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pStyle w:val="17"/>
        <w:ind w:left="740" w:firstLine="2100" w:firstLineChars="300"/>
        <w:rPr>
          <w:rFonts w:ascii="宋体" w:hAnsi="宋体" w:eastAsia="宋体"/>
          <w:sz w:val="72"/>
        </w:rPr>
      </w:pPr>
      <w:r>
        <w:rPr>
          <w:rFonts w:hint="eastAsia" w:ascii="宋体" w:hAnsi="宋体" w:eastAsia="宋体"/>
          <w:sz w:val="72"/>
        </w:rPr>
        <w:t>视比特智能制造</w:t>
      </w:r>
    </w:p>
    <w:p>
      <w:pPr>
        <w:pStyle w:val="17"/>
        <w:ind w:firstLine="2296" w:firstLineChars="328"/>
        <w:rPr>
          <w:rFonts w:ascii="宋体" w:hAnsi="宋体" w:eastAsia="宋体"/>
          <w:sz w:val="72"/>
        </w:rPr>
      </w:pPr>
      <w:r>
        <w:rPr>
          <w:rFonts w:hint="eastAsia" w:ascii="宋体" w:hAnsi="宋体" w:eastAsia="宋体"/>
          <w:sz w:val="72"/>
        </w:rPr>
        <w:t>功能对内接口文档</w:t>
      </w:r>
    </w:p>
    <w:p>
      <w:pPr>
        <w:spacing w:line="240" w:lineRule="auto"/>
        <w:ind w:firstLine="480"/>
        <w:rPr>
          <w:rFonts w:ascii="宋体" w:hAnsi="宋体"/>
        </w:rPr>
      </w:pPr>
    </w:p>
    <w:tbl>
      <w:tblPr>
        <w:tblStyle w:val="20"/>
        <w:tblW w:w="59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文件类型：</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文件版本：</w:t>
            </w:r>
          </w:p>
        </w:tc>
        <w:tc>
          <w:tcPr>
            <w:tcW w:w="3835" w:type="dxa"/>
            <w:vAlign w:val="center"/>
          </w:tcPr>
          <w:p>
            <w:pPr>
              <w:spacing w:line="240" w:lineRule="auto"/>
              <w:ind w:firstLine="480"/>
              <w:jc w:val="center"/>
              <w:rPr>
                <w:rFonts w:hint="default" w:ascii="宋体" w:hAnsi="宋体" w:eastAsia="宋体"/>
                <w:color w:val="000000" w:themeColor="text1"/>
                <w:lang w:val="en-US" w:eastAsia="zh-CN"/>
                <w14:textFill>
                  <w14:solidFill>
                    <w14:schemeClr w14:val="tx1"/>
                  </w14:solidFill>
                </w14:textFill>
              </w:rPr>
            </w:pPr>
            <w:r>
              <w:rPr>
                <w:rFonts w:ascii="宋体" w:hAnsi="宋体"/>
                <w:color w:val="000000" w:themeColor="text1"/>
                <w14:textFill>
                  <w14:solidFill>
                    <w14:schemeClr w14:val="tx1"/>
                  </w14:solidFill>
                </w14:textFill>
              </w:rPr>
              <w:t>V</w:t>
            </w:r>
            <w:r>
              <w:rPr>
                <w:rFonts w:hint="eastAsia" w:ascii="宋体" w:hAnsi="宋体"/>
                <w:color w:val="000000" w:themeColor="text1"/>
                <w:lang w:val="en-US" w:eastAsia="zh-CN"/>
                <w14:textFill>
                  <w14:solidFill>
                    <w14:schemeClr w14:val="tx1"/>
                  </w14:solidFill>
                </w14:textFill>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撰写人：</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彭思远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撰写时间：</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2021</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22"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密级：</w:t>
            </w:r>
          </w:p>
        </w:tc>
        <w:tc>
          <w:tcPr>
            <w:tcW w:w="3835" w:type="dxa"/>
            <w:vAlign w:val="center"/>
          </w:tcPr>
          <w:p>
            <w:pPr>
              <w:spacing w:line="240" w:lineRule="auto"/>
              <w:ind w:firstLine="480"/>
              <w:jc w:val="center"/>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内部</w:t>
            </w:r>
          </w:p>
        </w:tc>
      </w:tr>
    </w:tbl>
    <w:p>
      <w:pPr>
        <w:spacing w:line="240" w:lineRule="auto"/>
        <w:ind w:firstLine="480"/>
        <w:jc w:val="center"/>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480"/>
        <w:rPr>
          <w:rFonts w:ascii="宋体" w:hAnsi="宋体"/>
        </w:rPr>
      </w:pPr>
    </w:p>
    <w:p>
      <w:pPr>
        <w:spacing w:line="240" w:lineRule="auto"/>
        <w:ind w:firstLine="803"/>
        <w:jc w:val="center"/>
        <w:rPr>
          <w:rFonts w:ascii="宋体" w:hAnsi="宋体"/>
          <w:b/>
          <w:sz w:val="40"/>
        </w:rPr>
      </w:pPr>
      <w:r>
        <w:rPr>
          <w:rFonts w:hint="eastAsia" w:ascii="宋体" w:hAnsi="宋体"/>
          <w:b/>
          <w:sz w:val="40"/>
        </w:rPr>
        <w:t>文档编辑修改记录</w:t>
      </w:r>
    </w:p>
    <w:tbl>
      <w:tblPr>
        <w:tblStyle w:val="20"/>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5953"/>
        <w:gridCol w:w="1418"/>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pPr>
              <w:spacing w:line="240" w:lineRule="auto"/>
              <w:ind w:firstLine="199" w:firstLineChars="83"/>
              <w:jc w:val="center"/>
              <w:rPr>
                <w:rFonts w:ascii="宋体" w:hAnsi="宋体"/>
              </w:rPr>
            </w:pPr>
            <w:r>
              <w:rPr>
                <w:rFonts w:hint="eastAsia" w:ascii="宋体" w:hAnsi="宋体"/>
              </w:rPr>
              <w:t>修改人</w:t>
            </w:r>
          </w:p>
        </w:tc>
        <w:tc>
          <w:tcPr>
            <w:tcW w:w="5953" w:type="dxa"/>
            <w:vAlign w:val="center"/>
          </w:tcPr>
          <w:p>
            <w:pPr>
              <w:spacing w:line="240" w:lineRule="auto"/>
              <w:ind w:firstLine="720" w:firstLineChars="300"/>
              <w:rPr>
                <w:rFonts w:ascii="宋体" w:hAnsi="宋体"/>
              </w:rPr>
            </w:pPr>
            <w:r>
              <w:rPr>
                <w:rFonts w:hint="eastAsia" w:ascii="宋体" w:hAnsi="宋体"/>
              </w:rPr>
              <w:t>修改内容</w:t>
            </w:r>
          </w:p>
        </w:tc>
        <w:tc>
          <w:tcPr>
            <w:tcW w:w="1418" w:type="dxa"/>
            <w:vAlign w:val="center"/>
          </w:tcPr>
          <w:p>
            <w:pPr>
              <w:spacing w:line="240" w:lineRule="auto"/>
              <w:ind w:firstLine="0" w:firstLineChars="0"/>
              <w:jc w:val="center"/>
              <w:rPr>
                <w:rFonts w:ascii="宋体" w:hAnsi="宋体"/>
              </w:rPr>
            </w:pPr>
            <w:r>
              <w:rPr>
                <w:rFonts w:hint="eastAsia" w:ascii="宋体" w:hAnsi="宋体"/>
              </w:rPr>
              <w:t>修改时间</w:t>
            </w:r>
          </w:p>
        </w:tc>
        <w:tc>
          <w:tcPr>
            <w:tcW w:w="1297" w:type="dxa"/>
            <w:vAlign w:val="center"/>
          </w:tcPr>
          <w:p>
            <w:pPr>
              <w:spacing w:line="240" w:lineRule="auto"/>
              <w:ind w:firstLine="0" w:firstLineChars="0"/>
              <w:jc w:val="center"/>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1、修改5</w:t>
            </w:r>
            <w:r>
              <w:rPr>
                <w:rFonts w:ascii="宋体" w:hAnsi="宋体"/>
                <w:sz w:val="21"/>
                <w:szCs w:val="21"/>
              </w:rPr>
              <w:t>.13</w:t>
            </w:r>
            <w:r>
              <w:rPr>
                <w:rFonts w:hint="eastAsia" w:ascii="宋体" w:hAnsi="宋体"/>
                <w:sz w:val="21"/>
                <w:szCs w:val="21"/>
              </w:rPr>
              <w:t xml:space="preserve">接口，补充钢板和套料图信息字段； </w:t>
            </w:r>
            <w:r>
              <w:rPr>
                <w:rFonts w:ascii="宋体" w:hAnsi="宋体"/>
                <w:sz w:val="21"/>
                <w:szCs w:val="21"/>
              </w:rPr>
              <w:t xml:space="preserve">                     </w:t>
            </w:r>
          </w:p>
          <w:p>
            <w:pPr>
              <w:spacing w:line="240" w:lineRule="auto"/>
              <w:ind w:firstLine="0" w:firstLineChars="0"/>
              <w:rPr>
                <w:rFonts w:ascii="宋体" w:hAnsi="宋体"/>
                <w:sz w:val="21"/>
                <w:szCs w:val="21"/>
              </w:rPr>
            </w:pPr>
            <w:r>
              <w:rPr>
                <w:rFonts w:hint="eastAsia" w:ascii="宋体" w:hAnsi="宋体"/>
                <w:sz w:val="21"/>
                <w:szCs w:val="21"/>
              </w:rPr>
              <w:t>2、修改5</w:t>
            </w:r>
            <w:r>
              <w:rPr>
                <w:rFonts w:ascii="宋体" w:hAnsi="宋体"/>
                <w:sz w:val="21"/>
                <w:szCs w:val="21"/>
              </w:rPr>
              <w:t>.16</w:t>
            </w:r>
            <w:r>
              <w:rPr>
                <w:rFonts w:hint="eastAsia" w:ascii="宋体" w:hAnsi="宋体"/>
                <w:sz w:val="21"/>
                <w:szCs w:val="21"/>
              </w:rPr>
              <w:t>接口，示例增加e</w:t>
            </w:r>
            <w:r>
              <w:rPr>
                <w:rFonts w:ascii="宋体" w:hAnsi="宋体"/>
                <w:sz w:val="21"/>
                <w:szCs w:val="21"/>
              </w:rPr>
              <w:t>pc_id</w:t>
            </w:r>
            <w:r>
              <w:rPr>
                <w:rFonts w:hint="eastAsia" w:ascii="宋体" w:hAnsi="宋体"/>
                <w:sz w:val="21"/>
                <w:szCs w:val="21"/>
              </w:rPr>
              <w:t xml:space="preserve">字段； </w:t>
            </w:r>
            <w:r>
              <w:rPr>
                <w:rFonts w:ascii="宋体" w:hAnsi="宋体"/>
                <w:sz w:val="21"/>
                <w:szCs w:val="21"/>
              </w:rPr>
              <w:t xml:space="preserve">       </w:t>
            </w:r>
          </w:p>
          <w:p>
            <w:pPr>
              <w:spacing w:line="240" w:lineRule="auto"/>
              <w:ind w:firstLine="0" w:firstLineChars="0"/>
              <w:rPr>
                <w:rFonts w:ascii="宋体" w:hAnsi="宋体"/>
                <w:sz w:val="21"/>
                <w:szCs w:val="21"/>
              </w:rPr>
            </w:pPr>
            <w:r>
              <w:rPr>
                <w:rFonts w:ascii="宋体" w:hAnsi="宋体"/>
                <w:sz w:val="21"/>
                <w:szCs w:val="21"/>
              </w:rPr>
              <w:t>3</w:t>
            </w:r>
            <w:r>
              <w:rPr>
                <w:rFonts w:hint="eastAsia" w:ascii="宋体" w:hAnsi="宋体"/>
                <w:sz w:val="21"/>
                <w:szCs w:val="21"/>
              </w:rPr>
              <w:t>、新增5</w:t>
            </w:r>
            <w:r>
              <w:rPr>
                <w:rFonts w:ascii="宋体" w:hAnsi="宋体"/>
                <w:sz w:val="21"/>
                <w:szCs w:val="21"/>
              </w:rPr>
              <w:t>.20</w:t>
            </w:r>
            <w:r>
              <w:rPr>
                <w:rFonts w:hint="eastAsia" w:ascii="宋体" w:hAnsi="宋体"/>
                <w:sz w:val="21"/>
                <w:szCs w:val="21"/>
              </w:rPr>
              <w:t>禁框接口，新增十一章节</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02</w:t>
            </w:r>
          </w:p>
        </w:tc>
        <w:tc>
          <w:tcPr>
            <w:tcW w:w="1297" w:type="dxa"/>
          </w:tcPr>
          <w:p>
            <w:pPr>
              <w:spacing w:line="240" w:lineRule="auto"/>
              <w:ind w:firstLine="480"/>
              <w:rPr>
                <w:rFonts w:ascii="宋体" w:hAnsi="宋体"/>
              </w:rPr>
            </w:pPr>
            <w:r>
              <w:rPr>
                <w:rFonts w:ascii="宋体" w:hAnsi="宋体"/>
              </w:rPr>
              <w:t>V3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ascii="宋体" w:hAnsi="宋体"/>
                <w:sz w:val="21"/>
                <w:szCs w:val="21"/>
              </w:rPr>
              <w:t>1</w:t>
            </w:r>
            <w:r>
              <w:rPr>
                <w:rFonts w:hint="eastAsia" w:ascii="宋体" w:hAnsi="宋体"/>
                <w:sz w:val="21"/>
                <w:szCs w:val="21"/>
              </w:rPr>
              <w:t>、新增9</w:t>
            </w:r>
            <w:r>
              <w:rPr>
                <w:rFonts w:ascii="宋体" w:hAnsi="宋体"/>
                <w:sz w:val="21"/>
                <w:szCs w:val="21"/>
              </w:rPr>
              <w:t>.4</w:t>
            </w:r>
            <w:r>
              <w:rPr>
                <w:rFonts w:hint="eastAsia" w:ascii="宋体" w:hAnsi="宋体"/>
                <w:sz w:val="21"/>
                <w:szCs w:val="21"/>
              </w:rPr>
              <w:t>接口，获取大件分拣区报工零件</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06</w:t>
            </w:r>
          </w:p>
        </w:tc>
        <w:tc>
          <w:tcPr>
            <w:tcW w:w="1297" w:type="dxa"/>
          </w:tcPr>
          <w:p>
            <w:pPr>
              <w:spacing w:line="240" w:lineRule="auto"/>
              <w:ind w:firstLine="480"/>
              <w:rPr>
                <w:rFonts w:ascii="宋体" w:hAnsi="宋体"/>
              </w:rPr>
            </w:pPr>
            <w:r>
              <w:rPr>
                <w:rFonts w:ascii="宋体" w:hAnsi="宋体"/>
              </w:rPr>
              <w:t>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1、新增5</w:t>
            </w:r>
            <w:r>
              <w:rPr>
                <w:rFonts w:ascii="宋体" w:hAnsi="宋体"/>
                <w:sz w:val="21"/>
                <w:szCs w:val="21"/>
              </w:rPr>
              <w:t>.4</w:t>
            </w:r>
            <w:r>
              <w:rPr>
                <w:rFonts w:hint="eastAsia" w:ascii="宋体" w:hAnsi="宋体"/>
                <w:sz w:val="21"/>
                <w:szCs w:val="21"/>
              </w:rPr>
              <w:t>接口，获取各区的视觉状态</w:t>
            </w:r>
          </w:p>
          <w:p>
            <w:pPr>
              <w:spacing w:line="240" w:lineRule="auto"/>
              <w:ind w:firstLine="0" w:firstLineChars="0"/>
              <w:rPr>
                <w:rFonts w:ascii="宋体" w:hAnsi="宋体"/>
                <w:sz w:val="21"/>
                <w:szCs w:val="21"/>
              </w:rPr>
            </w:pPr>
            <w:r>
              <w:rPr>
                <w:rFonts w:hint="eastAsia" w:ascii="宋体" w:hAnsi="宋体"/>
                <w:sz w:val="21"/>
                <w:szCs w:val="21"/>
              </w:rPr>
              <w:t>2、新增5</w:t>
            </w:r>
            <w:r>
              <w:rPr>
                <w:rFonts w:ascii="宋体" w:hAnsi="宋体"/>
                <w:sz w:val="21"/>
                <w:szCs w:val="21"/>
              </w:rPr>
              <w:t>.5</w:t>
            </w:r>
            <w:r>
              <w:rPr>
                <w:rFonts w:hint="eastAsia" w:ascii="宋体" w:hAnsi="宋体"/>
                <w:sz w:val="21"/>
                <w:szCs w:val="21"/>
              </w:rPr>
              <w:t>接口，获取各区的PLC状态</w:t>
            </w:r>
          </w:p>
          <w:p>
            <w:pPr>
              <w:spacing w:line="240" w:lineRule="auto"/>
              <w:ind w:firstLine="0" w:firstLineChars="0"/>
              <w:rPr>
                <w:rFonts w:ascii="宋体" w:hAnsi="宋体"/>
                <w:sz w:val="21"/>
                <w:szCs w:val="21"/>
              </w:rPr>
            </w:pPr>
            <w:r>
              <w:rPr>
                <w:rFonts w:hint="eastAsia" w:ascii="宋体" w:hAnsi="宋体"/>
                <w:sz w:val="21"/>
                <w:szCs w:val="21"/>
              </w:rPr>
              <w:t>3、新增5</w:t>
            </w:r>
            <w:r>
              <w:rPr>
                <w:rFonts w:ascii="宋体" w:hAnsi="宋体"/>
                <w:sz w:val="21"/>
                <w:szCs w:val="21"/>
              </w:rPr>
              <w:t>.6</w:t>
            </w:r>
            <w:r>
              <w:rPr>
                <w:rFonts w:hint="eastAsia" w:ascii="宋体" w:hAnsi="宋体"/>
                <w:sz w:val="21"/>
                <w:szCs w:val="21"/>
              </w:rPr>
              <w:t>-</w:t>
            </w:r>
            <w:r>
              <w:rPr>
                <w:rFonts w:ascii="宋体" w:hAnsi="宋体"/>
                <w:sz w:val="21"/>
                <w:szCs w:val="21"/>
              </w:rPr>
              <w:t>5.8</w:t>
            </w:r>
            <w:r>
              <w:rPr>
                <w:rFonts w:hint="eastAsia" w:ascii="宋体" w:hAnsi="宋体"/>
                <w:sz w:val="21"/>
                <w:szCs w:val="21"/>
              </w:rPr>
              <w:t>接口，砂光机相关操作和状态</w:t>
            </w:r>
          </w:p>
          <w:p>
            <w:pPr>
              <w:spacing w:line="240" w:lineRule="auto"/>
              <w:ind w:firstLine="0" w:firstLineChars="0"/>
              <w:rPr>
                <w:rFonts w:ascii="宋体" w:hAnsi="宋体"/>
                <w:sz w:val="21"/>
                <w:szCs w:val="21"/>
              </w:rPr>
            </w:pPr>
            <w:r>
              <w:rPr>
                <w:rFonts w:hint="eastAsia" w:ascii="宋体" w:hAnsi="宋体"/>
                <w:sz w:val="21"/>
                <w:szCs w:val="21"/>
              </w:rPr>
              <w:t>4、新增5</w:t>
            </w:r>
            <w:r>
              <w:rPr>
                <w:rFonts w:ascii="宋体" w:hAnsi="宋体"/>
                <w:sz w:val="21"/>
                <w:szCs w:val="21"/>
              </w:rPr>
              <w:t>.9</w:t>
            </w:r>
            <w:r>
              <w:rPr>
                <w:rFonts w:hint="eastAsia" w:ascii="宋体" w:hAnsi="宋体"/>
                <w:sz w:val="21"/>
                <w:szCs w:val="21"/>
              </w:rPr>
              <w:t>-</w:t>
            </w:r>
            <w:r>
              <w:rPr>
                <w:rFonts w:ascii="宋体" w:hAnsi="宋体"/>
                <w:sz w:val="21"/>
                <w:szCs w:val="21"/>
              </w:rPr>
              <w:t>5.11</w:t>
            </w:r>
            <w:r>
              <w:rPr>
                <w:rFonts w:hint="eastAsia" w:ascii="宋体" w:hAnsi="宋体"/>
                <w:sz w:val="21"/>
                <w:szCs w:val="21"/>
              </w:rPr>
              <w:t>接口，混拣和大件的电磁抓手相关操作和状态获取</w:t>
            </w:r>
          </w:p>
          <w:p>
            <w:pPr>
              <w:spacing w:line="240" w:lineRule="auto"/>
              <w:ind w:firstLine="0" w:firstLineChars="0"/>
              <w:rPr>
                <w:rFonts w:ascii="宋体" w:hAnsi="宋体"/>
                <w:sz w:val="21"/>
                <w:szCs w:val="21"/>
              </w:rPr>
            </w:pPr>
            <w:r>
              <w:rPr>
                <w:rFonts w:hint="eastAsia" w:ascii="宋体" w:hAnsi="宋体"/>
                <w:sz w:val="21"/>
                <w:szCs w:val="21"/>
              </w:rPr>
              <w:t>5、修改5</w:t>
            </w:r>
            <w:r>
              <w:rPr>
                <w:rFonts w:ascii="宋体" w:hAnsi="宋体"/>
                <w:sz w:val="21"/>
                <w:szCs w:val="21"/>
              </w:rPr>
              <w:t>.18</w:t>
            </w:r>
            <w:r>
              <w:rPr>
                <w:rFonts w:hint="eastAsia" w:ascii="宋体" w:hAnsi="宋体"/>
                <w:sz w:val="21"/>
                <w:szCs w:val="21"/>
              </w:rPr>
              <w:t>接口，混拣到位信号新增工作机器人参数列表</w:t>
            </w:r>
          </w:p>
          <w:p>
            <w:pPr>
              <w:spacing w:line="240" w:lineRule="auto"/>
              <w:ind w:firstLine="0" w:firstLineChars="0"/>
              <w:rPr>
                <w:rFonts w:ascii="宋体" w:hAnsi="宋体"/>
                <w:sz w:val="21"/>
                <w:szCs w:val="21"/>
              </w:rPr>
            </w:pPr>
            <w:r>
              <w:rPr>
                <w:rFonts w:hint="eastAsia" w:ascii="宋体" w:hAnsi="宋体"/>
                <w:sz w:val="21"/>
                <w:szCs w:val="21"/>
              </w:rPr>
              <w:t>6、新增1</w:t>
            </w:r>
            <w:r>
              <w:rPr>
                <w:rFonts w:ascii="宋体" w:hAnsi="宋体"/>
                <w:sz w:val="21"/>
                <w:szCs w:val="21"/>
              </w:rPr>
              <w:t>1.3</w:t>
            </w:r>
            <w:r>
              <w:rPr>
                <w:rFonts w:hint="eastAsia" w:ascii="宋体" w:hAnsi="宋体"/>
                <w:sz w:val="21"/>
                <w:szCs w:val="21"/>
              </w:rPr>
              <w:t>-</w:t>
            </w:r>
            <w:r>
              <w:rPr>
                <w:rFonts w:ascii="宋体" w:hAnsi="宋体"/>
                <w:sz w:val="21"/>
                <w:szCs w:val="21"/>
              </w:rPr>
              <w:t>11.4</w:t>
            </w:r>
            <w:r>
              <w:rPr>
                <w:rFonts w:hint="eastAsia" w:ascii="宋体" w:hAnsi="宋体"/>
                <w:sz w:val="21"/>
                <w:szCs w:val="21"/>
              </w:rPr>
              <w:t>接口，WEB混拣区机器人过滤相关操作</w:t>
            </w:r>
          </w:p>
          <w:p>
            <w:pPr>
              <w:spacing w:line="240" w:lineRule="auto"/>
              <w:ind w:firstLine="0" w:firstLineChars="0"/>
              <w:rPr>
                <w:rFonts w:ascii="宋体" w:hAnsi="宋体"/>
                <w:sz w:val="21"/>
                <w:szCs w:val="21"/>
              </w:rPr>
            </w:pPr>
            <w:r>
              <w:rPr>
                <w:rFonts w:hint="eastAsia" w:ascii="宋体" w:hAnsi="宋体"/>
                <w:sz w:val="21"/>
                <w:szCs w:val="21"/>
              </w:rPr>
              <w:t>7、新增8</w:t>
            </w:r>
            <w:r>
              <w:rPr>
                <w:rFonts w:ascii="宋体" w:hAnsi="宋体"/>
                <w:sz w:val="21"/>
                <w:szCs w:val="21"/>
              </w:rPr>
              <w:t>.3</w:t>
            </w:r>
            <w:r>
              <w:rPr>
                <w:rFonts w:hint="eastAsia" w:ascii="宋体" w:hAnsi="宋体"/>
                <w:sz w:val="21"/>
                <w:szCs w:val="21"/>
              </w:rPr>
              <w:t>接口，通知大件喷码滚筒线移动操作</w:t>
            </w:r>
          </w:p>
          <w:p>
            <w:pPr>
              <w:spacing w:line="240" w:lineRule="auto"/>
              <w:ind w:firstLine="0" w:firstLineChars="0"/>
              <w:rPr>
                <w:rFonts w:ascii="宋体" w:hAnsi="宋体"/>
                <w:sz w:val="21"/>
                <w:szCs w:val="21"/>
              </w:rPr>
            </w:pPr>
            <w:r>
              <w:rPr>
                <w:rFonts w:hint="eastAsia" w:ascii="宋体" w:hAnsi="宋体"/>
                <w:sz w:val="21"/>
                <w:szCs w:val="21"/>
              </w:rPr>
              <w:t>8、新增8</w:t>
            </w:r>
            <w:r>
              <w:rPr>
                <w:rFonts w:ascii="宋体" w:hAnsi="宋体"/>
                <w:sz w:val="21"/>
                <w:szCs w:val="21"/>
              </w:rPr>
              <w:t>.4</w:t>
            </w:r>
            <w:r>
              <w:rPr>
                <w:rFonts w:hint="eastAsia" w:ascii="宋体" w:hAnsi="宋体"/>
                <w:sz w:val="21"/>
                <w:szCs w:val="21"/>
              </w:rPr>
              <w:t>接口，获取大件分拣区报工零件</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08</w:t>
            </w:r>
          </w:p>
        </w:tc>
        <w:tc>
          <w:tcPr>
            <w:tcW w:w="1297" w:type="dxa"/>
          </w:tcPr>
          <w:p>
            <w:pPr>
              <w:spacing w:line="240" w:lineRule="auto"/>
              <w:ind w:firstLine="480"/>
              <w:rPr>
                <w:rFonts w:ascii="宋体" w:hAnsi="宋体"/>
              </w:rPr>
            </w:pPr>
            <w:r>
              <w:rPr>
                <w:rFonts w:hint="eastAsia" w:ascii="宋体" w:hAnsi="宋体"/>
              </w:rPr>
              <w:t>V</w:t>
            </w:r>
            <w:r>
              <w:rPr>
                <w:rFonts w:ascii="宋体" w:hAnsi="宋体"/>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1、新增7</w:t>
            </w:r>
            <w:r>
              <w:rPr>
                <w:rFonts w:ascii="宋体" w:hAnsi="宋体"/>
                <w:sz w:val="21"/>
                <w:szCs w:val="21"/>
              </w:rPr>
              <w:t>.4</w:t>
            </w:r>
            <w:r>
              <w:rPr>
                <w:rFonts w:hint="eastAsia" w:ascii="宋体" w:hAnsi="宋体"/>
                <w:sz w:val="21"/>
                <w:szCs w:val="21"/>
              </w:rPr>
              <w:t>接口，大件分拣区是否可下料查询接口</w:t>
            </w:r>
          </w:p>
        </w:tc>
        <w:tc>
          <w:tcPr>
            <w:tcW w:w="1418" w:type="dxa"/>
          </w:tcPr>
          <w:p>
            <w:pPr>
              <w:spacing w:line="240" w:lineRule="auto"/>
              <w:ind w:firstLine="0" w:firstLineChars="0"/>
              <w:rPr>
                <w:rFonts w:ascii="宋体" w:hAnsi="宋体"/>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09</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1"/>
              </w:numPr>
              <w:spacing w:line="240" w:lineRule="auto"/>
              <w:ind w:firstLineChars="0"/>
              <w:rPr>
                <w:rFonts w:ascii="宋体" w:hAnsi="宋体"/>
                <w:sz w:val="21"/>
                <w:szCs w:val="21"/>
              </w:rPr>
            </w:pPr>
            <w:r>
              <w:rPr>
                <w:rFonts w:hint="eastAsia" w:ascii="宋体" w:hAnsi="宋体"/>
                <w:sz w:val="21"/>
                <w:szCs w:val="21"/>
              </w:rPr>
              <w:t>电磁抓手相关接口，补充字段hand</w:t>
            </w:r>
            <w:r>
              <w:rPr>
                <w:rFonts w:ascii="宋体" w:hAnsi="宋体"/>
                <w:sz w:val="21"/>
                <w:szCs w:val="21"/>
              </w:rPr>
              <w:t>_index</w:t>
            </w:r>
            <w:r>
              <w:rPr>
                <w:rFonts w:hint="eastAsia" w:ascii="宋体" w:hAnsi="宋体"/>
                <w:sz w:val="21"/>
                <w:szCs w:val="21"/>
              </w:rPr>
              <w:t>，调整接口说明</w:t>
            </w:r>
          </w:p>
          <w:p>
            <w:pPr>
              <w:pStyle w:val="32"/>
              <w:numPr>
                <w:ilvl w:val="0"/>
                <w:numId w:val="1"/>
              </w:numPr>
              <w:spacing w:line="240" w:lineRule="auto"/>
              <w:ind w:firstLineChars="0"/>
              <w:rPr>
                <w:rFonts w:ascii="宋体" w:hAnsi="宋体"/>
                <w:sz w:val="21"/>
                <w:szCs w:val="21"/>
              </w:rPr>
            </w:pPr>
            <w:r>
              <w:rPr>
                <w:rFonts w:hint="eastAsia" w:ascii="宋体" w:hAnsi="宋体"/>
                <w:sz w:val="21"/>
                <w:szCs w:val="21"/>
              </w:rPr>
              <w:t>新增5</w:t>
            </w:r>
            <w:r>
              <w:rPr>
                <w:rFonts w:ascii="宋体" w:hAnsi="宋体"/>
                <w:sz w:val="21"/>
                <w:szCs w:val="21"/>
              </w:rPr>
              <w:t>.12</w:t>
            </w:r>
            <w:r>
              <w:rPr>
                <w:rFonts w:hint="eastAsia" w:ascii="宋体" w:hAnsi="宋体"/>
                <w:sz w:val="21"/>
                <w:szCs w:val="21"/>
              </w:rPr>
              <w:t>和</w:t>
            </w:r>
            <w:r>
              <w:rPr>
                <w:rFonts w:ascii="宋体" w:hAnsi="宋体"/>
                <w:sz w:val="21"/>
                <w:szCs w:val="21"/>
              </w:rPr>
              <w:t>5.13</w:t>
            </w:r>
            <w:r>
              <w:rPr>
                <w:rFonts w:hint="eastAsia" w:ascii="宋体" w:hAnsi="宋体"/>
                <w:sz w:val="21"/>
                <w:szCs w:val="21"/>
              </w:rPr>
              <w:t>伺服相关接口；</w:t>
            </w:r>
          </w:p>
          <w:p>
            <w:pPr>
              <w:pStyle w:val="32"/>
              <w:numPr>
                <w:ilvl w:val="0"/>
                <w:numId w:val="1"/>
              </w:numPr>
              <w:spacing w:line="240" w:lineRule="auto"/>
              <w:ind w:firstLineChars="0"/>
              <w:rPr>
                <w:rFonts w:ascii="宋体" w:hAnsi="宋体"/>
                <w:sz w:val="21"/>
                <w:szCs w:val="21"/>
              </w:rPr>
            </w:pPr>
            <w:r>
              <w:rPr>
                <w:rFonts w:hint="eastAsia" w:ascii="宋体" w:hAnsi="宋体"/>
                <w:sz w:val="21"/>
                <w:szCs w:val="21"/>
              </w:rPr>
              <w:t>去掉原先的禁框和清框接口，改为框高设置接口；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12</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1、新增二次分拣复位和启动接口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14</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1、新增二次分拣查询最近混拣分拣的零件数据</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16</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2"/>
              </w:numPr>
              <w:spacing w:line="240" w:lineRule="auto"/>
              <w:ind w:firstLineChars="0"/>
              <w:rPr>
                <w:rFonts w:ascii="宋体" w:hAnsi="宋体"/>
                <w:sz w:val="21"/>
                <w:szCs w:val="21"/>
              </w:rPr>
            </w:pPr>
            <w:r>
              <w:rPr>
                <w:rFonts w:hint="eastAsia" w:ascii="宋体" w:hAnsi="宋体"/>
                <w:sz w:val="21"/>
                <w:szCs w:val="21"/>
              </w:rPr>
              <w:t>新增混拣区机器人过滤设置和机器人状态查询接口</w:t>
            </w:r>
          </w:p>
          <w:p>
            <w:pPr>
              <w:pStyle w:val="32"/>
              <w:numPr>
                <w:ilvl w:val="0"/>
                <w:numId w:val="2"/>
              </w:numPr>
              <w:spacing w:line="240" w:lineRule="auto"/>
              <w:ind w:firstLineChars="0"/>
              <w:rPr>
                <w:rFonts w:ascii="宋体" w:hAnsi="宋体"/>
                <w:sz w:val="21"/>
                <w:szCs w:val="21"/>
              </w:rPr>
            </w:pPr>
            <w:r>
              <w:rPr>
                <w:rFonts w:hint="eastAsia" w:ascii="宋体" w:hAnsi="宋体"/>
                <w:sz w:val="21"/>
                <w:szCs w:val="21"/>
              </w:rPr>
              <w:t>新增砂光机高度查询接口</w:t>
            </w:r>
          </w:p>
          <w:p>
            <w:pPr>
              <w:pStyle w:val="32"/>
              <w:numPr>
                <w:ilvl w:val="0"/>
                <w:numId w:val="2"/>
              </w:numPr>
              <w:spacing w:line="240" w:lineRule="auto"/>
              <w:ind w:firstLineChars="0"/>
              <w:rPr>
                <w:rFonts w:ascii="宋体" w:hAnsi="宋体"/>
                <w:sz w:val="21"/>
                <w:szCs w:val="21"/>
              </w:rPr>
            </w:pPr>
            <w:r>
              <w:rPr>
                <w:rFonts w:hint="eastAsia" w:ascii="宋体" w:hAnsi="宋体"/>
                <w:sz w:val="21"/>
                <w:szCs w:val="21"/>
              </w:rPr>
              <w:t>新增WEB调用混拣/大件分拣区钢板到位信号接口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19</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3"/>
              </w:numPr>
              <w:spacing w:line="240" w:lineRule="auto"/>
              <w:ind w:firstLineChars="0"/>
              <w:rPr>
                <w:rFonts w:ascii="宋体" w:hAnsi="宋体"/>
                <w:sz w:val="21"/>
                <w:szCs w:val="21"/>
              </w:rPr>
            </w:pPr>
            <w:r>
              <w:rPr>
                <w:rFonts w:hint="eastAsia" w:ascii="宋体" w:hAnsi="宋体"/>
                <w:sz w:val="21"/>
                <w:szCs w:val="21"/>
              </w:rPr>
              <w:t>新增料框摞相关的数据接口，摞高设置接口，摞数据查询接口；</w:t>
            </w:r>
          </w:p>
          <w:p>
            <w:pPr>
              <w:pStyle w:val="32"/>
              <w:numPr>
                <w:ilvl w:val="0"/>
                <w:numId w:val="3"/>
              </w:numPr>
              <w:spacing w:line="240" w:lineRule="auto"/>
              <w:ind w:firstLineChars="0"/>
              <w:rPr>
                <w:rFonts w:ascii="宋体" w:hAnsi="宋体"/>
                <w:sz w:val="21"/>
                <w:szCs w:val="21"/>
              </w:rPr>
            </w:pPr>
            <w:r>
              <w:rPr>
                <w:rFonts w:hint="eastAsia" w:ascii="宋体" w:hAnsi="宋体"/>
                <w:sz w:val="21"/>
                <w:szCs w:val="21"/>
              </w:rPr>
              <w:t>调整装框进度查询接口；</w:t>
            </w:r>
          </w:p>
          <w:p>
            <w:pPr>
              <w:pStyle w:val="32"/>
              <w:numPr>
                <w:ilvl w:val="0"/>
                <w:numId w:val="3"/>
              </w:numPr>
              <w:spacing w:line="240" w:lineRule="auto"/>
              <w:ind w:firstLineChars="0"/>
              <w:rPr>
                <w:rFonts w:ascii="宋体" w:hAnsi="宋体"/>
                <w:sz w:val="21"/>
                <w:szCs w:val="21"/>
              </w:rPr>
            </w:pPr>
            <w:r>
              <w:rPr>
                <w:rFonts w:hint="eastAsia" w:ascii="宋体" w:hAnsi="宋体"/>
                <w:sz w:val="21"/>
                <w:szCs w:val="21"/>
              </w:rPr>
              <w:t>调整喷码区和大件码盘区获取零件信息接口，补充数据；</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21</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spacing w:line="240" w:lineRule="auto"/>
              <w:ind w:firstLine="0" w:firstLineChars="0"/>
              <w:rPr>
                <w:rFonts w:ascii="宋体" w:hAnsi="宋体"/>
                <w:sz w:val="21"/>
                <w:szCs w:val="21"/>
              </w:rPr>
            </w:pPr>
            <w:r>
              <w:rPr>
                <w:rFonts w:hint="eastAsia" w:ascii="宋体" w:hAnsi="宋体"/>
                <w:sz w:val="21"/>
                <w:szCs w:val="21"/>
              </w:rPr>
              <w:t>1、状态报工，若是启动异常，则需上报错误内容</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22</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4"/>
              </w:numPr>
              <w:spacing w:line="240" w:lineRule="auto"/>
              <w:ind w:firstLineChars="0"/>
              <w:rPr>
                <w:rFonts w:ascii="宋体" w:hAnsi="宋体"/>
                <w:sz w:val="21"/>
                <w:szCs w:val="21"/>
              </w:rPr>
            </w:pPr>
            <w:r>
              <w:rPr>
                <w:rFonts w:hint="eastAsia" w:ascii="宋体" w:hAnsi="宋体"/>
                <w:sz w:val="21"/>
                <w:szCs w:val="21"/>
              </w:rPr>
              <w:t>增加故障状态上报总控接口；</w:t>
            </w:r>
          </w:p>
          <w:p>
            <w:pPr>
              <w:pStyle w:val="32"/>
              <w:numPr>
                <w:ilvl w:val="0"/>
                <w:numId w:val="4"/>
              </w:numPr>
              <w:spacing w:line="240" w:lineRule="auto"/>
              <w:ind w:firstLineChars="0"/>
              <w:rPr>
                <w:rFonts w:ascii="宋体" w:hAnsi="宋体"/>
                <w:sz w:val="21"/>
                <w:szCs w:val="21"/>
              </w:rPr>
            </w:pPr>
            <w:r>
              <w:rPr>
                <w:rFonts w:hint="eastAsia" w:ascii="宋体" w:hAnsi="宋体"/>
                <w:sz w:val="21"/>
                <w:szCs w:val="21"/>
              </w:rPr>
              <w:t>增加大件定位巡边相关操作接口；</w:t>
            </w:r>
          </w:p>
          <w:p>
            <w:pPr>
              <w:pStyle w:val="32"/>
              <w:numPr>
                <w:ilvl w:val="0"/>
                <w:numId w:val="4"/>
              </w:numPr>
              <w:spacing w:line="240" w:lineRule="auto"/>
              <w:ind w:firstLineChars="0"/>
              <w:rPr>
                <w:rFonts w:ascii="宋体" w:hAnsi="宋体"/>
                <w:sz w:val="21"/>
                <w:szCs w:val="21"/>
              </w:rPr>
            </w:pPr>
            <w:r>
              <w:rPr>
                <w:rFonts w:hint="eastAsia" w:ascii="宋体" w:hAnsi="宋体"/>
                <w:sz w:val="21"/>
                <w:szCs w:val="21"/>
              </w:rPr>
              <w:t>调整单个机器人暂停恢复接口，以及新增功能区的急停接口，去掉了功能区暂停接口；</w:t>
            </w:r>
          </w:p>
        </w:tc>
        <w:tc>
          <w:tcPr>
            <w:tcW w:w="1418" w:type="dxa"/>
          </w:tcPr>
          <w:p>
            <w:pPr>
              <w:spacing w:line="240" w:lineRule="auto"/>
              <w:ind w:firstLine="0" w:firstLineChars="0"/>
              <w:rPr>
                <w:rFonts w:ascii="宋体" w:hAnsi="宋体"/>
                <w:sz w:val="21"/>
                <w:szCs w:val="21"/>
              </w:rPr>
            </w:pPr>
            <w:r>
              <w:rPr>
                <w:rFonts w:hint="eastAsia" w:ascii="宋体" w:hAnsi="宋体"/>
                <w:sz w:val="21"/>
                <w:szCs w:val="21"/>
              </w:rPr>
              <w:t>2</w:t>
            </w:r>
            <w:r>
              <w:rPr>
                <w:rFonts w:ascii="宋体" w:hAnsi="宋体"/>
                <w:sz w:val="21"/>
                <w:szCs w:val="21"/>
              </w:rPr>
              <w:t>021</w:t>
            </w:r>
            <w:r>
              <w:rPr>
                <w:rFonts w:hint="eastAsia" w:ascii="宋体" w:hAnsi="宋体"/>
                <w:sz w:val="21"/>
                <w:szCs w:val="21"/>
              </w:rPr>
              <w:t>-</w:t>
            </w:r>
            <w:r>
              <w:rPr>
                <w:rFonts w:ascii="宋体" w:hAnsi="宋体"/>
                <w:sz w:val="21"/>
                <w:szCs w:val="21"/>
              </w:rPr>
              <w:t>04</w:t>
            </w:r>
            <w:r>
              <w:rPr>
                <w:rFonts w:hint="eastAsia" w:ascii="宋体" w:hAnsi="宋体"/>
                <w:sz w:val="21"/>
                <w:szCs w:val="21"/>
              </w:rPr>
              <w:t>-</w:t>
            </w:r>
            <w:r>
              <w:rPr>
                <w:rFonts w:ascii="宋体" w:hAnsi="宋体"/>
                <w:sz w:val="21"/>
                <w:szCs w:val="21"/>
              </w:rPr>
              <w:t>25</w:t>
            </w:r>
          </w:p>
        </w:tc>
        <w:tc>
          <w:tcPr>
            <w:tcW w:w="1297" w:type="dxa"/>
          </w:tcPr>
          <w:p>
            <w:pPr>
              <w:spacing w:line="240" w:lineRule="auto"/>
              <w:ind w:firstLine="480"/>
              <w:jc w:val="center"/>
              <w:rPr>
                <w:rFonts w:ascii="宋体" w:hAnsi="宋体"/>
              </w:rPr>
            </w:pPr>
            <w:r>
              <w:rPr>
                <w:rFonts w:hint="eastAsia" w:ascii="宋体" w:hAnsi="宋体"/>
              </w:rPr>
              <w:t>V</w:t>
            </w:r>
            <w:r>
              <w:rPr>
                <w:rFonts w:ascii="宋体" w:hAnsi="宋体"/>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ascii="宋体" w:hAnsi="宋体"/>
                <w:sz w:val="21"/>
                <w:szCs w:val="21"/>
              </w:rPr>
            </w:pPr>
            <w:r>
              <w:rPr>
                <w:rFonts w:hint="eastAsia" w:ascii="宋体" w:hAnsi="宋体"/>
                <w:sz w:val="21"/>
                <w:szCs w:val="21"/>
              </w:rPr>
              <w:t>彭思远</w:t>
            </w:r>
          </w:p>
        </w:tc>
        <w:tc>
          <w:tcPr>
            <w:tcW w:w="5953" w:type="dxa"/>
          </w:tcPr>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rPr>
              <w:t>去掉伺服设置接口</w:t>
            </w:r>
            <w:r>
              <w:rPr>
                <w:rFonts w:hint="eastAsia" w:ascii="宋体" w:hAnsi="宋体"/>
                <w:sz w:val="21"/>
                <w:szCs w:val="21"/>
                <w:lang w:eastAsia="zh-CN"/>
              </w:rPr>
              <w:t>；</w:t>
            </w:r>
          </w:p>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lang w:val="en-US" w:eastAsia="zh-CN"/>
              </w:rPr>
              <w:t>视觉状态接口返回状态，调整为1：正常，2：异常</w:t>
            </w:r>
          </w:p>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lang w:val="en-US" w:eastAsia="zh-CN"/>
              </w:rPr>
              <w:t>故障上报总控接口，新增故障和未知模块</w:t>
            </w:r>
          </w:p>
          <w:p>
            <w:pPr>
              <w:pStyle w:val="32"/>
              <w:numPr>
                <w:ilvl w:val="0"/>
                <w:numId w:val="5"/>
              </w:numPr>
              <w:spacing w:line="240" w:lineRule="auto"/>
              <w:ind w:left="0" w:firstLine="0" w:firstLineChars="0"/>
              <w:rPr>
                <w:rFonts w:hint="eastAsia" w:ascii="宋体" w:hAnsi="宋体"/>
                <w:sz w:val="21"/>
                <w:szCs w:val="21"/>
                <w:lang w:eastAsia="zh-CN"/>
              </w:rPr>
            </w:pPr>
            <w:r>
              <w:rPr>
                <w:rFonts w:hint="eastAsia" w:ascii="宋体" w:hAnsi="宋体"/>
                <w:sz w:val="21"/>
                <w:szCs w:val="21"/>
                <w:lang w:val="en-US" w:eastAsia="zh-CN"/>
              </w:rPr>
              <w:t>料框摞相关接口调整，改物料编码为摞ID</w:t>
            </w:r>
          </w:p>
        </w:tc>
        <w:tc>
          <w:tcPr>
            <w:tcW w:w="1418" w:type="dxa"/>
          </w:tcPr>
          <w:p>
            <w:pPr>
              <w:spacing w:line="240" w:lineRule="auto"/>
              <w:ind w:firstLine="0" w:firstLineChars="0"/>
              <w:rPr>
                <w:rFonts w:hint="default" w:ascii="宋体" w:hAnsi="宋体" w:eastAsia="宋体"/>
                <w:sz w:val="21"/>
                <w:szCs w:val="21"/>
                <w:lang w:val="en-US" w:eastAsia="zh-CN"/>
              </w:rPr>
            </w:pPr>
            <w:r>
              <w:rPr>
                <w:rFonts w:hint="eastAsia" w:ascii="宋体" w:hAnsi="宋体"/>
                <w:sz w:val="21"/>
                <w:szCs w:val="21"/>
                <w:lang w:val="en-US" w:eastAsia="zh-CN"/>
              </w:rPr>
              <w:t>2021-05-11</w:t>
            </w:r>
          </w:p>
        </w:tc>
        <w:tc>
          <w:tcPr>
            <w:tcW w:w="1297" w:type="dxa"/>
          </w:tcPr>
          <w:p>
            <w:pPr>
              <w:spacing w:line="240" w:lineRule="auto"/>
              <w:ind w:firstLine="480"/>
              <w:jc w:val="center"/>
              <w:rPr>
                <w:rFonts w:hint="default" w:ascii="宋体" w:hAnsi="宋体" w:eastAsia="宋体"/>
                <w:lang w:val="en-US" w:eastAsia="zh-CN"/>
              </w:rPr>
            </w:pPr>
            <w:r>
              <w:rPr>
                <w:rFonts w:hint="eastAsia" w:ascii="宋体" w:hAnsi="宋体"/>
                <w:lang w:val="en-US" w:eastAsia="zh-CN"/>
              </w:rPr>
              <w:t>V5.9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eastAsia="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sz w:val="21"/>
                <w:szCs w:val="21"/>
                <w:lang w:val="en-US" w:eastAsia="zh-CN"/>
              </w:rPr>
            </w:pPr>
            <w:r>
              <w:rPr>
                <w:rFonts w:hint="eastAsia" w:ascii="宋体" w:hAnsi="宋体"/>
                <w:sz w:val="21"/>
                <w:szCs w:val="21"/>
                <w:lang w:val="en-US" w:eastAsia="zh-CN"/>
              </w:rPr>
              <w:t>1、因考虑二次分拣一拖三情况，当前装框进度、摞高设置、摞数据查询接口增加location参数；</w:t>
            </w:r>
          </w:p>
          <w:p>
            <w:pPr>
              <w:pStyle w:val="32"/>
              <w:numPr>
                <w:ilvl w:val="0"/>
                <w:numId w:val="0"/>
              </w:numPr>
              <w:spacing w:line="240" w:lineRule="auto"/>
              <w:rPr>
                <w:rFonts w:hint="default" w:ascii="宋体" w:hAnsi="宋体"/>
                <w:sz w:val="21"/>
                <w:szCs w:val="21"/>
                <w:lang w:val="en-US" w:eastAsia="zh-CN"/>
              </w:rPr>
            </w:pPr>
            <w:r>
              <w:rPr>
                <w:rFonts w:hint="eastAsia" w:ascii="宋体" w:hAnsi="宋体"/>
                <w:sz w:val="21"/>
                <w:szCs w:val="21"/>
                <w:lang w:val="en-US" w:eastAsia="zh-CN"/>
              </w:rPr>
              <w:t>2、二次分拣区单个机器人复位和启动接口增加location参数；</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2021-05-12</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sz w:val="21"/>
                <w:szCs w:val="21"/>
                <w:lang w:val="en-US" w:eastAsia="zh-CN"/>
              </w:rPr>
            </w:pPr>
            <w:r>
              <w:rPr>
                <w:rFonts w:hint="eastAsia" w:ascii="宋体" w:hAnsi="宋体"/>
                <w:sz w:val="21"/>
                <w:szCs w:val="21"/>
                <w:lang w:val="en-US" w:eastAsia="zh-CN"/>
              </w:rPr>
              <w:t>1、二次分拣增加视觉拍照图片接口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2021-05-24</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eastAsia="宋体" w:cstheme="minorBidi"/>
                <w:sz w:val="21"/>
                <w:szCs w:val="21"/>
                <w:lang w:val="en-US" w:eastAsia="zh-CN" w:bidi="ar-SA"/>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w:t>
            </w:r>
            <w:r>
              <w:rPr>
                <w:rFonts w:hint="eastAsia" w:ascii="宋体" w:hAnsi="宋体" w:eastAsia="宋体" w:cstheme="minorBidi"/>
                <w:sz w:val="21"/>
                <w:szCs w:val="21"/>
                <w:lang w:val="en-US" w:eastAsia="zh-CN" w:bidi="ar-SA"/>
              </w:rPr>
              <w:t>大件一次流料信号</w:t>
            </w:r>
            <w:r>
              <w:rPr>
                <w:rFonts w:hint="eastAsia" w:ascii="宋体" w:hAnsi="宋体" w:cstheme="minorBidi"/>
                <w:sz w:val="21"/>
                <w:szCs w:val="21"/>
                <w:lang w:val="en-US" w:eastAsia="zh-CN" w:bidi="ar-SA"/>
              </w:rPr>
              <w:t>增加厚度字段</w:t>
            </w:r>
          </w:p>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2、操作状态报工接口，location增加定义</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3、WEB新增信号数据查询接口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2021-06-28</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1、基础数据交互模块，增加唯一编号，解决重复下发问题</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2021-06-29</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1、增加机器人(桁架)暂停状态；</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2021-06-30</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1、喷码数据报工接口调整，增加喷码内容</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2021-07-05</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1、大件一次流料信号，请求参数增加钢板编号字段，去掉厚度参数字段</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2021-07-06</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1、增加皮带线控制接口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2021-07-07</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1、功能区强制完成接口，增加字段判定是否通知清数据</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2021-07-11</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1、增加零件厚度查询接口；</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2、增加钢板状态更新接口；—混拣上报；</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3、增加大件指定零件抓取相关接口；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2021-07-18</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1、大件一次增加模式切换相关接口；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2021-07-19</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1、增加板链线相关查询和操作接口；</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2、大件一次获取定位寻边数据接口增加两图片地址；</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2021-07-25</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1、喷码区增加最近分拣的套料图集合；</w:t>
            </w:r>
          </w:p>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2、大件喷码和大件码盘到位信号接口，增加厚度；</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2021-07-27</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1、修改大件喷码和大件码盘到位信号接口，给出准确信息</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2021-08-03</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1、增加混拣区钢板位置上报接口，修改大件到位信号接口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2021-08-04</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1、增肌总控下发二次分拣零件集合的接口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2021-08-13</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1、大件喷码区和大件码盘区的到位信号接口增加数据下发</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2021-08-25</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1、增加混拣区机器人复位接口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2021-08-26</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1、增加混拣区零件跟踪报工接口</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2021-08-31</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line="240" w:lineRule="auto"/>
              <w:ind w:firstLine="42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tcPr>
          <w:p>
            <w:pPr>
              <w:pStyle w:val="32"/>
              <w:numPr>
                <w:ilvl w:val="0"/>
                <w:numId w:val="0"/>
              </w:numPr>
              <w:spacing w:line="240" w:lineRule="auto"/>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1、二次分拣零件跟踪实现，11.3增加参数</w:t>
            </w:r>
          </w:p>
        </w:tc>
        <w:tc>
          <w:tcPr>
            <w:tcW w:w="1418" w:type="dxa"/>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2021-08-31</w:t>
            </w:r>
          </w:p>
        </w:tc>
        <w:tc>
          <w:tcPr>
            <w:tcW w:w="1297" w:type="dxa"/>
          </w:tcPr>
          <w:p>
            <w:pPr>
              <w:spacing w:line="240" w:lineRule="auto"/>
              <w:ind w:firstLine="480"/>
              <w:jc w:val="center"/>
              <w:rPr>
                <w:rFonts w:hint="default" w:ascii="宋体" w:hAnsi="宋体"/>
                <w:lang w:val="en-US" w:eastAsia="zh-CN"/>
              </w:rPr>
            </w:pPr>
            <w:r>
              <w:rPr>
                <w:rFonts w:hint="eastAsia" w:ascii="宋体" w:hAnsi="宋体"/>
                <w:lang w:val="en-US" w:eastAsia="zh-CN"/>
              </w:rPr>
              <w:t>V7.9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spacing w:line="240" w:lineRule="auto"/>
              <w:ind w:firstLine="420" w:firstLineChars="20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vAlign w:val="top"/>
          </w:tcPr>
          <w:p>
            <w:pPr>
              <w:pStyle w:val="32"/>
              <w:numPr>
                <w:ilvl w:val="0"/>
                <w:numId w:val="0"/>
              </w:numPr>
              <w:spacing w:line="240" w:lineRule="auto"/>
              <w:ind w:left="0" w:leftChars="0" w:firstLine="0" w:firstLineChars="0"/>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1、大件分拣区停止移动判定接口</w:t>
            </w:r>
          </w:p>
        </w:tc>
        <w:tc>
          <w:tcPr>
            <w:tcW w:w="1418" w:type="dxa"/>
            <w:vAlign w:val="top"/>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2021-09-09</w:t>
            </w:r>
          </w:p>
        </w:tc>
        <w:tc>
          <w:tcPr>
            <w:tcW w:w="1297" w:type="dxa"/>
            <w:vAlign w:val="top"/>
          </w:tcPr>
          <w:p>
            <w:pPr>
              <w:spacing w:line="240" w:lineRule="auto"/>
              <w:ind w:firstLine="480" w:firstLineChars="200"/>
              <w:jc w:val="center"/>
              <w:rPr>
                <w:rFonts w:hint="default" w:ascii="宋体" w:hAnsi="宋体"/>
                <w:lang w:val="en-US" w:eastAsia="zh-CN"/>
              </w:rPr>
            </w:pPr>
            <w:r>
              <w:rPr>
                <w:rFonts w:hint="eastAsia" w:ascii="宋体" w:hAnsi="宋体"/>
                <w:lang w:val="en-US" w:eastAsia="zh-CN"/>
              </w:rPr>
              <w:t>V8.0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spacing w:line="240" w:lineRule="auto"/>
              <w:ind w:firstLine="420" w:firstLineChars="20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vAlign w:val="top"/>
          </w:tcPr>
          <w:p>
            <w:pPr>
              <w:pStyle w:val="32"/>
              <w:numPr>
                <w:ilvl w:val="0"/>
                <w:numId w:val="6"/>
              </w:numPr>
              <w:spacing w:line="240" w:lineRule="auto"/>
              <w:ind w:left="0" w:leftChars="0" w:firstLine="0" w:firstLineChars="0"/>
              <w:rPr>
                <w:rFonts w:hint="eastAsia" w:ascii="宋体" w:hAnsi="宋体" w:cstheme="minorBidi"/>
                <w:sz w:val="21"/>
                <w:szCs w:val="21"/>
                <w:lang w:val="en-US" w:eastAsia="zh-CN" w:bidi="ar-SA"/>
              </w:rPr>
            </w:pPr>
            <w:r>
              <w:rPr>
                <w:rFonts w:hint="eastAsia" w:ascii="宋体" w:hAnsi="宋体" w:cstheme="minorBidi"/>
                <w:sz w:val="21"/>
                <w:szCs w:val="21"/>
                <w:lang w:val="en-US" w:eastAsia="zh-CN" w:bidi="ar-SA"/>
              </w:rPr>
              <w:t>大件码盘区增加码垛模式</w:t>
            </w:r>
          </w:p>
          <w:p>
            <w:pPr>
              <w:pStyle w:val="32"/>
              <w:numPr>
                <w:ilvl w:val="0"/>
                <w:numId w:val="6"/>
              </w:numPr>
              <w:spacing w:line="240" w:lineRule="auto"/>
              <w:ind w:left="0" w:leftChars="0" w:firstLine="0" w:firstLineChars="0"/>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小件二次分拣增加数据模式</w:t>
            </w:r>
          </w:p>
        </w:tc>
        <w:tc>
          <w:tcPr>
            <w:tcW w:w="1418" w:type="dxa"/>
            <w:vAlign w:val="top"/>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2021-09-16</w:t>
            </w:r>
          </w:p>
        </w:tc>
        <w:tc>
          <w:tcPr>
            <w:tcW w:w="1297" w:type="dxa"/>
            <w:vAlign w:val="top"/>
          </w:tcPr>
          <w:p>
            <w:pPr>
              <w:spacing w:line="240" w:lineRule="auto"/>
              <w:ind w:firstLine="480" w:firstLineChars="200"/>
              <w:jc w:val="center"/>
              <w:rPr>
                <w:rFonts w:hint="default" w:ascii="宋体" w:hAnsi="宋体"/>
                <w:lang w:val="en-US" w:eastAsia="zh-CN"/>
              </w:rPr>
            </w:pPr>
            <w:r>
              <w:rPr>
                <w:rFonts w:hint="eastAsia" w:ascii="宋体" w:hAnsi="宋体"/>
                <w:lang w:val="en-US" w:eastAsia="zh-CN"/>
              </w:rPr>
              <w:t>V8.1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spacing w:line="240" w:lineRule="auto"/>
              <w:ind w:firstLine="420" w:firstLineChars="200"/>
              <w:jc w:val="center"/>
              <w:rPr>
                <w:rFonts w:hint="default" w:ascii="宋体" w:hAnsi="宋体"/>
                <w:sz w:val="21"/>
                <w:szCs w:val="21"/>
                <w:lang w:val="en-US" w:eastAsia="zh-CN"/>
              </w:rPr>
            </w:pPr>
            <w:r>
              <w:rPr>
                <w:rFonts w:hint="eastAsia" w:ascii="宋体" w:hAnsi="宋体"/>
                <w:sz w:val="21"/>
                <w:szCs w:val="21"/>
                <w:lang w:val="en-US" w:eastAsia="zh-CN"/>
              </w:rPr>
              <w:t>彭思远</w:t>
            </w:r>
          </w:p>
        </w:tc>
        <w:tc>
          <w:tcPr>
            <w:tcW w:w="5953" w:type="dxa"/>
            <w:vAlign w:val="top"/>
          </w:tcPr>
          <w:p>
            <w:pPr>
              <w:pStyle w:val="32"/>
              <w:numPr>
                <w:ilvl w:val="0"/>
                <w:numId w:val="0"/>
              </w:numPr>
              <w:spacing w:line="240" w:lineRule="auto"/>
              <w:ind w:leftChars="0"/>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1、增加大件一次分拣，分拣状态完成接口</w:t>
            </w:r>
          </w:p>
        </w:tc>
        <w:tc>
          <w:tcPr>
            <w:tcW w:w="1418" w:type="dxa"/>
            <w:vAlign w:val="top"/>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2021-09-24</w:t>
            </w:r>
          </w:p>
        </w:tc>
        <w:tc>
          <w:tcPr>
            <w:tcW w:w="1297" w:type="dxa"/>
            <w:vAlign w:val="top"/>
          </w:tcPr>
          <w:p>
            <w:pPr>
              <w:spacing w:line="240" w:lineRule="auto"/>
              <w:ind w:firstLine="480" w:firstLineChars="200"/>
              <w:jc w:val="center"/>
              <w:rPr>
                <w:rFonts w:hint="default" w:ascii="宋体" w:hAnsi="宋体"/>
                <w:lang w:val="en-US" w:eastAsia="zh-CN"/>
              </w:rPr>
            </w:pPr>
            <w:r>
              <w:rPr>
                <w:rFonts w:hint="eastAsia" w:ascii="宋体" w:hAnsi="宋体"/>
                <w:lang w:val="en-US" w:eastAsia="zh-CN"/>
              </w:rPr>
              <w:t>V8.2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spacing w:line="240" w:lineRule="auto"/>
              <w:ind w:firstLine="420" w:firstLineChars="200"/>
              <w:jc w:val="center"/>
              <w:rPr>
                <w:rFonts w:hint="eastAsia" w:ascii="宋体" w:hAnsi="宋体"/>
                <w:sz w:val="21"/>
                <w:szCs w:val="21"/>
                <w:lang w:val="en-US" w:eastAsia="zh-CN"/>
              </w:rPr>
            </w:pPr>
            <w:r>
              <w:rPr>
                <w:rFonts w:hint="eastAsia" w:ascii="宋体" w:hAnsi="宋体"/>
                <w:sz w:val="21"/>
                <w:szCs w:val="21"/>
                <w:lang w:val="en-US" w:eastAsia="zh-CN"/>
              </w:rPr>
              <w:t>彭思远</w:t>
            </w:r>
          </w:p>
        </w:tc>
        <w:tc>
          <w:tcPr>
            <w:tcW w:w="5953" w:type="dxa"/>
            <w:vAlign w:val="top"/>
          </w:tcPr>
          <w:p>
            <w:pPr>
              <w:pStyle w:val="32"/>
              <w:numPr>
                <w:ilvl w:val="0"/>
                <w:numId w:val="0"/>
              </w:numPr>
              <w:spacing w:line="240" w:lineRule="auto"/>
              <w:ind w:left="0" w:leftChars="0" w:firstLine="0" w:firstLineChars="0"/>
              <w:rPr>
                <w:rFonts w:hint="default" w:ascii="宋体" w:hAnsi="宋体" w:cstheme="minorBidi"/>
                <w:sz w:val="21"/>
                <w:szCs w:val="21"/>
                <w:lang w:val="en-US" w:eastAsia="zh-CN" w:bidi="ar-SA"/>
              </w:rPr>
            </w:pPr>
            <w:r>
              <w:rPr>
                <w:rFonts w:hint="eastAsia" w:ascii="宋体" w:hAnsi="宋体" w:cstheme="minorBidi"/>
                <w:sz w:val="21"/>
                <w:szCs w:val="21"/>
                <w:lang w:val="en-US" w:eastAsia="zh-CN" w:bidi="ar-SA"/>
              </w:rPr>
              <w:t>1、增零件跟踪数据初始化接口6.7</w:t>
            </w:r>
          </w:p>
        </w:tc>
        <w:tc>
          <w:tcPr>
            <w:tcW w:w="1418" w:type="dxa"/>
            <w:vAlign w:val="top"/>
          </w:tcPr>
          <w:p>
            <w:pPr>
              <w:spacing w:line="240" w:lineRule="auto"/>
              <w:ind w:firstLine="0" w:firstLineChars="0"/>
              <w:rPr>
                <w:rFonts w:hint="default" w:ascii="宋体" w:hAnsi="宋体"/>
                <w:sz w:val="21"/>
                <w:szCs w:val="21"/>
                <w:lang w:val="en-US" w:eastAsia="zh-CN"/>
              </w:rPr>
            </w:pPr>
            <w:r>
              <w:rPr>
                <w:rFonts w:hint="eastAsia" w:ascii="宋体" w:hAnsi="宋体"/>
                <w:sz w:val="21"/>
                <w:szCs w:val="21"/>
                <w:lang w:val="en-US" w:eastAsia="zh-CN"/>
              </w:rPr>
              <w:t>2021-09-28</w:t>
            </w:r>
          </w:p>
        </w:tc>
        <w:tc>
          <w:tcPr>
            <w:tcW w:w="1297" w:type="dxa"/>
            <w:vAlign w:val="top"/>
          </w:tcPr>
          <w:p>
            <w:pPr>
              <w:spacing w:line="240" w:lineRule="auto"/>
              <w:ind w:firstLine="480" w:firstLineChars="200"/>
              <w:jc w:val="center"/>
              <w:rPr>
                <w:rFonts w:hint="default" w:ascii="宋体" w:hAnsi="宋体"/>
                <w:lang w:val="en-US" w:eastAsia="zh-CN"/>
              </w:rPr>
            </w:pPr>
            <w:r>
              <w:rPr>
                <w:rFonts w:hint="eastAsia" w:ascii="宋体" w:hAnsi="宋体"/>
                <w:lang w:val="en-US" w:eastAsia="zh-CN"/>
              </w:rPr>
              <w:t>V8.3</w:t>
            </w:r>
          </w:p>
        </w:tc>
      </w:tr>
    </w:tbl>
    <w:p>
      <w:pPr>
        <w:spacing w:line="240" w:lineRule="auto"/>
        <w:ind w:firstLine="803"/>
        <w:jc w:val="center"/>
        <w:rPr>
          <w:rFonts w:ascii="宋体" w:hAnsi="宋体"/>
          <w:b/>
          <w:sz w:val="40"/>
        </w:rPr>
      </w:pPr>
    </w:p>
    <w:p>
      <w:pPr>
        <w:spacing w:line="240" w:lineRule="auto"/>
        <w:ind w:left="0" w:leftChars="0" w:firstLine="0" w:firstLineChars="0"/>
        <w:jc w:val="both"/>
        <w:rPr>
          <w:rFonts w:ascii="宋体" w:hAnsi="宋体"/>
          <w:b/>
          <w:sz w:val="40"/>
        </w:rPr>
      </w:pPr>
    </w:p>
    <w:sdt>
      <w:sdtPr>
        <w:rPr>
          <w:rFonts w:ascii="宋体" w:hAnsi="宋体"/>
          <w:b/>
          <w:bCs/>
          <w:sz w:val="44"/>
          <w:szCs w:val="44"/>
        </w:rPr>
        <w:id w:val="147460645"/>
        <w15:color w:val="DBDBDB"/>
        <w:docPartObj>
          <w:docPartGallery w:val="Table of Contents"/>
          <w:docPartUnique/>
        </w:docPartObj>
      </w:sdtPr>
      <w:sdtEndPr>
        <w:rPr>
          <w:rFonts w:ascii="宋体" w:hAnsi="宋体"/>
          <w:b/>
          <w:bCs/>
          <w:sz w:val="44"/>
          <w:szCs w:val="44"/>
        </w:rPr>
      </w:sdtEndPr>
      <w:sdtContent>
        <w:p>
          <w:pPr>
            <w:spacing w:line="240" w:lineRule="auto"/>
            <w:ind w:firstLine="0" w:firstLineChars="0"/>
            <w:jc w:val="center"/>
            <w:rPr>
              <w:rFonts w:ascii="宋体" w:hAnsi="宋体"/>
              <w:b/>
              <w:bCs/>
              <w:sz w:val="44"/>
              <w:szCs w:val="44"/>
            </w:rPr>
          </w:pPr>
          <w:r>
            <w:rPr>
              <w:rFonts w:ascii="宋体" w:hAnsi="宋体"/>
              <w:b/>
              <w:bCs/>
              <w:sz w:val="44"/>
              <w:szCs w:val="44"/>
            </w:rPr>
            <w:t>目录</w:t>
          </w:r>
        </w:p>
        <w:p>
          <w:pPr>
            <w:pStyle w:val="14"/>
            <w:tabs>
              <w:tab w:val="right" w:leader="dot" w:pos="10800"/>
            </w:tabs>
          </w:pPr>
          <w:r>
            <w:rPr>
              <w:rFonts w:ascii="宋体" w:hAnsi="宋体"/>
            </w:rPr>
            <w:fldChar w:fldCharType="begin"/>
          </w:r>
          <w:r>
            <w:rPr>
              <w:rFonts w:ascii="宋体" w:hAnsi="宋体"/>
            </w:rPr>
            <w:instrText xml:space="preserve">TOC \o "1-3" \h \u </w:instrText>
          </w:r>
          <w:r>
            <w:rPr>
              <w:rFonts w:ascii="宋体" w:hAnsi="宋体"/>
            </w:rPr>
            <w:fldChar w:fldCharType="separate"/>
          </w:r>
          <w:r>
            <w:rPr>
              <w:rFonts w:ascii="宋体" w:hAnsi="宋体"/>
            </w:rPr>
            <w:fldChar w:fldCharType="begin"/>
          </w:r>
          <w:r>
            <w:rPr>
              <w:rFonts w:ascii="宋体" w:hAnsi="宋体"/>
            </w:rPr>
            <w:instrText xml:space="preserve"> HYPERLINK \l _Toc8667 </w:instrText>
          </w:r>
          <w:r>
            <w:rPr>
              <w:rFonts w:ascii="宋体" w:hAnsi="宋体"/>
            </w:rPr>
            <w:fldChar w:fldCharType="separate"/>
          </w:r>
          <w:r>
            <w:rPr>
              <w:rFonts w:ascii="宋体" w:hAnsi="宋体" w:eastAsia="宋体"/>
            </w:rPr>
            <w:t xml:space="preserve">一、 </w:t>
          </w:r>
          <w:r>
            <w:rPr>
              <w:rFonts w:hint="eastAsia" w:ascii="宋体" w:hAnsi="宋体" w:eastAsia="宋体"/>
            </w:rPr>
            <w:t>用途说明</w:t>
          </w:r>
          <w:r>
            <w:tab/>
          </w:r>
          <w:r>
            <w:fldChar w:fldCharType="begin"/>
          </w:r>
          <w:r>
            <w:instrText xml:space="preserve"> PAGEREF _Toc8667 \h </w:instrText>
          </w:r>
          <w:r>
            <w:fldChar w:fldCharType="separate"/>
          </w:r>
          <w:r>
            <w:t>9</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_Toc10163 </w:instrText>
          </w:r>
          <w:r>
            <w:rPr>
              <w:rFonts w:ascii="宋体" w:hAnsi="宋体"/>
            </w:rPr>
            <w:fldChar w:fldCharType="separate"/>
          </w:r>
          <w:r>
            <w:rPr>
              <w:rFonts w:ascii="宋体" w:hAnsi="宋体" w:eastAsia="宋体"/>
            </w:rPr>
            <w:t xml:space="preserve">二、 </w:t>
          </w:r>
          <w:r>
            <w:rPr>
              <w:rFonts w:hint="eastAsia" w:ascii="宋体" w:hAnsi="宋体" w:eastAsia="宋体"/>
            </w:rPr>
            <w:t>格式说明</w:t>
          </w:r>
          <w:r>
            <w:tab/>
          </w:r>
          <w:r>
            <w:fldChar w:fldCharType="begin"/>
          </w:r>
          <w:r>
            <w:instrText xml:space="preserve"> PAGEREF _Toc10163 \h </w:instrText>
          </w:r>
          <w:r>
            <w:fldChar w:fldCharType="separate"/>
          </w:r>
          <w:r>
            <w:t>9</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_Toc22084 </w:instrText>
          </w:r>
          <w:r>
            <w:rPr>
              <w:rFonts w:ascii="宋体" w:hAnsi="宋体"/>
            </w:rPr>
            <w:fldChar w:fldCharType="separate"/>
          </w:r>
          <w:r>
            <w:rPr>
              <w:rFonts w:ascii="宋体" w:hAnsi="宋体" w:eastAsia="宋体"/>
            </w:rPr>
            <w:t xml:space="preserve">三、 </w:t>
          </w:r>
          <w:r>
            <w:rPr>
              <w:rFonts w:hint="eastAsia" w:ascii="宋体" w:hAnsi="宋体" w:eastAsia="宋体"/>
            </w:rPr>
            <w:t>接口说明</w:t>
          </w:r>
          <w:r>
            <w:tab/>
          </w:r>
          <w:r>
            <w:fldChar w:fldCharType="begin"/>
          </w:r>
          <w:r>
            <w:instrText xml:space="preserve"> PAGEREF _Toc22084 \h </w:instrText>
          </w:r>
          <w:r>
            <w:fldChar w:fldCharType="separate"/>
          </w:r>
          <w:r>
            <w:t>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_Toc7159 </w:instrText>
          </w:r>
          <w:r>
            <w:rPr>
              <w:rFonts w:ascii="宋体" w:hAnsi="宋体"/>
            </w:rPr>
            <w:fldChar w:fldCharType="separate"/>
          </w:r>
          <w:r>
            <w:rPr>
              <w:rFonts w:hint="eastAsia" w:ascii="宋体" w:hAnsi="宋体" w:eastAsia="宋体"/>
              <w:szCs w:val="30"/>
            </w:rPr>
            <w:t>3.1 各大功能区编码(建议参照表格，也可自行定义</w:t>
          </w:r>
          <w:r>
            <w:rPr>
              <w:rFonts w:ascii="宋体" w:hAnsi="宋体" w:eastAsia="宋体"/>
              <w:szCs w:val="30"/>
            </w:rPr>
            <w:t>)</w:t>
          </w:r>
          <w:r>
            <w:tab/>
          </w:r>
          <w:r>
            <w:fldChar w:fldCharType="begin"/>
          </w:r>
          <w:r>
            <w:instrText xml:space="preserve"> PAGEREF _Toc7159 \h </w:instrText>
          </w:r>
          <w:r>
            <w:fldChar w:fldCharType="separate"/>
          </w:r>
          <w:r>
            <w:t>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_Toc24986 </w:instrText>
          </w:r>
          <w:r>
            <w:rPr>
              <w:rFonts w:ascii="宋体" w:hAnsi="宋体"/>
            </w:rPr>
            <w:fldChar w:fldCharType="separate"/>
          </w:r>
          <w:r>
            <w:rPr>
              <w:rFonts w:hint="eastAsia" w:ascii="宋体" w:hAnsi="宋体" w:eastAsia="宋体"/>
              <w:szCs w:val="30"/>
            </w:rPr>
            <w:t>3.2 接口地址编码</w:t>
          </w:r>
          <w:r>
            <w:tab/>
          </w:r>
          <w:r>
            <w:fldChar w:fldCharType="begin"/>
          </w:r>
          <w:r>
            <w:instrText xml:space="preserve"> PAGEREF _Toc24986 \h </w:instrText>
          </w:r>
          <w:r>
            <w:fldChar w:fldCharType="separate"/>
          </w:r>
          <w:r>
            <w:t>10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_Toc27559 </w:instrText>
          </w:r>
          <w:r>
            <w:rPr>
              <w:rFonts w:ascii="宋体" w:hAnsi="宋体"/>
            </w:rPr>
            <w:fldChar w:fldCharType="separate"/>
          </w:r>
          <w:r>
            <w:rPr>
              <w:rFonts w:hint="eastAsia" w:ascii="宋体" w:hAnsi="宋体" w:eastAsia="宋体"/>
              <w:szCs w:val="30"/>
            </w:rPr>
            <w:t>3.3 接口流程说明</w:t>
          </w:r>
          <w:r>
            <w:tab/>
          </w:r>
          <w:r>
            <w:fldChar w:fldCharType="begin"/>
          </w:r>
          <w:r>
            <w:instrText xml:space="preserve"> PAGEREF _Toc27559 \h </w:instrText>
          </w:r>
          <w:r>
            <w:fldChar w:fldCharType="separate"/>
          </w:r>
          <w:r>
            <w:t>10</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_Toc7952 </w:instrText>
          </w:r>
          <w:r>
            <w:rPr>
              <w:rFonts w:ascii="宋体" w:hAnsi="宋体"/>
            </w:rPr>
            <w:fldChar w:fldCharType="separate"/>
          </w:r>
          <w:r>
            <w:rPr>
              <w:rFonts w:ascii="宋体" w:hAnsi="宋体" w:eastAsia="宋体"/>
            </w:rPr>
            <w:t xml:space="preserve">四、 </w:t>
          </w:r>
          <w:r>
            <w:rPr>
              <w:rFonts w:hint="eastAsia" w:ascii="宋体" w:hAnsi="宋体" w:eastAsia="宋体"/>
            </w:rPr>
            <w:t>基础数据交互</w:t>
          </w:r>
          <w:r>
            <w:tab/>
          </w:r>
          <w:r>
            <w:fldChar w:fldCharType="begin"/>
          </w:r>
          <w:r>
            <w:instrText xml:space="preserve"> PAGEREF _Toc7952 \h </w:instrText>
          </w:r>
          <w:r>
            <w:fldChar w:fldCharType="separate"/>
          </w:r>
          <w:r>
            <w:t>11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_Toc10457 </w:instrText>
          </w:r>
          <w:r>
            <w:rPr>
              <w:rFonts w:ascii="宋体" w:hAnsi="宋体"/>
            </w:rPr>
            <w:fldChar w:fldCharType="separate"/>
          </w:r>
          <w:r>
            <w:rPr>
              <w:rFonts w:hint="default" w:ascii="宋体" w:hAnsi="宋体" w:eastAsia="宋体"/>
              <w:szCs w:val="30"/>
            </w:rPr>
            <w:t xml:space="preserve">4.1 </w:t>
          </w:r>
          <w:r>
            <w:rPr>
              <w:rFonts w:hint="eastAsia" w:ascii="宋体" w:hAnsi="宋体" w:eastAsia="宋体"/>
              <w:szCs w:val="30"/>
            </w:rPr>
            <w:t>接收套料图数据（浩楠提供）</w:t>
          </w:r>
          <w:r>
            <w:tab/>
          </w:r>
          <w:r>
            <w:fldChar w:fldCharType="begin"/>
          </w:r>
          <w:r>
            <w:instrText xml:space="preserve"> PAGEREF _Toc10457 \h </w:instrText>
          </w:r>
          <w:r>
            <w:fldChar w:fldCharType="separate"/>
          </w:r>
          <w:r>
            <w:t>11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_Toc5473 </w:instrText>
          </w:r>
          <w:r>
            <w:rPr>
              <w:rFonts w:ascii="宋体" w:hAnsi="宋体"/>
            </w:rPr>
            <w:fldChar w:fldCharType="separate"/>
          </w:r>
          <w:r>
            <w:rPr>
              <w:rFonts w:hint="default" w:ascii="宋体" w:hAnsi="宋体" w:eastAsia="宋体"/>
              <w:szCs w:val="30"/>
            </w:rPr>
            <w:t xml:space="preserve">4.2 </w:t>
          </w:r>
          <w:r>
            <w:rPr>
              <w:rFonts w:hint="eastAsia" w:ascii="宋体" w:hAnsi="宋体" w:eastAsia="宋体"/>
              <w:szCs w:val="30"/>
            </w:rPr>
            <w:t>接收套料图解析结果（总控提供）</w:t>
          </w:r>
          <w:r>
            <w:tab/>
          </w:r>
          <w:r>
            <w:fldChar w:fldCharType="begin"/>
          </w:r>
          <w:r>
            <w:instrText xml:space="preserve"> PAGEREF _Toc5473 \h </w:instrText>
          </w:r>
          <w:r>
            <w:fldChar w:fldCharType="separate"/>
          </w:r>
          <w:r>
            <w:t>12</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_Toc4179 </w:instrText>
          </w:r>
          <w:r>
            <w:rPr>
              <w:rFonts w:ascii="宋体" w:hAnsi="宋体"/>
            </w:rPr>
            <w:fldChar w:fldCharType="separate"/>
          </w:r>
          <w:r>
            <w:rPr>
              <w:rFonts w:ascii="宋体" w:hAnsi="宋体" w:eastAsia="宋体"/>
            </w:rPr>
            <w:t xml:space="preserve">五、 </w:t>
          </w:r>
          <w:r>
            <w:rPr>
              <w:rFonts w:hint="eastAsia" w:ascii="宋体" w:hAnsi="宋体" w:eastAsia="宋体"/>
            </w:rPr>
            <w:t>各功能区总体交互（各功能区负责人提供）</w:t>
          </w:r>
          <w:r>
            <w:tab/>
          </w:r>
          <w:r>
            <w:fldChar w:fldCharType="begin"/>
          </w:r>
          <w:r>
            <w:instrText xml:space="preserve"> PAGEREF _Toc4179 \h </w:instrText>
          </w:r>
          <w:r>
            <w:fldChar w:fldCharType="separate"/>
          </w:r>
          <w:r>
            <w:t>14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_Toc844 </w:instrText>
          </w:r>
          <w:r>
            <w:rPr>
              <w:rFonts w:ascii="宋体" w:hAnsi="宋体"/>
            </w:rPr>
            <w:fldChar w:fldCharType="separate"/>
          </w:r>
          <w:r>
            <w:rPr>
              <w:rFonts w:hint="default" w:ascii="宋体" w:hAnsi="宋体" w:eastAsia="宋体"/>
              <w:szCs w:val="30"/>
            </w:rPr>
            <w:t xml:space="preserve">5.1 </w:t>
          </w:r>
          <w:r>
            <w:rPr>
              <w:rFonts w:hint="eastAsia" w:ascii="宋体" w:hAnsi="宋体" w:eastAsia="宋体"/>
              <w:szCs w:val="30"/>
            </w:rPr>
            <w:t>故障状态上报总控</w:t>
          </w:r>
          <w:r>
            <w:tab/>
          </w:r>
          <w:r>
            <w:fldChar w:fldCharType="begin"/>
          </w:r>
          <w:r>
            <w:instrText xml:space="preserve"> PAGEREF _Toc844 \h </w:instrText>
          </w:r>
          <w:r>
            <w:fldChar w:fldCharType="separate"/>
          </w:r>
          <w:r>
            <w:t>14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_Toc20129 </w:instrText>
          </w:r>
          <w:r>
            <w:rPr>
              <w:rFonts w:ascii="宋体" w:hAnsi="宋体"/>
            </w:rPr>
            <w:fldChar w:fldCharType="separate"/>
          </w:r>
          <w:r>
            <w:rPr>
              <w:rFonts w:hint="default" w:ascii="宋体" w:hAnsi="宋体" w:eastAsia="宋体"/>
              <w:szCs w:val="30"/>
            </w:rPr>
            <w:t xml:space="preserve">5.2 </w:t>
          </w:r>
          <w:r>
            <w:rPr>
              <w:rFonts w:hint="eastAsia" w:ascii="宋体" w:hAnsi="宋体" w:eastAsia="宋体"/>
              <w:szCs w:val="30"/>
            </w:rPr>
            <w:t>机器人（桁架）状态</w:t>
          </w:r>
          <w:r>
            <w:tab/>
          </w:r>
          <w:r>
            <w:fldChar w:fldCharType="begin"/>
          </w:r>
          <w:r>
            <w:instrText xml:space="preserve"> PAGEREF _Toc20129 \h </w:instrText>
          </w:r>
          <w:r>
            <w:fldChar w:fldCharType="separate"/>
          </w:r>
          <w:r>
            <w:t>16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_Toc20691 </w:instrText>
          </w:r>
          <w:r>
            <w:rPr>
              <w:rFonts w:ascii="宋体" w:hAnsi="宋体"/>
            </w:rPr>
            <w:fldChar w:fldCharType="separate"/>
          </w:r>
          <w:r>
            <w:rPr>
              <w:rFonts w:hint="default" w:ascii="宋体" w:hAnsi="宋体" w:eastAsia="宋体"/>
              <w:szCs w:val="30"/>
            </w:rPr>
            <w:t xml:space="preserve">5.3 </w:t>
          </w:r>
          <w:r>
            <w:rPr>
              <w:rFonts w:hint="eastAsia" w:ascii="宋体" w:hAnsi="宋体" w:eastAsia="宋体"/>
              <w:szCs w:val="30"/>
            </w:rPr>
            <w:t>暂停机器人（桁架）</w:t>
          </w:r>
          <w:r>
            <w:tab/>
          </w:r>
          <w:r>
            <w:fldChar w:fldCharType="begin"/>
          </w:r>
          <w:r>
            <w:instrText xml:space="preserve"> PAGEREF _Toc20691 \h </w:instrText>
          </w:r>
          <w:r>
            <w:fldChar w:fldCharType="separate"/>
          </w:r>
          <w:r>
            <w:t>17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_Toc27354 </w:instrText>
          </w:r>
          <w:r>
            <w:rPr>
              <w:rFonts w:ascii="宋体" w:hAnsi="宋体"/>
            </w:rPr>
            <w:fldChar w:fldCharType="separate"/>
          </w:r>
          <w:r>
            <w:rPr>
              <w:rFonts w:hint="default" w:ascii="宋体" w:hAnsi="宋体" w:eastAsia="宋体"/>
              <w:szCs w:val="30"/>
            </w:rPr>
            <w:t xml:space="preserve">5.4 </w:t>
          </w:r>
          <w:r>
            <w:rPr>
              <w:rFonts w:hint="eastAsia" w:ascii="宋体" w:hAnsi="宋体" w:eastAsia="宋体"/>
              <w:szCs w:val="30"/>
            </w:rPr>
            <w:t>恢复机器人（桁架）</w:t>
          </w:r>
          <w:r>
            <w:tab/>
          </w:r>
          <w:r>
            <w:fldChar w:fldCharType="begin"/>
          </w:r>
          <w:r>
            <w:instrText xml:space="preserve"> PAGEREF _Toc27354 \h </w:instrText>
          </w:r>
          <w:r>
            <w:fldChar w:fldCharType="separate"/>
          </w:r>
          <w:r>
            <w:t>18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_Toc4962 </w:instrText>
          </w:r>
          <w:r>
            <w:rPr>
              <w:rFonts w:ascii="宋体" w:hAnsi="宋体"/>
            </w:rPr>
            <w:fldChar w:fldCharType="separate"/>
          </w:r>
          <w:r>
            <w:rPr>
              <w:rFonts w:hint="default" w:ascii="宋体" w:hAnsi="宋体" w:eastAsia="宋体"/>
              <w:szCs w:val="30"/>
            </w:rPr>
            <w:t xml:space="preserve">5.5 </w:t>
          </w:r>
          <w:r>
            <w:rPr>
              <w:rFonts w:hint="eastAsia" w:ascii="宋体" w:hAnsi="宋体" w:eastAsia="宋体"/>
              <w:szCs w:val="30"/>
            </w:rPr>
            <w:t>视觉状态</w:t>
          </w:r>
          <w:r>
            <w:tab/>
          </w:r>
          <w:r>
            <w:fldChar w:fldCharType="begin"/>
          </w:r>
          <w:r>
            <w:instrText xml:space="preserve"> PAGEREF _Toc4962 \h </w:instrText>
          </w:r>
          <w:r>
            <w:fldChar w:fldCharType="separate"/>
          </w:r>
          <w:r>
            <w:t>19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_Toc27809 </w:instrText>
          </w:r>
          <w:r>
            <w:rPr>
              <w:rFonts w:ascii="宋体" w:hAnsi="宋体"/>
            </w:rPr>
            <w:fldChar w:fldCharType="separate"/>
          </w:r>
          <w:r>
            <w:rPr>
              <w:rFonts w:hint="default" w:ascii="宋体" w:hAnsi="宋体" w:eastAsia="宋体"/>
              <w:szCs w:val="30"/>
            </w:rPr>
            <w:t xml:space="preserve">5.6 </w:t>
          </w:r>
          <w:r>
            <w:rPr>
              <w:rFonts w:hint="eastAsia" w:ascii="宋体" w:hAnsi="宋体" w:eastAsia="宋体"/>
              <w:szCs w:val="30"/>
            </w:rPr>
            <w:t>PLC状态</w:t>
          </w:r>
          <w:r>
            <w:tab/>
          </w:r>
          <w:r>
            <w:fldChar w:fldCharType="begin"/>
          </w:r>
          <w:r>
            <w:instrText xml:space="preserve"> PAGEREF _Toc27809 \h </w:instrText>
          </w:r>
          <w:r>
            <w:fldChar w:fldCharType="separate"/>
          </w:r>
          <w:r>
            <w:t>20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_Toc1106 </w:instrText>
          </w:r>
          <w:r>
            <w:rPr>
              <w:rFonts w:ascii="宋体" w:hAnsi="宋体"/>
            </w:rPr>
            <w:fldChar w:fldCharType="separate"/>
          </w:r>
          <w:r>
            <w:rPr>
              <w:rFonts w:hint="default" w:ascii="宋体" w:hAnsi="宋体" w:eastAsia="宋体"/>
              <w:szCs w:val="30"/>
            </w:rPr>
            <w:t xml:space="preserve">5.7 </w:t>
          </w:r>
          <w:r>
            <w:rPr>
              <w:rFonts w:hint="eastAsia" w:ascii="宋体" w:hAnsi="宋体" w:eastAsia="宋体"/>
              <w:szCs w:val="30"/>
            </w:rPr>
            <w:t>大/小件砂光机状态</w:t>
          </w:r>
          <w:r>
            <w:tab/>
          </w:r>
          <w:r>
            <w:fldChar w:fldCharType="begin"/>
          </w:r>
          <w:r>
            <w:instrText xml:space="preserve"> PAGEREF _Toc1106 \h </w:instrText>
          </w:r>
          <w:r>
            <w:fldChar w:fldCharType="separate"/>
          </w:r>
          <w:r>
            <w:t>21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_Toc16165 </w:instrText>
          </w:r>
          <w:r>
            <w:rPr>
              <w:rFonts w:ascii="宋体" w:hAnsi="宋体"/>
            </w:rPr>
            <w:fldChar w:fldCharType="separate"/>
          </w:r>
          <w:r>
            <w:rPr>
              <w:rFonts w:hint="default" w:ascii="宋体" w:hAnsi="宋体" w:eastAsia="宋体"/>
              <w:szCs w:val="30"/>
              <w:lang w:val="en-US"/>
            </w:rPr>
            <w:t xml:space="preserve">5.8 </w:t>
          </w:r>
          <w:r>
            <w:rPr>
              <w:rFonts w:hint="eastAsia" w:ascii="宋体" w:hAnsi="宋体" w:eastAsia="宋体"/>
              <w:szCs w:val="30"/>
            </w:rPr>
            <w:t>更新大</w:t>
          </w:r>
          <w:r>
            <w:rPr>
              <w:rFonts w:hint="eastAsia" w:ascii="宋体" w:hAnsi="宋体" w:eastAsia="宋体"/>
              <w:szCs w:val="30"/>
              <w:lang w:val="en-US"/>
            </w:rPr>
            <w:t>/</w:t>
          </w:r>
          <w:r>
            <w:rPr>
              <w:rFonts w:hint="eastAsia" w:ascii="宋体" w:hAnsi="宋体" w:eastAsia="宋体"/>
              <w:szCs w:val="30"/>
            </w:rPr>
            <w:t>小件砂光机高度</w:t>
          </w:r>
          <w:r>
            <w:tab/>
          </w:r>
          <w:r>
            <w:fldChar w:fldCharType="begin"/>
          </w:r>
          <w:r>
            <w:instrText xml:space="preserve"> PAGEREF _Toc16165 \h </w:instrText>
          </w:r>
          <w:r>
            <w:fldChar w:fldCharType="separate"/>
          </w:r>
          <w:r>
            <w:t>23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_Toc1124 </w:instrText>
          </w:r>
          <w:r>
            <w:rPr>
              <w:rFonts w:ascii="宋体" w:hAnsi="宋体"/>
            </w:rPr>
            <w:fldChar w:fldCharType="separate"/>
          </w:r>
          <w:r>
            <w:rPr>
              <w:rFonts w:hint="default" w:ascii="宋体" w:hAnsi="宋体" w:eastAsia="宋体"/>
              <w:szCs w:val="30"/>
              <w:lang w:val="en-US"/>
            </w:rPr>
            <w:t xml:space="preserve">5.9 </w:t>
          </w:r>
          <w:r>
            <w:rPr>
              <w:rFonts w:hint="eastAsia" w:ascii="宋体" w:hAnsi="宋体" w:eastAsia="宋体"/>
              <w:szCs w:val="30"/>
            </w:rPr>
            <w:t>查询大</w:t>
          </w:r>
          <w:r>
            <w:rPr>
              <w:rFonts w:hint="eastAsia" w:ascii="宋体" w:hAnsi="宋体" w:eastAsia="宋体"/>
              <w:szCs w:val="30"/>
              <w:lang w:val="en-US"/>
            </w:rPr>
            <w:t>/</w:t>
          </w:r>
          <w:r>
            <w:rPr>
              <w:rFonts w:hint="eastAsia" w:ascii="宋体" w:hAnsi="宋体" w:eastAsia="宋体"/>
              <w:szCs w:val="30"/>
            </w:rPr>
            <w:t>小件砂光机高度</w:t>
          </w:r>
          <w:r>
            <w:tab/>
          </w:r>
          <w:r>
            <w:fldChar w:fldCharType="begin"/>
          </w:r>
          <w:r>
            <w:instrText xml:space="preserve"> PAGEREF _Toc1124 \h </w:instrText>
          </w:r>
          <w:r>
            <w:fldChar w:fldCharType="separate"/>
          </w:r>
          <w:r>
            <w:t>24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_Toc8496 </w:instrText>
          </w:r>
          <w:r>
            <w:rPr>
              <w:rFonts w:ascii="宋体" w:hAnsi="宋体"/>
            </w:rPr>
            <w:fldChar w:fldCharType="separate"/>
          </w:r>
          <w:r>
            <w:rPr>
              <w:rFonts w:hint="default" w:ascii="宋体" w:hAnsi="宋体" w:eastAsia="宋体"/>
              <w:szCs w:val="30"/>
              <w:lang w:val="en-US"/>
            </w:rPr>
            <w:t xml:space="preserve">5.10 </w:t>
          </w:r>
          <w:r>
            <w:rPr>
              <w:rFonts w:hint="eastAsia" w:ascii="宋体" w:hAnsi="宋体" w:eastAsia="宋体"/>
              <w:szCs w:val="30"/>
            </w:rPr>
            <w:t>大</w:t>
          </w:r>
          <w:r>
            <w:rPr>
              <w:rFonts w:hint="eastAsia" w:ascii="宋体" w:hAnsi="宋体" w:eastAsia="宋体"/>
              <w:szCs w:val="30"/>
              <w:lang w:val="en-US"/>
            </w:rPr>
            <w:t>/</w:t>
          </w:r>
          <w:r>
            <w:rPr>
              <w:rFonts w:hint="eastAsia" w:ascii="宋体" w:hAnsi="宋体" w:eastAsia="宋体"/>
              <w:szCs w:val="30"/>
            </w:rPr>
            <w:t>小件砂光机重启/关机/开机</w:t>
          </w:r>
          <w:r>
            <w:tab/>
          </w:r>
          <w:r>
            <w:fldChar w:fldCharType="begin"/>
          </w:r>
          <w:r>
            <w:instrText xml:space="preserve"> PAGEREF _Toc8496 \h </w:instrText>
          </w:r>
          <w:r>
            <w:fldChar w:fldCharType="separate"/>
          </w:r>
          <w:r>
            <w:t>25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_Toc23587 </w:instrText>
          </w:r>
          <w:r>
            <w:rPr>
              <w:rFonts w:ascii="宋体" w:hAnsi="宋体"/>
            </w:rPr>
            <w:fldChar w:fldCharType="separate"/>
          </w:r>
          <w:r>
            <w:rPr>
              <w:rFonts w:hint="default" w:ascii="宋体" w:hAnsi="宋体" w:eastAsia="宋体"/>
              <w:szCs w:val="30"/>
              <w:lang w:val="en-US"/>
            </w:rPr>
            <w:t xml:space="preserve">5.11 </w:t>
          </w:r>
          <w:r>
            <w:rPr>
              <w:rFonts w:hint="eastAsia" w:ascii="宋体" w:hAnsi="宋体" w:eastAsia="宋体"/>
              <w:szCs w:val="30"/>
            </w:rPr>
            <w:t>电磁抓手全部断磁和开磁</w:t>
          </w:r>
          <w:r>
            <w:tab/>
          </w:r>
          <w:r>
            <w:fldChar w:fldCharType="begin"/>
          </w:r>
          <w:r>
            <w:instrText xml:space="preserve"> PAGEREF _Toc23587 \h </w:instrText>
          </w:r>
          <w:r>
            <w:fldChar w:fldCharType="separate"/>
          </w:r>
          <w:r>
            <w:t>26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_Toc12923 </w:instrText>
          </w:r>
          <w:r>
            <w:rPr>
              <w:rFonts w:ascii="宋体" w:hAnsi="宋体"/>
            </w:rPr>
            <w:fldChar w:fldCharType="separate"/>
          </w:r>
          <w:r>
            <w:rPr>
              <w:rFonts w:hint="default" w:ascii="宋体" w:hAnsi="宋体" w:eastAsia="宋体"/>
              <w:szCs w:val="30"/>
              <w:lang w:val="en-US"/>
            </w:rPr>
            <w:t xml:space="preserve">5.12 </w:t>
          </w:r>
          <w:r>
            <w:rPr>
              <w:rFonts w:hint="eastAsia" w:ascii="宋体" w:hAnsi="宋体" w:eastAsia="宋体"/>
              <w:szCs w:val="30"/>
            </w:rPr>
            <w:t>获取电磁抓手当前开磁点</w:t>
          </w:r>
          <w:r>
            <w:tab/>
          </w:r>
          <w:r>
            <w:fldChar w:fldCharType="begin"/>
          </w:r>
          <w:r>
            <w:instrText xml:space="preserve"> PAGEREF _Toc12923 \h </w:instrText>
          </w:r>
          <w:r>
            <w:fldChar w:fldCharType="separate"/>
          </w:r>
          <w:r>
            <w:t>27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_Toc10320 </w:instrText>
          </w:r>
          <w:r>
            <w:rPr>
              <w:rFonts w:ascii="宋体" w:hAnsi="宋体"/>
            </w:rPr>
            <w:fldChar w:fldCharType="separate"/>
          </w:r>
          <w:r>
            <w:rPr>
              <w:rFonts w:hint="default" w:ascii="宋体" w:hAnsi="宋体" w:eastAsia="宋体"/>
              <w:szCs w:val="30"/>
              <w:lang w:val="en-US"/>
            </w:rPr>
            <w:t xml:space="preserve">5.13 </w:t>
          </w:r>
          <w:r>
            <w:rPr>
              <w:rFonts w:hint="eastAsia" w:ascii="宋体" w:hAnsi="宋体" w:eastAsia="宋体"/>
              <w:szCs w:val="30"/>
            </w:rPr>
            <w:t>发送电磁抓手开磁点</w:t>
          </w:r>
          <w:r>
            <w:tab/>
          </w:r>
          <w:r>
            <w:fldChar w:fldCharType="begin"/>
          </w:r>
          <w:r>
            <w:instrText xml:space="preserve"> PAGEREF _Toc10320 \h </w:instrText>
          </w:r>
          <w:r>
            <w:fldChar w:fldCharType="separate"/>
          </w:r>
          <w:r>
            <w:t>28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_Toc28903 </w:instrText>
          </w:r>
          <w:r>
            <w:rPr>
              <w:rFonts w:ascii="宋体" w:hAnsi="宋体"/>
            </w:rPr>
            <w:fldChar w:fldCharType="separate"/>
          </w:r>
          <w:r>
            <w:rPr>
              <w:rFonts w:hint="default" w:ascii="宋体" w:hAnsi="宋体" w:eastAsia="宋体"/>
              <w:szCs w:val="30"/>
              <w:lang w:val="en-US"/>
            </w:rPr>
            <w:t xml:space="preserve">5.14 </w:t>
          </w:r>
          <w:r>
            <w:rPr>
              <w:rFonts w:hint="eastAsia" w:ascii="宋体" w:hAnsi="宋体" w:eastAsia="宋体"/>
              <w:szCs w:val="30"/>
            </w:rPr>
            <w:t>获取混拣/二次分拣电磁抓手当前伺服</w:t>
          </w:r>
          <w:r>
            <w:tab/>
          </w:r>
          <w:r>
            <w:fldChar w:fldCharType="begin"/>
          </w:r>
          <w:r>
            <w:instrText xml:space="preserve"> PAGEREF _Toc28903 \h </w:instrText>
          </w:r>
          <w:r>
            <w:fldChar w:fldCharType="separate"/>
          </w:r>
          <w:r>
            <w:t>30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_Toc6860 </w:instrText>
          </w:r>
          <w:r>
            <w:rPr>
              <w:rFonts w:ascii="宋体" w:hAnsi="宋体"/>
            </w:rPr>
            <w:fldChar w:fldCharType="separate"/>
          </w:r>
          <w:r>
            <w:rPr>
              <w:rFonts w:hint="default" w:ascii="宋体" w:hAnsi="宋体" w:eastAsia="宋体"/>
              <w:szCs w:val="30"/>
            </w:rPr>
            <w:t xml:space="preserve">5.15 </w:t>
          </w:r>
          <w:r>
            <w:rPr>
              <w:rFonts w:hint="eastAsia" w:ascii="宋体" w:hAnsi="宋体" w:eastAsia="宋体"/>
              <w:szCs w:val="30"/>
            </w:rPr>
            <w:t>功能区重启</w:t>
          </w:r>
          <w:r>
            <w:tab/>
          </w:r>
          <w:r>
            <w:fldChar w:fldCharType="begin"/>
          </w:r>
          <w:r>
            <w:instrText xml:space="preserve"> PAGEREF _Toc6860 \h </w:instrText>
          </w:r>
          <w:r>
            <w:fldChar w:fldCharType="separate"/>
          </w:r>
          <w:r>
            <w:t>31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_Toc19537 </w:instrText>
          </w:r>
          <w:r>
            <w:rPr>
              <w:rFonts w:ascii="宋体" w:hAnsi="宋体"/>
            </w:rPr>
            <w:fldChar w:fldCharType="separate"/>
          </w:r>
          <w:r>
            <w:rPr>
              <w:rFonts w:hint="default" w:ascii="宋体" w:hAnsi="宋体" w:eastAsia="宋体"/>
              <w:szCs w:val="30"/>
            </w:rPr>
            <w:t xml:space="preserve">5.16 </w:t>
          </w:r>
          <w:r>
            <w:rPr>
              <w:rFonts w:hint="eastAsia" w:ascii="宋体" w:hAnsi="宋体" w:eastAsia="宋体"/>
              <w:szCs w:val="30"/>
            </w:rPr>
            <w:t>功能区</w:t>
          </w:r>
          <w:r>
            <w:rPr>
              <w:rFonts w:hint="eastAsia" w:ascii="宋体" w:hAnsi="宋体" w:eastAsia="宋体"/>
              <w:szCs w:val="30"/>
              <w:lang w:val="en-US" w:eastAsia="zh-CN"/>
            </w:rPr>
            <w:t>强制完成</w:t>
          </w:r>
          <w:r>
            <w:tab/>
          </w:r>
          <w:r>
            <w:fldChar w:fldCharType="begin"/>
          </w:r>
          <w:r>
            <w:instrText xml:space="preserve"> PAGEREF _Toc19537 \h </w:instrText>
          </w:r>
          <w:r>
            <w:fldChar w:fldCharType="separate"/>
          </w:r>
          <w:r>
            <w:t>32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_Toc15251 </w:instrText>
          </w:r>
          <w:r>
            <w:rPr>
              <w:rFonts w:ascii="宋体" w:hAnsi="宋体"/>
            </w:rPr>
            <w:fldChar w:fldCharType="separate"/>
          </w:r>
          <w:r>
            <w:rPr>
              <w:rFonts w:hint="default" w:ascii="宋体" w:hAnsi="宋体" w:eastAsia="宋体"/>
              <w:szCs w:val="30"/>
            </w:rPr>
            <w:t xml:space="preserve">5.17 </w:t>
          </w:r>
          <w:r>
            <w:rPr>
              <w:rFonts w:hint="eastAsia" w:ascii="宋体" w:hAnsi="宋体" w:eastAsia="宋体"/>
              <w:szCs w:val="30"/>
            </w:rPr>
            <w:t>功能区急停</w:t>
          </w:r>
          <w:r>
            <w:tab/>
          </w:r>
          <w:r>
            <w:fldChar w:fldCharType="begin"/>
          </w:r>
          <w:r>
            <w:instrText xml:space="preserve"> PAGEREF _Toc15251 \h </w:instrText>
          </w:r>
          <w:r>
            <w:fldChar w:fldCharType="separate"/>
          </w:r>
          <w:r>
            <w:t>33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_Toc28176 </w:instrText>
          </w:r>
          <w:r>
            <w:rPr>
              <w:rFonts w:ascii="宋体" w:hAnsi="宋体"/>
            </w:rPr>
            <w:fldChar w:fldCharType="separate"/>
          </w:r>
          <w:r>
            <w:rPr>
              <w:rFonts w:hint="default" w:ascii="宋体" w:hAnsi="宋体" w:eastAsia="宋体"/>
              <w:szCs w:val="30"/>
            </w:rPr>
            <w:t xml:space="preserve">5.18 </w:t>
          </w:r>
          <w:r>
            <w:rPr>
              <w:rFonts w:hint="eastAsia" w:ascii="宋体" w:hAnsi="宋体" w:eastAsia="宋体"/>
              <w:szCs w:val="30"/>
            </w:rPr>
            <w:t>混拣/大件/码盘区操作状态报工（总控提供）</w:t>
          </w:r>
          <w:r>
            <w:tab/>
          </w:r>
          <w:r>
            <w:fldChar w:fldCharType="begin"/>
          </w:r>
          <w:r>
            <w:instrText xml:space="preserve"> PAGEREF _Toc28176 \h </w:instrText>
          </w:r>
          <w:r>
            <w:fldChar w:fldCharType="separate"/>
          </w:r>
          <w:r>
            <w:t>34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_Toc29377 </w:instrText>
          </w:r>
          <w:r>
            <w:rPr>
              <w:rFonts w:ascii="宋体" w:hAnsi="宋体"/>
            </w:rPr>
            <w:fldChar w:fldCharType="separate"/>
          </w:r>
          <w:r>
            <w:rPr>
              <w:rFonts w:hint="default" w:ascii="宋体" w:hAnsi="宋体" w:eastAsia="宋体"/>
              <w:szCs w:val="30"/>
            </w:rPr>
            <w:t xml:space="preserve">5.19 </w:t>
          </w:r>
          <w:r>
            <w:rPr>
              <w:rFonts w:hint="eastAsia" w:ascii="宋体" w:hAnsi="宋体" w:eastAsia="宋体"/>
              <w:szCs w:val="30"/>
            </w:rPr>
            <w:t>混拣/大件</w:t>
          </w:r>
          <w:r>
            <w:rPr>
              <w:rFonts w:hint="eastAsia" w:ascii="宋体" w:hAnsi="宋体" w:eastAsia="宋体"/>
              <w:szCs w:val="30"/>
              <w:lang w:val="en-US" w:eastAsia="zh-CN"/>
            </w:rPr>
            <w:t>分拣</w:t>
          </w:r>
          <w:r>
            <w:rPr>
              <w:rFonts w:hint="eastAsia" w:ascii="宋体" w:hAnsi="宋体" w:eastAsia="宋体"/>
              <w:szCs w:val="30"/>
            </w:rPr>
            <w:t>零件分拣报工（总控提供）</w:t>
          </w:r>
          <w:r>
            <w:tab/>
          </w:r>
          <w:r>
            <w:fldChar w:fldCharType="begin"/>
          </w:r>
          <w:r>
            <w:instrText xml:space="preserve"> PAGEREF _Toc29377 \h </w:instrText>
          </w:r>
          <w:r>
            <w:fldChar w:fldCharType="separate"/>
          </w:r>
          <w:r>
            <w:t>36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_Toc31075 </w:instrText>
          </w:r>
          <w:r>
            <w:rPr>
              <w:rFonts w:ascii="宋体" w:hAnsi="宋体"/>
            </w:rPr>
            <w:fldChar w:fldCharType="separate"/>
          </w:r>
          <w:r>
            <w:rPr>
              <w:rFonts w:hint="default" w:ascii="宋体" w:hAnsi="宋体" w:eastAsia="宋体"/>
              <w:szCs w:val="30"/>
            </w:rPr>
            <w:t xml:space="preserve">5.20 </w:t>
          </w:r>
          <w:r>
            <w:rPr>
              <w:rFonts w:hint="eastAsia" w:ascii="宋体" w:hAnsi="宋体" w:eastAsia="宋体"/>
              <w:szCs w:val="30"/>
            </w:rPr>
            <w:t>混拣/大件/码盘区接收钢板到位信号</w:t>
          </w:r>
          <w:r>
            <w:tab/>
          </w:r>
          <w:r>
            <w:fldChar w:fldCharType="begin"/>
          </w:r>
          <w:r>
            <w:instrText xml:space="preserve"> PAGEREF _Toc31075 \h </w:instrText>
          </w:r>
          <w:r>
            <w:fldChar w:fldCharType="separate"/>
          </w:r>
          <w:r>
            <w:t>38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_Toc11211 </w:instrText>
          </w:r>
          <w:r>
            <w:rPr>
              <w:rFonts w:ascii="宋体" w:hAnsi="宋体"/>
            </w:rPr>
            <w:fldChar w:fldCharType="separate"/>
          </w:r>
          <w:r>
            <w:rPr>
              <w:rFonts w:hint="default" w:ascii="宋体" w:hAnsi="宋体" w:eastAsia="宋体"/>
              <w:szCs w:val="30"/>
            </w:rPr>
            <w:t xml:space="preserve">5.21 </w:t>
          </w:r>
          <w:r>
            <w:rPr>
              <w:rFonts w:hint="eastAsia" w:ascii="宋体" w:hAnsi="宋体" w:eastAsia="宋体"/>
            </w:rPr>
            <w:t>大件/码盘/二次分拣</w:t>
          </w:r>
          <w:r>
            <w:rPr>
              <w:rFonts w:hint="eastAsia" w:ascii="宋体" w:hAnsi="宋体" w:eastAsia="宋体"/>
              <w:szCs w:val="30"/>
            </w:rPr>
            <w:t>框满报工（总控提供）</w:t>
          </w:r>
          <w:r>
            <w:tab/>
          </w:r>
          <w:r>
            <w:fldChar w:fldCharType="begin"/>
          </w:r>
          <w:r>
            <w:instrText xml:space="preserve"> PAGEREF _Toc11211 \h </w:instrText>
          </w:r>
          <w:r>
            <w:fldChar w:fldCharType="separate"/>
          </w:r>
          <w:r>
            <w:t>39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_Toc29787 </w:instrText>
          </w:r>
          <w:r>
            <w:rPr>
              <w:rFonts w:ascii="宋体" w:hAnsi="宋体"/>
            </w:rPr>
            <w:fldChar w:fldCharType="separate"/>
          </w:r>
          <w:r>
            <w:rPr>
              <w:rFonts w:hint="default" w:ascii="宋体" w:hAnsi="宋体" w:eastAsia="宋体"/>
              <w:szCs w:val="30"/>
            </w:rPr>
            <w:t xml:space="preserve">5.22 </w:t>
          </w:r>
          <w:r>
            <w:rPr>
              <w:rFonts w:hint="eastAsia" w:ascii="宋体" w:hAnsi="宋体" w:eastAsia="宋体"/>
              <w:szCs w:val="30"/>
            </w:rPr>
            <w:t>大件/码盘/二次分拣空框到位</w:t>
          </w:r>
          <w:r>
            <w:tab/>
          </w:r>
          <w:r>
            <w:fldChar w:fldCharType="begin"/>
          </w:r>
          <w:r>
            <w:instrText xml:space="preserve"> PAGEREF _Toc29787 \h </w:instrText>
          </w:r>
          <w:r>
            <w:fldChar w:fldCharType="separate"/>
          </w:r>
          <w:r>
            <w:t>40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_Toc9024 </w:instrText>
          </w:r>
          <w:r>
            <w:rPr>
              <w:rFonts w:ascii="宋体" w:hAnsi="宋体"/>
            </w:rPr>
            <w:fldChar w:fldCharType="separate"/>
          </w:r>
          <w:r>
            <w:rPr>
              <w:rFonts w:hint="default" w:ascii="宋体" w:hAnsi="宋体" w:eastAsia="宋体"/>
              <w:szCs w:val="30"/>
            </w:rPr>
            <w:t xml:space="preserve">5.23 </w:t>
          </w:r>
          <w:r>
            <w:rPr>
              <w:rFonts w:hint="eastAsia" w:ascii="宋体" w:hAnsi="宋体" w:eastAsia="宋体"/>
              <w:szCs w:val="30"/>
            </w:rPr>
            <w:t>大件分拣/码盘/二次分拣零件码盘报工（总控提供）</w:t>
          </w:r>
          <w:r>
            <w:tab/>
          </w:r>
          <w:r>
            <w:fldChar w:fldCharType="begin"/>
          </w:r>
          <w:r>
            <w:instrText xml:space="preserve"> PAGEREF _Toc9024 \h </w:instrText>
          </w:r>
          <w:r>
            <w:fldChar w:fldCharType="separate"/>
          </w:r>
          <w:r>
            <w:t>42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_Toc17667 </w:instrText>
          </w:r>
          <w:r>
            <w:rPr>
              <w:rFonts w:ascii="宋体" w:hAnsi="宋体"/>
            </w:rPr>
            <w:fldChar w:fldCharType="separate"/>
          </w:r>
          <w:r>
            <w:rPr>
              <w:rFonts w:hint="default" w:ascii="宋体" w:hAnsi="宋体" w:eastAsia="宋体"/>
              <w:szCs w:val="30"/>
            </w:rPr>
            <w:t xml:space="preserve">5.24 </w:t>
          </w:r>
          <w:r>
            <w:rPr>
              <w:rFonts w:hint="eastAsia" w:ascii="宋体" w:hAnsi="宋体" w:eastAsia="宋体"/>
              <w:szCs w:val="30"/>
            </w:rPr>
            <w:t>大件分拣/码盘/二次分拣当前装框进度</w:t>
          </w:r>
          <w:r>
            <w:tab/>
          </w:r>
          <w:r>
            <w:fldChar w:fldCharType="begin"/>
          </w:r>
          <w:r>
            <w:instrText xml:space="preserve"> PAGEREF _Toc17667 \h </w:instrText>
          </w:r>
          <w:r>
            <w:fldChar w:fldCharType="separate"/>
          </w:r>
          <w:r>
            <w:t>43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_Toc15313 </w:instrText>
          </w:r>
          <w:r>
            <w:rPr>
              <w:rFonts w:ascii="宋体" w:hAnsi="宋体"/>
            </w:rPr>
            <w:fldChar w:fldCharType="separate"/>
          </w:r>
          <w:r>
            <w:rPr>
              <w:rFonts w:hint="default" w:ascii="宋体" w:hAnsi="宋体" w:eastAsia="宋体"/>
              <w:szCs w:val="30"/>
            </w:rPr>
            <w:t xml:space="preserve">5.25 </w:t>
          </w:r>
          <w:r>
            <w:rPr>
              <w:rFonts w:hint="eastAsia" w:ascii="宋体" w:hAnsi="宋体" w:eastAsia="宋体"/>
              <w:szCs w:val="30"/>
            </w:rPr>
            <w:t>大件分拣/码盘/二次分拣框的摞高设置</w:t>
          </w:r>
          <w:r>
            <w:tab/>
          </w:r>
          <w:r>
            <w:fldChar w:fldCharType="begin"/>
          </w:r>
          <w:r>
            <w:instrText xml:space="preserve"> PAGEREF _Toc15313 \h </w:instrText>
          </w:r>
          <w:r>
            <w:fldChar w:fldCharType="separate"/>
          </w:r>
          <w:r>
            <w:t>45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_Toc19667 </w:instrText>
          </w:r>
          <w:r>
            <w:rPr>
              <w:rFonts w:ascii="宋体" w:hAnsi="宋体"/>
            </w:rPr>
            <w:fldChar w:fldCharType="separate"/>
          </w:r>
          <w:r>
            <w:rPr>
              <w:rFonts w:hint="default" w:ascii="宋体" w:hAnsi="宋体" w:eastAsia="宋体"/>
              <w:szCs w:val="30"/>
            </w:rPr>
            <w:t xml:space="preserve">5.26 </w:t>
          </w:r>
          <w:r>
            <w:rPr>
              <w:rFonts w:hint="eastAsia" w:ascii="宋体" w:hAnsi="宋体" w:eastAsia="宋体"/>
              <w:szCs w:val="30"/>
            </w:rPr>
            <w:t>大件分拣/码盘/二次分拣框的摞数据查询</w:t>
          </w:r>
          <w:r>
            <w:tab/>
          </w:r>
          <w:r>
            <w:fldChar w:fldCharType="begin"/>
          </w:r>
          <w:r>
            <w:instrText xml:space="preserve"> PAGEREF _Toc19667 \h </w:instrText>
          </w:r>
          <w:r>
            <w:fldChar w:fldCharType="separate"/>
          </w:r>
          <w:r>
            <w:t>47</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_Toc23674 </w:instrText>
          </w:r>
          <w:r>
            <w:rPr>
              <w:rFonts w:ascii="宋体" w:hAnsi="宋体"/>
            </w:rPr>
            <w:fldChar w:fldCharType="separate"/>
          </w:r>
          <w:r>
            <w:rPr>
              <w:rFonts w:ascii="宋体" w:hAnsi="宋体" w:eastAsia="宋体"/>
            </w:rPr>
            <w:t xml:space="preserve">六、 </w:t>
          </w:r>
          <w:r>
            <w:rPr>
              <w:rFonts w:hint="eastAsia" w:ascii="宋体" w:hAnsi="宋体" w:eastAsia="宋体"/>
            </w:rPr>
            <w:t>混拣区交互</w:t>
          </w:r>
          <w:r>
            <w:tab/>
          </w:r>
          <w:r>
            <w:fldChar w:fldCharType="begin"/>
          </w:r>
          <w:r>
            <w:instrText xml:space="preserve"> PAGEREF _Toc23674 \h </w:instrText>
          </w:r>
          <w:r>
            <w:fldChar w:fldCharType="separate"/>
          </w:r>
          <w:r>
            <w:t>49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_Toc15537 </w:instrText>
          </w:r>
          <w:r>
            <w:rPr>
              <w:rFonts w:ascii="宋体" w:hAnsi="宋体"/>
            </w:rPr>
            <w:fldChar w:fldCharType="separate"/>
          </w:r>
          <w:r>
            <w:rPr>
              <w:rFonts w:hint="default" w:ascii="宋体" w:hAnsi="宋体" w:eastAsia="宋体"/>
              <w:szCs w:val="30"/>
            </w:rPr>
            <w:t xml:space="preserve">6.1 </w:t>
          </w:r>
          <w:r>
            <w:rPr>
              <w:rFonts w:hint="eastAsia" w:ascii="宋体" w:hAnsi="宋体" w:eastAsia="宋体"/>
              <w:szCs w:val="30"/>
            </w:rPr>
            <w:t>混拣区状态</w:t>
          </w:r>
          <w:r>
            <w:tab/>
          </w:r>
          <w:r>
            <w:fldChar w:fldCharType="begin"/>
          </w:r>
          <w:r>
            <w:instrText xml:space="preserve"> PAGEREF _Toc15537 \h </w:instrText>
          </w:r>
          <w:r>
            <w:fldChar w:fldCharType="separate"/>
          </w:r>
          <w:r>
            <w:t>49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_Toc10487 </w:instrText>
          </w:r>
          <w:r>
            <w:rPr>
              <w:rFonts w:ascii="宋体" w:hAnsi="宋体"/>
            </w:rPr>
            <w:fldChar w:fldCharType="separate"/>
          </w:r>
          <w:r>
            <w:rPr>
              <w:rFonts w:hint="default" w:ascii="宋体" w:hAnsi="宋体" w:eastAsia="宋体"/>
              <w:szCs w:val="30"/>
            </w:rPr>
            <w:t xml:space="preserve">6.2 </w:t>
          </w:r>
          <w:r>
            <w:rPr>
              <w:rFonts w:hint="eastAsia" w:ascii="宋体" w:hAnsi="宋体" w:eastAsia="宋体"/>
              <w:szCs w:val="30"/>
            </w:rPr>
            <w:t>获取混拣机器人状态</w:t>
          </w:r>
          <w:r>
            <w:tab/>
          </w:r>
          <w:r>
            <w:fldChar w:fldCharType="begin"/>
          </w:r>
          <w:r>
            <w:instrText xml:space="preserve"> PAGEREF _Toc10487 \h </w:instrText>
          </w:r>
          <w:r>
            <w:fldChar w:fldCharType="separate"/>
          </w:r>
          <w:r>
            <w:t>50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_Toc19985 </w:instrText>
          </w:r>
          <w:r>
            <w:rPr>
              <w:rFonts w:ascii="宋体" w:hAnsi="宋体"/>
            </w:rPr>
            <w:fldChar w:fldCharType="separate"/>
          </w:r>
          <w:r>
            <w:rPr>
              <w:rFonts w:hint="default" w:ascii="宋体" w:hAnsi="宋体" w:eastAsia="宋体"/>
              <w:szCs w:val="30"/>
            </w:rPr>
            <w:t xml:space="preserve">6.3 </w:t>
          </w:r>
          <w:r>
            <w:rPr>
              <w:rFonts w:hint="eastAsia" w:ascii="宋体" w:hAnsi="宋体" w:eastAsia="宋体"/>
              <w:szCs w:val="30"/>
              <w:lang w:val="en-US" w:eastAsia="zh-CN"/>
            </w:rPr>
            <w:t>更新钢板</w:t>
          </w:r>
          <w:r>
            <w:rPr>
              <w:rFonts w:hint="eastAsia" w:ascii="宋体" w:hAnsi="宋体" w:eastAsia="宋体"/>
              <w:szCs w:val="30"/>
            </w:rPr>
            <w:t>状态</w:t>
          </w:r>
          <w:r>
            <w:tab/>
          </w:r>
          <w:r>
            <w:fldChar w:fldCharType="begin"/>
          </w:r>
          <w:r>
            <w:instrText xml:space="preserve"> PAGEREF _Toc19985 \h </w:instrText>
          </w:r>
          <w:r>
            <w:fldChar w:fldCharType="separate"/>
          </w:r>
          <w:r>
            <w:t>52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_Toc12019 </w:instrText>
          </w:r>
          <w:r>
            <w:rPr>
              <w:rFonts w:ascii="宋体" w:hAnsi="宋体"/>
            </w:rPr>
            <w:fldChar w:fldCharType="separate"/>
          </w:r>
          <w:r>
            <w:rPr>
              <w:rFonts w:hint="default" w:ascii="宋体" w:hAnsi="宋体" w:eastAsia="宋体"/>
              <w:szCs w:val="30"/>
            </w:rPr>
            <w:t xml:space="preserve">6.4 </w:t>
          </w:r>
          <w:r>
            <w:rPr>
              <w:rFonts w:hint="eastAsia" w:ascii="宋体" w:hAnsi="宋体" w:eastAsia="宋体"/>
              <w:szCs w:val="30"/>
              <w:lang w:val="en-US" w:eastAsia="zh-CN"/>
            </w:rPr>
            <w:t>钢板位置上报</w:t>
          </w:r>
          <w:r>
            <w:tab/>
          </w:r>
          <w:r>
            <w:fldChar w:fldCharType="begin"/>
          </w:r>
          <w:r>
            <w:instrText xml:space="preserve"> PAGEREF _Toc12019 \h </w:instrText>
          </w:r>
          <w:r>
            <w:fldChar w:fldCharType="separate"/>
          </w:r>
          <w:r>
            <w:t>53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_Toc12781 </w:instrText>
          </w:r>
          <w:r>
            <w:rPr>
              <w:rFonts w:ascii="宋体" w:hAnsi="宋体"/>
            </w:rPr>
            <w:fldChar w:fldCharType="separate"/>
          </w:r>
          <w:r>
            <w:rPr>
              <w:rFonts w:hint="default" w:ascii="宋体" w:hAnsi="宋体" w:eastAsia="宋体"/>
              <w:szCs w:val="30"/>
              <w:lang w:val="en-US" w:eastAsia="zh-CN"/>
            </w:rPr>
            <w:t xml:space="preserve">6.5 </w:t>
          </w:r>
          <w:r>
            <w:rPr>
              <w:rFonts w:hint="eastAsia" w:ascii="宋体" w:hAnsi="宋体" w:eastAsia="宋体"/>
              <w:szCs w:val="30"/>
              <w:lang w:val="en-US" w:eastAsia="zh-CN"/>
            </w:rPr>
            <w:t>复位机器人</w:t>
          </w:r>
          <w:r>
            <w:tab/>
          </w:r>
          <w:r>
            <w:fldChar w:fldCharType="begin"/>
          </w:r>
          <w:r>
            <w:instrText xml:space="preserve"> PAGEREF _Toc12781 \h </w:instrText>
          </w:r>
          <w:r>
            <w:fldChar w:fldCharType="separate"/>
          </w:r>
          <w:r>
            <w:t>54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_Toc13710 </w:instrText>
          </w:r>
          <w:r>
            <w:rPr>
              <w:rFonts w:ascii="宋体" w:hAnsi="宋体"/>
            </w:rPr>
            <w:fldChar w:fldCharType="separate"/>
          </w:r>
          <w:r>
            <w:rPr>
              <w:rFonts w:hint="default" w:ascii="宋体" w:hAnsi="宋体" w:eastAsia="宋体"/>
              <w:szCs w:val="30"/>
              <w:lang w:val="en-US" w:eastAsia="zh-CN"/>
            </w:rPr>
            <w:t xml:space="preserve">6.6 </w:t>
          </w:r>
          <w:r>
            <w:rPr>
              <w:rFonts w:hint="eastAsia" w:ascii="宋体" w:hAnsi="宋体" w:eastAsia="宋体"/>
              <w:szCs w:val="30"/>
              <w:lang w:val="en-US" w:eastAsia="zh-CN"/>
            </w:rPr>
            <w:t>零件跟踪报工</w:t>
          </w:r>
          <w:r>
            <w:tab/>
          </w:r>
          <w:r>
            <w:fldChar w:fldCharType="begin"/>
          </w:r>
          <w:r>
            <w:instrText xml:space="preserve"> PAGEREF _Toc13710 \h </w:instrText>
          </w:r>
          <w:r>
            <w:fldChar w:fldCharType="separate"/>
          </w:r>
          <w:r>
            <w:t>55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_Toc19631 </w:instrText>
          </w:r>
          <w:r>
            <w:rPr>
              <w:rFonts w:ascii="宋体" w:hAnsi="宋体"/>
            </w:rPr>
            <w:fldChar w:fldCharType="separate"/>
          </w:r>
          <w:r>
            <w:rPr>
              <w:rFonts w:hint="default" w:ascii="宋体" w:hAnsi="宋体" w:eastAsia="宋体"/>
              <w:szCs w:val="30"/>
              <w:lang w:val="en-US" w:eastAsia="zh-CN"/>
            </w:rPr>
            <w:t xml:space="preserve">6.7 </w:t>
          </w:r>
          <w:r>
            <w:rPr>
              <w:rFonts w:hint="eastAsia" w:ascii="宋体" w:hAnsi="宋体" w:eastAsia="宋体"/>
              <w:szCs w:val="30"/>
              <w:lang w:val="en-US" w:eastAsia="zh-CN"/>
            </w:rPr>
            <w:t>零件跟踪初始化</w:t>
          </w:r>
          <w:r>
            <w:tab/>
          </w:r>
          <w:r>
            <w:fldChar w:fldCharType="begin"/>
          </w:r>
          <w:r>
            <w:instrText xml:space="preserve"> PAGEREF _Toc19631 \h </w:instrText>
          </w:r>
          <w:r>
            <w:fldChar w:fldCharType="separate"/>
          </w:r>
          <w:r>
            <w:t>56</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_Toc2603 </w:instrText>
          </w:r>
          <w:r>
            <w:rPr>
              <w:rFonts w:ascii="宋体" w:hAnsi="宋体"/>
            </w:rPr>
            <w:fldChar w:fldCharType="separate"/>
          </w:r>
          <w:r>
            <w:rPr>
              <w:rFonts w:ascii="宋体" w:hAnsi="宋体" w:eastAsia="宋体"/>
            </w:rPr>
            <w:t xml:space="preserve">七、 </w:t>
          </w:r>
          <w:r>
            <w:rPr>
              <w:rFonts w:hint="eastAsia" w:ascii="宋体" w:hAnsi="宋体" w:eastAsia="宋体"/>
            </w:rPr>
            <w:t>大件分拣区交互</w:t>
          </w:r>
          <w:r>
            <w:tab/>
          </w:r>
          <w:r>
            <w:fldChar w:fldCharType="begin"/>
          </w:r>
          <w:r>
            <w:instrText xml:space="preserve"> PAGEREF _Toc2603 \h </w:instrText>
          </w:r>
          <w:r>
            <w:fldChar w:fldCharType="separate"/>
          </w:r>
          <w:r>
            <w:t>57</w:t>
          </w:r>
          <w:r>
            <w:fldChar w:fldCharType="end"/>
          </w:r>
          <w:r>
            <w:rPr>
              <w:rFonts w:ascii="宋体" w:hAnsi="宋体"/>
            </w:rPr>
            <w:fldChar w:fldCharType="end"/>
          </w:r>
        </w:p>
        <w:p>
          <w:pPr>
            <w:pStyle w:val="15"/>
            <w:tabs>
              <w:tab w:val="right" w:pos="2400"/>
              <w:tab w:val="right" w:leader="dot" w:pos="10800"/>
              <w:tab w:val="clear" w:pos="10790"/>
            </w:tabs>
          </w:pPr>
          <w:r>
            <w:rPr>
              <w:rFonts w:ascii="宋体" w:hAnsi="宋体"/>
            </w:rPr>
            <w:fldChar w:fldCharType="begin"/>
          </w:r>
          <w:r>
            <w:rPr>
              <w:rFonts w:ascii="宋体" w:hAnsi="宋体"/>
            </w:rPr>
            <w:instrText xml:space="preserve"> HYPERLINK \l _Toc20041 </w:instrText>
          </w:r>
          <w:r>
            <w:rPr>
              <w:rFonts w:ascii="宋体" w:hAnsi="宋体"/>
            </w:rPr>
            <w:fldChar w:fldCharType="separate"/>
          </w:r>
          <w:r>
            <w:rPr>
              <w:rFonts w:ascii="宋体" w:hAnsi="宋体" w:eastAsia="宋体"/>
              <w:szCs w:val="30"/>
            </w:rPr>
            <w:t>7.1</w:t>
          </w:r>
          <w:r>
            <w:rPr>
              <w:rFonts w:ascii="宋体" w:hAnsi="宋体" w:eastAsia="宋体"/>
              <w:szCs w:val="30"/>
            </w:rPr>
            <w:tab/>
          </w:r>
          <w:r>
            <w:rPr>
              <w:rFonts w:hint="eastAsia" w:ascii="宋体" w:hAnsi="宋体" w:eastAsia="宋体"/>
              <w:szCs w:val="30"/>
            </w:rPr>
            <w:t>大件分拣区状态</w:t>
          </w:r>
          <w:r>
            <w:tab/>
          </w:r>
          <w:r>
            <w:fldChar w:fldCharType="begin"/>
          </w:r>
          <w:r>
            <w:instrText xml:space="preserve"> PAGEREF _Toc20041 \h </w:instrText>
          </w:r>
          <w:r>
            <w:fldChar w:fldCharType="separate"/>
          </w:r>
          <w:r>
            <w:t>58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_Toc15532 </w:instrText>
          </w:r>
          <w:r>
            <w:rPr>
              <w:rFonts w:ascii="宋体" w:hAnsi="宋体"/>
            </w:rPr>
            <w:fldChar w:fldCharType="separate"/>
          </w:r>
          <w:r>
            <w:rPr>
              <w:rFonts w:hint="default" w:ascii="宋体" w:hAnsi="宋体" w:eastAsia="宋体"/>
              <w:szCs w:val="30"/>
            </w:rPr>
            <w:t xml:space="preserve">7.2 </w:t>
          </w:r>
          <w:r>
            <w:rPr>
              <w:rFonts w:hint="eastAsia" w:ascii="宋体" w:hAnsi="宋体" w:eastAsia="宋体"/>
              <w:szCs w:val="30"/>
            </w:rPr>
            <w:t>大件一次流料信号</w:t>
          </w:r>
          <w:r>
            <w:rPr>
              <w:rFonts w:hint="eastAsia" w:ascii="宋体" w:hAnsi="宋体" w:eastAsia="宋体"/>
              <w:szCs w:val="30"/>
              <w:lang w:eastAsia="zh-CN"/>
            </w:rPr>
            <w:t>——</w:t>
          </w:r>
          <w:r>
            <w:rPr>
              <w:rFonts w:hint="eastAsia" w:ascii="宋体" w:hAnsi="宋体" w:eastAsia="宋体"/>
              <w:szCs w:val="30"/>
              <w:lang w:val="en-US" w:eastAsia="zh-CN"/>
            </w:rPr>
            <w:t>已废弃</w:t>
          </w:r>
          <w:r>
            <w:tab/>
          </w:r>
          <w:r>
            <w:fldChar w:fldCharType="begin"/>
          </w:r>
          <w:r>
            <w:instrText xml:space="preserve"> PAGEREF _Toc15532 \h </w:instrText>
          </w:r>
          <w:r>
            <w:fldChar w:fldCharType="separate"/>
          </w:r>
          <w:r>
            <w:t>59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_Toc28672 </w:instrText>
          </w:r>
          <w:r>
            <w:rPr>
              <w:rFonts w:ascii="宋体" w:hAnsi="宋体"/>
            </w:rPr>
            <w:fldChar w:fldCharType="separate"/>
          </w:r>
          <w:r>
            <w:rPr>
              <w:rFonts w:hint="default" w:ascii="宋体" w:hAnsi="宋体" w:eastAsia="宋体"/>
              <w:szCs w:val="30"/>
            </w:rPr>
            <w:t xml:space="preserve">7.3 </w:t>
          </w:r>
          <w:r>
            <w:rPr>
              <w:rFonts w:hint="eastAsia" w:ascii="宋体" w:hAnsi="宋体" w:eastAsia="宋体"/>
              <w:szCs w:val="30"/>
            </w:rPr>
            <w:t>大件一次滚筒线零件报工</w:t>
          </w:r>
          <w:r>
            <w:tab/>
          </w:r>
          <w:r>
            <w:fldChar w:fldCharType="begin"/>
          </w:r>
          <w:r>
            <w:instrText xml:space="preserve"> PAGEREF _Toc28672 \h </w:instrText>
          </w:r>
          <w:r>
            <w:fldChar w:fldCharType="separate"/>
          </w:r>
          <w:r>
            <w:t>60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_Toc3710 </w:instrText>
          </w:r>
          <w:r>
            <w:rPr>
              <w:rFonts w:ascii="宋体" w:hAnsi="宋体"/>
            </w:rPr>
            <w:fldChar w:fldCharType="separate"/>
          </w:r>
          <w:r>
            <w:rPr>
              <w:rFonts w:hint="default" w:ascii="宋体" w:hAnsi="宋体" w:eastAsia="宋体"/>
              <w:szCs w:val="30"/>
            </w:rPr>
            <w:t xml:space="preserve">7.4 </w:t>
          </w:r>
          <w:r>
            <w:rPr>
              <w:rFonts w:hint="eastAsia" w:ascii="宋体" w:hAnsi="宋体" w:eastAsia="宋体"/>
              <w:szCs w:val="30"/>
            </w:rPr>
            <w:t>大件滚筒线状态查询</w:t>
          </w:r>
          <w:r>
            <w:tab/>
          </w:r>
          <w:r>
            <w:fldChar w:fldCharType="begin"/>
          </w:r>
          <w:r>
            <w:instrText xml:space="preserve"> PAGEREF _Toc3710 \h </w:instrText>
          </w:r>
          <w:r>
            <w:fldChar w:fldCharType="separate"/>
          </w:r>
          <w:r>
            <w:t>62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_Toc11714 </w:instrText>
          </w:r>
          <w:r>
            <w:rPr>
              <w:rFonts w:ascii="宋体" w:hAnsi="宋体"/>
            </w:rPr>
            <w:fldChar w:fldCharType="separate"/>
          </w:r>
          <w:r>
            <w:rPr>
              <w:rFonts w:hint="default" w:ascii="宋体" w:hAnsi="宋体" w:eastAsia="宋体"/>
              <w:szCs w:val="30"/>
            </w:rPr>
            <w:t xml:space="preserve">7.5 </w:t>
          </w:r>
          <w:r>
            <w:rPr>
              <w:rFonts w:hint="eastAsia" w:ascii="宋体" w:hAnsi="宋体" w:eastAsia="宋体"/>
              <w:szCs w:val="30"/>
            </w:rPr>
            <w:t>获取定位</w:t>
          </w:r>
          <w:r>
            <w:rPr>
              <w:rFonts w:hint="eastAsia" w:ascii="宋体" w:hAnsi="宋体" w:eastAsia="宋体"/>
              <w:szCs w:val="30"/>
              <w:lang w:val="en-US" w:eastAsia="zh-CN"/>
            </w:rPr>
            <w:t>寻</w:t>
          </w:r>
          <w:r>
            <w:rPr>
              <w:rFonts w:hint="eastAsia" w:ascii="宋体" w:hAnsi="宋体" w:eastAsia="宋体"/>
              <w:szCs w:val="30"/>
            </w:rPr>
            <w:t>边的边角点数据</w:t>
          </w:r>
          <w:r>
            <w:tab/>
          </w:r>
          <w:r>
            <w:fldChar w:fldCharType="begin"/>
          </w:r>
          <w:r>
            <w:instrText xml:space="preserve"> PAGEREF _Toc11714 \h </w:instrText>
          </w:r>
          <w:r>
            <w:fldChar w:fldCharType="separate"/>
          </w:r>
          <w:r>
            <w:t>63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_Toc13100 </w:instrText>
          </w:r>
          <w:r>
            <w:rPr>
              <w:rFonts w:ascii="宋体" w:hAnsi="宋体"/>
            </w:rPr>
            <w:fldChar w:fldCharType="separate"/>
          </w:r>
          <w:r>
            <w:rPr>
              <w:rFonts w:hint="default" w:ascii="宋体" w:hAnsi="宋体" w:eastAsia="宋体"/>
              <w:szCs w:val="30"/>
            </w:rPr>
            <w:t xml:space="preserve">7.6 </w:t>
          </w:r>
          <w:r>
            <w:rPr>
              <w:rFonts w:hint="eastAsia" w:ascii="宋体" w:hAnsi="宋体" w:eastAsia="宋体"/>
              <w:szCs w:val="30"/>
            </w:rPr>
            <w:t>控制大件相机拍照</w:t>
          </w:r>
          <w:r>
            <w:tab/>
          </w:r>
          <w:r>
            <w:fldChar w:fldCharType="begin"/>
          </w:r>
          <w:r>
            <w:instrText xml:space="preserve"> PAGEREF _Toc13100 \h </w:instrText>
          </w:r>
          <w:r>
            <w:fldChar w:fldCharType="separate"/>
          </w:r>
          <w:r>
            <w:t>65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_Toc16126 </w:instrText>
          </w:r>
          <w:r>
            <w:rPr>
              <w:rFonts w:ascii="宋体" w:hAnsi="宋体"/>
            </w:rPr>
            <w:fldChar w:fldCharType="separate"/>
          </w:r>
          <w:r>
            <w:rPr>
              <w:rFonts w:hint="default" w:ascii="宋体" w:hAnsi="宋体" w:eastAsia="宋体"/>
              <w:szCs w:val="30"/>
            </w:rPr>
            <w:t xml:space="preserve">7.7 </w:t>
          </w:r>
          <w:r>
            <w:rPr>
              <w:rFonts w:hint="eastAsia" w:ascii="宋体" w:hAnsi="宋体" w:eastAsia="宋体"/>
              <w:szCs w:val="30"/>
            </w:rPr>
            <w:t>修改定位数据的边角点</w:t>
          </w:r>
          <w:r>
            <w:tab/>
          </w:r>
          <w:r>
            <w:fldChar w:fldCharType="begin"/>
          </w:r>
          <w:r>
            <w:instrText xml:space="preserve"> PAGEREF _Toc16126 \h </w:instrText>
          </w:r>
          <w:r>
            <w:fldChar w:fldCharType="separate"/>
          </w:r>
          <w:r>
            <w:t>67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_Toc13897 </w:instrText>
          </w:r>
          <w:r>
            <w:rPr>
              <w:rFonts w:ascii="宋体" w:hAnsi="宋体"/>
            </w:rPr>
            <w:fldChar w:fldCharType="separate"/>
          </w:r>
          <w:r>
            <w:rPr>
              <w:rFonts w:hint="eastAsia" w:ascii="宋体" w:hAnsi="宋体" w:eastAsia="宋体"/>
              <w:szCs w:val="30"/>
              <w:lang w:val="en-US" w:eastAsia="zh-CN"/>
            </w:rPr>
            <w:t>7.8发送</w:t>
          </w:r>
          <w:r>
            <w:rPr>
              <w:rFonts w:hint="eastAsia" w:ascii="宋体" w:hAnsi="宋体" w:eastAsia="宋体"/>
              <w:szCs w:val="30"/>
            </w:rPr>
            <w:t>大件分拣区</w:t>
          </w:r>
          <w:r>
            <w:rPr>
              <w:rFonts w:hint="eastAsia" w:ascii="宋体" w:hAnsi="宋体" w:eastAsia="宋体"/>
              <w:szCs w:val="30"/>
              <w:lang w:val="en-US" w:eastAsia="zh-CN"/>
            </w:rPr>
            <w:t>需要补抓的零件信息</w:t>
          </w:r>
          <w:r>
            <w:tab/>
          </w:r>
          <w:r>
            <w:fldChar w:fldCharType="begin"/>
          </w:r>
          <w:r>
            <w:instrText xml:space="preserve"> PAGEREF _Toc13897 \h </w:instrText>
          </w:r>
          <w:r>
            <w:fldChar w:fldCharType="separate"/>
          </w:r>
          <w:r>
            <w:t>68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_Toc29520 </w:instrText>
          </w:r>
          <w:r>
            <w:rPr>
              <w:rFonts w:ascii="宋体" w:hAnsi="宋体"/>
            </w:rPr>
            <w:fldChar w:fldCharType="separate"/>
          </w:r>
          <w:r>
            <w:rPr>
              <w:rFonts w:hint="eastAsia" w:ascii="宋体" w:hAnsi="宋体" w:eastAsia="宋体"/>
              <w:szCs w:val="30"/>
              <w:lang w:val="en-US" w:eastAsia="zh-CN"/>
            </w:rPr>
            <w:t>7.9</w:t>
          </w:r>
          <w:r>
            <w:rPr>
              <w:rFonts w:hint="eastAsia" w:ascii="宋体" w:hAnsi="宋体" w:eastAsia="宋体"/>
              <w:szCs w:val="30"/>
            </w:rPr>
            <w:t>获取大件分拣区</w:t>
          </w:r>
          <w:r>
            <w:rPr>
              <w:rFonts w:hint="eastAsia" w:ascii="宋体" w:hAnsi="宋体" w:eastAsia="宋体"/>
              <w:szCs w:val="30"/>
              <w:lang w:val="en-US" w:eastAsia="zh-CN"/>
            </w:rPr>
            <w:t>的分拣模式</w:t>
          </w:r>
          <w:r>
            <w:tab/>
          </w:r>
          <w:r>
            <w:fldChar w:fldCharType="begin"/>
          </w:r>
          <w:r>
            <w:instrText xml:space="preserve"> PAGEREF _Toc29520 \h </w:instrText>
          </w:r>
          <w:r>
            <w:fldChar w:fldCharType="separate"/>
          </w:r>
          <w:r>
            <w:t>70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_Toc14837 </w:instrText>
          </w:r>
          <w:r>
            <w:rPr>
              <w:rFonts w:ascii="宋体" w:hAnsi="宋体"/>
            </w:rPr>
            <w:fldChar w:fldCharType="separate"/>
          </w:r>
          <w:r>
            <w:rPr>
              <w:rFonts w:hint="eastAsia" w:ascii="宋体" w:hAnsi="宋体" w:eastAsia="宋体"/>
              <w:szCs w:val="30"/>
              <w:lang w:val="en-US" w:eastAsia="zh-CN"/>
            </w:rPr>
            <w:t>7.10设置</w:t>
          </w:r>
          <w:r>
            <w:rPr>
              <w:rFonts w:hint="eastAsia" w:ascii="宋体" w:hAnsi="宋体" w:eastAsia="宋体"/>
              <w:szCs w:val="30"/>
            </w:rPr>
            <w:t>大件分拣区</w:t>
          </w:r>
          <w:r>
            <w:rPr>
              <w:rFonts w:hint="eastAsia" w:ascii="宋体" w:hAnsi="宋体" w:eastAsia="宋体"/>
              <w:szCs w:val="30"/>
              <w:lang w:val="en-US" w:eastAsia="zh-CN"/>
            </w:rPr>
            <w:t>的分拣模式</w:t>
          </w:r>
          <w:r>
            <w:tab/>
          </w:r>
          <w:r>
            <w:fldChar w:fldCharType="begin"/>
          </w:r>
          <w:r>
            <w:instrText xml:space="preserve"> PAGEREF _Toc14837 \h </w:instrText>
          </w:r>
          <w:r>
            <w:fldChar w:fldCharType="separate"/>
          </w:r>
          <w:r>
            <w:t>71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_Toc31108 </w:instrText>
          </w:r>
          <w:r>
            <w:rPr>
              <w:rFonts w:ascii="宋体" w:hAnsi="宋体"/>
            </w:rPr>
            <w:fldChar w:fldCharType="separate"/>
          </w:r>
          <w:r>
            <w:rPr>
              <w:rFonts w:hint="eastAsia" w:ascii="宋体" w:hAnsi="宋体" w:eastAsia="宋体"/>
              <w:szCs w:val="30"/>
              <w:lang w:val="en-US" w:eastAsia="zh-CN"/>
            </w:rPr>
            <w:t>7.11钢板停止分区判定</w:t>
          </w:r>
          <w:r>
            <w:tab/>
          </w:r>
          <w:r>
            <w:fldChar w:fldCharType="begin"/>
          </w:r>
          <w:r>
            <w:instrText xml:space="preserve"> PAGEREF _Toc31108 \h </w:instrText>
          </w:r>
          <w:r>
            <w:fldChar w:fldCharType="separate"/>
          </w:r>
          <w:r>
            <w:t>72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_Toc6734 </w:instrText>
          </w:r>
          <w:r>
            <w:rPr>
              <w:rFonts w:ascii="宋体" w:hAnsi="宋体"/>
            </w:rPr>
            <w:fldChar w:fldCharType="separate"/>
          </w:r>
          <w:r>
            <w:rPr>
              <w:rFonts w:hint="eastAsia" w:ascii="宋体" w:hAnsi="宋体" w:eastAsia="宋体"/>
              <w:szCs w:val="30"/>
              <w:lang w:val="en-US" w:eastAsia="zh-CN"/>
            </w:rPr>
            <w:t>7.12大件分拣完成状态</w:t>
          </w:r>
          <w:r>
            <w:tab/>
          </w:r>
          <w:r>
            <w:fldChar w:fldCharType="begin"/>
          </w:r>
          <w:r>
            <w:instrText xml:space="preserve"> PAGEREF _Toc6734 \h </w:instrText>
          </w:r>
          <w:r>
            <w:fldChar w:fldCharType="separate"/>
          </w:r>
          <w:r>
            <w:t>74</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_Toc3004 </w:instrText>
          </w:r>
          <w:r>
            <w:rPr>
              <w:rFonts w:ascii="宋体" w:hAnsi="宋体"/>
            </w:rPr>
            <w:fldChar w:fldCharType="separate"/>
          </w:r>
          <w:r>
            <w:rPr>
              <w:rFonts w:ascii="宋体" w:hAnsi="宋体" w:eastAsia="宋体"/>
            </w:rPr>
            <w:t xml:space="preserve">八、 </w:t>
          </w:r>
          <w:r>
            <w:rPr>
              <w:rFonts w:hint="eastAsia" w:ascii="宋体" w:hAnsi="宋体" w:eastAsia="宋体"/>
            </w:rPr>
            <w:t>喷码区交互</w:t>
          </w:r>
          <w:r>
            <w:tab/>
          </w:r>
          <w:r>
            <w:fldChar w:fldCharType="begin"/>
          </w:r>
          <w:r>
            <w:instrText xml:space="preserve"> PAGEREF _Toc3004 \h </w:instrText>
          </w:r>
          <w:r>
            <w:fldChar w:fldCharType="separate"/>
          </w:r>
          <w:r>
            <w:t>75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_Toc9600 </w:instrText>
          </w:r>
          <w:r>
            <w:rPr>
              <w:rFonts w:ascii="宋体" w:hAnsi="宋体"/>
            </w:rPr>
            <w:fldChar w:fldCharType="separate"/>
          </w:r>
          <w:r>
            <w:rPr>
              <w:rFonts w:hint="default" w:ascii="宋体" w:hAnsi="宋体" w:eastAsia="宋体"/>
              <w:szCs w:val="30"/>
            </w:rPr>
            <w:t xml:space="preserve">8.1 </w:t>
          </w:r>
          <w:r>
            <w:rPr>
              <w:rFonts w:hint="eastAsia" w:ascii="宋体" w:hAnsi="宋体" w:eastAsia="宋体"/>
              <w:szCs w:val="30"/>
            </w:rPr>
            <w:t>零件报工（总控提供）</w:t>
          </w:r>
          <w:r>
            <w:tab/>
          </w:r>
          <w:r>
            <w:fldChar w:fldCharType="begin"/>
          </w:r>
          <w:r>
            <w:instrText xml:space="preserve"> PAGEREF _Toc9600 \h </w:instrText>
          </w:r>
          <w:r>
            <w:fldChar w:fldCharType="separate"/>
          </w:r>
          <w:r>
            <w:t>75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_Toc4542 </w:instrText>
          </w:r>
          <w:r>
            <w:rPr>
              <w:rFonts w:ascii="宋体" w:hAnsi="宋体"/>
            </w:rPr>
            <w:fldChar w:fldCharType="separate"/>
          </w:r>
          <w:r>
            <w:rPr>
              <w:rFonts w:hint="default" w:ascii="宋体" w:hAnsi="宋体" w:eastAsia="宋体"/>
              <w:szCs w:val="30"/>
            </w:rPr>
            <w:t xml:space="preserve">8.2 </w:t>
          </w:r>
          <w:r>
            <w:rPr>
              <w:rFonts w:hint="eastAsia" w:ascii="宋体" w:hAnsi="宋体" w:eastAsia="宋体"/>
              <w:szCs w:val="30"/>
            </w:rPr>
            <w:t>零件移动到位</w:t>
          </w:r>
          <w:r>
            <w:tab/>
          </w:r>
          <w:r>
            <w:fldChar w:fldCharType="begin"/>
          </w:r>
          <w:r>
            <w:instrText xml:space="preserve"> PAGEREF _Toc4542 \h </w:instrText>
          </w:r>
          <w:r>
            <w:fldChar w:fldCharType="separate"/>
          </w:r>
          <w:r>
            <w:t>77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_Toc21850 </w:instrText>
          </w:r>
          <w:r>
            <w:rPr>
              <w:rFonts w:ascii="宋体" w:hAnsi="宋体"/>
            </w:rPr>
            <w:fldChar w:fldCharType="separate"/>
          </w:r>
          <w:r>
            <w:rPr>
              <w:rFonts w:hint="default" w:ascii="宋体" w:hAnsi="宋体" w:eastAsia="宋体"/>
              <w:szCs w:val="30"/>
            </w:rPr>
            <w:t xml:space="preserve">8.3 </w:t>
          </w:r>
          <w:r>
            <w:rPr>
              <w:rFonts w:hint="eastAsia" w:ascii="宋体" w:hAnsi="宋体" w:eastAsia="宋体"/>
              <w:szCs w:val="30"/>
            </w:rPr>
            <w:t>通知大件喷码段滚筒线移动（总控提供）</w:t>
          </w:r>
          <w:r>
            <w:tab/>
          </w:r>
          <w:r>
            <w:fldChar w:fldCharType="begin"/>
          </w:r>
          <w:r>
            <w:instrText xml:space="preserve"> PAGEREF _Toc21850 \h </w:instrText>
          </w:r>
          <w:r>
            <w:fldChar w:fldCharType="separate"/>
          </w:r>
          <w:r>
            <w:t>79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_Toc4786 </w:instrText>
          </w:r>
          <w:r>
            <w:rPr>
              <w:rFonts w:ascii="宋体" w:hAnsi="宋体"/>
            </w:rPr>
            <w:fldChar w:fldCharType="separate"/>
          </w:r>
          <w:r>
            <w:rPr>
              <w:rFonts w:hint="default" w:ascii="宋体" w:hAnsi="宋体" w:eastAsia="宋体"/>
              <w:szCs w:val="30"/>
            </w:rPr>
            <w:t xml:space="preserve">8.4 </w:t>
          </w:r>
          <w:r>
            <w:rPr>
              <w:rFonts w:hint="eastAsia" w:ascii="宋体" w:hAnsi="宋体" w:eastAsia="宋体"/>
              <w:szCs w:val="30"/>
            </w:rPr>
            <w:t>获取大件分拣区报工零件（总控提供）</w:t>
          </w:r>
          <w:r>
            <w:tab/>
          </w:r>
          <w:r>
            <w:fldChar w:fldCharType="begin"/>
          </w:r>
          <w:r>
            <w:instrText xml:space="preserve"> PAGEREF _Toc4786 \h </w:instrText>
          </w:r>
          <w:r>
            <w:fldChar w:fldCharType="separate"/>
          </w:r>
          <w:r>
            <w:t>80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_Toc7828 </w:instrText>
          </w:r>
          <w:r>
            <w:rPr>
              <w:rFonts w:ascii="宋体" w:hAnsi="宋体"/>
            </w:rPr>
            <w:fldChar w:fldCharType="separate"/>
          </w:r>
          <w:r>
            <w:rPr>
              <w:rFonts w:hint="default" w:ascii="宋体" w:hAnsi="宋体" w:eastAsia="宋体"/>
              <w:szCs w:val="30"/>
              <w:lang w:val="en-US" w:eastAsia="zh-CN"/>
            </w:rPr>
            <w:t xml:space="preserve">8.5 </w:t>
          </w:r>
          <w:r>
            <w:rPr>
              <w:rFonts w:hint="eastAsia" w:ascii="宋体" w:hAnsi="宋体" w:eastAsia="宋体"/>
              <w:szCs w:val="30"/>
              <w:lang w:val="en-US" w:eastAsia="zh-CN"/>
            </w:rPr>
            <w:t>喷码设备</w:t>
          </w:r>
          <w:r>
            <w:rPr>
              <w:rFonts w:hint="eastAsia" w:ascii="宋体" w:hAnsi="宋体" w:eastAsia="宋体"/>
              <w:szCs w:val="30"/>
            </w:rPr>
            <w:t>状态</w:t>
          </w:r>
          <w:r>
            <w:tab/>
          </w:r>
          <w:r>
            <w:fldChar w:fldCharType="begin"/>
          </w:r>
          <w:r>
            <w:instrText xml:space="preserve"> PAGEREF _Toc7828 \h </w:instrText>
          </w:r>
          <w:r>
            <w:fldChar w:fldCharType="separate"/>
          </w:r>
          <w:r>
            <w:t>81</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_Toc23005 </w:instrText>
          </w:r>
          <w:r>
            <w:rPr>
              <w:rFonts w:ascii="宋体" w:hAnsi="宋体"/>
            </w:rPr>
            <w:fldChar w:fldCharType="separate"/>
          </w:r>
          <w:r>
            <w:rPr>
              <w:rFonts w:ascii="宋体" w:hAnsi="宋体" w:eastAsia="宋体"/>
            </w:rPr>
            <w:t xml:space="preserve">九、 </w:t>
          </w:r>
          <w:r>
            <w:rPr>
              <w:rFonts w:hint="eastAsia" w:ascii="宋体" w:hAnsi="宋体" w:eastAsia="宋体"/>
            </w:rPr>
            <w:t>大件码盘区交互</w:t>
          </w:r>
          <w:r>
            <w:tab/>
          </w:r>
          <w:r>
            <w:fldChar w:fldCharType="begin"/>
          </w:r>
          <w:r>
            <w:instrText xml:space="preserve"> PAGEREF _Toc23005 \h </w:instrText>
          </w:r>
          <w:r>
            <w:fldChar w:fldCharType="separate"/>
          </w:r>
          <w:r>
            <w:t>83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_Toc19237 </w:instrText>
          </w:r>
          <w:r>
            <w:rPr>
              <w:rFonts w:ascii="宋体" w:hAnsi="宋体"/>
            </w:rPr>
            <w:fldChar w:fldCharType="separate"/>
          </w:r>
          <w:r>
            <w:rPr>
              <w:rFonts w:hint="default" w:ascii="宋体" w:hAnsi="宋体" w:eastAsia="宋体"/>
              <w:szCs w:val="30"/>
            </w:rPr>
            <w:t xml:space="preserve">9.1 </w:t>
          </w:r>
          <w:r>
            <w:rPr>
              <w:rFonts w:hint="eastAsia" w:ascii="宋体" w:hAnsi="宋体" w:eastAsia="宋体"/>
              <w:szCs w:val="30"/>
            </w:rPr>
            <w:t>大件码盘区状态</w:t>
          </w:r>
          <w:r>
            <w:tab/>
          </w:r>
          <w:r>
            <w:fldChar w:fldCharType="begin"/>
          </w:r>
          <w:r>
            <w:instrText xml:space="preserve"> PAGEREF _Toc19237 \h </w:instrText>
          </w:r>
          <w:r>
            <w:fldChar w:fldCharType="separate"/>
          </w:r>
          <w:r>
            <w:t>83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_Toc3607 </w:instrText>
          </w:r>
          <w:r>
            <w:rPr>
              <w:rFonts w:ascii="宋体" w:hAnsi="宋体"/>
            </w:rPr>
            <w:fldChar w:fldCharType="separate"/>
          </w:r>
          <w:r>
            <w:rPr>
              <w:rFonts w:hint="default" w:ascii="宋体" w:hAnsi="宋体" w:eastAsia="宋体"/>
              <w:szCs w:val="30"/>
            </w:rPr>
            <w:t xml:space="preserve">9.2 </w:t>
          </w:r>
          <w:r>
            <w:rPr>
              <w:rFonts w:hint="eastAsia" w:ascii="宋体" w:hAnsi="宋体" w:eastAsia="宋体"/>
              <w:szCs w:val="30"/>
            </w:rPr>
            <w:t>零件移动到位</w:t>
          </w:r>
          <w:r>
            <w:tab/>
          </w:r>
          <w:r>
            <w:fldChar w:fldCharType="begin"/>
          </w:r>
          <w:r>
            <w:instrText xml:space="preserve"> PAGEREF _Toc3607 \h </w:instrText>
          </w:r>
          <w:r>
            <w:fldChar w:fldCharType="separate"/>
          </w:r>
          <w:r>
            <w:t>84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_Toc16468 </w:instrText>
          </w:r>
          <w:r>
            <w:rPr>
              <w:rFonts w:ascii="宋体" w:hAnsi="宋体"/>
            </w:rPr>
            <w:fldChar w:fldCharType="separate"/>
          </w:r>
          <w:r>
            <w:rPr>
              <w:rFonts w:hint="default" w:ascii="宋体" w:hAnsi="宋体" w:eastAsia="宋体"/>
              <w:szCs w:val="30"/>
            </w:rPr>
            <w:t xml:space="preserve">9.3 </w:t>
          </w:r>
          <w:r>
            <w:rPr>
              <w:rFonts w:hint="eastAsia" w:ascii="宋体" w:hAnsi="宋体" w:eastAsia="宋体"/>
              <w:szCs w:val="30"/>
            </w:rPr>
            <w:t>接收模型训练信号（浩楠对接）</w:t>
          </w:r>
          <w:r>
            <w:tab/>
          </w:r>
          <w:r>
            <w:fldChar w:fldCharType="begin"/>
          </w:r>
          <w:r>
            <w:instrText xml:space="preserve"> PAGEREF _Toc16468 \h </w:instrText>
          </w:r>
          <w:r>
            <w:fldChar w:fldCharType="separate"/>
          </w:r>
          <w:r>
            <w:t>86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_Toc14863 </w:instrText>
          </w:r>
          <w:r>
            <w:rPr>
              <w:rFonts w:ascii="宋体" w:hAnsi="宋体"/>
            </w:rPr>
            <w:fldChar w:fldCharType="separate"/>
          </w:r>
          <w:r>
            <w:rPr>
              <w:rFonts w:hint="default" w:ascii="宋体" w:hAnsi="宋体" w:eastAsia="宋体"/>
              <w:szCs w:val="30"/>
            </w:rPr>
            <w:t xml:space="preserve">9.4 </w:t>
          </w:r>
          <w:r>
            <w:rPr>
              <w:rFonts w:hint="eastAsia" w:ascii="宋体" w:hAnsi="宋体" w:eastAsia="宋体"/>
              <w:szCs w:val="30"/>
            </w:rPr>
            <w:t>获取大件分拣区报工零件（总控提供）</w:t>
          </w:r>
          <w:r>
            <w:tab/>
          </w:r>
          <w:r>
            <w:fldChar w:fldCharType="begin"/>
          </w:r>
          <w:r>
            <w:instrText xml:space="preserve"> PAGEREF _Toc14863 \h </w:instrText>
          </w:r>
          <w:r>
            <w:fldChar w:fldCharType="separate"/>
          </w:r>
          <w:r>
            <w:t>87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_Toc22137 </w:instrText>
          </w:r>
          <w:r>
            <w:rPr>
              <w:rFonts w:ascii="宋体" w:hAnsi="宋体"/>
            </w:rPr>
            <w:fldChar w:fldCharType="separate"/>
          </w:r>
          <w:r>
            <w:rPr>
              <w:rFonts w:hint="eastAsia" w:ascii="宋体" w:hAnsi="宋体" w:eastAsia="宋体"/>
              <w:szCs w:val="30"/>
              <w:lang w:val="en-US" w:eastAsia="zh-CN"/>
            </w:rPr>
            <w:t>9.5</w:t>
          </w:r>
          <w:r>
            <w:rPr>
              <w:rFonts w:hint="eastAsia" w:ascii="宋体" w:hAnsi="宋体" w:eastAsia="宋体"/>
              <w:szCs w:val="30"/>
            </w:rPr>
            <w:t>获取</w:t>
          </w:r>
          <w:r>
            <w:rPr>
              <w:rFonts w:hint="eastAsia" w:ascii="宋体" w:hAnsi="宋体" w:eastAsia="宋体"/>
              <w:szCs w:val="30"/>
              <w:lang w:val="en-US" w:eastAsia="zh-CN"/>
            </w:rPr>
            <w:t>大件码盘</w:t>
          </w:r>
          <w:r>
            <w:rPr>
              <w:rFonts w:hint="eastAsia" w:ascii="宋体" w:hAnsi="宋体" w:eastAsia="宋体"/>
              <w:szCs w:val="30"/>
            </w:rPr>
            <w:t>区</w:t>
          </w:r>
          <w:r>
            <w:rPr>
              <w:rFonts w:hint="eastAsia" w:ascii="宋体" w:hAnsi="宋体" w:eastAsia="宋体"/>
              <w:szCs w:val="30"/>
              <w:lang w:val="en-US" w:eastAsia="zh-CN"/>
            </w:rPr>
            <w:t>的分拣模式</w:t>
          </w:r>
          <w:r>
            <w:tab/>
          </w:r>
          <w:r>
            <w:fldChar w:fldCharType="begin"/>
          </w:r>
          <w:r>
            <w:instrText xml:space="preserve"> PAGEREF _Toc22137 \h </w:instrText>
          </w:r>
          <w:r>
            <w:fldChar w:fldCharType="separate"/>
          </w:r>
          <w:r>
            <w:t>89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_Toc29596 </w:instrText>
          </w:r>
          <w:r>
            <w:rPr>
              <w:rFonts w:ascii="宋体" w:hAnsi="宋体"/>
            </w:rPr>
            <w:fldChar w:fldCharType="separate"/>
          </w:r>
          <w:r>
            <w:rPr>
              <w:rFonts w:hint="eastAsia" w:ascii="宋体" w:hAnsi="宋体" w:eastAsia="宋体"/>
              <w:szCs w:val="30"/>
              <w:lang w:val="en-US" w:eastAsia="zh-CN"/>
            </w:rPr>
            <w:t>9.6设置</w:t>
          </w:r>
          <w:r>
            <w:rPr>
              <w:rFonts w:hint="eastAsia" w:ascii="宋体" w:hAnsi="宋体" w:eastAsia="宋体"/>
              <w:szCs w:val="30"/>
            </w:rPr>
            <w:t>大件</w:t>
          </w:r>
          <w:r>
            <w:rPr>
              <w:rFonts w:hint="eastAsia" w:ascii="宋体" w:hAnsi="宋体" w:eastAsia="宋体"/>
              <w:szCs w:val="30"/>
              <w:lang w:val="en-US" w:eastAsia="zh-CN"/>
            </w:rPr>
            <w:t>码盘</w:t>
          </w:r>
          <w:r>
            <w:rPr>
              <w:rFonts w:hint="eastAsia" w:ascii="宋体" w:hAnsi="宋体" w:eastAsia="宋体"/>
              <w:szCs w:val="30"/>
            </w:rPr>
            <w:t>区</w:t>
          </w:r>
          <w:r>
            <w:rPr>
              <w:rFonts w:hint="eastAsia" w:ascii="宋体" w:hAnsi="宋体" w:eastAsia="宋体"/>
              <w:szCs w:val="30"/>
              <w:lang w:val="en-US" w:eastAsia="zh-CN"/>
            </w:rPr>
            <w:t>的分拣模式</w:t>
          </w:r>
          <w:r>
            <w:tab/>
          </w:r>
          <w:r>
            <w:fldChar w:fldCharType="begin"/>
          </w:r>
          <w:r>
            <w:instrText xml:space="preserve"> PAGEREF _Toc29596 \h </w:instrText>
          </w:r>
          <w:r>
            <w:fldChar w:fldCharType="separate"/>
          </w:r>
          <w:r>
            <w:t>90</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_Toc22396 </w:instrText>
          </w:r>
          <w:r>
            <w:rPr>
              <w:rFonts w:ascii="宋体" w:hAnsi="宋体"/>
            </w:rPr>
            <w:fldChar w:fldCharType="separate"/>
          </w:r>
          <w:r>
            <w:rPr>
              <w:rFonts w:ascii="宋体" w:hAnsi="宋体" w:eastAsia="宋体"/>
            </w:rPr>
            <w:t xml:space="preserve">十、 </w:t>
          </w:r>
          <w:r>
            <w:rPr>
              <w:rFonts w:hint="eastAsia" w:ascii="宋体" w:hAnsi="宋体" w:eastAsia="宋体"/>
            </w:rPr>
            <w:t>二次分拣区交互</w:t>
          </w:r>
          <w:r>
            <w:tab/>
          </w:r>
          <w:r>
            <w:fldChar w:fldCharType="begin"/>
          </w:r>
          <w:r>
            <w:instrText xml:space="preserve"> PAGEREF _Toc22396 \h </w:instrText>
          </w:r>
          <w:r>
            <w:fldChar w:fldCharType="separate"/>
          </w:r>
          <w:r>
            <w:t>91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_Toc686 </w:instrText>
          </w:r>
          <w:r>
            <w:rPr>
              <w:rFonts w:ascii="宋体" w:hAnsi="宋体"/>
            </w:rPr>
            <w:fldChar w:fldCharType="separate"/>
          </w:r>
          <w:r>
            <w:rPr>
              <w:rFonts w:hint="default" w:ascii="宋体" w:hAnsi="宋体" w:eastAsia="宋体"/>
              <w:szCs w:val="30"/>
            </w:rPr>
            <w:t xml:space="preserve">10.1 </w:t>
          </w:r>
          <w:r>
            <w:rPr>
              <w:rFonts w:hint="eastAsia" w:ascii="宋体" w:hAnsi="宋体" w:eastAsia="宋体"/>
              <w:szCs w:val="30"/>
            </w:rPr>
            <w:t>接收模型训练信号</w:t>
          </w:r>
          <w:r>
            <w:tab/>
          </w:r>
          <w:r>
            <w:fldChar w:fldCharType="begin"/>
          </w:r>
          <w:r>
            <w:instrText xml:space="preserve"> PAGEREF _Toc686 \h </w:instrText>
          </w:r>
          <w:r>
            <w:fldChar w:fldCharType="separate"/>
          </w:r>
          <w:r>
            <w:t>92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_Toc8854 </w:instrText>
          </w:r>
          <w:r>
            <w:rPr>
              <w:rFonts w:ascii="宋体" w:hAnsi="宋体"/>
            </w:rPr>
            <w:fldChar w:fldCharType="separate"/>
          </w:r>
          <w:r>
            <w:rPr>
              <w:rFonts w:hint="default" w:ascii="宋体" w:hAnsi="宋体" w:eastAsia="宋体"/>
              <w:szCs w:val="30"/>
            </w:rPr>
            <w:t xml:space="preserve">10.2 </w:t>
          </w:r>
          <w:r>
            <w:rPr>
              <w:rFonts w:hint="eastAsia" w:ascii="宋体" w:hAnsi="宋体" w:eastAsia="宋体"/>
              <w:szCs w:val="30"/>
            </w:rPr>
            <w:t>二次分拣区域单个机器人复位（撞框后机器人复位）</w:t>
          </w:r>
          <w:r>
            <w:tab/>
          </w:r>
          <w:r>
            <w:fldChar w:fldCharType="begin"/>
          </w:r>
          <w:r>
            <w:instrText xml:space="preserve"> PAGEREF _Toc8854 \h </w:instrText>
          </w:r>
          <w:r>
            <w:fldChar w:fldCharType="separate"/>
          </w:r>
          <w:r>
            <w:t>93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_Toc11412 </w:instrText>
          </w:r>
          <w:r>
            <w:rPr>
              <w:rFonts w:ascii="宋体" w:hAnsi="宋体"/>
            </w:rPr>
            <w:fldChar w:fldCharType="separate"/>
          </w:r>
          <w:r>
            <w:rPr>
              <w:rFonts w:hint="default" w:ascii="宋体" w:hAnsi="宋体" w:eastAsia="宋体"/>
              <w:szCs w:val="30"/>
            </w:rPr>
            <w:t xml:space="preserve">10.3 </w:t>
          </w:r>
          <w:r>
            <w:rPr>
              <w:rFonts w:hint="eastAsia" w:ascii="宋体" w:hAnsi="宋体" w:eastAsia="宋体"/>
              <w:szCs w:val="30"/>
            </w:rPr>
            <w:t>二次分拣区域单个机器人启动</w:t>
          </w:r>
          <w:r>
            <w:tab/>
          </w:r>
          <w:r>
            <w:fldChar w:fldCharType="begin"/>
          </w:r>
          <w:r>
            <w:instrText xml:space="preserve"> PAGEREF _Toc11412 \h </w:instrText>
          </w:r>
          <w:r>
            <w:fldChar w:fldCharType="separate"/>
          </w:r>
          <w:r>
            <w:t>94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_Toc9960 </w:instrText>
          </w:r>
          <w:r>
            <w:rPr>
              <w:rFonts w:ascii="宋体" w:hAnsi="宋体"/>
            </w:rPr>
            <w:fldChar w:fldCharType="separate"/>
          </w:r>
          <w:r>
            <w:rPr>
              <w:rFonts w:hint="default" w:ascii="宋体" w:hAnsi="宋体" w:eastAsia="宋体"/>
              <w:szCs w:val="30"/>
            </w:rPr>
            <w:t xml:space="preserve">10.4 </w:t>
          </w:r>
          <w:r>
            <w:rPr>
              <w:rFonts w:hint="eastAsia" w:ascii="宋体" w:hAnsi="宋体" w:eastAsia="宋体"/>
              <w:szCs w:val="30"/>
            </w:rPr>
            <w:t>获取视觉识别最新图片</w:t>
          </w:r>
          <w:r>
            <w:tab/>
          </w:r>
          <w:r>
            <w:fldChar w:fldCharType="begin"/>
          </w:r>
          <w:r>
            <w:instrText xml:space="preserve"> PAGEREF _Toc9960 \h </w:instrText>
          </w:r>
          <w:r>
            <w:fldChar w:fldCharType="separate"/>
          </w:r>
          <w:r>
            <w:t>96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_Toc11959 </w:instrText>
          </w:r>
          <w:r>
            <w:rPr>
              <w:rFonts w:ascii="宋体" w:hAnsi="宋体"/>
            </w:rPr>
            <w:fldChar w:fldCharType="separate"/>
          </w:r>
          <w:r>
            <w:rPr>
              <w:rFonts w:hint="default" w:ascii="宋体" w:hAnsi="宋体" w:eastAsia="宋体"/>
              <w:szCs w:val="30"/>
            </w:rPr>
            <w:t xml:space="preserve">10.5 </w:t>
          </w:r>
          <w:r>
            <w:rPr>
              <w:rFonts w:hint="eastAsia" w:ascii="宋体" w:hAnsi="宋体" w:eastAsia="宋体"/>
              <w:szCs w:val="30"/>
              <w:lang w:val="en-US" w:eastAsia="zh-CN"/>
            </w:rPr>
            <w:t>发送正在分拣的钢板的零件</w:t>
          </w:r>
          <w:r>
            <w:tab/>
          </w:r>
          <w:r>
            <w:fldChar w:fldCharType="begin"/>
          </w:r>
          <w:r>
            <w:instrText xml:space="preserve"> PAGEREF _Toc11959 \h </w:instrText>
          </w:r>
          <w:r>
            <w:fldChar w:fldCharType="separate"/>
          </w:r>
          <w:r>
            <w:t>96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_Toc13270 </w:instrText>
          </w:r>
          <w:r>
            <w:rPr>
              <w:rFonts w:ascii="宋体" w:hAnsi="宋体"/>
            </w:rPr>
            <w:fldChar w:fldCharType="separate"/>
          </w:r>
          <w:r>
            <w:rPr>
              <w:rFonts w:hint="eastAsia" w:ascii="宋体" w:hAnsi="宋体" w:eastAsia="宋体"/>
              <w:szCs w:val="30"/>
              <w:lang w:val="en-US" w:eastAsia="zh-CN"/>
            </w:rPr>
            <w:t>10.6</w:t>
          </w:r>
          <w:r>
            <w:rPr>
              <w:rFonts w:hint="eastAsia" w:ascii="宋体" w:hAnsi="宋体" w:eastAsia="宋体"/>
              <w:szCs w:val="30"/>
            </w:rPr>
            <w:t>获取</w:t>
          </w:r>
          <w:r>
            <w:rPr>
              <w:rFonts w:hint="eastAsia" w:ascii="宋体" w:hAnsi="宋体" w:eastAsia="宋体"/>
              <w:szCs w:val="30"/>
              <w:lang w:val="en-US" w:eastAsia="zh-CN"/>
            </w:rPr>
            <w:t>数据查询模式</w:t>
          </w:r>
          <w:r>
            <w:tab/>
          </w:r>
          <w:r>
            <w:fldChar w:fldCharType="begin"/>
          </w:r>
          <w:r>
            <w:instrText xml:space="preserve"> PAGEREF _Toc13270 \h </w:instrText>
          </w:r>
          <w:r>
            <w:fldChar w:fldCharType="separate"/>
          </w:r>
          <w:r>
            <w:t>97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_Toc3075 </w:instrText>
          </w:r>
          <w:r>
            <w:rPr>
              <w:rFonts w:ascii="宋体" w:hAnsi="宋体"/>
            </w:rPr>
            <w:fldChar w:fldCharType="separate"/>
          </w:r>
          <w:r>
            <w:rPr>
              <w:rFonts w:hint="eastAsia" w:ascii="宋体" w:hAnsi="宋体" w:eastAsia="宋体"/>
              <w:szCs w:val="30"/>
              <w:lang w:val="en-US" w:eastAsia="zh-CN"/>
            </w:rPr>
            <w:t>10.7设置数据查询模式</w:t>
          </w:r>
          <w:r>
            <w:tab/>
          </w:r>
          <w:r>
            <w:fldChar w:fldCharType="begin"/>
          </w:r>
          <w:r>
            <w:instrText xml:space="preserve"> PAGEREF _Toc3075 \h </w:instrText>
          </w:r>
          <w:r>
            <w:fldChar w:fldCharType="separate"/>
          </w:r>
          <w:r>
            <w:t>99</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_Toc21846 </w:instrText>
          </w:r>
          <w:r>
            <w:rPr>
              <w:rFonts w:ascii="宋体" w:hAnsi="宋体"/>
            </w:rPr>
            <w:fldChar w:fldCharType="separate"/>
          </w:r>
          <w:r>
            <w:rPr>
              <w:rFonts w:hint="eastAsia" w:ascii="宋体" w:hAnsi="宋体" w:eastAsia="宋体"/>
            </w:rPr>
            <w:t xml:space="preserve">十一、 </w:t>
          </w:r>
          <w:r>
            <w:rPr>
              <w:rFonts w:hint="eastAsia" w:ascii="宋体" w:hAnsi="宋体" w:eastAsia="宋体"/>
              <w:lang w:val="en-US" w:eastAsia="zh-CN"/>
            </w:rPr>
            <w:t>内部</w:t>
          </w:r>
          <w:r>
            <w:rPr>
              <w:rFonts w:hint="eastAsia" w:ascii="宋体" w:hAnsi="宋体" w:eastAsia="宋体"/>
            </w:rPr>
            <w:t>数据交互</w:t>
          </w:r>
          <w:r>
            <w:tab/>
          </w:r>
          <w:r>
            <w:fldChar w:fldCharType="begin"/>
          </w:r>
          <w:r>
            <w:instrText xml:space="preserve"> PAGEREF _Toc21846 \h </w:instrText>
          </w:r>
          <w:r>
            <w:fldChar w:fldCharType="separate"/>
          </w:r>
          <w:r>
            <w:t>100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_Toc10879 </w:instrText>
          </w:r>
          <w:r>
            <w:rPr>
              <w:rFonts w:ascii="宋体" w:hAnsi="宋体"/>
            </w:rPr>
            <w:fldChar w:fldCharType="separate"/>
          </w:r>
          <w:r>
            <w:rPr>
              <w:rFonts w:hint="eastAsia" w:ascii="宋体" w:hAnsi="宋体" w:eastAsia="宋体"/>
              <w:szCs w:val="30"/>
              <w:lang w:val="en-US" w:eastAsia="zh-CN"/>
            </w:rPr>
            <w:t>11.1根据零件查询厚度</w:t>
          </w:r>
          <w:r>
            <w:tab/>
          </w:r>
          <w:r>
            <w:fldChar w:fldCharType="begin"/>
          </w:r>
          <w:r>
            <w:instrText xml:space="preserve"> PAGEREF _Toc10879 \h </w:instrText>
          </w:r>
          <w:r>
            <w:fldChar w:fldCharType="separate"/>
          </w:r>
          <w:r>
            <w:t>100</w:t>
          </w:r>
          <w:r>
            <w:fldChar w:fldCharType="end"/>
          </w:r>
          <w:r>
            <w:rPr>
              <w:rFonts w:ascii="宋体" w:hAnsi="宋体"/>
            </w:rPr>
            <w:fldChar w:fldCharType="end"/>
          </w:r>
        </w:p>
        <w:p>
          <w:pPr>
            <w:pStyle w:val="15"/>
            <w:tabs>
              <w:tab w:val="right" w:pos="2400"/>
              <w:tab w:val="right" w:leader="dot" w:pos="10800"/>
              <w:tab w:val="clear" w:pos="10790"/>
            </w:tabs>
          </w:pPr>
          <w:r>
            <w:rPr>
              <w:rFonts w:ascii="宋体" w:hAnsi="宋体"/>
            </w:rPr>
            <w:fldChar w:fldCharType="begin"/>
          </w:r>
          <w:r>
            <w:rPr>
              <w:rFonts w:ascii="宋体" w:hAnsi="宋体"/>
            </w:rPr>
            <w:instrText xml:space="preserve"> HYPERLINK \l _Toc25485 </w:instrText>
          </w:r>
          <w:r>
            <w:rPr>
              <w:rFonts w:ascii="宋体" w:hAnsi="宋体"/>
            </w:rPr>
            <w:fldChar w:fldCharType="separate"/>
          </w:r>
          <w:r>
            <w:rPr>
              <w:rFonts w:hint="eastAsia" w:ascii="宋体" w:hAnsi="宋体" w:eastAsia="宋体"/>
              <w:szCs w:val="30"/>
              <w:lang w:val="en-US" w:eastAsia="zh-CN"/>
            </w:rPr>
            <w:t>11.2</w:t>
          </w:r>
          <w:r>
            <w:rPr>
              <w:rFonts w:hint="eastAsia" w:ascii="宋体" w:hAnsi="宋体" w:eastAsia="宋体"/>
              <w:szCs w:val="30"/>
              <w:lang w:val="en-US" w:eastAsia="zh-CN"/>
            </w:rPr>
            <w:tab/>
          </w:r>
          <w:r>
            <w:rPr>
              <w:rFonts w:hint="eastAsia" w:ascii="宋体" w:hAnsi="宋体" w:eastAsia="宋体"/>
              <w:szCs w:val="30"/>
              <w:lang w:val="en-US" w:eastAsia="zh-CN"/>
            </w:rPr>
            <w:t>查询最近喷码/分拣未处理的中小件</w:t>
          </w:r>
          <w:r>
            <w:tab/>
          </w:r>
          <w:r>
            <w:fldChar w:fldCharType="begin"/>
          </w:r>
          <w:r>
            <w:instrText xml:space="preserve"> PAGEREF _Toc25485 \h </w:instrText>
          </w:r>
          <w:r>
            <w:fldChar w:fldCharType="separate"/>
          </w:r>
          <w:r>
            <w:t>101</w:t>
          </w:r>
          <w:r>
            <w:fldChar w:fldCharType="end"/>
          </w:r>
          <w:r>
            <w:rPr>
              <w:rFonts w:ascii="宋体" w:hAnsi="宋体"/>
            </w:rPr>
            <w:fldChar w:fldCharType="end"/>
          </w:r>
        </w:p>
        <w:p>
          <w:pPr>
            <w:pStyle w:val="15"/>
            <w:tabs>
              <w:tab w:val="right" w:pos="2400"/>
              <w:tab w:val="right" w:leader="dot" w:pos="10800"/>
              <w:tab w:val="clear" w:pos="10790"/>
            </w:tabs>
          </w:pPr>
          <w:r>
            <w:rPr>
              <w:rFonts w:ascii="宋体" w:hAnsi="宋体"/>
            </w:rPr>
            <w:fldChar w:fldCharType="begin"/>
          </w:r>
          <w:r>
            <w:rPr>
              <w:rFonts w:ascii="宋体" w:hAnsi="宋体"/>
            </w:rPr>
            <w:instrText xml:space="preserve"> HYPERLINK \l _Toc27383 </w:instrText>
          </w:r>
          <w:r>
            <w:rPr>
              <w:rFonts w:ascii="宋体" w:hAnsi="宋体"/>
            </w:rPr>
            <w:fldChar w:fldCharType="separate"/>
          </w:r>
          <w:r>
            <w:rPr>
              <w:rFonts w:hint="eastAsia" w:ascii="宋体" w:hAnsi="宋体" w:eastAsia="宋体"/>
              <w:szCs w:val="30"/>
              <w:lang w:val="en-US" w:eastAsia="zh-CN"/>
            </w:rPr>
            <w:t>11.3</w:t>
          </w:r>
          <w:r>
            <w:rPr>
              <w:rFonts w:hint="eastAsia" w:ascii="宋体" w:hAnsi="宋体" w:eastAsia="宋体"/>
              <w:szCs w:val="30"/>
              <w:lang w:val="en-US" w:eastAsia="zh-CN"/>
            </w:rPr>
            <w:tab/>
          </w:r>
          <w:r>
            <w:rPr>
              <w:rFonts w:hint="eastAsia" w:ascii="宋体" w:hAnsi="宋体" w:eastAsia="宋体"/>
              <w:szCs w:val="30"/>
            </w:rPr>
            <w:t>获取最近分拣的钢板零件</w:t>
          </w:r>
          <w:r>
            <w:rPr>
              <w:rFonts w:hint="eastAsia" w:ascii="宋体" w:hAnsi="宋体" w:eastAsia="宋体"/>
              <w:szCs w:val="30"/>
              <w:lang w:val="en-US" w:eastAsia="zh-CN"/>
            </w:rPr>
            <w:t>集合</w:t>
          </w:r>
          <w:r>
            <w:tab/>
          </w:r>
          <w:r>
            <w:fldChar w:fldCharType="begin"/>
          </w:r>
          <w:r>
            <w:instrText xml:space="preserve"> PAGEREF _Toc27383 \h </w:instrText>
          </w:r>
          <w:r>
            <w:fldChar w:fldCharType="separate"/>
          </w:r>
          <w:r>
            <w:t>102</w:t>
          </w:r>
          <w:r>
            <w:fldChar w:fldCharType="end"/>
          </w:r>
          <w:r>
            <w:rPr>
              <w:rFonts w:ascii="宋体" w:hAnsi="宋体"/>
            </w:rPr>
            <w:fldChar w:fldCharType="end"/>
          </w:r>
        </w:p>
        <w:p>
          <w:pPr>
            <w:pStyle w:val="14"/>
            <w:tabs>
              <w:tab w:val="right" w:leader="dot" w:pos="10800"/>
            </w:tabs>
          </w:pPr>
          <w:r>
            <w:rPr>
              <w:rFonts w:ascii="宋体" w:hAnsi="宋体"/>
            </w:rPr>
            <w:fldChar w:fldCharType="begin"/>
          </w:r>
          <w:r>
            <w:rPr>
              <w:rFonts w:ascii="宋体" w:hAnsi="宋体"/>
            </w:rPr>
            <w:instrText xml:space="preserve"> HYPERLINK \l _Toc26732 </w:instrText>
          </w:r>
          <w:r>
            <w:rPr>
              <w:rFonts w:ascii="宋体" w:hAnsi="宋体"/>
            </w:rPr>
            <w:fldChar w:fldCharType="separate"/>
          </w:r>
          <w:r>
            <w:rPr>
              <w:rFonts w:hint="eastAsia" w:ascii="宋体" w:hAnsi="宋体" w:eastAsia="宋体"/>
            </w:rPr>
            <w:t>十二、 总控和WEB数据交互</w:t>
          </w:r>
          <w:r>
            <w:tab/>
          </w:r>
          <w:r>
            <w:fldChar w:fldCharType="begin"/>
          </w:r>
          <w:r>
            <w:instrText xml:space="preserve"> PAGEREF _Toc26732 \h </w:instrText>
          </w:r>
          <w:r>
            <w:fldChar w:fldCharType="separate"/>
          </w:r>
          <w:r>
            <w:t>104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_Toc29345 </w:instrText>
          </w:r>
          <w:r>
            <w:rPr>
              <w:rFonts w:ascii="宋体" w:hAnsi="宋体"/>
            </w:rPr>
            <w:fldChar w:fldCharType="separate"/>
          </w:r>
          <w:r>
            <w:rPr>
              <w:rFonts w:hint="eastAsia" w:ascii="宋体" w:hAnsi="宋体" w:eastAsia="宋体"/>
              <w:szCs w:val="30"/>
              <w:lang w:val="en-US" w:eastAsia="zh-CN"/>
            </w:rPr>
            <w:t>12.1</w:t>
          </w:r>
          <w:r>
            <w:rPr>
              <w:rFonts w:hint="eastAsia" w:ascii="宋体" w:hAnsi="宋体" w:eastAsia="宋体"/>
              <w:szCs w:val="30"/>
            </w:rPr>
            <w:t>机器人过滤设置</w:t>
          </w:r>
          <w:r>
            <w:tab/>
          </w:r>
          <w:r>
            <w:fldChar w:fldCharType="begin"/>
          </w:r>
          <w:r>
            <w:instrText xml:space="preserve"> PAGEREF _Toc29345 \h </w:instrText>
          </w:r>
          <w:r>
            <w:fldChar w:fldCharType="separate"/>
          </w:r>
          <w:r>
            <w:t>104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_Toc21299 </w:instrText>
          </w:r>
          <w:r>
            <w:rPr>
              <w:rFonts w:ascii="宋体" w:hAnsi="宋体"/>
            </w:rPr>
            <w:fldChar w:fldCharType="separate"/>
          </w:r>
          <w:r>
            <w:rPr>
              <w:rFonts w:hint="eastAsia" w:ascii="宋体" w:hAnsi="宋体" w:eastAsia="宋体"/>
              <w:szCs w:val="30"/>
              <w:lang w:val="en-US" w:eastAsia="zh-CN"/>
            </w:rPr>
            <w:t>12..2皮带线控制</w:t>
          </w:r>
          <w:r>
            <w:tab/>
          </w:r>
          <w:r>
            <w:fldChar w:fldCharType="begin"/>
          </w:r>
          <w:r>
            <w:instrText xml:space="preserve"> PAGEREF _Toc21299 \h </w:instrText>
          </w:r>
          <w:r>
            <w:fldChar w:fldCharType="separate"/>
          </w:r>
          <w:r>
            <w:t>105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_Toc24347 </w:instrText>
          </w:r>
          <w:r>
            <w:rPr>
              <w:rFonts w:ascii="宋体" w:hAnsi="宋体"/>
            </w:rPr>
            <w:fldChar w:fldCharType="separate"/>
          </w:r>
          <w:r>
            <w:rPr>
              <w:rFonts w:hint="eastAsia"/>
              <w:lang w:val="en-US" w:eastAsia="zh-CN"/>
            </w:rPr>
            <w:t>12.3</w:t>
          </w:r>
          <w:r>
            <w:rPr>
              <w:rFonts w:hint="eastAsia"/>
            </w:rPr>
            <w:t>大件分拣/码盘/二次分拣禁框</w:t>
          </w:r>
          <w:r>
            <w:tab/>
          </w:r>
          <w:r>
            <w:fldChar w:fldCharType="begin"/>
          </w:r>
          <w:r>
            <w:instrText xml:space="preserve"> PAGEREF _Toc24347 \h </w:instrText>
          </w:r>
          <w:r>
            <w:fldChar w:fldCharType="separate"/>
          </w:r>
          <w:r>
            <w:t>106</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_Toc28925 </w:instrText>
          </w:r>
          <w:r>
            <w:rPr>
              <w:rFonts w:ascii="宋体" w:hAnsi="宋体"/>
            </w:rPr>
            <w:fldChar w:fldCharType="separate"/>
          </w:r>
          <w:r>
            <w:rPr>
              <w:rFonts w:hint="eastAsia" w:ascii="宋体" w:hAnsi="宋体" w:eastAsia="宋体"/>
              <w:szCs w:val="30"/>
              <w:lang w:val="en-US" w:eastAsia="zh-CN"/>
            </w:rPr>
            <w:t>12.4</w:t>
          </w:r>
          <w:r>
            <w:rPr>
              <w:rFonts w:hint="eastAsia" w:ascii="宋体" w:hAnsi="宋体" w:eastAsia="宋体"/>
              <w:szCs w:val="30"/>
            </w:rPr>
            <w:t>大件/码盘/二次分拣空框到位</w:t>
          </w:r>
          <w:r>
            <w:tab/>
          </w:r>
          <w:r>
            <w:fldChar w:fldCharType="begin"/>
          </w:r>
          <w:r>
            <w:instrText xml:space="preserve"> PAGEREF _Toc28925 \h </w:instrText>
          </w:r>
          <w:r>
            <w:fldChar w:fldCharType="separate"/>
          </w:r>
          <w:r>
            <w:t>108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_Toc7995 </w:instrText>
          </w:r>
          <w:r>
            <w:rPr>
              <w:rFonts w:ascii="宋体" w:hAnsi="宋体"/>
            </w:rPr>
            <w:fldChar w:fldCharType="separate"/>
          </w:r>
          <w:r>
            <w:rPr>
              <w:rFonts w:hint="eastAsia" w:ascii="宋体" w:hAnsi="宋体" w:eastAsia="宋体"/>
              <w:szCs w:val="30"/>
              <w:lang w:val="en-US" w:eastAsia="zh-CN"/>
            </w:rPr>
            <w:t>12.5大件分拣/码盘/二次分拣清框</w:t>
          </w:r>
          <w:r>
            <w:tab/>
          </w:r>
          <w:r>
            <w:fldChar w:fldCharType="begin"/>
          </w:r>
          <w:r>
            <w:instrText xml:space="preserve"> PAGEREF _Toc7995 \h </w:instrText>
          </w:r>
          <w:r>
            <w:fldChar w:fldCharType="separate"/>
          </w:r>
          <w:r>
            <w:t>109</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_Toc6853 </w:instrText>
          </w:r>
          <w:r>
            <w:rPr>
              <w:rFonts w:ascii="宋体" w:hAnsi="宋体"/>
            </w:rPr>
            <w:fldChar w:fldCharType="separate"/>
          </w:r>
          <w:r>
            <w:rPr>
              <w:rFonts w:hint="eastAsia" w:ascii="宋体" w:hAnsi="宋体" w:eastAsia="宋体"/>
              <w:szCs w:val="30"/>
              <w:lang w:val="en-US" w:eastAsia="zh-CN"/>
            </w:rPr>
            <w:t>12.6</w:t>
          </w:r>
          <w:r>
            <w:rPr>
              <w:rFonts w:hint="eastAsia" w:ascii="宋体" w:hAnsi="宋体" w:eastAsia="宋体"/>
              <w:szCs w:val="30"/>
            </w:rPr>
            <w:t>获取混拣区可工作的机器人</w:t>
          </w:r>
          <w:r>
            <w:tab/>
          </w:r>
          <w:r>
            <w:fldChar w:fldCharType="begin"/>
          </w:r>
          <w:r>
            <w:instrText xml:space="preserve"> PAGEREF _Toc6853 \h </w:instrText>
          </w:r>
          <w:r>
            <w:fldChar w:fldCharType="separate"/>
          </w:r>
          <w:r>
            <w:t>111</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_Toc16265 </w:instrText>
          </w:r>
          <w:r>
            <w:rPr>
              <w:rFonts w:ascii="宋体" w:hAnsi="宋体"/>
            </w:rPr>
            <w:fldChar w:fldCharType="separate"/>
          </w:r>
          <w:r>
            <w:rPr>
              <w:rFonts w:hint="eastAsia" w:ascii="宋体" w:hAnsi="宋体" w:eastAsia="宋体"/>
              <w:szCs w:val="30"/>
              <w:lang w:val="en-US" w:eastAsia="zh-CN"/>
            </w:rPr>
            <w:t>12.7</w:t>
          </w:r>
          <w:r>
            <w:rPr>
              <w:rFonts w:hint="eastAsia" w:ascii="宋体" w:hAnsi="宋体" w:eastAsia="宋体"/>
              <w:szCs w:val="30"/>
            </w:rPr>
            <w:t>设置混拣区机器人是否可分拣</w:t>
          </w:r>
          <w:r>
            <w:tab/>
          </w:r>
          <w:r>
            <w:fldChar w:fldCharType="begin"/>
          </w:r>
          <w:r>
            <w:instrText xml:space="preserve"> PAGEREF _Toc16265 \h </w:instrText>
          </w:r>
          <w:r>
            <w:fldChar w:fldCharType="separate"/>
          </w:r>
          <w:r>
            <w:t>112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_Toc19592 </w:instrText>
          </w:r>
          <w:r>
            <w:rPr>
              <w:rFonts w:ascii="宋体" w:hAnsi="宋体"/>
            </w:rPr>
            <w:fldChar w:fldCharType="separate"/>
          </w:r>
          <w:r>
            <w:rPr>
              <w:rFonts w:hint="eastAsia" w:ascii="宋体" w:hAnsi="宋体" w:eastAsia="宋体"/>
              <w:szCs w:val="30"/>
              <w:lang w:val="en-US" w:eastAsia="zh-CN"/>
            </w:rPr>
            <w:t>12.8</w:t>
          </w:r>
          <w:r>
            <w:rPr>
              <w:rFonts w:hint="eastAsia" w:ascii="宋体" w:hAnsi="宋体" w:eastAsia="宋体"/>
              <w:szCs w:val="30"/>
            </w:rPr>
            <w:t>混拣/大件分拣区接收钢板到位信号</w:t>
          </w:r>
          <w:r>
            <w:tab/>
          </w:r>
          <w:r>
            <w:fldChar w:fldCharType="begin"/>
          </w:r>
          <w:r>
            <w:instrText xml:space="preserve"> PAGEREF _Toc19592 \h </w:instrText>
          </w:r>
          <w:r>
            <w:fldChar w:fldCharType="separate"/>
          </w:r>
          <w:r>
            <w:t>113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_Toc12122 </w:instrText>
          </w:r>
          <w:r>
            <w:rPr>
              <w:rFonts w:ascii="宋体" w:hAnsi="宋体"/>
            </w:rPr>
            <w:fldChar w:fldCharType="separate"/>
          </w:r>
          <w:r>
            <w:rPr>
              <w:rFonts w:hint="eastAsia" w:ascii="宋体" w:hAnsi="宋体" w:eastAsia="宋体"/>
              <w:szCs w:val="30"/>
              <w:lang w:val="en-US" w:eastAsia="zh-CN"/>
            </w:rPr>
            <w:t>12.9</w:t>
          </w:r>
          <w:r>
            <w:rPr>
              <w:rFonts w:hint="eastAsia" w:ascii="宋体" w:hAnsi="宋体" w:eastAsia="宋体"/>
              <w:szCs w:val="30"/>
            </w:rPr>
            <w:t>喷码/大件码盘区零件到位信号</w:t>
          </w:r>
          <w:r>
            <w:tab/>
          </w:r>
          <w:r>
            <w:fldChar w:fldCharType="begin"/>
          </w:r>
          <w:r>
            <w:instrText xml:space="preserve"> PAGEREF _Toc12122 \h </w:instrText>
          </w:r>
          <w:r>
            <w:fldChar w:fldCharType="separate"/>
          </w:r>
          <w:r>
            <w:t>114</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_Toc13928 </w:instrText>
          </w:r>
          <w:r>
            <w:rPr>
              <w:rFonts w:ascii="宋体" w:hAnsi="宋体"/>
            </w:rPr>
            <w:fldChar w:fldCharType="separate"/>
          </w:r>
          <w:r>
            <w:rPr>
              <w:rFonts w:hint="eastAsia" w:ascii="宋体" w:hAnsi="宋体" w:eastAsia="宋体"/>
              <w:szCs w:val="30"/>
              <w:lang w:val="en-US" w:eastAsia="zh-CN"/>
            </w:rPr>
            <w:t>12.10</w:t>
          </w:r>
          <w:r>
            <w:rPr>
              <w:rFonts w:hint="eastAsia" w:ascii="宋体" w:hAnsi="宋体" w:eastAsia="宋体"/>
              <w:szCs w:val="30"/>
            </w:rPr>
            <w:t>查询大件流料报工数据</w:t>
          </w:r>
          <w:r>
            <w:tab/>
          </w:r>
          <w:r>
            <w:fldChar w:fldCharType="begin"/>
          </w:r>
          <w:r>
            <w:instrText xml:space="preserve"> PAGEREF _Toc13928 \h </w:instrText>
          </w:r>
          <w:r>
            <w:fldChar w:fldCharType="separate"/>
          </w:r>
          <w:r>
            <w:t>115</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_Toc27616 </w:instrText>
          </w:r>
          <w:r>
            <w:rPr>
              <w:rFonts w:ascii="宋体" w:hAnsi="宋体"/>
            </w:rPr>
            <w:fldChar w:fldCharType="separate"/>
          </w:r>
          <w:r>
            <w:rPr>
              <w:rFonts w:hint="eastAsia" w:ascii="宋体" w:hAnsi="宋体" w:eastAsia="宋体"/>
              <w:szCs w:val="30"/>
              <w:lang w:val="en-US" w:eastAsia="zh-CN"/>
            </w:rPr>
            <w:t>12.11</w:t>
          </w:r>
          <w:r>
            <w:rPr>
              <w:rFonts w:hint="eastAsia" w:ascii="宋体" w:hAnsi="宋体" w:eastAsia="宋体"/>
              <w:szCs w:val="30"/>
            </w:rPr>
            <w:t>查询钢板任务数据</w:t>
          </w:r>
          <w:r>
            <w:tab/>
          </w:r>
          <w:r>
            <w:fldChar w:fldCharType="begin"/>
          </w:r>
          <w:r>
            <w:instrText xml:space="preserve"> PAGEREF _Toc27616 \h </w:instrText>
          </w:r>
          <w:r>
            <w:fldChar w:fldCharType="separate"/>
          </w:r>
          <w:r>
            <w:t>117</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_Toc8193 </w:instrText>
          </w:r>
          <w:r>
            <w:rPr>
              <w:rFonts w:ascii="宋体" w:hAnsi="宋体"/>
            </w:rPr>
            <w:fldChar w:fldCharType="separate"/>
          </w:r>
          <w:r>
            <w:rPr>
              <w:rFonts w:hint="eastAsia" w:ascii="宋体" w:hAnsi="宋体" w:eastAsia="宋体"/>
              <w:szCs w:val="30"/>
              <w:lang w:val="en-US" w:eastAsia="zh-CN"/>
            </w:rPr>
            <w:t>12.12</w:t>
          </w:r>
          <w:r>
            <w:rPr>
              <w:rFonts w:hint="eastAsia" w:ascii="宋体" w:hAnsi="宋体" w:eastAsia="宋体"/>
              <w:szCs w:val="30"/>
            </w:rPr>
            <w:t>查询子模块错误日志</w:t>
          </w:r>
          <w:r>
            <w:tab/>
          </w:r>
          <w:r>
            <w:fldChar w:fldCharType="begin"/>
          </w:r>
          <w:r>
            <w:instrText xml:space="preserve"> PAGEREF _Toc8193 \h </w:instrText>
          </w:r>
          <w:r>
            <w:fldChar w:fldCharType="separate"/>
          </w:r>
          <w:r>
            <w:t>120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_Toc10418 </w:instrText>
          </w:r>
          <w:r>
            <w:rPr>
              <w:rFonts w:ascii="宋体" w:hAnsi="宋体"/>
            </w:rPr>
            <w:fldChar w:fldCharType="separate"/>
          </w:r>
          <w:r>
            <w:rPr>
              <w:rFonts w:hint="eastAsia" w:ascii="宋体" w:hAnsi="宋体" w:eastAsia="宋体"/>
              <w:szCs w:val="30"/>
              <w:lang w:val="en-US" w:eastAsia="zh-CN"/>
            </w:rPr>
            <w:t>12.13</w:t>
          </w:r>
          <w:r>
            <w:rPr>
              <w:rFonts w:hint="eastAsia" w:ascii="宋体" w:hAnsi="宋体" w:eastAsia="宋体"/>
              <w:szCs w:val="30"/>
            </w:rPr>
            <w:t>更新大件流料报工数据状态</w:t>
          </w:r>
          <w:r>
            <w:tab/>
          </w:r>
          <w:r>
            <w:fldChar w:fldCharType="begin"/>
          </w:r>
          <w:r>
            <w:instrText xml:space="preserve"> PAGEREF _Toc10418 \h </w:instrText>
          </w:r>
          <w:r>
            <w:fldChar w:fldCharType="separate"/>
          </w:r>
          <w:r>
            <w:t>122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_Toc30544 </w:instrText>
          </w:r>
          <w:r>
            <w:rPr>
              <w:rFonts w:ascii="宋体" w:hAnsi="宋体"/>
            </w:rPr>
            <w:fldChar w:fldCharType="separate"/>
          </w:r>
          <w:r>
            <w:rPr>
              <w:rFonts w:hint="eastAsia" w:ascii="宋体" w:hAnsi="宋体" w:eastAsia="宋体"/>
              <w:szCs w:val="30"/>
              <w:lang w:val="en-US" w:eastAsia="zh-CN"/>
            </w:rPr>
            <w:t>12.14</w:t>
          </w:r>
          <w:r>
            <w:rPr>
              <w:rFonts w:hint="eastAsia" w:ascii="宋体" w:hAnsi="宋体" w:eastAsia="宋体"/>
              <w:szCs w:val="30"/>
            </w:rPr>
            <w:t>查询套料图数据</w:t>
          </w:r>
          <w:r>
            <w:tab/>
          </w:r>
          <w:r>
            <w:fldChar w:fldCharType="begin"/>
          </w:r>
          <w:r>
            <w:instrText xml:space="preserve"> PAGEREF _Toc30544 \h </w:instrText>
          </w:r>
          <w:r>
            <w:fldChar w:fldCharType="separate"/>
          </w:r>
          <w:r>
            <w:t>123</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_Toc2454 </w:instrText>
          </w:r>
          <w:r>
            <w:rPr>
              <w:rFonts w:ascii="宋体" w:hAnsi="宋体"/>
            </w:rPr>
            <w:fldChar w:fldCharType="separate"/>
          </w:r>
          <w:r>
            <w:rPr>
              <w:rFonts w:hint="eastAsia" w:ascii="宋体" w:hAnsi="宋体" w:eastAsia="宋体"/>
              <w:szCs w:val="30"/>
              <w:lang w:val="en-US" w:eastAsia="zh-CN"/>
            </w:rPr>
            <w:t>12.15</w:t>
          </w:r>
          <w:r>
            <w:rPr>
              <w:rFonts w:hint="eastAsia" w:ascii="宋体" w:hAnsi="宋体" w:eastAsia="宋体"/>
              <w:szCs w:val="30"/>
            </w:rPr>
            <w:t>查询</w:t>
          </w:r>
          <w:r>
            <w:rPr>
              <w:rFonts w:hint="eastAsia" w:ascii="宋体" w:hAnsi="宋体" w:eastAsia="宋体"/>
              <w:szCs w:val="30"/>
              <w:lang w:val="en-US" w:eastAsia="zh-CN"/>
            </w:rPr>
            <w:t>信号</w:t>
          </w:r>
          <w:r>
            <w:rPr>
              <w:rFonts w:hint="eastAsia" w:ascii="宋体" w:hAnsi="宋体" w:eastAsia="宋体"/>
              <w:szCs w:val="30"/>
            </w:rPr>
            <w:t>数据</w:t>
          </w:r>
          <w:r>
            <w:tab/>
          </w:r>
          <w:r>
            <w:fldChar w:fldCharType="begin"/>
          </w:r>
          <w:r>
            <w:instrText xml:space="preserve"> PAGEREF _Toc2454 \h </w:instrText>
          </w:r>
          <w:r>
            <w:fldChar w:fldCharType="separate"/>
          </w:r>
          <w:r>
            <w:t>125</w:t>
          </w:r>
          <w:r>
            <w:fldChar w:fldCharType="end"/>
          </w:r>
          <w:r>
            <w:rPr>
              <w:rFonts w:ascii="宋体" w:hAnsi="宋体"/>
            </w:rPr>
            <w:fldChar w:fldCharType="end"/>
          </w:r>
        </w:p>
        <w:p>
          <w:pPr>
            <w:pStyle w:val="15"/>
            <w:tabs>
              <w:tab w:val="right" w:pos="2800"/>
              <w:tab w:val="right" w:leader="dot" w:pos="10800"/>
              <w:tab w:val="clear" w:pos="10790"/>
            </w:tabs>
          </w:pPr>
          <w:r>
            <w:rPr>
              <w:rFonts w:ascii="宋体" w:hAnsi="宋体"/>
            </w:rPr>
            <w:fldChar w:fldCharType="begin"/>
          </w:r>
          <w:r>
            <w:rPr>
              <w:rFonts w:ascii="宋体" w:hAnsi="宋体"/>
            </w:rPr>
            <w:instrText xml:space="preserve"> HYPERLINK \l _Toc28628 </w:instrText>
          </w:r>
          <w:r>
            <w:rPr>
              <w:rFonts w:ascii="宋体" w:hAnsi="宋体"/>
            </w:rPr>
            <w:fldChar w:fldCharType="separate"/>
          </w:r>
          <w:r>
            <w:rPr>
              <w:rFonts w:hint="eastAsia" w:ascii="宋体" w:hAnsi="宋体" w:eastAsia="宋体"/>
              <w:szCs w:val="30"/>
              <w:lang w:val="en-US" w:eastAsia="zh-CN"/>
            </w:rPr>
            <w:t>12.16</w:t>
          </w:r>
          <w:r>
            <w:rPr>
              <w:rFonts w:hint="eastAsia" w:ascii="宋体" w:hAnsi="宋体" w:eastAsia="宋体"/>
              <w:szCs w:val="30"/>
              <w:lang w:val="en-US" w:eastAsia="zh-CN"/>
            </w:rPr>
            <w:tab/>
          </w:r>
          <w:r>
            <w:rPr>
              <w:rFonts w:hint="eastAsia" w:ascii="宋体" w:hAnsi="宋体" w:eastAsia="宋体"/>
              <w:szCs w:val="30"/>
            </w:rPr>
            <w:t>大件分拣区获取带有编号的图片</w:t>
          </w:r>
          <w:r>
            <w:tab/>
          </w:r>
          <w:r>
            <w:fldChar w:fldCharType="begin"/>
          </w:r>
          <w:r>
            <w:instrText xml:space="preserve"> PAGEREF _Toc28628 \h </w:instrText>
          </w:r>
          <w:r>
            <w:fldChar w:fldCharType="separate"/>
          </w:r>
          <w:r>
            <w:t>127</w:t>
          </w:r>
          <w:r>
            <w:fldChar w:fldCharType="end"/>
          </w:r>
          <w:r>
            <w:rPr>
              <w:rFonts w:ascii="宋体" w:hAnsi="宋体"/>
            </w:rPr>
            <w:fldChar w:fldCharType="end"/>
          </w:r>
        </w:p>
        <w:p>
          <w:pPr>
            <w:pStyle w:val="15"/>
            <w:tabs>
              <w:tab w:val="right" w:pos="2800"/>
              <w:tab w:val="right" w:leader="dot" w:pos="10800"/>
              <w:tab w:val="clear" w:pos="10790"/>
            </w:tabs>
          </w:pPr>
          <w:r>
            <w:rPr>
              <w:rFonts w:ascii="宋体" w:hAnsi="宋体"/>
            </w:rPr>
            <w:fldChar w:fldCharType="begin"/>
          </w:r>
          <w:r>
            <w:rPr>
              <w:rFonts w:ascii="宋体" w:hAnsi="宋体"/>
            </w:rPr>
            <w:instrText xml:space="preserve"> HYPERLINK \l _Toc24467 </w:instrText>
          </w:r>
          <w:r>
            <w:rPr>
              <w:rFonts w:ascii="宋体" w:hAnsi="宋体"/>
            </w:rPr>
            <w:fldChar w:fldCharType="separate"/>
          </w:r>
          <w:r>
            <w:rPr>
              <w:rFonts w:hint="eastAsia" w:ascii="宋体" w:hAnsi="宋体" w:eastAsia="宋体"/>
              <w:szCs w:val="30"/>
              <w:lang w:val="en-US" w:eastAsia="zh-CN"/>
            </w:rPr>
            <w:t>12.17</w:t>
          </w:r>
          <w:r>
            <w:rPr>
              <w:rFonts w:hint="eastAsia" w:ascii="宋体" w:hAnsi="宋体" w:eastAsia="宋体"/>
              <w:szCs w:val="30"/>
              <w:lang w:val="en-US" w:eastAsia="zh-CN"/>
            </w:rPr>
            <w:tab/>
          </w:r>
          <w:r>
            <w:rPr>
              <w:rFonts w:hint="eastAsia" w:ascii="宋体" w:hAnsi="宋体" w:eastAsia="宋体"/>
              <w:szCs w:val="30"/>
            </w:rPr>
            <w:t>大件分拣区获取</w:t>
          </w:r>
          <w:r>
            <w:rPr>
              <w:rFonts w:hint="eastAsia" w:ascii="宋体" w:hAnsi="宋体" w:eastAsia="宋体"/>
              <w:szCs w:val="30"/>
              <w:lang w:val="en-US" w:eastAsia="zh-CN"/>
            </w:rPr>
            <w:t>零件信息</w:t>
          </w:r>
          <w:r>
            <w:tab/>
          </w:r>
          <w:r>
            <w:fldChar w:fldCharType="begin"/>
          </w:r>
          <w:r>
            <w:instrText xml:space="preserve"> PAGEREF _Toc24467 \h </w:instrText>
          </w:r>
          <w:r>
            <w:fldChar w:fldCharType="separate"/>
          </w:r>
          <w:r>
            <w:t>128</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_Toc31712 </w:instrText>
          </w:r>
          <w:r>
            <w:rPr>
              <w:rFonts w:ascii="宋体" w:hAnsi="宋体"/>
            </w:rPr>
            <w:fldChar w:fldCharType="separate"/>
          </w:r>
          <w:r>
            <w:rPr>
              <w:rFonts w:hint="eastAsia" w:ascii="宋体" w:hAnsi="宋体" w:eastAsia="宋体"/>
              <w:szCs w:val="30"/>
              <w:lang w:val="en-US" w:eastAsia="zh-CN"/>
            </w:rPr>
            <w:t>12.18板链线物料信息修改</w:t>
          </w:r>
          <w:r>
            <w:tab/>
          </w:r>
          <w:r>
            <w:fldChar w:fldCharType="begin"/>
          </w:r>
          <w:r>
            <w:instrText xml:space="preserve"> PAGEREF _Toc31712 \h </w:instrText>
          </w:r>
          <w:r>
            <w:fldChar w:fldCharType="separate"/>
          </w:r>
          <w:r>
            <w:t>130</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_Toc11152 </w:instrText>
          </w:r>
          <w:r>
            <w:rPr>
              <w:rFonts w:ascii="宋体" w:hAnsi="宋体"/>
            </w:rPr>
            <w:fldChar w:fldCharType="separate"/>
          </w:r>
          <w:r>
            <w:rPr>
              <w:rFonts w:hint="eastAsia" w:ascii="宋体" w:hAnsi="宋体" w:eastAsia="宋体"/>
              <w:szCs w:val="30"/>
              <w:lang w:val="en-US" w:eastAsia="zh-CN"/>
            </w:rPr>
            <w:t>12.19查询大件板链线是否有料信息</w:t>
          </w:r>
          <w:r>
            <w:tab/>
          </w:r>
          <w:r>
            <w:fldChar w:fldCharType="begin"/>
          </w:r>
          <w:r>
            <w:instrText xml:space="preserve"> PAGEREF _Toc11152 \h </w:instrText>
          </w:r>
          <w:r>
            <w:fldChar w:fldCharType="separate"/>
          </w:r>
          <w:r>
            <w:t>132</w:t>
          </w:r>
          <w:r>
            <w:fldChar w:fldCharType="end"/>
          </w:r>
          <w:r>
            <w:rPr>
              <w:rFonts w:ascii="宋体" w:hAnsi="宋体"/>
            </w:rPr>
            <w:fldChar w:fldCharType="end"/>
          </w:r>
        </w:p>
        <w:p>
          <w:pPr>
            <w:pStyle w:val="15"/>
            <w:tabs>
              <w:tab w:val="right" w:leader="dot" w:pos="10800"/>
              <w:tab w:val="clear" w:pos="10790"/>
            </w:tabs>
          </w:pPr>
          <w:r>
            <w:rPr>
              <w:rFonts w:ascii="宋体" w:hAnsi="宋体"/>
            </w:rPr>
            <w:fldChar w:fldCharType="begin"/>
          </w:r>
          <w:r>
            <w:rPr>
              <w:rFonts w:ascii="宋体" w:hAnsi="宋体"/>
            </w:rPr>
            <w:instrText xml:space="preserve"> HYPERLINK \l _Toc31016 </w:instrText>
          </w:r>
          <w:r>
            <w:rPr>
              <w:rFonts w:ascii="宋体" w:hAnsi="宋体"/>
            </w:rPr>
            <w:fldChar w:fldCharType="separate"/>
          </w:r>
          <w:r>
            <w:rPr>
              <w:rFonts w:hint="eastAsia" w:ascii="宋体" w:hAnsi="宋体" w:eastAsia="宋体"/>
              <w:szCs w:val="30"/>
              <w:lang w:val="en-US" w:eastAsia="zh-CN"/>
            </w:rPr>
            <w:t>12.20 上传套料图，重新触发解析程序</w:t>
          </w:r>
          <w:r>
            <w:tab/>
          </w:r>
          <w:r>
            <w:fldChar w:fldCharType="begin"/>
          </w:r>
          <w:r>
            <w:instrText xml:space="preserve"> PAGEREF _Toc31016 \h </w:instrText>
          </w:r>
          <w:r>
            <w:fldChar w:fldCharType="separate"/>
          </w:r>
          <w:r>
            <w:t>133</w:t>
          </w:r>
          <w:r>
            <w:fldChar w:fldCharType="end"/>
          </w:r>
          <w:r>
            <w:rPr>
              <w:rFonts w:ascii="宋体" w:hAnsi="宋体"/>
            </w:rPr>
            <w:fldChar w:fldCharType="end"/>
          </w:r>
        </w:p>
        <w:p>
          <w:pPr>
            <w:ind w:firstLine="0" w:firstLineChars="0"/>
            <w:rPr>
              <w:rFonts w:ascii="宋体" w:hAnsi="宋体"/>
            </w:rPr>
          </w:pPr>
          <w:r>
            <w:rPr>
              <w:rFonts w:ascii="宋体" w:hAnsi="宋体"/>
            </w:rPr>
            <w:fldChar w:fldCharType="end"/>
          </w: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sdtContent>
    </w:sdt>
    <w:p>
      <w:pPr>
        <w:pStyle w:val="2"/>
        <w:numPr>
          <w:ilvl w:val="0"/>
          <w:numId w:val="7"/>
        </w:numPr>
        <w:spacing w:line="360" w:lineRule="auto"/>
        <w:rPr>
          <w:rFonts w:ascii="宋体" w:hAnsi="宋体" w:eastAsia="宋体"/>
        </w:rPr>
      </w:pPr>
      <w:bookmarkStart w:id="0" w:name="_Toc8667"/>
      <w:r>
        <w:rPr>
          <w:rFonts w:hint="eastAsia" w:ascii="宋体" w:hAnsi="宋体" w:eastAsia="宋体"/>
        </w:rPr>
        <w:t>用途说明</w:t>
      </w:r>
      <w:bookmarkEnd w:id="0"/>
    </w:p>
    <w:p>
      <w:pPr>
        <w:ind w:firstLine="480"/>
        <w:rPr>
          <w:lang w:val="zh-CN"/>
        </w:rPr>
      </w:pPr>
      <w:r>
        <w:rPr>
          <w:rFonts w:hint="eastAsia"/>
          <w:lang w:val="zh-CN"/>
        </w:rPr>
        <w:t>本文档用于视比特新城三一各功能区对内接口交互的标准制定。</w:t>
      </w:r>
    </w:p>
    <w:p>
      <w:pPr>
        <w:pStyle w:val="2"/>
        <w:numPr>
          <w:ilvl w:val="0"/>
          <w:numId w:val="7"/>
        </w:numPr>
        <w:spacing w:line="360" w:lineRule="auto"/>
        <w:rPr>
          <w:rFonts w:ascii="宋体" w:hAnsi="宋体" w:eastAsia="宋体"/>
        </w:rPr>
      </w:pPr>
      <w:bookmarkStart w:id="1" w:name="_Toc10163"/>
      <w:r>
        <w:rPr>
          <w:rFonts w:hint="eastAsia" w:ascii="宋体" w:hAnsi="宋体" w:eastAsia="宋体"/>
        </w:rPr>
        <w:t>格式说明</w:t>
      </w:r>
      <w:bookmarkEnd w:id="1"/>
    </w:p>
    <w:p>
      <w:pPr>
        <w:pStyle w:val="32"/>
        <w:widowControl w:val="0"/>
        <w:numPr>
          <w:ilvl w:val="0"/>
          <w:numId w:val="8"/>
        </w:numPr>
        <w:spacing w:line="240" w:lineRule="auto"/>
        <w:ind w:firstLineChars="0"/>
        <w:contextualSpacing w:val="0"/>
        <w:jc w:val="both"/>
      </w:pPr>
      <w:r>
        <w:rPr>
          <w:rFonts w:hint="eastAsia"/>
        </w:rPr>
        <w:t>接口规范：</w:t>
      </w:r>
    </w:p>
    <w:p>
      <w:pPr>
        <w:pStyle w:val="32"/>
        <w:widowControl w:val="0"/>
        <w:numPr>
          <w:ilvl w:val="1"/>
          <w:numId w:val="8"/>
        </w:numPr>
        <w:spacing w:line="240" w:lineRule="auto"/>
        <w:ind w:firstLineChars="0"/>
        <w:contextualSpacing w:val="0"/>
        <w:jc w:val="both"/>
      </w:pPr>
      <w:r>
        <w:t>RESTFUL</w:t>
      </w:r>
      <w:r>
        <w:rPr>
          <w:rFonts w:hint="eastAsia"/>
        </w:rPr>
        <w:t>格式</w:t>
      </w:r>
      <w:r>
        <w:t xml:space="preserve"> </w:t>
      </w:r>
    </w:p>
    <w:p>
      <w:pPr>
        <w:pStyle w:val="32"/>
        <w:widowControl w:val="0"/>
        <w:numPr>
          <w:ilvl w:val="0"/>
          <w:numId w:val="8"/>
        </w:numPr>
        <w:spacing w:line="240" w:lineRule="auto"/>
        <w:ind w:firstLineChars="0"/>
        <w:contextualSpacing w:val="0"/>
        <w:jc w:val="both"/>
      </w:pPr>
      <w:r>
        <w:rPr>
          <w:rFonts w:hint="eastAsia"/>
        </w:rPr>
        <w:t>通讯方式：</w:t>
      </w:r>
    </w:p>
    <w:p>
      <w:pPr>
        <w:pStyle w:val="32"/>
        <w:widowControl w:val="0"/>
        <w:numPr>
          <w:ilvl w:val="1"/>
          <w:numId w:val="8"/>
        </w:numPr>
        <w:spacing w:line="240" w:lineRule="auto"/>
        <w:ind w:firstLineChars="0"/>
        <w:contextualSpacing w:val="0"/>
        <w:jc w:val="both"/>
      </w:pPr>
      <w:r>
        <w:t>HTTP</w:t>
      </w:r>
      <w:r>
        <w:rPr>
          <w:rFonts w:hint="eastAsia"/>
        </w:rPr>
        <w:t>通信协议</w:t>
      </w:r>
    </w:p>
    <w:p>
      <w:pPr>
        <w:pStyle w:val="32"/>
        <w:widowControl w:val="0"/>
        <w:numPr>
          <w:ilvl w:val="0"/>
          <w:numId w:val="9"/>
        </w:numPr>
        <w:spacing w:line="240" w:lineRule="auto"/>
        <w:ind w:firstLineChars="0"/>
        <w:contextualSpacing w:val="0"/>
        <w:jc w:val="both"/>
      </w:pPr>
      <w:r>
        <w:rPr>
          <w:rFonts w:hint="eastAsia"/>
        </w:rPr>
        <w:t>数据格式：</w:t>
      </w:r>
    </w:p>
    <w:p>
      <w:pPr>
        <w:pStyle w:val="32"/>
        <w:widowControl w:val="0"/>
        <w:numPr>
          <w:ilvl w:val="0"/>
          <w:numId w:val="10"/>
        </w:numPr>
        <w:spacing w:line="240" w:lineRule="auto"/>
        <w:ind w:firstLineChars="0"/>
        <w:contextualSpacing w:val="0"/>
        <w:jc w:val="both"/>
      </w:pPr>
      <w:r>
        <w:t>JSON</w:t>
      </w:r>
      <w:r>
        <w:rPr>
          <w:rFonts w:hint="eastAsia"/>
        </w:rPr>
        <w:t>格式</w:t>
      </w:r>
    </w:p>
    <w:p>
      <w:pPr>
        <w:pStyle w:val="32"/>
        <w:widowControl w:val="0"/>
        <w:numPr>
          <w:ilvl w:val="0"/>
          <w:numId w:val="9"/>
        </w:numPr>
        <w:spacing w:line="240" w:lineRule="auto"/>
        <w:ind w:firstLineChars="0"/>
        <w:contextualSpacing w:val="0"/>
        <w:jc w:val="both"/>
      </w:pPr>
      <w:r>
        <w:rPr>
          <w:rFonts w:hint="eastAsia"/>
        </w:rPr>
        <w:t>状态码：</w:t>
      </w:r>
    </w:p>
    <w:p>
      <w:pPr>
        <w:pStyle w:val="32"/>
        <w:widowControl w:val="0"/>
        <w:numPr>
          <w:ilvl w:val="0"/>
          <w:numId w:val="10"/>
        </w:numPr>
        <w:spacing w:line="240" w:lineRule="auto"/>
        <w:ind w:firstLineChars="0"/>
        <w:contextualSpacing w:val="0"/>
        <w:jc w:val="both"/>
      </w:pPr>
      <w:r>
        <w:rPr>
          <w:rFonts w:hint="eastAsia"/>
        </w:rPr>
        <w:t>2</w:t>
      </w:r>
      <w:r>
        <w:t xml:space="preserve">00 </w:t>
      </w:r>
      <w:r>
        <w:rPr>
          <w:rFonts w:hint="eastAsia"/>
        </w:rPr>
        <w:t>接口正常</w:t>
      </w:r>
    </w:p>
    <w:p>
      <w:pPr>
        <w:pStyle w:val="32"/>
        <w:widowControl w:val="0"/>
        <w:numPr>
          <w:ilvl w:val="0"/>
          <w:numId w:val="10"/>
        </w:numPr>
        <w:spacing w:line="240" w:lineRule="auto"/>
        <w:ind w:firstLineChars="0"/>
        <w:contextualSpacing w:val="0"/>
        <w:jc w:val="both"/>
      </w:pPr>
      <w:r>
        <w:rPr>
          <w:rFonts w:hint="eastAsia"/>
        </w:rPr>
        <w:t>400</w:t>
      </w:r>
      <w:r>
        <w:t xml:space="preserve"> </w:t>
      </w:r>
      <w:r>
        <w:rPr>
          <w:rFonts w:hint="eastAsia"/>
        </w:rPr>
        <w:t>全局异常</w:t>
      </w:r>
    </w:p>
    <w:p>
      <w:pPr>
        <w:pStyle w:val="32"/>
        <w:widowControl w:val="0"/>
        <w:numPr>
          <w:ilvl w:val="0"/>
          <w:numId w:val="10"/>
        </w:numPr>
        <w:spacing w:line="240" w:lineRule="auto"/>
        <w:ind w:firstLineChars="0"/>
        <w:contextualSpacing w:val="0"/>
        <w:jc w:val="both"/>
      </w:pPr>
      <w:r>
        <w:rPr>
          <w:rFonts w:hint="eastAsia"/>
        </w:rPr>
        <w:t>4</w:t>
      </w:r>
      <w:r>
        <w:t xml:space="preserve">xx </w:t>
      </w:r>
      <w:r>
        <w:rPr>
          <w:rFonts w:hint="eastAsia"/>
        </w:rPr>
        <w:t>具体错误，后期补充</w:t>
      </w:r>
    </w:p>
    <w:p>
      <w:pPr>
        <w:widowControl w:val="0"/>
        <w:spacing w:line="240" w:lineRule="auto"/>
        <w:ind w:left="420" w:firstLine="0" w:firstLineChars="0"/>
        <w:jc w:val="both"/>
      </w:pPr>
      <w:r>
        <w:rPr>
          <w:rFonts w:hint="eastAsia"/>
        </w:rPr>
        <w:t>机器人状态（待机、运行中、报错）</w:t>
      </w:r>
    </w:p>
    <w:p>
      <w:pPr>
        <w:pStyle w:val="2"/>
        <w:numPr>
          <w:ilvl w:val="0"/>
          <w:numId w:val="7"/>
        </w:numPr>
        <w:spacing w:line="360" w:lineRule="auto"/>
        <w:rPr>
          <w:rFonts w:ascii="宋体" w:hAnsi="宋体" w:eastAsia="宋体"/>
        </w:rPr>
      </w:pPr>
      <w:bookmarkStart w:id="2" w:name="_Toc22084"/>
      <w:r>
        <w:rPr>
          <w:rFonts w:hint="eastAsia" w:ascii="宋体" w:hAnsi="宋体" w:eastAsia="宋体"/>
        </w:rPr>
        <w:t>接口说明</w:t>
      </w:r>
      <w:bookmarkEnd w:id="2"/>
    </w:p>
    <w:p>
      <w:pPr>
        <w:pStyle w:val="3"/>
        <w:numPr>
          <w:ilvl w:val="1"/>
          <w:numId w:val="11"/>
        </w:numPr>
        <w:spacing w:before="120"/>
        <w:rPr>
          <w:rFonts w:ascii="宋体" w:hAnsi="宋体" w:eastAsia="宋体"/>
          <w:szCs w:val="30"/>
        </w:rPr>
      </w:pPr>
      <w:bookmarkStart w:id="3" w:name="_Toc7159"/>
      <w:r>
        <w:rPr>
          <w:rFonts w:hint="eastAsia" w:ascii="宋体" w:hAnsi="宋体" w:eastAsia="宋体"/>
          <w:szCs w:val="30"/>
        </w:rPr>
        <w:t>各大功能区编码(建议参照表格，也可自行定义</w:t>
      </w:r>
      <w:r>
        <w:rPr>
          <w:rFonts w:ascii="宋体" w:hAnsi="宋体" w:eastAsia="宋体"/>
          <w:szCs w:val="30"/>
        </w:rPr>
        <w:t>)</w:t>
      </w:r>
      <w:bookmarkEnd w:id="3"/>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1"/>
        <w:gridCol w:w="2103"/>
        <w:gridCol w:w="2127"/>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jc w:val="center"/>
              <w:rPr>
                <w:b/>
                <w:bCs/>
                <w:lang w:val="zh-CN"/>
              </w:rPr>
            </w:pPr>
            <w:r>
              <w:rPr>
                <w:rFonts w:hint="eastAsia"/>
                <w:b/>
                <w:bCs/>
                <w:lang w:val="zh-CN"/>
              </w:rPr>
              <w:t>功能区</w:t>
            </w:r>
          </w:p>
        </w:tc>
        <w:tc>
          <w:tcPr>
            <w:tcW w:w="2103" w:type="dxa"/>
          </w:tcPr>
          <w:p>
            <w:pPr>
              <w:ind w:firstLine="0" w:firstLineChars="0"/>
              <w:jc w:val="center"/>
              <w:rPr>
                <w:b/>
                <w:bCs/>
                <w:lang w:val="zh-CN"/>
              </w:rPr>
            </w:pPr>
            <w:r>
              <w:rPr>
                <w:rFonts w:hint="eastAsia"/>
                <w:b/>
                <w:bCs/>
                <w:lang w:val="zh-CN"/>
              </w:rPr>
              <w:t>接口地址编码</w:t>
            </w:r>
          </w:p>
        </w:tc>
        <w:tc>
          <w:tcPr>
            <w:tcW w:w="2127" w:type="dxa"/>
          </w:tcPr>
          <w:p>
            <w:pPr>
              <w:ind w:firstLine="0" w:firstLineChars="0"/>
              <w:jc w:val="center"/>
              <w:rPr>
                <w:b/>
                <w:bCs/>
                <w:lang w:val="zh-CN"/>
              </w:rPr>
            </w:pPr>
            <w:r>
              <w:rPr>
                <w:rFonts w:hint="eastAsia"/>
                <w:b/>
                <w:bCs/>
                <w:lang w:val="zh-CN"/>
              </w:rPr>
              <w:t>接口参数值</w:t>
            </w:r>
          </w:p>
        </w:tc>
        <w:tc>
          <w:tcPr>
            <w:tcW w:w="3827" w:type="dxa"/>
          </w:tcPr>
          <w:p>
            <w:pPr>
              <w:tabs>
                <w:tab w:val="left" w:pos="1288"/>
              </w:tabs>
              <w:ind w:firstLine="0" w:firstLineChars="0"/>
              <w:jc w:val="both"/>
              <w:rPr>
                <w:b/>
                <w:bCs/>
                <w:lang w:val="zh-CN"/>
              </w:rPr>
            </w:pPr>
            <w:r>
              <w:rPr>
                <w:rFonts w:hint="eastAsia"/>
                <w:b/>
                <w:bCs/>
                <w:lang w:val="zh-CN"/>
              </w:rPr>
              <w:t>设备编号(详情请看各功能区截图</w:t>
            </w:r>
            <w:r>
              <w:rPr>
                <w:b/>
                <w:bCs/>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混拣区</w:t>
            </w:r>
          </w:p>
        </w:tc>
        <w:tc>
          <w:tcPr>
            <w:tcW w:w="2103" w:type="dxa"/>
          </w:tcPr>
          <w:p>
            <w:pPr>
              <w:ind w:firstLine="0" w:firstLineChars="0"/>
              <w:rPr>
                <w:lang w:val="zh-CN"/>
              </w:rPr>
            </w:pPr>
            <w:r>
              <w:rPr>
                <w:lang w:val="zh-CN"/>
              </w:rPr>
              <w:t>mix_sort_area</w:t>
            </w:r>
          </w:p>
        </w:tc>
        <w:tc>
          <w:tcPr>
            <w:tcW w:w="2127" w:type="dxa"/>
          </w:tcPr>
          <w:p>
            <w:pPr>
              <w:ind w:firstLine="0" w:firstLineChars="0"/>
              <w:rPr>
                <w:lang w:val="zh-CN"/>
              </w:rPr>
            </w:pPr>
            <w:r>
              <w:rPr>
                <w:rFonts w:hint="eastAsia"/>
                <w:lang w:val="zh-CN"/>
              </w:rPr>
              <w:t>1</w:t>
            </w:r>
          </w:p>
        </w:tc>
        <w:tc>
          <w:tcPr>
            <w:tcW w:w="3827" w:type="dxa"/>
          </w:tcPr>
          <w:p>
            <w:pPr>
              <w:ind w:firstLine="0" w:firstLineChars="0"/>
              <w:rPr>
                <w:lang w:val="zh-CN"/>
              </w:rPr>
            </w:pPr>
            <w:r>
              <w:rPr>
                <w:rFonts w:hint="eastAsia"/>
                <w:lang w:val="zh-CN"/>
              </w:rPr>
              <w:t>设备编号依次为1-&gt;</w:t>
            </w:r>
            <w:r>
              <w:rPr>
                <w:lang w:val="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大件分拣区</w:t>
            </w:r>
          </w:p>
        </w:tc>
        <w:tc>
          <w:tcPr>
            <w:tcW w:w="2103" w:type="dxa"/>
          </w:tcPr>
          <w:p>
            <w:pPr>
              <w:ind w:firstLine="0" w:firstLineChars="0"/>
              <w:rPr>
                <w:lang w:val="zh-CN"/>
              </w:rPr>
            </w:pPr>
            <w:r>
              <w:rPr>
                <w:lang w:val="zh-CN"/>
              </w:rPr>
              <w:t>large_sort_area</w:t>
            </w:r>
          </w:p>
        </w:tc>
        <w:tc>
          <w:tcPr>
            <w:tcW w:w="2127" w:type="dxa"/>
          </w:tcPr>
          <w:p>
            <w:pPr>
              <w:ind w:firstLine="0" w:firstLineChars="0"/>
              <w:rPr>
                <w:lang w:val="zh-CN"/>
              </w:rPr>
            </w:pPr>
            <w:r>
              <w:rPr>
                <w:rFonts w:hint="eastAsia"/>
                <w:lang w:val="zh-CN"/>
              </w:rPr>
              <w:t>2</w:t>
            </w:r>
          </w:p>
        </w:tc>
        <w:tc>
          <w:tcPr>
            <w:tcW w:w="3827" w:type="dxa"/>
          </w:tcPr>
          <w:p>
            <w:pPr>
              <w:ind w:firstLine="0" w:firstLineChars="0"/>
              <w:rPr>
                <w:lang w:val="zh-CN"/>
              </w:rPr>
            </w:pPr>
            <w:r>
              <w:rPr>
                <w:rFonts w:hint="eastAsia"/>
                <w:lang w:val="zh-CN"/>
              </w:rPr>
              <w:t>设备编号依次为7-</w:t>
            </w:r>
            <w:r>
              <w:rPr>
                <w:lang w:val="zh-CN"/>
              </w:rPr>
              <w:t>&gt;8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喷码区</w:t>
            </w:r>
          </w:p>
        </w:tc>
        <w:tc>
          <w:tcPr>
            <w:tcW w:w="2103" w:type="dxa"/>
          </w:tcPr>
          <w:p>
            <w:pPr>
              <w:ind w:firstLine="0" w:firstLineChars="0"/>
              <w:rPr>
                <w:lang w:val="zh-CN"/>
              </w:rPr>
            </w:pPr>
            <w:r>
              <w:rPr>
                <w:lang w:val="zh-CN"/>
              </w:rPr>
              <w:t>mark_area</w:t>
            </w:r>
          </w:p>
        </w:tc>
        <w:tc>
          <w:tcPr>
            <w:tcW w:w="2127" w:type="dxa"/>
          </w:tcPr>
          <w:p>
            <w:pPr>
              <w:ind w:firstLine="0" w:firstLineChars="0"/>
              <w:rPr>
                <w:lang w:val="zh-CN"/>
              </w:rPr>
            </w:pPr>
            <w:r>
              <w:rPr>
                <w:rFonts w:hint="eastAsia"/>
                <w:lang w:val="zh-CN"/>
              </w:rPr>
              <w:t>3</w:t>
            </w:r>
          </w:p>
        </w:tc>
        <w:tc>
          <w:tcPr>
            <w:tcW w:w="3827" w:type="dxa"/>
          </w:tcPr>
          <w:p>
            <w:pPr>
              <w:ind w:firstLine="0" w:firstLineChars="0"/>
              <w:rPr>
                <w:lang w:val="zh-CN"/>
              </w:rPr>
            </w:pPr>
            <w:r>
              <w:rPr>
                <w:rFonts w:hint="eastAsia"/>
                <w:lang w:val="zh-CN"/>
              </w:rPr>
              <w:t>二次分拣：1</w:t>
            </w:r>
            <w:r>
              <w:rPr>
                <w:lang w:val="zh-CN"/>
              </w:rPr>
              <w:t>1</w:t>
            </w:r>
            <w:r>
              <w:rPr>
                <w:rFonts w:hint="eastAsia"/>
                <w:lang w:val="zh-CN"/>
              </w:rPr>
              <w:t>、1</w:t>
            </w:r>
            <w:r>
              <w:rPr>
                <w:lang w:val="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大件码盘区</w:t>
            </w:r>
          </w:p>
        </w:tc>
        <w:tc>
          <w:tcPr>
            <w:tcW w:w="2103" w:type="dxa"/>
          </w:tcPr>
          <w:p>
            <w:pPr>
              <w:ind w:firstLine="0" w:firstLineChars="0"/>
              <w:rPr>
                <w:lang w:val="zh-CN"/>
              </w:rPr>
            </w:pPr>
            <w:r>
              <w:rPr>
                <w:lang w:val="zh-CN"/>
              </w:rPr>
              <w:t>large_pallet_area</w:t>
            </w:r>
          </w:p>
        </w:tc>
        <w:tc>
          <w:tcPr>
            <w:tcW w:w="2127" w:type="dxa"/>
          </w:tcPr>
          <w:p>
            <w:pPr>
              <w:ind w:firstLine="0" w:firstLineChars="0"/>
              <w:rPr>
                <w:lang w:val="zh-CN"/>
              </w:rPr>
            </w:pPr>
            <w:r>
              <w:rPr>
                <w:rFonts w:hint="eastAsia"/>
                <w:lang w:val="zh-CN"/>
              </w:rPr>
              <w:t>4</w:t>
            </w:r>
          </w:p>
        </w:tc>
        <w:tc>
          <w:tcPr>
            <w:tcW w:w="3827" w:type="dxa"/>
          </w:tcPr>
          <w:p>
            <w:pPr>
              <w:ind w:firstLine="0" w:firstLineChars="0"/>
              <w:rPr>
                <w:lang w:val="zh-CN"/>
              </w:rPr>
            </w:pPr>
            <w:r>
              <w:rPr>
                <w:rFonts w:hint="eastAsia"/>
                <w:lang w:val="zh-CN"/>
              </w:rPr>
              <w:t>大件码盘：1</w:t>
            </w:r>
            <w:r>
              <w:rPr>
                <w:lang w:val="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二次分拣区</w:t>
            </w:r>
          </w:p>
        </w:tc>
        <w:tc>
          <w:tcPr>
            <w:tcW w:w="2103" w:type="dxa"/>
          </w:tcPr>
          <w:p>
            <w:pPr>
              <w:ind w:firstLine="0" w:firstLineChars="0"/>
              <w:rPr>
                <w:lang w:val="zh-CN"/>
              </w:rPr>
            </w:pPr>
            <w:r>
              <w:rPr>
                <w:lang w:val="zh-CN"/>
              </w:rPr>
              <w:t>second_sort_area</w:t>
            </w:r>
          </w:p>
        </w:tc>
        <w:tc>
          <w:tcPr>
            <w:tcW w:w="2127" w:type="dxa"/>
          </w:tcPr>
          <w:p>
            <w:pPr>
              <w:ind w:firstLine="0" w:firstLineChars="0"/>
              <w:rPr>
                <w:lang w:val="zh-CN"/>
              </w:rPr>
            </w:pPr>
            <w:r>
              <w:rPr>
                <w:rFonts w:hint="eastAsia"/>
                <w:lang w:val="zh-CN"/>
              </w:rPr>
              <w:t>5</w:t>
            </w:r>
          </w:p>
        </w:tc>
        <w:tc>
          <w:tcPr>
            <w:tcW w:w="3827" w:type="dxa"/>
          </w:tcPr>
          <w:p>
            <w:pPr>
              <w:ind w:firstLine="0" w:firstLineChars="0"/>
              <w:rPr>
                <w:lang w:val="zh-CN"/>
              </w:rPr>
            </w:pPr>
            <w:r>
              <w:rPr>
                <w:rFonts w:hint="eastAsia"/>
                <w:lang w:val="zh-CN"/>
              </w:rPr>
              <w:t>设备编号依次为1</w:t>
            </w:r>
            <w:r>
              <w:rPr>
                <w:lang w:val="zh-CN"/>
              </w:rPr>
              <w:t>3</w:t>
            </w:r>
            <w:r>
              <w:rPr>
                <w:rFonts w:hint="eastAsia"/>
                <w:lang w:val="zh-CN"/>
              </w:rPr>
              <w:t>-&gt;</w:t>
            </w:r>
            <w:r>
              <w:rPr>
                <w:lang w:val="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lang w:val="zh-CN"/>
              </w:rPr>
            </w:pPr>
            <w:r>
              <w:rPr>
                <w:rFonts w:hint="eastAsia"/>
                <w:lang w:val="zh-CN"/>
              </w:rPr>
              <w:t>砂光机区</w:t>
            </w:r>
          </w:p>
        </w:tc>
        <w:tc>
          <w:tcPr>
            <w:tcW w:w="2103" w:type="dxa"/>
          </w:tcPr>
          <w:p>
            <w:pPr>
              <w:ind w:firstLine="0" w:firstLineChars="0"/>
              <w:rPr>
                <w:lang w:val="zh-CN"/>
              </w:rPr>
            </w:pPr>
            <w:r>
              <w:rPr>
                <w:lang w:val="zh-CN"/>
              </w:rPr>
              <w:t>sander_area</w:t>
            </w:r>
          </w:p>
        </w:tc>
        <w:tc>
          <w:tcPr>
            <w:tcW w:w="2127" w:type="dxa"/>
          </w:tcPr>
          <w:p>
            <w:pPr>
              <w:ind w:firstLine="0" w:firstLineChars="0"/>
              <w:rPr>
                <w:lang w:val="zh-CN"/>
              </w:rPr>
            </w:pPr>
            <w:r>
              <w:rPr>
                <w:rFonts w:hint="eastAsia"/>
                <w:lang w:val="zh-CN"/>
              </w:rPr>
              <w:t>6</w:t>
            </w:r>
          </w:p>
        </w:tc>
        <w:tc>
          <w:tcPr>
            <w:tcW w:w="3827" w:type="dxa"/>
          </w:tcPr>
          <w:p>
            <w:pPr>
              <w:ind w:firstLine="0" w:firstLineChars="0"/>
              <w:rPr>
                <w:lang w:val="zh-CN"/>
              </w:rPr>
            </w:pPr>
            <w:r>
              <w:rPr>
                <w:rFonts w:hint="eastAsia"/>
                <w:lang w:val="zh-CN"/>
              </w:rPr>
              <w:t>设备编号依次为s</w:t>
            </w:r>
            <w:r>
              <w:rPr>
                <w:lang w:val="zh-CN"/>
              </w:rPr>
              <w:t>de1,sde2,sde3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1" w:type="dxa"/>
          </w:tcPr>
          <w:p>
            <w:pPr>
              <w:ind w:firstLine="0" w:firstLineChars="0"/>
              <w:rPr>
                <w:rFonts w:hint="default" w:eastAsia="宋体"/>
                <w:lang w:val="en-US" w:eastAsia="zh-CN"/>
              </w:rPr>
            </w:pPr>
            <w:r>
              <w:rPr>
                <w:rFonts w:hint="eastAsia"/>
                <w:lang w:val="en-US" w:eastAsia="zh-CN"/>
              </w:rPr>
              <w:t>大件喷码区</w:t>
            </w:r>
          </w:p>
        </w:tc>
        <w:tc>
          <w:tcPr>
            <w:tcW w:w="2103" w:type="dxa"/>
          </w:tcPr>
          <w:p>
            <w:pPr>
              <w:ind w:firstLine="0" w:firstLineChars="0"/>
              <w:rPr>
                <w:lang w:val="zh-CN"/>
              </w:rPr>
            </w:pPr>
            <w:r>
              <w:rPr>
                <w:lang w:val="zh-CN"/>
              </w:rPr>
              <w:t>mark_area</w:t>
            </w:r>
          </w:p>
        </w:tc>
        <w:tc>
          <w:tcPr>
            <w:tcW w:w="2127" w:type="dxa"/>
          </w:tcPr>
          <w:p>
            <w:pPr>
              <w:ind w:firstLine="0" w:firstLineChars="0"/>
              <w:rPr>
                <w:rFonts w:hint="eastAsia" w:eastAsia="宋体"/>
                <w:lang w:val="en-US" w:eastAsia="zh-CN"/>
              </w:rPr>
            </w:pPr>
            <w:r>
              <w:rPr>
                <w:rFonts w:hint="eastAsia"/>
                <w:lang w:val="en-US" w:eastAsia="zh-CN"/>
              </w:rPr>
              <w:t>8</w:t>
            </w:r>
          </w:p>
        </w:tc>
        <w:tc>
          <w:tcPr>
            <w:tcW w:w="3827" w:type="dxa"/>
          </w:tcPr>
          <w:p>
            <w:pPr>
              <w:ind w:firstLine="0" w:firstLineChars="0"/>
              <w:rPr>
                <w:rFonts w:hint="eastAsia"/>
                <w:lang w:val="zh-CN"/>
              </w:rPr>
            </w:pPr>
            <w:r>
              <w:rPr>
                <w:rFonts w:hint="eastAsia"/>
                <w:lang w:val="zh-CN"/>
              </w:rPr>
              <w:t>大件喷码：9</w:t>
            </w:r>
          </w:p>
        </w:tc>
      </w:tr>
    </w:tbl>
    <w:p>
      <w:pPr>
        <w:ind w:left="240" w:firstLine="480"/>
      </w:pPr>
      <w:r>
        <w:rPr>
          <w:rFonts w:hint="eastAsia"/>
        </w:rPr>
        <w:t>说明：</w:t>
      </w:r>
      <w:r>
        <w:tab/>
      </w:r>
    </w:p>
    <w:p>
      <w:pPr>
        <w:ind w:left="240" w:firstLine="480"/>
        <w:rPr>
          <w:lang w:val="zh-CN"/>
        </w:rPr>
      </w:pPr>
      <w:r>
        <w:rPr>
          <w:rFonts w:hint="eastAsia"/>
          <w:lang w:val="zh-CN"/>
        </w:rPr>
        <w:t>接口地址编码：对应各功能区接口URL地址值；</w:t>
      </w:r>
    </w:p>
    <w:p>
      <w:pPr>
        <w:ind w:firstLine="720" w:firstLineChars="300"/>
      </w:pPr>
      <w:r>
        <w:rPr>
          <w:rFonts w:hint="eastAsia"/>
          <w:lang w:val="zh-CN"/>
        </w:rPr>
        <w:t>接口参数值：对应各功能区接口查询参数的值；</w:t>
      </w:r>
    </w:p>
    <w:p>
      <w:pPr>
        <w:pStyle w:val="3"/>
        <w:numPr>
          <w:ilvl w:val="1"/>
          <w:numId w:val="11"/>
        </w:numPr>
        <w:spacing w:before="120"/>
        <w:rPr>
          <w:rFonts w:ascii="宋体" w:hAnsi="宋体" w:eastAsia="宋体"/>
          <w:szCs w:val="30"/>
        </w:rPr>
      </w:pPr>
      <w:bookmarkStart w:id="4" w:name="_Toc24986"/>
      <w:r>
        <w:rPr>
          <w:rFonts w:hint="eastAsia" w:ascii="宋体" w:hAnsi="宋体" w:eastAsia="宋体"/>
          <w:szCs w:val="30"/>
        </w:rPr>
        <w:t>接口地址编码</w:t>
      </w:r>
      <w:bookmarkEnd w:id="4"/>
    </w:p>
    <w:p>
      <w:pPr>
        <w:pStyle w:val="32"/>
        <w:numPr>
          <w:ilvl w:val="0"/>
          <w:numId w:val="12"/>
        </w:numPr>
        <w:ind w:firstLineChars="0"/>
        <w:rPr>
          <w:lang w:val="zh-CN"/>
        </w:rPr>
      </w:pPr>
      <w:r>
        <w:rPr>
          <w:rFonts w:hint="eastAsia"/>
          <w:lang w:val="zh-CN"/>
        </w:rPr>
        <w:t>IP：根据实际场景定</w:t>
      </w:r>
    </w:p>
    <w:p>
      <w:pPr>
        <w:pStyle w:val="32"/>
        <w:numPr>
          <w:ilvl w:val="0"/>
          <w:numId w:val="12"/>
        </w:numPr>
        <w:ind w:firstLineChars="0"/>
        <w:rPr>
          <w:lang w:val="zh-CN"/>
        </w:rPr>
      </w:pPr>
      <w:r>
        <w:rPr>
          <w:rFonts w:hint="eastAsia"/>
          <w:lang w:val="zh-CN"/>
        </w:rPr>
        <w:t>PORT：</w:t>
      </w:r>
      <w:r>
        <w:rPr>
          <w:lang w:val="zh-CN"/>
        </w:rPr>
        <w:t>7852</w:t>
      </w:r>
    </w:p>
    <w:p>
      <w:pPr>
        <w:pStyle w:val="3"/>
        <w:numPr>
          <w:ilvl w:val="1"/>
          <w:numId w:val="11"/>
        </w:numPr>
        <w:spacing w:before="120"/>
        <w:rPr>
          <w:rFonts w:ascii="宋体" w:hAnsi="宋体" w:eastAsia="宋体"/>
          <w:szCs w:val="30"/>
        </w:rPr>
      </w:pPr>
      <w:bookmarkStart w:id="5" w:name="_Toc27559"/>
      <w:r>
        <w:rPr>
          <w:rFonts w:hint="eastAsia" w:ascii="宋体" w:hAnsi="宋体" w:eastAsia="宋体"/>
          <w:szCs w:val="30"/>
        </w:rPr>
        <w:t>接口流程说明</w:t>
      </w:r>
      <w:bookmarkEnd w:id="5"/>
    </w:p>
    <w:p>
      <w:pPr>
        <w:pStyle w:val="32"/>
        <w:numPr>
          <w:ilvl w:val="0"/>
          <w:numId w:val="13"/>
        </w:numPr>
        <w:ind w:firstLineChars="0"/>
        <w:rPr>
          <w:lang w:val="zh-CN"/>
        </w:rPr>
      </w:pPr>
      <w:r>
        <w:rPr>
          <w:rFonts w:hint="eastAsia"/>
          <w:lang w:val="zh-CN"/>
        </w:rPr>
        <w:t>分拣报工/码盘报工接口：</w:t>
      </w:r>
    </w:p>
    <w:p>
      <w:pPr>
        <w:pStyle w:val="32"/>
        <w:numPr>
          <w:ilvl w:val="1"/>
          <w:numId w:val="13"/>
        </w:numPr>
        <w:ind w:firstLineChars="0"/>
        <w:rPr>
          <w:lang w:val="zh-CN"/>
        </w:rPr>
      </w:pPr>
      <w:r>
        <w:rPr>
          <w:rFonts w:hint="eastAsia"/>
          <w:lang w:val="zh-CN"/>
        </w:rPr>
        <w:t>当零件抓取放置完毕后，再向总控反馈零件分拣/码盘报工，保证任务正常执行完毕后，抓取时间等数据上报准确；</w:t>
      </w:r>
    </w:p>
    <w:p>
      <w:pPr>
        <w:pStyle w:val="32"/>
        <w:numPr>
          <w:ilvl w:val="0"/>
          <w:numId w:val="14"/>
        </w:numPr>
        <w:ind w:firstLineChars="0"/>
        <w:rPr>
          <w:lang w:val="zh-CN"/>
        </w:rPr>
      </w:pPr>
      <w:r>
        <w:rPr>
          <w:rFonts w:hint="eastAsia"/>
        </w:rPr>
        <w:t>暂停</w:t>
      </w:r>
      <w:r>
        <w:rPr>
          <w:rFonts w:hint="eastAsia"/>
          <w:lang w:val="zh-CN"/>
        </w:rPr>
        <w:t>机器人(桁架</w:t>
      </w:r>
      <w:r>
        <w:rPr>
          <w:lang w:val="zh-CN"/>
        </w:rPr>
        <w:t>)</w:t>
      </w:r>
      <w:r>
        <w:rPr>
          <w:rFonts w:hint="eastAsia"/>
          <w:lang w:val="zh-CN"/>
        </w:rPr>
        <w:t>接口：</w:t>
      </w:r>
    </w:p>
    <w:p>
      <w:pPr>
        <w:pStyle w:val="32"/>
        <w:numPr>
          <w:ilvl w:val="1"/>
          <w:numId w:val="14"/>
        </w:numPr>
        <w:ind w:firstLineChars="0"/>
        <w:rPr>
          <w:lang w:val="zh-CN"/>
        </w:rPr>
      </w:pPr>
      <w:r>
        <w:rPr>
          <w:rFonts w:hint="eastAsia"/>
        </w:rPr>
        <w:t>大件</w:t>
      </w:r>
      <w:r>
        <w:rPr>
          <w:rFonts w:hint="eastAsia"/>
          <w:lang w:val="zh-CN"/>
        </w:rPr>
        <w:t>分区收到总控调用该接口后，需立即返回总控提示，提示内容为“已收到指令，机器需返回原点待命”，然后机器人(桁架</w:t>
      </w:r>
      <w:r>
        <w:rPr>
          <w:lang w:val="zh-CN"/>
        </w:rPr>
        <w:t>)</w:t>
      </w:r>
      <w:r>
        <w:rPr>
          <w:rFonts w:hint="eastAsia"/>
          <w:lang w:val="zh-CN"/>
        </w:rPr>
        <w:t>执行完当前抓取任务，回到原点后停止运动，不再执行下一个零件的抓取任务。当收到总控下发的恢复指令后，再继续执行零件的抓取任务；</w:t>
      </w:r>
    </w:p>
    <w:p>
      <w:pPr>
        <w:pStyle w:val="32"/>
        <w:numPr>
          <w:ilvl w:val="1"/>
          <w:numId w:val="14"/>
        </w:numPr>
        <w:ind w:firstLineChars="0"/>
        <w:rPr>
          <w:lang w:val="zh-CN"/>
        </w:rPr>
      </w:pPr>
      <w:r>
        <w:rPr>
          <w:rFonts w:hint="eastAsia"/>
        </w:rPr>
        <w:t>混拣分区收到总控调用该接口后，立即停止机器人动作，并返回执行结果；</w:t>
      </w:r>
    </w:p>
    <w:p>
      <w:pPr>
        <w:pStyle w:val="32"/>
        <w:numPr>
          <w:ilvl w:val="1"/>
          <w:numId w:val="14"/>
        </w:numPr>
        <w:ind w:firstLineChars="0"/>
        <w:rPr>
          <w:lang w:val="zh-CN"/>
        </w:rPr>
      </w:pPr>
      <w:r>
        <w:rPr>
          <w:rFonts w:hint="eastAsia"/>
          <w:lang w:val="zh-CN"/>
        </w:rPr>
        <w:t>当重复收到总控下发的停止指令，需跳过此命令，需返回总控提示，提示内容为：“机器正在停止中，请勿重复下发指令”；</w:t>
      </w:r>
    </w:p>
    <w:p>
      <w:pPr>
        <w:pStyle w:val="32"/>
        <w:numPr>
          <w:ilvl w:val="0"/>
          <w:numId w:val="14"/>
        </w:numPr>
        <w:ind w:firstLineChars="0"/>
        <w:rPr>
          <w:lang w:val="zh-CN"/>
        </w:rPr>
      </w:pPr>
      <w:r>
        <w:rPr>
          <w:rFonts w:hint="eastAsia"/>
          <w:lang w:val="zh-CN"/>
        </w:rPr>
        <w:t>恢复机器人(桁架</w:t>
      </w:r>
      <w:r>
        <w:rPr>
          <w:lang w:val="zh-CN"/>
        </w:rPr>
        <w:t>)</w:t>
      </w:r>
      <w:r>
        <w:rPr>
          <w:rFonts w:hint="eastAsia"/>
          <w:lang w:val="zh-CN"/>
        </w:rPr>
        <w:t>接口：</w:t>
      </w:r>
    </w:p>
    <w:p>
      <w:pPr>
        <w:pStyle w:val="32"/>
        <w:numPr>
          <w:ilvl w:val="1"/>
          <w:numId w:val="14"/>
        </w:numPr>
        <w:ind w:firstLineChars="0"/>
        <w:rPr>
          <w:lang w:val="zh-CN"/>
        </w:rPr>
      </w:pPr>
      <w:r>
        <w:rPr>
          <w:rFonts w:hint="eastAsia"/>
          <w:lang w:val="zh-CN"/>
        </w:rPr>
        <w:t>相关分区收到总控调用该接口后，继续之前的钢板任务进行分拣；</w:t>
      </w:r>
    </w:p>
    <w:p>
      <w:pPr>
        <w:pStyle w:val="32"/>
        <w:numPr>
          <w:ilvl w:val="1"/>
          <w:numId w:val="14"/>
        </w:numPr>
        <w:ind w:firstLineChars="0"/>
        <w:rPr>
          <w:lang w:val="zh-CN"/>
        </w:rPr>
      </w:pPr>
      <w:r>
        <w:rPr>
          <w:rFonts w:hint="eastAsia"/>
          <w:lang w:val="zh-CN"/>
        </w:rPr>
        <w:t>当重复收到总控下发的恢复指令，需跳过此命令，并返回总控提示，提示内容为：“机器正在运行中，请勿重复下发指令”；</w:t>
      </w:r>
    </w:p>
    <w:p>
      <w:pPr>
        <w:pStyle w:val="32"/>
        <w:numPr>
          <w:ilvl w:val="0"/>
          <w:numId w:val="14"/>
        </w:numPr>
        <w:ind w:firstLineChars="0"/>
        <w:rPr>
          <w:lang w:val="zh-CN"/>
        </w:rPr>
      </w:pPr>
      <w:r>
        <w:rPr>
          <w:rFonts w:hint="eastAsia"/>
        </w:rPr>
        <w:t>紧急停止</w:t>
      </w:r>
      <w:r>
        <w:rPr>
          <w:rFonts w:hint="eastAsia"/>
          <w:lang w:val="zh-CN"/>
        </w:rPr>
        <w:t>机器人(桁架</w:t>
      </w:r>
      <w:r>
        <w:rPr>
          <w:lang w:val="zh-CN"/>
        </w:rPr>
        <w:t>)</w:t>
      </w:r>
      <w:r>
        <w:rPr>
          <w:rFonts w:hint="eastAsia"/>
          <w:lang w:val="zh-CN"/>
        </w:rPr>
        <w:t>接口：</w:t>
      </w:r>
    </w:p>
    <w:p>
      <w:pPr>
        <w:pStyle w:val="32"/>
        <w:numPr>
          <w:ilvl w:val="1"/>
          <w:numId w:val="14"/>
        </w:numPr>
        <w:ind w:firstLineChars="0"/>
        <w:rPr>
          <w:lang w:val="zh-CN"/>
        </w:rPr>
      </w:pPr>
      <w:r>
        <w:rPr>
          <w:rFonts w:hint="eastAsia"/>
          <w:lang w:val="zh-CN"/>
        </w:rPr>
        <w:t>当收到总控下发的该命令时，需进行立即停止当前动作，若已经抓取零件，则保持不断磁状态，需人工进行干涉断磁；</w:t>
      </w:r>
    </w:p>
    <w:p>
      <w:pPr>
        <w:pStyle w:val="32"/>
        <w:numPr>
          <w:ilvl w:val="1"/>
          <w:numId w:val="14"/>
        </w:numPr>
        <w:ind w:firstLineChars="0"/>
        <w:rPr>
          <w:lang w:val="zh-CN"/>
        </w:rPr>
      </w:pPr>
      <w:r>
        <w:rPr>
          <w:rFonts w:hint="eastAsia"/>
          <w:lang w:val="zh-CN"/>
        </w:rPr>
        <w:t>当重复收到总控下发的恢复指令，需跳过此命令，并返回总控提示，提示内容为：“机器已强制停止，请勿重复下发指令”；</w:t>
      </w:r>
    </w:p>
    <w:p>
      <w:pPr>
        <w:pStyle w:val="32"/>
        <w:numPr>
          <w:ilvl w:val="0"/>
          <w:numId w:val="14"/>
        </w:numPr>
        <w:ind w:firstLineChars="0"/>
        <w:rPr>
          <w:lang w:val="zh-CN"/>
        </w:rPr>
      </w:pPr>
    </w:p>
    <w:p>
      <w:pPr>
        <w:pStyle w:val="2"/>
        <w:numPr>
          <w:ilvl w:val="0"/>
          <w:numId w:val="7"/>
        </w:numPr>
        <w:spacing w:line="360" w:lineRule="auto"/>
        <w:rPr>
          <w:rFonts w:ascii="宋体" w:hAnsi="宋体" w:eastAsia="宋体"/>
        </w:rPr>
      </w:pPr>
      <w:bookmarkStart w:id="6" w:name="_Toc7952"/>
      <w:r>
        <w:rPr>
          <w:rFonts w:hint="eastAsia" w:ascii="宋体" w:hAnsi="宋体" w:eastAsia="宋体"/>
        </w:rPr>
        <w:t>基础数据交互</w:t>
      </w:r>
      <w:bookmarkEnd w:id="6"/>
    </w:p>
    <w:p>
      <w:pPr>
        <w:pStyle w:val="3"/>
        <w:numPr>
          <w:ilvl w:val="1"/>
          <w:numId w:val="15"/>
        </w:numPr>
        <w:spacing w:before="120"/>
        <w:rPr>
          <w:rFonts w:ascii="宋体" w:hAnsi="宋体" w:eastAsia="宋体"/>
          <w:szCs w:val="30"/>
        </w:rPr>
      </w:pPr>
      <w:bookmarkStart w:id="7" w:name="_Toc10457"/>
      <w:r>
        <w:rPr>
          <w:rFonts w:hint="eastAsia" w:ascii="宋体" w:hAnsi="宋体" w:eastAsia="宋体"/>
          <w:szCs w:val="30"/>
        </w:rPr>
        <w:t>接收套料图数据（浩楠提供）</w:t>
      </w:r>
      <w:bookmarkEnd w:id="7"/>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map/receiveMap</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该接口用于接收总控下发的套料图数据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{"mapFiles":[</w:t>
      </w:r>
    </w:p>
    <w:p>
      <w:pPr>
        <w:spacing w:line="360" w:lineRule="atLeast"/>
        <w:ind w:firstLine="1056" w:firstLineChars="400"/>
        <w:rPr>
          <w:rFonts w:ascii="Times New Roman" w:hAnsi="Times New Roman" w:cs="Times New Roman"/>
          <w:color w:val="262626"/>
          <w:spacing w:val="12"/>
          <w:szCs w:val="21"/>
        </w:rPr>
      </w:pPr>
      <w:r>
        <w:rPr>
          <w:rFonts w:ascii="Times New Roman" w:hAnsi="Times New Roman" w:cs="Times New Roman"/>
          <w:color w:val="262626"/>
          <w:spacing w:val="12"/>
          <w:szCs w:val="21"/>
        </w:rPr>
        <w:t>{"task_no":"task_no1","draw_code":"draw_code","file_name":"file_name","file_down_path":"file_url","rece_time":"2021-03-26 11:08:20"</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task_inner_no</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spacing w:line="360" w:lineRule="atLeast"/>
        <w:ind w:firstLine="1056" w:firstLineChars="400"/>
        <w:rPr>
          <w:rFonts w:ascii="Times New Roman" w:hAnsi="Times New Roman" w:cs="Times New Roman"/>
          <w:color w:val="262626"/>
          <w:spacing w:val="12"/>
          <w:szCs w:val="21"/>
        </w:rPr>
      </w:pPr>
      <w:r>
        <w:rPr>
          <w:rFonts w:ascii="Times New Roman" w:hAnsi="Times New Roman" w:cs="Times New Roman"/>
          <w:color w:val="262626"/>
          <w:spacing w:val="12"/>
          <w:szCs w:val="21"/>
        </w:rPr>
        <w:t>{"task_no":"task_no2","draw_code":"draw_code","file_name":"file_name2","file_down_path":"file_url2","rece_time":"2021-03-26 11:08:20"</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task_inner_no</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10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76"/>
        <w:gridCol w:w="2130"/>
        <w:gridCol w:w="1697"/>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30" w:type="dxa"/>
          </w:tcPr>
          <w:p>
            <w:pPr>
              <w:ind w:firstLine="0" w:firstLineChars="0"/>
            </w:pPr>
            <w:r>
              <w:rPr>
                <w:rFonts w:hint="eastAsia"/>
              </w:rPr>
              <w:t>说明</w:t>
            </w:r>
          </w:p>
        </w:tc>
        <w:tc>
          <w:tcPr>
            <w:tcW w:w="1697" w:type="dxa"/>
          </w:tcPr>
          <w:p>
            <w:pPr>
              <w:ind w:firstLine="0" w:firstLineChars="0"/>
              <w:jc w:val="center"/>
            </w:pPr>
            <w:r>
              <w:rPr>
                <w:rFonts w:hint="eastAsia"/>
              </w:rPr>
              <w:t>是否必填</w:t>
            </w:r>
          </w:p>
        </w:tc>
        <w:tc>
          <w:tcPr>
            <w:tcW w:w="3548" w:type="dxa"/>
          </w:tcPr>
          <w:p>
            <w:pPr>
              <w:ind w:firstLine="0" w:firstLineChars="0"/>
              <w:rPr>
                <w:rFonts w:hint="eastAsia" w:eastAsia="宋体"/>
                <w:lang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rPr>
            </w:pPr>
            <w:r>
              <w:rPr>
                <w:rFonts w:ascii="Times New Roman" w:hAnsi="Times New Roman" w:cs="Times New Roman"/>
                <w:color w:val="262626"/>
                <w:spacing w:val="12"/>
                <w:szCs w:val="21"/>
              </w:rPr>
              <w:t>task_no</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任务编号</w:t>
            </w:r>
          </w:p>
        </w:tc>
        <w:tc>
          <w:tcPr>
            <w:tcW w:w="1697"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file_name</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DXF文件名称</w:t>
            </w:r>
          </w:p>
        </w:tc>
        <w:tc>
          <w:tcPr>
            <w:tcW w:w="1697"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套料图编号</w:t>
            </w:r>
          </w:p>
        </w:tc>
        <w:tc>
          <w:tcPr>
            <w:tcW w:w="1697"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w:t>
            </w:r>
            <w:r>
              <w:rPr>
                <w:rFonts w:ascii="Times New Roman" w:hAnsi="Times New Roman" w:cs="Times New Roman"/>
                <w:color w:val="262626"/>
                <w:spacing w:val="12"/>
                <w:szCs w:val="21"/>
              </w:rPr>
              <w:t>_down_path</w:t>
            </w:r>
          </w:p>
        </w:tc>
        <w:tc>
          <w:tcPr>
            <w:tcW w:w="1276" w:type="dxa"/>
          </w:tcPr>
          <w:p>
            <w:pPr>
              <w:ind w:firstLine="0" w:firstLineChars="0"/>
            </w:pPr>
            <w:r>
              <w:t>string</w:t>
            </w:r>
          </w:p>
        </w:tc>
        <w:tc>
          <w:tcPr>
            <w:tcW w:w="2130" w:type="dxa"/>
          </w:tcPr>
          <w:p>
            <w:pPr>
              <w:ind w:firstLine="0" w:firstLineChars="0"/>
            </w:pPr>
            <w:r>
              <w:rPr>
                <w:rFonts w:hint="eastAsia" w:ascii="Times New Roman" w:hAnsi="Times New Roman" w:cs="Times New Roman"/>
                <w:color w:val="262626"/>
                <w:spacing w:val="12"/>
                <w:szCs w:val="21"/>
              </w:rPr>
              <w:t>文件下载路径</w:t>
            </w:r>
          </w:p>
        </w:tc>
        <w:tc>
          <w:tcPr>
            <w:tcW w:w="1697" w:type="dxa"/>
          </w:tcPr>
          <w:p>
            <w:pPr>
              <w:ind w:firstLine="0" w:firstLineChars="0"/>
            </w:pPr>
            <w:r>
              <w:rPr>
                <w:rFonts w:hint="eastAsia"/>
              </w:rPr>
              <w:t>否(根据实际</w:t>
            </w:r>
            <w:r>
              <w:t>)</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rece_time</w:t>
            </w:r>
          </w:p>
        </w:tc>
        <w:tc>
          <w:tcPr>
            <w:tcW w:w="1276" w:type="dxa"/>
          </w:tcPr>
          <w:p>
            <w:pPr>
              <w:ind w:firstLine="0" w:firstLineChars="0"/>
            </w:pPr>
            <w:r>
              <w:t>string</w:t>
            </w:r>
          </w:p>
        </w:tc>
        <w:tc>
          <w:tcPr>
            <w:tcW w:w="213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下发时间</w:t>
            </w:r>
          </w:p>
        </w:tc>
        <w:tc>
          <w:tcPr>
            <w:tcW w:w="1697" w:type="dxa"/>
          </w:tcPr>
          <w:p>
            <w:pPr>
              <w:ind w:firstLine="0" w:firstLineChars="0"/>
            </w:pP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task_inner_no</w:t>
            </w:r>
          </w:p>
        </w:tc>
        <w:tc>
          <w:tcPr>
            <w:tcW w:w="1276" w:type="dxa"/>
          </w:tcPr>
          <w:p>
            <w:pPr>
              <w:ind w:firstLine="0" w:firstLineChars="0"/>
            </w:pPr>
            <w:r>
              <w:t>string</w:t>
            </w:r>
          </w:p>
        </w:tc>
        <w:tc>
          <w:tcPr>
            <w:tcW w:w="2130"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唯一编号</w:t>
            </w:r>
          </w:p>
        </w:tc>
        <w:tc>
          <w:tcPr>
            <w:tcW w:w="1697" w:type="dxa"/>
          </w:tcPr>
          <w:p>
            <w:pPr>
              <w:ind w:firstLine="0" w:firstLineChars="0"/>
              <w:rPr>
                <w:rFonts w:hint="eastAsia" w:eastAsia="宋体"/>
                <w:lang w:val="en-US" w:eastAsia="zh-CN"/>
              </w:rPr>
            </w:pPr>
            <w:r>
              <w:rPr>
                <w:rFonts w:hint="eastAsia"/>
                <w:lang w:val="en-US" w:eastAsia="zh-CN"/>
              </w:rPr>
              <w:t>是</w:t>
            </w:r>
          </w:p>
        </w:tc>
        <w:tc>
          <w:tcPr>
            <w:tcW w:w="3548" w:type="dxa"/>
          </w:tcPr>
          <w:p>
            <w:pPr>
              <w:ind w:firstLine="0" w:firstLineChars="0"/>
              <w:rPr>
                <w:rFonts w:hint="default" w:eastAsia="宋体"/>
                <w:lang w:val="en-US" w:eastAsia="zh-CN"/>
              </w:rPr>
            </w:pPr>
            <w:r>
              <w:rPr>
                <w:rFonts w:hint="eastAsia"/>
                <w:lang w:val="en-US" w:eastAsia="zh-CN"/>
              </w:rPr>
              <w:t>唯一编号，解决重复发套料图</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bl>
    <w:p>
      <w:pPr>
        <w:pStyle w:val="3"/>
        <w:numPr>
          <w:ilvl w:val="1"/>
          <w:numId w:val="15"/>
        </w:numPr>
        <w:spacing w:before="120"/>
        <w:rPr>
          <w:rFonts w:ascii="宋体" w:hAnsi="宋体" w:eastAsia="宋体"/>
          <w:szCs w:val="30"/>
        </w:rPr>
      </w:pPr>
      <w:bookmarkStart w:id="8" w:name="_Toc5473"/>
      <w:r>
        <w:rPr>
          <w:rFonts w:hint="eastAsia" w:ascii="宋体" w:hAnsi="宋体" w:eastAsia="宋体"/>
          <w:szCs w:val="30"/>
        </w:rPr>
        <w:t>接收套料图解析结果（总控提供）</w:t>
      </w:r>
      <w:bookmarkEnd w:id="8"/>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map/receiveMapAnalysisResult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该接口用于套料图任务解析的结果</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“task_no”</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任务编号</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r>
        <w:rPr>
          <w:rFonts w:hint="eastAsia" w:ascii="Times New Roman" w:hAnsi="Times New Roman" w:cs="Times New Roman"/>
          <w:color w:val="262626"/>
          <w:spacing w:val="12"/>
          <w:szCs w:val="21"/>
        </w:rPr>
        <w:t>套料图编号</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solve_code”:0,</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solve_msg”:”</w:t>
      </w:r>
      <w:r>
        <w:rPr>
          <w:rFonts w:hint="eastAsia" w:ascii="Times New Roman" w:hAnsi="Times New Roman" w:cs="Times New Roman"/>
          <w:color w:val="262626"/>
          <w:spacing w:val="12"/>
          <w:szCs w:val="21"/>
        </w:rPr>
        <w:t>解析消息</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solve_start_time”:”</w:t>
      </w:r>
      <w:r>
        <w:rPr>
          <w:rFonts w:hint="eastAsia" w:ascii="Times New Roman" w:hAnsi="Times New Roman" w:cs="Times New Roman"/>
          <w:color w:val="262626"/>
          <w:spacing w:val="12"/>
          <w:szCs w:val="21"/>
        </w:rPr>
        <w:t>解析开始时间</w:t>
      </w:r>
      <w:r>
        <w:rPr>
          <w:rFonts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w:t>
      </w:r>
      <w:r>
        <w:rPr>
          <w:rFonts w:hint="eastAsia" w:ascii="Times New Roman" w:hAnsi="Times New Roman" w:cs="Times New Roman"/>
          <w:color w:val="262626"/>
          <w:spacing w:val="12"/>
          <w:szCs w:val="21"/>
        </w:rPr>
        <w:t>end</w:t>
      </w:r>
      <w:r>
        <w:rPr>
          <w:rFonts w:ascii="Times New Roman" w:hAnsi="Times New Roman" w:cs="Times New Roman"/>
          <w:color w:val="262626"/>
          <w:spacing w:val="12"/>
          <w:szCs w:val="21"/>
        </w:rPr>
        <w:t>_time”:”</w:t>
      </w:r>
      <w:r>
        <w:rPr>
          <w:rFonts w:hint="eastAsia" w:ascii="Times New Roman" w:hAnsi="Times New Roman" w:cs="Times New Roman"/>
          <w:color w:val="262626"/>
          <w:spacing w:val="12"/>
          <w:szCs w:val="21"/>
        </w:rPr>
        <w:t>解析结束时间</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task_inner_no</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10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418"/>
        <w:gridCol w:w="2268"/>
        <w:gridCol w:w="1134"/>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2268" w:type="dxa"/>
          </w:tcPr>
          <w:p>
            <w:pPr>
              <w:ind w:firstLine="0" w:firstLineChars="0"/>
            </w:pPr>
            <w:r>
              <w:rPr>
                <w:rFonts w:hint="eastAsia"/>
              </w:rPr>
              <w:t>说明</w:t>
            </w:r>
          </w:p>
        </w:tc>
        <w:tc>
          <w:tcPr>
            <w:tcW w:w="1134" w:type="dxa"/>
          </w:tcPr>
          <w:p>
            <w:pPr>
              <w:ind w:firstLine="0" w:firstLineChars="0"/>
              <w:jc w:val="center"/>
            </w:pPr>
            <w:r>
              <w:rPr>
                <w:rFonts w:hint="eastAsia"/>
              </w:rPr>
              <w:t>必填</w:t>
            </w:r>
          </w:p>
        </w:tc>
        <w:tc>
          <w:tcPr>
            <w:tcW w:w="3548"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63" w:type="dxa"/>
          </w:tcPr>
          <w:p>
            <w:pPr>
              <w:ind w:firstLine="0" w:firstLineChars="0"/>
              <w:rPr>
                <w:rFonts w:ascii="Times New Roman" w:hAnsi="Times New Roman" w:cs="Times New Roman"/>
              </w:rPr>
            </w:pPr>
            <w:r>
              <w:rPr>
                <w:rFonts w:ascii="Times New Roman" w:hAnsi="Times New Roman" w:cs="Times New Roman"/>
                <w:color w:val="262626"/>
                <w:spacing w:val="12"/>
                <w:szCs w:val="21"/>
              </w:rPr>
              <w:t>task_no</w:t>
            </w:r>
          </w:p>
        </w:tc>
        <w:tc>
          <w:tcPr>
            <w:tcW w:w="1418" w:type="dxa"/>
          </w:tcPr>
          <w:p>
            <w:pPr>
              <w:ind w:firstLine="0" w:firstLineChars="0"/>
            </w:pPr>
            <w:r>
              <w:t>string</w:t>
            </w:r>
          </w:p>
        </w:tc>
        <w:tc>
          <w:tcPr>
            <w:tcW w:w="2268" w:type="dxa"/>
          </w:tcPr>
          <w:p>
            <w:pPr>
              <w:ind w:firstLine="0" w:firstLineChars="0"/>
            </w:pPr>
            <w:r>
              <w:rPr>
                <w:rFonts w:hint="eastAsia" w:ascii="Times New Roman" w:hAnsi="Times New Roman" w:cs="Times New Roman"/>
                <w:color w:val="262626"/>
                <w:spacing w:val="12"/>
                <w:szCs w:val="21"/>
              </w:rPr>
              <w:t>任务编号</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solve_code</w:t>
            </w:r>
          </w:p>
        </w:tc>
        <w:tc>
          <w:tcPr>
            <w:tcW w:w="1418" w:type="dxa"/>
          </w:tcPr>
          <w:p>
            <w:pPr>
              <w:ind w:firstLine="0" w:firstLineChars="0"/>
            </w:pPr>
            <w:r>
              <w:t>int</w:t>
            </w:r>
          </w:p>
        </w:tc>
        <w:tc>
          <w:tcPr>
            <w:tcW w:w="2268" w:type="dxa"/>
          </w:tcPr>
          <w:p>
            <w:pPr>
              <w:ind w:firstLine="0" w:firstLineChars="0"/>
            </w:pPr>
            <w:r>
              <w:rPr>
                <w:rFonts w:hint="eastAsia" w:ascii="Times New Roman" w:hAnsi="Times New Roman" w:cs="Times New Roman"/>
                <w:color w:val="262626"/>
                <w:spacing w:val="12"/>
                <w:szCs w:val="21"/>
              </w:rPr>
              <w:t>解析结果</w:t>
            </w:r>
          </w:p>
        </w:tc>
        <w:tc>
          <w:tcPr>
            <w:tcW w:w="1134" w:type="dxa"/>
          </w:tcPr>
          <w:p>
            <w:pPr>
              <w:ind w:firstLine="0" w:firstLineChars="0"/>
            </w:pPr>
            <w:r>
              <w:rPr>
                <w:rFonts w:hint="eastAsia"/>
              </w:rPr>
              <w:t>是</w:t>
            </w:r>
          </w:p>
        </w:tc>
        <w:tc>
          <w:tcPr>
            <w:tcW w:w="3548" w:type="dxa"/>
          </w:tcPr>
          <w:p>
            <w:pPr>
              <w:ind w:firstLine="0" w:firstLineChars="0"/>
            </w:pPr>
            <w:r>
              <w:rPr>
                <w:rFonts w:hint="eastAsia"/>
              </w:rPr>
              <w:t>解析结果代码</w:t>
            </w:r>
            <w:r>
              <w:t>,0</w:t>
            </w:r>
            <w:r>
              <w:rPr>
                <w:rFonts w:hint="eastAsia"/>
              </w:rPr>
              <w:t>为正常，其他为异常失败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p>
        </w:tc>
        <w:tc>
          <w:tcPr>
            <w:tcW w:w="1418" w:type="dxa"/>
          </w:tcPr>
          <w:p>
            <w:pPr>
              <w:ind w:firstLine="0" w:firstLineChars="0"/>
            </w:pPr>
            <w:r>
              <w:t>string</w:t>
            </w:r>
          </w:p>
        </w:tc>
        <w:tc>
          <w:tcPr>
            <w:tcW w:w="2268" w:type="dxa"/>
          </w:tcPr>
          <w:p>
            <w:pPr>
              <w:ind w:firstLine="0" w:firstLineChars="0"/>
            </w:pPr>
            <w:r>
              <w:rPr>
                <w:rFonts w:hint="eastAsia" w:ascii="Times New Roman" w:hAnsi="Times New Roman" w:cs="Times New Roman"/>
                <w:color w:val="262626"/>
                <w:spacing w:val="12"/>
                <w:szCs w:val="21"/>
              </w:rPr>
              <w:t>套料图编号</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solve_msg</w:t>
            </w:r>
          </w:p>
        </w:tc>
        <w:tc>
          <w:tcPr>
            <w:tcW w:w="1418" w:type="dxa"/>
          </w:tcPr>
          <w:p>
            <w:pPr>
              <w:ind w:firstLine="0" w:firstLineChars="0"/>
            </w:pPr>
            <w:r>
              <w:t>string</w:t>
            </w:r>
          </w:p>
        </w:tc>
        <w:tc>
          <w:tcPr>
            <w:tcW w:w="2268" w:type="dxa"/>
          </w:tcPr>
          <w:p>
            <w:pPr>
              <w:ind w:firstLine="0" w:firstLineChars="0"/>
            </w:pPr>
            <w:r>
              <w:rPr>
                <w:rFonts w:hint="eastAsia" w:ascii="Times New Roman" w:hAnsi="Times New Roman" w:cs="Times New Roman"/>
                <w:color w:val="262626"/>
                <w:spacing w:val="12"/>
                <w:szCs w:val="21"/>
              </w:rPr>
              <w:t>解析结果说明</w:t>
            </w:r>
          </w:p>
        </w:tc>
        <w:tc>
          <w:tcPr>
            <w:tcW w:w="1134" w:type="dxa"/>
          </w:tcPr>
          <w:p>
            <w:pPr>
              <w:ind w:firstLine="0" w:firstLineChars="0"/>
            </w:pPr>
            <w:r>
              <w:rPr>
                <w:rFonts w:hint="eastAsia"/>
              </w:rPr>
              <w:t>是</w:t>
            </w:r>
          </w:p>
        </w:tc>
        <w:tc>
          <w:tcPr>
            <w:tcW w:w="3548" w:type="dxa"/>
          </w:tcPr>
          <w:p>
            <w:pPr>
              <w:tabs>
                <w:tab w:val="left" w:pos="793"/>
              </w:tabs>
              <w:ind w:firstLine="0" w:firstLineChars="0"/>
            </w:pPr>
            <w:r>
              <w:tab/>
            </w:r>
            <w:r>
              <w:rPr>
                <w:rFonts w:hint="eastAsia"/>
              </w:rPr>
              <w:t>消息</w:t>
            </w:r>
            <w:r>
              <w:t>/</w:t>
            </w:r>
            <w:r>
              <w:rPr>
                <w:rFonts w:hint="eastAsia"/>
              </w:rPr>
              <w:t>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solve_start_time</w:t>
            </w:r>
          </w:p>
        </w:tc>
        <w:tc>
          <w:tcPr>
            <w:tcW w:w="1418" w:type="dxa"/>
          </w:tcPr>
          <w:p>
            <w:pPr>
              <w:ind w:firstLine="0" w:firstLineChars="0"/>
            </w:pPr>
            <w:r>
              <w:t>string</w:t>
            </w:r>
          </w:p>
        </w:tc>
        <w:tc>
          <w:tcPr>
            <w:tcW w:w="226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解析开始时间</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re</w:t>
            </w:r>
            <w:r>
              <w:rPr>
                <w:rFonts w:ascii="Times New Roman" w:hAnsi="Times New Roman" w:cs="Times New Roman"/>
                <w:color w:val="262626"/>
                <w:spacing w:val="12"/>
                <w:szCs w:val="21"/>
              </w:rPr>
              <w:t>solve_</w:t>
            </w:r>
            <w:r>
              <w:rPr>
                <w:rFonts w:hint="eastAsia" w:ascii="Times New Roman" w:hAnsi="Times New Roman" w:cs="Times New Roman"/>
                <w:color w:val="262626"/>
                <w:spacing w:val="12"/>
                <w:szCs w:val="21"/>
              </w:rPr>
              <w:t>end</w:t>
            </w:r>
            <w:r>
              <w:rPr>
                <w:rFonts w:ascii="Times New Roman" w:hAnsi="Times New Roman" w:cs="Times New Roman"/>
                <w:color w:val="262626"/>
                <w:spacing w:val="12"/>
                <w:szCs w:val="21"/>
              </w:rPr>
              <w:t>_time</w:t>
            </w:r>
          </w:p>
        </w:tc>
        <w:tc>
          <w:tcPr>
            <w:tcW w:w="1418" w:type="dxa"/>
          </w:tcPr>
          <w:p>
            <w:pPr>
              <w:ind w:firstLine="0" w:firstLineChars="0"/>
            </w:pPr>
            <w:r>
              <w:t>string</w:t>
            </w:r>
          </w:p>
        </w:tc>
        <w:tc>
          <w:tcPr>
            <w:tcW w:w="226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解析结束时间</w:t>
            </w:r>
          </w:p>
        </w:tc>
        <w:tc>
          <w:tcPr>
            <w:tcW w:w="1134" w:type="dxa"/>
          </w:tcPr>
          <w:p>
            <w:pPr>
              <w:ind w:firstLine="0" w:firstLineChars="0"/>
            </w:pPr>
            <w:r>
              <w:rPr>
                <w:rFonts w:hint="eastAsia"/>
              </w:rPr>
              <w:t>是</w:t>
            </w:r>
          </w:p>
        </w:tc>
        <w:tc>
          <w:tcPr>
            <w:tcW w:w="354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top"/>
          </w:tcPr>
          <w:p>
            <w:pPr>
              <w:ind w:firstLine="0" w:firstLineChars="0"/>
              <w:rPr>
                <w:rFonts w:hint="eastAsia" w:ascii="Times New Roman" w:hAnsi="Times New Roman" w:eastAsia="宋体" w:cs="Times New Roman"/>
                <w:color w:val="262626"/>
                <w:spacing w:val="12"/>
                <w:sz w:val="24"/>
                <w:szCs w:val="21"/>
                <w:lang w:val="en-US" w:eastAsia="zh-CN" w:bidi="ar-SA"/>
              </w:rPr>
            </w:pPr>
            <w:r>
              <w:rPr>
                <w:rFonts w:hint="eastAsia" w:ascii="Times New Roman" w:hAnsi="Times New Roman" w:cs="Times New Roman"/>
                <w:color w:val="262626"/>
                <w:spacing w:val="12"/>
                <w:szCs w:val="21"/>
                <w:lang w:val="en-US" w:eastAsia="zh-CN"/>
              </w:rPr>
              <w:t>task_inner_no</w:t>
            </w:r>
          </w:p>
        </w:tc>
        <w:tc>
          <w:tcPr>
            <w:tcW w:w="1418" w:type="dxa"/>
            <w:vAlign w:val="top"/>
          </w:tcPr>
          <w:p>
            <w:pPr>
              <w:ind w:firstLine="0" w:firstLineChars="0"/>
              <w:rPr>
                <w:rFonts w:eastAsia="宋体" w:asciiTheme="minorHAnsi" w:hAnsiTheme="minorHAnsi" w:cstheme="minorBidi"/>
                <w:sz w:val="24"/>
                <w:szCs w:val="22"/>
                <w:lang w:val="en-US" w:eastAsia="zh-CN" w:bidi="ar-SA"/>
              </w:rPr>
            </w:pPr>
            <w:r>
              <w:t>string</w:t>
            </w:r>
          </w:p>
        </w:tc>
        <w:tc>
          <w:tcPr>
            <w:tcW w:w="2268" w:type="dxa"/>
            <w:vAlign w:val="top"/>
          </w:tcPr>
          <w:p>
            <w:pPr>
              <w:ind w:firstLine="0" w:firstLineChars="0"/>
              <w:rPr>
                <w:rFonts w:hint="eastAsia" w:ascii="Times New Roman" w:hAnsi="Times New Roman" w:eastAsia="宋体" w:cs="Times New Roman"/>
                <w:color w:val="262626"/>
                <w:spacing w:val="12"/>
                <w:sz w:val="24"/>
                <w:szCs w:val="21"/>
                <w:lang w:val="en-US" w:eastAsia="zh-CN" w:bidi="ar-SA"/>
              </w:rPr>
            </w:pPr>
            <w:r>
              <w:rPr>
                <w:rFonts w:hint="eastAsia" w:ascii="Times New Roman" w:hAnsi="Times New Roman" w:cs="Times New Roman"/>
                <w:color w:val="262626"/>
                <w:spacing w:val="12"/>
                <w:szCs w:val="21"/>
                <w:lang w:val="en-US" w:eastAsia="zh-CN"/>
              </w:rPr>
              <w:t>唯一编号</w:t>
            </w:r>
          </w:p>
        </w:tc>
        <w:tc>
          <w:tcPr>
            <w:tcW w:w="1134" w:type="dxa"/>
            <w:vAlign w:val="top"/>
          </w:tcPr>
          <w:p>
            <w:pPr>
              <w:ind w:firstLine="0" w:firstLineChars="0"/>
              <w:rPr>
                <w:rFonts w:hint="eastAsia" w:eastAsia="宋体" w:asciiTheme="minorHAnsi" w:hAnsiTheme="minorHAnsi" w:cstheme="minorBidi"/>
                <w:sz w:val="24"/>
                <w:szCs w:val="22"/>
                <w:lang w:val="en-US" w:eastAsia="zh-CN" w:bidi="ar-SA"/>
              </w:rPr>
            </w:pPr>
            <w:r>
              <w:rPr>
                <w:rFonts w:hint="eastAsia"/>
                <w:lang w:val="en-US" w:eastAsia="zh-CN"/>
              </w:rPr>
              <w:t>是</w:t>
            </w:r>
          </w:p>
        </w:tc>
        <w:tc>
          <w:tcPr>
            <w:tcW w:w="3548" w:type="dxa"/>
            <w:vAlign w:val="top"/>
          </w:tcPr>
          <w:p>
            <w:pPr>
              <w:ind w:firstLine="0" w:firstLineChars="0"/>
              <w:rPr>
                <w:rFonts w:hint="default" w:eastAsia="宋体" w:asciiTheme="minorHAnsi" w:hAnsiTheme="minorHAnsi" w:cstheme="minorBidi"/>
                <w:sz w:val="24"/>
                <w:szCs w:val="22"/>
                <w:lang w:val="en-US" w:eastAsia="zh-CN" w:bidi="ar-SA"/>
              </w:rPr>
            </w:pPr>
            <w:r>
              <w:rPr>
                <w:rFonts w:hint="eastAsia"/>
                <w:lang w:val="en-US" w:eastAsia="zh-CN"/>
              </w:rPr>
              <w:t>唯一编号，解决重复发套料图</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r>
        <w:rPr>
          <w:rFonts w:hint="eastAsia" w:ascii="Times New Roman" w:hAnsi="Times New Roman" w:cs="Times New Roman"/>
          <w:color w:val="262626"/>
          <w:spacing w:val="12"/>
          <w:szCs w:val="21"/>
        </w:rPr>
        <w:t>数据</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向上游请求的UUID</w:t>
            </w:r>
          </w:p>
        </w:tc>
        <w:tc>
          <w:tcPr>
            <w:tcW w:w="2977" w:type="dxa"/>
          </w:tcPr>
          <w:p>
            <w:pPr>
              <w:ind w:firstLine="0" w:firstLineChars="0"/>
              <w:rPr>
                <w:rFonts w:ascii="Times New Roman" w:hAnsi="Times New Roman" w:cs="Times New Roman"/>
              </w:rPr>
            </w:pPr>
          </w:p>
        </w:tc>
      </w:tr>
    </w:tbl>
    <w:p>
      <w:pPr>
        <w:spacing w:line="360" w:lineRule="atLeast"/>
        <w:ind w:firstLine="0" w:firstLineChars="0"/>
        <w:rPr>
          <w:rFonts w:ascii="宋体" w:hAnsi="宋体"/>
          <w:sz w:val="28"/>
          <w:szCs w:val="28"/>
        </w:rPr>
      </w:pPr>
    </w:p>
    <w:p>
      <w:pPr>
        <w:pStyle w:val="2"/>
        <w:numPr>
          <w:ilvl w:val="0"/>
          <w:numId w:val="7"/>
        </w:numPr>
        <w:spacing w:line="360" w:lineRule="auto"/>
        <w:rPr>
          <w:rFonts w:ascii="宋体" w:hAnsi="宋体" w:eastAsia="宋体"/>
        </w:rPr>
      </w:pPr>
      <w:bookmarkStart w:id="9" w:name="_Toc4179"/>
      <w:r>
        <w:rPr>
          <w:rFonts w:hint="eastAsia" w:ascii="宋体" w:hAnsi="宋体" w:eastAsia="宋体"/>
        </w:rPr>
        <w:t>各功能区总体交互（各功能区负责人提供）</w:t>
      </w:r>
      <w:bookmarkEnd w:id="9"/>
    </w:p>
    <w:p>
      <w:pPr>
        <w:ind w:firstLine="199" w:firstLineChars="83"/>
        <w:rPr>
          <w:lang w:val="zh-CN"/>
        </w:rPr>
      </w:pPr>
      <w:r>
        <w:drawing>
          <wp:inline distT="0" distB="0" distL="114300" distR="114300">
            <wp:extent cx="6849110" cy="2204085"/>
            <wp:effectExtent l="0" t="0" r="889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6849110" cy="2204085"/>
                    </a:xfrm>
                    <a:prstGeom prst="rect">
                      <a:avLst/>
                    </a:prstGeom>
                    <a:noFill/>
                    <a:ln>
                      <a:noFill/>
                    </a:ln>
                  </pic:spPr>
                </pic:pic>
              </a:graphicData>
            </a:graphic>
          </wp:inline>
        </w:drawing>
      </w:r>
    </w:p>
    <w:p>
      <w:pPr>
        <w:ind w:firstLine="199" w:firstLineChars="83"/>
        <w:rPr>
          <w:lang w:val="zh-CN"/>
        </w:rPr>
      </w:pPr>
      <w:r>
        <w:rPr>
          <w:lang w:val="zh-CN"/>
        </w:rPr>
        <w:tab/>
      </w:r>
      <w:r>
        <w:rPr>
          <w:rFonts w:hint="eastAsia"/>
          <w:lang w:val="zh-CN"/>
        </w:rPr>
        <w:t>如上图所示：设备编号采用如上截图编号定义；</w:t>
      </w:r>
    </w:p>
    <w:p>
      <w:pPr>
        <w:pStyle w:val="3"/>
        <w:numPr>
          <w:ilvl w:val="1"/>
          <w:numId w:val="16"/>
        </w:numPr>
        <w:spacing w:before="120"/>
        <w:rPr>
          <w:rFonts w:ascii="宋体" w:hAnsi="宋体" w:eastAsia="宋体"/>
          <w:szCs w:val="30"/>
        </w:rPr>
      </w:pPr>
      <w:bookmarkStart w:id="10" w:name="_Toc844"/>
      <w:r>
        <w:rPr>
          <w:rFonts w:hint="eastAsia" w:ascii="宋体" w:hAnsi="宋体" w:eastAsia="宋体"/>
          <w:szCs w:val="30"/>
        </w:rPr>
        <w:t>故障状态上报总控</w:t>
      </w:r>
      <w:bookmarkEnd w:id="10"/>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c</w:t>
      </w:r>
      <w:r>
        <w:rPr>
          <w:rFonts w:ascii="Times New Roman" w:hAnsi="Times New Roman" w:cs="Times New Roman"/>
          <w:color w:val="262626"/>
          <w:spacing w:val="12"/>
          <w:szCs w:val="24"/>
        </w:rPr>
        <w:t>ontrol/system</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errMsgReport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该接口用于各个功能区发生故障或异常时，向总控上报故障原因和具体情况。</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“err_model”:”1”,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device</w:t>
      </w:r>
      <w:r>
        <w:rPr>
          <w:rFonts w:ascii="Times New Roman" w:hAnsi="Times New Roman" w:cs="Times New Roman"/>
          <w:color w:val="262626"/>
          <w:spacing w:val="12"/>
          <w:szCs w:val="21"/>
        </w:rPr>
        <w:t>_index”:”1”,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r>
        <w:rPr>
          <w:rFonts w:hint="eastAsia" w:ascii="Times New Roman" w:hAnsi="Times New Roman" w:cs="Times New Roman"/>
          <w:color w:val="262626"/>
          <w:spacing w:val="12"/>
          <w:szCs w:val="21"/>
        </w:rPr>
        <w:t>定位巡边异常</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“err_time”:”2021-04-25 15:30:23”,</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solve</w:t>
      </w:r>
      <w:r>
        <w:rPr>
          <w:rFonts w:ascii="Times New Roman" w:hAnsi="Times New Roman" w:cs="Times New Roman"/>
          <w:color w:val="262626"/>
          <w:spacing w:val="12"/>
          <w:szCs w:val="21"/>
        </w:rPr>
        <w:t>_method”:”</w:t>
      </w:r>
      <w:r>
        <w:rPr>
          <w:rFonts w:hint="eastAsia" w:ascii="Times New Roman" w:hAnsi="Times New Roman" w:cs="Times New Roman"/>
          <w:color w:val="262626"/>
          <w:spacing w:val="12"/>
          <w:szCs w:val="21"/>
        </w:rPr>
        <w:t>参考解决办法</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功能区域编码参数</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位置分区编号</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device</w:t>
            </w:r>
            <w:r>
              <w:rPr>
                <w:rFonts w:ascii="Times New Roman" w:hAnsi="Times New Roman" w:cs="Times New Roman"/>
                <w:color w:val="262626"/>
                <w:spacing w:val="12"/>
                <w:szCs w:val="21"/>
              </w:rPr>
              <w:t>_index</w:t>
            </w:r>
          </w:p>
        </w:tc>
        <w:tc>
          <w:tcPr>
            <w:tcW w:w="1276" w:type="dxa"/>
          </w:tcPr>
          <w:p>
            <w:pPr>
              <w:ind w:firstLine="0" w:firstLineChars="0"/>
            </w:pPr>
            <w:r>
              <w:t>string</w:t>
            </w:r>
          </w:p>
        </w:tc>
        <w:tc>
          <w:tcPr>
            <w:tcW w:w="2976" w:type="dxa"/>
          </w:tcPr>
          <w:p>
            <w:pPr>
              <w:ind w:firstLine="0" w:firstLineChars="0"/>
            </w:pPr>
            <w:r>
              <w:rPr>
                <w:rFonts w:hint="eastAsia"/>
              </w:rPr>
              <w:t>设备编号</w:t>
            </w:r>
          </w:p>
        </w:tc>
        <w:tc>
          <w:tcPr>
            <w:tcW w:w="2977" w:type="dxa"/>
          </w:tcPr>
          <w:p>
            <w:pPr>
              <w:ind w:firstLine="0" w:firstLineChars="0"/>
            </w:pPr>
            <w:r>
              <w:rPr>
                <w:rFonts w:hint="eastAsia"/>
              </w:rPr>
              <w:t>各分区的设备编号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err_model</w:t>
            </w:r>
          </w:p>
        </w:tc>
        <w:tc>
          <w:tcPr>
            <w:tcW w:w="1276" w:type="dxa"/>
          </w:tcPr>
          <w:p>
            <w:pPr>
              <w:ind w:firstLine="0" w:firstLineChars="0"/>
            </w:pPr>
            <w:r>
              <w:t>string</w:t>
            </w:r>
          </w:p>
        </w:tc>
        <w:tc>
          <w:tcPr>
            <w:tcW w:w="2976" w:type="dxa"/>
          </w:tcPr>
          <w:p>
            <w:pPr>
              <w:ind w:firstLine="0" w:firstLineChars="0"/>
            </w:pPr>
            <w:r>
              <w:rPr>
                <w:rFonts w:hint="eastAsia"/>
              </w:rPr>
              <w:t>错误模块编码</w:t>
            </w:r>
          </w:p>
        </w:tc>
        <w:tc>
          <w:tcPr>
            <w:tcW w:w="2977" w:type="dxa"/>
          </w:tcPr>
          <w:p>
            <w:pPr>
              <w:pStyle w:val="32"/>
              <w:numPr>
                <w:ilvl w:val="0"/>
                <w:numId w:val="0"/>
              </w:numPr>
              <w:ind w:leftChars="0"/>
              <w:rPr>
                <w:rFonts w:hint="default" w:eastAsia="宋体"/>
                <w:lang w:val="en-US" w:eastAsia="zh-CN"/>
              </w:rPr>
            </w:pPr>
            <w:r>
              <w:rPr>
                <w:rFonts w:hint="eastAsia"/>
                <w:lang w:val="en-US" w:eastAsia="zh-CN"/>
              </w:rPr>
              <w:t>0、 未知服务</w:t>
            </w:r>
          </w:p>
          <w:p>
            <w:pPr>
              <w:pStyle w:val="32"/>
              <w:numPr>
                <w:ilvl w:val="0"/>
                <w:numId w:val="17"/>
              </w:numPr>
              <w:ind w:firstLineChars="0"/>
            </w:pPr>
            <w:r>
              <w:rPr>
                <w:rFonts w:hint="eastAsia"/>
              </w:rPr>
              <w:t>PLC</w:t>
            </w:r>
          </w:p>
          <w:p>
            <w:pPr>
              <w:pStyle w:val="32"/>
              <w:numPr>
                <w:ilvl w:val="0"/>
                <w:numId w:val="17"/>
              </w:numPr>
              <w:ind w:firstLineChars="0"/>
            </w:pPr>
            <w:r>
              <w:rPr>
                <w:rFonts w:hint="eastAsia"/>
              </w:rPr>
              <w:t xml:space="preserve">相机 </w:t>
            </w:r>
          </w:p>
          <w:p>
            <w:pPr>
              <w:pStyle w:val="32"/>
              <w:numPr>
                <w:ilvl w:val="0"/>
                <w:numId w:val="17"/>
              </w:numPr>
              <w:ind w:firstLineChars="0"/>
            </w:pPr>
            <w:r>
              <w:rPr>
                <w:rFonts w:hint="eastAsia"/>
              </w:rPr>
              <w:t>视觉系统</w:t>
            </w:r>
          </w:p>
          <w:p>
            <w:pPr>
              <w:pStyle w:val="32"/>
              <w:numPr>
                <w:ilvl w:val="0"/>
                <w:numId w:val="17"/>
              </w:numPr>
              <w:ind w:firstLineChars="0"/>
            </w:pPr>
            <w:r>
              <w:rPr>
                <w:rFonts w:hint="eastAsia"/>
              </w:rPr>
              <w:t>定位巡边</w:t>
            </w:r>
          </w:p>
          <w:p>
            <w:pPr>
              <w:pStyle w:val="32"/>
              <w:numPr>
                <w:ilvl w:val="0"/>
                <w:numId w:val="17"/>
              </w:numPr>
              <w:ind w:firstLineChars="0"/>
            </w:pPr>
            <w:r>
              <w:rPr>
                <w:rFonts w:hint="eastAsia"/>
              </w:rPr>
              <w:t>机器人</w:t>
            </w:r>
          </w:p>
          <w:p>
            <w:pPr>
              <w:pStyle w:val="32"/>
              <w:numPr>
                <w:ilvl w:val="0"/>
                <w:numId w:val="17"/>
              </w:numPr>
              <w:ind w:firstLineChars="0"/>
            </w:pPr>
            <w:r>
              <w:rPr>
                <w:rFonts w:hint="eastAsia"/>
              </w:rPr>
              <w:t>各区代理程序</w:t>
            </w:r>
          </w:p>
          <w:p>
            <w:pPr>
              <w:pStyle w:val="32"/>
              <w:numPr>
                <w:ilvl w:val="0"/>
                <w:numId w:val="17"/>
              </w:numPr>
              <w:ind w:firstLineChars="0"/>
            </w:pPr>
            <w:r>
              <w:rPr>
                <w:rFonts w:hint="eastAsia"/>
                <w:lang w:val="en-US" w:eastAsia="zh-CN"/>
              </w:rPr>
              <w:t>评估计算服务</w:t>
            </w:r>
          </w:p>
          <w:p>
            <w:pPr>
              <w:pStyle w:val="32"/>
              <w:numPr>
                <w:ilvl w:val="0"/>
                <w:numId w:val="17"/>
              </w:numPr>
              <w:ind w:firstLineChars="0"/>
            </w:pPr>
            <w:r>
              <w:rPr>
                <w:rFonts w:hint="eastAsia"/>
                <w:color w:val="FF0000"/>
                <w:lang w:val="en-US" w:eastAsia="zh-CN"/>
              </w:rPr>
              <w:t>喷码设备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p>
        </w:tc>
        <w:tc>
          <w:tcPr>
            <w:tcW w:w="1276" w:type="dxa"/>
          </w:tcPr>
          <w:p>
            <w:pPr>
              <w:ind w:firstLine="0" w:firstLineChars="0"/>
            </w:pPr>
            <w:r>
              <w:t>string</w:t>
            </w:r>
          </w:p>
        </w:tc>
        <w:tc>
          <w:tcPr>
            <w:tcW w:w="2976" w:type="dxa"/>
          </w:tcPr>
          <w:p>
            <w:pPr>
              <w:ind w:firstLine="0" w:firstLineChars="0"/>
            </w:pPr>
            <w:r>
              <w:rPr>
                <w:rFonts w:hint="eastAsia"/>
              </w:rPr>
              <w:t>错误信息</w:t>
            </w:r>
          </w:p>
        </w:tc>
        <w:tc>
          <w:tcPr>
            <w:tcW w:w="2977" w:type="dxa"/>
          </w:tcPr>
          <w:p>
            <w:pPr>
              <w:pStyle w:val="32"/>
              <w:ind w:left="36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err_time</w:t>
            </w:r>
          </w:p>
        </w:tc>
        <w:tc>
          <w:tcPr>
            <w:tcW w:w="1276" w:type="dxa"/>
          </w:tcPr>
          <w:p>
            <w:pPr>
              <w:ind w:firstLine="0" w:firstLineChars="0"/>
            </w:pPr>
            <w:r>
              <w:t>string</w:t>
            </w:r>
          </w:p>
        </w:tc>
        <w:tc>
          <w:tcPr>
            <w:tcW w:w="2976" w:type="dxa"/>
          </w:tcPr>
          <w:p>
            <w:pPr>
              <w:ind w:firstLine="0" w:firstLineChars="0"/>
            </w:pPr>
            <w:r>
              <w:rPr>
                <w:rFonts w:hint="eastAsia"/>
              </w:rPr>
              <w:t>上报时间</w:t>
            </w:r>
          </w:p>
        </w:tc>
        <w:tc>
          <w:tcPr>
            <w:tcW w:w="2977" w:type="dxa"/>
          </w:tcPr>
          <w:p>
            <w:pPr>
              <w:pStyle w:val="32"/>
              <w:ind w:left="36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solve</w:t>
            </w:r>
            <w:r>
              <w:rPr>
                <w:rFonts w:ascii="Times New Roman" w:hAnsi="Times New Roman" w:cs="Times New Roman"/>
                <w:color w:val="262626"/>
                <w:spacing w:val="12"/>
                <w:szCs w:val="21"/>
              </w:rPr>
              <w:t>_method</w:t>
            </w:r>
          </w:p>
        </w:tc>
        <w:tc>
          <w:tcPr>
            <w:tcW w:w="1276" w:type="dxa"/>
          </w:tcPr>
          <w:p>
            <w:pPr>
              <w:ind w:firstLine="0" w:firstLineChars="0"/>
            </w:pPr>
            <w:r>
              <w:t>string</w:t>
            </w:r>
          </w:p>
        </w:tc>
        <w:tc>
          <w:tcPr>
            <w:tcW w:w="2976" w:type="dxa"/>
          </w:tcPr>
          <w:p>
            <w:pPr>
              <w:ind w:firstLine="0" w:firstLineChars="0"/>
            </w:pPr>
            <w:r>
              <w:rPr>
                <w:rFonts w:hint="eastAsia"/>
              </w:rPr>
              <w:t>可参考解决办法</w:t>
            </w:r>
          </w:p>
        </w:tc>
        <w:tc>
          <w:tcPr>
            <w:tcW w:w="2977" w:type="dxa"/>
          </w:tcPr>
          <w:p>
            <w:pPr>
              <w:pStyle w:val="32"/>
              <w:ind w:left="360"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null</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11" w:name="_Toc20129"/>
      <w:r>
        <w:rPr>
          <w:rFonts w:hint="eastAsia" w:ascii="宋体" w:hAnsi="宋体" w:eastAsia="宋体"/>
          <w:szCs w:val="30"/>
        </w:rPr>
        <w:t>机器人（桁架）状态</w:t>
      </w:r>
      <w:bookmarkEnd w:id="11"/>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robot/status</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该接口用于查看各个功能区机器人状态。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功能区域编码参数</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_code”:”1”,”robot_status”:”1”}, {“</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_code”:”2”,”robot_status”:”2”}]</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返回机器人状态列表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rPr>
              <w:t>robot_code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机器人编号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各功能区机器人编码请参照各功能区下的示意图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obot_status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机器人状态</w:t>
            </w:r>
          </w:p>
        </w:tc>
        <w:tc>
          <w:tcPr>
            <w:tcW w:w="2977" w:type="dxa"/>
          </w:tcPr>
          <w:p>
            <w:pPr>
              <w:ind w:firstLine="0" w:firstLineChars="0"/>
              <w:rPr>
                <w:rFonts w:hint="default" w:ascii="Times New Roman" w:hAnsi="Times New Roman" w:eastAsia="宋体" w:cs="Times New Roman"/>
                <w:lang w:val="en-US" w:eastAsia="zh-CN"/>
              </w:rPr>
            </w:pPr>
            <w:r>
              <w:rPr>
                <w:rFonts w:ascii="Times New Roman" w:hAnsi="Times New Roman" w:cs="Times New Roman"/>
              </w:rPr>
              <w:t>0</w:t>
            </w:r>
            <w:r>
              <w:rPr>
                <w:rFonts w:hint="eastAsia" w:ascii="Times New Roman" w:hAnsi="Times New Roman" w:cs="Times New Roman"/>
              </w:rPr>
              <w:t>待机，1运行中，2报错</w:t>
            </w:r>
            <w:r>
              <w:rPr>
                <w:rFonts w:hint="eastAsia" w:ascii="Times New Roman" w:hAnsi="Times New Roman" w:cs="Times New Roman"/>
                <w:lang w:eastAsia="zh-CN"/>
              </w:rPr>
              <w:t>，</w:t>
            </w:r>
            <w:r>
              <w:rPr>
                <w:rFonts w:hint="eastAsia" w:ascii="Times New Roman" w:hAnsi="Times New Roman" w:cs="Times New Roman"/>
                <w:lang w:val="en-US" w:eastAsia="zh-CN"/>
              </w:rPr>
              <w:t>3：暂停</w:t>
            </w:r>
          </w:p>
        </w:tc>
      </w:tr>
    </w:tbl>
    <w:p>
      <w:pPr>
        <w:pStyle w:val="3"/>
        <w:numPr>
          <w:ilvl w:val="1"/>
          <w:numId w:val="16"/>
        </w:numPr>
        <w:spacing w:before="120"/>
        <w:rPr>
          <w:rFonts w:ascii="宋体" w:hAnsi="宋体" w:eastAsia="宋体"/>
          <w:szCs w:val="30"/>
        </w:rPr>
      </w:pPr>
      <w:bookmarkStart w:id="12" w:name="_Toc20691"/>
      <w:r>
        <w:rPr>
          <w:rFonts w:hint="eastAsia" w:ascii="宋体" w:hAnsi="宋体" w:eastAsia="宋体"/>
          <w:szCs w:val="30"/>
        </w:rPr>
        <w:t>暂停机器人（桁架）</w:t>
      </w:r>
      <w:bookmarkEnd w:id="12"/>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robot/pause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该接口用于暂停各个功能区机器人</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126" w:type="dxa"/>
          </w:tcPr>
          <w:p>
            <w:pPr>
              <w:ind w:firstLine="0" w:firstLineChars="0"/>
            </w:pPr>
            <w:r>
              <w:rPr>
                <w:rFonts w:hint="eastAsia"/>
              </w:rPr>
              <w:t>分拣线</w:t>
            </w:r>
          </w:p>
        </w:tc>
        <w:tc>
          <w:tcPr>
            <w:tcW w:w="3827" w:type="dxa"/>
          </w:tcPr>
          <w:p>
            <w:pPr>
              <w:ind w:firstLine="0" w:firstLineChars="0"/>
            </w:pPr>
            <w:r>
              <w:rPr>
                <w:rFonts w:hint="eastAsia"/>
              </w:rPr>
              <w:t>分拣线编号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ind w:firstLine="0" w:firstLineChars="0"/>
        <w:rPr>
          <w:lang w:val="zh-CN"/>
        </w:rPr>
      </w:pPr>
    </w:p>
    <w:p>
      <w:pPr>
        <w:pStyle w:val="3"/>
        <w:numPr>
          <w:ilvl w:val="1"/>
          <w:numId w:val="16"/>
        </w:numPr>
        <w:spacing w:before="120"/>
        <w:rPr>
          <w:rFonts w:ascii="宋体" w:hAnsi="宋体" w:eastAsia="宋体"/>
          <w:szCs w:val="30"/>
        </w:rPr>
      </w:pPr>
      <w:bookmarkStart w:id="13" w:name="_Toc27354"/>
      <w:r>
        <w:rPr>
          <w:rFonts w:hint="eastAsia" w:ascii="宋体" w:hAnsi="宋体" w:eastAsia="宋体"/>
          <w:szCs w:val="30"/>
        </w:rPr>
        <w:t>恢复机器人（桁架）</w:t>
      </w:r>
      <w:bookmarkEnd w:id="13"/>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robot/recover</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该接口用于恢复各个功能区机器人或桁架状态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976" w:type="dxa"/>
          </w:tcPr>
          <w:p>
            <w:pPr>
              <w:ind w:firstLine="0" w:firstLineChars="0"/>
            </w:pPr>
            <w:r>
              <w:rPr>
                <w:rFonts w:hint="eastAsia"/>
              </w:rPr>
              <w:t>机器人编号</w:t>
            </w:r>
          </w:p>
        </w:tc>
        <w:tc>
          <w:tcPr>
            <w:tcW w:w="297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spacing w:line="360" w:lineRule="atLeast"/>
        <w:ind w:firstLine="0" w:firstLineChars="0"/>
      </w:pPr>
    </w:p>
    <w:p>
      <w:pPr>
        <w:pStyle w:val="32"/>
        <w:ind w:left="0" w:firstLine="482"/>
        <w:rPr>
          <w:rStyle w:val="22"/>
        </w:rPr>
      </w:pPr>
      <w:r>
        <w:rPr>
          <w:rStyle w:val="22"/>
          <w:rFonts w:hint="eastAsia"/>
        </w:rPr>
        <w:t>返回结果：</w:t>
      </w:r>
    </w:p>
    <w:p>
      <w:pPr>
        <w:pStyle w:val="32"/>
        <w:ind w:left="0" w:firstLine="264" w:firstLineChars="1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left="-720" w:leftChars="-300" w:firstLine="1000" w:firstLineChars="3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14" w:name="_Toc4962"/>
      <w:r>
        <w:rPr>
          <w:rFonts w:hint="eastAsia" w:ascii="宋体" w:hAnsi="宋体" w:eastAsia="宋体"/>
          <w:szCs w:val="30"/>
        </w:rPr>
        <w:t>视觉状态</w:t>
      </w:r>
      <w:bookmarkEnd w:id="14"/>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algo/status</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该接口用于查看各个功能区视觉状态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区域编号</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algo</w:t>
      </w:r>
      <w:r>
        <w:rPr>
          <w:rFonts w:ascii="Times New Roman" w:hAnsi="Times New Roman" w:cs="Times New Roman"/>
          <w:color w:val="262626"/>
          <w:spacing w:val="12"/>
          <w:szCs w:val="21"/>
        </w:rPr>
        <w:t>_code”:”1”,”</w:t>
      </w:r>
      <w:r>
        <w:rPr>
          <w:rFonts w:hint="eastAsia" w:ascii="Times New Roman" w:hAnsi="Times New Roman" w:cs="Times New Roman"/>
          <w:color w:val="262626"/>
          <w:spacing w:val="12"/>
          <w:szCs w:val="21"/>
        </w:rPr>
        <w:t xml:space="preserve"> algo</w:t>
      </w:r>
      <w:r>
        <w:rPr>
          <w:rFonts w:ascii="Times New Roman" w:hAnsi="Times New Roman" w:cs="Times New Roman"/>
          <w:color w:val="262626"/>
          <w:spacing w:val="12"/>
          <w:szCs w:val="21"/>
        </w:rPr>
        <w:t>_status”:”1”}, {“</w:t>
      </w:r>
      <w:r>
        <w:rPr>
          <w:rFonts w:hint="eastAsia" w:ascii="Times New Roman" w:hAnsi="Times New Roman" w:cs="Times New Roman"/>
          <w:color w:val="262626"/>
          <w:spacing w:val="12"/>
          <w:szCs w:val="21"/>
        </w:rPr>
        <w:t>algo</w:t>
      </w:r>
      <w:r>
        <w:rPr>
          <w:rFonts w:ascii="Times New Roman" w:hAnsi="Times New Roman" w:cs="Times New Roman"/>
          <w:color w:val="262626"/>
          <w:spacing w:val="12"/>
          <w:szCs w:val="21"/>
        </w:rPr>
        <w:t>_code”:”2”,”</w:t>
      </w:r>
      <w:r>
        <w:rPr>
          <w:rFonts w:hint="eastAsia" w:ascii="Times New Roman" w:hAnsi="Times New Roman" w:cs="Times New Roman"/>
          <w:color w:val="262626"/>
          <w:spacing w:val="12"/>
          <w:szCs w:val="21"/>
        </w:rPr>
        <w:t xml:space="preserve"> algo</w:t>
      </w:r>
      <w:r>
        <w:rPr>
          <w:rFonts w:ascii="Times New Roman" w:hAnsi="Times New Roman" w:cs="Times New Roman"/>
          <w:color w:val="262626"/>
          <w:spacing w:val="12"/>
          <w:szCs w:val="21"/>
        </w:rPr>
        <w:t>_status”:”2”}]</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3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338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338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3386"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返回机器人状态列表</w:t>
            </w:r>
          </w:p>
        </w:tc>
        <w:tc>
          <w:tcPr>
            <w:tcW w:w="3386"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algo</w:t>
            </w:r>
            <w:r>
              <w:rPr>
                <w:rFonts w:ascii="Times New Roman" w:hAnsi="Times New Roman" w:cs="Times New Roman"/>
              </w:rPr>
              <w: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视觉编号</w:t>
            </w:r>
          </w:p>
        </w:tc>
        <w:tc>
          <w:tcPr>
            <w:tcW w:w="3386" w:type="dxa"/>
          </w:tcPr>
          <w:p>
            <w:pPr>
              <w:ind w:firstLine="0" w:firstLineChars="0"/>
              <w:rPr>
                <w:rFonts w:ascii="Times New Roman" w:hAnsi="Times New Roman" w:cs="Times New Roman"/>
              </w:rPr>
            </w:pPr>
            <w:r>
              <w:rPr>
                <w:rFonts w:hint="eastAsia" w:ascii="Times New Roman" w:hAnsi="Times New Roman" w:cs="Times New Roman"/>
              </w:rPr>
              <w:t>详情请参见各区相机编号规则</w:t>
            </w:r>
            <w:r>
              <w:rPr>
                <w:rFonts w:ascii="Times New Roman" w:hAnsi="Times New Roman"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algo</w:t>
            </w:r>
            <w:r>
              <w:rPr>
                <w:rFonts w:ascii="Times New Roman" w:hAnsi="Times New Roman" w:cs="Times New Roman"/>
              </w:rPr>
              <w: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视觉状态</w:t>
            </w:r>
          </w:p>
        </w:tc>
        <w:tc>
          <w:tcPr>
            <w:tcW w:w="3386" w:type="dxa"/>
          </w:tcPr>
          <w:p>
            <w:pPr>
              <w:ind w:firstLine="0" w:firstLineChars="0"/>
              <w:rPr>
                <w:rFonts w:hint="eastAsia" w:ascii="Times New Roman" w:hAnsi="Times New Roman" w:eastAsia="宋体" w:cs="Times New Roman"/>
                <w:lang w:val="en-US" w:eastAsia="zh-CN"/>
              </w:rPr>
            </w:pPr>
            <w:r>
              <w:rPr>
                <w:rFonts w:hint="eastAsia" w:ascii="Times New Roman" w:hAnsi="Times New Roman" w:cs="Times New Roman"/>
              </w:rPr>
              <w:t>1</w:t>
            </w:r>
            <w:r>
              <w:rPr>
                <w:rFonts w:hint="eastAsia" w:ascii="Times New Roman" w:hAnsi="Times New Roman" w:cs="Times New Roman"/>
                <w:lang w:val="en-US" w:eastAsia="zh-CN"/>
              </w:rPr>
              <w:t>正常</w:t>
            </w:r>
            <w:r>
              <w:rPr>
                <w:rFonts w:hint="eastAsia" w:ascii="Times New Roman" w:hAnsi="Times New Roman" w:cs="Times New Roman"/>
              </w:rPr>
              <w:t>，2</w:t>
            </w:r>
            <w:r>
              <w:rPr>
                <w:rFonts w:hint="eastAsia" w:ascii="Times New Roman" w:hAnsi="Times New Roman" w:cs="Times New Roman"/>
                <w:lang w:val="en-US" w:eastAsia="zh-CN"/>
              </w:rPr>
              <w:t>异常</w:t>
            </w:r>
          </w:p>
        </w:tc>
      </w:tr>
    </w:tbl>
    <w:p>
      <w:pPr>
        <w:pStyle w:val="3"/>
        <w:numPr>
          <w:ilvl w:val="1"/>
          <w:numId w:val="16"/>
        </w:numPr>
        <w:spacing w:before="120"/>
        <w:rPr>
          <w:rFonts w:ascii="宋体" w:hAnsi="宋体" w:eastAsia="宋体"/>
          <w:szCs w:val="30"/>
        </w:rPr>
      </w:pPr>
      <w:bookmarkStart w:id="15" w:name="_Toc27809"/>
      <w:r>
        <w:rPr>
          <w:rFonts w:hint="eastAsia" w:ascii="宋体" w:hAnsi="宋体" w:eastAsia="宋体"/>
          <w:szCs w:val="30"/>
        </w:rPr>
        <w:t>PLC状态</w:t>
      </w:r>
      <w:bookmarkEnd w:id="15"/>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plc/status</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该接口用于查看各个功能区PLC状态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区域编号</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[{“plc_code”:”</w:t>
      </w:r>
      <w:r>
        <w:rPr>
          <w:rFonts w:hint="eastAsia" w:ascii="Times New Roman" w:hAnsi="Times New Roman" w:cs="Times New Roman"/>
          <w:color w:val="262626"/>
          <w:spacing w:val="12"/>
          <w:szCs w:val="21"/>
        </w:rPr>
        <w:t>plc</w:t>
      </w:r>
      <w:r>
        <w:rPr>
          <w:rFonts w:ascii="Times New Roman" w:hAnsi="Times New Roman" w:cs="Times New Roman"/>
          <w:color w:val="262626"/>
          <w:spacing w:val="12"/>
          <w:szCs w:val="21"/>
        </w:rPr>
        <w:t>1”,”</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 _status”:”1”}, {“plc_code”:”</w:t>
      </w:r>
      <w:r>
        <w:rPr>
          <w:rFonts w:hint="eastAsia" w:ascii="Times New Roman" w:hAnsi="Times New Roman" w:cs="Times New Roman"/>
          <w:color w:val="262626"/>
          <w:spacing w:val="12"/>
          <w:szCs w:val="21"/>
        </w:rPr>
        <w:t xml:space="preserve"> plc</w:t>
      </w:r>
      <w:r>
        <w:rPr>
          <w:rFonts w:ascii="Times New Roman" w:hAnsi="Times New Roman" w:cs="Times New Roman"/>
          <w:color w:val="262626"/>
          <w:spacing w:val="12"/>
          <w:szCs w:val="21"/>
        </w:rPr>
        <w:t>2”,”</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plc_status”:”2”}]</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返回PLC状态列表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_code</w:t>
            </w:r>
          </w:p>
        </w:tc>
        <w:tc>
          <w:tcPr>
            <w:tcW w:w="1276" w:type="dxa"/>
          </w:tcPr>
          <w:p>
            <w:pPr>
              <w:ind w:firstLine="0" w:firstLineChars="0"/>
            </w:pPr>
            <w:r>
              <w:rPr>
                <w:rFonts w:hint="eastAsia"/>
              </w:rPr>
              <w:t>string</w:t>
            </w:r>
          </w:p>
        </w:tc>
        <w:tc>
          <w:tcPr>
            <w:tcW w:w="2976" w:type="dxa"/>
          </w:tcPr>
          <w:p>
            <w:pPr>
              <w:ind w:firstLine="0" w:firstLineChars="0"/>
            </w:pPr>
            <w:r>
              <w:rPr>
                <w:rFonts w:hint="eastAsia"/>
              </w:rPr>
              <w:t>PLC编号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编号为PLC</w:t>
            </w:r>
            <w:r>
              <w:rPr>
                <w:rFonts w:ascii="Times New Roman" w:hAnsi="Times New Roman" w:cs="Times New Roman"/>
              </w:rPr>
              <w:t>1-7</w:t>
            </w:r>
            <w:r>
              <w:rPr>
                <w:rFonts w:hint="eastAsia" w:ascii="Times New Roman" w:hAnsi="Times New Roman" w:cs="Times New Roman"/>
              </w:rPr>
              <w:t>，可根据现场调整；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视觉状态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异常，1正常</w:t>
            </w:r>
          </w:p>
        </w:tc>
      </w:tr>
    </w:tbl>
    <w:p>
      <w:pPr>
        <w:pStyle w:val="3"/>
        <w:numPr>
          <w:ilvl w:val="1"/>
          <w:numId w:val="16"/>
        </w:numPr>
        <w:spacing w:before="120"/>
        <w:rPr>
          <w:rFonts w:ascii="宋体" w:hAnsi="宋体" w:eastAsia="宋体"/>
          <w:szCs w:val="30"/>
        </w:rPr>
      </w:pPr>
      <w:bookmarkStart w:id="16" w:name="_Toc1106"/>
      <w:r>
        <w:rPr>
          <w:rFonts w:hint="eastAsia" w:ascii="宋体" w:hAnsi="宋体" w:eastAsia="宋体"/>
          <w:szCs w:val="30"/>
        </w:rPr>
        <w:t>大/小件砂光机状态</w:t>
      </w:r>
      <w:bookmarkEnd w:id="16"/>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sander/status</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该接口用于查看各个功能区砂光机的状态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sde1</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_status”:”1”},</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sde2</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_status”:”1”</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4"/>
          <w:lang w:val="en-US" w:eastAsia="zh-CN"/>
        </w:rPr>
        <w:t>sander_msg</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sde3</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1"/>
        </w:rPr>
        <w:t>_status”:”1”</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4"/>
          <w:lang w:val="en-US" w:eastAsia="zh-CN"/>
        </w:rPr>
        <w:t>sander_msg</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返回砂光机状态列表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4"/>
              </w:rPr>
              <w:t>sander</w:t>
            </w:r>
            <w:r>
              <w:rPr>
                <w:rFonts w:ascii="Times New Roman" w:hAnsi="Times New Roman" w:cs="Times New Roman"/>
              </w:rPr>
              <w: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砂光机编号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4"/>
              </w:rPr>
              <w:t>sander</w:t>
            </w:r>
            <w:r>
              <w:rPr>
                <w:rFonts w:ascii="Times New Roman" w:hAnsi="Times New Roman" w:cs="Times New Roman"/>
              </w:rPr>
              <w: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砂光机状态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异常，1正常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hint="default" w:ascii="Times New Roman" w:hAnsi="Times New Roman" w:eastAsia="宋体" w:cs="Times New Roman"/>
                <w:color w:val="262626"/>
                <w:spacing w:val="12"/>
                <w:szCs w:val="24"/>
                <w:lang w:val="en-US" w:eastAsia="zh-CN"/>
              </w:rPr>
            </w:pPr>
            <w:r>
              <w:rPr>
                <w:rFonts w:hint="eastAsia" w:ascii="Times New Roman" w:hAnsi="Times New Roman" w:cs="Times New Roman"/>
                <w:color w:val="262626"/>
                <w:spacing w:val="12"/>
                <w:szCs w:val="24"/>
                <w:lang w:val="en-US" w:eastAsia="zh-CN"/>
              </w:rPr>
              <w:t>sander_msg</w:t>
            </w:r>
          </w:p>
        </w:tc>
        <w:tc>
          <w:tcPr>
            <w:tcW w:w="1276" w:type="dxa"/>
          </w:tcPr>
          <w:p>
            <w:pPr>
              <w:ind w:firstLine="0" w:firstLineChars="0"/>
              <w:rPr>
                <w:rFonts w:hint="eastAsia"/>
              </w:rPr>
            </w:pPr>
            <w:r>
              <w:rPr>
                <w:rFonts w:hint="eastAsia"/>
              </w:rPr>
              <w:t>s</w:t>
            </w:r>
            <w:r>
              <w:t>tring</w:t>
            </w:r>
          </w:p>
        </w:tc>
        <w:tc>
          <w:tcPr>
            <w:tcW w:w="2976" w:type="dxa"/>
          </w:tcPr>
          <w:p>
            <w:pPr>
              <w:ind w:firstLine="0" w:firstLineChars="0"/>
              <w:rPr>
                <w:rFonts w:hint="default" w:eastAsia="宋体"/>
                <w:lang w:val="en-US" w:eastAsia="zh-CN"/>
              </w:rPr>
            </w:pPr>
            <w:r>
              <w:rPr>
                <w:rFonts w:hint="eastAsia"/>
                <w:lang w:val="en-US" w:eastAsia="zh-CN"/>
              </w:rPr>
              <w:t>砂光机异常信息描述</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lang w:val="en-US"/>
        </w:rPr>
      </w:pPr>
      <w:bookmarkStart w:id="17" w:name="_Toc16165"/>
      <w:r>
        <w:rPr>
          <w:rFonts w:hint="eastAsia" w:ascii="宋体" w:hAnsi="宋体" w:eastAsia="宋体"/>
          <w:szCs w:val="30"/>
        </w:rPr>
        <w:t>更新大</w:t>
      </w:r>
      <w:r>
        <w:rPr>
          <w:rFonts w:hint="eastAsia" w:ascii="宋体" w:hAnsi="宋体" w:eastAsia="宋体"/>
          <w:szCs w:val="30"/>
          <w:lang w:val="en-US"/>
        </w:rPr>
        <w:t>/</w:t>
      </w:r>
      <w:r>
        <w:rPr>
          <w:rFonts w:hint="eastAsia" w:ascii="宋体" w:hAnsi="宋体" w:eastAsia="宋体"/>
          <w:szCs w:val="30"/>
        </w:rPr>
        <w:t>小件砂光机高度</w:t>
      </w:r>
      <w:bookmarkEnd w:id="17"/>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4"/>
        </w:rPr>
        <w:t>uptSanderHeight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该接口用于更新各个功能区砂光机的高度</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“height”:”30”</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pPr>
              <w:ind w:firstLine="0" w:firstLineChars="0"/>
            </w:pPr>
            <w:r>
              <w:t>string</w:t>
            </w:r>
          </w:p>
        </w:tc>
        <w:tc>
          <w:tcPr>
            <w:tcW w:w="2541" w:type="dxa"/>
          </w:tcPr>
          <w:p>
            <w:pPr>
              <w:ind w:firstLine="0" w:firstLineChars="0"/>
            </w:pPr>
            <w:r>
              <w:rPr>
                <w:rFonts w:hint="eastAsia"/>
              </w:rPr>
              <w:t>砂光机编号</w:t>
            </w:r>
          </w:p>
        </w:tc>
        <w:tc>
          <w:tcPr>
            <w:tcW w:w="3412" w:type="dxa"/>
          </w:tcPr>
          <w:p>
            <w:pPr>
              <w:ind w:firstLine="0" w:firstLineChars="0"/>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height</w:t>
            </w:r>
          </w:p>
        </w:tc>
        <w:tc>
          <w:tcPr>
            <w:tcW w:w="1276" w:type="dxa"/>
          </w:tcPr>
          <w:p>
            <w:pPr>
              <w:ind w:firstLine="0" w:firstLineChars="0"/>
            </w:pPr>
            <w:r>
              <w:t>string</w:t>
            </w:r>
          </w:p>
        </w:tc>
        <w:tc>
          <w:tcPr>
            <w:tcW w:w="2541" w:type="dxa"/>
          </w:tcPr>
          <w:p>
            <w:pPr>
              <w:ind w:firstLine="0" w:firstLineChars="0"/>
            </w:pPr>
            <w:r>
              <w:rPr>
                <w:rFonts w:hint="eastAsia"/>
              </w:rPr>
              <w:t>砂光机高度</w:t>
            </w:r>
          </w:p>
        </w:tc>
        <w:tc>
          <w:tcPr>
            <w:tcW w:w="3412" w:type="dxa"/>
          </w:tcPr>
          <w:p>
            <w:pPr>
              <w:ind w:firstLine="0" w:firstLineChars="0"/>
            </w:pP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3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18"/>
        <w:gridCol w:w="3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3843"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418" w:type="dxa"/>
          </w:tcPr>
          <w:p>
            <w:pPr>
              <w:ind w:firstLine="0" w:firstLineChars="0"/>
            </w:pPr>
            <w:r>
              <w:rPr>
                <w:rFonts w:hint="eastAsia"/>
              </w:rPr>
              <w:t>int</w:t>
            </w:r>
          </w:p>
        </w:tc>
        <w:tc>
          <w:tcPr>
            <w:tcW w:w="3843"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418" w:type="dxa"/>
          </w:tcPr>
          <w:p>
            <w:pPr>
              <w:ind w:firstLine="0" w:firstLineChars="0"/>
            </w:pPr>
            <w:r>
              <w:rPr>
                <w:rFonts w:hint="eastAsia"/>
              </w:rPr>
              <w:t>string</w:t>
            </w:r>
          </w:p>
        </w:tc>
        <w:tc>
          <w:tcPr>
            <w:tcW w:w="3843"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bl>
    <w:p>
      <w:pPr>
        <w:pStyle w:val="3"/>
        <w:numPr>
          <w:ilvl w:val="1"/>
          <w:numId w:val="16"/>
        </w:numPr>
        <w:spacing w:before="120"/>
        <w:rPr>
          <w:rFonts w:ascii="宋体" w:hAnsi="宋体" w:eastAsia="宋体"/>
          <w:szCs w:val="30"/>
          <w:lang w:val="en-US"/>
        </w:rPr>
      </w:pPr>
      <w:bookmarkStart w:id="18" w:name="_Toc1124"/>
      <w:r>
        <w:rPr>
          <w:rFonts w:hint="eastAsia" w:ascii="宋体" w:hAnsi="宋体" w:eastAsia="宋体"/>
          <w:szCs w:val="30"/>
        </w:rPr>
        <w:t>查询大</w:t>
      </w:r>
      <w:r>
        <w:rPr>
          <w:rFonts w:hint="eastAsia" w:ascii="宋体" w:hAnsi="宋体" w:eastAsia="宋体"/>
          <w:szCs w:val="30"/>
          <w:lang w:val="en-US"/>
        </w:rPr>
        <w:t>/</w:t>
      </w:r>
      <w:r>
        <w:rPr>
          <w:rFonts w:hint="eastAsia" w:ascii="宋体" w:hAnsi="宋体" w:eastAsia="宋体"/>
          <w:szCs w:val="30"/>
        </w:rPr>
        <w:t>小件砂光机高度</w:t>
      </w:r>
      <w:bookmarkEnd w:id="18"/>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query</w:t>
      </w:r>
      <w:r>
        <w:rPr>
          <w:rFonts w:ascii="Times New Roman" w:hAnsi="Times New Roman" w:cs="Times New Roman"/>
          <w:color w:val="262626"/>
          <w:spacing w:val="12"/>
          <w:szCs w:val="24"/>
        </w:rPr>
        <w:t>SanderHeight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该接口用于查询各个功能区的砂光机的当前高度</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pPr>
              <w:ind w:firstLine="0" w:firstLineChars="0"/>
            </w:pPr>
            <w:r>
              <w:t>string</w:t>
            </w:r>
          </w:p>
        </w:tc>
        <w:tc>
          <w:tcPr>
            <w:tcW w:w="2541" w:type="dxa"/>
          </w:tcPr>
          <w:p>
            <w:pPr>
              <w:ind w:firstLine="0" w:firstLineChars="0"/>
            </w:pPr>
            <w:r>
              <w:rPr>
                <w:rFonts w:hint="eastAsia"/>
              </w:rPr>
              <w:t>砂光机编号</w:t>
            </w:r>
          </w:p>
        </w:tc>
        <w:tc>
          <w:tcPr>
            <w:tcW w:w="3412" w:type="dxa"/>
          </w:tcPr>
          <w:p>
            <w:pPr>
              <w:ind w:firstLine="0" w:firstLineChars="0"/>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”:”200”</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3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18"/>
        <w:gridCol w:w="3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3843"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418" w:type="dxa"/>
          </w:tcPr>
          <w:p>
            <w:pPr>
              <w:ind w:firstLine="0" w:firstLineChars="0"/>
            </w:pPr>
            <w:r>
              <w:rPr>
                <w:rFonts w:hint="eastAsia"/>
              </w:rPr>
              <w:t>int</w:t>
            </w:r>
          </w:p>
        </w:tc>
        <w:tc>
          <w:tcPr>
            <w:tcW w:w="3843"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418" w:type="dxa"/>
          </w:tcPr>
          <w:p>
            <w:pPr>
              <w:ind w:firstLine="0" w:firstLineChars="0"/>
            </w:pPr>
            <w:r>
              <w:rPr>
                <w:rFonts w:hint="eastAsia"/>
              </w:rPr>
              <w:t>string</w:t>
            </w:r>
          </w:p>
        </w:tc>
        <w:tc>
          <w:tcPr>
            <w:tcW w:w="3843"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data</w:t>
            </w:r>
          </w:p>
        </w:tc>
        <w:tc>
          <w:tcPr>
            <w:tcW w:w="1418" w:type="dxa"/>
          </w:tcPr>
          <w:p>
            <w:pPr>
              <w:ind w:firstLine="0" w:firstLineChars="0"/>
            </w:pPr>
            <w:r>
              <w:t>string</w:t>
            </w:r>
          </w:p>
        </w:tc>
        <w:tc>
          <w:tcPr>
            <w:tcW w:w="3843" w:type="dxa"/>
          </w:tcPr>
          <w:p>
            <w:pPr>
              <w:ind w:firstLine="0" w:firstLineChars="0"/>
            </w:pPr>
            <w:r>
              <w:rPr>
                <w:rFonts w:hint="eastAsia"/>
              </w:rPr>
              <w:t>高度</w:t>
            </w:r>
          </w:p>
        </w:tc>
        <w:tc>
          <w:tcPr>
            <w:tcW w:w="2977" w:type="dxa"/>
          </w:tcPr>
          <w:p>
            <w:pPr>
              <w:ind w:firstLine="0" w:firstLineChars="0"/>
              <w:rPr>
                <w:rFonts w:ascii="Times New Roman" w:hAnsi="Times New Roman" w:cs="Times New Roman"/>
              </w:rPr>
            </w:pPr>
            <w:r>
              <w:rPr>
                <w:rFonts w:hint="eastAsia" w:ascii="Times New Roman" w:hAnsi="Times New Roman" w:cs="Times New Roman"/>
              </w:rPr>
              <w:t>砂光机的高度</w:t>
            </w:r>
          </w:p>
        </w:tc>
      </w:tr>
    </w:tbl>
    <w:p>
      <w:pPr>
        <w:pStyle w:val="3"/>
        <w:numPr>
          <w:ilvl w:val="1"/>
          <w:numId w:val="16"/>
        </w:numPr>
        <w:spacing w:before="120"/>
        <w:rPr>
          <w:rFonts w:ascii="宋体" w:hAnsi="宋体" w:eastAsia="宋体"/>
          <w:szCs w:val="30"/>
          <w:lang w:val="en-US"/>
        </w:rPr>
      </w:pPr>
      <w:bookmarkStart w:id="19" w:name="_Toc8496"/>
      <w:r>
        <w:rPr>
          <w:rFonts w:hint="eastAsia" w:ascii="宋体" w:hAnsi="宋体" w:eastAsia="宋体"/>
          <w:szCs w:val="30"/>
        </w:rPr>
        <w:t>大</w:t>
      </w:r>
      <w:r>
        <w:rPr>
          <w:rFonts w:hint="eastAsia" w:ascii="宋体" w:hAnsi="宋体" w:eastAsia="宋体"/>
          <w:szCs w:val="30"/>
          <w:lang w:val="en-US"/>
        </w:rPr>
        <w:t>/</w:t>
      </w:r>
      <w:r>
        <w:rPr>
          <w:rFonts w:hint="eastAsia" w:ascii="宋体" w:hAnsi="宋体" w:eastAsia="宋体"/>
          <w:szCs w:val="30"/>
        </w:rPr>
        <w:t>小件砂光机重启/关机/开机</w:t>
      </w:r>
      <w:bookmarkEnd w:id="19"/>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sander/oper</w:t>
      </w:r>
      <w:r>
        <w:rPr>
          <w:rFonts w:ascii="Times New Roman" w:hAnsi="Times New Roman" w:cs="Times New Roman"/>
          <w:color w:val="262626"/>
          <w:spacing w:val="12"/>
          <w:szCs w:val="24"/>
        </w:rPr>
        <w:t>ateSander</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该接口用于操作各个功能区砂光机的重启、开机和关机</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“operate_command”:”start”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pPr>
              <w:ind w:firstLine="0" w:firstLineChars="0"/>
            </w:pPr>
            <w:r>
              <w:t>string</w:t>
            </w:r>
          </w:p>
        </w:tc>
        <w:tc>
          <w:tcPr>
            <w:tcW w:w="2541" w:type="dxa"/>
          </w:tcPr>
          <w:p>
            <w:pPr>
              <w:ind w:firstLine="0" w:firstLineChars="0"/>
            </w:pPr>
            <w:r>
              <w:rPr>
                <w:rFonts w:hint="eastAsia"/>
              </w:rPr>
              <w:t>砂光机编号</w:t>
            </w:r>
          </w:p>
        </w:tc>
        <w:tc>
          <w:tcPr>
            <w:tcW w:w="3412" w:type="dxa"/>
          </w:tcPr>
          <w:p>
            <w:pPr>
              <w:ind w:firstLine="0" w:firstLineChars="0"/>
            </w:pPr>
            <w:r>
              <w:rPr>
                <w:rFonts w:hint="eastAsia" w:ascii="Times New Roman" w:hAnsi="Times New Roman" w:cs="Times New Roman"/>
              </w:rPr>
              <w:t>编号规则：大件：</w:t>
            </w:r>
            <w:r>
              <w:rPr>
                <w:rFonts w:ascii="Times New Roman" w:hAnsi="Times New Roman" w:cs="Times New Roman"/>
              </w:rPr>
              <w:t>sde1</w:t>
            </w:r>
            <w:r>
              <w:rPr>
                <w:rFonts w:hint="eastAsia" w:ascii="Times New Roman" w:hAnsi="Times New Roman" w:cs="Times New Roman"/>
              </w:rPr>
              <w:t>，小件：</w:t>
            </w:r>
            <w:r>
              <w:rPr>
                <w:rFonts w:ascii="Times New Roman" w:hAnsi="Times New Roman" w:cs="Times New Roman"/>
              </w:rPr>
              <w:t>sde2</w:t>
            </w:r>
            <w:r>
              <w:rPr>
                <w:rFonts w:hint="eastAsia" w:ascii="Times New Roman" w:hAnsi="Times New Roman" w:cs="Times New Roman"/>
              </w:rPr>
              <w:t>，s</w:t>
            </w:r>
            <w:r>
              <w:rPr>
                <w:rFonts w:ascii="Times New Roman" w:hAnsi="Times New Roman" w:cs="Times New Roman"/>
              </w:rPr>
              <w:t>de3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p>
        </w:tc>
        <w:tc>
          <w:tcPr>
            <w:tcW w:w="1276" w:type="dxa"/>
          </w:tcPr>
          <w:p>
            <w:pPr>
              <w:ind w:firstLine="0" w:firstLineChars="0"/>
            </w:pPr>
            <w:r>
              <w:t>string</w:t>
            </w:r>
          </w:p>
        </w:tc>
        <w:tc>
          <w:tcPr>
            <w:tcW w:w="2541" w:type="dxa"/>
          </w:tcPr>
          <w:p>
            <w:pPr>
              <w:ind w:firstLine="0" w:firstLineChars="0"/>
            </w:pPr>
            <w:r>
              <w:rPr>
                <w:rFonts w:hint="eastAsia"/>
              </w:rPr>
              <w:t>操作指令</w:t>
            </w:r>
          </w:p>
        </w:tc>
        <w:tc>
          <w:tcPr>
            <w:tcW w:w="3412" w:type="dxa"/>
          </w:tcPr>
          <w:p>
            <w:pPr>
              <w:ind w:firstLine="0" w:firstLineChars="0"/>
            </w:pPr>
            <w:r>
              <w:rPr>
                <w:rFonts w:hint="eastAsia"/>
              </w:rPr>
              <w:t>start：启动；stop</w:t>
            </w:r>
            <w:r>
              <w:t>:</w:t>
            </w:r>
            <w:r>
              <w:rPr>
                <w:rFonts w:hint="eastAsia"/>
              </w:rPr>
              <w:t>停止</w:t>
            </w:r>
          </w:p>
          <w:p>
            <w:pPr>
              <w:ind w:firstLine="0" w:firstLineChars="0"/>
            </w:pPr>
            <w:r>
              <w:rPr>
                <w:rFonts w:hint="eastAsia"/>
              </w:rPr>
              <w:t>restart：重启动；</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bl>
    <w:p>
      <w:pPr>
        <w:pStyle w:val="3"/>
        <w:numPr>
          <w:ilvl w:val="1"/>
          <w:numId w:val="16"/>
        </w:numPr>
        <w:spacing w:before="120"/>
        <w:rPr>
          <w:rFonts w:ascii="宋体" w:hAnsi="宋体" w:eastAsia="宋体"/>
          <w:szCs w:val="30"/>
          <w:lang w:val="en-US"/>
        </w:rPr>
      </w:pPr>
      <w:bookmarkStart w:id="20" w:name="_Toc23587"/>
      <w:r>
        <w:rPr>
          <w:rFonts w:hint="eastAsia" w:ascii="宋体" w:hAnsi="宋体" w:eastAsia="宋体"/>
          <w:szCs w:val="30"/>
        </w:rPr>
        <w:t>电磁抓手全部断磁和开磁</w:t>
      </w:r>
      <w:bookmarkEnd w:id="20"/>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/oper</w:t>
      </w:r>
      <w:r>
        <w:rPr>
          <w:rFonts w:ascii="Times New Roman" w:hAnsi="Times New Roman" w:cs="Times New Roman"/>
          <w:color w:val="262626"/>
          <w:spacing w:val="12"/>
          <w:szCs w:val="24"/>
        </w:rPr>
        <w:t>ateAllDot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该接口用于操作混拣和大件分拣区、大件码盘区、二次分拣区的电磁抓手全部开磁和全部断磁操作；</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r>
        <w:t xml:space="preserve"> open_sucker</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982"/>
        <w:gridCol w:w="2835"/>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982" w:type="dxa"/>
          </w:tcPr>
          <w:p>
            <w:pPr>
              <w:ind w:firstLine="0" w:firstLineChars="0"/>
            </w:pPr>
            <w:r>
              <w:rPr>
                <w:rFonts w:hint="eastAsia"/>
              </w:rPr>
              <w:t>类型</w:t>
            </w:r>
          </w:p>
        </w:tc>
        <w:tc>
          <w:tcPr>
            <w:tcW w:w="2835"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982" w:type="dxa"/>
          </w:tcPr>
          <w:p>
            <w:pPr>
              <w:ind w:firstLine="0" w:firstLineChars="0"/>
            </w:pPr>
            <w:r>
              <w:t>string</w:t>
            </w:r>
          </w:p>
        </w:tc>
        <w:tc>
          <w:tcPr>
            <w:tcW w:w="2835"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982" w:type="dxa"/>
          </w:tcPr>
          <w:p>
            <w:pPr>
              <w:ind w:firstLine="0" w:firstLineChars="0"/>
            </w:pPr>
            <w:r>
              <w:t>string</w:t>
            </w:r>
          </w:p>
        </w:tc>
        <w:tc>
          <w:tcPr>
            <w:tcW w:w="2835"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982" w:type="dxa"/>
          </w:tcPr>
          <w:p>
            <w:pPr>
              <w:ind w:firstLine="0" w:firstLineChars="0"/>
            </w:pPr>
            <w:r>
              <w:t>string</w:t>
            </w:r>
          </w:p>
        </w:tc>
        <w:tc>
          <w:tcPr>
            <w:tcW w:w="2835"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982" w:type="dxa"/>
          </w:tcPr>
          <w:p>
            <w:pPr>
              <w:ind w:firstLine="0" w:firstLineChars="0"/>
            </w:pPr>
            <w:r>
              <w:t>string</w:t>
            </w:r>
          </w:p>
        </w:tc>
        <w:tc>
          <w:tcPr>
            <w:tcW w:w="2835" w:type="dxa"/>
          </w:tcPr>
          <w:p>
            <w:pPr>
              <w:ind w:firstLine="0" w:firstLineChars="0"/>
            </w:pPr>
            <w:r>
              <w:rPr>
                <w:rFonts w:hint="eastAsia"/>
              </w:rPr>
              <w:t>大件/码盘区内抓手编号</w:t>
            </w:r>
          </w:p>
        </w:tc>
        <w:tc>
          <w:tcPr>
            <w:tcW w:w="3412" w:type="dxa"/>
          </w:tcPr>
          <w:p>
            <w:pPr>
              <w:ind w:firstLine="0" w:firstLineChars="0"/>
              <w:rPr>
                <w:rFonts w:ascii="Times New Roman" w:hAnsi="Times New Roman" w:cs="Times New Roman"/>
              </w:rPr>
            </w:pPr>
            <w:r>
              <w:rPr>
                <w:rFonts w:hint="eastAsia" w:ascii="Times New Roman" w:hAnsi="Times New Roman" w:cs="Times New Roman"/>
              </w:rPr>
              <w:t>以输送线移动方向顺序依次编号，1和2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p>
        </w:tc>
        <w:tc>
          <w:tcPr>
            <w:tcW w:w="982" w:type="dxa"/>
          </w:tcPr>
          <w:p>
            <w:pPr>
              <w:ind w:firstLine="0" w:firstLineChars="0"/>
            </w:pPr>
            <w:r>
              <w:t>string</w:t>
            </w:r>
          </w:p>
        </w:tc>
        <w:tc>
          <w:tcPr>
            <w:tcW w:w="2835" w:type="dxa"/>
          </w:tcPr>
          <w:p>
            <w:pPr>
              <w:ind w:firstLine="0" w:firstLineChars="0"/>
            </w:pPr>
            <w:r>
              <w:rPr>
                <w:rFonts w:hint="eastAsia"/>
              </w:rPr>
              <w:t>操作指令</w:t>
            </w:r>
          </w:p>
        </w:tc>
        <w:tc>
          <w:tcPr>
            <w:tcW w:w="3412" w:type="dxa"/>
          </w:tcPr>
          <w:p>
            <w:pPr>
              <w:ind w:firstLine="0" w:firstLineChars="0"/>
            </w:pPr>
            <w:r>
              <w:t>open_sucker</w:t>
            </w:r>
            <w:r>
              <w:rPr>
                <w:rFonts w:hint="eastAsia"/>
              </w:rPr>
              <w:t>：开启所有磁点；</w:t>
            </w:r>
          </w:p>
          <w:p>
            <w:pPr>
              <w:ind w:firstLine="0" w:firstLineChars="0"/>
            </w:pPr>
            <w:r>
              <w:rPr>
                <w:rFonts w:hint="eastAsia"/>
              </w:rPr>
              <w:t>c</w:t>
            </w:r>
            <w:r>
              <w:t>lose_sucker</w:t>
            </w:r>
            <w:r>
              <w:rPr>
                <w:rFonts w:hint="eastAsia"/>
              </w:rPr>
              <w:t>：关闭所有磁点；</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bl>
    <w:p>
      <w:pPr>
        <w:pStyle w:val="3"/>
        <w:numPr>
          <w:ilvl w:val="1"/>
          <w:numId w:val="16"/>
        </w:numPr>
        <w:spacing w:before="120"/>
        <w:rPr>
          <w:rFonts w:ascii="宋体" w:hAnsi="宋体" w:eastAsia="宋体"/>
          <w:szCs w:val="30"/>
          <w:lang w:val="en-US"/>
        </w:rPr>
      </w:pPr>
      <w:bookmarkStart w:id="21" w:name="_Toc12923"/>
      <w:r>
        <w:rPr>
          <w:rFonts w:hint="eastAsia" w:ascii="宋体" w:hAnsi="宋体" w:eastAsia="宋体"/>
          <w:szCs w:val="30"/>
        </w:rPr>
        <w:t>获取电磁抓手当前开磁点</w:t>
      </w:r>
      <w:bookmarkEnd w:id="21"/>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getSuckerDot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该接口用于获取混拣和大件分拣区、大件码盘区、二次分拣区指定抓手的当前开磁点数据；</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spacing w:line="360" w:lineRule="atLeast"/>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541"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2541"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1276" w:type="dxa"/>
          </w:tcPr>
          <w:p>
            <w:pPr>
              <w:ind w:firstLine="0" w:firstLineChars="0"/>
            </w:pPr>
            <w:r>
              <w:t>string</w:t>
            </w:r>
          </w:p>
        </w:tc>
        <w:tc>
          <w:tcPr>
            <w:tcW w:w="2541" w:type="dxa"/>
          </w:tcPr>
          <w:p>
            <w:pPr>
              <w:ind w:firstLine="0" w:firstLineChars="0"/>
            </w:pPr>
            <w:r>
              <w:rPr>
                <w:rFonts w:hint="eastAsia"/>
              </w:rPr>
              <w:t>大件/码盘区内抓手编号</w:t>
            </w:r>
          </w:p>
        </w:tc>
        <w:tc>
          <w:tcPr>
            <w:tcW w:w="3412" w:type="dxa"/>
          </w:tcPr>
          <w:p>
            <w:pPr>
              <w:ind w:firstLine="0" w:firstLineChars="0"/>
              <w:rPr>
                <w:rFonts w:ascii="Times New Roman" w:hAnsi="Times New Roman" w:cs="Times New Roman"/>
              </w:rPr>
            </w:pPr>
            <w:r>
              <w:rPr>
                <w:rFonts w:hint="eastAsia" w:ascii="Times New Roman" w:hAnsi="Times New Roman" w:cs="Times New Roman"/>
              </w:rPr>
              <w:t>以输送线移动方向顺序依次编号，1和2</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 [“2”,”4”,”6”,”8”]</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开磁点数据</w:t>
            </w:r>
          </w:p>
        </w:tc>
        <w:tc>
          <w:tcPr>
            <w:tcW w:w="2977" w:type="dxa"/>
          </w:tcPr>
          <w:p>
            <w:pPr>
              <w:ind w:firstLine="0" w:firstLineChars="0"/>
              <w:rPr>
                <w:rFonts w:ascii="Times New Roman" w:hAnsi="Times New Roman" w:cs="Times New Roman"/>
              </w:rPr>
            </w:pPr>
            <w:r>
              <w:rPr>
                <w:rFonts w:hint="eastAsia" w:ascii="Times New Roman" w:hAnsi="Times New Roman" w:cs="Times New Roman"/>
              </w:rPr>
              <w:t>返回当前开磁点的列表</w:t>
            </w:r>
          </w:p>
        </w:tc>
      </w:tr>
    </w:tbl>
    <w:p>
      <w:pPr>
        <w:pStyle w:val="3"/>
        <w:numPr>
          <w:ilvl w:val="1"/>
          <w:numId w:val="16"/>
        </w:numPr>
        <w:spacing w:before="120"/>
        <w:rPr>
          <w:rFonts w:ascii="宋体" w:hAnsi="宋体" w:eastAsia="宋体"/>
          <w:szCs w:val="30"/>
          <w:lang w:val="en-US"/>
        </w:rPr>
      </w:pPr>
      <w:bookmarkStart w:id="22" w:name="_Toc10320"/>
      <w:r>
        <w:rPr>
          <w:rFonts w:hint="eastAsia" w:ascii="宋体" w:hAnsi="宋体" w:eastAsia="宋体"/>
          <w:szCs w:val="30"/>
        </w:rPr>
        <w:t>发送电磁抓手开磁点</w:t>
      </w:r>
      <w:bookmarkEnd w:id="22"/>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uptSuckerDot</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该接口用于发送混拣和大件分拣区、大件码盘区、二次分拣区指定抓手的开磁点数据，按照此数据进行开磁；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“dot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list”:[“2”,”4”,”6”,”8”]</w:t>
      </w:r>
    </w:p>
    <w:p>
      <w:pPr>
        <w:spacing w:line="360" w:lineRule="atLeast"/>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541"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2541"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dot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list</w:t>
            </w:r>
          </w:p>
        </w:tc>
        <w:tc>
          <w:tcPr>
            <w:tcW w:w="1276" w:type="dxa"/>
          </w:tcPr>
          <w:p>
            <w:pPr>
              <w:ind w:firstLine="0" w:firstLineChars="0"/>
            </w:pPr>
            <w:r>
              <w:t>list</w:t>
            </w:r>
          </w:p>
        </w:tc>
        <w:tc>
          <w:tcPr>
            <w:tcW w:w="2541" w:type="dxa"/>
          </w:tcPr>
          <w:p>
            <w:pPr>
              <w:ind w:firstLine="0" w:firstLineChars="0"/>
            </w:pPr>
            <w:r>
              <w:rPr>
                <w:rFonts w:hint="eastAsia"/>
              </w:rPr>
              <w:t>开磁的磁点编号集合</w:t>
            </w:r>
          </w:p>
        </w:tc>
        <w:tc>
          <w:tcPr>
            <w:tcW w:w="3412"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1276" w:type="dxa"/>
          </w:tcPr>
          <w:p>
            <w:pPr>
              <w:ind w:firstLine="0" w:firstLineChars="0"/>
            </w:pPr>
            <w:r>
              <w:t>string</w:t>
            </w:r>
          </w:p>
        </w:tc>
        <w:tc>
          <w:tcPr>
            <w:tcW w:w="2541" w:type="dxa"/>
          </w:tcPr>
          <w:p>
            <w:pPr>
              <w:ind w:firstLine="0" w:firstLineChars="0"/>
            </w:pPr>
            <w:r>
              <w:rPr>
                <w:rFonts w:hint="eastAsia"/>
              </w:rPr>
              <w:t>大件/码盘区内抓手编号</w:t>
            </w:r>
          </w:p>
        </w:tc>
        <w:tc>
          <w:tcPr>
            <w:tcW w:w="3412" w:type="dxa"/>
          </w:tcPr>
          <w:p>
            <w:pPr>
              <w:ind w:firstLine="0" w:firstLineChars="0"/>
              <w:rPr>
                <w:rFonts w:ascii="Times New Roman" w:hAnsi="Times New Roman" w:cs="Times New Roman"/>
              </w:rPr>
            </w:pPr>
            <w:r>
              <w:rPr>
                <w:rFonts w:hint="eastAsia" w:ascii="Times New Roman" w:hAnsi="Times New Roman" w:cs="Times New Roman"/>
              </w:rPr>
              <w:t>以输送线移动方向顺序依次编号，1和2</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pPr>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若是操作失败，写明原因</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lang w:val="en-US"/>
        </w:rPr>
      </w:pPr>
      <w:bookmarkStart w:id="23" w:name="_Toc28903"/>
      <w:r>
        <w:rPr>
          <w:rFonts w:hint="eastAsia" w:ascii="宋体" w:hAnsi="宋体" w:eastAsia="宋体"/>
          <w:szCs w:val="30"/>
        </w:rPr>
        <w:t>获取混拣/二次分拣电磁抓手当前伺服</w:t>
      </w:r>
      <w:bookmarkEnd w:id="23"/>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e</w:t>
      </w:r>
      <w:r>
        <w:rPr>
          <w:rFonts w:ascii="Times New Roman" w:hAnsi="Times New Roman" w:cs="Times New Roman"/>
          <w:color w:val="262626"/>
          <w:spacing w:val="12"/>
          <w:szCs w:val="24"/>
        </w:rPr>
        <w:t>lectronGrip</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getSucker</w:t>
      </w:r>
      <w:r>
        <w:rPr>
          <w:rFonts w:hint="eastAsia" w:ascii="Times New Roman" w:hAnsi="Times New Roman" w:cs="Times New Roman"/>
          <w:color w:val="262626"/>
          <w:spacing w:val="12"/>
          <w:szCs w:val="24"/>
        </w:rPr>
        <w:t>Distance</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该接口用于获取混拣、二次分拣区指定抓手的当前伺服距离数据；</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_code”:”1”</w:t>
      </w:r>
    </w:p>
    <w:p>
      <w:pPr>
        <w:spacing w:line="360" w:lineRule="atLeast"/>
        <w:ind w:firstLine="492"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541"/>
        <w:gridCol w:w="3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41" w:type="dxa"/>
          </w:tcPr>
          <w:p>
            <w:pPr>
              <w:ind w:firstLine="0" w:firstLineChars="0"/>
            </w:pPr>
            <w:r>
              <w:rPr>
                <w:rFonts w:hint="eastAsia"/>
              </w:rPr>
              <w:t>说明</w:t>
            </w:r>
          </w:p>
        </w:tc>
        <w:tc>
          <w:tcPr>
            <w:tcW w:w="341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541" w:type="dxa"/>
          </w:tcPr>
          <w:p>
            <w:pPr>
              <w:ind w:firstLine="0" w:firstLineChars="0"/>
            </w:pPr>
            <w:r>
              <w:rPr>
                <w:rFonts w:hint="eastAsia"/>
              </w:rPr>
              <w:t>区域编号</w:t>
            </w:r>
          </w:p>
        </w:tc>
        <w:tc>
          <w:tcPr>
            <w:tcW w:w="3412"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541" w:type="dxa"/>
          </w:tcPr>
          <w:p>
            <w:pPr>
              <w:ind w:firstLine="0" w:firstLineChars="0"/>
            </w:pPr>
            <w:r>
              <w:rPr>
                <w:rFonts w:hint="eastAsia"/>
              </w:rPr>
              <w:t>分拣线</w:t>
            </w:r>
          </w:p>
        </w:tc>
        <w:tc>
          <w:tcPr>
            <w:tcW w:w="3412"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grip</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2541" w:type="dxa"/>
          </w:tcPr>
          <w:p>
            <w:pPr>
              <w:ind w:firstLine="0" w:firstLineChars="0"/>
            </w:pPr>
            <w:r>
              <w:rPr>
                <w:rFonts w:hint="eastAsia"/>
              </w:rPr>
              <w:t>电磁抓手编号</w:t>
            </w:r>
          </w:p>
        </w:tc>
        <w:tc>
          <w:tcPr>
            <w:tcW w:w="3412" w:type="dxa"/>
          </w:tcPr>
          <w:p>
            <w:pPr>
              <w:ind w:firstLine="0" w:firstLineChars="0"/>
            </w:pPr>
            <w:r>
              <w:rPr>
                <w:rFonts w:hint="eastAsia" w:ascii="Times New Roman" w:hAnsi="Times New Roman" w:cs="Times New Roman"/>
              </w:rPr>
              <w:t>和区内机器人编号一致</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pStyle w:val="32"/>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 “200”</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操作</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操作失败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伺服距离</w:t>
            </w:r>
          </w:p>
        </w:tc>
        <w:tc>
          <w:tcPr>
            <w:tcW w:w="2977" w:type="dxa"/>
          </w:tcPr>
          <w:p>
            <w:pPr>
              <w:ind w:firstLine="0" w:firstLineChars="0"/>
              <w:rPr>
                <w:rFonts w:ascii="Times New Roman" w:hAnsi="Times New Roman" w:cs="Times New Roman"/>
              </w:rPr>
            </w:pPr>
            <w:r>
              <w:rPr>
                <w:rFonts w:hint="eastAsia" w:ascii="Times New Roman" w:hAnsi="Times New Roman" w:cs="Times New Roman"/>
              </w:rPr>
              <w:t>查询抓手的伺服距离</w:t>
            </w:r>
          </w:p>
        </w:tc>
      </w:tr>
    </w:tbl>
    <w:p>
      <w:pPr>
        <w:pStyle w:val="3"/>
        <w:numPr>
          <w:ilvl w:val="1"/>
          <w:numId w:val="16"/>
        </w:numPr>
        <w:spacing w:before="120"/>
        <w:rPr>
          <w:rFonts w:ascii="宋体" w:hAnsi="宋体" w:eastAsia="宋体"/>
          <w:szCs w:val="30"/>
        </w:rPr>
      </w:pPr>
      <w:bookmarkStart w:id="24" w:name="_Toc6860"/>
      <w:r>
        <w:rPr>
          <w:rFonts w:hint="eastAsia" w:ascii="宋体" w:hAnsi="宋体" w:eastAsia="宋体"/>
          <w:szCs w:val="30"/>
        </w:rPr>
        <w:t>功能区重启</w:t>
      </w:r>
      <w:bookmarkEnd w:id="24"/>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system/restart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该接口用于重启各个功能区，以恢复正常为要求</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“sort_line”:”1”</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area_code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3</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区域位置</w:t>
            </w:r>
          </w:p>
        </w:tc>
        <w:tc>
          <w:tcPr>
            <w:tcW w:w="2977" w:type="dxa"/>
          </w:tcPr>
          <w:p>
            <w:pPr>
              <w:ind w:firstLine="0" w:firstLineChars="0"/>
            </w:pPr>
            <w:r>
              <w:rPr>
                <w:rFonts w:hint="eastAsia"/>
              </w:rPr>
              <w:t>各分区内的编号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area_code</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分区编号</w:t>
            </w:r>
          </w:p>
        </w:tc>
        <w:tc>
          <w:tcPr>
            <w:tcW w:w="2977" w:type="dxa"/>
          </w:tcPr>
          <w:p>
            <w:pPr>
              <w:ind w:firstLine="0" w:firstLineChars="0"/>
              <w:rPr>
                <w:rFonts w:hint="default" w:eastAsia="宋体"/>
                <w:lang w:val="en-US" w:eastAsia="zh-CN"/>
              </w:rPr>
            </w:pPr>
            <w:r>
              <w:rPr>
                <w:rFonts w:hint="eastAsia"/>
                <w:lang w:val="en-US" w:eastAsia="zh-CN"/>
              </w:rPr>
              <w:t>详情请参见3.1</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bl>
    <w:p>
      <w:pPr>
        <w:pStyle w:val="3"/>
        <w:numPr>
          <w:ilvl w:val="1"/>
          <w:numId w:val="16"/>
        </w:numPr>
        <w:spacing w:before="120"/>
        <w:rPr>
          <w:rFonts w:ascii="宋体" w:hAnsi="宋体" w:eastAsia="宋体"/>
          <w:szCs w:val="30"/>
        </w:rPr>
      </w:pPr>
      <w:bookmarkStart w:id="25" w:name="_Toc19537"/>
      <w:r>
        <w:rPr>
          <w:rFonts w:hint="eastAsia" w:ascii="宋体" w:hAnsi="宋体" w:eastAsia="宋体"/>
          <w:szCs w:val="30"/>
        </w:rPr>
        <w:t>功能区</w:t>
      </w:r>
      <w:r>
        <w:rPr>
          <w:rFonts w:hint="eastAsia" w:ascii="宋体" w:hAnsi="宋体" w:eastAsia="宋体"/>
          <w:szCs w:val="30"/>
          <w:lang w:val="en-US" w:eastAsia="zh-CN"/>
        </w:rPr>
        <w:t>强制完成</w:t>
      </w:r>
      <w:bookmarkEnd w:id="25"/>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end</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该接口用于各个功能区结束分拣操作，等停止完毕，上游可控制输送线向前移动。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“location”:”1”</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status_val</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robot_list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1,2</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分拣线编码</w:t>
            </w:r>
          </w:p>
        </w:tc>
        <w:tc>
          <w:tcPr>
            <w:tcW w:w="297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功能区内分区编号</w:t>
            </w:r>
          </w:p>
        </w:tc>
        <w:tc>
          <w:tcPr>
            <w:tcW w:w="2977" w:type="dxa"/>
          </w:tcPr>
          <w:p>
            <w:pPr>
              <w:ind w:firstLine="0" w:firstLineChars="0"/>
            </w:pPr>
            <w:r>
              <w:rPr>
                <w:rFonts w:hint="eastAsia"/>
              </w:rPr>
              <w:t>大件区分区编号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status_val</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状态标记</w:t>
            </w:r>
          </w:p>
        </w:tc>
        <w:tc>
          <w:tcPr>
            <w:tcW w:w="2977" w:type="dxa"/>
          </w:tcPr>
          <w:p>
            <w:pPr>
              <w:ind w:firstLine="0" w:firstLineChars="0"/>
              <w:rPr>
                <w:rFonts w:hint="eastAsia"/>
              </w:rPr>
            </w:pPr>
            <w:r>
              <w:rPr>
                <w:rFonts w:hint="eastAsia"/>
              </w:rPr>
              <w:t>状态值, 混拣</w:t>
            </w:r>
            <w:r>
              <w:rPr>
                <w:rFonts w:hint="eastAsia"/>
                <w:lang w:val="en-US" w:eastAsia="zh-CN"/>
              </w:rPr>
              <w:t>区</w:t>
            </w:r>
            <w:r>
              <w:rPr>
                <w:rFonts w:hint="eastAsia"/>
              </w:rPr>
              <w:t>0：仅通知混拣清除数据；1：通知混拣相关机器人回归原位；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robot_list</w:t>
            </w:r>
          </w:p>
        </w:tc>
        <w:tc>
          <w:tcPr>
            <w:tcW w:w="1276" w:type="dxa"/>
          </w:tcPr>
          <w:p>
            <w:pPr>
              <w:ind w:firstLine="0" w:firstLineChars="0"/>
            </w:pPr>
            <w:r>
              <w:t>string</w:t>
            </w:r>
          </w:p>
        </w:tc>
        <w:tc>
          <w:tcPr>
            <w:tcW w:w="2976" w:type="dxa"/>
          </w:tcPr>
          <w:p>
            <w:pPr>
              <w:ind w:firstLine="0" w:firstLineChars="0"/>
              <w:rPr>
                <w:rFonts w:hint="default"/>
                <w:lang w:val="en-US" w:eastAsia="zh-CN"/>
              </w:rPr>
            </w:pPr>
            <w:r>
              <w:rPr>
                <w:rFonts w:hint="eastAsia"/>
                <w:lang w:val="en-US" w:eastAsia="zh-CN"/>
              </w:rPr>
              <w:t>机器人列表</w:t>
            </w:r>
          </w:p>
        </w:tc>
        <w:tc>
          <w:tcPr>
            <w:tcW w:w="2977" w:type="dxa"/>
          </w:tcPr>
          <w:p>
            <w:pPr>
              <w:ind w:firstLine="0" w:firstLineChars="0"/>
              <w:rPr>
                <w:rFonts w:hint="default" w:eastAsia="宋体"/>
                <w:lang w:val="en-US" w:eastAsia="zh-CN"/>
              </w:rPr>
            </w:pPr>
            <w:r>
              <w:rPr>
                <w:rFonts w:hint="eastAsia"/>
                <w:lang w:val="en-US" w:eastAsia="zh-CN"/>
              </w:rPr>
              <w:t>仅限混拣区</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具体内容表示</w:t>
            </w:r>
          </w:p>
        </w:tc>
        <w:tc>
          <w:tcPr>
            <w:tcW w:w="2977" w:type="dxa"/>
          </w:tcPr>
          <w:p>
            <w:pPr>
              <w:ind w:firstLine="0" w:firstLineChars="0"/>
              <w:rPr>
                <w:rFonts w:ascii="Times New Roman" w:hAnsi="Times New Roman" w:cs="Times New Roman"/>
              </w:rPr>
            </w:pPr>
            <w:r>
              <w:rPr>
                <w:rFonts w:hint="eastAsia" w:ascii="Times New Roman" w:hAnsi="Times New Roman" w:cs="Times New Roman"/>
              </w:rPr>
              <w:t>如error状态，返回具体原因详情</w:t>
            </w:r>
          </w:p>
        </w:tc>
      </w:tr>
    </w:tbl>
    <w:p>
      <w:pPr>
        <w:pStyle w:val="3"/>
        <w:numPr>
          <w:ilvl w:val="1"/>
          <w:numId w:val="16"/>
        </w:numPr>
        <w:spacing w:before="120"/>
        <w:rPr>
          <w:rFonts w:ascii="宋体" w:hAnsi="宋体" w:eastAsia="宋体"/>
          <w:szCs w:val="30"/>
        </w:rPr>
      </w:pPr>
      <w:bookmarkStart w:id="26" w:name="_Toc15251"/>
      <w:r>
        <w:rPr>
          <w:rFonts w:hint="eastAsia" w:ascii="宋体" w:hAnsi="宋体" w:eastAsia="宋体"/>
          <w:szCs w:val="30"/>
        </w:rPr>
        <w:t>功能区急停</w:t>
      </w:r>
      <w:bookmarkEnd w:id="26"/>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forceStop</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该接口用于各个功能区强制停止操作，设备需立即停止运动！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功能区域编码</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分拣线编码</w:t>
            </w:r>
          </w:p>
        </w:tc>
        <w:tc>
          <w:tcPr>
            <w:tcW w:w="297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功能区内分区编号</w:t>
            </w:r>
          </w:p>
        </w:tc>
        <w:tc>
          <w:tcPr>
            <w:tcW w:w="2977" w:type="dxa"/>
          </w:tcPr>
          <w:p>
            <w:pPr>
              <w:ind w:firstLine="0" w:firstLineChars="0"/>
            </w:pPr>
            <w:r>
              <w:rPr>
                <w:rFonts w:hint="eastAsia"/>
              </w:rPr>
              <w:t>大件区分区编号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具体内容表示</w:t>
            </w:r>
          </w:p>
        </w:tc>
        <w:tc>
          <w:tcPr>
            <w:tcW w:w="2977" w:type="dxa"/>
          </w:tcPr>
          <w:p>
            <w:pPr>
              <w:ind w:firstLine="0" w:firstLineChars="0"/>
              <w:rPr>
                <w:rFonts w:ascii="Times New Roman" w:hAnsi="Times New Roman" w:cs="Times New Roman"/>
              </w:rPr>
            </w:pPr>
            <w:r>
              <w:rPr>
                <w:rFonts w:hint="eastAsia" w:ascii="Times New Roman" w:hAnsi="Times New Roman" w:cs="Times New Roman"/>
              </w:rPr>
              <w:t>如error状态，返回具体原因详情</w:t>
            </w:r>
          </w:p>
        </w:tc>
      </w:tr>
    </w:tbl>
    <w:p>
      <w:pPr>
        <w:ind w:firstLine="480"/>
      </w:pPr>
    </w:p>
    <w:p>
      <w:pPr>
        <w:pStyle w:val="3"/>
        <w:numPr>
          <w:ilvl w:val="1"/>
          <w:numId w:val="16"/>
        </w:numPr>
        <w:spacing w:before="120"/>
        <w:rPr>
          <w:rFonts w:ascii="宋体" w:hAnsi="宋体" w:eastAsia="宋体"/>
          <w:szCs w:val="30"/>
        </w:rPr>
      </w:pPr>
      <w:bookmarkStart w:id="27" w:name="_Toc28176"/>
      <w:r>
        <w:rPr>
          <w:rFonts w:hint="eastAsia" w:ascii="宋体" w:hAnsi="宋体" w:eastAsia="宋体"/>
          <w:szCs w:val="30"/>
        </w:rPr>
        <w:t>混拣/大件/码盘区操作状态报工（总控提供）</w:t>
      </w:r>
      <w:bookmarkEnd w:id="27"/>
    </w:p>
    <w:p>
      <w:pPr>
        <w:pStyle w:val="32"/>
        <w:ind w:left="420" w:leftChars="175" w:firstLine="0" w:firstLineChars="0"/>
      </w:pPr>
      <w:r>
        <w:rPr>
          <w:b/>
          <w:bCs/>
        </w:rPr>
        <w:t>请求方式</w:t>
      </w:r>
      <w:r>
        <w:t>：POST（HTTP）</w:t>
      </w:r>
    </w:p>
    <w:p>
      <w:pPr>
        <w:pStyle w:val="32"/>
        <w:spacing w:line="360" w:lineRule="atLeast"/>
        <w:ind w:left="420" w:leftChars="175"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rPr>
          <w:rFonts w:hint="eastAsia" w:ascii="Times New Roman" w:hAnsi="Times New Roman" w:cs="Times New Roman"/>
          <w:color w:val="262626"/>
          <w:spacing w:val="12"/>
          <w:szCs w:val="24"/>
        </w:rPr>
        <w:t>speedbot</w:t>
      </w:r>
      <w:r>
        <w:rPr>
          <w:rFonts w:ascii="Times New Roman" w:hAnsi="Times New Roman" w:cs="Times New Roman"/>
          <w:color w:val="262626"/>
          <w:spacing w:val="12"/>
          <w:szCs w:val="24"/>
        </w:rPr>
        <w:t>/system/recStatusData</w:t>
      </w:r>
    </w:p>
    <w:p>
      <w:pPr>
        <w:pStyle w:val="32"/>
        <w:spacing w:line="360" w:lineRule="atLeast"/>
        <w:ind w:left="420" w:leftChars="175"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该接口用于总控接收各功能区的状态报工数据。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“rece_time”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“2021-03-06 15:22:21”,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w:t>
      </w:r>
      <w:r>
        <w:rPr>
          <w:rFonts w:ascii="Times New Roman" w:hAnsi="Times New Roman" w:cs="Times New Roman"/>
          <w:color w:val="262626"/>
          <w:spacing w:val="12"/>
          <w:szCs w:val="21"/>
        </w:rPr>
        <w:t>rea_status”:”1”,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r>
        <w:rPr>
          <w:rFonts w:hint="eastAsia" w:ascii="Times New Roman" w:hAnsi="Times New Roman" w:cs="Times New Roman"/>
          <w:color w:val="262626"/>
          <w:spacing w:val="12"/>
          <w:szCs w:val="21"/>
        </w:rPr>
        <w:t>,</w:t>
      </w:r>
    </w:p>
    <w:p>
      <w:pPr>
        <w:spacing w:line="360" w:lineRule="atLeast"/>
        <w:ind w:firstLine="752" w:firstLineChars="285"/>
        <w:rPr>
          <w:ins w:id="0" w:author="peng yuxian" w:date="2021-03-11T21:32:00Z"/>
          <w:rFonts w:ascii="Times New Roman" w:hAnsi="Times New Roman" w:cs="Times New Roman"/>
          <w:color w:val="262626"/>
          <w:spacing w:val="12"/>
          <w:szCs w:val="21"/>
        </w:rPr>
      </w:pPr>
      <w:r>
        <w:rPr>
          <w:rFonts w:ascii="Times New Roman" w:hAnsi="Times New Roman" w:cs="Times New Roman"/>
          <w:color w:val="262626"/>
          <w:spacing w:val="12"/>
          <w:szCs w:val="21"/>
        </w:rPr>
        <w:t>“area_code”:”1”,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keepNext w:val="0"/>
        <w:keepLines w:val="0"/>
        <w:widowControl/>
        <w:suppressLineNumbers w:val="0"/>
        <w:ind w:firstLine="792" w:firstLineChars="300"/>
        <w:jc w:val="left"/>
        <w:rPr>
          <w:rFonts w:hint="default"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“plate</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id”:”xx”</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1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1276"/>
        <w:gridCol w:w="2716"/>
        <w:gridCol w:w="3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716" w:type="dxa"/>
          </w:tcPr>
          <w:p>
            <w:pPr>
              <w:ind w:firstLine="0" w:firstLineChars="0"/>
            </w:pPr>
            <w:r>
              <w:rPr>
                <w:rFonts w:hint="eastAsia"/>
              </w:rPr>
              <w:t>说明</w:t>
            </w:r>
          </w:p>
        </w:tc>
        <w:tc>
          <w:tcPr>
            <w:tcW w:w="330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rPr>
            </w:pPr>
            <w:r>
              <w:rPr>
                <w:rFonts w:ascii="Times New Roman" w:hAnsi="Times New Roman" w:cs="Times New Roman"/>
                <w:color w:val="262626"/>
                <w:spacing w:val="12"/>
                <w:szCs w:val="21"/>
              </w:rPr>
              <w:t>rece_time</w:t>
            </w:r>
          </w:p>
        </w:tc>
        <w:tc>
          <w:tcPr>
            <w:tcW w:w="1276" w:type="dxa"/>
          </w:tcPr>
          <w:p>
            <w:pPr>
              <w:ind w:firstLine="0" w:firstLineChars="0"/>
            </w:pPr>
            <w:r>
              <w:t>string</w:t>
            </w:r>
          </w:p>
        </w:tc>
        <w:tc>
          <w:tcPr>
            <w:tcW w:w="2716" w:type="dxa"/>
          </w:tcPr>
          <w:p>
            <w:pPr>
              <w:ind w:firstLine="0" w:firstLineChars="0"/>
            </w:pPr>
            <w:r>
              <w:rPr>
                <w:rFonts w:hint="eastAsia"/>
              </w:rPr>
              <w:t>状态时间</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a</w:t>
            </w:r>
            <w:r>
              <w:rPr>
                <w:rFonts w:ascii="Times New Roman" w:hAnsi="Times New Roman" w:cs="Times New Roman"/>
                <w:color w:val="262626"/>
                <w:spacing w:val="12"/>
                <w:szCs w:val="21"/>
              </w:rPr>
              <w:t>rea_status</w:t>
            </w:r>
          </w:p>
        </w:tc>
        <w:tc>
          <w:tcPr>
            <w:tcW w:w="1276" w:type="dxa"/>
          </w:tcPr>
          <w:p>
            <w:pPr>
              <w:ind w:firstLine="0" w:firstLineChars="0"/>
            </w:pPr>
            <w:r>
              <w:rPr>
                <w:rFonts w:hint="eastAsia"/>
              </w:rPr>
              <w:t>s</w:t>
            </w:r>
            <w:r>
              <w:t>tring</w:t>
            </w:r>
          </w:p>
        </w:tc>
        <w:tc>
          <w:tcPr>
            <w:tcW w:w="2716" w:type="dxa"/>
          </w:tcPr>
          <w:p>
            <w:pPr>
              <w:ind w:firstLine="0" w:firstLineChars="0"/>
            </w:pPr>
            <w:r>
              <w:t>0--------</w:t>
            </w:r>
            <w:r>
              <w:rPr>
                <w:rFonts w:hint="eastAsia"/>
              </w:rPr>
              <w:t>启动</w:t>
            </w:r>
          </w:p>
          <w:p>
            <w:pPr>
              <w:ind w:firstLine="0" w:firstLineChars="0"/>
            </w:pPr>
            <w:r>
              <w:t>1--------</w:t>
            </w:r>
            <w:r>
              <w:rPr>
                <w:rFonts w:hint="eastAsia"/>
              </w:rPr>
              <w:t>正常结束，待机</w:t>
            </w:r>
          </w:p>
          <w:p>
            <w:pPr>
              <w:ind w:firstLine="0" w:firstLineChars="0"/>
            </w:pPr>
            <w:r>
              <w:t>2-----------</w:t>
            </w:r>
            <w:r>
              <w:rPr>
                <w:rFonts w:hint="eastAsia"/>
              </w:rPr>
              <w:t>异常</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状态异常时，错误原因</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功能区编码</w:t>
            </w:r>
          </w:p>
        </w:tc>
        <w:tc>
          <w:tcPr>
            <w:tcW w:w="330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FF0000"/>
                <w:spacing w:val="12"/>
                <w:szCs w:val="21"/>
              </w:rPr>
            </w:pPr>
            <w:r>
              <w:rPr>
                <w:rFonts w:ascii="Times New Roman" w:hAnsi="Times New Roman" w:cs="Times New Roman"/>
                <w:color w:val="FF0000"/>
                <w:spacing w:val="12"/>
                <w:szCs w:val="21"/>
              </w:rPr>
              <w:t>location</w:t>
            </w:r>
          </w:p>
        </w:tc>
        <w:tc>
          <w:tcPr>
            <w:tcW w:w="1276" w:type="dxa"/>
          </w:tcPr>
          <w:p>
            <w:pPr>
              <w:ind w:firstLine="0" w:firstLineChars="0"/>
              <w:rPr>
                <w:color w:val="FF0000"/>
              </w:rPr>
            </w:pPr>
            <w:r>
              <w:rPr>
                <w:rFonts w:hint="eastAsia"/>
                <w:color w:val="FF0000"/>
              </w:rPr>
              <w:t>s</w:t>
            </w:r>
            <w:r>
              <w:rPr>
                <w:color w:val="FF0000"/>
              </w:rPr>
              <w:t>tring</w:t>
            </w:r>
          </w:p>
        </w:tc>
        <w:tc>
          <w:tcPr>
            <w:tcW w:w="2716" w:type="dxa"/>
          </w:tcPr>
          <w:p>
            <w:pPr>
              <w:ind w:firstLine="0" w:firstLineChars="0"/>
              <w:rPr>
                <w:color w:val="FF0000"/>
              </w:rPr>
            </w:pPr>
            <w:r>
              <w:rPr>
                <w:rFonts w:hint="eastAsia"/>
                <w:color w:val="FF0000"/>
              </w:rPr>
              <w:t>功能区内的分区编码（分两个区）</w:t>
            </w:r>
          </w:p>
        </w:tc>
        <w:tc>
          <w:tcPr>
            <w:tcW w:w="3305" w:type="dxa"/>
          </w:tcPr>
          <w:p>
            <w:pPr>
              <w:ind w:firstLine="0" w:firstLineChars="0"/>
              <w:rPr>
                <w:rFonts w:hint="default" w:eastAsia="宋体"/>
                <w:color w:val="FF0000"/>
                <w:lang w:val="en-US" w:eastAsia="zh-CN"/>
              </w:rPr>
            </w:pPr>
            <w:r>
              <w:rPr>
                <w:rFonts w:hint="eastAsia"/>
                <w:color w:val="FF0000"/>
                <w:lang w:val="en-US" w:eastAsia="zh-CN"/>
              </w:rPr>
              <w:t>大件分拣：</w:t>
            </w:r>
            <w:r>
              <w:rPr>
                <w:rFonts w:hint="eastAsia"/>
                <w:color w:val="FF0000"/>
              </w:rPr>
              <w:t>1</w:t>
            </w:r>
            <w:r>
              <w:rPr>
                <w:rFonts w:hint="eastAsia"/>
                <w:color w:val="FF0000"/>
                <w:lang w:eastAsia="zh-CN"/>
              </w:rPr>
              <w:t>、</w:t>
            </w:r>
            <w:r>
              <w:rPr>
                <w:rFonts w:hint="eastAsia"/>
                <w:color w:val="FF0000"/>
              </w:rPr>
              <w:t>2</w:t>
            </w:r>
            <w:r>
              <w:rPr>
                <w:rFonts w:hint="eastAsia"/>
                <w:color w:val="FF0000"/>
                <w:lang w:eastAsia="zh-CN"/>
              </w:rPr>
              <w:t>；</w:t>
            </w:r>
            <w:r>
              <w:rPr>
                <w:rFonts w:hint="eastAsia"/>
                <w:color w:val="FF0000"/>
                <w:lang w:val="en-US" w:eastAsia="zh-CN"/>
              </w:rPr>
              <w:t xml:space="preserve">                    大件码盘：6、7、8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late</w:t>
            </w:r>
            <w:r>
              <w:rPr>
                <w:rFonts w:ascii="Times New Roman" w:hAnsi="Times New Roman" w:cs="Times New Roman"/>
                <w:color w:val="262626"/>
                <w:spacing w:val="12"/>
                <w:szCs w:val="21"/>
              </w:rPr>
              <w:t>_id</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钢板编号或任務號</w:t>
            </w:r>
          </w:p>
        </w:tc>
        <w:tc>
          <w:tcPr>
            <w:tcW w:w="330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716" w:type="dxa"/>
          </w:tcPr>
          <w:p>
            <w:pPr>
              <w:ind w:firstLine="0" w:firstLineChars="0"/>
            </w:pPr>
            <w:r>
              <w:rPr>
                <w:rFonts w:hint="eastAsia"/>
              </w:rPr>
              <w:t>分拣线</w:t>
            </w:r>
          </w:p>
        </w:tc>
        <w:tc>
          <w:tcPr>
            <w:tcW w:w="3305" w:type="dxa"/>
          </w:tcPr>
          <w:p>
            <w:pPr>
              <w:ind w:firstLine="0" w:firstLineChars="0"/>
            </w:pPr>
            <w:r>
              <w:rPr>
                <w:rFonts w:hint="eastAsia"/>
              </w:rPr>
              <w:t>新城默认为1</w:t>
            </w:r>
          </w:p>
        </w:tc>
      </w:tr>
    </w:tbl>
    <w:p>
      <w:pPr>
        <w:spacing w:line="360" w:lineRule="atLeast"/>
        <w:ind w:firstLine="0" w:firstLineChars="0"/>
      </w:pPr>
    </w:p>
    <w:p>
      <w:pPr>
        <w:ind w:firstLine="482" w:firstLineChars="0"/>
        <w:rPr>
          <w:rStyle w:val="22"/>
        </w:rPr>
      </w:pPr>
      <w:r>
        <w:rPr>
          <w:rStyle w:val="22"/>
          <w:rFonts w:hint="eastAsia"/>
        </w:rPr>
        <w:t>返回结果：</w:t>
      </w:r>
    </w:p>
    <w:p>
      <w:pPr>
        <w:ind w:firstLine="48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具体内容表示</w:t>
            </w:r>
          </w:p>
        </w:tc>
        <w:tc>
          <w:tcPr>
            <w:tcW w:w="2977" w:type="dxa"/>
          </w:tcPr>
          <w:p>
            <w:pPr>
              <w:ind w:firstLine="0" w:firstLineChars="0"/>
              <w:rPr>
                <w:rFonts w:ascii="Times New Roman" w:hAnsi="Times New Roman" w:cs="Times New Roman"/>
              </w:rPr>
            </w:pPr>
            <w:r>
              <w:rPr>
                <w:rFonts w:hint="eastAsia" w:ascii="Times New Roman" w:hAnsi="Times New Roman" w:cs="Times New Roman"/>
              </w:rPr>
              <w:t>如error状态，返回具体原因详情</w:t>
            </w:r>
          </w:p>
        </w:tc>
      </w:tr>
    </w:tbl>
    <w:p>
      <w:pPr>
        <w:pStyle w:val="3"/>
        <w:numPr>
          <w:ilvl w:val="1"/>
          <w:numId w:val="16"/>
        </w:numPr>
        <w:spacing w:before="120"/>
        <w:rPr>
          <w:rFonts w:ascii="宋体" w:hAnsi="宋体" w:eastAsia="宋体"/>
          <w:szCs w:val="30"/>
        </w:rPr>
      </w:pPr>
      <w:bookmarkStart w:id="28" w:name="_Toc29377"/>
      <w:r>
        <w:rPr>
          <w:rFonts w:hint="eastAsia" w:ascii="宋体" w:hAnsi="宋体" w:eastAsia="宋体"/>
          <w:szCs w:val="30"/>
        </w:rPr>
        <w:t>混拣/大件</w:t>
      </w:r>
      <w:r>
        <w:rPr>
          <w:rFonts w:hint="eastAsia" w:ascii="宋体" w:hAnsi="宋体" w:eastAsia="宋体"/>
          <w:szCs w:val="30"/>
          <w:lang w:val="en-US" w:eastAsia="zh-CN"/>
        </w:rPr>
        <w:t>分拣</w:t>
      </w:r>
      <w:r>
        <w:rPr>
          <w:rFonts w:hint="eastAsia" w:ascii="宋体" w:hAnsi="宋体" w:eastAsia="宋体"/>
          <w:szCs w:val="30"/>
        </w:rPr>
        <w:t>零件分拣报工（总控提供）</w:t>
      </w:r>
      <w:bookmarkEnd w:id="28"/>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http://ip:port/speedbot/system/recPart</w:t>
      </w:r>
      <w:r>
        <w:rPr>
          <w:rFonts w:hint="eastAsia" w:ascii="Times New Roman" w:hAnsi="Times New Roman" w:cs="Times New Roman"/>
          <w:color w:val="262626"/>
          <w:spacing w:val="12"/>
          <w:szCs w:val="24"/>
        </w:rPr>
        <w:t>S</w:t>
      </w:r>
      <w:r>
        <w:rPr>
          <w:rFonts w:ascii="Times New Roman" w:hAnsi="Times New Roman" w:cs="Times New Roman"/>
          <w:color w:val="262626"/>
          <w:spacing w:val="12"/>
          <w:szCs w:val="24"/>
        </w:rPr>
        <w:t>ortData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该接口用于接收混拣、大件区域的零件分拣报工数据。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r>
        <w:rPr>
          <w:rFonts w:hint="eastAsia" w:ascii="Times New Roman" w:hAnsi="Times New Roman" w:cs="Times New Roman"/>
          <w:color w:val="262626"/>
          <w:spacing w:val="12"/>
          <w:szCs w:val="21"/>
        </w:rPr>
        <w:t>,</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_code”:”xxx”,</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“color_code”:”xxx”,</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“location”:”1”,</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“part_type”:”0”,</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“fj_start_time”:”2021-03-30 12:23:12”,</w:t>
      </w:r>
    </w:p>
    <w:p>
      <w:pPr>
        <w:spacing w:line="360" w:lineRule="atLeast"/>
        <w:ind w:left="720" w:leftChars="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“fj_end_time”:”2021</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03</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30 2</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32</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2835"/>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rPr>
                <w:rFonts w:hint="eastAsia"/>
              </w:rPr>
              <w:t>参数</w:t>
            </w:r>
          </w:p>
        </w:tc>
        <w:tc>
          <w:tcPr>
            <w:tcW w:w="1418" w:type="dxa"/>
          </w:tcPr>
          <w:p>
            <w:pPr>
              <w:ind w:firstLine="0" w:firstLineChars="0"/>
            </w:pPr>
            <w:r>
              <w:rPr>
                <w:rFonts w:hint="eastAsia"/>
              </w:rPr>
              <w:t>参数类型</w:t>
            </w:r>
          </w:p>
        </w:tc>
        <w:tc>
          <w:tcPr>
            <w:tcW w:w="2835" w:type="dxa"/>
          </w:tcPr>
          <w:p>
            <w:pPr>
              <w:ind w:firstLine="0" w:firstLineChars="0"/>
            </w:pPr>
            <w:r>
              <w:rPr>
                <w:rFonts w:hint="eastAsia"/>
              </w:rPr>
              <w:t>说明</w:t>
            </w:r>
          </w:p>
        </w:tc>
        <w:tc>
          <w:tcPr>
            <w:tcW w:w="269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418" w:type="dxa"/>
          </w:tcPr>
          <w:p>
            <w:pPr>
              <w:ind w:firstLine="0" w:firstLineChars="0"/>
            </w:pPr>
            <w:r>
              <w:t>string</w:t>
            </w:r>
          </w:p>
        </w:tc>
        <w:tc>
          <w:tcPr>
            <w:tcW w:w="2835" w:type="dxa"/>
          </w:tcPr>
          <w:p>
            <w:pPr>
              <w:ind w:firstLine="0" w:firstLineChars="0"/>
            </w:pPr>
            <w:r>
              <w:rPr>
                <w:rFonts w:hint="eastAsia"/>
              </w:rPr>
              <w:t>分拣线编号，默认为1</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418" w:type="dxa"/>
          </w:tcPr>
          <w:p>
            <w:pPr>
              <w:ind w:firstLine="0" w:firstLineChars="0"/>
            </w:pPr>
            <w:r>
              <w:t>string</w:t>
            </w:r>
          </w:p>
        </w:tc>
        <w:tc>
          <w:tcPr>
            <w:tcW w:w="2835" w:type="dxa"/>
          </w:tcPr>
          <w:p>
            <w:pPr>
              <w:ind w:firstLine="0" w:firstLineChars="0"/>
            </w:pPr>
            <w:r>
              <w:rPr>
                <w:rFonts w:hint="eastAsia"/>
              </w:rPr>
              <w:t>功能区域编码参数</w:t>
            </w:r>
          </w:p>
        </w:tc>
        <w:tc>
          <w:tcPr>
            <w:tcW w:w="2693"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418" w:type="dxa"/>
          </w:tcPr>
          <w:p>
            <w:pPr>
              <w:ind w:firstLine="0" w:firstLineChars="0"/>
            </w:pPr>
            <w:r>
              <w:t>string</w:t>
            </w:r>
          </w:p>
        </w:tc>
        <w:tc>
          <w:tcPr>
            <w:tcW w:w="2835" w:type="dxa"/>
          </w:tcPr>
          <w:p>
            <w:pPr>
              <w:ind w:firstLine="0" w:firstLineChars="0"/>
            </w:pPr>
            <w:r>
              <w:rPr>
                <w:rFonts w:hint="eastAsia"/>
              </w:rPr>
              <w:t>钢板编号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w:t>
            </w:r>
          </w:p>
        </w:tc>
        <w:tc>
          <w:tcPr>
            <w:tcW w:w="1418" w:type="dxa"/>
          </w:tcPr>
          <w:p>
            <w:pPr>
              <w:ind w:firstLine="0" w:firstLineChars="0"/>
            </w:pPr>
            <w:r>
              <w:t>string</w:t>
            </w:r>
          </w:p>
        </w:tc>
        <w:tc>
          <w:tcPr>
            <w:tcW w:w="2835" w:type="dxa"/>
          </w:tcPr>
          <w:p>
            <w:pPr>
              <w:ind w:firstLine="0" w:firstLineChars="0"/>
            </w:pPr>
            <w:r>
              <w:rPr>
                <w:rFonts w:hint="eastAsia"/>
              </w:rPr>
              <w:t>零件编码</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color_code</w:t>
            </w:r>
          </w:p>
        </w:tc>
        <w:tc>
          <w:tcPr>
            <w:tcW w:w="1418" w:type="dxa"/>
          </w:tcPr>
          <w:p>
            <w:pPr>
              <w:ind w:firstLine="0" w:firstLineChars="0"/>
            </w:pPr>
            <w:r>
              <w:t>string</w:t>
            </w:r>
          </w:p>
        </w:tc>
        <w:tc>
          <w:tcPr>
            <w:tcW w:w="2835" w:type="dxa"/>
          </w:tcPr>
          <w:p>
            <w:pPr>
              <w:ind w:firstLine="0" w:firstLineChars="0"/>
            </w:pPr>
            <w:r>
              <w:rPr>
                <w:rFonts w:hint="eastAsia"/>
              </w:rPr>
              <w:t>颜色编码</w:t>
            </w:r>
          </w:p>
        </w:tc>
        <w:tc>
          <w:tcPr>
            <w:tcW w:w="2693" w:type="dxa"/>
          </w:tcPr>
          <w:p>
            <w:pPr>
              <w:ind w:firstLine="0" w:firstLineChars="0"/>
            </w:pPr>
            <w:r>
              <w:rPr>
                <w:rFonts w:hint="eastAsia"/>
              </w:rPr>
              <w:t>钢板中零件的唯一编号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418" w:type="dxa"/>
          </w:tcPr>
          <w:p>
            <w:pPr>
              <w:ind w:firstLine="0" w:firstLineChars="0"/>
            </w:pPr>
            <w:r>
              <w:t>string</w:t>
            </w:r>
          </w:p>
        </w:tc>
        <w:tc>
          <w:tcPr>
            <w:tcW w:w="2835" w:type="dxa"/>
          </w:tcPr>
          <w:p>
            <w:pPr>
              <w:ind w:firstLine="0" w:firstLineChars="0"/>
            </w:pPr>
            <w:r>
              <w:rPr>
                <w:rFonts w:hint="eastAsia"/>
              </w:rPr>
              <w:t>机器人编号</w:t>
            </w:r>
          </w:p>
        </w:tc>
        <w:tc>
          <w:tcPr>
            <w:tcW w:w="2693" w:type="dxa"/>
          </w:tcPr>
          <w:p>
            <w:pPr>
              <w:ind w:firstLine="0" w:firstLineChars="0"/>
            </w:pPr>
            <w:r>
              <w:rPr>
                <w:rFonts w:hint="eastAsia"/>
              </w:rPr>
              <w:t>详情请参见上面截图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418" w:type="dxa"/>
          </w:tcPr>
          <w:p>
            <w:pPr>
              <w:ind w:firstLine="0" w:firstLineChars="0"/>
            </w:pPr>
            <w:r>
              <w:t>string</w:t>
            </w:r>
          </w:p>
        </w:tc>
        <w:tc>
          <w:tcPr>
            <w:tcW w:w="2835" w:type="dxa"/>
          </w:tcPr>
          <w:p>
            <w:pPr>
              <w:ind w:firstLine="0" w:firstLineChars="0"/>
            </w:pPr>
            <w:r>
              <w:rPr>
                <w:rFonts w:hint="eastAsia"/>
              </w:rPr>
              <w:t>分区编号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part_type</w:t>
            </w:r>
          </w:p>
        </w:tc>
        <w:tc>
          <w:tcPr>
            <w:tcW w:w="1418" w:type="dxa"/>
          </w:tcPr>
          <w:p>
            <w:pPr>
              <w:ind w:firstLine="0" w:firstLineChars="0"/>
            </w:pPr>
            <w:r>
              <w:t>string</w:t>
            </w:r>
          </w:p>
        </w:tc>
        <w:tc>
          <w:tcPr>
            <w:tcW w:w="2835" w:type="dxa"/>
          </w:tcPr>
          <w:p>
            <w:pPr>
              <w:ind w:firstLine="0" w:firstLineChars="0"/>
            </w:pPr>
            <w:r>
              <w:rPr>
                <w:rFonts w:hint="eastAsia"/>
              </w:rPr>
              <w:t>零件类型</w:t>
            </w:r>
          </w:p>
        </w:tc>
        <w:tc>
          <w:tcPr>
            <w:tcW w:w="2693" w:type="dxa"/>
          </w:tcPr>
          <w:p>
            <w:pPr>
              <w:ind w:firstLine="0" w:firstLineChars="0"/>
            </w:pPr>
            <w:r>
              <w:rPr>
                <w:rFonts w:hint="eastAsia"/>
              </w:rPr>
              <w:t>零件类型</w:t>
            </w:r>
            <w:r>
              <w:t>(1</w:t>
            </w:r>
            <w:r>
              <w:rPr>
                <w:rFonts w:hint="eastAsia"/>
              </w:rPr>
              <w:t>代表小件、</w:t>
            </w:r>
            <w:r>
              <w:t>2</w:t>
            </w:r>
            <w:r>
              <w:rPr>
                <w:rFonts w:hint="eastAsia"/>
              </w:rPr>
              <w:t>中件、</w:t>
            </w:r>
            <w:r>
              <w:t>3</w:t>
            </w:r>
            <w:r>
              <w:rPr>
                <w:rFonts w:hint="eastAsia"/>
              </w:rPr>
              <w:t>大件、</w:t>
            </w:r>
            <w:r>
              <w:t>4</w:t>
            </w:r>
            <w:r>
              <w:rPr>
                <w:rFonts w:hint="eastAsia"/>
              </w:rPr>
              <w:t>超大件</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w:t>
            </w:r>
          </w:p>
        </w:tc>
        <w:tc>
          <w:tcPr>
            <w:tcW w:w="1418" w:type="dxa"/>
          </w:tcPr>
          <w:p>
            <w:pPr>
              <w:ind w:firstLine="0" w:firstLineChars="0"/>
            </w:pPr>
            <w:r>
              <w:t>string</w:t>
            </w:r>
          </w:p>
        </w:tc>
        <w:tc>
          <w:tcPr>
            <w:tcW w:w="2835" w:type="dxa"/>
          </w:tcPr>
          <w:p>
            <w:pPr>
              <w:ind w:firstLine="0" w:firstLineChars="0"/>
            </w:pPr>
            <w:r>
              <w:rPr>
                <w:rFonts w:hint="eastAsia"/>
              </w:rPr>
              <w:t>零件分拣开始时间</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fj_end_time</w:t>
            </w:r>
          </w:p>
        </w:tc>
        <w:tc>
          <w:tcPr>
            <w:tcW w:w="1418" w:type="dxa"/>
          </w:tcPr>
          <w:p>
            <w:pPr>
              <w:ind w:firstLine="0" w:firstLineChars="0"/>
            </w:pPr>
            <w:r>
              <w:t>string</w:t>
            </w:r>
          </w:p>
        </w:tc>
        <w:tc>
          <w:tcPr>
            <w:tcW w:w="2835" w:type="dxa"/>
          </w:tcPr>
          <w:p>
            <w:pPr>
              <w:ind w:firstLine="0" w:firstLineChars="0"/>
            </w:pPr>
            <w:r>
              <w:rPr>
                <w:rFonts w:hint="eastAsia"/>
              </w:rPr>
              <w:t>零件分拣结束时间</w:t>
            </w:r>
          </w:p>
        </w:tc>
        <w:tc>
          <w:tcPr>
            <w:tcW w:w="2693"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29" w:name="_Toc31075"/>
      <w:r>
        <w:rPr>
          <w:rFonts w:hint="eastAsia" w:ascii="宋体" w:hAnsi="宋体" w:eastAsia="宋体"/>
          <w:szCs w:val="30"/>
        </w:rPr>
        <w:t>混拣/大件/码盘区接收钢板到位信号</w:t>
      </w:r>
      <w:bookmarkEnd w:id="29"/>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该接口用于接收混拣/大件分拣区钢板到位信号和钢板相关信息。</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ind w:firstLine="513" w:firstLineChars="285"/>
        <w:rPr>
          <w:rFonts w:ascii="Consolas" w:hAnsi="Consolas" w:cs="宋体"/>
          <w:sz w:val="18"/>
          <w:szCs w:val="18"/>
        </w:rPr>
      </w:pPr>
      <w:r>
        <w:rPr>
          <w:rFonts w:ascii="Consolas" w:hAnsi="Consolas" w:cs="宋体"/>
          <w:color w:val="000000"/>
          <w:sz w:val="18"/>
          <w:szCs w:val="18"/>
        </w:rPr>
        <w:t>  </w:t>
      </w:r>
      <w:r>
        <w:rPr>
          <w:rFonts w:ascii="Times New Roman" w:hAnsi="Times New Roman" w:cs="Times New Roman"/>
          <w:color w:val="262626"/>
          <w:spacing w:val="12"/>
          <w:szCs w:val="21"/>
        </w:rPr>
        <w:t>"in_place_time":"2021-02-05 12:23:23",</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 xml:space="preserve"> “1”,</w:t>
      </w:r>
    </w:p>
    <w:p>
      <w:pPr>
        <w:ind w:firstLine="765" w:firstLineChars="290"/>
        <w:rPr>
          <w:rFonts w:ascii="Times New Roman" w:hAnsi="Times New Roman" w:cs="Times New Roman"/>
          <w:color w:val="262626"/>
          <w:spacing w:val="12"/>
          <w:szCs w:val="21"/>
        </w:rPr>
      </w:pPr>
      <w:r>
        <w:rPr>
          <w:rFonts w:ascii="Times New Roman" w:hAnsi="Times New Roman" w:cs="Times New Roman"/>
          <w:color w:val="262626"/>
          <w:spacing w:val="12"/>
          <w:szCs w:val="21"/>
        </w:rPr>
        <w:t>“plate_id”:”xx”,</w:t>
      </w:r>
      <w:r>
        <w:rPr>
          <w:rFonts w:ascii="Times New Roman" w:hAnsi="Times New Roman" w:cs="Times New Roman"/>
          <w:color w:val="262626"/>
          <w:spacing w:val="12"/>
          <w:szCs w:val="21"/>
        </w:rPr>
        <w:br w:type="textWrapping"/>
      </w: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_code”:”1”</w:t>
      </w:r>
      <w:r>
        <w:rPr>
          <w:rFonts w:hint="eastAsia" w:ascii="Times New Roman" w:hAnsi="Times New Roman" w:cs="Times New Roman"/>
          <w:color w:val="262626"/>
          <w:spacing w:val="12"/>
          <w:szCs w:val="21"/>
        </w:rPr>
        <w:t>,</w:t>
      </w:r>
    </w:p>
    <w:p>
      <w:pPr>
        <w:pStyle w:val="32"/>
        <w:ind w:left="264" w:leftChars="110" w:firstLine="396" w:firstLineChars="15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“length”: “8000”,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“width”: “2400”,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“thickness”: “10”,</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“file_path”: “xxxx” ,</w:t>
      </w:r>
    </w:p>
    <w:p>
      <w:pPr>
        <w:ind w:firstLine="736" w:firstLineChars="2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“robot_list”:”1,2,3,4,5,6”</w:t>
      </w:r>
      <w:r>
        <w:rPr>
          <w:rFonts w:hint="eastAsia" w:ascii="Times New Roman" w:hAnsi="Times New Roman" w:cs="Times New Roman"/>
          <w:color w:val="262626"/>
          <w:spacing w:val="12"/>
          <w:szCs w:val="21"/>
          <w:lang w:val="en-US" w:eastAsia="zh-CN"/>
        </w:rPr>
        <w:t>,</w:t>
      </w:r>
    </w:p>
    <w:p>
      <w:pPr>
        <w:ind w:firstLine="736" w:firstLineChars="279"/>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pPr w:leftFromText="180" w:rightFromText="180" w:vertAnchor="text" w:horzAnchor="page" w:tblpX="1347" w:tblpY="337"/>
        <w:tblOverlap w:val="never"/>
        <w:tblW w:w="8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6"/>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6" w:type="dxa"/>
          </w:tcPr>
          <w:p>
            <w:pPr>
              <w:ind w:firstLine="0" w:firstLineChars="0"/>
            </w:pPr>
            <w:r>
              <w:rPr>
                <w:rFonts w:hint="eastAsia"/>
              </w:rPr>
              <w:t>说明</w:t>
            </w:r>
          </w:p>
        </w:tc>
        <w:tc>
          <w:tcPr>
            <w:tcW w:w="262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116" w:type="dxa"/>
          </w:tcPr>
          <w:p>
            <w:pPr>
              <w:ind w:firstLine="0" w:firstLineChars="0"/>
            </w:pPr>
            <w:r>
              <w:rPr>
                <w:rFonts w:hint="eastAsia"/>
              </w:rPr>
              <w:t>分拣线编号</w:t>
            </w:r>
          </w:p>
        </w:tc>
        <w:tc>
          <w:tcPr>
            <w:tcW w:w="2623"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钢板到位时间</w:t>
            </w:r>
          </w:p>
        </w:tc>
        <w:tc>
          <w:tcPr>
            <w:tcW w:w="2623"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区域编码，大件区为1和2</w:t>
            </w:r>
          </w:p>
        </w:tc>
        <w:tc>
          <w:tcPr>
            <w:tcW w:w="262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钢板编号/任务号</w:t>
            </w:r>
          </w:p>
        </w:tc>
        <w:tc>
          <w:tcPr>
            <w:tcW w:w="262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区编码</w:t>
            </w:r>
          </w:p>
        </w:tc>
        <w:tc>
          <w:tcPr>
            <w:tcW w:w="2623"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robot_list</w:t>
            </w:r>
          </w:p>
        </w:tc>
        <w:tc>
          <w:tcPr>
            <w:tcW w:w="1276" w:type="dxa"/>
          </w:tcPr>
          <w:p>
            <w:pPr>
              <w:ind w:firstLine="0" w:firstLineChars="0"/>
            </w:pPr>
            <w:r>
              <w:t>s</w:t>
            </w:r>
            <w:r>
              <w:rPr>
                <w:rFonts w:hint="eastAsia"/>
              </w:rPr>
              <w:t>tring</w:t>
            </w:r>
          </w:p>
        </w:tc>
        <w:tc>
          <w:tcPr>
            <w:tcW w:w="3116" w:type="dxa"/>
          </w:tcPr>
          <w:p>
            <w:pPr>
              <w:ind w:firstLine="0" w:firstLineChars="0"/>
            </w:pPr>
            <w:r>
              <w:rPr>
                <w:rFonts w:hint="eastAsia"/>
              </w:rPr>
              <w:t>需执行分拣任务的机器人编号列表</w:t>
            </w:r>
          </w:p>
        </w:tc>
        <w:tc>
          <w:tcPr>
            <w:tcW w:w="2623" w:type="dxa"/>
          </w:tcPr>
          <w:p>
            <w:pPr>
              <w:ind w:firstLine="0" w:firstLineChars="0"/>
            </w:pPr>
            <w:r>
              <w:rPr>
                <w:rFonts w:hint="eastAsia"/>
              </w:rPr>
              <w:t>此值仅限作用混拣区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plate_location</w:t>
            </w:r>
          </w:p>
        </w:tc>
        <w:tc>
          <w:tcPr>
            <w:tcW w:w="1276" w:type="dxa"/>
          </w:tcPr>
          <w:p>
            <w:pPr>
              <w:ind w:firstLine="0" w:firstLineChars="0"/>
            </w:pPr>
            <w:r>
              <w:t>s</w:t>
            </w:r>
            <w:r>
              <w:rPr>
                <w:rFonts w:hint="eastAsia"/>
              </w:rPr>
              <w:t>tring</w:t>
            </w:r>
          </w:p>
        </w:tc>
        <w:tc>
          <w:tcPr>
            <w:tcW w:w="3116" w:type="dxa"/>
          </w:tcPr>
          <w:p>
            <w:pPr>
              <w:ind w:firstLine="0" w:firstLineChars="0"/>
              <w:rPr>
                <w:rFonts w:hint="default" w:eastAsia="宋体"/>
                <w:lang w:val="en-US" w:eastAsia="zh-CN"/>
              </w:rPr>
            </w:pPr>
            <w:r>
              <w:rPr>
                <w:rFonts w:hint="eastAsia"/>
                <w:lang w:val="en-US" w:eastAsia="zh-CN"/>
              </w:rPr>
              <w:t>钢板位置编号</w:t>
            </w:r>
          </w:p>
        </w:tc>
        <w:tc>
          <w:tcPr>
            <w:tcW w:w="2623" w:type="dxa"/>
          </w:tcPr>
          <w:p>
            <w:pPr>
              <w:ind w:firstLine="0" w:firstLineChars="0"/>
              <w:rPr>
                <w:rFonts w:hint="default" w:eastAsia="宋体"/>
                <w:lang w:val="en-US" w:eastAsia="zh-CN"/>
              </w:rPr>
            </w:pPr>
            <w:r>
              <w:rPr>
                <w:rFonts w:hint="eastAsia"/>
                <w:lang w:val="en-US" w:eastAsia="zh-CN"/>
              </w:rPr>
              <w:t>此值仅限作用大件一次</w:t>
            </w:r>
          </w:p>
        </w:tc>
      </w:tr>
    </w:tbl>
    <w:p>
      <w:pPr>
        <w:spacing w:line="360" w:lineRule="atLeast"/>
        <w:ind w:firstLine="506"/>
        <w:rPr>
          <w:rFonts w:ascii="Times New Roman" w:hAnsi="Times New Roman" w:cs="Times New Roman"/>
          <w:b/>
          <w:bCs/>
          <w:color w:val="262626"/>
          <w:spacing w:val="12"/>
          <w:szCs w:val="21"/>
        </w:rPr>
      </w:pPr>
    </w:p>
    <w:p>
      <w:pPr>
        <w:spacing w:line="360" w:lineRule="atLeast"/>
        <w:ind w:firstLine="0" w:firstLineChars="0"/>
      </w:pPr>
    </w:p>
    <w:p>
      <w:pPr>
        <w:pStyle w:val="32"/>
        <w:ind w:left="420" w:firstLine="0" w:firstLineChars="0"/>
        <w:rPr>
          <w:rStyle w:val="22"/>
          <w:rFonts w:hint="eastAsia"/>
        </w:rPr>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30" w:name="_Toc11211"/>
      <w:r>
        <w:rPr>
          <w:rFonts w:hint="eastAsia" w:ascii="宋体" w:hAnsi="宋体" w:eastAsia="宋体"/>
        </w:rPr>
        <w:t>大件/码盘/二次分拣</w:t>
      </w:r>
      <w:r>
        <w:rPr>
          <w:rFonts w:hint="eastAsia" w:ascii="宋体" w:hAnsi="宋体" w:eastAsia="宋体"/>
          <w:szCs w:val="30"/>
        </w:rPr>
        <w:t>框满报工（总控提供）</w:t>
      </w:r>
      <w:bookmarkEnd w:id="30"/>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rPr>
          <w:rFonts w:hint="eastAsia"/>
        </w:rPr>
        <w:t>speedbot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/frameFull</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该接口用于接收大件分拣区域、大件码盘区域、二次分拣区域的框满报工数据。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4</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“place_id”:”xxx”,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“epc_id”:”xxx”</w:t>
      </w: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frame</w:t>
      </w:r>
      <w:r>
        <w:rPr>
          <w:rFonts w:ascii="Times New Roman" w:hAnsi="Times New Roman" w:cs="Times New Roman"/>
          <w:color w:val="262626"/>
          <w:spacing w:val="12"/>
          <w:szCs w:val="21"/>
        </w:rPr>
        <w:t>_state”:”0”</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2694"/>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pPr>
            <w:r>
              <w:rPr>
                <w:rFonts w:hint="eastAsia"/>
              </w:rPr>
              <w:t>参数</w:t>
            </w:r>
          </w:p>
        </w:tc>
        <w:tc>
          <w:tcPr>
            <w:tcW w:w="1275" w:type="dxa"/>
          </w:tcPr>
          <w:p>
            <w:pPr>
              <w:ind w:firstLine="0" w:firstLineChars="0"/>
            </w:pPr>
            <w:r>
              <w:rPr>
                <w:rFonts w:hint="eastAsia"/>
              </w:rPr>
              <w:t>参数类型</w:t>
            </w:r>
          </w:p>
        </w:tc>
        <w:tc>
          <w:tcPr>
            <w:tcW w:w="2694" w:type="dxa"/>
          </w:tcPr>
          <w:p>
            <w:pPr>
              <w:ind w:firstLine="0" w:firstLineChars="0"/>
            </w:pPr>
            <w:r>
              <w:rPr>
                <w:rFonts w:hint="eastAsia"/>
              </w:rPr>
              <w:t>说明</w:t>
            </w:r>
          </w:p>
        </w:tc>
        <w:tc>
          <w:tcPr>
            <w:tcW w:w="3118"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5" w:type="dxa"/>
          </w:tcPr>
          <w:p>
            <w:pPr>
              <w:ind w:firstLine="0" w:firstLineChars="0"/>
            </w:pPr>
            <w:r>
              <w:t>string</w:t>
            </w:r>
          </w:p>
        </w:tc>
        <w:tc>
          <w:tcPr>
            <w:tcW w:w="2694" w:type="dxa"/>
          </w:tcPr>
          <w:p>
            <w:pPr>
              <w:ind w:firstLine="0" w:firstLineChars="0"/>
            </w:pPr>
            <w:r>
              <w:rPr>
                <w:rFonts w:hint="eastAsia"/>
              </w:rPr>
              <w:t>功能区域编码参数</w:t>
            </w:r>
          </w:p>
        </w:tc>
        <w:tc>
          <w:tcPr>
            <w:tcW w:w="3118"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5" w:type="dxa"/>
          </w:tcPr>
          <w:p>
            <w:pPr>
              <w:ind w:firstLine="0" w:firstLineChars="0"/>
            </w:pPr>
            <w:r>
              <w:t>string</w:t>
            </w:r>
          </w:p>
        </w:tc>
        <w:tc>
          <w:tcPr>
            <w:tcW w:w="2694" w:type="dxa"/>
          </w:tcPr>
          <w:p>
            <w:pPr>
              <w:ind w:firstLine="0" w:firstLineChars="0"/>
            </w:pPr>
            <w:r>
              <w:rPr>
                <w:rFonts w:hint="eastAsia"/>
              </w:rPr>
              <w:t>分区编码</w:t>
            </w:r>
          </w:p>
        </w:tc>
        <w:tc>
          <w:tcPr>
            <w:tcW w:w="3118" w:type="dxa"/>
          </w:tcPr>
          <w:p>
            <w:pPr>
              <w:ind w:firstLine="0" w:firstLineChars="0"/>
            </w:pPr>
            <w:r>
              <w:rPr>
                <w:rFonts w:hint="eastAsia"/>
              </w:rPr>
              <w:t>大件分拣区分区1和2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5" w:type="dxa"/>
          </w:tcPr>
          <w:p>
            <w:pPr>
              <w:ind w:firstLine="0" w:firstLineChars="0"/>
            </w:pPr>
            <w:r>
              <w:t>string</w:t>
            </w:r>
          </w:p>
        </w:tc>
        <w:tc>
          <w:tcPr>
            <w:tcW w:w="2694" w:type="dxa"/>
          </w:tcPr>
          <w:p>
            <w:pPr>
              <w:ind w:firstLine="0" w:firstLineChars="0"/>
            </w:pPr>
            <w:r>
              <w:rPr>
                <w:rFonts w:hint="eastAsia"/>
              </w:rPr>
              <w:t>框编号</w:t>
            </w:r>
          </w:p>
        </w:tc>
        <w:tc>
          <w:tcPr>
            <w:tcW w:w="311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值请参照如上截图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epc_id</w:t>
            </w:r>
          </w:p>
        </w:tc>
        <w:tc>
          <w:tcPr>
            <w:tcW w:w="1275" w:type="dxa"/>
          </w:tcPr>
          <w:p>
            <w:pPr>
              <w:ind w:firstLine="0" w:firstLineChars="0"/>
            </w:pPr>
            <w:r>
              <w:t>string</w:t>
            </w:r>
          </w:p>
        </w:tc>
        <w:tc>
          <w:tcPr>
            <w:tcW w:w="2694" w:type="dxa"/>
          </w:tcPr>
          <w:p>
            <w:pPr>
              <w:ind w:firstLine="0" w:firstLineChars="0"/>
            </w:pPr>
            <w:r>
              <w:rPr>
                <w:rFonts w:hint="eastAsia"/>
              </w:rPr>
              <w:t>框EPC标签ID</w:t>
            </w:r>
          </w:p>
        </w:tc>
        <w:tc>
          <w:tcPr>
            <w:tcW w:w="311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155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5" w:type="dxa"/>
          </w:tcPr>
          <w:p>
            <w:pPr>
              <w:ind w:firstLine="0" w:firstLineChars="0"/>
            </w:pPr>
            <w:r>
              <w:t>s</w:t>
            </w:r>
            <w:r>
              <w:rPr>
                <w:rFonts w:hint="eastAsia"/>
              </w:rPr>
              <w:t>tring</w:t>
            </w:r>
          </w:p>
        </w:tc>
        <w:tc>
          <w:tcPr>
            <w:tcW w:w="2694" w:type="dxa"/>
          </w:tcPr>
          <w:p>
            <w:pPr>
              <w:ind w:firstLine="0" w:firstLineChars="0"/>
            </w:pPr>
            <w:r>
              <w:rPr>
                <w:rFonts w:hint="eastAsia"/>
              </w:rPr>
              <w:t>机器人编号</w:t>
            </w:r>
          </w:p>
        </w:tc>
        <w:tc>
          <w:tcPr>
            <w:tcW w:w="311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详情参见如上截图编号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frame</w:t>
            </w:r>
            <w:r>
              <w:rPr>
                <w:rFonts w:ascii="Times New Roman" w:hAnsi="Times New Roman" w:cs="Times New Roman"/>
                <w:color w:val="262626"/>
                <w:spacing w:val="12"/>
                <w:szCs w:val="21"/>
              </w:rPr>
              <w:t>_state</w:t>
            </w:r>
          </w:p>
        </w:tc>
        <w:tc>
          <w:tcPr>
            <w:tcW w:w="1275" w:type="dxa"/>
          </w:tcPr>
          <w:p>
            <w:pPr>
              <w:ind w:firstLine="0" w:firstLineChars="0"/>
            </w:pPr>
            <w:r>
              <w:t>string</w:t>
            </w:r>
          </w:p>
        </w:tc>
        <w:tc>
          <w:tcPr>
            <w:tcW w:w="2694" w:type="dxa"/>
          </w:tcPr>
          <w:p>
            <w:pPr>
              <w:ind w:firstLine="0" w:firstLineChars="0"/>
            </w:pPr>
            <w:r>
              <w:rPr>
                <w:rFonts w:hint="eastAsia"/>
              </w:rPr>
              <w:t>框满状态</w:t>
            </w:r>
          </w:p>
        </w:tc>
        <w:tc>
          <w:tcPr>
            <w:tcW w:w="311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0</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90</w:t>
            </w:r>
            <w:r>
              <w:rPr>
                <w:rFonts w:hint="eastAsia" w:ascii="Times New Roman" w:hAnsi="Times New Roman" w:cs="Times New Roman"/>
                <w:color w:val="262626"/>
                <w:spacing w:val="12"/>
                <w:szCs w:val="21"/>
              </w:rPr>
              <w:t>%，通知AGV待命；</w:t>
            </w:r>
          </w:p>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1:</w:t>
            </w:r>
            <w:r>
              <w:rPr>
                <w:rFonts w:ascii="Times New Roman" w:hAnsi="Times New Roman" w:cs="Times New Roman"/>
                <w:color w:val="262626"/>
                <w:spacing w:val="12"/>
                <w:szCs w:val="21"/>
              </w:rPr>
              <w:t>100</w:t>
            </w:r>
            <w:r>
              <w:rPr>
                <w:rFonts w:hint="eastAsia" w:ascii="Times New Roman" w:hAnsi="Times New Roman" w:cs="Times New Roman"/>
                <w:color w:val="262626"/>
                <w:spacing w:val="12"/>
                <w:szCs w:val="21"/>
              </w:rPr>
              <w:t>%，通知AGV换框</w:t>
            </w:r>
          </w:p>
        </w:tc>
      </w:tr>
    </w:tbl>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31" w:name="_Toc29787"/>
      <w:r>
        <w:rPr>
          <w:rFonts w:hint="eastAsia" w:ascii="宋体" w:hAnsi="宋体" w:eastAsia="宋体"/>
          <w:szCs w:val="30"/>
        </w:rPr>
        <w:t>大件/码盘/二次分拣空框到位</w:t>
      </w:r>
      <w:bookmarkEnd w:id="31"/>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emptyFrameInPlace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该接口用于接收大件分拣区、大件码盘区、二次分拣区空框到位信号。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“area_code”:”2”,</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1843"/>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1843" w:type="dxa"/>
          </w:tcPr>
          <w:p>
            <w:pPr>
              <w:ind w:firstLine="0" w:firstLineChars="0"/>
            </w:pPr>
            <w:r>
              <w:rPr>
                <w:rFonts w:hint="eastAsia"/>
              </w:rPr>
              <w:t>说明</w:t>
            </w:r>
          </w:p>
        </w:tc>
        <w:tc>
          <w:tcPr>
            <w:tcW w:w="368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空框到位时间</w:t>
            </w:r>
          </w:p>
        </w:tc>
        <w:tc>
          <w:tcPr>
            <w:tcW w:w="3685"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机器人编号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框位置编号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分拣线编号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分区编号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区域编码</w:t>
            </w:r>
          </w:p>
        </w:tc>
        <w:tc>
          <w:tcPr>
            <w:tcW w:w="3685"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上游请求编号</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32" w:name="_Toc9024"/>
      <w:r>
        <w:rPr>
          <w:rFonts w:hint="eastAsia" w:ascii="宋体" w:hAnsi="宋体" w:eastAsia="宋体"/>
          <w:szCs w:val="30"/>
        </w:rPr>
        <w:t>大件分拣/码盘/二次分拣零件码盘报工（总控提供）</w:t>
      </w:r>
      <w:bookmarkEnd w:id="32"/>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4"/>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speedbot</w:t>
      </w:r>
      <w:r>
        <w:rPr>
          <w:rFonts w:hint="eastAsia" w:ascii="Times New Roman" w:hAnsi="Times New Roman" w:cs="Times New Roman"/>
          <w:color w:val="262626"/>
          <w:spacing w:val="12"/>
          <w:szCs w:val="24"/>
        </w:rPr>
        <w:t>/system/rec</w:t>
      </w:r>
      <w:r>
        <w:rPr>
          <w:rFonts w:ascii="Times New Roman" w:hAnsi="Times New Roman" w:cs="Times New Roman"/>
          <w:color w:val="262626"/>
          <w:spacing w:val="12"/>
          <w:szCs w:val="24"/>
        </w:rPr>
        <w:t>Part</w:t>
      </w:r>
      <w:r>
        <w:rPr>
          <w:rFonts w:hint="eastAsia" w:ascii="Times New Roman" w:hAnsi="Times New Roman" w:cs="Times New Roman"/>
          <w:color w:val="262626"/>
          <w:spacing w:val="12"/>
          <w:szCs w:val="24"/>
        </w:rPr>
        <w:t>PalletData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该接口用于接收大件分拣、大件码盘、二次分拣区域的码盘零件报工数据。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w:t>
      </w:r>
      <w:r>
        <w:rPr>
          <w:rFonts w:ascii="Consolas" w:hAnsi="Consolas" w:cs="宋体"/>
          <w:color w:val="000000"/>
          <w:sz w:val="18"/>
          <w:szCs w:val="18"/>
        </w:rPr>
        <w:t>:</w:t>
      </w:r>
      <w:r>
        <w:rPr>
          <w:rFonts w:ascii="Consolas" w:hAnsi="Consolas" w:cs="宋体"/>
          <w:color w:val="0451A5"/>
          <w:sz w:val="18"/>
          <w:szCs w:val="18"/>
        </w:rPr>
        <w:t>"1111"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w:t>
      </w:r>
      <w:r>
        <w:rPr>
          <w:rFonts w:ascii="Consolas" w:hAnsi="Consolas" w:cs="宋体"/>
          <w:color w:val="0451A5"/>
          <w:sz w:val="18"/>
          <w:szCs w:val="18"/>
        </w:rPr>
        <w:t>"222"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"robot_id"</w:t>
      </w:r>
      <w:r>
        <w:rPr>
          <w:rFonts w:ascii="Consolas" w:hAnsi="Consolas" w:cs="宋体"/>
          <w:color w:val="000000"/>
          <w:sz w:val="18"/>
          <w:szCs w:val="18"/>
        </w:rPr>
        <w:t>:</w:t>
      </w:r>
      <w:r>
        <w:rPr>
          <w:rFonts w:ascii="Consolas" w:hAnsi="Consolas" w:cs="宋体"/>
          <w:color w:val="0451A5"/>
          <w:sz w:val="18"/>
          <w:szCs w:val="18"/>
        </w:rPr>
        <w:t>"333"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"place_id"</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384" w:firstLineChars="0"/>
        <w:rPr>
          <w:rFonts w:ascii="Consolas" w:hAnsi="Consolas" w:cs="宋体"/>
          <w:color w:val="000000"/>
          <w:sz w:val="18"/>
          <w:szCs w:val="18"/>
        </w:rPr>
      </w:pPr>
      <w:r>
        <w:rPr>
          <w:rFonts w:ascii="Consolas" w:hAnsi="Consolas" w:cs="宋体"/>
          <w:color w:val="A31515"/>
          <w:sz w:val="18"/>
          <w:szCs w:val="18"/>
        </w:rPr>
        <w:t>"part_type"</w:t>
      </w:r>
      <w:r>
        <w:rPr>
          <w:rFonts w:ascii="Consolas" w:hAnsi="Consolas" w:cs="宋体"/>
          <w:color w:val="000000"/>
          <w:sz w:val="18"/>
          <w:szCs w:val="18"/>
        </w:rPr>
        <w:t>:</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firstLine="838" w:firstLineChars="466"/>
        <w:rPr>
          <w:rFonts w:ascii="Consolas" w:hAnsi="Consolas" w:cs="宋体"/>
          <w:color w:val="000000"/>
          <w:sz w:val="18"/>
          <w:szCs w:val="18"/>
        </w:rPr>
      </w:pPr>
      <w:r>
        <w:rPr>
          <w:rFonts w:ascii="Consolas" w:hAnsi="Consolas" w:cs="宋体"/>
          <w:color w:val="A31515"/>
          <w:sz w:val="18"/>
          <w:szCs w:val="18"/>
        </w:rPr>
        <w:t>"epc_id"</w:t>
      </w:r>
      <w:r>
        <w:rPr>
          <w:rFonts w:ascii="Consolas" w:hAnsi="Consolas" w:cs="宋体"/>
          <w:color w:val="000000"/>
          <w:sz w:val="18"/>
          <w:szCs w:val="18"/>
        </w:rPr>
        <w:t>:</w:t>
      </w:r>
      <w:r>
        <w:rPr>
          <w:rFonts w:ascii="Consolas" w:hAnsi="Consolas" w:cs="宋体"/>
          <w:color w:val="0451A5"/>
          <w:sz w:val="18"/>
          <w:szCs w:val="18"/>
        </w:rPr>
        <w:t>"ddd12"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"fj_start_time"</w:t>
      </w:r>
      <w:r>
        <w:rPr>
          <w:rFonts w:ascii="Consolas" w:hAnsi="Consolas" w:cs="宋体"/>
          <w:color w:val="000000"/>
          <w:sz w:val="18"/>
          <w:szCs w:val="18"/>
        </w:rPr>
        <w:t>:</w:t>
      </w:r>
      <w:r>
        <w:rPr>
          <w:rFonts w:ascii="Consolas" w:hAnsi="Consolas" w:cs="宋体"/>
          <w:color w:val="0451A5"/>
          <w:sz w:val="18"/>
          <w:szCs w:val="18"/>
        </w:rPr>
        <w:t>"2021-03-26 18:22:23"</w:t>
      </w: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"fj_end_time"</w:t>
      </w:r>
      <w:r>
        <w:rPr>
          <w:rFonts w:ascii="Consolas" w:hAnsi="Consolas" w:cs="宋体"/>
          <w:color w:val="000000"/>
          <w:sz w:val="18"/>
          <w:szCs w:val="18"/>
        </w:rPr>
        <w:t>:</w:t>
      </w:r>
      <w:r>
        <w:rPr>
          <w:rFonts w:ascii="Consolas" w:hAnsi="Consolas" w:cs="宋体"/>
          <w:color w:val="0451A5"/>
          <w:sz w:val="18"/>
          <w:szCs w:val="18"/>
        </w:rPr>
        <w:t>"2021-03-26 18:23:23"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功能区域编码参数，值：</w:t>
            </w:r>
            <w:r>
              <w:t>4</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3118" w:type="dxa"/>
          </w:tcPr>
          <w:p>
            <w:pPr>
              <w:ind w:firstLine="0" w:firstLineChars="0"/>
            </w:pPr>
            <w:r>
              <w:rPr>
                <w:rFonts w:hint="eastAsia"/>
              </w:rPr>
              <w:t>零件编码</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string</w:t>
            </w:r>
          </w:p>
        </w:tc>
        <w:tc>
          <w:tcPr>
            <w:tcW w:w="3118" w:type="dxa"/>
          </w:tcPr>
          <w:p>
            <w:pPr>
              <w:ind w:firstLine="0" w:firstLineChars="0"/>
            </w:pPr>
            <w:r>
              <w:rPr>
                <w:rFonts w:hint="eastAsia"/>
              </w:rPr>
              <w:t>钢板编号</w:t>
            </w:r>
          </w:p>
        </w:tc>
        <w:tc>
          <w:tcPr>
            <w:tcW w:w="2835" w:type="dxa"/>
          </w:tcPr>
          <w:p>
            <w:pPr>
              <w:ind w:firstLine="0" w:firstLineChars="0"/>
            </w:pPr>
            <w:r>
              <w:rPr>
                <w:rFonts w:hint="eastAsia"/>
              </w:rPr>
              <w:t xml:space="preserve">大件码盘和二次分拣可不提供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118" w:type="dxa"/>
          </w:tcPr>
          <w:p>
            <w:pPr>
              <w:ind w:firstLine="0" w:firstLineChars="0"/>
            </w:pPr>
            <w:r>
              <w:rPr>
                <w:rFonts w:hint="eastAsia"/>
              </w:rPr>
              <w:t>框编号</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值编号根据现场情况定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epc_id</w:t>
            </w:r>
          </w:p>
        </w:tc>
        <w:tc>
          <w:tcPr>
            <w:tcW w:w="1276" w:type="dxa"/>
          </w:tcPr>
          <w:p>
            <w:pPr>
              <w:ind w:firstLine="0" w:firstLineChars="0"/>
            </w:pPr>
            <w:r>
              <w:t>string</w:t>
            </w:r>
          </w:p>
        </w:tc>
        <w:tc>
          <w:tcPr>
            <w:tcW w:w="3118" w:type="dxa"/>
          </w:tcPr>
          <w:p>
            <w:pPr>
              <w:ind w:firstLine="0" w:firstLineChars="0"/>
            </w:pPr>
            <w:r>
              <w:rPr>
                <w:rFonts w:hint="eastAsia"/>
              </w:rPr>
              <w:t>框EPC标签ID</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详情参见如上截图编号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分拣开始时间</w:t>
            </w:r>
          </w:p>
        </w:tc>
        <w:tc>
          <w:tcPr>
            <w:tcW w:w="2835" w:type="dxa"/>
          </w:tcPr>
          <w:p>
            <w:pPr>
              <w:ind w:firstLine="0" w:firstLineChars="0"/>
              <w:rPr>
                <w:rFonts w:ascii="Times New Roman" w:hAnsi="Times New Roman" w:cs="Times New Roman"/>
                <w:color w:val="262626"/>
                <w:spacing w:val="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fj_end_time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分拣结束时间</w:t>
            </w:r>
          </w:p>
        </w:tc>
        <w:tc>
          <w:tcPr>
            <w:tcW w:w="2835" w:type="dxa"/>
          </w:tcPr>
          <w:p>
            <w:pPr>
              <w:ind w:firstLine="0" w:firstLineChars="0"/>
              <w:rPr>
                <w:rFonts w:ascii="Times New Roman" w:hAnsi="Times New Roman" w:cs="Times New Roman"/>
                <w:color w:val="262626"/>
                <w:spacing w:val="12"/>
                <w:szCs w:val="21"/>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33" w:name="_Toc17667"/>
      <w:r>
        <w:rPr>
          <w:rFonts w:hint="eastAsia" w:ascii="宋体" w:hAnsi="宋体" w:eastAsia="宋体"/>
          <w:szCs w:val="30"/>
        </w:rPr>
        <w:t>大件分拣/码盘/二次分拣当前装框进度</w:t>
      </w:r>
      <w:bookmarkEnd w:id="33"/>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frameProcess</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926" w:firstLine="513" w:firstLineChars="214"/>
      </w:pPr>
      <w:r>
        <w:rPr>
          <w:rFonts w:hint="eastAsia"/>
        </w:rPr>
        <w:t>该接口用于总控向各个分区查询装料框最高一摞的进度。</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557" w:firstLineChars="59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1557" w:firstLineChars="590"/>
        <w:rPr>
          <w:rFonts w:ascii="Times New Roman" w:hAnsi="Times New Roman" w:cs="Times New Roman"/>
          <w:color w:val="262626"/>
          <w:spacing w:val="12"/>
          <w:szCs w:val="21"/>
        </w:rPr>
      </w:pPr>
      <w:r>
        <w:rPr>
          <w:rFonts w:ascii="Times New Roman" w:hAnsi="Times New Roman" w:cs="Times New Roman"/>
          <w:color w:val="262626"/>
          <w:spacing w:val="12"/>
          <w:szCs w:val="21"/>
        </w:rPr>
        <w:t>“area_code”:”1”,</w:t>
      </w:r>
    </w:p>
    <w:p>
      <w:pPr>
        <w:ind w:firstLine="1557" w:firstLineChars="59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“robot_id”:”7”</w:t>
      </w:r>
      <w:r>
        <w:rPr>
          <w:rFonts w:hint="eastAsia" w:ascii="Times New Roman" w:hAnsi="Times New Roman" w:cs="Times New Roman"/>
          <w:color w:val="262626"/>
          <w:spacing w:val="12"/>
          <w:szCs w:val="21"/>
          <w:lang w:val="en-US" w:eastAsia="zh-CN"/>
        </w:rPr>
        <w:t>,</w:t>
      </w:r>
    </w:p>
    <w:p>
      <w:pPr>
        <w:ind w:firstLine="1557" w:firstLineChars="59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分拣线，默认为1即可</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各区编码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string</w:t>
            </w:r>
          </w:p>
        </w:tc>
        <w:tc>
          <w:tcPr>
            <w:tcW w:w="3118" w:type="dxa"/>
          </w:tcPr>
          <w:p>
            <w:pPr>
              <w:ind w:firstLine="0" w:firstLineChars="0"/>
            </w:pPr>
            <w:r>
              <w:rPr>
                <w:rFonts w:hint="eastAsia"/>
              </w:rPr>
              <w:t>机器人编号，若为空，则查询区所有的框进度</w:t>
            </w:r>
          </w:p>
        </w:tc>
        <w:tc>
          <w:tcPr>
            <w:tcW w:w="2410" w:type="dxa"/>
          </w:tcPr>
          <w:p>
            <w:pPr>
              <w:ind w:firstLine="0" w:firstLineChars="0"/>
            </w:pPr>
            <w:r>
              <w:rPr>
                <w:rFonts w:hint="eastAsia"/>
              </w:rPr>
              <w:t>详情请参见各分区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default" w:eastAsia="宋体"/>
                <w:lang w:val="en-US" w:eastAsia="zh-CN"/>
              </w:rPr>
            </w:pPr>
            <w:r>
              <w:rPr>
                <w:rFonts w:hint="eastAsia"/>
                <w:lang w:val="en-US" w:eastAsia="zh-CN"/>
              </w:rPr>
              <w:t>区内分区编号</w:t>
            </w:r>
          </w:p>
        </w:tc>
        <w:tc>
          <w:tcPr>
            <w:tcW w:w="2410" w:type="dxa"/>
          </w:tcPr>
          <w:p>
            <w:pPr>
              <w:ind w:firstLine="0" w:firstLineChars="0"/>
              <w:rPr>
                <w:rFonts w:hint="eastAsia"/>
              </w:rPr>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“robot_id”:”1”,</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“frame_process”:[{</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“process”:”90”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“place_id”:”2”,</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“process”:”80”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“robot_id”:”2”,</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“frame_process”:[{</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“process”:”90”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“place_id”:”2”,</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“process”:”80”</w:t>
      </w:r>
    </w:p>
    <w:p>
      <w:pPr>
        <w:pStyle w:val="32"/>
        <w:ind w:left="1440" w:leftChars="6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当前区所有料框装框进度</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w:t>
            </w:r>
            <w:r>
              <w:rPr>
                <w:rFonts w:ascii="Times New Roman" w:hAnsi="Times New Roman" w:cs="Times New Roman"/>
              </w:rPr>
              <w:t>100</w:t>
            </w:r>
            <w:r>
              <w:rPr>
                <w:rFonts w:hint="eastAsia" w:ascii="Times New Roman" w:hAnsi="Times New Roman" w:cs="Times New Roman"/>
              </w:rPr>
              <w:t>,</w:t>
            </w:r>
            <w:r>
              <w:rPr>
                <w:rFonts w:ascii="Times New Roman" w:hAnsi="Times New Roman" w:cs="Times New Roman"/>
              </w:rPr>
              <w:t>100</w:t>
            </w:r>
            <w:r>
              <w:rPr>
                <w:rFonts w:hint="eastAsia" w:ascii="Times New Roman" w:hAnsi="Times New Roman" w:cs="Times New Roman"/>
              </w:rPr>
              <w:t>即框满</w:t>
            </w:r>
          </w:p>
        </w:tc>
      </w:tr>
    </w:tbl>
    <w:p>
      <w:pPr>
        <w:pStyle w:val="3"/>
        <w:numPr>
          <w:ilvl w:val="1"/>
          <w:numId w:val="16"/>
        </w:numPr>
        <w:spacing w:before="120"/>
        <w:rPr>
          <w:rFonts w:ascii="宋体" w:hAnsi="宋体" w:eastAsia="宋体"/>
          <w:szCs w:val="30"/>
        </w:rPr>
      </w:pPr>
      <w:bookmarkStart w:id="34" w:name="_Toc15313"/>
      <w:r>
        <w:rPr>
          <w:rFonts w:hint="eastAsia" w:ascii="宋体" w:hAnsi="宋体" w:eastAsia="宋体"/>
          <w:szCs w:val="30"/>
        </w:rPr>
        <w:t>大件分拣/码盘/二次分拣框的摞高设置</w:t>
      </w:r>
      <w:bookmarkEnd w:id="34"/>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各功能区编码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system/upt</w:t>
      </w:r>
      <w:r>
        <w:rPr>
          <w:rFonts w:ascii="Times New Roman" w:hAnsi="Times New Roman" w:cs="Times New Roman"/>
          <w:color w:val="262626"/>
          <w:spacing w:val="12"/>
          <w:szCs w:val="24"/>
        </w:rPr>
        <w:t>F</w:t>
      </w:r>
      <w:r>
        <w:rPr>
          <w:rFonts w:hint="eastAsia" w:ascii="Times New Roman" w:hAnsi="Times New Roman" w:cs="Times New Roman"/>
          <w:color w:val="262626"/>
          <w:spacing w:val="12"/>
          <w:szCs w:val="24"/>
        </w:rPr>
        <w:t>rameStack</w:t>
      </w:r>
      <w:r>
        <w:rPr>
          <w:rFonts w:ascii="Times New Roman" w:hAnsi="Times New Roman" w:cs="Times New Roman"/>
          <w:color w:val="262626"/>
          <w:spacing w:val="12"/>
          <w:szCs w:val="24"/>
        </w:rPr>
        <w:t>Height</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该接口用于接收总控下发的框指定摞高设置指令。</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left="240" w:leftChars="100" w:firstLine="1042" w:firstLineChars="39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left="240" w:leftChars="100"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pPr>
        <w:ind w:left="240" w:leftChars="100"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”part_num”:”10”,</w:t>
      </w:r>
    </w:p>
    <w:p>
      <w:pPr>
        <w:ind w:left="240" w:leftChars="100" w:firstLine="1000" w:firstLineChars="3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r>
        <w:rPr>
          <w:rFonts w:hint="eastAsia" w:ascii="Times New Roman" w:hAnsi="Times New Roman" w:cs="Times New Roman"/>
          <w:color w:val="262626"/>
          <w:spacing w:val="12"/>
          <w:szCs w:val="21"/>
          <w:lang w:val="en-US" w:eastAsia="zh-CN"/>
        </w:rPr>
        <w:t>1</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ind w:left="240" w:leftChars="100" w:firstLine="1000" w:firstLineChars="379"/>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1000" w:firstLineChars="3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2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260" w:type="dxa"/>
          </w:tcPr>
          <w:p>
            <w:pPr>
              <w:ind w:firstLine="0" w:firstLineChars="0"/>
            </w:pPr>
            <w:r>
              <w:rPr>
                <w:rFonts w:hint="eastAsia"/>
              </w:rPr>
              <w:t>说明</w:t>
            </w:r>
          </w:p>
        </w:tc>
        <w:tc>
          <w:tcPr>
            <w:tcW w:w="2268"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260" w:type="dxa"/>
          </w:tcPr>
          <w:p>
            <w:pPr>
              <w:ind w:firstLine="0" w:firstLineChars="0"/>
            </w:pPr>
            <w:r>
              <w:rPr>
                <w:rFonts w:hint="eastAsia"/>
              </w:rPr>
              <w:t>分拣线</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260" w:type="dxa"/>
          </w:tcPr>
          <w:p>
            <w:pPr>
              <w:ind w:firstLine="0" w:firstLineChars="0"/>
            </w:pPr>
            <w:r>
              <w:rPr>
                <w:rFonts w:hint="eastAsia"/>
              </w:rPr>
              <w:t>分区编码</w:t>
            </w:r>
          </w:p>
        </w:tc>
        <w:tc>
          <w:tcPr>
            <w:tcW w:w="2268"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3260" w:type="dxa"/>
          </w:tcPr>
          <w:p>
            <w:pPr>
              <w:ind w:firstLine="0" w:firstLineChars="0"/>
            </w:pPr>
            <w:r>
              <w:rPr>
                <w:rFonts w:hint="eastAsia"/>
              </w:rPr>
              <w:t>机器人编号</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260" w:type="dxa"/>
          </w:tcPr>
          <w:p>
            <w:pPr>
              <w:ind w:firstLine="0" w:firstLineChars="0"/>
            </w:pPr>
            <w:r>
              <w:rPr>
                <w:rFonts w:hint="eastAsia"/>
              </w:rPr>
              <w:t>框编号</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p>
        </w:tc>
        <w:tc>
          <w:tcPr>
            <w:tcW w:w="1276" w:type="dxa"/>
          </w:tcPr>
          <w:p>
            <w:pPr>
              <w:ind w:firstLine="0" w:firstLineChars="0"/>
            </w:pPr>
            <w:r>
              <w:t>string</w:t>
            </w:r>
          </w:p>
        </w:tc>
        <w:tc>
          <w:tcPr>
            <w:tcW w:w="3260" w:type="dxa"/>
          </w:tcPr>
          <w:p>
            <w:pPr>
              <w:ind w:firstLine="0" w:firstLineChars="0"/>
              <w:rPr>
                <w:rFonts w:hint="default" w:eastAsia="宋体"/>
                <w:lang w:val="en-US" w:eastAsia="zh-CN"/>
              </w:rPr>
            </w:pPr>
            <w:r>
              <w:rPr>
                <w:rFonts w:hint="eastAsia"/>
                <w:lang w:val="en-US" w:eastAsia="zh-CN"/>
              </w:rPr>
              <w:t>摞唯一编号</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part_num</w:t>
            </w:r>
          </w:p>
        </w:tc>
        <w:tc>
          <w:tcPr>
            <w:tcW w:w="1276" w:type="dxa"/>
          </w:tcPr>
          <w:p>
            <w:pPr>
              <w:ind w:firstLine="0" w:firstLineChars="0"/>
            </w:pPr>
            <w:r>
              <w:t>string</w:t>
            </w:r>
          </w:p>
        </w:tc>
        <w:tc>
          <w:tcPr>
            <w:tcW w:w="3260" w:type="dxa"/>
          </w:tcPr>
          <w:p>
            <w:pPr>
              <w:ind w:firstLine="0" w:firstLineChars="0"/>
              <w:rPr>
                <w:rFonts w:hint="default" w:eastAsia="宋体"/>
                <w:lang w:val="en-US" w:eastAsia="zh-CN"/>
              </w:rPr>
            </w:pPr>
            <w:r>
              <w:rPr>
                <w:rFonts w:hint="eastAsia"/>
              </w:rPr>
              <w:t>零件的数量</w:t>
            </w:r>
            <w:r>
              <w:rPr>
                <w:rFonts w:hint="eastAsia"/>
                <w:lang w:eastAsia="zh-CN"/>
              </w:rPr>
              <w:t>，</w:t>
            </w:r>
            <w:r>
              <w:rPr>
                <w:rFonts w:hint="eastAsia"/>
                <w:lang w:val="en-US" w:eastAsia="zh-CN"/>
              </w:rPr>
              <w:t>降高就是负数</w:t>
            </w:r>
          </w:p>
        </w:tc>
        <w:tc>
          <w:tcPr>
            <w:tcW w:w="2268"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3260" w:type="dxa"/>
          </w:tcPr>
          <w:p>
            <w:pPr>
              <w:ind w:firstLine="0" w:firstLineChars="0"/>
              <w:rPr>
                <w:rFonts w:hint="default" w:eastAsia="宋体"/>
                <w:lang w:val="en-US" w:eastAsia="zh-CN"/>
              </w:rPr>
            </w:pPr>
            <w:r>
              <w:rPr>
                <w:rFonts w:hint="eastAsia"/>
                <w:lang w:val="en-US" w:eastAsia="zh-CN"/>
              </w:rPr>
              <w:t>区内分区编号</w:t>
            </w:r>
          </w:p>
        </w:tc>
        <w:tc>
          <w:tcPr>
            <w:tcW w:w="2268" w:type="dxa"/>
          </w:tcPr>
          <w:p>
            <w:pPr>
              <w:ind w:firstLine="0" w:firstLineChars="0"/>
            </w:pPr>
          </w:p>
        </w:tc>
      </w:tr>
    </w:tbl>
    <w:p>
      <w:pPr>
        <w:ind w:left="720" w:firstLine="0" w:firstLineChars="0"/>
        <w:rPr>
          <w:rStyle w:val="22"/>
        </w:rPr>
      </w:pPr>
      <w:r>
        <w:rPr>
          <w:rStyle w:val="22"/>
          <w:rFonts w:hint="eastAsia"/>
        </w:rPr>
        <w:t>返回结果：</w:t>
      </w:r>
    </w:p>
    <w:p>
      <w:pPr>
        <w:ind w:firstLine="792" w:firstLineChars="3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16"/>
        </w:numPr>
        <w:spacing w:before="120"/>
        <w:rPr>
          <w:rFonts w:ascii="宋体" w:hAnsi="宋体" w:eastAsia="宋体"/>
          <w:szCs w:val="30"/>
        </w:rPr>
      </w:pPr>
      <w:bookmarkStart w:id="35" w:name="_Toc19667"/>
      <w:r>
        <w:rPr>
          <w:rFonts w:hint="eastAsia" w:ascii="宋体" w:hAnsi="宋体" w:eastAsia="宋体"/>
          <w:szCs w:val="30"/>
        </w:rPr>
        <w:t>大件分拣/码盘/二次分拣框的摞数据查询</w:t>
      </w:r>
      <w:bookmarkEnd w:id="35"/>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ascii="Times New Roman" w:hAnsi="Times New Roman" w:cs="Times New Roman"/>
          <w:color w:val="262626"/>
          <w:spacing w:val="12"/>
          <w:szCs w:val="24"/>
        </w:rPr>
        <w:t>各功能区编码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queryF</w:t>
      </w:r>
      <w:r>
        <w:rPr>
          <w:rFonts w:hint="eastAsia" w:ascii="Times New Roman" w:hAnsi="Times New Roman" w:cs="Times New Roman"/>
          <w:color w:val="262626"/>
          <w:spacing w:val="12"/>
          <w:szCs w:val="24"/>
        </w:rPr>
        <w:t>rameStack</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该接口用于接收总控下发的框的摞数据查询。</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480" w:leftChars="2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left="240" w:leftChars="100" w:firstLine="1042" w:firstLineChars="39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left="240" w:leftChars="100" w:firstLine="1000" w:firstLineChars="3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“place_id”:“1”</w:t>
      </w:r>
      <w:r>
        <w:rPr>
          <w:rFonts w:hint="eastAsia" w:ascii="Times New Roman" w:hAnsi="Times New Roman" w:cs="Times New Roman"/>
          <w:color w:val="262626"/>
          <w:spacing w:val="12"/>
          <w:szCs w:val="21"/>
          <w:lang w:val="en-US" w:eastAsia="zh-CN"/>
        </w:rPr>
        <w:t>,</w:t>
      </w:r>
    </w:p>
    <w:p>
      <w:pPr>
        <w:ind w:left="240" w:leftChars="100" w:firstLine="1000" w:firstLineChars="379"/>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1000" w:firstLineChars="3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835"/>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35" w:type="dxa"/>
          </w:tcPr>
          <w:p>
            <w:pPr>
              <w:ind w:firstLine="0" w:firstLineChars="0"/>
            </w:pPr>
            <w:r>
              <w:rPr>
                <w:rFonts w:hint="eastAsia"/>
              </w:rPr>
              <w:t>说明</w:t>
            </w:r>
          </w:p>
        </w:tc>
        <w:tc>
          <w:tcPr>
            <w:tcW w:w="269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2835" w:type="dxa"/>
          </w:tcPr>
          <w:p>
            <w:pPr>
              <w:ind w:firstLine="0" w:firstLineChars="0"/>
            </w:pPr>
            <w:r>
              <w:rPr>
                <w:rFonts w:hint="eastAsia"/>
              </w:rPr>
              <w:t>分拣线</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2835" w:type="dxa"/>
          </w:tcPr>
          <w:p>
            <w:pPr>
              <w:ind w:firstLine="0" w:firstLineChars="0"/>
            </w:pPr>
            <w:r>
              <w:rPr>
                <w:rFonts w:hint="eastAsia"/>
              </w:rPr>
              <w:t>分区编码</w:t>
            </w:r>
          </w:p>
        </w:tc>
        <w:tc>
          <w:tcPr>
            <w:tcW w:w="2693"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2835" w:type="dxa"/>
          </w:tcPr>
          <w:p>
            <w:pPr>
              <w:ind w:firstLine="0" w:firstLineChars="0"/>
            </w:pPr>
            <w:r>
              <w:rPr>
                <w:rFonts w:hint="eastAsia"/>
              </w:rPr>
              <w:t>机器人编号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2835" w:type="dxa"/>
          </w:tcPr>
          <w:p>
            <w:pPr>
              <w:ind w:firstLine="0" w:firstLineChars="0"/>
            </w:pPr>
            <w:r>
              <w:rPr>
                <w:rFonts w:hint="eastAsia"/>
              </w:rPr>
              <w:t>框编号</w:t>
            </w:r>
          </w:p>
        </w:tc>
        <w:tc>
          <w:tcPr>
            <w:tcW w:w="2693"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2835" w:type="dxa"/>
          </w:tcPr>
          <w:p>
            <w:pPr>
              <w:ind w:firstLine="0" w:firstLineChars="0"/>
              <w:rPr>
                <w:rFonts w:hint="default" w:eastAsia="宋体"/>
                <w:lang w:val="en-US" w:eastAsia="zh-CN"/>
              </w:rPr>
            </w:pPr>
            <w:r>
              <w:rPr>
                <w:rFonts w:hint="eastAsia"/>
                <w:lang w:val="en-US" w:eastAsia="zh-CN"/>
              </w:rPr>
              <w:t>区内分区编号</w:t>
            </w:r>
          </w:p>
        </w:tc>
        <w:tc>
          <w:tcPr>
            <w:tcW w:w="2693" w:type="dxa"/>
          </w:tcPr>
          <w:p>
            <w:pPr>
              <w:ind w:firstLine="0" w:firstLineChars="0"/>
            </w:pPr>
          </w:p>
        </w:tc>
      </w:tr>
    </w:tbl>
    <w:p>
      <w:pPr>
        <w:ind w:left="720" w:firstLine="0" w:firstLineChars="0"/>
        <w:rPr>
          <w:rStyle w:val="22"/>
        </w:rPr>
      </w:pPr>
      <w:r>
        <w:rPr>
          <w:rStyle w:val="22"/>
          <w:rFonts w:hint="eastAsia"/>
        </w:rPr>
        <w:t>返回结果：</w:t>
      </w:r>
    </w:p>
    <w:p>
      <w:pPr>
        <w:ind w:firstLine="792" w:firstLineChars="3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 xml:space="preserve"> “next_process”:”xxx”,</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   “thickness”:”10”,</w:t>
      </w:r>
    </w:p>
    <w:p>
      <w:pPr>
        <w:pStyle w:val="32"/>
        <w:ind w:left="960" w:leftChars="4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_info”: [{</w:t>
      </w:r>
    </w:p>
    <w:p>
      <w:pPr>
        <w:pStyle w:val="32"/>
        <w:ind w:left="1680" w:leftChars="7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“stack_height”:”20”,</w:t>
      </w:r>
    </w:p>
    <w:p>
      <w:pPr>
        <w:pStyle w:val="32"/>
        <w:ind w:left="1680" w:leftChars="700" w:firstLine="504"/>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r>
        <w:rPr>
          <w:rFonts w:hint="eastAsia" w:ascii="Times New Roman" w:hAnsi="Times New Roman" w:cs="Times New Roman"/>
          <w:color w:val="262626"/>
          <w:spacing w:val="12"/>
          <w:szCs w:val="21"/>
          <w:lang w:val="en-US" w:eastAsia="zh-CN"/>
        </w:rPr>
        <w:t>1</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pStyle w:val="32"/>
        <w:ind w:left="1680" w:leftChars="700" w:firstLine="504"/>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p>
    <w:p>
      <w:pPr>
        <w:pStyle w:val="32"/>
        <w:ind w:left="1680" w:leftChars="700" w:firstLine="30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p>
    <w:p>
      <w:pPr>
        <w:pStyle w:val="32"/>
        <w:ind w:left="1680" w:leftChars="7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“stack_height”:”40”,</w:t>
      </w:r>
    </w:p>
    <w:p>
      <w:pPr>
        <w:ind w:left="1440" w:leftChars="600" w:firstLine="792" w:firstLineChars="30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pStyle w:val="32"/>
        <w:ind w:left="1680" w:leftChars="700" w:firstLine="504"/>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p>
    <w:p>
      <w:pPr>
        <w:ind w:left="720" w:leftChars="300"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pStyle w:val="32"/>
        <w:ind w:left="960" w:leftChars="400" w:firstLine="30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next_process</w:t>
            </w:r>
          </w:p>
        </w:tc>
        <w:tc>
          <w:tcPr>
            <w:tcW w:w="1276" w:type="dxa"/>
          </w:tcPr>
          <w:p>
            <w:pPr>
              <w:ind w:firstLine="0" w:firstLineChars="0"/>
            </w:pPr>
            <w:r>
              <w:rPr>
                <w:rFonts w:hint="eastAsia"/>
              </w:rPr>
              <w:t>string</w:t>
            </w:r>
          </w:p>
        </w:tc>
        <w:tc>
          <w:tcPr>
            <w:tcW w:w="2976" w:type="dxa"/>
          </w:tcPr>
          <w:p>
            <w:pPr>
              <w:ind w:firstLine="0" w:firstLineChars="0"/>
            </w:pPr>
            <w:r>
              <w:rPr>
                <w:rFonts w:hint="eastAsia"/>
              </w:rPr>
              <w:t>下道序数据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thickness</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零件厚度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_info</w:t>
            </w:r>
          </w:p>
        </w:tc>
        <w:tc>
          <w:tcPr>
            <w:tcW w:w="1276" w:type="dxa"/>
          </w:tcPr>
          <w:p>
            <w:pPr>
              <w:ind w:firstLine="0" w:firstLineChars="0"/>
            </w:pPr>
            <w:r>
              <w:rPr>
                <w:rFonts w:hint="eastAsia"/>
              </w:rPr>
              <w:t>string</w:t>
            </w:r>
          </w:p>
        </w:tc>
        <w:tc>
          <w:tcPr>
            <w:tcW w:w="2976" w:type="dxa"/>
          </w:tcPr>
          <w:p>
            <w:pPr>
              <w:ind w:firstLine="0" w:firstLineChars="0"/>
            </w:pPr>
            <w:r>
              <w:rPr>
                <w:rFonts w:hint="eastAsia"/>
              </w:rPr>
              <w:t>摞数据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stack_height</w:t>
            </w:r>
          </w:p>
        </w:tc>
        <w:tc>
          <w:tcPr>
            <w:tcW w:w="1276" w:type="dxa"/>
          </w:tcPr>
          <w:p>
            <w:pPr>
              <w:ind w:firstLine="0" w:firstLineChars="0"/>
            </w:pPr>
            <w:r>
              <w:rPr>
                <w:rFonts w:hint="eastAsia"/>
              </w:rPr>
              <w:t>string</w:t>
            </w:r>
          </w:p>
        </w:tc>
        <w:tc>
          <w:tcPr>
            <w:tcW w:w="2976" w:type="dxa"/>
          </w:tcPr>
          <w:p>
            <w:pPr>
              <w:ind w:firstLine="0" w:firstLineChars="0"/>
            </w:pPr>
            <w:r>
              <w:rPr>
                <w:rFonts w:hint="eastAsia"/>
              </w:rPr>
              <w:t>摞的高度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stack</w:t>
            </w:r>
            <w:r>
              <w:rPr>
                <w:rFonts w:ascii="Times New Roman" w:hAnsi="Times New Roman" w:cs="Times New Roman"/>
                <w:color w:val="262626"/>
                <w:spacing w:val="12"/>
                <w:szCs w:val="21"/>
              </w:rPr>
              <w:t>_id</w:t>
            </w:r>
          </w:p>
        </w:tc>
        <w:tc>
          <w:tcPr>
            <w:tcW w:w="1276" w:type="dxa"/>
          </w:tcPr>
          <w:p>
            <w:pPr>
              <w:ind w:firstLine="0" w:firstLineChars="0"/>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摞编号</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2" w:type="dxa"/>
          </w:tcPr>
          <w:p>
            <w:pPr>
              <w:ind w:firstLine="0" w:firstLineChars="0"/>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part_code</w:t>
            </w:r>
          </w:p>
        </w:tc>
        <w:tc>
          <w:tcPr>
            <w:tcW w:w="1276" w:type="dxa"/>
          </w:tcPr>
          <w:p>
            <w:pPr>
              <w:ind w:firstLine="0" w:firstLineChars="0"/>
              <w:rPr>
                <w:rFonts w:hint="eastAsia"/>
              </w:rPr>
            </w:pPr>
            <w:r>
              <w:rPr>
                <w:rFonts w:hint="eastAsia"/>
              </w:rPr>
              <w:t>string</w:t>
            </w:r>
          </w:p>
        </w:tc>
        <w:tc>
          <w:tcPr>
            <w:tcW w:w="2976" w:type="dxa"/>
          </w:tcPr>
          <w:p>
            <w:pPr>
              <w:ind w:firstLine="0" w:firstLineChars="0"/>
              <w:rPr>
                <w:rFonts w:hint="default"/>
                <w:lang w:val="en-US" w:eastAsia="zh-CN"/>
              </w:rPr>
            </w:pPr>
            <w:r>
              <w:rPr>
                <w:rFonts w:hint="eastAsia"/>
                <w:lang w:val="en-US" w:eastAsia="zh-CN"/>
              </w:rPr>
              <w:t>零件编号</w:t>
            </w:r>
          </w:p>
        </w:tc>
        <w:tc>
          <w:tcPr>
            <w:tcW w:w="2977" w:type="dxa"/>
          </w:tcPr>
          <w:p>
            <w:pPr>
              <w:ind w:firstLine="0" w:firstLineChars="0"/>
              <w:rPr>
                <w:rFonts w:ascii="Times New Roman" w:hAnsi="Times New Roman" w:cs="Times New Roman"/>
              </w:rPr>
            </w:pPr>
          </w:p>
        </w:tc>
      </w:tr>
    </w:tbl>
    <w:p>
      <w:pPr>
        <w:pStyle w:val="2"/>
        <w:numPr>
          <w:ilvl w:val="0"/>
          <w:numId w:val="7"/>
        </w:numPr>
        <w:spacing w:line="360" w:lineRule="auto"/>
        <w:rPr>
          <w:rFonts w:ascii="宋体" w:hAnsi="宋体" w:eastAsia="宋体"/>
        </w:rPr>
      </w:pPr>
      <w:bookmarkStart w:id="36" w:name="_Toc23674"/>
      <w:r>
        <w:rPr>
          <w:rFonts w:hint="eastAsia" w:ascii="宋体" w:hAnsi="宋体" w:eastAsia="宋体"/>
        </w:rPr>
        <w:t>混拣区交互</w:t>
      </w:r>
      <w:bookmarkEnd w:id="36"/>
    </w:p>
    <w:p>
      <w:pPr>
        <w:ind w:left="2160" w:firstLine="0" w:firstLineChars="0"/>
        <w:rPr>
          <w:lang w:val="zh-CN"/>
        </w:rPr>
      </w:pPr>
      <w:r>
        <w:rPr>
          <w:lang w:val="zh-CN"/>
        </w:rPr>
        <w:drawing>
          <wp:inline distT="0" distB="0" distL="114300" distR="114300">
            <wp:extent cx="1493520" cy="1432560"/>
            <wp:effectExtent l="0" t="0" r="0" b="0"/>
            <wp:docPr id="6" name="图片 6" descr="1622433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2433407(1)"/>
                    <pic:cNvPicPr>
                      <a:picLocks noChangeAspect="1"/>
                    </pic:cNvPicPr>
                  </pic:nvPicPr>
                  <pic:blipFill>
                    <a:blip r:embed="rId15"/>
                    <a:stretch>
                      <a:fillRect/>
                    </a:stretch>
                  </pic:blipFill>
                  <pic:spPr>
                    <a:xfrm>
                      <a:off x="0" y="0"/>
                      <a:ext cx="1493520" cy="1432560"/>
                    </a:xfrm>
                    <a:prstGeom prst="rect">
                      <a:avLst/>
                    </a:prstGeom>
                  </pic:spPr>
                </pic:pic>
              </a:graphicData>
            </a:graphic>
          </wp:inline>
        </w:drawing>
      </w:r>
    </w:p>
    <w:p>
      <w:pPr>
        <w:pStyle w:val="32"/>
        <w:numPr>
          <w:ilvl w:val="0"/>
          <w:numId w:val="18"/>
        </w:numPr>
        <w:ind w:firstLineChars="0"/>
        <w:rPr>
          <w:lang w:val="zh-CN"/>
        </w:rPr>
      </w:pPr>
      <w:r>
        <w:rPr>
          <w:rFonts w:hint="eastAsia"/>
          <w:lang w:val="zh-CN"/>
        </w:rPr>
        <w:t>机器人编号顺序：如上图所示（从左至右方向为输送线移动方向）</w:t>
      </w:r>
    </w:p>
    <w:p>
      <w:pPr>
        <w:pStyle w:val="3"/>
        <w:numPr>
          <w:ilvl w:val="1"/>
          <w:numId w:val="19"/>
        </w:numPr>
        <w:spacing w:before="120"/>
        <w:rPr>
          <w:rFonts w:ascii="宋体" w:hAnsi="宋体" w:eastAsia="宋体"/>
          <w:szCs w:val="30"/>
        </w:rPr>
      </w:pPr>
      <w:bookmarkStart w:id="37" w:name="_Toc15537"/>
      <w:r>
        <w:rPr>
          <w:rFonts w:hint="eastAsia" w:ascii="宋体" w:hAnsi="宋体" w:eastAsia="宋体"/>
          <w:szCs w:val="30"/>
        </w:rPr>
        <w:t>混拣区状态</w:t>
      </w:r>
      <w:bookmarkEnd w:id="37"/>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该接口用于查看混拣区的状态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功能区编号，值：1</w:t>
            </w:r>
          </w:p>
        </w:tc>
        <w:tc>
          <w:tcPr>
            <w:tcW w:w="2977" w:type="dxa"/>
          </w:tcPr>
          <w:p>
            <w:pPr>
              <w:ind w:firstLine="0" w:firstLineChars="0"/>
            </w:pPr>
            <w:r>
              <w:rPr>
                <w:rFonts w:hint="eastAsia"/>
              </w:rPr>
              <w:t>详情请参见3</w:t>
            </w:r>
            <w:r>
              <w:t>.1</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ascii="Times New Roman" w:hAnsi="Times New Roman" w:cs="Times New Roman"/>
              </w:rPr>
            </w:pPr>
            <w:r>
              <w:rPr>
                <w:rFonts w:hint="eastAsia" w:ascii="Times New Roman" w:hAnsi="Times New Roman" w:cs="Times New Roman"/>
              </w:rPr>
              <w:t>0-</w:t>
            </w:r>
            <w:r>
              <w:rPr>
                <w:rFonts w:ascii="Times New Roman" w:hAnsi="Times New Roman" w:cs="Times New Roman"/>
              </w:rPr>
              <w:t>----</w:t>
            </w:r>
            <w:r>
              <w:rPr>
                <w:rFonts w:hint="eastAsia"/>
              </w:rPr>
              <w:t>正在分拣，勿移动输送线</w:t>
            </w:r>
          </w:p>
          <w:p>
            <w:pPr>
              <w:ind w:firstLine="0" w:firstLineChars="0"/>
            </w:pPr>
            <w:r>
              <w:rPr>
                <w:rFonts w:hint="eastAsia" w:ascii="Times New Roman" w:hAnsi="Times New Roman" w:cs="Times New Roman"/>
              </w:rPr>
              <w:t>1</w:t>
            </w:r>
            <w:r>
              <w:rPr>
                <w:rFonts w:ascii="Times New Roman" w:hAnsi="Times New Roman" w:cs="Times New Roman"/>
              </w:rPr>
              <w:t>------</w:t>
            </w:r>
            <w:r>
              <w:rPr>
                <w:rFonts w:hint="eastAsia"/>
              </w:rPr>
              <w:t>已经分拣完成（可移动输送线）</w:t>
            </w:r>
          </w:p>
          <w:p>
            <w:pPr>
              <w:ind w:firstLine="0" w:firstLineChars="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异常，需人工介入</w:t>
            </w:r>
          </w:p>
          <w:p>
            <w:pPr>
              <w:ind w:firstLine="0" w:firstLineChars="0"/>
              <w:rPr>
                <w:rFonts w:ascii="Times New Roman" w:hAnsi="Times New Roman" w:cs="Times New Roman"/>
              </w:rPr>
            </w:pPr>
            <w:r>
              <w:t>3</w:t>
            </w:r>
            <w:r>
              <w:rPr>
                <w:rFonts w:hint="eastAsia"/>
              </w:rPr>
              <w:t>-------正在分拣，可支持强制结束操作</w:t>
            </w:r>
          </w:p>
        </w:tc>
      </w:tr>
    </w:tbl>
    <w:p>
      <w:pPr>
        <w:pStyle w:val="3"/>
        <w:numPr>
          <w:ilvl w:val="1"/>
          <w:numId w:val="19"/>
        </w:numPr>
        <w:spacing w:before="120"/>
        <w:rPr>
          <w:rFonts w:ascii="宋体" w:hAnsi="宋体" w:eastAsia="宋体"/>
          <w:szCs w:val="30"/>
        </w:rPr>
      </w:pPr>
      <w:bookmarkStart w:id="38" w:name="_Toc10487"/>
      <w:r>
        <w:rPr>
          <w:rFonts w:hint="eastAsia" w:ascii="宋体" w:hAnsi="宋体" w:eastAsia="宋体"/>
          <w:szCs w:val="30"/>
        </w:rPr>
        <w:t>获取混拣机器人状态</w:t>
      </w:r>
      <w:bookmarkEnd w:id="38"/>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Helvetica" w:hAnsi="Helvetica" w:cs="Helvetica"/>
          <w:color w:val="505050"/>
          <w:sz w:val="18"/>
          <w:szCs w:val="18"/>
          <w:shd w:val="clear" w:color="auto" w:fill="FFFFFF"/>
        </w:rPr>
        <w:t xml:space="preserve"> /system/getRobot</w:t>
      </w:r>
      <w:r>
        <w:rPr>
          <w:rFonts w:hint="eastAsia" w:ascii="Helvetica" w:hAnsi="Helvetica" w:cs="Helvetica"/>
          <w:color w:val="505050"/>
          <w:sz w:val="18"/>
          <w:szCs w:val="18"/>
          <w:shd w:val="clear" w:color="auto" w:fill="FFFFFF"/>
        </w:rPr>
        <w:t>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该接口用于查看混拣区的可动机器人列表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功能区编号，值：1</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分拣线编号</w:t>
            </w:r>
          </w:p>
        </w:tc>
        <w:tc>
          <w:tcPr>
            <w:tcW w:w="2977" w:type="dxa"/>
          </w:tcPr>
          <w:p>
            <w:pPr>
              <w:ind w:firstLine="0" w:firstLineChars="0"/>
            </w:pPr>
            <w:r>
              <w:rPr>
                <w:rFonts w:hint="eastAsia"/>
              </w:rPr>
              <w:t>默认为1</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“normal_robot_list”:[“1”,”2”,”3”,”4”]</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_code”:”1”,”robot_status”:”1”}, {“</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_code”:”2”,”robot_status”:”2”}]</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返回机器人状态列表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rPr>
              <w:t>robot_code</w:t>
            </w:r>
          </w:p>
        </w:tc>
        <w:tc>
          <w:tcPr>
            <w:tcW w:w="1276" w:type="dxa"/>
          </w:tcPr>
          <w:p>
            <w:pPr>
              <w:ind w:firstLine="0" w:firstLineChars="0"/>
            </w:pPr>
            <w:r>
              <w:rPr>
                <w:rFonts w:hint="eastAsia"/>
              </w:rPr>
              <w:t>string</w:t>
            </w:r>
          </w:p>
        </w:tc>
        <w:tc>
          <w:tcPr>
            <w:tcW w:w="2976" w:type="dxa"/>
          </w:tcPr>
          <w:p>
            <w:pPr>
              <w:ind w:firstLine="0" w:firstLineChars="0"/>
            </w:pPr>
            <w:r>
              <w:rPr>
                <w:rFonts w:hint="eastAsia"/>
              </w:rPr>
              <w:t>机器人编号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各功能区机器人编码请参照各功能区下的示意图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ascii="Times New Roman" w:hAnsi="Times New Roman" w:cs="Times New Roman"/>
                <w:color w:val="262626"/>
                <w:spacing w:val="12"/>
                <w:szCs w:val="21"/>
              </w:rPr>
              <w:t>normal_robot_list</w:t>
            </w:r>
          </w:p>
        </w:tc>
        <w:tc>
          <w:tcPr>
            <w:tcW w:w="1276" w:type="dxa"/>
          </w:tcPr>
          <w:p>
            <w:pPr>
              <w:ind w:firstLine="0" w:firstLineChars="0"/>
            </w:pPr>
            <w:r>
              <w:rPr>
                <w:rFonts w:hint="eastAsia"/>
              </w:rPr>
              <w:t>string</w:t>
            </w:r>
          </w:p>
        </w:tc>
        <w:tc>
          <w:tcPr>
            <w:tcW w:w="2976" w:type="dxa"/>
          </w:tcPr>
          <w:p>
            <w:pPr>
              <w:ind w:firstLine="0" w:firstLineChars="0"/>
            </w:pPr>
            <w:r>
              <w:rPr>
                <w:rFonts w:hint="eastAsia"/>
              </w:rPr>
              <w:t>未过滤的机器人列表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pPr>
              <w:ind w:firstLine="0" w:firstLineChars="0"/>
              <w:rPr>
                <w:rFonts w:ascii="Times New Roman" w:hAnsi="Times New Roman" w:cs="Times New Roman"/>
              </w:rPr>
            </w:pPr>
            <w:r>
              <w:rPr>
                <w:rFonts w:hint="eastAsia" w:ascii="Times New Roman" w:hAnsi="Times New Roman" w:cs="Times New Roman"/>
              </w:rPr>
              <w:t>r</w:t>
            </w:r>
            <w:r>
              <w:rPr>
                <w:rFonts w:ascii="Times New Roman" w:hAnsi="Times New Roman" w:cs="Times New Roman"/>
              </w:rPr>
              <w:t>obot_status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机器人状态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待机，1运行中，2报错</w:t>
            </w:r>
          </w:p>
        </w:tc>
      </w:tr>
    </w:tbl>
    <w:p>
      <w:pPr>
        <w:pStyle w:val="3"/>
        <w:numPr>
          <w:ilvl w:val="1"/>
          <w:numId w:val="19"/>
        </w:numPr>
        <w:spacing w:before="120"/>
        <w:rPr>
          <w:rFonts w:ascii="宋体" w:hAnsi="宋体" w:eastAsia="宋体"/>
          <w:szCs w:val="30"/>
        </w:rPr>
      </w:pPr>
      <w:bookmarkStart w:id="39" w:name="_Toc19985"/>
      <w:r>
        <w:rPr>
          <w:rFonts w:hint="eastAsia" w:ascii="宋体" w:hAnsi="宋体" w:eastAsia="宋体"/>
          <w:szCs w:val="30"/>
          <w:lang w:val="en-US" w:eastAsia="zh-CN"/>
        </w:rPr>
        <w:t>更新钢板</w:t>
      </w:r>
      <w:r>
        <w:rPr>
          <w:rFonts w:hint="eastAsia" w:ascii="宋体" w:hAnsi="宋体" w:eastAsia="宋体"/>
          <w:szCs w:val="30"/>
        </w:rPr>
        <w:t>状态</w:t>
      </w:r>
      <w:bookmarkEnd w:id="39"/>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lang w:val="en-US" w:eastAsia="zh-CN"/>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data/uptPlateState</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该接口用于</w:t>
      </w:r>
      <w:r>
        <w:rPr>
          <w:rFonts w:hint="eastAsia"/>
          <w:lang w:val="en-US" w:eastAsia="zh-CN"/>
        </w:rPr>
        <w:t>更新钢板的状态为异常，大件不予进行抓取；</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plate_id</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xxx</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pP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hint="eastAsia" w:ascii="Times New Roman" w:hAnsi="Times New Roman" w:eastAsia="宋体" w:cs="Times New Roman"/>
                <w:lang w:eastAsia="zh-CN"/>
              </w:rPr>
            </w:pPr>
            <w:r>
              <w:rPr>
                <w:rFonts w:hint="eastAsia"/>
              </w:rPr>
              <w:t>数据区，如过没有数据返回，则为空</w:t>
            </w:r>
            <w:r>
              <w:rPr>
                <w:rFonts w:hint="eastAsia"/>
                <w:lang w:eastAsia="zh-CN"/>
              </w:rPr>
              <w:t>；</w:t>
            </w:r>
          </w:p>
        </w:tc>
      </w:tr>
    </w:tbl>
    <w:p>
      <w:pPr>
        <w:pStyle w:val="3"/>
        <w:numPr>
          <w:ilvl w:val="1"/>
          <w:numId w:val="19"/>
        </w:numPr>
        <w:spacing w:before="120"/>
        <w:rPr>
          <w:rFonts w:ascii="宋体" w:hAnsi="宋体" w:eastAsia="宋体"/>
          <w:szCs w:val="30"/>
        </w:rPr>
      </w:pPr>
      <w:bookmarkStart w:id="40" w:name="_Toc12019"/>
      <w:r>
        <w:rPr>
          <w:rFonts w:hint="eastAsia" w:ascii="宋体" w:hAnsi="宋体" w:eastAsia="宋体"/>
          <w:szCs w:val="30"/>
          <w:lang w:val="en-US" w:eastAsia="zh-CN"/>
        </w:rPr>
        <w:t>钢板位置上报</w:t>
      </w:r>
      <w:bookmarkEnd w:id="40"/>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hint="eastAsia" w:ascii="Times New Roman" w:hAnsi="Times New Roman" w:cs="Times New Roman"/>
          <w:color w:val="262626"/>
          <w:spacing w:val="12"/>
          <w:szCs w:val="24"/>
          <w:lang w:val="en-US" w:eastAsia="zh-CN"/>
        </w:rPr>
        <w:t>reportPlateLocation</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该接口用于</w:t>
      </w:r>
      <w:r>
        <w:rPr>
          <w:rFonts w:hint="eastAsia"/>
          <w:lang w:val="en-US" w:eastAsia="zh-CN"/>
        </w:rPr>
        <w:t>混拣定位钢板位置后，将钢板位置数据上报；</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plate_id</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sxx</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plate_location</w:t>
      </w:r>
      <w:r>
        <w:rPr>
          <w:rFonts w:ascii="Times New Roman" w:hAnsi="Times New Roman" w:cs="Times New Roman"/>
          <w:color w:val="262626"/>
          <w:spacing w:val="12"/>
          <w:szCs w:val="21"/>
        </w:rPr>
        <w:t>”:”1”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plate_location</w:t>
            </w:r>
          </w:p>
        </w:tc>
        <w:tc>
          <w:tcPr>
            <w:tcW w:w="1276" w:type="dxa"/>
          </w:tcPr>
          <w:p>
            <w:pPr>
              <w:ind w:firstLine="0" w:firstLineChars="0"/>
            </w:pPr>
            <w:r>
              <w:t>string</w:t>
            </w:r>
          </w:p>
        </w:tc>
        <w:tc>
          <w:tcPr>
            <w:tcW w:w="2976" w:type="dxa"/>
          </w:tcPr>
          <w:p>
            <w:pPr>
              <w:ind w:firstLine="0" w:firstLineChars="0"/>
              <w:rPr>
                <w:rFonts w:hint="default"/>
                <w:lang w:val="en-US" w:eastAsia="zh-CN"/>
              </w:rPr>
            </w:pPr>
            <w:r>
              <w:rPr>
                <w:rFonts w:hint="eastAsia"/>
                <w:lang w:val="en-US" w:eastAsia="zh-CN"/>
              </w:rPr>
              <w:t>钢板位置</w:t>
            </w:r>
          </w:p>
        </w:tc>
        <w:tc>
          <w:tcPr>
            <w:tcW w:w="2977" w:type="dxa"/>
          </w:tcPr>
          <w:p>
            <w:pPr>
              <w:ind w:firstLine="0" w:firstLineChars="0"/>
            </w:pP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560"/>
        <w:gridCol w:w="302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pPr>
            <w:r>
              <w:rPr>
                <w:rFonts w:hint="eastAsia"/>
              </w:rPr>
              <w:t>参数</w:t>
            </w:r>
          </w:p>
        </w:tc>
        <w:tc>
          <w:tcPr>
            <w:tcW w:w="1560" w:type="dxa"/>
          </w:tcPr>
          <w:p>
            <w:pPr>
              <w:ind w:firstLine="0" w:firstLineChars="0"/>
            </w:pPr>
            <w:r>
              <w:rPr>
                <w:rFonts w:hint="eastAsia"/>
              </w:rPr>
              <w:t>参数类型</w:t>
            </w:r>
          </w:p>
        </w:tc>
        <w:tc>
          <w:tcPr>
            <w:tcW w:w="3029"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60" w:type="dxa"/>
          </w:tcPr>
          <w:p>
            <w:pPr>
              <w:ind w:firstLine="0" w:firstLineChars="0"/>
            </w:pPr>
            <w:r>
              <w:rPr>
                <w:rFonts w:hint="eastAsia"/>
              </w:rPr>
              <w:t>int</w:t>
            </w:r>
          </w:p>
        </w:tc>
        <w:tc>
          <w:tcPr>
            <w:tcW w:w="3029"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60" w:type="dxa"/>
          </w:tcPr>
          <w:p>
            <w:pPr>
              <w:ind w:firstLine="0" w:firstLineChars="0"/>
            </w:pPr>
            <w:r>
              <w:rPr>
                <w:rFonts w:hint="eastAsia"/>
              </w:rPr>
              <w:t>string</w:t>
            </w:r>
          </w:p>
        </w:tc>
        <w:tc>
          <w:tcPr>
            <w:tcW w:w="3029"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pPr>
              <w:ind w:firstLine="0" w:firstLineChars="0"/>
            </w:pPr>
            <w:r>
              <w:t>string</w:t>
            </w:r>
          </w:p>
        </w:tc>
        <w:tc>
          <w:tcPr>
            <w:tcW w:w="3029" w:type="dxa"/>
          </w:tcPr>
          <w:p>
            <w:pPr>
              <w:ind w:firstLine="0" w:firstLineChars="0"/>
            </w:pPr>
            <w:r>
              <w:rPr>
                <w:rFonts w:hint="eastAsia"/>
              </w:rPr>
              <w:t>功能区的状态</w:t>
            </w:r>
          </w:p>
        </w:tc>
        <w:tc>
          <w:tcPr>
            <w:tcW w:w="3402" w:type="dxa"/>
          </w:tcPr>
          <w:p>
            <w:pPr>
              <w:ind w:firstLine="0" w:firstLineChars="0"/>
              <w:rPr>
                <w:rFonts w:ascii="Times New Roman" w:hAnsi="Times New Roman" w:cs="Times New Roman"/>
              </w:rPr>
            </w:pPr>
            <w:r>
              <w:rPr>
                <w:rFonts w:hint="eastAsia"/>
              </w:rPr>
              <w:t>数据区，如过没有数据返回，则为空</w:t>
            </w:r>
          </w:p>
        </w:tc>
      </w:tr>
    </w:tbl>
    <w:p>
      <w:pPr>
        <w:pStyle w:val="3"/>
        <w:numPr>
          <w:ilvl w:val="1"/>
          <w:numId w:val="19"/>
        </w:numPr>
        <w:spacing w:before="120"/>
        <w:rPr>
          <w:rFonts w:hint="eastAsia" w:ascii="宋体" w:hAnsi="宋体" w:eastAsia="宋体"/>
          <w:szCs w:val="30"/>
          <w:lang w:val="en-US" w:eastAsia="zh-CN"/>
        </w:rPr>
      </w:pPr>
      <w:bookmarkStart w:id="41" w:name="_Toc12781"/>
      <w:r>
        <w:rPr>
          <w:rFonts w:hint="eastAsia" w:ascii="宋体" w:hAnsi="宋体" w:eastAsia="宋体"/>
          <w:szCs w:val="30"/>
          <w:lang w:val="en-US" w:eastAsia="zh-CN"/>
        </w:rPr>
        <w:t>复位机器人</w:t>
      </w:r>
      <w:bookmarkEnd w:id="41"/>
    </w:p>
    <w:p>
      <w:pPr>
        <w:pStyle w:val="32"/>
        <w:ind w:left="420" w:firstLine="0" w:firstLineChars="0"/>
      </w:pPr>
      <w:r>
        <w:rPr>
          <w:b/>
          <w:bCs/>
        </w:rPr>
        <w:t>请求方式</w:t>
      </w:r>
      <w:r>
        <w:t>：POST（HTTP）</w:t>
      </w:r>
    </w:p>
    <w:p>
      <w:pPr>
        <w:pStyle w:val="32"/>
        <w:spacing w:line="360" w:lineRule="atLeast"/>
        <w:ind w:left="420"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w:t>
      </w:r>
      <w:r>
        <w:rPr>
          <w:rFonts w:hint="eastAsia" w:ascii="Times New Roman" w:hAnsi="Times New Roman" w:cs="Times New Roman"/>
          <w:color w:val="262626"/>
          <w:spacing w:val="12"/>
          <w:szCs w:val="24"/>
          <w:lang w:val="en-US" w:eastAsia="zh-CN"/>
        </w:rPr>
        <w:t>finished</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w:t>
      </w:r>
      <w:r>
        <w:rPr>
          <w:rFonts w:hint="eastAsia"/>
          <w:lang w:val="en-US" w:eastAsia="zh-CN"/>
        </w:rPr>
        <w:t>复位混拣区的</w:t>
      </w:r>
      <w:r>
        <w:rPr>
          <w:rFonts w:hint="eastAsia"/>
        </w:rPr>
        <w:t>机器人</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 ,</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126" w:type="dxa"/>
          </w:tcPr>
          <w:p>
            <w:pPr>
              <w:ind w:firstLine="0" w:firstLineChars="0"/>
            </w:pPr>
            <w:r>
              <w:rPr>
                <w:rFonts w:hint="eastAsia"/>
              </w:rPr>
              <w:t>分拣线</w:t>
            </w:r>
          </w:p>
        </w:tc>
        <w:tc>
          <w:tcPr>
            <w:tcW w:w="3827" w:type="dxa"/>
          </w:tcPr>
          <w:p>
            <w:pPr>
              <w:ind w:firstLine="0" w:firstLineChars="0"/>
            </w:pPr>
            <w:r>
              <w:rPr>
                <w:rFonts w:hint="eastAsia"/>
              </w:rPr>
              <w:t>分拣线编号</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19"/>
        </w:numPr>
        <w:spacing w:before="120"/>
        <w:rPr>
          <w:rFonts w:hint="eastAsia" w:ascii="宋体" w:hAnsi="宋体" w:eastAsia="宋体"/>
          <w:szCs w:val="30"/>
          <w:lang w:val="en-US" w:eastAsia="zh-CN"/>
        </w:rPr>
      </w:pPr>
      <w:bookmarkStart w:id="42" w:name="_Toc13710"/>
      <w:bookmarkStart w:id="43" w:name="_Toc22381"/>
      <w:r>
        <w:rPr>
          <w:rFonts w:hint="eastAsia" w:ascii="宋体" w:hAnsi="宋体" w:eastAsia="宋体"/>
          <w:szCs w:val="30"/>
          <w:lang w:val="en-US" w:eastAsia="zh-CN"/>
        </w:rPr>
        <w:t>零件跟踪报工</w:t>
      </w:r>
      <w:bookmarkEnd w:id="42"/>
      <w:bookmarkEnd w:id="43"/>
    </w:p>
    <w:p>
      <w:pPr>
        <w:pStyle w:val="32"/>
        <w:ind w:left="0" w:leftChars="0" w:firstLine="720" w:firstLineChars="0"/>
      </w:pPr>
      <w:r>
        <w:rPr>
          <w:b/>
          <w:bCs/>
        </w:rPr>
        <w:t>请求方式</w:t>
      </w:r>
      <w:r>
        <w:t>：POST（HTTP）</w:t>
      </w:r>
    </w:p>
    <w:p>
      <w:pPr>
        <w:pStyle w:val="32"/>
        <w:ind w:left="0" w:leftChars="0" w:firstLine="72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1"/>
        </w:rPr>
        <w:fldChar w:fldCharType="begin"/>
      </w:r>
      <w:r>
        <w:rPr>
          <w:rFonts w:ascii="Times New Roman" w:hAnsi="Times New Roman" w:cs="Times New Roman"/>
          <w:color w:val="262626"/>
          <w:spacing w:val="12"/>
          <w:szCs w:val="21"/>
        </w:rPr>
        <w:instrText xml:space="preserve"> HYPERLINK "http://ip:port/SpeedBot/GetPlateInfo" </w:instrText>
      </w:r>
      <w:r>
        <w:rPr>
          <w:rFonts w:ascii="Times New Roman" w:hAnsi="Times New Roman" w:cs="Times New Roman"/>
          <w:color w:val="262626"/>
          <w:spacing w:val="12"/>
          <w:szCs w:val="21"/>
        </w:rPr>
        <w:fldChar w:fldCharType="separate"/>
      </w:r>
      <w:r>
        <w:rPr>
          <w:rFonts w:hint="eastAsia" w:ascii="Times New Roman" w:hAnsi="Times New Roman" w:cs="Times New Roman"/>
          <w:color w:val="262626"/>
          <w:spacing w:val="12"/>
          <w:szCs w:val="21"/>
        </w:rPr>
        <w:t>htt</w:t>
      </w:r>
      <w:r>
        <w:rPr>
          <w:rFonts w:ascii="Times New Roman" w:hAnsi="Times New Roman" w:cs="Times New Roman"/>
          <w:color w:val="262626"/>
          <w:spacing w:val="12"/>
          <w:szCs w:val="21"/>
        </w:rPr>
        <w:t>p://ip:port/</w:t>
      </w:r>
      <w:r>
        <w:rPr>
          <w:rFonts w:hint="eastAsia" w:ascii="Times New Roman" w:hAnsi="Times New Roman" w:cs="Times New Roman"/>
          <w:color w:val="262626"/>
          <w:spacing w:val="12"/>
          <w:szCs w:val="24"/>
        </w:rPr>
        <w:t>speedbot</w:t>
      </w:r>
      <w:r>
        <w:rPr>
          <w:rFonts w:ascii="Times New Roman" w:hAnsi="Times New Roman" w:cs="Times New Roman"/>
          <w:color w:val="262626"/>
          <w:spacing w:val="12"/>
          <w:szCs w:val="24"/>
        </w:rPr>
        <w:t>/system</w:t>
      </w:r>
      <w:r>
        <w:rPr>
          <w:rFonts w:hint="eastAsia" w:ascii="Times New Roman" w:hAnsi="Times New Roman" w:cs="Times New Roman"/>
          <w:color w:val="262626"/>
          <w:spacing w:val="12"/>
          <w:szCs w:val="21"/>
          <w:lang w:val="en-US" w:eastAsia="zh-CN"/>
        </w:rPr>
        <w:t>/recP</w:t>
      </w:r>
      <w:r>
        <w:rPr>
          <w:rFonts w:ascii="Times New Roman" w:hAnsi="Times New Roman" w:cs="Times New Roman"/>
          <w:color w:val="262626"/>
          <w:spacing w:val="12"/>
          <w:szCs w:val="21"/>
        </w:rPr>
        <w:fldChar w:fldCharType="end"/>
      </w:r>
      <w:r>
        <w:rPr>
          <w:rFonts w:hint="eastAsia" w:ascii="Times New Roman" w:hAnsi="Times New Roman" w:cs="Times New Roman"/>
          <w:color w:val="262626"/>
          <w:spacing w:val="12"/>
          <w:szCs w:val="21"/>
          <w:lang w:val="en-US" w:eastAsia="zh-CN"/>
        </w:rPr>
        <w:t>artPosition</w:t>
      </w:r>
    </w:p>
    <w:p>
      <w:pPr>
        <w:pStyle w:val="32"/>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195" w:firstLineChars="498"/>
      </w:pPr>
      <w:r>
        <w:rPr>
          <w:rFonts w:hint="eastAsia"/>
        </w:rPr>
        <w:t>该接口用于</w:t>
      </w:r>
      <w:r>
        <w:rPr>
          <w:rFonts w:hint="eastAsia"/>
          <w:lang w:val="en-US" w:eastAsia="zh-CN"/>
        </w:rPr>
        <w:t>混拣</w:t>
      </w:r>
      <w:r>
        <w:rPr>
          <w:rFonts w:hint="eastAsia"/>
        </w:rPr>
        <w:t>区域</w:t>
      </w:r>
      <w:r>
        <w:rPr>
          <w:rFonts w:hint="eastAsia"/>
          <w:lang w:val="en-US" w:eastAsia="zh-CN"/>
        </w:rPr>
        <w:t>通过查询plc信息，获取零件定位数据后上报给总控</w:t>
      </w:r>
      <w:r>
        <w:rPr>
          <w:rFonts w:hint="eastAsia"/>
        </w:rPr>
        <w:t>。</w:t>
      </w:r>
    </w:p>
    <w:p>
      <w:pPr>
        <w:ind w:firstLine="795" w:firstLineChars="3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320" w:firstLineChars="50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position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firstLine="1320" w:firstLineChars="50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 xml:space="preserve">: </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xxxxx</w:t>
      </w:r>
      <w:r>
        <w:rPr>
          <w:rFonts w:hint="default" w:ascii="Times New Roman" w:hAnsi="Times New Roman" w:cs="Times New Roman"/>
          <w:color w:val="262626"/>
          <w:spacing w:val="12"/>
          <w:szCs w:val="21"/>
          <w:lang w:val="en-US" w:eastAsia="zh-CN"/>
        </w:rPr>
        <w:t>”</w:t>
      </w:r>
    </w:p>
    <w:p>
      <w:pPr>
        <w:ind w:firstLine="1320" w:firstLineChars="50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time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2021-08-29 11:11:11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95" w:firstLineChars="30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1758"/>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1758" w:type="dxa"/>
          </w:tcPr>
          <w:p>
            <w:pPr>
              <w:ind w:firstLine="0" w:firstLineChars="0"/>
            </w:pPr>
            <w:r>
              <w:rPr>
                <w:rFonts w:hint="eastAsia"/>
              </w:rPr>
              <w:t>说明</w:t>
            </w:r>
          </w:p>
        </w:tc>
        <w:tc>
          <w:tcPr>
            <w:tcW w:w="390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vAlign w:val="top"/>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position</w:t>
            </w:r>
          </w:p>
        </w:tc>
        <w:tc>
          <w:tcPr>
            <w:tcW w:w="1276" w:type="dxa"/>
            <w:vAlign w:val="top"/>
          </w:tcPr>
          <w:p>
            <w:pPr>
              <w:ind w:firstLine="0" w:firstLineChars="0"/>
            </w:pPr>
            <w:r>
              <w:t>string</w:t>
            </w:r>
          </w:p>
        </w:tc>
        <w:tc>
          <w:tcPr>
            <w:tcW w:w="1758" w:type="dxa"/>
            <w:vAlign w:val="top"/>
          </w:tcPr>
          <w:p>
            <w:pPr>
              <w:ind w:firstLine="0" w:firstLineChars="0"/>
              <w:rPr>
                <w:rFonts w:hint="default"/>
                <w:lang w:val="en-US" w:eastAsia="zh-CN"/>
              </w:rPr>
            </w:pPr>
            <w:r>
              <w:rPr>
                <w:rFonts w:hint="eastAsia"/>
                <w:lang w:val="en-US" w:eastAsia="zh-CN"/>
              </w:rPr>
              <w:t>定位数据</w:t>
            </w:r>
          </w:p>
        </w:tc>
        <w:tc>
          <w:tcPr>
            <w:tcW w:w="3906" w:type="dxa"/>
            <w:vAlign w:val="top"/>
          </w:tcPr>
          <w:p>
            <w:pPr>
              <w:ind w:firstLine="0" w:firstLineChars="0"/>
              <w:rPr>
                <w:rFonts w:hint="default"/>
                <w:lang w:val="en-US" w:eastAsia="zh-CN"/>
              </w:rPr>
            </w:pPr>
            <w:r>
              <w:rPr>
                <w:rFonts w:hint="eastAsia"/>
                <w:lang w:val="en-US" w:eastAsia="zh-CN"/>
              </w:rPr>
              <w:t>“1”：砂光机1完成信号</w:t>
            </w:r>
          </w:p>
          <w:p>
            <w:pPr>
              <w:ind w:firstLine="0" w:firstLineChars="0"/>
              <w:rPr>
                <w:rFonts w:hint="default"/>
                <w:lang w:val="en-US" w:eastAsia="zh-CN"/>
              </w:rPr>
            </w:pPr>
            <w:r>
              <w:rPr>
                <w:rFonts w:hint="eastAsia"/>
                <w:lang w:val="en-US" w:eastAsia="zh-CN"/>
              </w:rPr>
              <w:t>“2”：暗室1完成信号</w:t>
            </w:r>
          </w:p>
          <w:p>
            <w:pPr>
              <w:ind w:firstLine="0" w:firstLineChars="0"/>
              <w:rPr>
                <w:rFonts w:hint="eastAsia"/>
                <w:lang w:val="en-US" w:eastAsia="zh-CN"/>
              </w:rPr>
            </w:pPr>
            <w:r>
              <w:rPr>
                <w:rFonts w:hint="eastAsia"/>
                <w:lang w:val="en-US" w:eastAsia="zh-CN"/>
              </w:rPr>
              <w:t>“3”：暗室2完成信号</w:t>
            </w:r>
          </w:p>
          <w:p>
            <w:pPr>
              <w:ind w:firstLine="0" w:firstLineChars="0"/>
              <w:rPr>
                <w:rFonts w:hint="default"/>
                <w:lang w:val="en-US" w:eastAsia="zh-CN"/>
              </w:rPr>
            </w:pPr>
            <w:r>
              <w:rPr>
                <w:rFonts w:hint="eastAsia"/>
                <w:lang w:val="en-US" w:eastAsia="zh-CN"/>
              </w:rPr>
              <w:t>“4”：砂光机2完成信号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60" w:type="dxa"/>
            <w:vAlign w:val="top"/>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plate_code</w:t>
            </w:r>
          </w:p>
        </w:tc>
        <w:tc>
          <w:tcPr>
            <w:tcW w:w="1276" w:type="dxa"/>
            <w:vAlign w:val="top"/>
          </w:tcPr>
          <w:p>
            <w:pPr>
              <w:ind w:firstLine="0" w:firstLineChars="0"/>
            </w:pPr>
            <w:r>
              <w:rPr>
                <w:rFonts w:hint="eastAsia"/>
                <w:lang w:val="en-US" w:eastAsia="zh-CN"/>
              </w:rPr>
              <w:t>string</w:t>
            </w:r>
          </w:p>
        </w:tc>
        <w:tc>
          <w:tcPr>
            <w:tcW w:w="1758" w:type="dxa"/>
            <w:vAlign w:val="top"/>
          </w:tcPr>
          <w:p>
            <w:pPr>
              <w:ind w:firstLine="0" w:firstLineChars="0"/>
              <w:rPr>
                <w:rFonts w:hint="eastAsia"/>
                <w:lang w:val="en-US" w:eastAsia="zh-CN"/>
              </w:rPr>
            </w:pPr>
          </w:p>
        </w:tc>
        <w:tc>
          <w:tcPr>
            <w:tcW w:w="3906" w:type="dxa"/>
            <w:vAlign w:val="top"/>
          </w:tcPr>
          <w:p>
            <w:pPr>
              <w:ind w:firstLine="0" w:firstLineChars="0"/>
              <w:rPr>
                <w:rFonts w:hint="default"/>
                <w:lang w:val="en-US" w:eastAsia="zh-CN"/>
              </w:rPr>
            </w:pPr>
            <w:r>
              <w:rPr>
                <w:rFonts w:hint="eastAsia"/>
                <w:lang w:val="en-US" w:eastAsia="zh-CN"/>
              </w:rPr>
              <w:t>钢板编号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vAlign w:val="top"/>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time</w:t>
            </w:r>
          </w:p>
        </w:tc>
        <w:tc>
          <w:tcPr>
            <w:tcW w:w="1276" w:type="dxa"/>
            <w:vAlign w:val="top"/>
          </w:tcPr>
          <w:p>
            <w:pPr>
              <w:ind w:firstLine="0" w:firstLineChars="0"/>
            </w:pPr>
          </w:p>
        </w:tc>
        <w:tc>
          <w:tcPr>
            <w:tcW w:w="1758" w:type="dxa"/>
            <w:vAlign w:val="top"/>
          </w:tcPr>
          <w:p>
            <w:pPr>
              <w:ind w:firstLine="0" w:firstLineChars="0"/>
              <w:rPr>
                <w:rFonts w:hint="eastAsia"/>
                <w:lang w:val="en-US" w:eastAsia="zh-CN"/>
              </w:rPr>
            </w:pPr>
          </w:p>
        </w:tc>
        <w:tc>
          <w:tcPr>
            <w:tcW w:w="3906" w:type="dxa"/>
            <w:vAlign w:val="top"/>
          </w:tcPr>
          <w:p>
            <w:pPr>
              <w:ind w:firstLine="0" w:firstLineChars="0"/>
              <w:rPr>
                <w:rFonts w:hint="default"/>
                <w:lang w:val="en-US" w:eastAsia="zh-CN"/>
              </w:rPr>
            </w:pPr>
            <w:r>
              <w:rPr>
                <w:rFonts w:hint="eastAsia"/>
                <w:lang w:val="en-US" w:eastAsia="zh-CN"/>
              </w:rPr>
              <w:t>时间</w:t>
            </w:r>
          </w:p>
        </w:tc>
      </w:tr>
    </w:tbl>
    <w:p>
      <w:pPr>
        <w:pStyle w:val="32"/>
        <w:spacing w:before="240" w:beforeLines="100"/>
        <w:ind w:left="0" w:leftChars="0" w:firstLine="720" w:firstLineChars="0"/>
        <w:rPr>
          <w:rStyle w:val="22"/>
        </w:rPr>
      </w:pPr>
      <w:r>
        <w:rPr>
          <w:rStyle w:val="22"/>
          <w:rFonts w:hint="eastAsia"/>
        </w:rPr>
        <w:t>返回结果：</w:t>
      </w:r>
    </w:p>
    <w:p>
      <w:pPr>
        <w:pStyle w:val="32"/>
        <w:ind w:left="0" w:leftChars="0" w:firstLine="792" w:firstLineChars="3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1320" w:firstLineChars="500"/>
        <w:rPr>
          <w:rFonts w:hint="eastAsia" w:ascii="Times New Roman" w:hAnsi="Times New Roman" w:eastAsia="宋体"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None</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265"/>
        <w:gridCol w:w="2968"/>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pPr>
            <w:r>
              <w:rPr>
                <w:rFonts w:hint="eastAsia"/>
              </w:rPr>
              <w:t>参数</w:t>
            </w:r>
          </w:p>
        </w:tc>
        <w:tc>
          <w:tcPr>
            <w:tcW w:w="1265" w:type="dxa"/>
          </w:tcPr>
          <w:p>
            <w:pPr>
              <w:ind w:firstLine="0" w:firstLineChars="0"/>
            </w:pPr>
            <w:r>
              <w:rPr>
                <w:rFonts w:hint="eastAsia"/>
              </w:rPr>
              <w:t>参数类型</w:t>
            </w:r>
          </w:p>
        </w:tc>
        <w:tc>
          <w:tcPr>
            <w:tcW w:w="2968" w:type="dxa"/>
          </w:tcPr>
          <w:p>
            <w:pPr>
              <w:ind w:firstLine="0" w:firstLineChars="0"/>
            </w:pPr>
            <w:r>
              <w:rPr>
                <w:rFonts w:hint="eastAsia"/>
              </w:rPr>
              <w:t>说明</w:t>
            </w:r>
          </w:p>
        </w:tc>
        <w:tc>
          <w:tcPr>
            <w:tcW w:w="317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65" w:type="dxa"/>
          </w:tcPr>
          <w:p>
            <w:pPr>
              <w:ind w:firstLine="0" w:firstLineChars="0"/>
            </w:pPr>
            <w:r>
              <w:rPr>
                <w:rFonts w:hint="eastAsia"/>
              </w:rPr>
              <w:t>int</w:t>
            </w:r>
          </w:p>
        </w:tc>
        <w:tc>
          <w:tcPr>
            <w:tcW w:w="2968" w:type="dxa"/>
          </w:tcPr>
          <w:p>
            <w:pPr>
              <w:ind w:firstLine="0" w:firstLineChars="0"/>
            </w:pPr>
            <w:r>
              <w:rPr>
                <w:rFonts w:hint="eastAsia"/>
              </w:rPr>
              <w:t>返回码</w:t>
            </w:r>
          </w:p>
        </w:tc>
        <w:tc>
          <w:tcPr>
            <w:tcW w:w="3175"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65" w:type="dxa"/>
          </w:tcPr>
          <w:p>
            <w:pPr>
              <w:ind w:firstLine="0" w:firstLineChars="0"/>
            </w:pPr>
            <w:r>
              <w:rPr>
                <w:rFonts w:hint="eastAsia"/>
              </w:rPr>
              <w:t>string</w:t>
            </w:r>
          </w:p>
        </w:tc>
        <w:tc>
          <w:tcPr>
            <w:tcW w:w="2968" w:type="dxa"/>
          </w:tcPr>
          <w:p>
            <w:pPr>
              <w:ind w:firstLine="0" w:firstLineChars="0"/>
            </w:pPr>
            <w:r>
              <w:rPr>
                <w:rFonts w:hint="eastAsia"/>
              </w:rPr>
              <w:t>对返回码的文本描述内容。若返回码不为200，则返回错误描述信息</w:t>
            </w:r>
          </w:p>
        </w:tc>
        <w:tc>
          <w:tcPr>
            <w:tcW w:w="3175"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65" w:type="dxa"/>
          </w:tcPr>
          <w:p>
            <w:pPr>
              <w:ind w:firstLine="0" w:firstLineChars="0"/>
              <w:rPr>
                <w:rFonts w:hint="default" w:eastAsia="宋体"/>
                <w:lang w:val="en-US" w:eastAsia="zh-CN"/>
              </w:rPr>
            </w:pPr>
            <w:r>
              <w:rPr>
                <w:rFonts w:hint="eastAsia"/>
                <w:lang w:val="en-US" w:eastAsia="zh-CN"/>
              </w:rPr>
              <w:t>obj</w:t>
            </w:r>
          </w:p>
        </w:tc>
        <w:tc>
          <w:tcPr>
            <w:tcW w:w="2968" w:type="dxa"/>
          </w:tcPr>
          <w:p>
            <w:pPr>
              <w:ind w:firstLine="0" w:firstLineChars="0"/>
            </w:pPr>
          </w:p>
        </w:tc>
        <w:tc>
          <w:tcPr>
            <w:tcW w:w="3175"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rPr>
              <w:t xml:space="preserve"> </w:t>
            </w:r>
            <w:r>
              <w:rPr>
                <w:rFonts w:hint="eastAsia" w:ascii="Times New Roman" w:hAnsi="Times New Roman" w:cs="Times New Roman"/>
                <w:lang w:val="en-US" w:eastAsia="zh-CN"/>
              </w:rPr>
              <w:t>不需要返回，为空</w:t>
            </w:r>
          </w:p>
        </w:tc>
      </w:tr>
    </w:tbl>
    <w:p>
      <w:pPr>
        <w:pStyle w:val="3"/>
        <w:numPr>
          <w:ilvl w:val="1"/>
          <w:numId w:val="19"/>
        </w:numPr>
        <w:spacing w:before="120"/>
        <w:rPr>
          <w:rFonts w:hint="eastAsia" w:ascii="宋体" w:hAnsi="宋体" w:eastAsia="宋体"/>
          <w:szCs w:val="30"/>
          <w:lang w:val="en-US" w:eastAsia="zh-CN"/>
        </w:rPr>
      </w:pPr>
      <w:bookmarkStart w:id="44" w:name="_Toc19631"/>
      <w:r>
        <w:rPr>
          <w:rFonts w:hint="eastAsia" w:ascii="宋体" w:hAnsi="宋体" w:eastAsia="宋体"/>
          <w:szCs w:val="30"/>
          <w:lang w:val="en-US" w:eastAsia="zh-CN"/>
        </w:rPr>
        <w:t>零件跟踪初始化</w:t>
      </w:r>
      <w:bookmarkEnd w:id="44"/>
    </w:p>
    <w:p>
      <w:pPr>
        <w:pStyle w:val="32"/>
        <w:ind w:left="0" w:leftChars="0" w:firstLine="720" w:firstLineChars="0"/>
      </w:pPr>
      <w:r>
        <w:rPr>
          <w:b/>
          <w:bCs/>
        </w:rPr>
        <w:t>请求方式</w:t>
      </w:r>
      <w:r>
        <w:t>：POST（HTTP）</w:t>
      </w:r>
    </w:p>
    <w:p>
      <w:pPr>
        <w:pStyle w:val="32"/>
        <w:ind w:left="0" w:leftChars="0" w:firstLine="72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http://</w:t>
      </w:r>
      <w:r>
        <w:rPr>
          <w:rFonts w:ascii="Times New Roman" w:hAnsi="Times New Roman" w:cs="Times New Roman"/>
          <w:color w:val="262626"/>
          <w:spacing w:val="12"/>
          <w:szCs w:val="21"/>
        </w:rPr>
        <w:t>ip:port/</w:t>
      </w:r>
      <w:r>
        <w:rPr>
          <w:rFonts w:hint="eastAsia" w:ascii="Times New Roman" w:hAnsi="Times New Roman" w:cs="Times New Roman"/>
          <w:color w:val="262626"/>
          <w:spacing w:val="12"/>
          <w:szCs w:val="24"/>
        </w:rPr>
        <w:t>speedbot</w:t>
      </w:r>
      <w:r>
        <w:rPr>
          <w:rFonts w:ascii="Times New Roman" w:hAnsi="Times New Roman" w:cs="Times New Roman"/>
          <w:color w:val="262626"/>
          <w:spacing w:val="12"/>
          <w:szCs w:val="24"/>
        </w:rPr>
        <w:t>/system</w:t>
      </w:r>
      <w:r>
        <w:rPr>
          <w:rFonts w:hint="eastAsia" w:ascii="Times New Roman" w:hAnsi="Times New Roman" w:cs="Times New Roman"/>
          <w:color w:val="262626"/>
          <w:spacing w:val="12"/>
          <w:szCs w:val="24"/>
          <w:lang w:val="en-US" w:eastAsia="zh-CN"/>
        </w:rPr>
        <w:t>/initPartTraceData</w:t>
      </w:r>
    </w:p>
    <w:p>
      <w:pPr>
        <w:pStyle w:val="32"/>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195" w:firstLineChars="498"/>
      </w:pPr>
      <w:r>
        <w:rPr>
          <w:rFonts w:hint="eastAsia"/>
        </w:rPr>
        <w:t>该接口用于</w:t>
      </w:r>
      <w:r>
        <w:rPr>
          <w:rFonts w:hint="eastAsia"/>
          <w:lang w:val="en-US" w:eastAsia="zh-CN"/>
        </w:rPr>
        <w:t>初始化零件跟踪数据</w:t>
      </w:r>
      <w:r>
        <w:rPr>
          <w:rFonts w:hint="eastAsia"/>
        </w:rPr>
        <w:t>。</w:t>
      </w:r>
    </w:p>
    <w:p>
      <w:pPr>
        <w:ind w:firstLine="795" w:firstLineChars="3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 xml:space="preserve">    </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sort_line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95" w:firstLineChars="30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1758"/>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1758" w:type="dxa"/>
          </w:tcPr>
          <w:p>
            <w:pPr>
              <w:ind w:firstLine="0" w:firstLineChars="0"/>
            </w:pPr>
            <w:r>
              <w:rPr>
                <w:rFonts w:hint="eastAsia"/>
              </w:rPr>
              <w:t>说明</w:t>
            </w:r>
          </w:p>
        </w:tc>
        <w:tc>
          <w:tcPr>
            <w:tcW w:w="390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hint="eastAsia"/>
              </w:rPr>
            </w:pPr>
            <w:r>
              <w:rPr>
                <w:rFonts w:hint="eastAsia" w:ascii="Times New Roman" w:hAnsi="Times New Roman" w:cs="Times New Roman"/>
                <w:color w:val="262626"/>
                <w:spacing w:val="12"/>
                <w:szCs w:val="21"/>
                <w:lang w:val="en-US" w:eastAsia="zh-CN"/>
              </w:rPr>
              <w:t>sort_line</w:t>
            </w:r>
          </w:p>
        </w:tc>
        <w:tc>
          <w:tcPr>
            <w:tcW w:w="1276" w:type="dxa"/>
          </w:tcPr>
          <w:p>
            <w:pPr>
              <w:ind w:firstLine="0" w:firstLineChars="0"/>
              <w:rPr>
                <w:rFonts w:hint="default" w:eastAsia="宋体"/>
                <w:lang w:val="en-US" w:eastAsia="zh-CN"/>
              </w:rPr>
            </w:pPr>
            <w:r>
              <w:rPr>
                <w:rFonts w:hint="eastAsia"/>
                <w:lang w:val="en-US" w:eastAsia="zh-CN"/>
              </w:rPr>
              <w:t>string</w:t>
            </w:r>
          </w:p>
        </w:tc>
        <w:tc>
          <w:tcPr>
            <w:tcW w:w="1758" w:type="dxa"/>
          </w:tcPr>
          <w:p>
            <w:pPr>
              <w:ind w:firstLine="0" w:firstLineChars="0"/>
              <w:rPr>
                <w:rFonts w:hint="eastAsia"/>
              </w:rPr>
            </w:pPr>
          </w:p>
        </w:tc>
        <w:tc>
          <w:tcPr>
            <w:tcW w:w="3906" w:type="dxa"/>
          </w:tcPr>
          <w:p>
            <w:pPr>
              <w:ind w:firstLine="0" w:firstLineChars="0"/>
              <w:rPr>
                <w:rFonts w:hint="default" w:eastAsia="宋体"/>
                <w:lang w:val="en-US" w:eastAsia="zh-CN"/>
              </w:rPr>
            </w:pPr>
            <w:r>
              <w:rPr>
                <w:rFonts w:hint="eastAsia"/>
                <w:lang w:val="en-US" w:eastAsia="zh-CN"/>
              </w:rPr>
              <w:t>默认传1即可</w:t>
            </w:r>
          </w:p>
        </w:tc>
      </w:tr>
    </w:tbl>
    <w:p>
      <w:pPr>
        <w:pStyle w:val="32"/>
        <w:spacing w:before="240" w:beforeLines="100"/>
        <w:ind w:left="0" w:leftChars="0" w:firstLine="720" w:firstLineChars="0"/>
        <w:rPr>
          <w:rStyle w:val="22"/>
        </w:rPr>
      </w:pPr>
      <w:r>
        <w:rPr>
          <w:rStyle w:val="22"/>
          <w:rFonts w:hint="eastAsia"/>
        </w:rPr>
        <w:t>返回结果：</w:t>
      </w:r>
    </w:p>
    <w:p>
      <w:pPr>
        <w:pStyle w:val="32"/>
        <w:ind w:left="0" w:leftChars="0" w:firstLine="792" w:firstLineChars="3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1320" w:firstLineChars="500"/>
        <w:rPr>
          <w:rFonts w:hint="eastAsia" w:ascii="Times New Roman" w:hAnsi="Times New Roman" w:eastAsia="宋体"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None</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265"/>
        <w:gridCol w:w="2968"/>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pPr>
            <w:r>
              <w:rPr>
                <w:rFonts w:hint="eastAsia"/>
              </w:rPr>
              <w:t>参数</w:t>
            </w:r>
          </w:p>
        </w:tc>
        <w:tc>
          <w:tcPr>
            <w:tcW w:w="1265" w:type="dxa"/>
          </w:tcPr>
          <w:p>
            <w:pPr>
              <w:ind w:firstLine="0" w:firstLineChars="0"/>
            </w:pPr>
            <w:r>
              <w:rPr>
                <w:rFonts w:hint="eastAsia"/>
              </w:rPr>
              <w:t>参数类型</w:t>
            </w:r>
          </w:p>
        </w:tc>
        <w:tc>
          <w:tcPr>
            <w:tcW w:w="2968" w:type="dxa"/>
          </w:tcPr>
          <w:p>
            <w:pPr>
              <w:ind w:firstLine="0" w:firstLineChars="0"/>
            </w:pPr>
            <w:r>
              <w:rPr>
                <w:rFonts w:hint="eastAsia"/>
              </w:rPr>
              <w:t>说明</w:t>
            </w:r>
          </w:p>
        </w:tc>
        <w:tc>
          <w:tcPr>
            <w:tcW w:w="317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65" w:type="dxa"/>
          </w:tcPr>
          <w:p>
            <w:pPr>
              <w:ind w:firstLine="0" w:firstLineChars="0"/>
            </w:pPr>
            <w:r>
              <w:rPr>
                <w:rFonts w:hint="eastAsia"/>
              </w:rPr>
              <w:t>int</w:t>
            </w:r>
          </w:p>
        </w:tc>
        <w:tc>
          <w:tcPr>
            <w:tcW w:w="2968" w:type="dxa"/>
          </w:tcPr>
          <w:p>
            <w:pPr>
              <w:ind w:firstLine="0" w:firstLineChars="0"/>
            </w:pPr>
            <w:r>
              <w:rPr>
                <w:rFonts w:hint="eastAsia"/>
              </w:rPr>
              <w:t>返回码</w:t>
            </w:r>
          </w:p>
        </w:tc>
        <w:tc>
          <w:tcPr>
            <w:tcW w:w="3175"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65" w:type="dxa"/>
          </w:tcPr>
          <w:p>
            <w:pPr>
              <w:ind w:firstLine="0" w:firstLineChars="0"/>
            </w:pPr>
            <w:r>
              <w:rPr>
                <w:rFonts w:hint="eastAsia"/>
              </w:rPr>
              <w:t>string</w:t>
            </w:r>
          </w:p>
        </w:tc>
        <w:tc>
          <w:tcPr>
            <w:tcW w:w="2968" w:type="dxa"/>
          </w:tcPr>
          <w:p>
            <w:pPr>
              <w:ind w:firstLine="0" w:firstLineChars="0"/>
            </w:pPr>
            <w:r>
              <w:rPr>
                <w:rFonts w:hint="eastAsia"/>
              </w:rPr>
              <w:t>对返回码的文本描述内容。若返回码不为200，则返回错误描述信息</w:t>
            </w:r>
          </w:p>
        </w:tc>
        <w:tc>
          <w:tcPr>
            <w:tcW w:w="3175"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65" w:type="dxa"/>
          </w:tcPr>
          <w:p>
            <w:pPr>
              <w:ind w:firstLine="0" w:firstLineChars="0"/>
              <w:rPr>
                <w:rFonts w:hint="default" w:eastAsia="宋体"/>
                <w:lang w:val="en-US" w:eastAsia="zh-CN"/>
              </w:rPr>
            </w:pPr>
            <w:r>
              <w:rPr>
                <w:rFonts w:hint="eastAsia"/>
                <w:lang w:val="en-US" w:eastAsia="zh-CN"/>
              </w:rPr>
              <w:t>obj</w:t>
            </w:r>
          </w:p>
        </w:tc>
        <w:tc>
          <w:tcPr>
            <w:tcW w:w="2968" w:type="dxa"/>
          </w:tcPr>
          <w:p>
            <w:pPr>
              <w:ind w:firstLine="0" w:firstLineChars="0"/>
            </w:pPr>
          </w:p>
        </w:tc>
        <w:tc>
          <w:tcPr>
            <w:tcW w:w="3175"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rPr>
              <w:t xml:space="preserve"> </w:t>
            </w:r>
            <w:r>
              <w:rPr>
                <w:rFonts w:hint="eastAsia" w:ascii="Times New Roman" w:hAnsi="Times New Roman" w:cs="Times New Roman"/>
                <w:lang w:val="en-US" w:eastAsia="zh-CN"/>
              </w:rPr>
              <w:t>不需要返回，为空</w:t>
            </w:r>
          </w:p>
        </w:tc>
      </w:tr>
    </w:tbl>
    <w:p>
      <w:pPr>
        <w:pStyle w:val="2"/>
        <w:numPr>
          <w:ilvl w:val="0"/>
          <w:numId w:val="7"/>
        </w:numPr>
        <w:spacing w:line="360" w:lineRule="auto"/>
        <w:rPr>
          <w:rFonts w:ascii="宋体" w:hAnsi="宋体" w:eastAsia="宋体"/>
        </w:rPr>
      </w:pPr>
      <w:bookmarkStart w:id="45" w:name="_Toc2603"/>
      <w:r>
        <w:rPr>
          <w:rFonts w:hint="eastAsia" w:ascii="宋体" w:hAnsi="宋体" w:eastAsia="宋体"/>
        </w:rPr>
        <w:t>大件分拣区交互</w:t>
      </w:r>
      <w:bookmarkEnd w:id="45"/>
    </w:p>
    <w:p>
      <w:pPr>
        <w:ind w:firstLine="0" w:firstLineChars="0"/>
        <w:jc w:val="center"/>
        <w:rPr>
          <w:lang w:val="zh-CN"/>
        </w:rPr>
      </w:pPr>
      <w:r>
        <w:drawing>
          <wp:inline distT="0" distB="0" distL="0" distR="0">
            <wp:extent cx="2923540"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2932150" cy="2010520"/>
                    </a:xfrm>
                    <a:prstGeom prst="rect">
                      <a:avLst/>
                    </a:prstGeom>
                  </pic:spPr>
                </pic:pic>
              </a:graphicData>
            </a:graphic>
          </wp:inline>
        </w:drawing>
      </w:r>
    </w:p>
    <w:p>
      <w:pPr>
        <w:pStyle w:val="32"/>
        <w:numPr>
          <w:ilvl w:val="0"/>
          <w:numId w:val="18"/>
        </w:numPr>
        <w:ind w:firstLineChars="0"/>
        <w:rPr>
          <w:lang w:val="zh-CN"/>
        </w:rPr>
      </w:pPr>
      <w:r>
        <w:rPr>
          <w:rFonts w:hint="eastAsia"/>
          <w:lang w:val="zh-CN"/>
        </w:rPr>
        <w:t>桁架编号顺序：如上图所示（从左至右方向为输送线移动方向）</w:t>
      </w:r>
    </w:p>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spacing w:before="120"/>
        <w:ind w:firstLine="425"/>
        <w:rPr>
          <w:rFonts w:ascii="宋体" w:hAnsi="宋体" w:eastAsia="宋体"/>
          <w:szCs w:val="30"/>
        </w:rPr>
      </w:pPr>
      <w:bookmarkStart w:id="46" w:name="_Toc20041"/>
      <w:r>
        <w:rPr>
          <w:rFonts w:ascii="宋体" w:hAnsi="宋体" w:eastAsia="宋体"/>
          <w:szCs w:val="30"/>
        </w:rPr>
        <w:t>7.1</w:t>
      </w:r>
      <w:r>
        <w:rPr>
          <w:rFonts w:ascii="宋体" w:hAnsi="宋体" w:eastAsia="宋体"/>
          <w:szCs w:val="30"/>
        </w:rPr>
        <w:tab/>
      </w:r>
      <w:r>
        <w:rPr>
          <w:rFonts w:hint="eastAsia" w:ascii="宋体" w:hAnsi="宋体" w:eastAsia="宋体"/>
          <w:szCs w:val="30"/>
        </w:rPr>
        <w:t>大件分拣区状态</w:t>
      </w:r>
      <w:bookmarkEnd w:id="46"/>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该接口用于查看大件分拣区的状态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大件区域编号，值：2</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76" w:type="dxa"/>
          </w:tcPr>
          <w:p>
            <w:pPr>
              <w:ind w:firstLine="0" w:firstLineChars="0"/>
            </w:pPr>
            <w:r>
              <w:rPr>
                <w:rFonts w:hint="eastAsia"/>
              </w:rPr>
              <w:t>大件分拣区域一区or二区</w:t>
            </w:r>
          </w:p>
        </w:tc>
        <w:tc>
          <w:tcPr>
            <w:tcW w:w="2977" w:type="dxa"/>
          </w:tcPr>
          <w:p>
            <w:pPr>
              <w:ind w:firstLine="0" w:firstLineChars="0"/>
            </w:pPr>
            <w:r>
              <w:rPr>
                <w:rFonts w:hint="eastAsia"/>
              </w:rPr>
              <w:t>1：一区</w:t>
            </w:r>
          </w:p>
          <w:p>
            <w:pPr>
              <w:ind w:firstLine="0" w:firstLineChars="0"/>
            </w:pPr>
            <w:r>
              <w:rPr>
                <w:rFonts w:hint="eastAsia"/>
              </w:rPr>
              <w:t>2：二区</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hint="eastAsia"/>
              </w:rPr>
            </w:pPr>
            <w:r>
              <w:rPr>
                <w:rFonts w:ascii="Times New Roman" w:hAnsi="Times New Roman" w:cs="Times New Roman"/>
              </w:rPr>
              <w:t>0</w:t>
            </w:r>
            <w:r>
              <w:rPr>
                <w:rFonts w:hint="eastAsia" w:ascii="Times New Roman" w:hAnsi="Times New Roman" w:cs="Times New Roman"/>
              </w:rPr>
              <w:t>待机，1运行中，2报错</w:t>
            </w:r>
            <w:r>
              <w:rPr>
                <w:rFonts w:hint="eastAsia" w:ascii="Times New Roman" w:hAnsi="Times New Roman" w:cs="Times New Roman"/>
                <w:lang w:eastAsia="zh-CN"/>
              </w:rPr>
              <w:t>，</w:t>
            </w:r>
            <w:r>
              <w:rPr>
                <w:rFonts w:hint="eastAsia" w:ascii="Times New Roman" w:hAnsi="Times New Roman" w:cs="Times New Roman"/>
                <w:lang w:val="en-US" w:eastAsia="zh-CN"/>
              </w:rPr>
              <w:t>3：暂停</w:t>
            </w:r>
          </w:p>
        </w:tc>
      </w:tr>
    </w:tbl>
    <w:p>
      <w:pPr>
        <w:pStyle w:val="3"/>
        <w:numPr>
          <w:ilvl w:val="1"/>
          <w:numId w:val="20"/>
        </w:numPr>
        <w:spacing w:before="120"/>
        <w:rPr>
          <w:rFonts w:ascii="宋体" w:hAnsi="宋体" w:eastAsia="宋体"/>
          <w:szCs w:val="30"/>
        </w:rPr>
      </w:pPr>
      <w:bookmarkStart w:id="47" w:name="_Toc15532"/>
      <w:r>
        <w:rPr>
          <w:rFonts w:hint="eastAsia" w:ascii="宋体" w:hAnsi="宋体" w:eastAsia="宋体"/>
          <w:szCs w:val="30"/>
        </w:rPr>
        <w:t>大件一次流料信号</w:t>
      </w:r>
      <w:r>
        <w:rPr>
          <w:rFonts w:hint="eastAsia" w:ascii="宋体" w:hAnsi="宋体" w:eastAsia="宋体"/>
          <w:szCs w:val="30"/>
          <w:lang w:eastAsia="zh-CN"/>
        </w:rPr>
        <w:t>——</w:t>
      </w:r>
      <w:r>
        <w:rPr>
          <w:rFonts w:hint="eastAsia" w:ascii="宋体" w:hAnsi="宋体" w:eastAsia="宋体"/>
          <w:szCs w:val="30"/>
          <w:lang w:val="en-US" w:eastAsia="zh-CN"/>
        </w:rPr>
        <w:t>已废弃</w:t>
      </w:r>
      <w:bookmarkEnd w:id="47"/>
    </w:p>
    <w:p>
      <w:pPr>
        <w:ind w:firstLine="420" w:firstLineChars="0"/>
      </w:pPr>
      <w:r>
        <w:rPr>
          <w:b/>
          <w:bCs/>
        </w:rPr>
        <w:t>请求方式</w:t>
      </w:r>
      <w:r>
        <w:t>：POST（HTTP）</w:t>
      </w:r>
    </w:p>
    <w:p>
      <w:pPr>
        <w:ind w:firstLine="4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/movePlate</w:t>
      </w:r>
    </w:p>
    <w:p>
      <w:pPr>
        <w:ind w:firstLine="4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720" w:firstLineChars="0"/>
      </w:pPr>
      <w:r>
        <w:rPr>
          <w:rFonts w:hint="eastAsia"/>
        </w:rPr>
        <w:t>该接口用于总控接收大件一区分拣板链流料信号。</w:t>
      </w:r>
    </w:p>
    <w:p>
      <w:pPr>
        <w:ind w:firstLine="7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 : ”2”</w:t>
      </w:r>
      <w:r>
        <w:rPr>
          <w:rFonts w:hint="eastAsia"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plate_id</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50" w:firstLineChars="283"/>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3260"/>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260" w:type="dxa"/>
          </w:tcPr>
          <w:p>
            <w:pPr>
              <w:ind w:firstLine="0" w:firstLineChars="0"/>
            </w:pPr>
            <w:r>
              <w:rPr>
                <w:rFonts w:hint="eastAsia"/>
              </w:rPr>
              <w:t>说明</w:t>
            </w:r>
          </w:p>
        </w:tc>
        <w:tc>
          <w:tcPr>
            <w:tcW w:w="2404"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260" w:type="dxa"/>
          </w:tcPr>
          <w:p>
            <w:pPr>
              <w:ind w:firstLine="0" w:firstLineChars="0"/>
            </w:pPr>
            <w:r>
              <w:rPr>
                <w:rFonts w:hint="eastAsia"/>
              </w:rPr>
              <w:t>功能区域编码参数</w:t>
            </w:r>
          </w:p>
        </w:tc>
        <w:tc>
          <w:tcPr>
            <w:tcW w:w="2404"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string</w:t>
            </w:r>
          </w:p>
        </w:tc>
        <w:tc>
          <w:tcPr>
            <w:tcW w:w="3260" w:type="dxa"/>
          </w:tcPr>
          <w:p>
            <w:pPr>
              <w:ind w:firstLine="0" w:firstLineChars="0"/>
            </w:pPr>
            <w:r>
              <w:rPr>
                <w:rFonts w:hint="eastAsia"/>
              </w:rPr>
              <w:t>区域编码</w:t>
            </w:r>
          </w:p>
        </w:tc>
        <w:tc>
          <w:tcPr>
            <w:tcW w:w="2404" w:type="dxa"/>
          </w:tcPr>
          <w:p>
            <w:pPr>
              <w:ind w:firstLine="0" w:firstLineChars="0"/>
            </w:pPr>
            <w:r>
              <w:t>“</w:t>
            </w:r>
            <w:r>
              <w:rPr>
                <w:rFonts w:hint="eastAsia"/>
              </w:rPr>
              <w:t>1”：大件一区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3260" w:type="dxa"/>
          </w:tcPr>
          <w:p>
            <w:pPr>
              <w:ind w:firstLine="0" w:firstLineChars="0"/>
              <w:rPr>
                <w:rFonts w:hint="default"/>
                <w:lang w:val="en-US" w:eastAsia="zh-CN"/>
              </w:rPr>
            </w:pPr>
            <w:r>
              <w:rPr>
                <w:rFonts w:hint="eastAsia"/>
                <w:lang w:val="en-US" w:eastAsia="zh-CN"/>
              </w:rPr>
              <w:t>所属的钢板编号</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260" w:type="dxa"/>
          </w:tcPr>
          <w:p>
            <w:pPr>
              <w:ind w:firstLine="0" w:firstLineChars="0"/>
              <w:rPr>
                <w:rFonts w:hint="default"/>
                <w:lang w:val="en-US" w:eastAsia="zh-CN"/>
              </w:rPr>
            </w:pPr>
            <w:r>
              <w:rPr>
                <w:rFonts w:hint="eastAsia"/>
                <w:lang w:val="en-US" w:eastAsia="zh-CN"/>
              </w:rPr>
              <w:t>分拣线编码</w:t>
            </w:r>
          </w:p>
        </w:tc>
        <w:tc>
          <w:tcPr>
            <w:tcW w:w="2404" w:type="dxa"/>
          </w:tcPr>
          <w:p>
            <w:pPr>
              <w:ind w:firstLine="0" w:firstLineChars="0"/>
              <w:rPr>
                <w:rFonts w:hint="default" w:eastAsia="宋体"/>
                <w:lang w:val="en-US" w:eastAsia="zh-CN"/>
              </w:rPr>
            </w:pPr>
            <w:r>
              <w:rPr>
                <w:rFonts w:hint="eastAsia"/>
                <w:lang w:val="en-US" w:eastAsia="zh-CN"/>
              </w:rPr>
              <w:t>默认为1</w:t>
            </w: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2628" w:leftChars="710" w:hanging="924" w:hangingChars="35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0"/>
        </w:numPr>
        <w:spacing w:before="120"/>
        <w:rPr>
          <w:rFonts w:ascii="宋体" w:hAnsi="宋体" w:eastAsia="宋体"/>
          <w:szCs w:val="30"/>
        </w:rPr>
      </w:pPr>
      <w:bookmarkStart w:id="48" w:name="_Toc28672"/>
      <w:r>
        <w:rPr>
          <w:rFonts w:hint="eastAsia" w:ascii="宋体" w:hAnsi="宋体" w:eastAsia="宋体"/>
          <w:szCs w:val="30"/>
        </w:rPr>
        <w:t>大件一次滚筒线零件报工</w:t>
      </w:r>
      <w:bookmarkEnd w:id="48"/>
    </w:p>
    <w:p>
      <w:pPr>
        <w:ind w:firstLine="420" w:firstLineChars="0"/>
      </w:pPr>
      <w:r>
        <w:rPr>
          <w:b/>
          <w:bCs/>
        </w:rPr>
        <w:t>请求方式</w:t>
      </w:r>
      <w:r>
        <w:t>：POST（HTTP）</w:t>
      </w:r>
    </w:p>
    <w:p>
      <w:pPr>
        <w:ind w:firstLine="4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/recSortData</w:t>
      </w:r>
    </w:p>
    <w:p>
      <w:pPr>
        <w:ind w:firstLine="4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720" w:firstLineChars="0"/>
      </w:pPr>
      <w:r>
        <w:rPr>
          <w:rFonts w:hint="eastAsia"/>
        </w:rPr>
        <w:t>该接口用于大件一次流料时，总控接收大件一次分拣区域滚筒线上所有零件报工数据（收到强制结束指令时，也需要提供）。</w:t>
      </w:r>
    </w:p>
    <w:p>
      <w:pPr>
        <w:ind w:firstLine="72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49" w:firstLineChars="284"/>
        <w:rPr>
          <w:del w:id="1" w:author="peng yuxian" w:date="2021-03-13T08:20:00Z"/>
          <w:rFonts w:ascii="Times New Roman" w:hAnsi="Times New Roman" w:cs="Times New Roman"/>
          <w:color w:val="262626"/>
          <w:spacing w:val="12"/>
          <w:szCs w:val="21"/>
        </w:rPr>
      </w:pP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 : ”2”</w:t>
      </w:r>
      <w:r>
        <w:rPr>
          <w:rFonts w:hint="eastAsia"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“part_num</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“part_code”:[“xx”,”xxx”],</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pPr>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move</w:t>
      </w:r>
      <w:r>
        <w:rPr>
          <w:rFonts w:ascii="Times New Roman" w:hAnsi="Times New Roman" w:cs="Times New Roman"/>
          <w:color w:val="262626"/>
          <w:spacing w:val="12"/>
          <w:szCs w:val="21"/>
        </w:rPr>
        <w:t>_status”:”0”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50" w:firstLineChars="283"/>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276"/>
        <w:gridCol w:w="3260"/>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260" w:type="dxa"/>
          </w:tcPr>
          <w:p>
            <w:pPr>
              <w:ind w:firstLine="0" w:firstLineChars="0"/>
            </w:pPr>
            <w:r>
              <w:rPr>
                <w:rFonts w:hint="eastAsia"/>
              </w:rPr>
              <w:t>说明</w:t>
            </w:r>
          </w:p>
        </w:tc>
        <w:tc>
          <w:tcPr>
            <w:tcW w:w="2404"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sort_line</w:t>
            </w:r>
          </w:p>
        </w:tc>
        <w:tc>
          <w:tcPr>
            <w:tcW w:w="1276" w:type="dxa"/>
          </w:tcPr>
          <w:p>
            <w:pPr>
              <w:ind w:firstLine="0" w:firstLineChars="0"/>
            </w:pPr>
            <w:r>
              <w:t>string</w:t>
            </w:r>
          </w:p>
        </w:tc>
        <w:tc>
          <w:tcPr>
            <w:tcW w:w="3260" w:type="dxa"/>
          </w:tcPr>
          <w:p>
            <w:pPr>
              <w:ind w:firstLine="0" w:firstLineChars="0"/>
            </w:pPr>
            <w:r>
              <w:rPr>
                <w:rFonts w:hint="eastAsia"/>
              </w:rPr>
              <w:t>分拣线编码参数</w:t>
            </w:r>
          </w:p>
        </w:tc>
        <w:tc>
          <w:tcPr>
            <w:tcW w:w="2404"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p</w:t>
            </w:r>
            <w:r>
              <w:rPr>
                <w:rFonts w:hint="eastAsia"/>
              </w:rPr>
              <w:t>art</w:t>
            </w:r>
            <w:r>
              <w:t>_num</w:t>
            </w:r>
          </w:p>
        </w:tc>
        <w:tc>
          <w:tcPr>
            <w:tcW w:w="1276" w:type="dxa"/>
          </w:tcPr>
          <w:p>
            <w:pPr>
              <w:ind w:firstLine="0" w:firstLineChars="0"/>
            </w:pPr>
            <w:r>
              <w:t>string</w:t>
            </w:r>
          </w:p>
        </w:tc>
        <w:tc>
          <w:tcPr>
            <w:tcW w:w="3260" w:type="dxa"/>
          </w:tcPr>
          <w:p>
            <w:pPr>
              <w:ind w:firstLine="0" w:firstLineChars="0"/>
            </w:pPr>
            <w:r>
              <w:rPr>
                <w:rFonts w:hint="eastAsia"/>
              </w:rPr>
              <w:t>零件数量</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p</w:t>
            </w:r>
            <w:r>
              <w:rPr>
                <w:rFonts w:hint="eastAsia"/>
              </w:rPr>
              <w:t>late</w:t>
            </w:r>
            <w:r>
              <w:t>_id</w:t>
            </w:r>
          </w:p>
        </w:tc>
        <w:tc>
          <w:tcPr>
            <w:tcW w:w="1276" w:type="dxa"/>
          </w:tcPr>
          <w:p>
            <w:pPr>
              <w:ind w:firstLine="0" w:firstLineChars="0"/>
            </w:pPr>
            <w:r>
              <w:t>string</w:t>
            </w:r>
          </w:p>
        </w:tc>
        <w:tc>
          <w:tcPr>
            <w:tcW w:w="3260" w:type="dxa"/>
          </w:tcPr>
          <w:p>
            <w:pPr>
              <w:ind w:firstLine="0" w:firstLineChars="0"/>
            </w:pPr>
            <w:r>
              <w:rPr>
                <w:rFonts w:hint="eastAsia"/>
              </w:rPr>
              <w:t>钢板编号</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pPr>
            <w:r>
              <w:t>robot_id</w:t>
            </w:r>
          </w:p>
        </w:tc>
        <w:tc>
          <w:tcPr>
            <w:tcW w:w="1276" w:type="dxa"/>
          </w:tcPr>
          <w:p>
            <w:pPr>
              <w:ind w:firstLine="0" w:firstLineChars="0"/>
            </w:pPr>
            <w:r>
              <w:t>string</w:t>
            </w:r>
          </w:p>
        </w:tc>
        <w:tc>
          <w:tcPr>
            <w:tcW w:w="3260" w:type="dxa"/>
          </w:tcPr>
          <w:p>
            <w:pPr>
              <w:ind w:firstLine="0" w:firstLineChars="0"/>
            </w:pPr>
            <w:r>
              <w:rPr>
                <w:rFonts w:hint="eastAsia"/>
              </w:rPr>
              <w:t>机器人编号</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260" w:type="dxa"/>
          </w:tcPr>
          <w:p>
            <w:pPr>
              <w:ind w:firstLine="0" w:firstLineChars="0"/>
            </w:pPr>
            <w:r>
              <w:rPr>
                <w:rFonts w:hint="eastAsia"/>
              </w:rPr>
              <w:t>功能区域编码参数</w:t>
            </w:r>
          </w:p>
        </w:tc>
        <w:tc>
          <w:tcPr>
            <w:tcW w:w="2404"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part_code</w:t>
            </w:r>
          </w:p>
        </w:tc>
        <w:tc>
          <w:tcPr>
            <w:tcW w:w="1276" w:type="dxa"/>
          </w:tcPr>
          <w:p>
            <w:pPr>
              <w:ind w:firstLine="0" w:firstLineChars="0"/>
            </w:pPr>
            <w:r>
              <w:rPr>
                <w:rFonts w:hint="eastAsia"/>
              </w:rPr>
              <w:t>l</w:t>
            </w:r>
            <w:r>
              <w:t>ist</w:t>
            </w:r>
          </w:p>
        </w:tc>
        <w:tc>
          <w:tcPr>
            <w:tcW w:w="3260" w:type="dxa"/>
          </w:tcPr>
          <w:p>
            <w:pPr>
              <w:ind w:firstLine="0" w:firstLineChars="0"/>
            </w:pPr>
            <w:r>
              <w:rPr>
                <w:rFonts w:hint="eastAsia"/>
              </w:rPr>
              <w:t>零件编码</w:t>
            </w:r>
          </w:p>
        </w:tc>
        <w:tc>
          <w:tcPr>
            <w:tcW w:w="240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move</w:t>
            </w:r>
            <w:r>
              <w:rPr>
                <w:rFonts w:ascii="Times New Roman" w:hAnsi="Times New Roman" w:cs="Times New Roman"/>
                <w:color w:val="262626"/>
                <w:spacing w:val="12"/>
                <w:szCs w:val="21"/>
              </w:rPr>
              <w:t>_status</w:t>
            </w:r>
          </w:p>
        </w:tc>
        <w:tc>
          <w:tcPr>
            <w:tcW w:w="1276" w:type="dxa"/>
          </w:tcPr>
          <w:p>
            <w:pPr>
              <w:ind w:firstLine="0" w:firstLineChars="0"/>
            </w:pPr>
            <w:r>
              <w:t>string</w:t>
            </w:r>
          </w:p>
        </w:tc>
        <w:tc>
          <w:tcPr>
            <w:tcW w:w="3260" w:type="dxa"/>
          </w:tcPr>
          <w:p>
            <w:pPr>
              <w:ind w:firstLine="0" w:firstLineChars="0"/>
            </w:pPr>
            <w:r>
              <w:rPr>
                <w:rFonts w:hint="eastAsia"/>
              </w:rPr>
              <w:t>是否强制流料信号</w:t>
            </w:r>
          </w:p>
        </w:tc>
        <w:tc>
          <w:tcPr>
            <w:tcW w:w="2404" w:type="dxa"/>
          </w:tcPr>
          <w:p>
            <w:pPr>
              <w:ind w:firstLine="0" w:firstLineChars="0"/>
            </w:pPr>
            <w:r>
              <w:rPr>
                <w:rFonts w:hint="eastAsia"/>
              </w:rPr>
              <w:t>0：不是，1：是</w:t>
            </w: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2628" w:leftChars="710" w:hanging="924" w:hangingChars="35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0"/>
        </w:numPr>
        <w:spacing w:before="120"/>
        <w:rPr>
          <w:rFonts w:ascii="宋体" w:hAnsi="宋体" w:eastAsia="宋体"/>
          <w:szCs w:val="30"/>
        </w:rPr>
      </w:pPr>
      <w:bookmarkStart w:id="49" w:name="_Toc3710"/>
      <w:r>
        <w:rPr>
          <w:rFonts w:hint="eastAsia" w:ascii="宋体" w:hAnsi="宋体" w:eastAsia="宋体"/>
          <w:szCs w:val="30"/>
        </w:rPr>
        <w:t>大件滚筒线状态查询</w:t>
      </w:r>
      <w:bookmarkEnd w:id="49"/>
    </w:p>
    <w:p>
      <w:pPr>
        <w:pStyle w:val="32"/>
        <w:ind w:leftChars="300" w:firstLine="0" w:firstLineChars="0"/>
      </w:pPr>
      <w:bookmarkStart w:id="50" w:name="_Hlk66305169"/>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query</w:t>
      </w:r>
      <w:r>
        <w:rPr>
          <w:rFonts w:ascii="Times New Roman" w:hAnsi="Times New Roman" w:cs="Times New Roman"/>
          <w:color w:val="262626"/>
          <w:spacing w:val="12"/>
          <w:szCs w:val="24"/>
        </w:rPr>
        <w:t>LineEmpty</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该接口用于视比特向上游查询大件滚筒线状态，是否能够放料。</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544" w:firstLineChars="5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528" w:firstLineChars="5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1</w:t>
      </w:r>
      <w:r>
        <w:rPr>
          <w:rFonts w:ascii="Times New Roman" w:hAnsi="Times New Roman" w:cs="Times New Roman"/>
          <w:color w:val="262626"/>
          <w:spacing w:val="12"/>
          <w:szCs w:val="21"/>
        </w:rPr>
        <w:t>”,</w:t>
      </w:r>
    </w:p>
    <w:p>
      <w:pPr>
        <w:ind w:firstLine="1396" w:firstLineChars="52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ok</w:t>
      </w:r>
      <w:r>
        <w:rPr>
          <w:rFonts w:ascii="Times New Roman" w:hAnsi="Times New Roman" w:cs="Times New Roman"/>
          <w:color w:val="262626"/>
          <w:spacing w:val="12"/>
          <w:szCs w:val="21"/>
        </w:rPr>
        <w:t>/no”</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r>
              <w:rPr>
                <w:rFonts w:hint="eastAsia" w:ascii="Times New Roman" w:hAnsi="Times New Roman" w:cs="Times New Roman"/>
              </w:rPr>
              <w:t>“ok”表示能够下料</w:t>
            </w:r>
          </w:p>
          <w:p>
            <w:pPr>
              <w:ind w:firstLine="0" w:firstLineChars="0"/>
              <w:rPr>
                <w:rFonts w:ascii="Times New Roman" w:hAnsi="Times New Roman" w:cs="Times New Roman"/>
              </w:rPr>
            </w:pPr>
            <w:r>
              <w:rPr>
                <w:rFonts w:hint="eastAsia" w:ascii="Times New Roman" w:hAnsi="Times New Roman" w:cs="Times New Roman"/>
              </w:rPr>
              <w:t>“no”表示不能够下料</w:t>
            </w:r>
          </w:p>
        </w:tc>
      </w:tr>
      <w:bookmarkEnd w:id="50"/>
    </w:tbl>
    <w:p>
      <w:pPr>
        <w:pStyle w:val="3"/>
        <w:numPr>
          <w:ilvl w:val="1"/>
          <w:numId w:val="20"/>
        </w:numPr>
        <w:spacing w:before="120"/>
        <w:rPr>
          <w:rFonts w:ascii="宋体" w:hAnsi="宋体" w:eastAsia="宋体"/>
          <w:szCs w:val="30"/>
        </w:rPr>
      </w:pPr>
      <w:bookmarkStart w:id="51" w:name="_Toc11714"/>
      <w:r>
        <w:rPr>
          <w:rFonts w:hint="eastAsia" w:ascii="宋体" w:hAnsi="宋体" w:eastAsia="宋体"/>
          <w:szCs w:val="30"/>
        </w:rPr>
        <w:t>获取定位</w:t>
      </w:r>
      <w:r>
        <w:rPr>
          <w:rFonts w:hint="eastAsia" w:ascii="宋体" w:hAnsi="宋体" w:eastAsia="宋体"/>
          <w:szCs w:val="30"/>
          <w:lang w:val="en-US" w:eastAsia="zh-CN"/>
        </w:rPr>
        <w:t>寻</w:t>
      </w:r>
      <w:r>
        <w:rPr>
          <w:rFonts w:hint="eastAsia" w:ascii="宋体" w:hAnsi="宋体" w:eastAsia="宋体"/>
          <w:szCs w:val="30"/>
        </w:rPr>
        <w:t>边的边角点数据</w:t>
      </w:r>
      <w:bookmarkEnd w:id="51"/>
    </w:p>
    <w:p>
      <w:pPr>
        <w:pStyle w:val="32"/>
        <w:ind w:leftChars="300" w:firstLine="0" w:firstLineChars="0"/>
      </w:pPr>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query</w:t>
      </w:r>
      <w:r>
        <w:rPr>
          <w:rFonts w:ascii="Times New Roman" w:hAnsi="Times New Roman" w:cs="Times New Roman"/>
          <w:color w:val="262626"/>
          <w:spacing w:val="12"/>
          <w:szCs w:val="24"/>
        </w:rPr>
        <w:t>PointEdge</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该接口用于总控向分拣区查询边角点坐标数据。</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280" w:firstLineChars="4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pacing w:line="360" w:lineRule="atLeast"/>
        <w:ind w:firstLine="438" w:firstLineChars="166"/>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w:t>
      </w:r>
      <w:r>
        <w:rPr>
          <w:rFonts w:hint="eastAsia" w:ascii="Times New Roman" w:hAnsi="Times New Roman" w:cs="Times New Roman"/>
          <w:color w:val="262626"/>
          <w:spacing w:val="12"/>
          <w:szCs w:val="21"/>
          <w:lang w:val="en-US" w:eastAsia="zh-CN"/>
        </w:rPr>
        <w:t>model_</w:t>
      </w:r>
      <w:r>
        <w:rPr>
          <w:rFonts w:ascii="Times New Roman" w:hAnsi="Times New Roman" w:cs="Times New Roman"/>
          <w:color w:val="262626"/>
          <w:spacing w:val="12"/>
          <w:szCs w:val="21"/>
        </w:rPr>
        <w:t>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lang w:val="en-US" w:eastAsia="zh-CN"/>
        </w:rPr>
        <w:t>model_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’http:/</w:t>
      </w:r>
      <w:r>
        <w:rPr>
          <w:rFonts w:hint="eastAsia" w:ascii="Times New Roman" w:hAnsi="Times New Roman" w:cs="Times New Roman"/>
          <w:color w:val="262626"/>
          <w:spacing w:val="12"/>
          <w:szCs w:val="21"/>
        </w:rPr>
        <w:t>/xxxxx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spacing w:line="360" w:lineRule="atLeast"/>
        <w:ind w:left="1020" w:leftChars="4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tabs>
          <w:tab w:val="left" w:pos="4331"/>
        </w:tabs>
        <w:spacing w:line="360" w:lineRule="atLeast"/>
        <w:ind w:left="1020" w:leftChars="425" w:firstLine="504"/>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“edge_point_y”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r>
        <w:rPr>
          <w:rFonts w:hint="eastAsia" w:ascii="Times New Roman" w:hAnsi="Times New Roman" w:cs="Times New Roman"/>
          <w:color w:val="262626"/>
          <w:spacing w:val="12"/>
          <w:szCs w:val="21"/>
          <w:lang w:val="en-US" w:eastAsia="zh-CN"/>
        </w:rPr>
        <w:t>,</w:t>
      </w:r>
    </w:p>
    <w:p>
      <w:pPr>
        <w:tabs>
          <w:tab w:val="left" w:pos="4331"/>
        </w:tabs>
        <w:spacing w:line="360" w:lineRule="atLeast"/>
        <w:ind w:left="1020" w:leftChars="425" w:firstLine="504"/>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width</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tabs>
          <w:tab w:val="left" w:pos="4331"/>
        </w:tabs>
        <w:spacing w:line="360" w:lineRule="atLeast"/>
        <w:ind w:left="1020" w:leftChars="425" w:firstLine="504"/>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height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r>
        <w:rPr>
          <w:rFonts w:ascii="Times New Roman" w:hAnsi="Times New Roman" w:cs="Times New Roman"/>
          <w:color w:val="262626"/>
          <w:spacing w:val="12"/>
          <w:szCs w:val="21"/>
        </w:rPr>
        <w:tab/>
      </w:r>
    </w:p>
    <w:p>
      <w:pPr>
        <w:spacing w:line="360" w:lineRule="atLeast"/>
        <w:ind w:left="540" w:leftChars="2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64" w:firstLineChars="21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3158"/>
        <w:gridCol w:w="2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58" w:type="dxa"/>
          </w:tcPr>
          <w:p>
            <w:pPr>
              <w:ind w:firstLine="0" w:firstLineChars="0"/>
            </w:pPr>
            <w:r>
              <w:rPr>
                <w:rFonts w:hint="eastAsia"/>
              </w:rPr>
              <w:t>说明</w:t>
            </w:r>
          </w:p>
        </w:tc>
        <w:tc>
          <w:tcPr>
            <w:tcW w:w="279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3158" w:type="dxa"/>
          </w:tcPr>
          <w:p>
            <w:pPr>
              <w:ind w:firstLine="0" w:firstLineChars="0"/>
            </w:pPr>
            <w:r>
              <w:rPr>
                <w:rFonts w:hint="eastAsia"/>
              </w:rPr>
              <w:t>返回码</w:t>
            </w:r>
          </w:p>
        </w:tc>
        <w:tc>
          <w:tcPr>
            <w:tcW w:w="2795"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3158" w:type="dxa"/>
          </w:tcPr>
          <w:p>
            <w:pPr>
              <w:ind w:firstLine="0" w:firstLineChars="0"/>
            </w:pPr>
            <w:r>
              <w:rPr>
                <w:rFonts w:hint="eastAsia"/>
              </w:rPr>
              <w:t>对返回码的文本描述内容。若返回码不为200，则返回错误描述信息</w:t>
            </w:r>
          </w:p>
        </w:tc>
        <w:tc>
          <w:tcPr>
            <w:tcW w:w="2795"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obj</w:t>
            </w:r>
          </w:p>
        </w:tc>
        <w:tc>
          <w:tcPr>
            <w:tcW w:w="3158" w:type="dxa"/>
          </w:tcPr>
          <w:p>
            <w:pPr>
              <w:ind w:firstLine="0" w:firstLineChars="0"/>
            </w:pPr>
            <w:r>
              <w:rPr>
                <w:rFonts w:hint="eastAsia"/>
              </w:rPr>
              <w:t>数据区，如过没有数据返回，则为空</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tcPr>
          <w:p>
            <w:pPr>
              <w:ind w:firstLine="0" w:firstLineChars="0"/>
            </w:pPr>
            <w:r>
              <w:rPr>
                <w:rFonts w:hint="eastAsia"/>
              </w:rPr>
              <w:t>string</w:t>
            </w:r>
          </w:p>
        </w:tc>
        <w:tc>
          <w:tcPr>
            <w:tcW w:w="3158" w:type="dxa"/>
          </w:tcPr>
          <w:p>
            <w:pPr>
              <w:ind w:firstLine="0" w:firstLineChars="0"/>
            </w:pPr>
            <w:r>
              <w:rPr>
                <w:rFonts w:hint="eastAsia"/>
              </w:rPr>
              <w:t>角点照片URL</w:t>
            </w:r>
            <w:r>
              <w:rPr>
                <w:rFonts w:hint="eastAsia"/>
                <w:lang w:val="en-US" w:eastAsia="zh-CN"/>
              </w:rPr>
              <w:t>相对</w:t>
            </w:r>
            <w:r>
              <w:rPr>
                <w:rFonts w:hint="eastAsia"/>
              </w:rPr>
              <w:t>地址</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tcPr>
          <w:p>
            <w:pPr>
              <w:ind w:firstLine="0" w:firstLineChars="0"/>
            </w:pPr>
            <w:r>
              <w:rPr>
                <w:rFonts w:hint="eastAsia"/>
              </w:rPr>
              <w:t>string</w:t>
            </w:r>
          </w:p>
        </w:tc>
        <w:tc>
          <w:tcPr>
            <w:tcW w:w="3158" w:type="dxa"/>
          </w:tcPr>
          <w:p>
            <w:pPr>
              <w:ind w:firstLine="0" w:firstLineChars="0"/>
            </w:pPr>
            <w:r>
              <w:rPr>
                <w:rFonts w:hint="eastAsia"/>
              </w:rPr>
              <w:t>边点照片URL</w:t>
            </w:r>
            <w:r>
              <w:rPr>
                <w:rFonts w:hint="eastAsia"/>
                <w:lang w:val="en-US" w:eastAsia="zh-CN"/>
              </w:rPr>
              <w:t>相对</w:t>
            </w:r>
            <w:r>
              <w:rPr>
                <w:rFonts w:hint="eastAsia"/>
              </w:rPr>
              <w:t>地址</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vAlign w:val="top"/>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w:t>
            </w:r>
            <w:r>
              <w:rPr>
                <w:rFonts w:hint="eastAsia" w:ascii="Times New Roman" w:hAnsi="Times New Roman" w:cs="Times New Roman"/>
                <w:color w:val="262626"/>
                <w:spacing w:val="12"/>
                <w:szCs w:val="21"/>
                <w:lang w:val="en-US" w:eastAsia="zh-CN"/>
              </w:rPr>
              <w:t>model_</w:t>
            </w:r>
            <w:r>
              <w:rPr>
                <w:rFonts w:ascii="Times New Roman" w:hAnsi="Times New Roman" w:cs="Times New Roman"/>
                <w:color w:val="262626"/>
                <w:spacing w:val="12"/>
                <w:szCs w:val="21"/>
              </w:rPr>
              <w:t>i</w:t>
            </w:r>
            <w:r>
              <w:rPr>
                <w:rFonts w:hint="eastAsia" w:ascii="Times New Roman" w:hAnsi="Times New Roman" w:cs="Times New Roman"/>
                <w:color w:val="262626"/>
                <w:spacing w:val="12"/>
                <w:szCs w:val="21"/>
              </w:rPr>
              <w:t>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vAlign w:val="top"/>
          </w:tcPr>
          <w:p>
            <w:pPr>
              <w:ind w:firstLine="0" w:firstLineChars="0"/>
              <w:rPr>
                <w:rFonts w:hint="eastAsia"/>
              </w:rPr>
            </w:pPr>
            <w:r>
              <w:rPr>
                <w:rFonts w:hint="eastAsia"/>
              </w:rPr>
              <w:t>string</w:t>
            </w:r>
          </w:p>
        </w:tc>
        <w:tc>
          <w:tcPr>
            <w:tcW w:w="3158" w:type="dxa"/>
            <w:vAlign w:val="top"/>
          </w:tcPr>
          <w:p>
            <w:pPr>
              <w:ind w:firstLine="0" w:firstLineChars="0"/>
              <w:rPr>
                <w:rFonts w:hint="eastAsia"/>
              </w:rPr>
            </w:pPr>
            <w:r>
              <w:rPr>
                <w:rFonts w:hint="eastAsia"/>
              </w:rPr>
              <w:t>角点</w:t>
            </w:r>
            <w:r>
              <w:rPr>
                <w:rFonts w:hint="eastAsia"/>
                <w:lang w:val="en-US" w:eastAsia="zh-CN"/>
              </w:rPr>
              <w:t>模板匹配</w:t>
            </w:r>
            <w:r>
              <w:rPr>
                <w:rFonts w:hint="eastAsia"/>
              </w:rPr>
              <w:t>照片URL</w:t>
            </w:r>
            <w:r>
              <w:rPr>
                <w:rFonts w:hint="eastAsia"/>
                <w:lang w:val="en-US" w:eastAsia="zh-CN"/>
              </w:rPr>
              <w:t>相对</w:t>
            </w:r>
            <w:r>
              <w:rPr>
                <w:rFonts w:hint="eastAsia"/>
              </w:rPr>
              <w:t>地址</w:t>
            </w:r>
          </w:p>
        </w:tc>
        <w:tc>
          <w:tcPr>
            <w:tcW w:w="2795" w:type="dxa"/>
            <w:vAlign w:val="top"/>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vAlign w:val="top"/>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hint="eastAsia" w:ascii="Times New Roman" w:hAnsi="Times New Roman" w:cs="Times New Roman"/>
                <w:color w:val="262626"/>
                <w:spacing w:val="12"/>
                <w:szCs w:val="21"/>
                <w:lang w:val="en-US" w:eastAsia="zh-CN"/>
              </w:rPr>
              <w:t>model_</w:t>
            </w:r>
            <w:r>
              <w:rPr>
                <w:rFonts w:hint="eastAsia" w:ascii="Times New Roman" w:hAnsi="Times New Roman" w:cs="Times New Roman"/>
                <w:color w:val="262626"/>
                <w:spacing w:val="12"/>
                <w:szCs w:val="21"/>
              </w:rPr>
              <w:t>img</w:t>
            </w:r>
            <w:r>
              <w:rPr>
                <w:rFonts w:ascii="Times New Roman" w:hAnsi="Times New Roman" w:cs="Times New Roman"/>
                <w:color w:val="262626"/>
                <w:spacing w:val="12"/>
                <w:szCs w:val="21"/>
              </w:rPr>
              <w:t>_u</w:t>
            </w:r>
            <w:r>
              <w:rPr>
                <w:rFonts w:hint="eastAsia" w:ascii="Times New Roman" w:hAnsi="Times New Roman" w:cs="Times New Roman"/>
                <w:color w:val="262626"/>
                <w:spacing w:val="12"/>
                <w:szCs w:val="21"/>
              </w:rPr>
              <w:t>rl</w:t>
            </w:r>
          </w:p>
        </w:tc>
        <w:tc>
          <w:tcPr>
            <w:tcW w:w="1276" w:type="dxa"/>
            <w:vAlign w:val="top"/>
          </w:tcPr>
          <w:p>
            <w:pPr>
              <w:ind w:firstLine="0" w:firstLineChars="0"/>
              <w:rPr>
                <w:rFonts w:hint="eastAsia"/>
              </w:rPr>
            </w:pPr>
            <w:r>
              <w:rPr>
                <w:rFonts w:hint="eastAsia"/>
              </w:rPr>
              <w:t>string</w:t>
            </w:r>
          </w:p>
        </w:tc>
        <w:tc>
          <w:tcPr>
            <w:tcW w:w="3158" w:type="dxa"/>
            <w:vAlign w:val="top"/>
          </w:tcPr>
          <w:p>
            <w:pPr>
              <w:ind w:firstLine="0" w:firstLineChars="0"/>
              <w:rPr>
                <w:rFonts w:hint="eastAsia"/>
              </w:rPr>
            </w:pPr>
            <w:r>
              <w:rPr>
                <w:rFonts w:hint="eastAsia"/>
              </w:rPr>
              <w:t>边点</w:t>
            </w:r>
            <w:r>
              <w:rPr>
                <w:rFonts w:hint="eastAsia"/>
                <w:lang w:val="en-US" w:eastAsia="zh-CN"/>
              </w:rPr>
              <w:t>模板匹配</w:t>
            </w:r>
            <w:r>
              <w:rPr>
                <w:rFonts w:hint="eastAsia"/>
              </w:rPr>
              <w:t>照片URL</w:t>
            </w:r>
            <w:r>
              <w:rPr>
                <w:rFonts w:hint="eastAsia"/>
                <w:lang w:val="en-US" w:eastAsia="zh-CN"/>
              </w:rPr>
              <w:t>相对</w:t>
            </w:r>
            <w:r>
              <w:rPr>
                <w:rFonts w:hint="eastAsia"/>
              </w:rPr>
              <w:t>地址</w:t>
            </w:r>
          </w:p>
        </w:tc>
        <w:tc>
          <w:tcPr>
            <w:tcW w:w="2795" w:type="dxa"/>
            <w:vAlign w:val="top"/>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p>
        </w:tc>
        <w:tc>
          <w:tcPr>
            <w:tcW w:w="1276" w:type="dxa"/>
          </w:tcPr>
          <w:p>
            <w:pPr>
              <w:ind w:firstLine="0" w:firstLineChars="0"/>
            </w:pPr>
            <w:r>
              <w:rPr>
                <w:rFonts w:hint="eastAsia"/>
              </w:rPr>
              <w:t>string</w:t>
            </w:r>
          </w:p>
        </w:tc>
        <w:tc>
          <w:tcPr>
            <w:tcW w:w="3158" w:type="dxa"/>
          </w:tcPr>
          <w:p>
            <w:pPr>
              <w:ind w:firstLine="0" w:firstLineChars="0"/>
            </w:pPr>
            <w:r>
              <w:rPr>
                <w:rFonts w:hint="eastAsia"/>
              </w:rPr>
              <w:t>角点X坐标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p>
        </w:tc>
        <w:tc>
          <w:tcPr>
            <w:tcW w:w="1276" w:type="dxa"/>
          </w:tcPr>
          <w:p>
            <w:pPr>
              <w:ind w:firstLine="0" w:firstLineChars="0"/>
            </w:pPr>
            <w:r>
              <w:rPr>
                <w:rFonts w:hint="eastAsia"/>
              </w:rPr>
              <w:t>string</w:t>
            </w:r>
          </w:p>
        </w:tc>
        <w:tc>
          <w:tcPr>
            <w:tcW w:w="3158" w:type="dxa"/>
          </w:tcPr>
          <w:p>
            <w:pPr>
              <w:ind w:firstLine="0" w:firstLineChars="0"/>
            </w:pPr>
            <w:r>
              <w:rPr>
                <w:rFonts w:hint="eastAsia"/>
              </w:rPr>
              <w:t>角点Y坐标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p>
        </w:tc>
        <w:tc>
          <w:tcPr>
            <w:tcW w:w="1276" w:type="dxa"/>
          </w:tcPr>
          <w:p>
            <w:pPr>
              <w:ind w:firstLine="0" w:firstLineChars="0"/>
            </w:pPr>
            <w:r>
              <w:rPr>
                <w:rFonts w:hint="eastAsia"/>
              </w:rPr>
              <w:t>string</w:t>
            </w:r>
          </w:p>
        </w:tc>
        <w:tc>
          <w:tcPr>
            <w:tcW w:w="3158" w:type="dxa"/>
          </w:tcPr>
          <w:p>
            <w:pPr>
              <w:ind w:firstLine="0" w:firstLineChars="0"/>
            </w:pPr>
            <w:r>
              <w:rPr>
                <w:rFonts w:hint="eastAsia"/>
              </w:rPr>
              <w:t>边点X坐标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p>
        </w:tc>
        <w:tc>
          <w:tcPr>
            <w:tcW w:w="1276" w:type="dxa"/>
          </w:tcPr>
          <w:p>
            <w:pPr>
              <w:ind w:firstLine="0" w:firstLineChars="0"/>
            </w:pPr>
            <w:r>
              <w:rPr>
                <w:rFonts w:hint="eastAsia"/>
              </w:rPr>
              <w:t>string</w:t>
            </w:r>
          </w:p>
        </w:tc>
        <w:tc>
          <w:tcPr>
            <w:tcW w:w="3158" w:type="dxa"/>
          </w:tcPr>
          <w:p>
            <w:pPr>
              <w:ind w:firstLine="0" w:firstLineChars="0"/>
            </w:pPr>
            <w:r>
              <w:rPr>
                <w:rFonts w:hint="eastAsia"/>
              </w:rPr>
              <w:t>边点Y坐标</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width</w:t>
            </w:r>
          </w:p>
        </w:tc>
        <w:tc>
          <w:tcPr>
            <w:tcW w:w="1276" w:type="dxa"/>
          </w:tcPr>
          <w:p>
            <w:pPr>
              <w:ind w:firstLine="480" w:firstLineChars="200"/>
              <w:jc w:val="left"/>
              <w:rPr>
                <w:rFonts w:hint="eastAsia"/>
              </w:rPr>
            </w:pPr>
            <w:r>
              <w:rPr>
                <w:rFonts w:hint="eastAsia"/>
              </w:rPr>
              <w:t>string</w:t>
            </w:r>
          </w:p>
        </w:tc>
        <w:tc>
          <w:tcPr>
            <w:tcW w:w="3158" w:type="dxa"/>
          </w:tcPr>
          <w:p>
            <w:pPr>
              <w:ind w:firstLine="0" w:firstLineChars="0"/>
              <w:rPr>
                <w:rFonts w:hint="default" w:eastAsia="宋体"/>
                <w:lang w:val="en-US" w:eastAsia="zh-CN"/>
              </w:rPr>
            </w:pPr>
            <w:r>
              <w:rPr>
                <w:rFonts w:hint="eastAsia"/>
                <w:lang w:val="en-US" w:eastAsia="zh-CN"/>
              </w:rPr>
              <w:t>宽</w:t>
            </w:r>
          </w:p>
        </w:tc>
        <w:tc>
          <w:tcPr>
            <w:tcW w:w="2795"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height</w:t>
            </w:r>
          </w:p>
        </w:tc>
        <w:tc>
          <w:tcPr>
            <w:tcW w:w="1276" w:type="dxa"/>
          </w:tcPr>
          <w:p>
            <w:pPr>
              <w:ind w:firstLine="480" w:firstLineChars="200"/>
              <w:jc w:val="left"/>
              <w:rPr>
                <w:rFonts w:hint="eastAsia"/>
              </w:rPr>
            </w:pPr>
            <w:r>
              <w:rPr>
                <w:rFonts w:hint="eastAsia"/>
              </w:rPr>
              <w:t>string</w:t>
            </w:r>
          </w:p>
        </w:tc>
        <w:tc>
          <w:tcPr>
            <w:tcW w:w="3158" w:type="dxa"/>
          </w:tcPr>
          <w:p>
            <w:pPr>
              <w:ind w:firstLine="0" w:firstLineChars="0"/>
              <w:rPr>
                <w:rFonts w:hint="eastAsia" w:eastAsia="宋体"/>
                <w:lang w:val="en-US" w:eastAsia="zh-CN"/>
              </w:rPr>
            </w:pPr>
            <w:r>
              <w:rPr>
                <w:rFonts w:hint="eastAsia"/>
                <w:lang w:val="en-US" w:eastAsia="zh-CN"/>
              </w:rPr>
              <w:t>高</w:t>
            </w:r>
          </w:p>
        </w:tc>
        <w:tc>
          <w:tcPr>
            <w:tcW w:w="2795" w:type="dxa"/>
          </w:tcPr>
          <w:p>
            <w:pPr>
              <w:ind w:firstLine="0" w:firstLineChars="0"/>
              <w:rPr>
                <w:rFonts w:ascii="Times New Roman" w:hAnsi="Times New Roman" w:cs="Times New Roman"/>
              </w:rPr>
            </w:pPr>
          </w:p>
        </w:tc>
      </w:tr>
    </w:tbl>
    <w:p>
      <w:pPr>
        <w:pStyle w:val="3"/>
        <w:numPr>
          <w:ilvl w:val="1"/>
          <w:numId w:val="20"/>
        </w:numPr>
        <w:spacing w:before="120"/>
        <w:rPr>
          <w:rFonts w:ascii="宋体" w:hAnsi="宋体" w:eastAsia="宋体"/>
          <w:szCs w:val="30"/>
        </w:rPr>
      </w:pPr>
      <w:bookmarkStart w:id="52" w:name="_Toc13100"/>
      <w:r>
        <w:rPr>
          <w:rFonts w:hint="eastAsia" w:ascii="宋体" w:hAnsi="宋体" w:eastAsia="宋体"/>
          <w:szCs w:val="30"/>
        </w:rPr>
        <w:t>控制大件相机拍照</w:t>
      </w:r>
      <w:bookmarkEnd w:id="52"/>
    </w:p>
    <w:p>
      <w:pPr>
        <w:pStyle w:val="32"/>
        <w:ind w:leftChars="300" w:firstLine="0" w:firstLineChars="0"/>
      </w:pPr>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/takePhoto</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该接口用于总控向分拣区发送相机拍照指令。</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280" w:firstLineChars="48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pacing w:line="360" w:lineRule="atLeast"/>
        <w:ind w:firstLine="438" w:firstLineChars="166"/>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“data”:null</w:t>
      </w:r>
    </w:p>
    <w:p>
      <w:pPr>
        <w:spacing w:line="360" w:lineRule="atLeast"/>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obj</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0"/>
        </w:numPr>
        <w:spacing w:before="120"/>
        <w:rPr>
          <w:rFonts w:ascii="宋体" w:hAnsi="宋体" w:eastAsia="宋体"/>
          <w:szCs w:val="30"/>
        </w:rPr>
      </w:pPr>
      <w:bookmarkStart w:id="53" w:name="_Toc16126"/>
      <w:r>
        <w:rPr>
          <w:rFonts w:hint="eastAsia" w:ascii="宋体" w:hAnsi="宋体" w:eastAsia="宋体"/>
          <w:szCs w:val="30"/>
        </w:rPr>
        <w:t>修改定位数据的边角点</w:t>
      </w:r>
      <w:bookmarkEnd w:id="53"/>
    </w:p>
    <w:p>
      <w:pPr>
        <w:pStyle w:val="32"/>
        <w:ind w:leftChars="300" w:firstLine="0" w:firstLineChars="0"/>
      </w:pPr>
      <w:r>
        <w:rPr>
          <w:b/>
          <w:bCs/>
        </w:rPr>
        <w:t>请求方式</w:t>
      </w:r>
      <w:r>
        <w:t>：POST（HTTP）</w:t>
      </w:r>
    </w:p>
    <w:p>
      <w:pPr>
        <w:pStyle w:val="32"/>
        <w:spacing w:line="360" w:lineRule="atLeast"/>
        <w:ind w:leftChars="3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/uptPointEdge</w:t>
      </w:r>
    </w:p>
    <w:p>
      <w:pPr>
        <w:pStyle w:val="32"/>
        <w:spacing w:line="360" w:lineRule="atLeast"/>
        <w:ind w:leftChars="3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left="300" w:leftChars="125" w:firstLine="960" w:firstLineChars="400"/>
      </w:pPr>
      <w:r>
        <w:rPr>
          <w:rFonts w:hint="eastAsia"/>
        </w:rPr>
        <w:t>该接口用于总控向分拣区发送人工定位的边角点坐标数据。</w:t>
      </w:r>
    </w:p>
    <w:p>
      <w:pPr>
        <w:spacing w:line="360" w:lineRule="atLeast"/>
        <w:ind w:left="300" w:leftChars="1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w:t>
      </w:r>
    </w:p>
    <w:p>
      <w:pPr>
        <w:spacing w:line="360" w:lineRule="atLeast"/>
        <w:ind w:firstLine="1264" w:firstLineChars="4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xxxx</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spacing w:line="360" w:lineRule="atLeast"/>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ind w:firstLine="1264" w:firstLineChars="479"/>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’xx’</w:t>
      </w:r>
    </w:p>
    <w:p>
      <w:pPr>
        <w:spacing w:line="360" w:lineRule="atLeast"/>
        <w:ind w:left="300" w:leftChars="1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300" w:leftChars="1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76"/>
        <w:gridCol w:w="298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82"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982" w:type="dxa"/>
          </w:tcPr>
          <w:p>
            <w:pPr>
              <w:ind w:firstLine="0" w:firstLineChars="0"/>
            </w:pPr>
            <w:r>
              <w:rPr>
                <w:rFonts w:hint="eastAsia"/>
                <w:lang w:val="zh-CN"/>
              </w:rPr>
              <w:t>分拣线编码参数</w:t>
            </w:r>
          </w:p>
        </w:tc>
        <w:tc>
          <w:tcPr>
            <w:tcW w:w="2835" w:type="dxa"/>
          </w:tcPr>
          <w:p>
            <w:pPr>
              <w:ind w:firstLine="0" w:firstLineChars="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82" w:type="dxa"/>
          </w:tcPr>
          <w:p>
            <w:pPr>
              <w:ind w:firstLine="0" w:firstLineChars="0"/>
            </w:pPr>
            <w:r>
              <w:rPr>
                <w:rFonts w:hint="eastAsia"/>
              </w:rPr>
              <w:t>功能区域编码参数</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982" w:type="dxa"/>
          </w:tcPr>
          <w:p>
            <w:pPr>
              <w:ind w:firstLine="0" w:firstLineChars="0"/>
            </w:pPr>
            <w:r>
              <w:rPr>
                <w:rFonts w:hint="eastAsia"/>
              </w:rPr>
              <w:t>大件一次分拣区域编码</w:t>
            </w:r>
          </w:p>
        </w:tc>
        <w:tc>
          <w:tcPr>
            <w:tcW w:w="2835" w:type="dxa"/>
          </w:tcPr>
          <w:p>
            <w:pPr>
              <w:ind w:firstLine="0" w:firstLineChars="0"/>
            </w:pPr>
            <w:r>
              <w:rPr>
                <w:rFonts w:hint="eastAsia"/>
              </w:rPr>
              <w:t>1:</w:t>
            </w:r>
            <w:r>
              <w:t xml:space="preserve"> </w:t>
            </w:r>
            <w:r>
              <w:rPr>
                <w:rFonts w:hint="eastAsia"/>
              </w:rPr>
              <w:t>大件一次分拣1区</w:t>
            </w:r>
          </w:p>
          <w:p>
            <w:pPr>
              <w:ind w:firstLine="0" w:firstLineChars="0"/>
            </w:pPr>
            <w:r>
              <w:rPr>
                <w:rFonts w:hint="eastAsia"/>
              </w:rPr>
              <w:t>2:</w:t>
            </w:r>
            <w:r>
              <w:t xml:space="preserve"> </w:t>
            </w:r>
            <w:r>
              <w:rPr>
                <w:rFonts w:hint="eastAsia"/>
              </w:rPr>
              <w:t>大件一次分拣2区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p>
        </w:tc>
        <w:tc>
          <w:tcPr>
            <w:tcW w:w="1276" w:type="dxa"/>
          </w:tcPr>
          <w:p>
            <w:pPr>
              <w:ind w:firstLine="0" w:firstLineChars="0"/>
            </w:pPr>
            <w:r>
              <w:rPr>
                <w:rFonts w:hint="eastAsia"/>
              </w:rPr>
              <w:t>string</w:t>
            </w:r>
          </w:p>
        </w:tc>
        <w:tc>
          <w:tcPr>
            <w:tcW w:w="2982" w:type="dxa"/>
          </w:tcPr>
          <w:p>
            <w:pPr>
              <w:ind w:firstLine="0" w:firstLineChars="0"/>
            </w:pPr>
            <w:r>
              <w:rPr>
                <w:rFonts w:hint="eastAsia"/>
              </w:rPr>
              <w:t>角点X坐标</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p>
        </w:tc>
        <w:tc>
          <w:tcPr>
            <w:tcW w:w="1276" w:type="dxa"/>
          </w:tcPr>
          <w:p>
            <w:pPr>
              <w:ind w:firstLine="0" w:firstLineChars="0"/>
            </w:pPr>
            <w:r>
              <w:rPr>
                <w:rFonts w:hint="eastAsia"/>
              </w:rPr>
              <w:t>string</w:t>
            </w:r>
          </w:p>
        </w:tc>
        <w:tc>
          <w:tcPr>
            <w:tcW w:w="2982" w:type="dxa"/>
          </w:tcPr>
          <w:p>
            <w:pPr>
              <w:ind w:firstLine="0" w:firstLineChars="0"/>
            </w:pPr>
            <w:r>
              <w:rPr>
                <w:rFonts w:hint="eastAsia"/>
              </w:rPr>
              <w:t>角点Y坐标</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p>
        </w:tc>
        <w:tc>
          <w:tcPr>
            <w:tcW w:w="1276" w:type="dxa"/>
          </w:tcPr>
          <w:p>
            <w:pPr>
              <w:ind w:firstLine="0" w:firstLineChars="0"/>
            </w:pPr>
            <w:r>
              <w:rPr>
                <w:rFonts w:hint="eastAsia"/>
              </w:rPr>
              <w:t>string</w:t>
            </w:r>
          </w:p>
        </w:tc>
        <w:tc>
          <w:tcPr>
            <w:tcW w:w="2982" w:type="dxa"/>
          </w:tcPr>
          <w:p>
            <w:pPr>
              <w:ind w:firstLine="0" w:firstLineChars="0"/>
            </w:pPr>
            <w:r>
              <w:rPr>
                <w:rFonts w:hint="eastAsia"/>
              </w:rPr>
              <w:t>边点X坐标</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p>
        </w:tc>
        <w:tc>
          <w:tcPr>
            <w:tcW w:w="1276" w:type="dxa"/>
          </w:tcPr>
          <w:p>
            <w:pPr>
              <w:ind w:firstLine="0" w:firstLineChars="0"/>
            </w:pPr>
            <w:r>
              <w:rPr>
                <w:rFonts w:hint="eastAsia"/>
              </w:rPr>
              <w:t>string</w:t>
            </w:r>
          </w:p>
        </w:tc>
        <w:tc>
          <w:tcPr>
            <w:tcW w:w="2982" w:type="dxa"/>
          </w:tcPr>
          <w:p>
            <w:pPr>
              <w:ind w:firstLine="0" w:firstLineChars="0"/>
            </w:pPr>
            <w:r>
              <w:rPr>
                <w:rFonts w:hint="eastAsia"/>
              </w:rPr>
              <w:t>边点Y坐标</w:t>
            </w:r>
          </w:p>
        </w:tc>
        <w:tc>
          <w:tcPr>
            <w:tcW w:w="2835"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pacing w:line="360" w:lineRule="atLeast"/>
        <w:ind w:firstLine="438" w:firstLineChars="166"/>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spacing w:line="360" w:lineRule="atLeast"/>
        <w:ind w:left="540" w:leftChars="225"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null</w:t>
      </w:r>
    </w:p>
    <w:p>
      <w:pPr>
        <w:spacing w:line="360" w:lineRule="atLeast"/>
        <w:ind w:firstLine="564" w:firstLineChars="21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default" w:ascii="宋体" w:hAnsi="宋体" w:eastAsia="宋体"/>
          <w:szCs w:val="30"/>
          <w:lang w:val="en-US" w:eastAsia="zh-CN"/>
        </w:rPr>
      </w:pPr>
      <w:bookmarkStart w:id="54" w:name="_Toc13897"/>
      <w:r>
        <w:rPr>
          <w:rFonts w:hint="eastAsia" w:ascii="宋体" w:hAnsi="宋体" w:eastAsia="宋体"/>
          <w:szCs w:val="30"/>
          <w:lang w:val="en-US" w:eastAsia="zh-CN"/>
        </w:rPr>
        <w:t>7.8发送</w:t>
      </w:r>
      <w:r>
        <w:rPr>
          <w:rFonts w:hint="eastAsia" w:ascii="宋体" w:hAnsi="宋体" w:eastAsia="宋体"/>
          <w:szCs w:val="30"/>
        </w:rPr>
        <w:t>大件分拣区</w:t>
      </w:r>
      <w:r>
        <w:rPr>
          <w:rFonts w:hint="eastAsia" w:ascii="宋体" w:hAnsi="宋体" w:eastAsia="宋体"/>
          <w:szCs w:val="30"/>
          <w:lang w:val="en-US" w:eastAsia="zh-CN"/>
        </w:rPr>
        <w:t>需要补抓的零件信息</w:t>
      </w:r>
      <w:bookmarkEnd w:id="54"/>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catchPointPartInfos</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该接口用于WEB向总控</w:t>
      </w:r>
      <w:r>
        <w:rPr>
          <w:rFonts w:hint="eastAsia"/>
          <w:lang w:val="en-US" w:eastAsia="zh-CN"/>
        </w:rPr>
        <w:t>发送大件分拣区需要抓取的钢板编号和对应的零件信息，此操作仅限在桁架处于暂停或停止状态下操作；</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720" w:leftChars="0" w:firstLine="752" w:firstLineChars="285"/>
        <w:rPr>
          <w:rFonts w:hint="eastAsia"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"plate_id": "xx",</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"location": "2",</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"part_infos":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r>
        <w:rPr>
          <w:rFonts w:hint="eastAsia" w:ascii="Times New Roman" w:hAnsi="Times New Roman" w:cs="Times New Roman"/>
          <w:color w:val="262626"/>
          <w:spacing w:val="12"/>
          <w:szCs w:val="21"/>
          <w:lang w:val="en-US" w:eastAsia="zh-CN"/>
        </w:rPr>
        <w:t>color_code</w:t>
      </w:r>
      <w:r>
        <w:rPr>
          <w:rFonts w:hint="default" w:ascii="Times New Roman" w:hAnsi="Times New Roman" w:cs="Times New Roman"/>
          <w:color w:val="262626"/>
          <w:spacing w:val="12"/>
          <w:szCs w:val="21"/>
          <w:lang w:val="en-US" w:eastAsia="zh-CN"/>
        </w:rPr>
        <w:t>": "11"</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r>
        <w:rPr>
          <w:rFonts w:hint="eastAsia" w:ascii="Times New Roman" w:hAnsi="Times New Roman" w:cs="Times New Roman"/>
          <w:color w:val="262626"/>
          <w:spacing w:val="12"/>
          <w:szCs w:val="21"/>
          <w:lang w:val="en-US" w:eastAsia="zh-CN"/>
        </w:rPr>
        <w:t>color_code</w:t>
      </w:r>
      <w:r>
        <w:rPr>
          <w:rFonts w:hint="default" w:ascii="Times New Roman" w:hAnsi="Times New Roman" w:cs="Times New Roman"/>
          <w:color w:val="262626"/>
          <w:spacing w:val="12"/>
          <w:szCs w:val="21"/>
          <w:lang w:val="en-US" w:eastAsia="zh-CN"/>
        </w:rPr>
        <w:t>": "22"</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left="720" w:leftChars="0" w:firstLine="752" w:firstLineChars="285"/>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3118" w:type="dxa"/>
          </w:tcPr>
          <w:p>
            <w:pPr>
              <w:ind w:firstLine="0" w:firstLineChars="0"/>
              <w:rPr>
                <w:rFonts w:hint="default" w:eastAsia="宋体"/>
                <w:lang w:val="en-US" w:eastAsia="zh-CN"/>
              </w:rPr>
            </w:pPr>
            <w:r>
              <w:rPr>
                <w:rFonts w:hint="eastAsia"/>
                <w:lang w:val="en-US" w:eastAsia="zh-CN"/>
              </w:rPr>
              <w:t>钢板编号</w:t>
            </w:r>
          </w:p>
        </w:tc>
        <w:tc>
          <w:tcPr>
            <w:tcW w:w="2410" w:type="dxa"/>
          </w:tcPr>
          <w:p>
            <w:pPr>
              <w:ind w:firstLine="0" w:firstLine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part_infos</w:t>
            </w:r>
          </w:p>
        </w:tc>
        <w:tc>
          <w:tcPr>
            <w:tcW w:w="1276" w:type="dxa"/>
          </w:tcPr>
          <w:p>
            <w:pPr>
              <w:ind w:firstLine="0" w:firstLineChars="0"/>
              <w:rPr>
                <w:rFonts w:hint="default" w:eastAsia="宋体"/>
                <w:lang w:val="en-US" w:eastAsia="zh-CN"/>
              </w:rPr>
            </w:pPr>
            <w:r>
              <w:rPr>
                <w:rFonts w:hint="eastAsia"/>
                <w:lang w:val="en-US" w:eastAsia="zh-CN"/>
              </w:rPr>
              <w:t>List</w:t>
            </w:r>
          </w:p>
        </w:tc>
        <w:tc>
          <w:tcPr>
            <w:tcW w:w="3118" w:type="dxa"/>
          </w:tcPr>
          <w:p>
            <w:pPr>
              <w:ind w:firstLine="0" w:firstLineChars="0"/>
              <w:rPr>
                <w:rFonts w:hint="default"/>
                <w:lang w:val="en-US" w:eastAsia="zh-CN"/>
              </w:rPr>
            </w:pPr>
            <w:r>
              <w:rPr>
                <w:rFonts w:hint="eastAsia"/>
                <w:lang w:val="en-US" w:eastAsia="zh-CN"/>
              </w:rPr>
              <w:t>集合</w:t>
            </w:r>
          </w:p>
        </w:tc>
        <w:tc>
          <w:tcPr>
            <w:tcW w:w="2410" w:type="dxa"/>
          </w:tcPr>
          <w:p>
            <w:pPr>
              <w:ind w:firstLine="0" w:firstLine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color_code</w:t>
            </w:r>
          </w:p>
        </w:tc>
        <w:tc>
          <w:tcPr>
            <w:tcW w:w="1276" w:type="dxa"/>
          </w:tcPr>
          <w:p>
            <w:pPr>
              <w:ind w:firstLine="0" w:firstLineChars="0"/>
              <w:rPr>
                <w:rFonts w:hint="default"/>
                <w:lang w:val="en-US" w:eastAsia="zh-CN"/>
              </w:rPr>
            </w:pPr>
            <w:r>
              <w:rPr>
                <w:rFonts w:hint="eastAsia"/>
                <w:lang w:val="en-US" w:eastAsia="zh-CN"/>
              </w:rPr>
              <w:t>string</w:t>
            </w:r>
          </w:p>
        </w:tc>
        <w:tc>
          <w:tcPr>
            <w:tcW w:w="3118" w:type="dxa"/>
          </w:tcPr>
          <w:p>
            <w:pPr>
              <w:ind w:firstLine="0" w:firstLineChars="0"/>
              <w:rPr>
                <w:rFonts w:hint="default"/>
                <w:lang w:val="en-US" w:eastAsia="zh-CN"/>
              </w:rPr>
            </w:pPr>
            <w:r>
              <w:rPr>
                <w:rFonts w:hint="eastAsia"/>
                <w:lang w:val="en-US" w:eastAsia="zh-CN"/>
              </w:rPr>
              <w:t>零件颜色编码</w:t>
            </w:r>
          </w:p>
        </w:tc>
        <w:tc>
          <w:tcPr>
            <w:tcW w:w="2410" w:type="dxa"/>
          </w:tcPr>
          <w:p>
            <w:pPr>
              <w:ind w:firstLine="0" w:firstLineChars="0"/>
              <w:rPr>
                <w:rFonts w:hint="default" w:eastAsia="宋体"/>
                <w:lang w:val="en-US" w:eastAsia="zh-CN"/>
              </w:rPr>
            </w:pP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firstLine="1195" w:firstLineChars="498"/>
        <w:rPr>
          <w:rStyle w:val="22"/>
          <w:rFonts w:hint="default" w:eastAsia="宋体"/>
          <w:b w:val="0"/>
          <w:bCs w:val="0"/>
          <w:lang w:val="en-US" w:eastAsia="zh-CN"/>
        </w:rPr>
      </w:pPr>
      <w:r>
        <w:rPr>
          <w:rStyle w:val="22"/>
          <w:rFonts w:hint="eastAsia"/>
          <w:b w:val="0"/>
          <w:bCs w:val="0"/>
        </w:rPr>
        <w:t>  "data":</w:t>
      </w:r>
      <w:r>
        <w:rPr>
          <w:rStyle w:val="22"/>
          <w:rFonts w:hint="eastAsia"/>
          <w:b w:val="0"/>
          <w:bCs w:val="0"/>
          <w:lang w:val="en-US" w:eastAsia="zh-CN"/>
        </w:rPr>
        <w:t>null</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hint="default" w:ascii="Times New Roman" w:hAnsi="Times New Roman" w:eastAsia="宋体" w:cs="Times New Roman"/>
                <w:lang w:val="en-US" w:eastAsia="zh-CN"/>
              </w:rPr>
            </w:pPr>
          </w:p>
        </w:tc>
      </w:tr>
    </w:tbl>
    <w:p>
      <w:pPr>
        <w:pStyle w:val="3"/>
        <w:numPr>
          <w:ilvl w:val="0"/>
          <w:numId w:val="0"/>
        </w:numPr>
        <w:spacing w:before="120"/>
        <w:ind w:left="425" w:leftChars="0"/>
        <w:rPr>
          <w:rFonts w:hint="default" w:ascii="宋体" w:hAnsi="宋体" w:eastAsia="宋体"/>
          <w:szCs w:val="30"/>
          <w:lang w:val="en-US" w:eastAsia="zh-CN"/>
        </w:rPr>
      </w:pPr>
      <w:bookmarkStart w:id="55" w:name="_Toc29520"/>
      <w:r>
        <w:rPr>
          <w:rFonts w:hint="eastAsia" w:ascii="宋体" w:hAnsi="宋体" w:eastAsia="宋体"/>
          <w:szCs w:val="30"/>
          <w:lang w:val="en-US" w:eastAsia="zh-CN"/>
        </w:rPr>
        <w:t>7.9</w:t>
      </w:r>
      <w:r>
        <w:rPr>
          <w:rFonts w:hint="eastAsia" w:ascii="宋体" w:hAnsi="宋体" w:eastAsia="宋体"/>
          <w:szCs w:val="30"/>
        </w:rPr>
        <w:t>获取大件分拣区</w:t>
      </w:r>
      <w:r>
        <w:rPr>
          <w:rFonts w:hint="eastAsia" w:ascii="宋体" w:hAnsi="宋体" w:eastAsia="宋体"/>
          <w:szCs w:val="30"/>
          <w:lang w:val="en-US" w:eastAsia="zh-CN"/>
        </w:rPr>
        <w:t>的分拣模式</w:t>
      </w:r>
      <w:bookmarkEnd w:id="55"/>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queryLargeModelState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该接口用于总控查询</w:t>
      </w:r>
      <w:r>
        <w:rPr>
          <w:rFonts w:hint="eastAsia"/>
          <w:lang w:val="en-US" w:eastAsia="zh-CN"/>
        </w:rPr>
        <w:t>大件分拣区当前分拣的模型；</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default"/>
          <w:b w:val="0"/>
          <w:bCs w:val="0"/>
          <w:lang w:val="en-US" w:eastAsia="zh-CN"/>
        </w:rPr>
        <w:t>”</w:t>
      </w:r>
      <w:r>
        <w:rPr>
          <w:rStyle w:val="22"/>
          <w:rFonts w:hint="eastAsia"/>
          <w:b w:val="0"/>
          <w:bCs w:val="0"/>
          <w:lang w:val="en-US" w:eastAsia="zh-CN"/>
        </w:rPr>
        <w:t>0</w:t>
      </w:r>
      <w:r>
        <w:rPr>
          <w:rStyle w:val="22"/>
          <w:rFonts w:hint="default"/>
          <w:b w:val="0"/>
          <w:bCs w:val="0"/>
          <w:lang w:val="en-US" w:eastAsia="zh-CN"/>
        </w:rPr>
        <w:t>”</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当前分区的分拣模式，0：大件线，1：小料框</w:t>
            </w:r>
          </w:p>
        </w:tc>
      </w:tr>
    </w:tbl>
    <w:p>
      <w:pPr>
        <w:pStyle w:val="3"/>
        <w:numPr>
          <w:ilvl w:val="0"/>
          <w:numId w:val="0"/>
        </w:numPr>
        <w:spacing w:before="120"/>
        <w:ind w:left="425" w:leftChars="0"/>
        <w:rPr>
          <w:rFonts w:hint="default" w:ascii="宋体" w:hAnsi="宋体" w:eastAsia="宋体"/>
          <w:szCs w:val="30"/>
          <w:lang w:val="en-US" w:eastAsia="zh-CN"/>
        </w:rPr>
      </w:pPr>
      <w:bookmarkStart w:id="56" w:name="_Toc14837"/>
      <w:r>
        <w:rPr>
          <w:rFonts w:hint="eastAsia" w:ascii="宋体" w:hAnsi="宋体" w:eastAsia="宋体"/>
          <w:szCs w:val="30"/>
          <w:lang w:val="en-US" w:eastAsia="zh-CN"/>
        </w:rPr>
        <w:t>7.10设置</w:t>
      </w:r>
      <w:r>
        <w:rPr>
          <w:rFonts w:hint="eastAsia" w:ascii="宋体" w:hAnsi="宋体" w:eastAsia="宋体"/>
          <w:szCs w:val="30"/>
        </w:rPr>
        <w:t>大件分拣区</w:t>
      </w:r>
      <w:r>
        <w:rPr>
          <w:rFonts w:hint="eastAsia" w:ascii="宋体" w:hAnsi="宋体" w:eastAsia="宋体"/>
          <w:szCs w:val="30"/>
          <w:lang w:val="en-US" w:eastAsia="zh-CN"/>
        </w:rPr>
        <w:t>的分拣模式</w:t>
      </w:r>
      <w:bookmarkEnd w:id="56"/>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large_sort_area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uptLargeModelState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w:t>
      </w:r>
      <w:r>
        <w:rPr>
          <w:rFonts w:hint="eastAsia"/>
          <w:lang w:val="en-US" w:eastAsia="zh-CN"/>
        </w:rPr>
        <w:t>设置大件分拣区分拣的模型；</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w:t>
      </w:r>
    </w:p>
    <w:p>
      <w:pPr>
        <w:ind w:left="240" w:leftChars="100"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status_val</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status_val</w:t>
            </w:r>
          </w:p>
        </w:tc>
        <w:tc>
          <w:tcPr>
            <w:tcW w:w="1276" w:type="dxa"/>
          </w:tcPr>
          <w:p>
            <w:pPr>
              <w:ind w:firstLine="0" w:firstLineChars="0"/>
              <w:rPr>
                <w:rFonts w:hint="default" w:eastAsia="宋体"/>
                <w:lang w:val="en-US" w:eastAsia="zh-CN"/>
              </w:rPr>
            </w:pPr>
            <w:r>
              <w:rPr>
                <w:rFonts w:hint="eastAsia"/>
                <w:lang w:val="en-US" w:eastAsia="zh-CN"/>
              </w:rPr>
              <w:t>string</w:t>
            </w:r>
          </w:p>
        </w:tc>
        <w:tc>
          <w:tcPr>
            <w:tcW w:w="3118" w:type="dxa"/>
          </w:tcPr>
          <w:p>
            <w:pPr>
              <w:ind w:firstLine="0" w:firstLineChars="0"/>
              <w:rPr>
                <w:rFonts w:hint="eastAsia" w:eastAsia="宋体"/>
                <w:lang w:val="en-US" w:eastAsia="zh-CN"/>
              </w:rPr>
            </w:pPr>
            <w:r>
              <w:rPr>
                <w:rFonts w:hint="eastAsia"/>
                <w:lang w:val="en-US" w:eastAsia="zh-CN"/>
              </w:rPr>
              <w:t>模式值</w:t>
            </w:r>
          </w:p>
        </w:tc>
        <w:tc>
          <w:tcPr>
            <w:tcW w:w="2410" w:type="dxa"/>
          </w:tcPr>
          <w:p>
            <w:pPr>
              <w:ind w:firstLine="0" w:firstLineChars="0"/>
              <w:rPr>
                <w:rFonts w:hint="default"/>
                <w:lang w:val="en-US" w:eastAsia="zh-CN"/>
              </w:rPr>
            </w:pPr>
            <w:r>
              <w:rPr>
                <w:rFonts w:hint="eastAsia"/>
                <w:lang w:val="en-US" w:eastAsia="zh-CN"/>
              </w:rPr>
              <w:t>0：大件线，1：料框</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eastAsia"/>
          <w:b w:val="0"/>
          <w:bCs w:val="0"/>
          <w:lang w:val="en-US" w:eastAsia="zh-CN"/>
        </w:rPr>
        <w:t>null</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p>
        </w:tc>
      </w:tr>
    </w:tbl>
    <w:p>
      <w:pPr>
        <w:pStyle w:val="3"/>
        <w:numPr>
          <w:ilvl w:val="0"/>
          <w:numId w:val="0"/>
        </w:numPr>
        <w:spacing w:before="120"/>
        <w:ind w:left="425" w:leftChars="0"/>
        <w:rPr>
          <w:rFonts w:hint="default" w:ascii="宋体" w:hAnsi="宋体" w:eastAsia="宋体"/>
          <w:szCs w:val="30"/>
          <w:lang w:val="en-US" w:eastAsia="zh-CN"/>
        </w:rPr>
      </w:pPr>
      <w:bookmarkStart w:id="57" w:name="_Toc31108"/>
      <w:r>
        <w:rPr>
          <w:rFonts w:hint="eastAsia" w:ascii="宋体" w:hAnsi="宋体" w:eastAsia="宋体"/>
          <w:szCs w:val="30"/>
          <w:lang w:val="en-US" w:eastAsia="zh-CN"/>
        </w:rPr>
        <w:t>7.11钢板停止分区判定</w:t>
      </w:r>
      <w:bookmarkEnd w:id="57"/>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lang w:val="en-US" w:eastAsia="zh-CN"/>
        </w:rPr>
        <w:t>large</w:t>
      </w:r>
      <w:r>
        <w:t>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hint="eastAsia" w:ascii="Times New Roman" w:hAnsi="Times New Roman" w:cs="Times New Roman"/>
          <w:color w:val="262626"/>
          <w:spacing w:val="12"/>
          <w:szCs w:val="24"/>
          <w:lang w:val="en-US" w:eastAsia="zh-CN"/>
        </w:rPr>
        <w:t>judgePlateBelongLocation</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w:t>
      </w:r>
      <w:r>
        <w:rPr>
          <w:rFonts w:hint="eastAsia"/>
          <w:lang w:val="en-US" w:eastAsia="zh-CN"/>
        </w:rPr>
        <w:t>收到混拣位置数据上报后，向大件一次查询该钢板所停分区的位置；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plate_id</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sxx</w:t>
      </w:r>
      <w:r>
        <w:rPr>
          <w:rFonts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plate_location</w:t>
      </w:r>
      <w:r>
        <w:rPr>
          <w:rFonts w:ascii="Times New Roman" w:hAnsi="Times New Roman" w:cs="Times New Roman"/>
          <w:color w:val="262626"/>
          <w:spacing w:val="12"/>
          <w:szCs w:val="21"/>
        </w:rPr>
        <w:t>”:”1”</w:t>
      </w:r>
      <w:r>
        <w:rPr>
          <w:rFonts w:hint="eastAsia" w:ascii="Times New Roman" w:hAnsi="Times New Roman" w:cs="Times New Roman"/>
          <w:color w:val="262626"/>
          <w:spacing w:val="12"/>
          <w:szCs w:val="21"/>
          <w:lang w:val="en-US" w:eastAsia="zh-CN"/>
        </w:rPr>
        <w:t>,</w:t>
      </w:r>
    </w:p>
    <w:p>
      <w:pPr>
        <w:pStyle w:val="32"/>
        <w:ind w:left="0" w:leftChars="0"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“length”: “8000”,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“width”: “2400”, </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“thickness”: “10”,</w:t>
      </w:r>
    </w:p>
    <w:p>
      <w:pPr>
        <w:ind w:firstLine="736" w:firstLineChars="2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 xml:space="preserve">“file_path”: “xxxx” </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plate_location</w:t>
            </w:r>
          </w:p>
        </w:tc>
        <w:tc>
          <w:tcPr>
            <w:tcW w:w="1276" w:type="dxa"/>
          </w:tcPr>
          <w:p>
            <w:pPr>
              <w:ind w:firstLine="0" w:firstLineChars="0"/>
            </w:pPr>
            <w:r>
              <w:t>string</w:t>
            </w:r>
          </w:p>
        </w:tc>
        <w:tc>
          <w:tcPr>
            <w:tcW w:w="2976" w:type="dxa"/>
          </w:tcPr>
          <w:p>
            <w:pPr>
              <w:ind w:firstLine="0" w:firstLineChars="0"/>
              <w:rPr>
                <w:rFonts w:hint="default"/>
                <w:lang w:val="en-US" w:eastAsia="zh-CN"/>
              </w:rPr>
            </w:pPr>
            <w:r>
              <w:rPr>
                <w:rFonts w:hint="eastAsia"/>
                <w:lang w:val="en-US" w:eastAsia="zh-CN"/>
              </w:rPr>
              <w:t>钢板位置</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length</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钢板长度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width</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钢板宽度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thickness</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钢板厚度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file_path</w:t>
            </w:r>
          </w:p>
        </w:tc>
        <w:tc>
          <w:tcPr>
            <w:tcW w:w="1276" w:type="dxa"/>
          </w:tcPr>
          <w:p>
            <w:pPr>
              <w:ind w:left="0" w:leftChars="0" w:firstLine="0" w:firstLineChars="0"/>
            </w:pPr>
            <w:r>
              <w:t>string</w:t>
            </w:r>
          </w:p>
        </w:tc>
        <w:tc>
          <w:tcPr>
            <w:tcW w:w="2976" w:type="dxa"/>
          </w:tcPr>
          <w:p>
            <w:pPr>
              <w:ind w:firstLine="0" w:firstLineChars="0"/>
              <w:rPr>
                <w:rFonts w:hint="default"/>
                <w:lang w:val="en-US" w:eastAsia="zh-CN"/>
              </w:rPr>
            </w:pPr>
            <w:r>
              <w:rPr>
                <w:rFonts w:hint="eastAsia"/>
                <w:lang w:val="en-US" w:eastAsia="zh-CN"/>
              </w:rPr>
              <w:t>解析文件路径</w:t>
            </w:r>
          </w:p>
        </w:tc>
        <w:tc>
          <w:tcPr>
            <w:tcW w:w="2977" w:type="dxa"/>
          </w:tcPr>
          <w:p>
            <w:pPr>
              <w:ind w:firstLine="0" w:firstLineChars="0"/>
            </w:pP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1</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560"/>
        <w:gridCol w:w="302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pPr>
            <w:r>
              <w:rPr>
                <w:rFonts w:hint="eastAsia"/>
              </w:rPr>
              <w:t>参数</w:t>
            </w:r>
          </w:p>
        </w:tc>
        <w:tc>
          <w:tcPr>
            <w:tcW w:w="1560" w:type="dxa"/>
          </w:tcPr>
          <w:p>
            <w:pPr>
              <w:ind w:firstLine="0" w:firstLineChars="0"/>
            </w:pPr>
            <w:r>
              <w:rPr>
                <w:rFonts w:hint="eastAsia"/>
              </w:rPr>
              <w:t>参数类型</w:t>
            </w:r>
          </w:p>
        </w:tc>
        <w:tc>
          <w:tcPr>
            <w:tcW w:w="3029"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60" w:type="dxa"/>
          </w:tcPr>
          <w:p>
            <w:pPr>
              <w:ind w:firstLine="0" w:firstLineChars="0"/>
            </w:pPr>
            <w:r>
              <w:rPr>
                <w:rFonts w:hint="eastAsia"/>
              </w:rPr>
              <w:t>int</w:t>
            </w:r>
          </w:p>
        </w:tc>
        <w:tc>
          <w:tcPr>
            <w:tcW w:w="3029"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60" w:type="dxa"/>
          </w:tcPr>
          <w:p>
            <w:pPr>
              <w:ind w:firstLine="0" w:firstLineChars="0"/>
            </w:pPr>
            <w:r>
              <w:rPr>
                <w:rFonts w:hint="eastAsia"/>
              </w:rPr>
              <w:t>string</w:t>
            </w:r>
          </w:p>
        </w:tc>
        <w:tc>
          <w:tcPr>
            <w:tcW w:w="3029"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pPr>
              <w:ind w:firstLine="0" w:firstLineChars="0"/>
            </w:pPr>
            <w:r>
              <w:t>string</w:t>
            </w:r>
          </w:p>
        </w:tc>
        <w:tc>
          <w:tcPr>
            <w:tcW w:w="3029" w:type="dxa"/>
          </w:tcPr>
          <w:p>
            <w:pPr>
              <w:ind w:firstLine="0" w:firstLineChars="0"/>
              <w:rPr>
                <w:rFonts w:hint="default" w:eastAsia="宋体"/>
                <w:lang w:val="en-US" w:eastAsia="zh-CN"/>
              </w:rPr>
            </w:pPr>
            <w:r>
              <w:rPr>
                <w:rFonts w:hint="eastAsia"/>
                <w:lang w:val="en-US" w:eastAsia="zh-CN"/>
              </w:rPr>
              <w:t>分区编号</w:t>
            </w:r>
          </w:p>
        </w:tc>
        <w:tc>
          <w:tcPr>
            <w:tcW w:w="3402" w:type="dxa"/>
          </w:tcPr>
          <w:p>
            <w:pPr>
              <w:ind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1：一区；</w:t>
            </w:r>
          </w:p>
          <w:p>
            <w:pPr>
              <w:ind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2：二区；</w:t>
            </w:r>
          </w:p>
        </w:tc>
      </w:tr>
    </w:tbl>
    <w:p>
      <w:pPr>
        <w:pStyle w:val="3"/>
        <w:numPr>
          <w:ilvl w:val="0"/>
          <w:numId w:val="0"/>
        </w:numPr>
        <w:spacing w:before="120"/>
        <w:ind w:left="425" w:leftChars="0"/>
        <w:rPr>
          <w:rFonts w:hint="default" w:ascii="宋体" w:hAnsi="宋体" w:eastAsia="宋体"/>
          <w:szCs w:val="30"/>
          <w:lang w:val="en-US" w:eastAsia="zh-CN"/>
        </w:rPr>
      </w:pPr>
      <w:bookmarkStart w:id="58" w:name="_Toc6734"/>
      <w:r>
        <w:rPr>
          <w:rFonts w:hint="eastAsia" w:ascii="宋体" w:hAnsi="宋体" w:eastAsia="宋体"/>
          <w:szCs w:val="30"/>
          <w:lang w:val="en-US" w:eastAsia="zh-CN"/>
        </w:rPr>
        <w:t>7.12大件分拣完成状态</w:t>
      </w:r>
      <w:bookmarkEnd w:id="58"/>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lang w:val="en-US" w:eastAsia="zh-CN"/>
        </w:rPr>
        <w:t>large</w:t>
      </w:r>
      <w:r>
        <w:t>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hint="eastAsia" w:ascii="Times New Roman" w:hAnsi="Times New Roman" w:cs="Times New Roman"/>
          <w:color w:val="262626"/>
          <w:spacing w:val="12"/>
          <w:szCs w:val="24"/>
          <w:lang w:val="en-US" w:eastAsia="zh-CN"/>
        </w:rPr>
        <w:t>sortFinishStatus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w:t>
      </w:r>
      <w:r>
        <w:rPr>
          <w:rFonts w:hint="eastAsia"/>
          <w:lang w:val="en-US" w:eastAsia="zh-CN"/>
        </w:rPr>
        <w:t>为总控主动向大件一次查询分拣任务的完成状态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36" w:firstLineChars="279"/>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ascii="Times New Roman" w:hAnsi="Times New Roman" w:cs="Times New Roman"/>
          <w:color w:val="262626"/>
          <w:spacing w:val="12"/>
          <w:szCs w:val="21"/>
        </w:rPr>
        <w:t>”: “</w:t>
      </w:r>
      <w:r>
        <w:rPr>
          <w:rFonts w:hint="eastAsia" w:ascii="Times New Roman" w:hAnsi="Times New Roman" w:cs="Times New Roman"/>
          <w:color w:val="262626"/>
          <w:spacing w:val="12"/>
          <w:szCs w:val="21"/>
          <w:lang w:val="en-US" w:eastAsia="zh-CN"/>
        </w:rPr>
        <w:t>1</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9"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2976" w:type="dxa"/>
          </w:tcPr>
          <w:p>
            <w:pPr>
              <w:ind w:firstLine="0" w:firstLineChars="0"/>
              <w:rPr>
                <w:rFonts w:hint="default"/>
                <w:lang w:val="en-US" w:eastAsia="zh-CN"/>
              </w:rPr>
            </w:pPr>
            <w:r>
              <w:rPr>
                <w:rFonts w:hint="eastAsia"/>
                <w:lang w:val="en-US" w:eastAsia="zh-CN"/>
              </w:rPr>
              <w:t>分区编号</w:t>
            </w:r>
          </w:p>
        </w:tc>
        <w:tc>
          <w:tcPr>
            <w:tcW w:w="2977" w:type="dxa"/>
          </w:tcPr>
          <w:p>
            <w:pPr>
              <w:ind w:firstLine="0" w:firstLineChars="0"/>
            </w:pP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0</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560"/>
        <w:gridCol w:w="302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pPr>
            <w:r>
              <w:rPr>
                <w:rFonts w:hint="eastAsia"/>
              </w:rPr>
              <w:t>参数</w:t>
            </w:r>
          </w:p>
        </w:tc>
        <w:tc>
          <w:tcPr>
            <w:tcW w:w="1560" w:type="dxa"/>
          </w:tcPr>
          <w:p>
            <w:pPr>
              <w:ind w:firstLine="0" w:firstLineChars="0"/>
            </w:pPr>
            <w:r>
              <w:rPr>
                <w:rFonts w:hint="eastAsia"/>
              </w:rPr>
              <w:t>参数类型</w:t>
            </w:r>
          </w:p>
        </w:tc>
        <w:tc>
          <w:tcPr>
            <w:tcW w:w="3029"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60" w:type="dxa"/>
          </w:tcPr>
          <w:p>
            <w:pPr>
              <w:ind w:firstLine="0" w:firstLineChars="0"/>
            </w:pPr>
            <w:r>
              <w:rPr>
                <w:rFonts w:hint="eastAsia"/>
              </w:rPr>
              <w:t>int</w:t>
            </w:r>
          </w:p>
        </w:tc>
        <w:tc>
          <w:tcPr>
            <w:tcW w:w="3029"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60" w:type="dxa"/>
          </w:tcPr>
          <w:p>
            <w:pPr>
              <w:ind w:firstLine="0" w:firstLineChars="0"/>
            </w:pPr>
            <w:r>
              <w:rPr>
                <w:rFonts w:hint="eastAsia"/>
              </w:rPr>
              <w:t>string</w:t>
            </w:r>
          </w:p>
        </w:tc>
        <w:tc>
          <w:tcPr>
            <w:tcW w:w="3029"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pPr>
              <w:ind w:firstLine="0" w:firstLineChars="0"/>
            </w:pPr>
            <w:r>
              <w:t>string</w:t>
            </w:r>
          </w:p>
        </w:tc>
        <w:tc>
          <w:tcPr>
            <w:tcW w:w="3029" w:type="dxa"/>
          </w:tcPr>
          <w:p>
            <w:pPr>
              <w:ind w:firstLine="0" w:firstLineChars="0"/>
              <w:rPr>
                <w:rFonts w:hint="default" w:eastAsia="宋体"/>
                <w:lang w:val="en-US" w:eastAsia="zh-CN"/>
              </w:rPr>
            </w:pPr>
            <w:r>
              <w:rPr>
                <w:rFonts w:hint="eastAsia"/>
                <w:lang w:val="en-US" w:eastAsia="zh-CN"/>
              </w:rPr>
              <w:t>数据区</w:t>
            </w:r>
          </w:p>
        </w:tc>
        <w:tc>
          <w:tcPr>
            <w:tcW w:w="3402" w:type="dxa"/>
          </w:tcPr>
          <w:p>
            <w:pPr>
              <w:ind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0：待机</w:t>
            </w:r>
          </w:p>
          <w:p>
            <w:pPr>
              <w:ind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1：半完成</w:t>
            </w:r>
          </w:p>
          <w:p>
            <w:pPr>
              <w:ind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2：正在分拣</w:t>
            </w:r>
            <w:bookmarkStart w:id="105" w:name="_GoBack"/>
            <w:bookmarkEnd w:id="105"/>
          </w:p>
        </w:tc>
      </w:tr>
    </w:tbl>
    <w:p>
      <w:pPr>
        <w:pStyle w:val="2"/>
        <w:numPr>
          <w:ilvl w:val="0"/>
          <w:numId w:val="7"/>
        </w:numPr>
        <w:spacing w:line="360" w:lineRule="auto"/>
        <w:rPr>
          <w:rFonts w:ascii="宋体" w:hAnsi="宋体" w:eastAsia="宋体"/>
        </w:rPr>
      </w:pPr>
      <w:bookmarkStart w:id="59" w:name="_Toc3004"/>
      <w:r>
        <w:rPr>
          <w:rFonts w:hint="eastAsia" w:ascii="宋体" w:hAnsi="宋体" w:eastAsia="宋体"/>
        </w:rPr>
        <w:t>喷码区交互</w:t>
      </w:r>
      <w:bookmarkEnd w:id="59"/>
    </w:p>
    <w:p>
      <w:pPr>
        <w:pStyle w:val="32"/>
        <w:ind w:left="420" w:firstLine="0" w:firstLineChars="0"/>
        <w:jc w:val="center"/>
        <w:rPr>
          <w:lang w:val="zh-CN"/>
        </w:rPr>
      </w:pPr>
      <w:r>
        <w:drawing>
          <wp:inline distT="0" distB="0" distL="0" distR="0">
            <wp:extent cx="3390900" cy="1554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391194" cy="1554615"/>
                    </a:xfrm>
                    <a:prstGeom prst="rect">
                      <a:avLst/>
                    </a:prstGeom>
                  </pic:spPr>
                </pic:pic>
              </a:graphicData>
            </a:graphic>
          </wp:inline>
        </w:drawing>
      </w:r>
    </w:p>
    <w:p>
      <w:pPr>
        <w:pStyle w:val="32"/>
        <w:ind w:left="420" w:firstLine="0" w:firstLineChars="0"/>
        <w:jc w:val="center"/>
        <w:rPr>
          <w:lang w:val="zh-CN"/>
        </w:rPr>
      </w:pPr>
      <w:r>
        <w:rPr>
          <w:rFonts w:hint="eastAsia"/>
          <w:lang w:val="zh-CN"/>
        </w:rPr>
        <w:t>大件喷码设备编号示意</w:t>
      </w:r>
    </w:p>
    <w:p>
      <w:pPr>
        <w:pStyle w:val="32"/>
        <w:ind w:left="420" w:firstLine="0" w:firstLineChars="0"/>
        <w:jc w:val="center"/>
        <w:rPr>
          <w:lang w:val="zh-CN"/>
        </w:rPr>
      </w:pPr>
      <w:r>
        <w:drawing>
          <wp:inline distT="0" distB="0" distL="0" distR="0">
            <wp:extent cx="2864485" cy="18840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937138" cy="1932352"/>
                    </a:xfrm>
                    <a:prstGeom prst="rect">
                      <a:avLst/>
                    </a:prstGeom>
                  </pic:spPr>
                </pic:pic>
              </a:graphicData>
            </a:graphic>
          </wp:inline>
        </w:drawing>
      </w:r>
    </w:p>
    <w:p>
      <w:pPr>
        <w:pStyle w:val="32"/>
        <w:ind w:left="420" w:firstLine="0" w:firstLineChars="0"/>
        <w:jc w:val="center"/>
        <w:rPr>
          <w:lang w:val="zh-CN"/>
        </w:rPr>
      </w:pPr>
      <w:r>
        <w:rPr>
          <w:rFonts w:hint="eastAsia"/>
          <w:lang w:val="zh-CN"/>
        </w:rPr>
        <w:t>二次分拣编码设备编号示意</w:t>
      </w:r>
    </w:p>
    <w:p>
      <w:pPr>
        <w:ind w:firstLine="480"/>
        <w:jc w:val="center"/>
        <w:rPr>
          <w:lang w:val="zh-CN"/>
        </w:rPr>
      </w:pPr>
    </w:p>
    <w:p>
      <w:pPr>
        <w:pStyle w:val="3"/>
        <w:numPr>
          <w:ilvl w:val="1"/>
          <w:numId w:val="21"/>
        </w:numPr>
        <w:spacing w:before="120"/>
        <w:rPr>
          <w:rFonts w:ascii="宋体" w:hAnsi="宋体" w:eastAsia="宋体"/>
          <w:szCs w:val="30"/>
        </w:rPr>
      </w:pPr>
      <w:bookmarkStart w:id="60" w:name="_Toc9600"/>
      <w:r>
        <w:rPr>
          <w:rFonts w:hint="eastAsia" w:ascii="宋体" w:hAnsi="宋体" w:eastAsia="宋体"/>
          <w:szCs w:val="30"/>
        </w:rPr>
        <w:t>零件报工（总控提供）</w:t>
      </w:r>
      <w:bookmarkEnd w:id="60"/>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http://ip:port/mark_area/system/recPartData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该接口用于接收喷码区域的报工数据。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功能区参数值</w:t>
      </w:r>
      <w:r>
        <w:rPr>
          <w:rFonts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_code”:”xxx”,</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“robot_id”:”xx”</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“code_content”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2"/>
        <w:gridCol w:w="1276"/>
        <w:gridCol w:w="311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83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3118" w:type="dxa"/>
          </w:tcPr>
          <w:p>
            <w:pPr>
              <w:ind w:firstLine="0" w:firstLineChars="0"/>
            </w:pPr>
            <w:r>
              <w:rPr>
                <w:rFonts w:hint="eastAsia"/>
              </w:rPr>
              <w:t>功能区域编码参数，值：</w:t>
            </w:r>
            <w:r>
              <w:t>3</w:t>
            </w:r>
          </w:p>
        </w:tc>
        <w:tc>
          <w:tcPr>
            <w:tcW w:w="2835"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hint="eastAsia" w:ascii="Times New Roman" w:hAnsi="Times New Roman" w:cs="Times New Roman"/>
                <w:color w:val="262626"/>
                <w:spacing w:val="12"/>
                <w:szCs w:val="21"/>
              </w:rPr>
              <w:t>art</w:t>
            </w:r>
            <w:r>
              <w:rPr>
                <w:rFonts w:ascii="Times New Roman" w:hAnsi="Times New Roman" w:cs="Times New Roman"/>
                <w:color w:val="262626"/>
                <w:spacing w:val="12"/>
                <w:szCs w:val="21"/>
              </w:rPr>
              <w:t>_code</w:t>
            </w:r>
          </w:p>
        </w:tc>
        <w:tc>
          <w:tcPr>
            <w:tcW w:w="1276" w:type="dxa"/>
          </w:tcPr>
          <w:p>
            <w:pPr>
              <w:ind w:firstLine="0" w:firstLineChars="0"/>
            </w:pPr>
            <w:r>
              <w:t>string</w:t>
            </w:r>
          </w:p>
        </w:tc>
        <w:tc>
          <w:tcPr>
            <w:tcW w:w="3118" w:type="dxa"/>
          </w:tcPr>
          <w:p>
            <w:pPr>
              <w:ind w:firstLine="0" w:firstLineChars="0"/>
            </w:pPr>
            <w:r>
              <w:rPr>
                <w:rFonts w:hint="eastAsia"/>
              </w:rPr>
              <w:t>零件编码</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string</w:t>
            </w:r>
          </w:p>
        </w:tc>
        <w:tc>
          <w:tcPr>
            <w:tcW w:w="3118" w:type="dxa"/>
          </w:tcPr>
          <w:p>
            <w:pPr>
              <w:ind w:firstLine="0" w:firstLineChars="0"/>
            </w:pPr>
            <w:r>
              <w:rPr>
                <w:rFonts w:hint="eastAsia"/>
              </w:rPr>
              <w:t>钢板编号</w:t>
            </w:r>
          </w:p>
        </w:tc>
        <w:tc>
          <w:tcPr>
            <w:tcW w:w="283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835"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详情参见如上截图编号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2"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code_content</w:t>
            </w:r>
          </w:p>
        </w:tc>
        <w:tc>
          <w:tcPr>
            <w:tcW w:w="1276" w:type="dxa"/>
          </w:tcPr>
          <w:p>
            <w:pPr>
              <w:ind w:firstLine="0" w:firstLineChars="0"/>
            </w:pPr>
            <w:r>
              <w:t>s</w:t>
            </w:r>
            <w:r>
              <w:rPr>
                <w:rFonts w:hint="eastAsia"/>
              </w:rPr>
              <w:t>tring</w:t>
            </w:r>
          </w:p>
        </w:tc>
        <w:tc>
          <w:tcPr>
            <w:tcW w:w="3118" w:type="dxa"/>
          </w:tcPr>
          <w:p>
            <w:pPr>
              <w:ind w:firstLine="0" w:firstLineChars="0"/>
              <w:rPr>
                <w:rFonts w:hint="default" w:eastAsia="宋体"/>
                <w:lang w:val="en-US" w:eastAsia="zh-CN"/>
              </w:rPr>
            </w:pPr>
            <w:r>
              <w:rPr>
                <w:rFonts w:hint="eastAsia"/>
                <w:lang w:val="en-US" w:eastAsia="zh-CN"/>
              </w:rPr>
              <w:t>喷码内容</w:t>
            </w:r>
          </w:p>
        </w:tc>
        <w:tc>
          <w:tcPr>
            <w:tcW w:w="2835" w:type="dxa"/>
          </w:tcPr>
          <w:p>
            <w:pPr>
              <w:ind w:firstLine="0" w:firstLineChars="0"/>
              <w:rPr>
                <w:rFonts w:hint="eastAsia" w:ascii="Times New Roman" w:hAnsi="Times New Roman" w:cs="Times New Roman"/>
                <w:color w:val="262626"/>
                <w:spacing w:val="12"/>
                <w:szCs w:val="21"/>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1"/>
        </w:numPr>
        <w:spacing w:before="120"/>
        <w:rPr>
          <w:rFonts w:ascii="宋体" w:hAnsi="宋体" w:eastAsia="宋体"/>
          <w:szCs w:val="30"/>
        </w:rPr>
      </w:pPr>
      <w:bookmarkStart w:id="61" w:name="_Toc4542"/>
      <w:r>
        <w:rPr>
          <w:rFonts w:hint="eastAsia" w:ascii="宋体" w:hAnsi="宋体" w:eastAsia="宋体"/>
          <w:szCs w:val="30"/>
        </w:rPr>
        <w:t>零件移动到位</w:t>
      </w:r>
      <w:bookmarkEnd w:id="61"/>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mark_area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该接口用于接收大件喷码功能区零件到位信号。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“in_place_time”:”2021-02-05 12:23:23”</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area_code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3</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draw_code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thickness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8</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plate_id</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"color_code": "58#94#96",</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"part_code": "HBC004677857",</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"part_width": "136.0",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"part_length": "2489.0",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"part_thickness": "12.0",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"order_id":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"next_process":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"new_part_code":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钢板到位时间</w:t>
            </w:r>
          </w:p>
        </w:tc>
        <w:tc>
          <w:tcPr>
            <w:tcW w:w="2410"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draw_code</w:t>
            </w:r>
          </w:p>
        </w:tc>
        <w:tc>
          <w:tcPr>
            <w:tcW w:w="1276" w:type="dxa"/>
          </w:tcPr>
          <w:p>
            <w:pPr>
              <w:ind w:firstLine="0" w:firstLineChars="0"/>
              <w:rPr>
                <w:rFonts w:hint="default" w:eastAsia="宋体"/>
                <w:lang w:val="en-US" w:eastAsia="zh-CN"/>
              </w:rPr>
            </w:pPr>
            <w:r>
              <w:t>s</w:t>
            </w:r>
            <w:r>
              <w:rPr>
                <w:rFonts w:hint="eastAsia"/>
              </w:rPr>
              <w:t>tring</w:t>
            </w:r>
          </w:p>
        </w:tc>
        <w:tc>
          <w:tcPr>
            <w:tcW w:w="3118" w:type="dxa"/>
            <w:vAlign w:val="top"/>
          </w:tcPr>
          <w:p>
            <w:pPr>
              <w:ind w:firstLine="0" w:firstLineChars="0"/>
              <w:rPr>
                <w:rFonts w:hint="default"/>
                <w:lang w:val="en-US"/>
              </w:rPr>
            </w:pPr>
            <w:r>
              <w:rPr>
                <w:rFonts w:hint="eastAsia"/>
                <w:lang w:val="en-US" w:eastAsia="zh-CN"/>
              </w:rPr>
              <w:t>套料图编码</w:t>
            </w:r>
          </w:p>
        </w:tc>
        <w:tc>
          <w:tcPr>
            <w:tcW w:w="2410"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钢板编号</w:t>
            </w:r>
          </w:p>
        </w:tc>
        <w:tc>
          <w:tcPr>
            <w:tcW w:w="2410"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thickness</w:t>
            </w:r>
          </w:p>
        </w:tc>
        <w:tc>
          <w:tcPr>
            <w:tcW w:w="1276" w:type="dxa"/>
          </w:tcPr>
          <w:p>
            <w:pPr>
              <w:ind w:firstLine="0" w:firstLineChars="0"/>
              <w:rPr>
                <w:rFonts w:hint="default"/>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厚度</w:t>
            </w:r>
          </w:p>
        </w:tc>
        <w:tc>
          <w:tcPr>
            <w:tcW w:w="2410"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area_code</w:t>
            </w:r>
          </w:p>
        </w:tc>
        <w:tc>
          <w:tcPr>
            <w:tcW w:w="1276" w:type="dxa"/>
          </w:tcPr>
          <w:p>
            <w:pPr>
              <w:ind w:firstLine="0" w:firstLineChars="0"/>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区域编码</w:t>
            </w:r>
          </w:p>
        </w:tc>
        <w:tc>
          <w:tcPr>
            <w:tcW w:w="2410" w:type="dxa"/>
            <w:vAlign w:val="top"/>
          </w:tcPr>
          <w:p>
            <w:pPr>
              <w:ind w:firstLine="0" w:firstLineChars="0"/>
              <w:rPr>
                <w:rFonts w:hint="default" w:eastAsia="宋体"/>
                <w:lang w:val="en-US" w:eastAsia="zh-CN"/>
              </w:rPr>
            </w:pPr>
            <w:r>
              <w:rPr>
                <w:rFonts w:hint="eastAsia"/>
                <w:lang w:val="en-US" w:eastAsia="zh-CN"/>
              </w:rPr>
              <w:t>详情请见3.3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w:t>
            </w:r>
          </w:p>
        </w:tc>
        <w:tc>
          <w:tcPr>
            <w:tcW w:w="1276" w:type="dxa"/>
          </w:tcPr>
          <w:p>
            <w:pPr>
              <w:ind w:firstLine="0" w:firstLineChars="0"/>
              <w:rPr>
                <w:rFonts w:hint="default" w:eastAsia="宋体"/>
                <w:lang w:val="en-US" w:eastAsia="zh-CN"/>
              </w:rPr>
            </w:pPr>
            <w:r>
              <w:rPr>
                <w:rFonts w:hint="eastAsia"/>
                <w:lang w:val="en-US" w:eastAsia="zh-CN"/>
              </w:rPr>
              <w:t>list</w:t>
            </w:r>
          </w:p>
        </w:tc>
        <w:tc>
          <w:tcPr>
            <w:tcW w:w="3118" w:type="dxa"/>
            <w:vAlign w:val="top"/>
          </w:tcPr>
          <w:p>
            <w:pPr>
              <w:ind w:firstLine="0" w:firstLineChars="0"/>
              <w:rPr>
                <w:rFonts w:hint="default"/>
                <w:lang w:val="en-US" w:eastAsia="zh-CN"/>
              </w:rPr>
            </w:pPr>
            <w:r>
              <w:rPr>
                <w:rFonts w:hint="eastAsia"/>
                <w:lang w:val="en-US" w:eastAsia="zh-CN"/>
              </w:rPr>
              <w:t>零件详情</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color_code</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颜色编码</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part_code</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零件编码</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part_width</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零件宽度</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part_length</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零件长度</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零件厚度</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order_id</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订单编号</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next_process</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下道序</w:t>
            </w:r>
          </w:p>
        </w:tc>
        <w:tc>
          <w:tcPr>
            <w:tcW w:w="2410"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new_part_code</w:t>
            </w:r>
          </w:p>
        </w:tc>
        <w:tc>
          <w:tcPr>
            <w:tcW w:w="1276" w:type="dxa"/>
          </w:tcPr>
          <w:p>
            <w:pPr>
              <w:ind w:left="0" w:leftChars="0" w:firstLine="0" w:firstLineChars="0"/>
              <w:jc w:val="left"/>
              <w:rPr>
                <w:rFonts w:hint="eastAsia"/>
                <w:lang w:val="en-US" w:eastAsia="zh-CN"/>
              </w:rPr>
            </w:pPr>
            <w:r>
              <w:t>s</w:t>
            </w:r>
            <w:r>
              <w:rPr>
                <w:rFonts w:hint="eastAsia"/>
              </w:rPr>
              <w:t>tring</w:t>
            </w:r>
          </w:p>
        </w:tc>
        <w:tc>
          <w:tcPr>
            <w:tcW w:w="3118" w:type="dxa"/>
            <w:vAlign w:val="top"/>
          </w:tcPr>
          <w:p>
            <w:pPr>
              <w:ind w:firstLine="0" w:firstLineChars="0"/>
              <w:rPr>
                <w:rFonts w:hint="default"/>
                <w:lang w:val="en-US" w:eastAsia="zh-CN"/>
              </w:rPr>
            </w:pPr>
            <w:r>
              <w:rPr>
                <w:rFonts w:hint="eastAsia"/>
                <w:lang w:val="en-US" w:eastAsia="zh-CN"/>
              </w:rPr>
              <w:t>大类编码</w:t>
            </w:r>
          </w:p>
        </w:tc>
        <w:tc>
          <w:tcPr>
            <w:tcW w:w="2410" w:type="dxa"/>
            <w:vAlign w:val="top"/>
          </w:tcPr>
          <w:p>
            <w:pPr>
              <w:ind w:firstLine="0" w:firstLineChars="0"/>
              <w:rPr>
                <w:rFonts w:hint="eastAsia"/>
                <w:lang w:val="en-US" w:eastAsia="zh-CN"/>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1"/>
        </w:numPr>
        <w:spacing w:before="120"/>
        <w:rPr>
          <w:rFonts w:ascii="宋体" w:hAnsi="宋体" w:eastAsia="宋体"/>
          <w:szCs w:val="30"/>
        </w:rPr>
      </w:pPr>
      <w:bookmarkStart w:id="62" w:name="_Toc21850"/>
      <w:r>
        <w:rPr>
          <w:rFonts w:hint="eastAsia" w:ascii="宋体" w:hAnsi="宋体" w:eastAsia="宋体"/>
          <w:szCs w:val="30"/>
        </w:rPr>
        <w:t>通知大件喷码段滚筒线移动（总控提供）</w:t>
      </w:r>
      <w:bookmarkEnd w:id="62"/>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mark_area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system/notic</w:t>
      </w:r>
      <w:r>
        <w:rPr>
          <w:rFonts w:ascii="Times New Roman" w:hAnsi="Times New Roman" w:cs="Times New Roman"/>
          <w:color w:val="262626"/>
          <w:spacing w:val="12"/>
          <w:szCs w:val="24"/>
        </w:rPr>
        <w:t>eLineMove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该接口用于大件喷码区，上报信号</w:t>
      </w:r>
      <w:r>
        <w:rPr>
          <w:rFonts w:hint="eastAsia"/>
          <w:lang w:val="en-US" w:eastAsia="zh-CN"/>
        </w:rPr>
        <w:t>给总控</w:t>
      </w:r>
      <w:r>
        <w:rPr>
          <w:rFonts w:hint="eastAsia"/>
        </w:rPr>
        <w:t>通知滚筒线向前移动</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“notice_time”:”2021-02-05 12:23:23”</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part_status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part_thickness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10</w:t>
      </w:r>
      <w:r>
        <w:rPr>
          <w:rFonts w:hint="default" w:ascii="Times New Roman" w:hAnsi="Times New Roman" w:cs="Times New Roman"/>
          <w:color w:val="262626"/>
          <w:spacing w:val="12"/>
          <w:szCs w:val="21"/>
          <w:lang w:val="en-US" w:eastAsia="zh-CN"/>
        </w:rPr>
        <w:t>”</w:t>
      </w:r>
    </w:p>
    <w:p>
      <w:pPr>
        <w:spacing w:line="360" w:lineRule="atLeast"/>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notice_time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通知时间</w:t>
            </w:r>
          </w:p>
        </w:tc>
        <w:tc>
          <w:tcPr>
            <w:tcW w:w="2410"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118" w:type="dxa"/>
          </w:tcPr>
          <w:p>
            <w:pPr>
              <w:ind w:firstLine="0" w:firstLineChars="0"/>
            </w:pPr>
            <w:r>
              <w:rPr>
                <w:rFonts w:hint="eastAsia"/>
              </w:rPr>
              <w:t>分拣线编号</w:t>
            </w:r>
          </w:p>
        </w:tc>
        <w:tc>
          <w:tcPr>
            <w:tcW w:w="2410"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FF0000"/>
                <w:spacing w:val="12"/>
                <w:szCs w:val="21"/>
              </w:rPr>
            </w:pPr>
            <w:r>
              <w:rPr>
                <w:rFonts w:hint="eastAsia" w:ascii="Times New Roman" w:hAnsi="Times New Roman" w:cs="Times New Roman"/>
                <w:color w:val="FF0000"/>
                <w:spacing w:val="12"/>
                <w:szCs w:val="21"/>
                <w:lang w:val="en-US" w:eastAsia="zh-CN"/>
              </w:rPr>
              <w:t>part_status</w:t>
            </w:r>
          </w:p>
        </w:tc>
        <w:tc>
          <w:tcPr>
            <w:tcW w:w="1276" w:type="dxa"/>
          </w:tcPr>
          <w:p>
            <w:pPr>
              <w:ind w:firstLine="0" w:firstLineChars="0"/>
              <w:rPr>
                <w:rFonts w:hint="default" w:eastAsia="宋体"/>
                <w:color w:val="FF0000"/>
                <w:lang w:val="en-US" w:eastAsia="zh-CN"/>
              </w:rPr>
            </w:pPr>
            <w:r>
              <w:rPr>
                <w:rFonts w:hint="eastAsia"/>
                <w:color w:val="FF0000"/>
                <w:lang w:val="en-US" w:eastAsia="zh-CN"/>
              </w:rPr>
              <w:t>string</w:t>
            </w:r>
          </w:p>
        </w:tc>
        <w:tc>
          <w:tcPr>
            <w:tcW w:w="3118" w:type="dxa"/>
          </w:tcPr>
          <w:p>
            <w:pPr>
              <w:ind w:firstLine="0" w:firstLineChars="0"/>
              <w:rPr>
                <w:rFonts w:hint="default" w:eastAsia="宋体"/>
                <w:color w:val="FF0000"/>
                <w:lang w:val="en-US" w:eastAsia="zh-CN"/>
              </w:rPr>
            </w:pPr>
            <w:r>
              <w:rPr>
                <w:rFonts w:hint="eastAsia"/>
                <w:color w:val="FF0000"/>
                <w:lang w:val="en-US" w:eastAsia="zh-CN"/>
              </w:rPr>
              <w:t>板链上是否有零件</w:t>
            </w:r>
          </w:p>
        </w:tc>
        <w:tc>
          <w:tcPr>
            <w:tcW w:w="2410" w:type="dxa"/>
          </w:tcPr>
          <w:p>
            <w:pPr>
              <w:ind w:firstLine="0" w:firstLineChars="0"/>
              <w:rPr>
                <w:rFonts w:hint="eastAsia"/>
                <w:color w:val="FF0000"/>
                <w:lang w:val="en-US" w:eastAsia="zh-CN"/>
              </w:rPr>
            </w:pPr>
            <w:r>
              <w:rPr>
                <w:rFonts w:hint="eastAsia"/>
                <w:color w:val="FF0000"/>
                <w:lang w:val="en-US" w:eastAsia="zh-CN"/>
              </w:rPr>
              <w:t>0：有零件</w:t>
            </w:r>
          </w:p>
          <w:p>
            <w:pPr>
              <w:ind w:firstLine="0" w:firstLineChars="0"/>
              <w:rPr>
                <w:rFonts w:hint="default"/>
                <w:color w:val="FF0000"/>
                <w:lang w:val="en-US" w:eastAsia="zh-CN"/>
              </w:rPr>
            </w:pPr>
            <w:r>
              <w:rPr>
                <w:rFonts w:hint="eastAsia"/>
                <w:color w:val="FF0000"/>
                <w:lang w:val="en-US" w:eastAsia="zh-CN"/>
              </w:rPr>
              <w:t>1：无零件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eastAsia" w:ascii="Times New Roman" w:hAnsi="Times New Roman" w:cs="Times New Roman"/>
                <w:color w:val="FF0000"/>
                <w:spacing w:val="12"/>
                <w:szCs w:val="21"/>
                <w:lang w:val="en-US" w:eastAsia="zh-CN"/>
              </w:rPr>
            </w:pPr>
            <w:r>
              <w:rPr>
                <w:rFonts w:hint="eastAsia" w:ascii="Times New Roman" w:hAnsi="Times New Roman" w:cs="Times New Roman"/>
                <w:color w:val="FF0000"/>
                <w:spacing w:val="12"/>
                <w:szCs w:val="21"/>
                <w:lang w:val="en-US" w:eastAsia="zh-CN"/>
              </w:rPr>
              <w:t>part_thickness</w:t>
            </w:r>
          </w:p>
        </w:tc>
        <w:tc>
          <w:tcPr>
            <w:tcW w:w="1276" w:type="dxa"/>
          </w:tcPr>
          <w:p>
            <w:pPr>
              <w:ind w:firstLine="0" w:firstLineChars="0"/>
              <w:rPr>
                <w:rFonts w:hint="default"/>
                <w:color w:val="FF0000"/>
                <w:lang w:val="en-US" w:eastAsia="zh-CN"/>
              </w:rPr>
            </w:pPr>
            <w:r>
              <w:rPr>
                <w:rFonts w:hint="eastAsia"/>
                <w:color w:val="FF0000"/>
                <w:lang w:val="en-US" w:eastAsia="zh-CN"/>
              </w:rPr>
              <w:t>string</w:t>
            </w:r>
          </w:p>
        </w:tc>
        <w:tc>
          <w:tcPr>
            <w:tcW w:w="3118" w:type="dxa"/>
          </w:tcPr>
          <w:p>
            <w:pPr>
              <w:ind w:firstLine="0" w:firstLineChars="0"/>
              <w:rPr>
                <w:rFonts w:hint="default"/>
                <w:color w:val="FF0000"/>
                <w:lang w:val="en-US" w:eastAsia="zh-CN"/>
              </w:rPr>
            </w:pPr>
            <w:r>
              <w:rPr>
                <w:rFonts w:hint="eastAsia"/>
                <w:color w:val="FF0000"/>
                <w:lang w:val="en-US" w:eastAsia="zh-CN"/>
              </w:rPr>
              <w:t>零件厚度</w:t>
            </w:r>
          </w:p>
        </w:tc>
        <w:tc>
          <w:tcPr>
            <w:tcW w:w="2410" w:type="dxa"/>
          </w:tcPr>
          <w:p>
            <w:pPr>
              <w:ind w:firstLine="0" w:firstLineChars="0"/>
              <w:rPr>
                <w:rFonts w:hint="eastAsia"/>
                <w:color w:val="FF0000"/>
                <w:lang w:val="en-US" w:eastAsia="zh-CN"/>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接收</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接收失败</w:t>
            </w:r>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1"/>
        </w:numPr>
        <w:spacing w:before="120"/>
        <w:rPr>
          <w:rFonts w:ascii="宋体" w:hAnsi="宋体" w:eastAsia="宋体"/>
          <w:szCs w:val="30"/>
        </w:rPr>
      </w:pPr>
      <w:bookmarkStart w:id="63" w:name="_Toc4786"/>
      <w:r>
        <w:rPr>
          <w:rFonts w:hint="eastAsia" w:ascii="宋体" w:hAnsi="宋体" w:eastAsia="宋体"/>
          <w:szCs w:val="30"/>
        </w:rPr>
        <w:t>获取大件分拣区报工零件（总控提供）</w:t>
      </w:r>
      <w:bookmarkEnd w:id="63"/>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mark_area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system/get</w:t>
      </w:r>
      <w:r>
        <w:rPr>
          <w:rFonts w:ascii="Times New Roman" w:hAnsi="Times New Roman" w:cs="Times New Roman"/>
          <w:color w:val="262626"/>
          <w:spacing w:val="12"/>
          <w:szCs w:val="24"/>
        </w:rPr>
        <w:t>NewLargeSortData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该接口用于获取最早的未使用的大件分拣区的报工零件数据。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rPr>
              <w:t>分拣线编号，默认为1</w:t>
            </w:r>
          </w:p>
        </w:tc>
        <w:tc>
          <w:tcPr>
            <w:tcW w:w="2410"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shd w:val="clear" w:color="auto" w:fill="FFFFFE"/>
        <w:spacing w:line="270" w:lineRule="atLeast"/>
        <w:ind w:left="240" w:leftChars="100" w:firstLine="180" w:firstLineChars="10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rPr>
        <w:t>xx</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"BCB005985733"</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BCB005985995"</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p>
    <w:p>
      <w:pPr>
        <w:shd w:val="clear" w:color="auto" w:fill="FFFFFE"/>
        <w:spacing w:line="270" w:lineRule="atLeast"/>
        <w:ind w:left="240" w:leftChars="100" w:firstLine="36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360" w:firstLineChars="0"/>
        <w:rPr>
          <w:rFonts w:ascii="Consolas" w:hAnsi="Consolas" w:cs="宋体"/>
          <w:color w:val="000000"/>
          <w:sz w:val="18"/>
          <w:szCs w:val="18"/>
        </w:rPr>
      </w:pPr>
      <w:r>
        <w:rPr>
          <w:rFonts w:ascii="Consolas" w:hAnsi="Consolas" w:cs="宋体"/>
          <w:color w:val="000000"/>
          <w:sz w:val="18"/>
          <w:szCs w:val="18"/>
        </w:rPr>
        <w:t>}</w:t>
      </w: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大件分拣区报工零件数据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w:t>
            </w:r>
            <w:r>
              <w:rPr>
                <w:rFonts w:hint="eastAsia" w:ascii="Times New Roman" w:hAnsi="Times New Roman" w:cs="Times New Roman"/>
                <w:color w:val="262626"/>
                <w:spacing w:val="12"/>
                <w:szCs w:val="21"/>
              </w:rPr>
              <w:t>hickness</w:t>
            </w:r>
          </w:p>
        </w:tc>
        <w:tc>
          <w:tcPr>
            <w:tcW w:w="1276" w:type="dxa"/>
          </w:tcPr>
          <w:p>
            <w:pPr>
              <w:ind w:firstLine="0" w:firstLineChars="0"/>
            </w:pPr>
            <w:r>
              <w:rPr>
                <w:rFonts w:hint="eastAsia"/>
              </w:rPr>
              <w:t>string</w:t>
            </w:r>
          </w:p>
        </w:tc>
        <w:tc>
          <w:tcPr>
            <w:tcW w:w="2976" w:type="dxa"/>
          </w:tcPr>
          <w:p>
            <w:pPr>
              <w:ind w:firstLine="0" w:firstLineChars="0"/>
            </w:pPr>
            <w:r>
              <w:rPr>
                <w:rFonts w:hint="eastAsia"/>
              </w:rPr>
              <w:t>厚度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Consolas" w:hAnsi="Consolas" w:cs="宋体"/>
                <w:color w:val="A31515"/>
                <w:sz w:val="18"/>
                <w:szCs w:val="18"/>
              </w:rPr>
              <w:t>file_path</w:t>
            </w:r>
          </w:p>
        </w:tc>
        <w:tc>
          <w:tcPr>
            <w:tcW w:w="1276" w:type="dxa"/>
          </w:tcPr>
          <w:p>
            <w:pPr>
              <w:ind w:firstLine="0" w:firstLineChars="0"/>
            </w:pPr>
            <w:r>
              <w:rPr>
                <w:rFonts w:hint="eastAsia"/>
              </w:rPr>
              <w:t>string</w:t>
            </w:r>
          </w:p>
        </w:tc>
        <w:tc>
          <w:tcPr>
            <w:tcW w:w="2976" w:type="dxa"/>
          </w:tcPr>
          <w:p>
            <w:pPr>
              <w:ind w:firstLine="0" w:firstLineChars="0"/>
            </w:pPr>
            <w:r>
              <w:rPr>
                <w:rFonts w:hint="eastAsia"/>
              </w:rPr>
              <w:t>解析文件路径</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part_num</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零件数量</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plate_id</w:t>
            </w:r>
          </w:p>
        </w:tc>
        <w:tc>
          <w:tcPr>
            <w:tcW w:w="1276" w:type="dxa"/>
          </w:tcPr>
          <w:p>
            <w:pPr>
              <w:ind w:firstLine="0" w:firstLineChars="0"/>
            </w:pPr>
            <w:r>
              <w:rPr>
                <w:rFonts w:hint="eastAsia"/>
              </w:rPr>
              <w:t>string</w:t>
            </w:r>
          </w:p>
        </w:tc>
        <w:tc>
          <w:tcPr>
            <w:tcW w:w="2976" w:type="dxa"/>
          </w:tcPr>
          <w:p>
            <w:pPr>
              <w:ind w:firstLine="0" w:firstLineChars="0"/>
            </w:pPr>
            <w:r>
              <w:rPr>
                <w:rFonts w:hint="eastAsia"/>
              </w:rPr>
              <w:t>钢板编号</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part_code_list</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零件编码集合</w:t>
            </w:r>
          </w:p>
        </w:tc>
        <w:tc>
          <w:tcPr>
            <w:tcW w:w="2977" w:type="dxa"/>
          </w:tcPr>
          <w:p>
            <w:pPr>
              <w:ind w:firstLine="0" w:firstLineChars="0"/>
              <w:rPr>
                <w:rFonts w:ascii="Times New Roman" w:hAnsi="Times New Roman" w:cs="Times New Roman"/>
              </w:rPr>
            </w:pPr>
          </w:p>
        </w:tc>
      </w:tr>
    </w:tbl>
    <w:p>
      <w:pPr>
        <w:pStyle w:val="3"/>
        <w:numPr>
          <w:ilvl w:val="1"/>
          <w:numId w:val="21"/>
        </w:numPr>
        <w:spacing w:before="120"/>
        <w:rPr>
          <w:rFonts w:hint="eastAsia" w:ascii="宋体" w:hAnsi="宋体" w:eastAsia="宋体"/>
          <w:szCs w:val="30"/>
          <w:lang w:val="en-US" w:eastAsia="zh-CN"/>
        </w:rPr>
      </w:pPr>
      <w:bookmarkStart w:id="64" w:name="_Toc7828"/>
      <w:r>
        <w:rPr>
          <w:rFonts w:hint="eastAsia" w:ascii="宋体" w:hAnsi="宋体" w:eastAsia="宋体"/>
          <w:szCs w:val="30"/>
          <w:lang w:val="en-US" w:eastAsia="zh-CN"/>
        </w:rPr>
        <w:t>喷码设备</w:t>
      </w:r>
      <w:r>
        <w:rPr>
          <w:rFonts w:hint="eastAsia" w:ascii="宋体" w:hAnsi="宋体" w:eastAsia="宋体"/>
          <w:szCs w:val="30"/>
        </w:rPr>
        <w:t>状态</w:t>
      </w:r>
      <w:bookmarkEnd w:id="64"/>
      <w:r>
        <w:rPr>
          <w:rFonts w:hint="eastAsia" w:ascii="宋体" w:hAnsi="宋体" w:eastAsia="宋体"/>
          <w:szCs w:val="30"/>
          <w:lang w:val="en-US" w:eastAsia="zh-CN"/>
        </w:rPr>
        <w:t xml:space="preserve"> </w:t>
      </w:r>
    </w:p>
    <w:p>
      <w:pPr>
        <w:pStyle w:val="32"/>
        <w:ind w:left="492" w:firstLine="0" w:firstLineChars="0"/>
      </w:pPr>
      <w:r>
        <w:rPr>
          <w:b/>
          <w:bCs/>
        </w:rPr>
        <w:t>请求方式</w:t>
      </w:r>
      <w:r>
        <w:t>：POST（HTTP）</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mark_area/</w:t>
      </w:r>
      <w:r>
        <w:rPr>
          <w:rFonts w:hint="eastAsia" w:ascii="Times New Roman" w:hAnsi="Times New Roman" w:cs="Times New Roman"/>
          <w:color w:val="262626"/>
          <w:spacing w:val="12"/>
          <w:szCs w:val="24"/>
          <w:lang w:val="en-US" w:eastAsia="zh-CN"/>
        </w:rPr>
        <w:t>mark</w:t>
      </w:r>
      <w:r>
        <w:rPr>
          <w:rFonts w:hint="eastAsia" w:ascii="Times New Roman" w:hAnsi="Times New Roman" w:cs="Times New Roman"/>
          <w:color w:val="262626"/>
          <w:spacing w:val="12"/>
          <w:szCs w:val="24"/>
        </w:rPr>
        <w:t>/status</w:t>
      </w:r>
    </w:p>
    <w:p>
      <w:pPr>
        <w:pStyle w:val="32"/>
        <w:spacing w:line="360" w:lineRule="atLeast"/>
        <w:ind w:left="492"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pStyle w:val="32"/>
        <w:spacing w:line="360" w:lineRule="atLeast"/>
        <w:ind w:left="492" w:firstLine="0" w:firstLineChars="0"/>
      </w:pPr>
      <w:r>
        <w:rPr>
          <w:rFonts w:hint="eastAsia"/>
        </w:rPr>
        <w:t>该接口用于查看</w:t>
      </w:r>
      <w:r>
        <w:rPr>
          <w:rFonts w:hint="eastAsia"/>
          <w:lang w:val="en-US" w:eastAsia="zh-CN"/>
        </w:rPr>
        <w:t>喷码设备</w:t>
      </w:r>
      <w:r>
        <w:rPr>
          <w:rFonts w:hint="eastAsia"/>
        </w:rPr>
        <w:t>状态</w:t>
      </w:r>
    </w:p>
    <w:p>
      <w:pPr>
        <w:pStyle w:val="32"/>
        <w:spacing w:line="360" w:lineRule="atLeast"/>
        <w:ind w:left="492"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 ,</w:t>
      </w:r>
    </w:p>
    <w:p>
      <w:pPr>
        <w:pStyle w:val="32"/>
        <w:spacing w:line="360" w:lineRule="atLeast"/>
        <w:ind w:left="732" w:leftChars="305"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pStyle w:val="32"/>
        <w:spacing w:line="360" w:lineRule="atLeast"/>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spacing w:line="360" w:lineRule="atLeast"/>
        <w:ind w:left="492" w:firstLine="0" w:firstLineChars="0"/>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pStyle w:val="32"/>
        <w:spacing w:line="360" w:lineRule="atLeast"/>
        <w:ind w:left="492" w:firstLine="0" w:firstLineChars="0"/>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区域编号</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w:t>
            </w:r>
          </w:p>
        </w:tc>
        <w:tc>
          <w:tcPr>
            <w:tcW w:w="2977" w:type="dxa"/>
          </w:tcPr>
          <w:p>
            <w:pPr>
              <w:ind w:firstLine="0" w:firstLineChars="0"/>
            </w:pPr>
            <w:r>
              <w:rPr>
                <w:rFonts w:hint="eastAsia"/>
              </w:rPr>
              <w:t>分拣线编号</w:t>
            </w:r>
          </w:p>
        </w:tc>
      </w:tr>
    </w:tbl>
    <w:p>
      <w:pPr>
        <w:pStyle w:val="32"/>
        <w:ind w:left="492" w:firstLine="0" w:firstLineChars="0"/>
        <w:rPr>
          <w:rStyle w:val="22"/>
        </w:rPr>
      </w:pPr>
      <w:r>
        <w:rPr>
          <w:rStyle w:val="22"/>
          <w:rFonts w:hint="eastAsia"/>
        </w:rPr>
        <w:t>返回结果：</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[{“plc_code”:”</w:t>
      </w:r>
      <w:r>
        <w:rPr>
          <w:rFonts w:hint="eastAsia" w:ascii="Times New Roman" w:hAnsi="Times New Roman" w:cs="Times New Roman"/>
          <w:color w:val="262626"/>
          <w:spacing w:val="12"/>
          <w:szCs w:val="21"/>
        </w:rPr>
        <w:t>plc</w:t>
      </w:r>
      <w:r>
        <w:rPr>
          <w:rFonts w:ascii="Times New Roman" w:hAnsi="Times New Roman" w:cs="Times New Roman"/>
          <w:color w:val="262626"/>
          <w:spacing w:val="12"/>
          <w:szCs w:val="21"/>
        </w:rPr>
        <w:t>1”,”</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 _status”:”1”}, {“plc_code”:”</w:t>
      </w:r>
      <w:r>
        <w:rPr>
          <w:rFonts w:hint="eastAsia" w:ascii="Times New Roman" w:hAnsi="Times New Roman" w:cs="Times New Roman"/>
          <w:color w:val="262626"/>
          <w:spacing w:val="12"/>
          <w:szCs w:val="21"/>
        </w:rPr>
        <w:t xml:space="preserve"> plc</w:t>
      </w:r>
      <w:r>
        <w:rPr>
          <w:rFonts w:ascii="Times New Roman" w:hAnsi="Times New Roman" w:cs="Times New Roman"/>
          <w:color w:val="262626"/>
          <w:spacing w:val="12"/>
          <w:szCs w:val="21"/>
        </w:rPr>
        <w:t>2”,”</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plc_status”:”2”}]</w:t>
      </w:r>
    </w:p>
    <w:p>
      <w:pPr>
        <w:pStyle w:val="32"/>
        <w:ind w:left="492"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92" w:firstLine="0" w:firstLineChars="0"/>
        <w:rPr>
          <w:rFonts w:ascii="Times New Roman" w:hAnsi="Times New Roman" w:cs="Times New Roman"/>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array</w:t>
            </w:r>
          </w:p>
        </w:tc>
        <w:tc>
          <w:tcPr>
            <w:tcW w:w="2976" w:type="dxa"/>
          </w:tcPr>
          <w:p>
            <w:pPr>
              <w:ind w:firstLine="0" w:firstLineChars="0"/>
            </w:pPr>
            <w:r>
              <w:rPr>
                <w:rFonts w:hint="eastAsia"/>
              </w:rPr>
              <w:t>返回PLC状态列表</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_code</w:t>
            </w:r>
          </w:p>
        </w:tc>
        <w:tc>
          <w:tcPr>
            <w:tcW w:w="1276" w:type="dxa"/>
          </w:tcPr>
          <w:p>
            <w:pPr>
              <w:ind w:firstLine="0" w:firstLineChars="0"/>
            </w:pPr>
            <w:r>
              <w:rPr>
                <w:rFonts w:hint="eastAsia"/>
              </w:rPr>
              <w:t>string</w:t>
            </w:r>
          </w:p>
        </w:tc>
        <w:tc>
          <w:tcPr>
            <w:tcW w:w="2976" w:type="dxa"/>
          </w:tcPr>
          <w:p>
            <w:pPr>
              <w:ind w:firstLine="0" w:firstLineChars="0"/>
            </w:pPr>
            <w:r>
              <w:rPr>
                <w:rFonts w:hint="eastAsia"/>
              </w:rPr>
              <w:t>PLC编号</w:t>
            </w:r>
          </w:p>
        </w:tc>
        <w:tc>
          <w:tcPr>
            <w:tcW w:w="2977" w:type="dxa"/>
          </w:tcPr>
          <w:p>
            <w:pPr>
              <w:ind w:firstLine="0" w:firstLineChars="0"/>
              <w:rPr>
                <w:rFonts w:ascii="Times New Roman" w:hAnsi="Times New Roman" w:cs="Times New Roman"/>
              </w:rPr>
            </w:pPr>
            <w:r>
              <w:rPr>
                <w:rFonts w:hint="eastAsia" w:ascii="Times New Roman" w:hAnsi="Times New Roman" w:cs="Times New Roman"/>
              </w:rPr>
              <w:t>编号为PLC</w:t>
            </w:r>
            <w:r>
              <w:rPr>
                <w:rFonts w:ascii="Times New Roman" w:hAnsi="Times New Roman" w:cs="Times New Roman"/>
              </w:rPr>
              <w:t>1-7</w:t>
            </w:r>
            <w:r>
              <w:rPr>
                <w:rFonts w:hint="eastAsia" w:ascii="Times New Roman" w:hAnsi="Times New Roman" w:cs="Times New Roman"/>
              </w:rPr>
              <w:t>，可根据现场调整；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_status</w:t>
            </w:r>
          </w:p>
        </w:tc>
        <w:tc>
          <w:tcPr>
            <w:tcW w:w="1276" w:type="dxa"/>
          </w:tcPr>
          <w:p>
            <w:pPr>
              <w:ind w:firstLine="0" w:firstLineChars="0"/>
            </w:pPr>
            <w:r>
              <w:rPr>
                <w:rFonts w:hint="eastAsia"/>
              </w:rPr>
              <w:t>s</w:t>
            </w:r>
            <w:r>
              <w:t>tring</w:t>
            </w:r>
          </w:p>
        </w:tc>
        <w:tc>
          <w:tcPr>
            <w:tcW w:w="2976" w:type="dxa"/>
          </w:tcPr>
          <w:p>
            <w:pPr>
              <w:ind w:firstLine="0" w:firstLineChars="0"/>
            </w:pPr>
            <w:r>
              <w:rPr>
                <w:rFonts w:hint="eastAsia"/>
              </w:rPr>
              <w:t>视觉状态</w:t>
            </w:r>
          </w:p>
        </w:tc>
        <w:tc>
          <w:tcPr>
            <w:tcW w:w="2977" w:type="dxa"/>
          </w:tcPr>
          <w:p>
            <w:pPr>
              <w:ind w:firstLine="0" w:firstLineChars="0"/>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异常，1正常</w:t>
            </w:r>
          </w:p>
        </w:tc>
      </w:tr>
    </w:tbl>
    <w:p>
      <w:pPr>
        <w:pStyle w:val="2"/>
        <w:numPr>
          <w:ilvl w:val="0"/>
          <w:numId w:val="7"/>
        </w:numPr>
        <w:spacing w:line="360" w:lineRule="auto"/>
        <w:rPr>
          <w:rFonts w:ascii="宋体" w:hAnsi="宋体" w:eastAsia="宋体"/>
        </w:rPr>
      </w:pPr>
      <w:bookmarkStart w:id="65" w:name="_Toc23005"/>
      <w:r>
        <w:rPr>
          <w:rFonts w:hint="eastAsia" w:ascii="宋体" w:hAnsi="宋体" w:eastAsia="宋体"/>
        </w:rPr>
        <w:t>大件码盘区交互</w:t>
      </w:r>
      <w:bookmarkEnd w:id="65"/>
    </w:p>
    <w:p>
      <w:pPr>
        <w:ind w:firstLine="0" w:firstLineChars="0"/>
        <w:jc w:val="center"/>
        <w:rPr>
          <w:lang w:val="zh-CN"/>
        </w:rPr>
      </w:pPr>
      <w:r>
        <w:drawing>
          <wp:inline distT="0" distB="0" distL="0" distR="0">
            <wp:extent cx="659892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6599492" cy="2354784"/>
                    </a:xfrm>
                    <a:prstGeom prst="rect">
                      <a:avLst/>
                    </a:prstGeom>
                  </pic:spPr>
                </pic:pic>
              </a:graphicData>
            </a:graphic>
          </wp:inline>
        </w:drawing>
      </w:r>
    </w:p>
    <w:p>
      <w:pPr>
        <w:pStyle w:val="32"/>
        <w:numPr>
          <w:ilvl w:val="0"/>
          <w:numId w:val="18"/>
        </w:numPr>
        <w:ind w:firstLineChars="0"/>
        <w:rPr>
          <w:lang w:val="zh-CN"/>
        </w:rPr>
      </w:pPr>
      <w:r>
        <w:rPr>
          <w:rFonts w:hint="eastAsia"/>
          <w:lang w:val="zh-CN"/>
        </w:rPr>
        <w:t>机器人编号顺序：如上图所示（从左至右方向为滚筒线移动方向），编号为1</w:t>
      </w:r>
      <w:r>
        <w:rPr>
          <w:lang w:val="zh-CN"/>
        </w:rPr>
        <w:t>0</w:t>
      </w:r>
      <w:r>
        <w:rPr>
          <w:rFonts w:hint="eastAsia"/>
          <w:lang w:val="zh-CN"/>
        </w:rPr>
        <w:t>；</w:t>
      </w:r>
    </w:p>
    <w:p>
      <w:pPr>
        <w:pStyle w:val="32"/>
        <w:numPr>
          <w:ilvl w:val="0"/>
          <w:numId w:val="18"/>
        </w:numPr>
        <w:ind w:firstLineChars="0"/>
        <w:rPr>
          <w:lang w:val="zh-CN"/>
        </w:rPr>
      </w:pPr>
      <w:r>
        <w:rPr>
          <w:rFonts w:hint="eastAsia"/>
          <w:lang w:val="zh-CN"/>
        </w:rPr>
        <w:t>如上所示：码盘区分为两个区，对应编号值为1和2；</w:t>
      </w:r>
    </w:p>
    <w:p>
      <w:pPr>
        <w:pStyle w:val="3"/>
        <w:numPr>
          <w:ilvl w:val="1"/>
          <w:numId w:val="22"/>
        </w:numPr>
        <w:spacing w:before="120"/>
        <w:rPr>
          <w:rFonts w:ascii="宋体" w:hAnsi="宋体" w:eastAsia="宋体"/>
          <w:szCs w:val="30"/>
        </w:rPr>
      </w:pPr>
      <w:bookmarkStart w:id="66" w:name="_Toc19237"/>
      <w:r>
        <w:rPr>
          <w:rFonts w:hint="eastAsia" w:ascii="宋体" w:hAnsi="宋体" w:eastAsia="宋体"/>
          <w:szCs w:val="30"/>
        </w:rPr>
        <w:t>大件码盘区状态</w:t>
      </w:r>
      <w:bookmarkEnd w:id="66"/>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system/status</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该接口用于查看大件码盘区的状态</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“5”</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二次区域编号，值：</w:t>
            </w:r>
            <w:r>
              <w:t>5</w:t>
            </w:r>
          </w:p>
        </w:tc>
        <w:tc>
          <w:tcPr>
            <w:tcW w:w="2977" w:type="dxa"/>
          </w:tcPr>
          <w:p>
            <w:pPr>
              <w:ind w:firstLine="0" w:firstLineChars="0"/>
            </w:pPr>
            <w:r>
              <w:rPr>
                <w:rFonts w:hint="eastAsia"/>
              </w:rPr>
              <w:t>详情请参见3</w:t>
            </w:r>
            <w:r>
              <w:t>.1</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”0”</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功能区的状态</w:t>
            </w:r>
          </w:p>
        </w:tc>
        <w:tc>
          <w:tcPr>
            <w:tcW w:w="3402" w:type="dxa"/>
          </w:tcPr>
          <w:p>
            <w:pPr>
              <w:ind w:firstLine="0" w:firstLineChars="0"/>
              <w:rPr>
                <w:rFonts w:ascii="Times New Roman" w:hAnsi="Times New Roman" w:cs="Times New Roman"/>
              </w:rPr>
            </w:pPr>
            <w:r>
              <w:rPr>
                <w:rFonts w:hint="eastAsia" w:ascii="Times New Roman" w:hAnsi="Times New Roman" w:cs="Times New Roman"/>
              </w:rPr>
              <w:t>0-</w:t>
            </w:r>
            <w:r>
              <w:rPr>
                <w:rFonts w:ascii="Times New Roman" w:hAnsi="Times New Roman" w:cs="Times New Roman"/>
              </w:rPr>
              <w:t>----</w:t>
            </w:r>
            <w:r>
              <w:rPr>
                <w:rFonts w:hint="eastAsia"/>
              </w:rPr>
              <w:t>正在分拣，勿移动输送线</w:t>
            </w:r>
          </w:p>
          <w:p>
            <w:pPr>
              <w:ind w:firstLine="0" w:firstLineChars="0"/>
            </w:pPr>
            <w:r>
              <w:rPr>
                <w:rFonts w:hint="eastAsia" w:ascii="Times New Roman" w:hAnsi="Times New Roman" w:cs="Times New Roman"/>
              </w:rPr>
              <w:t>1</w:t>
            </w:r>
            <w:r>
              <w:rPr>
                <w:rFonts w:ascii="Times New Roman" w:hAnsi="Times New Roman" w:cs="Times New Roman"/>
              </w:rPr>
              <w:t>------</w:t>
            </w:r>
            <w:r>
              <w:rPr>
                <w:rFonts w:hint="eastAsia"/>
              </w:rPr>
              <w:t>已经分拣完成（可移动输送线）</w:t>
            </w:r>
          </w:p>
          <w:p>
            <w:pPr>
              <w:ind w:firstLine="0" w:firstLineChars="0"/>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异常，需人工介入</w:t>
            </w:r>
          </w:p>
          <w:p>
            <w:pPr>
              <w:ind w:firstLine="0" w:firstLineChars="0"/>
              <w:rPr>
                <w:rFonts w:ascii="Times New Roman" w:hAnsi="Times New Roman" w:cs="Times New Roman"/>
              </w:rPr>
            </w:pPr>
            <w:r>
              <w:t>3</w:t>
            </w:r>
            <w:r>
              <w:rPr>
                <w:rFonts w:hint="eastAsia"/>
              </w:rPr>
              <w:t>-------正在分拣，可支持强制结束操作</w:t>
            </w:r>
          </w:p>
        </w:tc>
      </w:tr>
    </w:tbl>
    <w:p>
      <w:pPr>
        <w:pStyle w:val="3"/>
        <w:numPr>
          <w:ilvl w:val="1"/>
          <w:numId w:val="22"/>
        </w:numPr>
        <w:spacing w:before="120"/>
        <w:rPr>
          <w:rFonts w:ascii="宋体" w:hAnsi="宋体" w:eastAsia="宋体"/>
          <w:szCs w:val="30"/>
        </w:rPr>
      </w:pPr>
      <w:bookmarkStart w:id="67" w:name="_Toc3607"/>
      <w:r>
        <w:rPr>
          <w:rFonts w:hint="eastAsia" w:ascii="宋体" w:hAnsi="宋体" w:eastAsia="宋体"/>
          <w:szCs w:val="30"/>
        </w:rPr>
        <w:t>零件移动到位</w:t>
      </w:r>
      <w:bookmarkEnd w:id="67"/>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该接口用于接收大件码盘功能区零件到位信号。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“in_place_time”:”2021-02-05 12:23:23”</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area_code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3</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draw_code</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thickness</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8</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plate_id</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xx</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"color_code": "58#94#96",</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"part_code": "HBC004677857",</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"part_width": "136.0",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"part_length": "2489.0",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"part_thickness": "12.0",</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"order_id":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"next_process":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"new_part_code": ""</w:t>
      </w:r>
    </w:p>
    <w:p>
      <w:pPr>
        <w:spacing w:line="360" w:lineRule="atLeast"/>
        <w:ind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            }</w:t>
      </w:r>
    </w:p>
    <w:p>
      <w:pPr>
        <w:spacing w:line="360" w:lineRule="atLeast"/>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1276"/>
        <w:gridCol w:w="2323"/>
        <w:gridCol w:w="3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323" w:type="dxa"/>
          </w:tcPr>
          <w:p>
            <w:pPr>
              <w:ind w:firstLine="0" w:firstLineChars="0"/>
            </w:pPr>
            <w:r>
              <w:rPr>
                <w:rFonts w:hint="eastAsia"/>
              </w:rPr>
              <w:t>说明</w:t>
            </w:r>
          </w:p>
        </w:tc>
        <w:tc>
          <w:tcPr>
            <w:tcW w:w="320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2323" w:type="dxa"/>
          </w:tcPr>
          <w:p>
            <w:pPr>
              <w:ind w:firstLine="0" w:firstLineChars="0"/>
            </w:pPr>
            <w:r>
              <w:rPr>
                <w:rFonts w:hint="eastAsia"/>
              </w:rPr>
              <w:t>钢板到位时间</w:t>
            </w:r>
          </w:p>
        </w:tc>
        <w:tc>
          <w:tcPr>
            <w:tcW w:w="3205"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draw_code</w:t>
            </w:r>
          </w:p>
        </w:tc>
        <w:tc>
          <w:tcPr>
            <w:tcW w:w="1276" w:type="dxa"/>
          </w:tcPr>
          <w:p>
            <w:pPr>
              <w:ind w:firstLine="0" w:firstLineChars="0"/>
              <w:rPr>
                <w:rFonts w:hint="default" w:eastAsia="宋体"/>
                <w:lang w:val="en-US" w:eastAsia="zh-CN"/>
              </w:rPr>
            </w:pPr>
            <w:r>
              <w:t>s</w:t>
            </w:r>
            <w:r>
              <w:rPr>
                <w:rFonts w:hint="eastAsia"/>
              </w:rPr>
              <w:t>tring</w:t>
            </w:r>
          </w:p>
        </w:tc>
        <w:tc>
          <w:tcPr>
            <w:tcW w:w="2323" w:type="dxa"/>
            <w:vAlign w:val="top"/>
          </w:tcPr>
          <w:p>
            <w:pPr>
              <w:ind w:firstLine="0" w:firstLineChars="0"/>
              <w:rPr>
                <w:rFonts w:hint="default"/>
                <w:lang w:val="en-US"/>
              </w:rPr>
            </w:pPr>
            <w:r>
              <w:rPr>
                <w:rFonts w:hint="eastAsia"/>
                <w:lang w:val="en-US" w:eastAsia="zh-CN"/>
              </w:rPr>
              <w:t>套料图编码</w:t>
            </w:r>
          </w:p>
        </w:tc>
        <w:tc>
          <w:tcPr>
            <w:tcW w:w="3205"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pPr>
            <w:r>
              <w:t>s</w:t>
            </w:r>
            <w:r>
              <w:rPr>
                <w:rFonts w:hint="eastAsia"/>
              </w:rPr>
              <w:t>tring</w:t>
            </w:r>
          </w:p>
        </w:tc>
        <w:tc>
          <w:tcPr>
            <w:tcW w:w="2323" w:type="dxa"/>
            <w:vAlign w:val="top"/>
          </w:tcPr>
          <w:p>
            <w:pPr>
              <w:ind w:firstLine="0" w:firstLineChars="0"/>
              <w:rPr>
                <w:rFonts w:hint="default"/>
                <w:lang w:val="en-US" w:eastAsia="zh-CN"/>
              </w:rPr>
            </w:pPr>
            <w:r>
              <w:rPr>
                <w:rFonts w:hint="eastAsia"/>
                <w:lang w:val="en-US" w:eastAsia="zh-CN"/>
              </w:rPr>
              <w:t>钢板编号</w:t>
            </w:r>
          </w:p>
        </w:tc>
        <w:tc>
          <w:tcPr>
            <w:tcW w:w="3205"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thickness</w:t>
            </w:r>
          </w:p>
        </w:tc>
        <w:tc>
          <w:tcPr>
            <w:tcW w:w="1276" w:type="dxa"/>
          </w:tcPr>
          <w:p>
            <w:pPr>
              <w:ind w:firstLine="0" w:firstLineChars="0"/>
              <w:rPr>
                <w:rFonts w:hint="default"/>
                <w:lang w:val="en-US" w:eastAsia="zh-CN"/>
              </w:rPr>
            </w:pPr>
            <w:r>
              <w:t>s</w:t>
            </w:r>
            <w:r>
              <w:rPr>
                <w:rFonts w:hint="eastAsia"/>
              </w:rPr>
              <w:t>tring</w:t>
            </w:r>
          </w:p>
        </w:tc>
        <w:tc>
          <w:tcPr>
            <w:tcW w:w="2323" w:type="dxa"/>
            <w:vAlign w:val="top"/>
          </w:tcPr>
          <w:p>
            <w:pPr>
              <w:ind w:firstLine="0" w:firstLineChars="0"/>
              <w:rPr>
                <w:rFonts w:hint="default"/>
                <w:lang w:val="en-US" w:eastAsia="zh-CN"/>
              </w:rPr>
            </w:pPr>
            <w:r>
              <w:rPr>
                <w:rFonts w:hint="eastAsia"/>
                <w:lang w:val="en-US" w:eastAsia="zh-CN"/>
              </w:rPr>
              <w:t>厚度</w:t>
            </w:r>
          </w:p>
        </w:tc>
        <w:tc>
          <w:tcPr>
            <w:tcW w:w="3205" w:type="dxa"/>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area_code</w:t>
            </w:r>
          </w:p>
        </w:tc>
        <w:tc>
          <w:tcPr>
            <w:tcW w:w="1276" w:type="dxa"/>
          </w:tcPr>
          <w:p>
            <w:pPr>
              <w:ind w:firstLine="0" w:firstLineChars="0"/>
              <w:rPr>
                <w:rFonts w:hint="eastAsia"/>
                <w:lang w:val="en-US" w:eastAsia="zh-CN"/>
              </w:rPr>
            </w:pPr>
            <w:r>
              <w:t>s</w:t>
            </w:r>
            <w:r>
              <w:rPr>
                <w:rFonts w:hint="eastAsia"/>
              </w:rPr>
              <w:t>tring</w:t>
            </w:r>
          </w:p>
        </w:tc>
        <w:tc>
          <w:tcPr>
            <w:tcW w:w="2323" w:type="dxa"/>
            <w:vAlign w:val="top"/>
          </w:tcPr>
          <w:p>
            <w:pPr>
              <w:ind w:firstLine="0" w:firstLineChars="0"/>
              <w:rPr>
                <w:rFonts w:hint="default"/>
                <w:lang w:val="en-US" w:eastAsia="zh-CN"/>
              </w:rPr>
            </w:pPr>
            <w:r>
              <w:rPr>
                <w:rFonts w:hint="eastAsia"/>
                <w:lang w:val="en-US" w:eastAsia="zh-CN"/>
              </w:rPr>
              <w:t>区域编码</w:t>
            </w:r>
          </w:p>
        </w:tc>
        <w:tc>
          <w:tcPr>
            <w:tcW w:w="3205" w:type="dxa"/>
            <w:vAlign w:val="top"/>
          </w:tcPr>
          <w:p>
            <w:pPr>
              <w:ind w:firstLine="0" w:firstLineChars="0"/>
              <w:rPr>
                <w:rFonts w:hint="default" w:eastAsia="宋体"/>
                <w:lang w:val="en-US" w:eastAsia="zh-CN"/>
              </w:rPr>
            </w:pPr>
            <w:r>
              <w:rPr>
                <w:rFonts w:hint="eastAsia"/>
                <w:lang w:val="en-US" w:eastAsia="zh-CN"/>
              </w:rPr>
              <w:t>详情请见3.3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partInfoList</w:t>
            </w:r>
          </w:p>
        </w:tc>
        <w:tc>
          <w:tcPr>
            <w:tcW w:w="1276" w:type="dxa"/>
            <w:vAlign w:val="top"/>
          </w:tcPr>
          <w:p>
            <w:pPr>
              <w:ind w:firstLine="0" w:firstLineChars="0"/>
            </w:pPr>
            <w:r>
              <w:rPr>
                <w:rFonts w:hint="eastAsia"/>
                <w:lang w:val="en-US" w:eastAsia="zh-CN"/>
              </w:rPr>
              <w:t>list</w:t>
            </w:r>
          </w:p>
        </w:tc>
        <w:tc>
          <w:tcPr>
            <w:tcW w:w="2323" w:type="dxa"/>
            <w:vAlign w:val="top"/>
          </w:tcPr>
          <w:p>
            <w:pPr>
              <w:ind w:firstLine="0" w:firstLineChars="0"/>
              <w:rPr>
                <w:rFonts w:hint="eastAsia"/>
                <w:lang w:val="en-US" w:eastAsia="zh-CN"/>
              </w:rPr>
            </w:pPr>
            <w:r>
              <w:rPr>
                <w:rFonts w:hint="eastAsia"/>
                <w:lang w:val="en-US" w:eastAsia="zh-CN"/>
              </w:rPr>
              <w:t>零件详情</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color_code</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颜色编码</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part_code</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零件编码</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part_width</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零件宽度</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part_length</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零件长度</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零件厚度</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order_id</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订单编号</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next_process</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下道序</w:t>
            </w:r>
          </w:p>
        </w:tc>
        <w:tc>
          <w:tcPr>
            <w:tcW w:w="320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vAlign w:val="top"/>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new_part_code</w:t>
            </w:r>
          </w:p>
        </w:tc>
        <w:tc>
          <w:tcPr>
            <w:tcW w:w="1276" w:type="dxa"/>
            <w:vAlign w:val="top"/>
          </w:tcPr>
          <w:p>
            <w:pPr>
              <w:ind w:left="0" w:leftChars="0" w:firstLine="0" w:firstLineChars="0"/>
              <w:jc w:val="left"/>
            </w:pPr>
            <w:r>
              <w:t>s</w:t>
            </w:r>
            <w:r>
              <w:rPr>
                <w:rFonts w:hint="eastAsia"/>
              </w:rPr>
              <w:t>tring</w:t>
            </w:r>
          </w:p>
        </w:tc>
        <w:tc>
          <w:tcPr>
            <w:tcW w:w="2323" w:type="dxa"/>
            <w:vAlign w:val="top"/>
          </w:tcPr>
          <w:p>
            <w:pPr>
              <w:ind w:firstLine="0" w:firstLineChars="0"/>
              <w:rPr>
                <w:rFonts w:hint="eastAsia"/>
                <w:lang w:val="en-US" w:eastAsia="zh-CN"/>
              </w:rPr>
            </w:pPr>
            <w:r>
              <w:rPr>
                <w:rFonts w:hint="eastAsia"/>
                <w:lang w:val="en-US" w:eastAsia="zh-CN"/>
              </w:rPr>
              <w:t>大类编码</w:t>
            </w:r>
          </w:p>
        </w:tc>
        <w:tc>
          <w:tcPr>
            <w:tcW w:w="3205" w:type="dxa"/>
            <w:vAlign w:val="top"/>
          </w:tcPr>
          <w:p>
            <w:pPr>
              <w:ind w:firstLine="0" w:firstLineChars="0"/>
              <w:rPr>
                <w:rFonts w:hint="eastAsia"/>
                <w:lang w:val="en-US" w:eastAsia="zh-CN"/>
              </w:rPr>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1"/>
          <w:numId w:val="22"/>
        </w:numPr>
        <w:spacing w:before="120"/>
        <w:rPr>
          <w:rFonts w:ascii="宋体" w:hAnsi="宋体" w:eastAsia="宋体"/>
          <w:szCs w:val="30"/>
        </w:rPr>
      </w:pPr>
      <w:bookmarkStart w:id="68" w:name="_Toc16468"/>
      <w:r>
        <w:rPr>
          <w:rFonts w:hint="eastAsia" w:ascii="宋体" w:hAnsi="宋体" w:eastAsia="宋体"/>
          <w:szCs w:val="30"/>
        </w:rPr>
        <w:t>接收模型训练信号（浩楠对接）</w:t>
      </w:r>
      <w:bookmarkEnd w:id="68"/>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system/model</w:t>
      </w:r>
      <w:r>
        <w:rPr>
          <w:rFonts w:ascii="Times New Roman" w:hAnsi="Times New Roman" w:cs="Times New Roman"/>
          <w:color w:val="262626"/>
          <w:spacing w:val="12"/>
          <w:szCs w:val="24"/>
        </w:rPr>
        <w:t>Train</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440" w:firstLineChars="600"/>
      </w:pPr>
      <w:r>
        <w:rPr>
          <w:rFonts w:hint="eastAsia"/>
        </w:rPr>
        <w:t>该接口用于接收总控大件二次视觉模型训练信号。</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720" w:leftChars="300"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ind w:left="720" w:leftChars="30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720" w:leftChars="300" w:firstLine="501" w:firstLineChars="19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file_path</w:t>
      </w:r>
      <w:r>
        <w:rPr>
          <w:rFonts w:ascii="Times New Roman" w:hAnsi="Times New Roman" w:cs="Times New Roman"/>
          <w:color w:val="262626"/>
          <w:spacing w:val="12"/>
          <w:szCs w:val="21"/>
        </w:rPr>
        <w:t>” : ”xxx”</w:t>
      </w:r>
    </w:p>
    <w:p>
      <w:pPr>
        <w:ind w:left="720" w:leftChars="300"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区域编码</w:t>
            </w:r>
          </w:p>
        </w:tc>
        <w:tc>
          <w:tcPr>
            <w:tcW w:w="2410" w:type="dxa"/>
          </w:tcPr>
          <w:p>
            <w:pPr>
              <w:ind w:firstLine="0" w:firstLineChars="0"/>
            </w:pPr>
            <w:r>
              <w:rPr>
                <w:rFonts w:hint="eastAsia"/>
              </w:rPr>
              <w:t>1</w:t>
            </w:r>
            <w:r>
              <w:t xml:space="preserve">: </w:t>
            </w:r>
            <w:r>
              <w:rPr>
                <w:rFonts w:hint="eastAsia"/>
              </w:rPr>
              <w:t>二次分拣1区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file_path</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二次需要的模板文件路径</w:t>
            </w:r>
          </w:p>
        </w:tc>
        <w:tc>
          <w:tcPr>
            <w:tcW w:w="2410" w:type="dxa"/>
          </w:tcPr>
          <w:p>
            <w:pPr>
              <w:ind w:firstLine="0" w:firstLineChars="0"/>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2"/>
        </w:numPr>
        <w:spacing w:before="120"/>
        <w:rPr>
          <w:rFonts w:ascii="宋体" w:hAnsi="宋体" w:eastAsia="宋体"/>
          <w:szCs w:val="30"/>
        </w:rPr>
      </w:pPr>
      <w:bookmarkStart w:id="69" w:name="_Toc14863"/>
      <w:r>
        <w:rPr>
          <w:rFonts w:hint="eastAsia" w:ascii="宋体" w:hAnsi="宋体" w:eastAsia="宋体"/>
          <w:szCs w:val="30"/>
        </w:rPr>
        <w:t>获取大件分拣区报工零件（总控提供）</w:t>
      </w:r>
      <w:bookmarkEnd w:id="69"/>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system/get</w:t>
      </w:r>
      <w:r>
        <w:rPr>
          <w:rFonts w:ascii="Times New Roman" w:hAnsi="Times New Roman" w:cs="Times New Roman"/>
          <w:color w:val="262626"/>
          <w:spacing w:val="12"/>
          <w:szCs w:val="24"/>
        </w:rPr>
        <w:t>NewLargeSortData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该接口用于获取最早的未使用的大件分拣区的报工零件数据。</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3118" w:type="dxa"/>
          </w:tcPr>
          <w:p>
            <w:pPr>
              <w:ind w:firstLine="0" w:firstLineChars="0"/>
            </w:pPr>
            <w:r>
              <w:rPr>
                <w:rFonts w:hint="eastAsia"/>
              </w:rPr>
              <w:t>分拣线编号，默认为1</w:t>
            </w:r>
          </w:p>
        </w:tc>
        <w:tc>
          <w:tcPr>
            <w:tcW w:w="2410"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"/2021-03-29/M210329SG10004A01/M210329SG10004A01"</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pStyle w:val="32"/>
        <w:shd w:val="clear" w:color="auto" w:fill="FFFFFE"/>
        <w:spacing w:line="270" w:lineRule="atLeast"/>
        <w:ind w:left="42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rPr>
        <w:t>xx</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"part_code_list"</w:t>
      </w: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"BCB005985733"</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BCB005985995"</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000000"/>
          <w:sz w:val="18"/>
          <w:szCs w:val="18"/>
        </w:rPr>
        <w:tab/>
      </w:r>
      <w:r>
        <w:rPr>
          <w:rFonts w:ascii="Consolas" w:hAnsi="Consolas" w:cs="宋体"/>
          <w:color w:val="000000"/>
          <w:sz w:val="18"/>
          <w:szCs w:val="18"/>
        </w:rPr>
        <w:t>}</w:t>
      </w:r>
    </w:p>
    <w:p>
      <w:pPr>
        <w:shd w:val="clear" w:color="auto" w:fill="FFFFFE"/>
        <w:spacing w:line="270" w:lineRule="atLeast"/>
        <w:ind w:firstLine="540" w:firstLineChars="300"/>
        <w:rPr>
          <w:rFonts w:ascii="Consolas" w:hAnsi="Consolas" w:cs="宋体"/>
          <w:color w:val="000000"/>
          <w:sz w:val="18"/>
          <w:szCs w:val="18"/>
        </w:rPr>
      </w:pPr>
      <w:r>
        <w:rPr>
          <w:rFonts w:ascii="Consolas" w:hAnsi="Consolas" w:cs="宋体"/>
          <w:color w:val="000000"/>
          <w:sz w:val="18"/>
          <w:szCs w:val="18"/>
        </w:rPr>
        <w:t>}</w:t>
      </w: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大件分拣区报工零件数据</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t</w:t>
            </w:r>
            <w:r>
              <w:rPr>
                <w:rFonts w:hint="eastAsia" w:ascii="Times New Roman" w:hAnsi="Times New Roman" w:cs="Times New Roman"/>
                <w:color w:val="262626"/>
                <w:spacing w:val="12"/>
                <w:szCs w:val="21"/>
              </w:rPr>
              <w:t>hickness</w:t>
            </w:r>
          </w:p>
        </w:tc>
        <w:tc>
          <w:tcPr>
            <w:tcW w:w="1276" w:type="dxa"/>
          </w:tcPr>
          <w:p>
            <w:pPr>
              <w:ind w:firstLine="0" w:firstLineChars="0"/>
            </w:pPr>
            <w:r>
              <w:rPr>
                <w:rFonts w:hint="eastAsia"/>
              </w:rPr>
              <w:t>string</w:t>
            </w:r>
          </w:p>
        </w:tc>
        <w:tc>
          <w:tcPr>
            <w:tcW w:w="2976" w:type="dxa"/>
          </w:tcPr>
          <w:p>
            <w:pPr>
              <w:ind w:firstLine="0" w:firstLineChars="0"/>
            </w:pPr>
            <w:r>
              <w:rPr>
                <w:rFonts w:hint="eastAsia"/>
              </w:rPr>
              <w:t>厚度</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Consolas" w:hAnsi="Consolas" w:cs="宋体"/>
                <w:color w:val="A31515"/>
                <w:sz w:val="18"/>
                <w:szCs w:val="18"/>
              </w:rPr>
              <w:t>file_path</w:t>
            </w:r>
          </w:p>
        </w:tc>
        <w:tc>
          <w:tcPr>
            <w:tcW w:w="1276" w:type="dxa"/>
          </w:tcPr>
          <w:p>
            <w:pPr>
              <w:ind w:firstLine="0" w:firstLineChars="0"/>
            </w:pPr>
            <w:r>
              <w:rPr>
                <w:rFonts w:hint="eastAsia"/>
              </w:rPr>
              <w:t>string</w:t>
            </w:r>
          </w:p>
        </w:tc>
        <w:tc>
          <w:tcPr>
            <w:tcW w:w="2976" w:type="dxa"/>
          </w:tcPr>
          <w:p>
            <w:pPr>
              <w:ind w:firstLine="0" w:firstLineChars="0"/>
            </w:pPr>
            <w:r>
              <w:rPr>
                <w:rFonts w:hint="eastAsia"/>
              </w:rPr>
              <w:t>解析文件路径</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part_num</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零件数量</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plate_id</w:t>
            </w:r>
          </w:p>
        </w:tc>
        <w:tc>
          <w:tcPr>
            <w:tcW w:w="1276" w:type="dxa"/>
          </w:tcPr>
          <w:p>
            <w:pPr>
              <w:ind w:firstLine="0" w:firstLineChars="0"/>
            </w:pPr>
            <w:r>
              <w:rPr>
                <w:rFonts w:hint="eastAsia"/>
              </w:rPr>
              <w:t>string</w:t>
            </w:r>
          </w:p>
        </w:tc>
        <w:tc>
          <w:tcPr>
            <w:tcW w:w="2976" w:type="dxa"/>
          </w:tcPr>
          <w:p>
            <w:pPr>
              <w:ind w:firstLine="0" w:firstLineChars="0"/>
            </w:pPr>
            <w:r>
              <w:rPr>
                <w:rFonts w:hint="eastAsia"/>
              </w:rPr>
              <w:t>钢板编号</w:t>
            </w:r>
          </w:p>
        </w:tc>
        <w:tc>
          <w:tcPr>
            <w:tcW w:w="2977" w:type="dxa"/>
          </w:tcPr>
          <w:p>
            <w:pPr>
              <w:ind w:firstLine="0" w:firstLineChars="0"/>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Consolas" w:hAnsi="Consolas" w:cs="宋体"/>
                <w:color w:val="A31515"/>
                <w:sz w:val="18"/>
                <w:szCs w:val="18"/>
              </w:rPr>
            </w:pPr>
            <w:r>
              <w:rPr>
                <w:rFonts w:ascii="Consolas" w:hAnsi="Consolas" w:cs="宋体"/>
                <w:color w:val="A31515"/>
                <w:sz w:val="18"/>
                <w:szCs w:val="18"/>
              </w:rPr>
              <w:t>part_code_list</w:t>
            </w:r>
          </w:p>
        </w:tc>
        <w:tc>
          <w:tcPr>
            <w:tcW w:w="1276" w:type="dxa"/>
          </w:tcPr>
          <w:p>
            <w:pPr>
              <w:ind w:firstLine="0" w:firstLineChars="0"/>
            </w:pPr>
            <w:r>
              <w:rPr>
                <w:rFonts w:hint="eastAsia"/>
              </w:rPr>
              <w:t>string</w:t>
            </w:r>
          </w:p>
        </w:tc>
        <w:tc>
          <w:tcPr>
            <w:tcW w:w="2976" w:type="dxa"/>
          </w:tcPr>
          <w:p>
            <w:pPr>
              <w:ind w:firstLine="0" w:firstLineChars="0"/>
            </w:pPr>
            <w:r>
              <w:rPr>
                <w:rFonts w:hint="eastAsia"/>
              </w:rPr>
              <w:t>零件编码集合</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default" w:ascii="宋体" w:hAnsi="宋体" w:eastAsia="宋体"/>
          <w:szCs w:val="30"/>
          <w:lang w:val="en-US" w:eastAsia="zh-CN"/>
        </w:rPr>
      </w:pPr>
      <w:bookmarkStart w:id="70" w:name="_Toc22137"/>
      <w:r>
        <w:rPr>
          <w:rFonts w:hint="eastAsia" w:ascii="宋体" w:hAnsi="宋体" w:eastAsia="宋体"/>
          <w:szCs w:val="30"/>
          <w:lang w:val="en-US" w:eastAsia="zh-CN"/>
        </w:rPr>
        <w:t>9.5</w:t>
      </w:r>
      <w:r>
        <w:rPr>
          <w:rFonts w:hint="eastAsia" w:ascii="宋体" w:hAnsi="宋体" w:eastAsia="宋体"/>
          <w:szCs w:val="30"/>
        </w:rPr>
        <w:t>获取</w:t>
      </w:r>
      <w:r>
        <w:rPr>
          <w:rFonts w:hint="eastAsia" w:ascii="宋体" w:hAnsi="宋体" w:eastAsia="宋体"/>
          <w:szCs w:val="30"/>
          <w:lang w:val="en-US" w:eastAsia="zh-CN"/>
        </w:rPr>
        <w:t>大件码盘</w:t>
      </w:r>
      <w:r>
        <w:rPr>
          <w:rFonts w:hint="eastAsia" w:ascii="宋体" w:hAnsi="宋体" w:eastAsia="宋体"/>
          <w:szCs w:val="30"/>
        </w:rPr>
        <w:t>区</w:t>
      </w:r>
      <w:r>
        <w:rPr>
          <w:rFonts w:hint="eastAsia" w:ascii="宋体" w:hAnsi="宋体" w:eastAsia="宋体"/>
          <w:szCs w:val="30"/>
          <w:lang w:val="en-US" w:eastAsia="zh-CN"/>
        </w:rPr>
        <w:t>的分拣模式</w:t>
      </w:r>
      <w:bookmarkEnd w:id="70"/>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queryPalletModelState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该接口用于总控查询</w:t>
      </w:r>
      <w:r>
        <w:rPr>
          <w:rFonts w:hint="eastAsia"/>
          <w:lang w:val="en-US" w:eastAsia="zh-CN"/>
        </w:rPr>
        <w:t>大件码盘区当前分拣的模型；</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 xml:space="preserve">       </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838" w:type="dxa"/>
          </w:tcPr>
          <w:p>
            <w:pPr>
              <w:ind w:firstLine="0" w:firstLineChars="0"/>
              <w:rPr>
                <w:rFonts w:hint="eastAsia"/>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3118" w:type="dxa"/>
          </w:tcPr>
          <w:p>
            <w:pPr>
              <w:ind w:firstLine="0" w:firstLineChars="0"/>
              <w:rPr>
                <w:rFonts w:hint="eastAsia"/>
              </w:rPr>
            </w:pPr>
          </w:p>
        </w:tc>
        <w:tc>
          <w:tcPr>
            <w:tcW w:w="2410" w:type="dxa"/>
          </w:tcPr>
          <w:p>
            <w:pPr>
              <w:ind w:firstLine="0" w:firstLineChars="0"/>
              <w:rPr>
                <w:rFonts w:hint="default" w:eastAsia="宋体"/>
                <w:lang w:val="en-US" w:eastAsia="zh-CN"/>
              </w:rPr>
            </w:pPr>
            <w:r>
              <w:rPr>
                <w:rFonts w:hint="eastAsia"/>
                <w:lang w:val="en-US" w:eastAsia="zh-CN"/>
              </w:rPr>
              <w:t>默认为1</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default"/>
          <w:b w:val="0"/>
          <w:bCs w:val="0"/>
          <w:lang w:val="en-US" w:eastAsia="zh-CN"/>
        </w:rPr>
        <w:t>”</w:t>
      </w:r>
      <w:r>
        <w:rPr>
          <w:rStyle w:val="22"/>
          <w:rFonts w:hint="eastAsia"/>
          <w:b w:val="0"/>
          <w:bCs w:val="0"/>
          <w:lang w:val="en-US" w:eastAsia="zh-CN"/>
        </w:rPr>
        <w:t>0</w:t>
      </w:r>
      <w:r>
        <w:rPr>
          <w:rStyle w:val="22"/>
          <w:rFonts w:hint="default"/>
          <w:b w:val="0"/>
          <w:bCs w:val="0"/>
          <w:lang w:val="en-US" w:eastAsia="zh-CN"/>
        </w:rPr>
        <w:t>”</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当前分区的分拣模式，0：混码，1：分类码</w:t>
            </w:r>
          </w:p>
        </w:tc>
      </w:tr>
    </w:tbl>
    <w:p>
      <w:pPr>
        <w:pStyle w:val="3"/>
        <w:numPr>
          <w:ilvl w:val="0"/>
          <w:numId w:val="0"/>
        </w:numPr>
        <w:spacing w:before="120"/>
        <w:ind w:left="425" w:leftChars="0"/>
        <w:rPr>
          <w:rFonts w:hint="default" w:ascii="宋体" w:hAnsi="宋体" w:eastAsia="宋体"/>
          <w:szCs w:val="30"/>
          <w:lang w:val="en-US" w:eastAsia="zh-CN"/>
        </w:rPr>
      </w:pPr>
      <w:bookmarkStart w:id="71" w:name="_Toc29596"/>
      <w:r>
        <w:rPr>
          <w:rFonts w:hint="eastAsia" w:ascii="宋体" w:hAnsi="宋体" w:eastAsia="宋体"/>
          <w:szCs w:val="30"/>
          <w:lang w:val="en-US" w:eastAsia="zh-CN"/>
        </w:rPr>
        <w:t>9.6设置</w:t>
      </w:r>
      <w:r>
        <w:rPr>
          <w:rFonts w:hint="eastAsia" w:ascii="宋体" w:hAnsi="宋体" w:eastAsia="宋体"/>
          <w:szCs w:val="30"/>
        </w:rPr>
        <w:t>大件</w:t>
      </w:r>
      <w:r>
        <w:rPr>
          <w:rFonts w:hint="eastAsia" w:ascii="宋体" w:hAnsi="宋体" w:eastAsia="宋体"/>
          <w:szCs w:val="30"/>
          <w:lang w:val="en-US" w:eastAsia="zh-CN"/>
        </w:rPr>
        <w:t>码盘</w:t>
      </w:r>
      <w:r>
        <w:rPr>
          <w:rFonts w:hint="eastAsia" w:ascii="宋体" w:hAnsi="宋体" w:eastAsia="宋体"/>
          <w:szCs w:val="30"/>
        </w:rPr>
        <w:t>区</w:t>
      </w:r>
      <w:r>
        <w:rPr>
          <w:rFonts w:hint="eastAsia" w:ascii="宋体" w:hAnsi="宋体" w:eastAsia="宋体"/>
          <w:szCs w:val="30"/>
          <w:lang w:val="en-US" w:eastAsia="zh-CN"/>
        </w:rPr>
        <w:t>的分拣模式</w:t>
      </w:r>
      <w:bookmarkEnd w:id="71"/>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large_pallet_area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uptPalletModelState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w:t>
      </w:r>
      <w:r>
        <w:rPr>
          <w:rFonts w:hint="eastAsia"/>
          <w:lang w:val="en-US" w:eastAsia="zh-CN"/>
        </w:rPr>
        <w:t>设置大件码盘区分拣的模型；</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status_val</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rPr>
                <w:rFonts w:hint="default" w:eastAsia="宋体"/>
                <w:lang w:val="en-US" w:eastAsia="zh-CN"/>
              </w:rPr>
            </w:pPr>
            <w:r>
              <w:rPr>
                <w:rFonts w:hint="eastAsia"/>
                <w:lang w:val="en-US" w:eastAsia="zh-CN"/>
              </w:rPr>
              <w:t>默认传1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status_val</w:t>
            </w:r>
          </w:p>
        </w:tc>
        <w:tc>
          <w:tcPr>
            <w:tcW w:w="1276" w:type="dxa"/>
          </w:tcPr>
          <w:p>
            <w:pPr>
              <w:ind w:firstLine="0" w:firstLineChars="0"/>
              <w:rPr>
                <w:rFonts w:hint="default" w:eastAsia="宋体"/>
                <w:lang w:val="en-US" w:eastAsia="zh-CN"/>
              </w:rPr>
            </w:pPr>
            <w:r>
              <w:rPr>
                <w:rFonts w:hint="eastAsia"/>
                <w:lang w:val="en-US" w:eastAsia="zh-CN"/>
              </w:rPr>
              <w:t>string</w:t>
            </w:r>
          </w:p>
        </w:tc>
        <w:tc>
          <w:tcPr>
            <w:tcW w:w="3118" w:type="dxa"/>
          </w:tcPr>
          <w:p>
            <w:pPr>
              <w:ind w:firstLine="0" w:firstLineChars="0"/>
              <w:rPr>
                <w:rFonts w:hint="eastAsia" w:eastAsia="宋体"/>
                <w:lang w:val="en-US" w:eastAsia="zh-CN"/>
              </w:rPr>
            </w:pPr>
            <w:r>
              <w:rPr>
                <w:rFonts w:hint="eastAsia"/>
                <w:lang w:val="en-US" w:eastAsia="zh-CN"/>
              </w:rPr>
              <w:t>模式值</w:t>
            </w:r>
          </w:p>
        </w:tc>
        <w:tc>
          <w:tcPr>
            <w:tcW w:w="2410" w:type="dxa"/>
          </w:tcPr>
          <w:p>
            <w:pPr>
              <w:ind w:firstLine="0" w:firstLineChars="0"/>
              <w:rPr>
                <w:rFonts w:hint="default"/>
                <w:lang w:val="en-US" w:eastAsia="zh-CN"/>
              </w:rPr>
            </w:pPr>
            <w:r>
              <w:rPr>
                <w:rFonts w:hint="eastAsia"/>
                <w:lang w:val="en-US" w:eastAsia="zh-CN"/>
              </w:rPr>
              <w:t>0：混码，1：分类码</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eastAsia"/>
          <w:b w:val="0"/>
          <w:bCs w:val="0"/>
          <w:lang w:val="en-US" w:eastAsia="zh-CN"/>
        </w:rPr>
        <w:t>null</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p>
        </w:tc>
      </w:tr>
    </w:tbl>
    <w:p>
      <w:pPr>
        <w:pStyle w:val="2"/>
        <w:numPr>
          <w:ilvl w:val="0"/>
          <w:numId w:val="7"/>
        </w:numPr>
        <w:spacing w:line="360" w:lineRule="auto"/>
        <w:rPr>
          <w:rFonts w:ascii="宋体" w:hAnsi="宋体" w:eastAsia="宋体"/>
        </w:rPr>
      </w:pPr>
      <w:bookmarkStart w:id="72" w:name="_Toc22396"/>
      <w:r>
        <w:rPr>
          <w:rFonts w:hint="eastAsia" w:ascii="宋体" w:hAnsi="宋体" w:eastAsia="宋体"/>
        </w:rPr>
        <w:t>二次分拣区交互</w:t>
      </w:r>
      <w:bookmarkEnd w:id="72"/>
    </w:p>
    <w:p>
      <w:pPr>
        <w:ind w:firstLine="0" w:firstLineChars="0"/>
        <w:jc w:val="center"/>
        <w:rPr>
          <w:lang w:val="zh-CN"/>
        </w:rPr>
      </w:pPr>
      <w:r>
        <w:drawing>
          <wp:inline distT="0" distB="0" distL="0" distR="0">
            <wp:extent cx="5631180" cy="1313180"/>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665941" cy="1321529"/>
                    </a:xfrm>
                    <a:prstGeom prst="rect">
                      <a:avLst/>
                    </a:prstGeom>
                  </pic:spPr>
                </pic:pic>
              </a:graphicData>
            </a:graphic>
          </wp:inline>
        </w:drawing>
      </w:r>
    </w:p>
    <w:p>
      <w:pPr>
        <w:pStyle w:val="32"/>
        <w:numPr>
          <w:ilvl w:val="0"/>
          <w:numId w:val="18"/>
        </w:numPr>
        <w:ind w:firstLineChars="0"/>
        <w:rPr>
          <w:lang w:val="zh-CN"/>
        </w:rPr>
      </w:pPr>
      <w:r>
        <w:rPr>
          <w:rFonts w:hint="eastAsia"/>
          <w:lang w:val="zh-CN"/>
        </w:rPr>
        <w:t>机器人编号顺序：如上图所示（从左至右方向为皮带线移动方向），编号依次为1</w:t>
      </w:r>
      <w:r>
        <w:rPr>
          <w:lang w:val="zh-CN"/>
        </w:rPr>
        <w:t>3</w:t>
      </w:r>
      <w:r>
        <w:rPr>
          <w:rFonts w:hint="eastAsia"/>
          <w:lang w:val="zh-CN"/>
        </w:rPr>
        <w:t>-&gt;</w:t>
      </w:r>
      <w:r>
        <w:rPr>
          <w:lang w:val="zh-CN"/>
        </w:rPr>
        <w:t>18</w:t>
      </w:r>
    </w:p>
    <w:p>
      <w:pPr>
        <w:pStyle w:val="32"/>
        <w:ind w:left="900" w:firstLine="0" w:firstLineChars="0"/>
        <w:rPr>
          <w:lang w:val="zh-CN"/>
        </w:rPr>
      </w:pPr>
      <w:r>
        <w:drawing>
          <wp:inline distT="0" distB="0" distL="0" distR="0">
            <wp:extent cx="5669915" cy="141478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5703379" cy="1423204"/>
                    </a:xfrm>
                    <a:prstGeom prst="rect">
                      <a:avLst/>
                    </a:prstGeom>
                  </pic:spPr>
                </pic:pic>
              </a:graphicData>
            </a:graphic>
          </wp:inline>
        </w:drawing>
      </w:r>
    </w:p>
    <w:p>
      <w:pPr>
        <w:pStyle w:val="32"/>
        <w:numPr>
          <w:ilvl w:val="0"/>
          <w:numId w:val="18"/>
        </w:numPr>
        <w:ind w:firstLineChars="0"/>
        <w:rPr>
          <w:lang w:val="zh-CN"/>
        </w:rPr>
      </w:pPr>
      <w:r>
        <w:rPr>
          <w:rFonts w:hint="eastAsia"/>
          <w:lang w:val="zh-CN"/>
        </w:rPr>
        <w:t>托盘编号顺序：每个机器人托盘编号规则均保持一致（1-&gt;</w:t>
      </w:r>
      <w:r>
        <w:rPr>
          <w:lang w:val="zh-CN"/>
        </w:rPr>
        <w:t>8</w:t>
      </w:r>
      <w:r>
        <w:rPr>
          <w:rFonts w:hint="eastAsia"/>
          <w:lang w:val="zh-CN"/>
        </w:rPr>
        <w:t>），如上图所示：（从左至右方向为皮带线移动方向）</w:t>
      </w:r>
    </w:p>
    <w:p>
      <w:pPr>
        <w:pStyle w:val="3"/>
        <w:numPr>
          <w:ilvl w:val="1"/>
          <w:numId w:val="23"/>
        </w:numPr>
        <w:spacing w:before="120"/>
        <w:rPr>
          <w:rFonts w:ascii="宋体" w:hAnsi="宋体" w:eastAsia="宋体"/>
          <w:szCs w:val="30"/>
        </w:rPr>
      </w:pPr>
      <w:bookmarkStart w:id="73" w:name="_Toc686"/>
      <w:r>
        <w:rPr>
          <w:rFonts w:hint="eastAsia" w:ascii="宋体" w:hAnsi="宋体" w:eastAsia="宋体"/>
          <w:szCs w:val="30"/>
        </w:rPr>
        <w:t>接收模型训练信号</w:t>
      </w:r>
      <w:bookmarkEnd w:id="73"/>
    </w:p>
    <w:p>
      <w:pPr>
        <w:ind w:firstLine="417" w:firstLineChars="0"/>
      </w:pPr>
      <w:r>
        <w:rPr>
          <w:b/>
          <w:bCs/>
        </w:rPr>
        <w:t>请求方式</w:t>
      </w:r>
      <w:r>
        <w:t>：POST（HTTP）</w:t>
      </w:r>
    </w:p>
    <w:p>
      <w:pPr>
        <w:ind w:firstLine="437" w:firstLineChars="165"/>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 xml:space="preserve"> second_sort_area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system/model</w:t>
      </w:r>
      <w:r>
        <w:rPr>
          <w:rFonts w:ascii="Times New Roman" w:hAnsi="Times New Roman" w:cs="Times New Roman"/>
          <w:color w:val="262626"/>
          <w:spacing w:val="12"/>
          <w:szCs w:val="24"/>
        </w:rPr>
        <w:t>Train</w:t>
      </w:r>
    </w:p>
    <w:p>
      <w:pPr>
        <w:ind w:firstLine="434" w:firstLineChars="164"/>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720" w:firstLineChars="300"/>
      </w:pPr>
      <w:r>
        <w:rPr>
          <w:rFonts w:hint="eastAsia"/>
        </w:rPr>
        <w:t>该接口用于接收总控大件二次视觉模型训练信号。</w:t>
      </w:r>
    </w:p>
    <w:p>
      <w:pPr>
        <w:ind w:firstLine="527" w:firstLineChars="19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525" w:firstLineChars="19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689" w:firstLine="31" w:firstLineChars="12"/>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location”:</w:t>
      </w:r>
      <w:r>
        <w:rPr>
          <w:rFonts w:ascii="Times New Roman" w:hAnsi="Times New Roman" w:cs="Times New Roman"/>
          <w:color w:val="262626"/>
          <w:spacing w:val="12"/>
          <w:szCs w:val="21"/>
        </w:rPr>
        <w:t xml:space="preserve"> ”1”,</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736" w:firstLineChars="2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file_path</w:t>
      </w:r>
      <w:r>
        <w:rPr>
          <w:rFonts w:ascii="Times New Roman" w:hAnsi="Times New Roman" w:cs="Times New Roman"/>
          <w:color w:val="262626"/>
          <w:spacing w:val="12"/>
          <w:szCs w:val="21"/>
        </w:rPr>
        <w:t>” : ”xxx”</w:t>
      </w:r>
    </w:p>
    <w:p>
      <w:pPr>
        <w:ind w:firstLine="736" w:firstLineChars="2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39" w:firstLineChars="2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string</w:t>
            </w:r>
          </w:p>
        </w:tc>
        <w:tc>
          <w:tcPr>
            <w:tcW w:w="3118" w:type="dxa"/>
          </w:tcPr>
          <w:p>
            <w:pPr>
              <w:ind w:firstLine="0" w:firstLineChars="0"/>
            </w:pPr>
            <w:r>
              <w:rPr>
                <w:rFonts w:hint="eastAsia"/>
              </w:rPr>
              <w:t>区域编码</w:t>
            </w:r>
          </w:p>
        </w:tc>
        <w:tc>
          <w:tcPr>
            <w:tcW w:w="2410" w:type="dxa"/>
          </w:tcPr>
          <w:p>
            <w:pPr>
              <w:ind w:firstLine="0" w:firstLineChars="0"/>
            </w:pPr>
            <w:r>
              <w:rPr>
                <w:rFonts w:hint="eastAsia"/>
              </w:rPr>
              <w:t>1</w:t>
            </w:r>
            <w:r>
              <w:t xml:space="preserve">: </w:t>
            </w:r>
            <w:r>
              <w:rPr>
                <w:rFonts w:hint="eastAsia"/>
              </w:rPr>
              <w:t>二次分拣1区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file_path</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二次需要的模板文件路径</w:t>
            </w:r>
          </w:p>
        </w:tc>
        <w:tc>
          <w:tcPr>
            <w:tcW w:w="2410" w:type="dxa"/>
          </w:tcPr>
          <w:p>
            <w:pPr>
              <w:ind w:firstLine="0" w:firstLineChars="0"/>
            </w:pPr>
          </w:p>
        </w:tc>
      </w:tr>
    </w:tbl>
    <w:p>
      <w:pPr>
        <w:spacing w:line="360" w:lineRule="atLeast"/>
        <w:ind w:firstLine="0" w:firstLineChars="0"/>
      </w:pPr>
    </w:p>
    <w:p>
      <w:pPr>
        <w:ind w:firstLine="720" w:firstLineChars="0"/>
        <w:rPr>
          <w:rStyle w:val="22"/>
        </w:rPr>
      </w:pPr>
      <w:r>
        <w:rPr>
          <w:rStyle w:val="22"/>
          <w:rFonts w:hint="eastAsia"/>
        </w:rPr>
        <w:t>返回结果：</w:t>
      </w:r>
    </w:p>
    <w:p>
      <w:pPr>
        <w:ind w:firstLine="72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left="720" w:leftChars="300"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9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3118"/>
        <w:gridCol w:w="3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3124"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3118" w:type="dxa"/>
          </w:tcPr>
          <w:p>
            <w:pPr>
              <w:ind w:firstLine="0" w:firstLineChars="0"/>
            </w:pPr>
            <w:r>
              <w:rPr>
                <w:rFonts w:hint="eastAsia"/>
              </w:rPr>
              <w:t>返回码</w:t>
            </w:r>
          </w:p>
        </w:tc>
        <w:tc>
          <w:tcPr>
            <w:tcW w:w="3124"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3118" w:type="dxa"/>
          </w:tcPr>
          <w:p>
            <w:pPr>
              <w:ind w:firstLine="0" w:firstLineChars="0"/>
            </w:pPr>
            <w:r>
              <w:rPr>
                <w:rFonts w:hint="eastAsia"/>
              </w:rPr>
              <w:t>对返回码的文本描述内容。若返回码不为200，则返回错误描述信息</w:t>
            </w:r>
          </w:p>
        </w:tc>
        <w:tc>
          <w:tcPr>
            <w:tcW w:w="3124"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3118" w:type="dxa"/>
          </w:tcPr>
          <w:p>
            <w:pPr>
              <w:ind w:firstLine="0" w:firstLineChars="0"/>
            </w:pPr>
            <w:r>
              <w:rPr>
                <w:rFonts w:hint="eastAsia"/>
              </w:rPr>
              <w:t>数据区，如过没有数据返回，则为空</w:t>
            </w:r>
          </w:p>
        </w:tc>
        <w:tc>
          <w:tcPr>
            <w:tcW w:w="3124" w:type="dxa"/>
          </w:tcPr>
          <w:p>
            <w:pPr>
              <w:ind w:firstLine="0" w:firstLineChars="0"/>
              <w:rPr>
                <w:rFonts w:ascii="Times New Roman" w:hAnsi="Times New Roman" w:cs="Times New Roman"/>
              </w:rPr>
            </w:pPr>
          </w:p>
        </w:tc>
      </w:tr>
    </w:tbl>
    <w:p>
      <w:pPr>
        <w:pStyle w:val="3"/>
        <w:numPr>
          <w:ilvl w:val="1"/>
          <w:numId w:val="23"/>
        </w:numPr>
        <w:spacing w:before="120"/>
        <w:rPr>
          <w:rFonts w:ascii="宋体" w:hAnsi="宋体" w:eastAsia="宋体"/>
          <w:szCs w:val="30"/>
        </w:rPr>
      </w:pPr>
      <w:bookmarkStart w:id="74" w:name="_Toc8854"/>
      <w:r>
        <w:rPr>
          <w:rFonts w:hint="eastAsia" w:ascii="宋体" w:hAnsi="宋体" w:eastAsia="宋体"/>
          <w:szCs w:val="30"/>
        </w:rPr>
        <w:t>二次分拣区域单个机器人复位（撞框后机器人复位）</w:t>
      </w:r>
      <w:bookmarkEnd w:id="74"/>
    </w:p>
    <w:p>
      <w:pPr>
        <w:pStyle w:val="32"/>
        <w:ind w:left="1440" w:leftChars="6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/s</w:t>
      </w:r>
      <w:r>
        <w:t>econd_sort_area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w:t>
      </w:r>
      <w:r>
        <w:rPr>
          <w:rFonts w:ascii="Times New Roman" w:hAnsi="Times New Roman" w:cs="Times New Roman"/>
          <w:color w:val="262626"/>
          <w:spacing w:val="12"/>
          <w:szCs w:val="24"/>
        </w:rPr>
        <w:t>recover</w:t>
      </w:r>
    </w:p>
    <w:p>
      <w:pPr>
        <w:pStyle w:val="32"/>
        <w:ind w:left="1440" w:leftChars="6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1020" w:leftChars="425" w:firstLine="960" w:firstLineChars="400"/>
      </w:pPr>
      <w:r>
        <w:rPr>
          <w:rFonts w:hint="eastAsia"/>
        </w:rPr>
        <w:t>该接口用于总控控制二次分拣区域单个机器人撞框后进行机器人复位</w:t>
      </w:r>
    </w:p>
    <w:p>
      <w:pPr>
        <w:ind w:left="1020" w:leftChars="4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 xml:space="preserve">  “sort_line”: “1”,</w:t>
      </w:r>
    </w:p>
    <w:p>
      <w:pPr>
        <w:ind w:left="1020" w:leftChars="425" w:firstLine="504"/>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 xml:space="preserve">   </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left="1020" w:leftChars="425"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2126" w:type="dxa"/>
          </w:tcPr>
          <w:p>
            <w:pPr>
              <w:ind w:firstLine="0" w:firstLineChars="0"/>
              <w:rPr>
                <w:rFonts w:hint="default" w:eastAsia="宋体"/>
                <w:lang w:val="en-US" w:eastAsia="zh-CN"/>
              </w:rPr>
            </w:pPr>
            <w:r>
              <w:rPr>
                <w:rFonts w:hint="eastAsia"/>
                <w:lang w:val="en-US" w:eastAsia="zh-CN"/>
              </w:rPr>
              <w:t>区内分区编号</w:t>
            </w:r>
          </w:p>
        </w:tc>
        <w:tc>
          <w:tcPr>
            <w:tcW w:w="3827" w:type="dxa"/>
          </w:tcPr>
          <w:p>
            <w:pPr>
              <w:ind w:firstLine="0" w:firstLineChars="0"/>
              <w:rPr>
                <w:rFonts w:hint="eastAsia"/>
              </w:rPr>
            </w:pP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3"/>
        </w:numPr>
        <w:spacing w:before="120"/>
        <w:rPr>
          <w:rFonts w:ascii="宋体" w:hAnsi="宋体" w:eastAsia="宋体"/>
          <w:szCs w:val="30"/>
        </w:rPr>
      </w:pPr>
      <w:bookmarkStart w:id="75" w:name="_Toc11412"/>
      <w:r>
        <w:rPr>
          <w:rFonts w:hint="eastAsia" w:ascii="宋体" w:hAnsi="宋体" w:eastAsia="宋体"/>
          <w:szCs w:val="30"/>
        </w:rPr>
        <w:t>二次分拣区域单个机器人启动</w:t>
      </w:r>
      <w:bookmarkEnd w:id="75"/>
    </w:p>
    <w:p>
      <w:pPr>
        <w:pStyle w:val="32"/>
        <w:ind w:left="1440" w:leftChars="60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/s</w:t>
      </w:r>
      <w:r>
        <w:t>econd_sort_area</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robot/</w:t>
      </w:r>
      <w:r>
        <w:rPr>
          <w:rFonts w:ascii="Times New Roman" w:hAnsi="Times New Roman" w:cs="Times New Roman"/>
          <w:color w:val="262626"/>
          <w:spacing w:val="12"/>
          <w:szCs w:val="24"/>
        </w:rPr>
        <w:t>start</w:t>
      </w:r>
    </w:p>
    <w:p>
      <w:pPr>
        <w:pStyle w:val="32"/>
        <w:ind w:left="1440" w:leftChars="60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1020" w:leftChars="425" w:firstLine="960" w:firstLineChars="400"/>
      </w:pPr>
      <w:r>
        <w:rPr>
          <w:rFonts w:hint="eastAsia"/>
        </w:rPr>
        <w:t>该接口用于总控控制二次分拣区域单个机器人在原点后的启动</w:t>
      </w:r>
    </w:p>
    <w:p>
      <w:pPr>
        <w:ind w:left="1020" w:leftChars="425"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p>
    <w:p>
      <w:pPr>
        <w:ind w:left="1020" w:leftChars="425"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ascii="Times New Roman" w:hAnsi="Times New Roman" w:cs="Times New Roman"/>
          <w:color w:val="262626"/>
          <w:spacing w:val="12"/>
          <w:szCs w:val="21"/>
        </w:rPr>
        <w:t>”: “1”,</w:t>
      </w:r>
    </w:p>
    <w:p>
      <w:pPr>
        <w:ind w:left="1020" w:leftChars="425"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w:t>
      </w:r>
      <w:r>
        <w:rPr>
          <w:rFonts w:ascii="Times New Roman" w:hAnsi="Times New Roman" w:cs="Times New Roman"/>
          <w:color w:val="262626"/>
          <w:spacing w:val="12"/>
          <w:szCs w:val="21"/>
        </w:rPr>
        <w:t>“1”,”2”]</w:t>
      </w:r>
    </w:p>
    <w:p>
      <w:pPr>
        <w:ind w:left="1020" w:leftChars="425"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1020" w:leftChars="425"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2126" w:type="dxa"/>
          </w:tcPr>
          <w:p>
            <w:pPr>
              <w:ind w:firstLine="0" w:firstLineChars="0"/>
              <w:rPr>
                <w:rFonts w:hint="default" w:eastAsia="宋体"/>
                <w:lang w:val="en-US" w:eastAsia="zh-CN"/>
              </w:rPr>
            </w:pPr>
            <w:r>
              <w:rPr>
                <w:rFonts w:hint="eastAsia"/>
                <w:lang w:val="en-US" w:eastAsia="zh-CN"/>
              </w:rPr>
              <w:t>分区编码</w:t>
            </w:r>
          </w:p>
        </w:tc>
        <w:tc>
          <w:tcPr>
            <w:tcW w:w="3827"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rPr>
              <w:t>robot</w:t>
            </w:r>
            <w:r>
              <w:rPr>
                <w:rFonts w:ascii="Times New Roman" w:hAnsi="Times New Roman" w:cs="Times New Roman"/>
              </w:rPr>
              <w:t>_code</w:t>
            </w:r>
          </w:p>
        </w:tc>
        <w:tc>
          <w:tcPr>
            <w:tcW w:w="1276" w:type="dxa"/>
          </w:tcPr>
          <w:p>
            <w:pPr>
              <w:ind w:firstLine="0" w:firstLineChars="0"/>
            </w:pPr>
            <w:r>
              <w:t>array</w:t>
            </w:r>
          </w:p>
        </w:tc>
        <w:tc>
          <w:tcPr>
            <w:tcW w:w="2126" w:type="dxa"/>
          </w:tcPr>
          <w:p>
            <w:pPr>
              <w:ind w:firstLine="0" w:firstLineChars="0"/>
            </w:pPr>
            <w:r>
              <w:rPr>
                <w:rFonts w:hint="eastAsia"/>
              </w:rPr>
              <w:t>机器人编号</w:t>
            </w:r>
          </w:p>
        </w:tc>
        <w:tc>
          <w:tcPr>
            <w:tcW w:w="3827" w:type="dxa"/>
          </w:tcPr>
          <w:p>
            <w:pPr>
              <w:ind w:firstLine="0" w:firstLineChars="0"/>
            </w:pPr>
            <w:r>
              <w:rPr>
                <w:rFonts w:hint="eastAsia"/>
              </w:rPr>
              <w:t>可支持多个，详情请参见各功能区机器人或桁架的编号规则</w:t>
            </w:r>
          </w:p>
        </w:tc>
      </w:tr>
    </w:tbl>
    <w:p>
      <w:pPr>
        <w:pStyle w:val="32"/>
        <w:spacing w:before="240" w:beforeLines="100"/>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1"/>
          <w:numId w:val="23"/>
        </w:numPr>
        <w:spacing w:before="120"/>
        <w:rPr>
          <w:rFonts w:ascii="宋体" w:hAnsi="宋体" w:eastAsia="宋体"/>
          <w:szCs w:val="30"/>
        </w:rPr>
      </w:pPr>
      <w:bookmarkStart w:id="76" w:name="_Toc9960"/>
      <w:r>
        <w:rPr>
          <w:rFonts w:hint="eastAsia" w:ascii="宋体" w:hAnsi="宋体" w:eastAsia="宋体"/>
          <w:szCs w:val="30"/>
        </w:rPr>
        <w:t>获取视觉识别最新图片</w:t>
      </w:r>
      <w:bookmarkEnd w:id="76"/>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Helvetica" w:hAnsi="Helvetica" w:cs="Helvetica"/>
          <w:color w:val="505050"/>
          <w:sz w:val="18"/>
          <w:szCs w:val="18"/>
          <w:shd w:val="clear" w:color="auto" w:fill="FFFFFF"/>
        </w:rPr>
        <w:t>second_sort_area/system/show</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该接口用于总控向二次分拣查询最近的两张拍照数据；</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“area_code”:”5”,</w:t>
      </w:r>
    </w:p>
    <w:p>
      <w:pPr>
        <w:ind w:firstLine="1000" w:firstLineChars="379"/>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”1”</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2126" w:type="dxa"/>
          </w:tcPr>
          <w:p>
            <w:pPr>
              <w:ind w:firstLine="0" w:firstLineChars="0"/>
            </w:pPr>
            <w:r>
              <w:rPr>
                <w:rFonts w:hint="eastAsia"/>
              </w:rPr>
              <w:t>区域编码</w:t>
            </w:r>
          </w:p>
        </w:tc>
        <w:tc>
          <w:tcPr>
            <w:tcW w:w="382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string</w:t>
            </w:r>
          </w:p>
        </w:tc>
        <w:tc>
          <w:tcPr>
            <w:tcW w:w="2126" w:type="dxa"/>
          </w:tcPr>
          <w:p>
            <w:pPr>
              <w:ind w:firstLine="0" w:firstLineChars="0"/>
              <w:rPr>
                <w:rFonts w:hint="eastAsia"/>
              </w:rPr>
            </w:pPr>
            <w:r>
              <w:rPr>
                <w:rFonts w:hint="eastAsia"/>
              </w:rPr>
              <w:t>分区编号</w:t>
            </w:r>
          </w:p>
        </w:tc>
        <w:tc>
          <w:tcPr>
            <w:tcW w:w="3827" w:type="dxa"/>
          </w:tcPr>
          <w:p>
            <w:pPr>
              <w:ind w:firstLine="0" w:firstLineChars="0"/>
              <w:rPr>
                <w:rFonts w:hint="eastAsia"/>
              </w:rPr>
            </w:pPr>
            <w:r>
              <w:rPr>
                <w:rFonts w:hint="eastAsia"/>
              </w:rPr>
              <w:t>编号为</w:t>
            </w:r>
            <w:r>
              <w:t>”1”,”2”</w:t>
            </w: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400</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show</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rPr>
        <w:t>error</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208" w:firstLineChars="79"/>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正确则返回一张图片</w:t>
      </w:r>
    </w:p>
    <w:p>
      <w:pPr>
        <w:pStyle w:val="3"/>
        <w:numPr>
          <w:ilvl w:val="1"/>
          <w:numId w:val="23"/>
        </w:numPr>
        <w:spacing w:before="120"/>
        <w:rPr>
          <w:rFonts w:ascii="宋体" w:hAnsi="宋体" w:eastAsia="宋体"/>
          <w:szCs w:val="30"/>
        </w:rPr>
      </w:pPr>
      <w:bookmarkStart w:id="77" w:name="_Toc11959"/>
      <w:r>
        <w:rPr>
          <w:rFonts w:hint="eastAsia" w:ascii="宋体" w:hAnsi="宋体" w:eastAsia="宋体"/>
          <w:szCs w:val="30"/>
          <w:lang w:val="en-US" w:eastAsia="zh-CN"/>
        </w:rPr>
        <w:t>发送正在分拣的钢板的零件</w:t>
      </w:r>
      <w:bookmarkEnd w:id="77"/>
    </w:p>
    <w:p>
      <w:pPr>
        <w:ind w:firstLineChars="0"/>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Helvetica" w:hAnsi="Helvetica" w:cs="Helvetica"/>
          <w:color w:val="505050"/>
          <w:sz w:val="18"/>
          <w:szCs w:val="18"/>
          <w:shd w:val="clear" w:color="auto" w:fill="FFFFFF"/>
        </w:rPr>
        <w:t>second_sort_area/system/</w:t>
      </w:r>
      <w:r>
        <w:rPr>
          <w:rFonts w:hint="eastAsia" w:ascii="Helvetica" w:hAnsi="Helvetica" w:cs="Helvetica"/>
          <w:color w:val="505050"/>
          <w:sz w:val="18"/>
          <w:szCs w:val="18"/>
          <w:shd w:val="clear" w:color="auto" w:fill="FFFFFF"/>
          <w:lang w:val="en-US" w:eastAsia="zh-CN"/>
        </w:rPr>
        <w:t>sendCurrentPlatePartInfo</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rPr>
          <w:rFonts w:hint="default" w:eastAsia="宋体"/>
          <w:lang w:val="en-US" w:eastAsia="zh-CN"/>
        </w:rPr>
      </w:pPr>
      <w:r>
        <w:rPr>
          <w:rFonts w:hint="eastAsia"/>
        </w:rPr>
        <w:t>该接口用于</w:t>
      </w:r>
      <w:r>
        <w:rPr>
          <w:rFonts w:hint="eastAsia"/>
          <w:lang w:val="en-US" w:eastAsia="zh-CN"/>
        </w:rPr>
        <w:t>总控向二次分拣下发正在分拣的钢板的小零件集合</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hint="eastAsia"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part_info_list</w:t>
      </w:r>
      <w:r>
        <w:rPr>
          <w:rFonts w:ascii="Times New Roman" w:hAnsi="Times New Roman" w:cs="Times New Roman"/>
          <w:color w:val="262626"/>
          <w:spacing w:val="12"/>
          <w:szCs w:val="21"/>
        </w:rPr>
        <w:t>”: “</w:t>
      </w:r>
      <w:r>
        <w:rPr>
          <w:rFonts w:hint="eastAsia" w:ascii="Times New Roman" w:hAnsi="Times New Roman" w:cs="Times New Roman"/>
          <w:color w:val="262626"/>
          <w:spacing w:val="12"/>
          <w:szCs w:val="21"/>
          <w:lang w:val="en-US" w:eastAsia="zh-CN"/>
        </w:rPr>
        <w:t>1,2,3,4,5,6</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9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7"/>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7"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7"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part_info_list</w:t>
            </w:r>
          </w:p>
        </w:tc>
        <w:tc>
          <w:tcPr>
            <w:tcW w:w="1276" w:type="dxa"/>
          </w:tcPr>
          <w:p>
            <w:pPr>
              <w:ind w:firstLine="0" w:firstLineChars="0"/>
            </w:pPr>
            <w:r>
              <w:rPr>
                <w:rFonts w:hint="eastAsia"/>
              </w:rPr>
              <w:t>s</w:t>
            </w:r>
            <w:r>
              <w:t>tring</w:t>
            </w:r>
          </w:p>
        </w:tc>
        <w:tc>
          <w:tcPr>
            <w:tcW w:w="2126" w:type="dxa"/>
          </w:tcPr>
          <w:p>
            <w:pPr>
              <w:ind w:firstLine="0" w:firstLineChars="0"/>
              <w:rPr>
                <w:rFonts w:hint="default" w:eastAsia="宋体"/>
                <w:lang w:val="en-US" w:eastAsia="zh-CN"/>
              </w:rPr>
            </w:pPr>
            <w:r>
              <w:rPr>
                <w:rFonts w:hint="eastAsia"/>
                <w:lang w:val="en-US" w:eastAsia="zh-CN"/>
              </w:rPr>
              <w:t>零件列表</w:t>
            </w:r>
          </w:p>
        </w:tc>
        <w:tc>
          <w:tcPr>
            <w:tcW w:w="3827" w:type="dxa"/>
          </w:tcPr>
          <w:p>
            <w:pPr>
              <w:ind w:firstLine="0" w:firstLineChars="0"/>
            </w:pP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200</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208" w:firstLineChars="79"/>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hint="eastAsia" w:ascii="Times New Roman" w:hAnsi="Times New Roman" w:cs="Times New Roman"/>
          <w:color w:val="262626"/>
          <w:spacing w:val="12"/>
          <w:szCs w:val="21"/>
        </w:rPr>
      </w:pPr>
      <w:r>
        <w:rPr>
          <w:rFonts w:hint="eastAsia" w:ascii="Times New Roman" w:hAnsi="Times New Roman" w:cs="Times New Roman"/>
          <w:b/>
          <w:bCs/>
          <w:color w:val="262626"/>
          <w:spacing w:val="12"/>
          <w:szCs w:val="21"/>
        </w:rPr>
        <w:t>参数说明:</w:t>
      </w:r>
    </w:p>
    <w:tbl>
      <w:tblPr>
        <w:tblStyle w:val="20"/>
        <w:tblW w:w="90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4"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rPr>
                <w:rFonts w:hint="default" w:eastAsia="宋体"/>
                <w:lang w:val="en-US" w:eastAsia="zh-CN"/>
              </w:rPr>
            </w:pPr>
            <w:r>
              <w:rPr>
                <w:rFonts w:hint="eastAsia"/>
                <w:lang w:val="en-US" w:eastAsia="zh-CN"/>
              </w:rPr>
              <w:t>object</w:t>
            </w:r>
          </w:p>
        </w:tc>
        <w:tc>
          <w:tcPr>
            <w:tcW w:w="2976" w:type="dxa"/>
          </w:tcPr>
          <w:p>
            <w:pPr>
              <w:ind w:firstLine="0" w:firstLineChars="0"/>
            </w:pP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default" w:ascii="宋体" w:hAnsi="宋体" w:eastAsia="宋体"/>
          <w:szCs w:val="30"/>
          <w:lang w:val="en-US" w:eastAsia="zh-CN"/>
        </w:rPr>
      </w:pPr>
      <w:bookmarkStart w:id="78" w:name="_Toc13270"/>
      <w:r>
        <w:rPr>
          <w:rFonts w:hint="eastAsia" w:ascii="宋体" w:hAnsi="宋体" w:eastAsia="宋体"/>
          <w:szCs w:val="30"/>
          <w:lang w:val="en-US" w:eastAsia="zh-CN"/>
        </w:rPr>
        <w:t>10.6</w:t>
      </w:r>
      <w:r>
        <w:rPr>
          <w:rFonts w:hint="eastAsia" w:ascii="宋体" w:hAnsi="宋体" w:eastAsia="宋体"/>
          <w:szCs w:val="30"/>
        </w:rPr>
        <w:t>获取</w:t>
      </w:r>
      <w:r>
        <w:rPr>
          <w:rFonts w:hint="eastAsia" w:ascii="宋体" w:hAnsi="宋体" w:eastAsia="宋体"/>
          <w:szCs w:val="30"/>
          <w:lang w:val="en-US" w:eastAsia="zh-CN"/>
        </w:rPr>
        <w:t>数据查询模式</w:t>
      </w:r>
      <w:bookmarkEnd w:id="78"/>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second_sort_area/</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querySecondModelState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w:t>
      </w:r>
      <w:r>
        <w:rPr>
          <w:rFonts w:hint="eastAsia"/>
          <w:lang w:val="en-US" w:eastAsia="zh-CN"/>
        </w:rPr>
        <w:t>向二次分拣查询当前零件数据的来源模式；</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 xml:space="preserve">       </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838" w:type="dxa"/>
          </w:tcPr>
          <w:p>
            <w:pPr>
              <w:ind w:firstLine="0" w:firstLineChars="0"/>
              <w:rPr>
                <w:rFonts w:hint="eastAsia"/>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rPr>
                <w:rFonts w:hint="default" w:eastAsia="宋体"/>
                <w:lang w:val="en-US" w:eastAsia="zh-CN"/>
              </w:rPr>
            </w:pPr>
            <w:r>
              <w:rPr>
                <w:rFonts w:hint="eastAsia"/>
                <w:lang w:val="en-US" w:eastAsia="zh-CN"/>
              </w:rPr>
              <w:t>string</w:t>
            </w:r>
          </w:p>
        </w:tc>
        <w:tc>
          <w:tcPr>
            <w:tcW w:w="3118" w:type="dxa"/>
          </w:tcPr>
          <w:p>
            <w:pPr>
              <w:ind w:firstLine="0" w:firstLineChars="0"/>
              <w:rPr>
                <w:rFonts w:hint="eastAsia"/>
              </w:rPr>
            </w:pPr>
          </w:p>
        </w:tc>
        <w:tc>
          <w:tcPr>
            <w:tcW w:w="2410" w:type="dxa"/>
          </w:tcPr>
          <w:p>
            <w:pPr>
              <w:ind w:firstLine="0" w:firstLineChars="0"/>
              <w:rPr>
                <w:rFonts w:hint="default" w:eastAsia="宋体"/>
                <w:lang w:val="en-US" w:eastAsia="zh-CN"/>
              </w:rPr>
            </w:pPr>
            <w:r>
              <w:rPr>
                <w:rFonts w:hint="eastAsia"/>
                <w:lang w:val="en-US" w:eastAsia="zh-CN"/>
              </w:rPr>
              <w:t>1：暗室1以及小件喷码</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default"/>
          <w:b w:val="0"/>
          <w:bCs w:val="0"/>
          <w:lang w:val="en-US" w:eastAsia="zh-CN"/>
        </w:rPr>
        <w:t>”</w:t>
      </w:r>
      <w:r>
        <w:rPr>
          <w:rStyle w:val="22"/>
          <w:rFonts w:hint="eastAsia"/>
          <w:b w:val="0"/>
          <w:bCs w:val="0"/>
          <w:lang w:val="en-US" w:eastAsia="zh-CN"/>
        </w:rPr>
        <w:t>0</w:t>
      </w:r>
      <w:r>
        <w:rPr>
          <w:rStyle w:val="22"/>
          <w:rFonts w:hint="default"/>
          <w:b w:val="0"/>
          <w:bCs w:val="0"/>
          <w:lang w:val="en-US" w:eastAsia="zh-CN"/>
        </w:rPr>
        <w:t>”</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当前分区的数据模式，0：最近分拣，1：零件跟踪</w:t>
            </w:r>
          </w:p>
        </w:tc>
      </w:tr>
    </w:tbl>
    <w:p>
      <w:pPr>
        <w:pStyle w:val="3"/>
        <w:numPr>
          <w:ilvl w:val="0"/>
          <w:numId w:val="0"/>
        </w:numPr>
        <w:spacing w:before="120"/>
        <w:ind w:left="425" w:leftChars="0"/>
        <w:rPr>
          <w:rFonts w:hint="default" w:ascii="宋体" w:hAnsi="宋体" w:eastAsia="宋体"/>
          <w:szCs w:val="30"/>
          <w:lang w:val="en-US" w:eastAsia="zh-CN"/>
        </w:rPr>
      </w:pPr>
      <w:bookmarkStart w:id="79" w:name="_Toc3075"/>
      <w:r>
        <w:rPr>
          <w:rFonts w:hint="eastAsia" w:ascii="宋体" w:hAnsi="宋体" w:eastAsia="宋体"/>
          <w:szCs w:val="30"/>
          <w:lang w:val="en-US" w:eastAsia="zh-CN"/>
        </w:rPr>
        <w:t>10.7设置数据查询模式</w:t>
      </w:r>
      <w:bookmarkEnd w:id="79"/>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second_sort_area/</w:t>
      </w:r>
      <w:r>
        <w:rPr>
          <w:rFonts w:hint="eastAsia" w:ascii="Times New Roman" w:hAnsi="Times New Roman" w:cs="Times New Roman"/>
          <w:color w:val="262626"/>
          <w:spacing w:val="12"/>
          <w:szCs w:val="24"/>
          <w:lang w:val="en-US" w:eastAsia="zh-CN"/>
        </w:rPr>
        <w:t>system</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uptSecondModelState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该接口用于总控</w:t>
      </w:r>
      <w:r>
        <w:rPr>
          <w:rFonts w:hint="eastAsia"/>
          <w:lang w:val="en-US" w:eastAsia="zh-CN"/>
        </w:rPr>
        <w:t>设置二次分拣区指定分区的数据查询模式；</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status_val</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0</w:t>
      </w:r>
      <w:r>
        <w:rPr>
          <w:rFonts w:hint="default" w:ascii="Times New Roman" w:hAnsi="Times New Roman" w:cs="Times New Roman"/>
          <w:color w:val="262626"/>
          <w:spacing w:val="12"/>
          <w:szCs w:val="21"/>
          <w:lang w:val="en-US" w:eastAsia="zh-CN"/>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40"/>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40" w:type="dxa"/>
          </w:tcPr>
          <w:p>
            <w:pPr>
              <w:ind w:firstLine="0" w:firstLineChars="0"/>
            </w:pPr>
            <w:r>
              <w:rPr>
                <w:rFonts w:hint="eastAsia"/>
              </w:rPr>
              <w:t>说明</w:t>
            </w:r>
          </w:p>
        </w:tc>
        <w:tc>
          <w:tcPr>
            <w:tcW w:w="3388"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2140" w:type="dxa"/>
          </w:tcPr>
          <w:p>
            <w:pPr>
              <w:ind w:firstLine="0" w:firstLineChars="0"/>
              <w:rPr>
                <w:rFonts w:hint="eastAsia" w:eastAsia="宋体"/>
                <w:lang w:eastAsia="zh-CN"/>
              </w:rPr>
            </w:pPr>
            <w:r>
              <w:rPr>
                <w:rFonts w:hint="eastAsia"/>
                <w:lang w:val="en-US" w:eastAsia="zh-CN"/>
              </w:rPr>
              <w:t>分区</w:t>
            </w:r>
          </w:p>
        </w:tc>
        <w:tc>
          <w:tcPr>
            <w:tcW w:w="3388" w:type="dxa"/>
          </w:tcPr>
          <w:p>
            <w:pPr>
              <w:ind w:firstLine="0" w:firstLineChars="0"/>
              <w:rPr>
                <w:rFonts w:hint="default" w:eastAsia="宋体"/>
                <w:lang w:val="en-US" w:eastAsia="zh-CN"/>
              </w:rPr>
            </w:pPr>
            <w:r>
              <w:rPr>
                <w:rFonts w:hint="eastAsia"/>
                <w:lang w:val="en-US" w:eastAsia="zh-CN"/>
              </w:rPr>
              <w:t>默认传1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status_val</w:t>
            </w:r>
          </w:p>
        </w:tc>
        <w:tc>
          <w:tcPr>
            <w:tcW w:w="1276" w:type="dxa"/>
          </w:tcPr>
          <w:p>
            <w:pPr>
              <w:ind w:firstLine="0" w:firstLineChars="0"/>
              <w:rPr>
                <w:rFonts w:hint="default" w:eastAsia="宋体"/>
                <w:lang w:val="en-US" w:eastAsia="zh-CN"/>
              </w:rPr>
            </w:pPr>
            <w:r>
              <w:rPr>
                <w:rFonts w:hint="eastAsia"/>
                <w:lang w:val="en-US" w:eastAsia="zh-CN"/>
              </w:rPr>
              <w:t>string</w:t>
            </w:r>
          </w:p>
        </w:tc>
        <w:tc>
          <w:tcPr>
            <w:tcW w:w="2140" w:type="dxa"/>
          </w:tcPr>
          <w:p>
            <w:pPr>
              <w:ind w:firstLine="0" w:firstLineChars="0"/>
              <w:rPr>
                <w:rFonts w:hint="eastAsia" w:eastAsia="宋体"/>
                <w:lang w:val="en-US" w:eastAsia="zh-CN"/>
              </w:rPr>
            </w:pPr>
            <w:r>
              <w:rPr>
                <w:rFonts w:hint="eastAsia"/>
                <w:lang w:val="en-US" w:eastAsia="zh-CN"/>
              </w:rPr>
              <w:t>模式值</w:t>
            </w:r>
          </w:p>
        </w:tc>
        <w:tc>
          <w:tcPr>
            <w:tcW w:w="3388" w:type="dxa"/>
          </w:tcPr>
          <w:p>
            <w:pPr>
              <w:ind w:firstLine="0" w:firstLineChars="0"/>
              <w:rPr>
                <w:rFonts w:hint="default"/>
                <w:lang w:val="en-US" w:eastAsia="zh-CN"/>
              </w:rPr>
            </w:pPr>
            <w:r>
              <w:rPr>
                <w:rFonts w:hint="eastAsia" w:ascii="Times New Roman" w:hAnsi="Times New Roman" w:cs="Times New Roman"/>
                <w:lang w:val="en-US" w:eastAsia="zh-CN"/>
              </w:rPr>
              <w:t>0：最近分拣，1：零件跟踪</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default" w:eastAsia="宋体"/>
          <w:b w:val="0"/>
          <w:bCs w:val="0"/>
          <w:lang w:val="en-US" w:eastAsia="zh-CN"/>
        </w:rPr>
      </w:pPr>
      <w:r>
        <w:rPr>
          <w:rStyle w:val="22"/>
          <w:rFonts w:hint="eastAsia"/>
          <w:b w:val="0"/>
          <w:bCs w:val="0"/>
        </w:rPr>
        <w:t>    "data": </w:t>
      </w:r>
      <w:r>
        <w:rPr>
          <w:rStyle w:val="22"/>
          <w:rFonts w:hint="eastAsia"/>
          <w:b w:val="0"/>
          <w:bCs w:val="0"/>
          <w:lang w:val="en-US" w:eastAsia="zh-CN"/>
        </w:rPr>
        <w:t>null</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827"/>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827" w:type="dxa"/>
          </w:tcPr>
          <w:p>
            <w:pPr>
              <w:ind w:firstLine="0" w:firstLineChars="0"/>
            </w:pPr>
            <w:r>
              <w:rPr>
                <w:rFonts w:hint="eastAsia"/>
              </w:rPr>
              <w:t>说明</w:t>
            </w:r>
          </w:p>
        </w:tc>
        <w:tc>
          <w:tcPr>
            <w:tcW w:w="3126"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827" w:type="dxa"/>
          </w:tcPr>
          <w:p>
            <w:pPr>
              <w:ind w:firstLine="0" w:firstLineChars="0"/>
            </w:pPr>
            <w:r>
              <w:rPr>
                <w:rFonts w:hint="eastAsia"/>
              </w:rPr>
              <w:t>返回码</w:t>
            </w:r>
          </w:p>
        </w:tc>
        <w:tc>
          <w:tcPr>
            <w:tcW w:w="3126"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827" w:type="dxa"/>
          </w:tcPr>
          <w:p>
            <w:pPr>
              <w:ind w:firstLine="0" w:firstLineChars="0"/>
            </w:pPr>
            <w:r>
              <w:rPr>
                <w:rFonts w:hint="eastAsia"/>
              </w:rPr>
              <w:t>对返回码的文本描述内容。若返回码不为200，则返回错误描述信息</w:t>
            </w:r>
          </w:p>
        </w:tc>
        <w:tc>
          <w:tcPr>
            <w:tcW w:w="3126"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827" w:type="dxa"/>
          </w:tcPr>
          <w:p>
            <w:pPr>
              <w:ind w:firstLine="0" w:firstLineChars="0"/>
            </w:pPr>
            <w:r>
              <w:rPr>
                <w:rFonts w:hint="eastAsia"/>
              </w:rPr>
              <w:t>数据区，如过没有数据返回，则为空</w:t>
            </w:r>
          </w:p>
        </w:tc>
        <w:tc>
          <w:tcPr>
            <w:tcW w:w="3126" w:type="dxa"/>
          </w:tcPr>
          <w:p>
            <w:pPr>
              <w:ind w:firstLine="0" w:firstLineChars="0"/>
              <w:rPr>
                <w:rFonts w:hint="default" w:ascii="Times New Roman" w:hAnsi="Times New Roman" w:eastAsia="宋体" w:cs="Times New Roman"/>
                <w:lang w:val="en-US" w:eastAsia="zh-CN"/>
              </w:rPr>
            </w:pPr>
          </w:p>
        </w:tc>
      </w:tr>
    </w:tbl>
    <w:p>
      <w:pPr>
        <w:rPr>
          <w:rFonts w:hint="eastAsia" w:ascii="Times New Roman" w:hAnsi="Times New Roman" w:cs="Times New Roman"/>
          <w:color w:val="262626"/>
          <w:spacing w:val="12"/>
          <w:szCs w:val="21"/>
          <w:lang w:eastAsia="zh-CN"/>
        </w:rPr>
      </w:pPr>
    </w:p>
    <w:p>
      <w:pPr>
        <w:pStyle w:val="2"/>
        <w:numPr>
          <w:ilvl w:val="0"/>
          <w:numId w:val="7"/>
        </w:numPr>
        <w:spacing w:line="360" w:lineRule="auto"/>
        <w:rPr>
          <w:rFonts w:hint="eastAsia" w:ascii="宋体" w:hAnsi="宋体" w:eastAsia="宋体"/>
        </w:rPr>
      </w:pPr>
      <w:bookmarkStart w:id="80" w:name="_Toc21846"/>
      <w:r>
        <w:rPr>
          <w:rFonts w:hint="eastAsia" w:ascii="宋体" w:hAnsi="宋体" w:eastAsia="宋体"/>
          <w:lang w:val="en-US" w:eastAsia="zh-CN"/>
        </w:rPr>
        <w:t>内部</w:t>
      </w:r>
      <w:r>
        <w:rPr>
          <w:rFonts w:hint="eastAsia" w:ascii="宋体" w:hAnsi="宋体" w:eastAsia="宋体"/>
        </w:rPr>
        <w:t>数据交互</w:t>
      </w:r>
      <w:bookmarkEnd w:id="80"/>
    </w:p>
    <w:p>
      <w:pPr>
        <w:pStyle w:val="3"/>
        <w:numPr>
          <w:ilvl w:val="0"/>
          <w:numId w:val="0"/>
        </w:numPr>
        <w:spacing w:before="120"/>
        <w:ind w:left="417" w:leftChars="0"/>
        <w:rPr>
          <w:rFonts w:hint="eastAsia" w:ascii="宋体" w:hAnsi="宋体" w:eastAsia="宋体"/>
          <w:szCs w:val="30"/>
        </w:rPr>
      </w:pPr>
      <w:bookmarkStart w:id="81" w:name="_Toc10879"/>
      <w:r>
        <w:rPr>
          <w:rFonts w:hint="eastAsia" w:ascii="宋体" w:hAnsi="宋体" w:eastAsia="宋体"/>
          <w:szCs w:val="30"/>
          <w:lang w:val="en-US" w:eastAsia="zh-CN"/>
        </w:rPr>
        <w:t>11.1根据零件查询厚度</w:t>
      </w:r>
      <w:bookmarkEnd w:id="81"/>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control/data/getThicknessOfPartInfo</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w:t>
      </w:r>
      <w:r>
        <w:rPr>
          <w:rFonts w:hint="eastAsia"/>
          <w:lang w:val="en-US" w:eastAsia="zh-CN"/>
        </w:rPr>
        <w:t>向总控</w:t>
      </w:r>
      <w:r>
        <w:rPr>
          <w:rFonts w:hint="eastAsia"/>
        </w:rPr>
        <w:t>查询</w:t>
      </w:r>
      <w:r>
        <w:rPr>
          <w:rFonts w:hint="eastAsia"/>
          <w:lang w:val="en-US" w:eastAsia="zh-CN"/>
        </w:rPr>
        <w:t>指定零件的厚度</w:t>
      </w:r>
      <w:r>
        <w:rPr>
          <w:rFonts w:hint="eastAsia"/>
        </w:rPr>
        <w:t>；</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part_code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QDP005823901L</w:t>
      </w:r>
      <w:r>
        <w:rPr>
          <w:rFonts w:ascii="Times New Roman" w:hAnsi="Times New Roman" w:cs="Times New Roman"/>
          <w:color w:val="262626"/>
          <w:spacing w:val="12"/>
          <w:szCs w:val="21"/>
        </w:rPr>
        <w:t>”,</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part_code</w:t>
            </w:r>
          </w:p>
        </w:tc>
        <w:tc>
          <w:tcPr>
            <w:tcW w:w="1276" w:type="dxa"/>
          </w:tcPr>
          <w:p>
            <w:pPr>
              <w:ind w:firstLine="0" w:firstLineChars="0"/>
            </w:pPr>
            <w:r>
              <w:t>string</w:t>
            </w:r>
          </w:p>
        </w:tc>
        <w:tc>
          <w:tcPr>
            <w:tcW w:w="2126" w:type="dxa"/>
          </w:tcPr>
          <w:p>
            <w:pPr>
              <w:ind w:firstLine="0" w:firstLineChars="0"/>
              <w:rPr>
                <w:rFonts w:hint="default" w:eastAsia="宋体"/>
                <w:lang w:val="en-US" w:eastAsia="zh-CN"/>
              </w:rPr>
            </w:pPr>
            <w:r>
              <w:rPr>
                <w:rFonts w:hint="eastAsia"/>
                <w:lang w:val="en-US" w:eastAsia="zh-CN"/>
              </w:rPr>
              <w:t>零件编码</w:t>
            </w:r>
          </w:p>
        </w:tc>
        <w:tc>
          <w:tcPr>
            <w:tcW w:w="3827" w:type="dxa"/>
          </w:tcPr>
          <w:p>
            <w:pPr>
              <w:ind w:firstLine="0" w:firstLineChars="0"/>
            </w:pP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00</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8.0</w:t>
      </w:r>
      <w:r>
        <w:rPr>
          <w:rFonts w:ascii="Times New Roman" w:hAnsi="Times New Roman" w:cs="Times New Roman"/>
          <w:color w:val="262626"/>
          <w:spacing w:val="12"/>
          <w:szCs w:val="21"/>
        </w:rPr>
        <w:t>”</w:t>
      </w:r>
    </w:p>
    <w:p>
      <w:pPr>
        <w:ind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3549"/>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559" w:type="dxa"/>
          </w:tcPr>
          <w:p>
            <w:pPr>
              <w:ind w:firstLine="0" w:firstLineChars="0"/>
            </w:pPr>
            <w:r>
              <w:rPr>
                <w:rFonts w:hint="eastAsia"/>
              </w:rPr>
              <w:t>参数类型</w:t>
            </w:r>
          </w:p>
        </w:tc>
        <w:tc>
          <w:tcPr>
            <w:tcW w:w="3549" w:type="dxa"/>
          </w:tcPr>
          <w:p>
            <w:pPr>
              <w:ind w:firstLine="0" w:firstLineChars="0"/>
            </w:pPr>
            <w:r>
              <w:rPr>
                <w:rFonts w:hint="eastAsia"/>
              </w:rPr>
              <w:t>说明</w:t>
            </w:r>
          </w:p>
        </w:tc>
        <w:tc>
          <w:tcPr>
            <w:tcW w:w="311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59" w:type="dxa"/>
          </w:tcPr>
          <w:p>
            <w:pPr>
              <w:ind w:firstLine="0" w:firstLineChars="0"/>
            </w:pPr>
            <w:r>
              <w:rPr>
                <w:rFonts w:hint="eastAsia"/>
              </w:rPr>
              <w:t>int</w:t>
            </w:r>
          </w:p>
        </w:tc>
        <w:tc>
          <w:tcPr>
            <w:tcW w:w="3549" w:type="dxa"/>
          </w:tcPr>
          <w:p>
            <w:pPr>
              <w:ind w:firstLine="0" w:firstLineChars="0"/>
            </w:pPr>
            <w:r>
              <w:rPr>
                <w:rFonts w:hint="eastAsia"/>
              </w:rPr>
              <w:t>返回码</w:t>
            </w:r>
          </w:p>
        </w:tc>
        <w:tc>
          <w:tcPr>
            <w:tcW w:w="3113"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59" w:type="dxa"/>
          </w:tcPr>
          <w:p>
            <w:pPr>
              <w:ind w:firstLine="0" w:firstLineChars="0"/>
            </w:pPr>
            <w:r>
              <w:rPr>
                <w:rFonts w:hint="eastAsia"/>
              </w:rPr>
              <w:t>string</w:t>
            </w:r>
          </w:p>
        </w:tc>
        <w:tc>
          <w:tcPr>
            <w:tcW w:w="3549" w:type="dxa"/>
          </w:tcPr>
          <w:p>
            <w:pPr>
              <w:ind w:firstLine="0" w:firstLineChars="0"/>
            </w:pPr>
            <w:r>
              <w:rPr>
                <w:rFonts w:hint="eastAsia"/>
              </w:rPr>
              <w:t>对返回码的文本描述内容。若返回码不为200，则返回错误描述信息</w:t>
            </w:r>
          </w:p>
        </w:tc>
        <w:tc>
          <w:tcPr>
            <w:tcW w:w="3113"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pPr>
              <w:ind w:firstLine="0" w:firstLineChars="0"/>
            </w:pPr>
            <w:r>
              <w:rPr>
                <w:rFonts w:hint="eastAsia"/>
              </w:rPr>
              <w:t>string</w:t>
            </w:r>
          </w:p>
        </w:tc>
        <w:tc>
          <w:tcPr>
            <w:tcW w:w="3549" w:type="dxa"/>
          </w:tcPr>
          <w:p>
            <w:pPr>
              <w:ind w:firstLine="0" w:firstLineChars="0"/>
            </w:pPr>
            <w:r>
              <w:rPr>
                <w:rFonts w:hint="eastAsia"/>
              </w:rPr>
              <w:t>数据区，如过没有数据返回，则为空</w:t>
            </w:r>
          </w:p>
        </w:tc>
        <w:tc>
          <w:tcPr>
            <w:tcW w:w="3113"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零件厚度，若未查到该零件信息，默认为8</w:t>
            </w:r>
          </w:p>
        </w:tc>
      </w:tr>
    </w:tbl>
    <w:p>
      <w:pPr>
        <w:pStyle w:val="3"/>
        <w:numPr>
          <w:ilvl w:val="0"/>
          <w:numId w:val="0"/>
        </w:numPr>
        <w:spacing w:before="120"/>
        <w:ind w:left="417" w:leftChars="0"/>
        <w:rPr>
          <w:rFonts w:hint="eastAsia" w:ascii="宋体" w:hAnsi="宋体" w:eastAsia="宋体"/>
          <w:szCs w:val="30"/>
          <w:lang w:val="en-US" w:eastAsia="zh-CN"/>
        </w:rPr>
      </w:pPr>
      <w:bookmarkStart w:id="82" w:name="_Toc25485"/>
      <w:r>
        <w:rPr>
          <w:rFonts w:hint="eastAsia" w:ascii="宋体" w:hAnsi="宋体" w:eastAsia="宋体"/>
          <w:szCs w:val="30"/>
          <w:lang w:val="en-US" w:eastAsia="zh-CN"/>
        </w:rPr>
        <w:t>11.2</w:t>
      </w:r>
      <w:r>
        <w:rPr>
          <w:rFonts w:hint="eastAsia" w:ascii="宋体" w:hAnsi="宋体" w:eastAsia="宋体"/>
          <w:szCs w:val="30"/>
          <w:lang w:val="en-US" w:eastAsia="zh-CN"/>
        </w:rPr>
        <w:tab/>
      </w:r>
      <w:r>
        <w:rPr>
          <w:rFonts w:hint="eastAsia" w:ascii="宋体" w:hAnsi="宋体" w:eastAsia="宋体"/>
          <w:szCs w:val="30"/>
          <w:lang w:val="en-US" w:eastAsia="zh-CN"/>
        </w:rPr>
        <w:t>查询最近喷码/分拣未处理的中小件</w:t>
      </w:r>
      <w:bookmarkEnd w:id="82"/>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control/data/getLatestSortPart</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w:t>
      </w:r>
      <w:r>
        <w:rPr>
          <w:rFonts w:hint="eastAsia"/>
          <w:lang w:val="en-US" w:eastAsia="zh-CN"/>
        </w:rPr>
        <w:t>向总控</w:t>
      </w:r>
      <w:r>
        <w:rPr>
          <w:rFonts w:hint="eastAsia"/>
        </w:rPr>
        <w:t>查询</w:t>
      </w:r>
      <w:r>
        <w:rPr>
          <w:rFonts w:hint="eastAsia"/>
          <w:lang w:val="en-US" w:eastAsia="zh-CN"/>
        </w:rPr>
        <w:t>喷码或二次分拣未处理的中小零件数据</w:t>
      </w:r>
      <w:r>
        <w:rPr>
          <w:rFonts w:hint="eastAsia"/>
        </w:rPr>
        <w:t>；</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hint="eastAsia" w:ascii="Times New Roman" w:hAnsi="Times New Roman" w:cs="Times New Roman"/>
          <w:color w:val="262626"/>
          <w:spacing w:val="12"/>
          <w:szCs w:val="21"/>
        </w:rPr>
        <w:t>,</w:t>
      </w:r>
    </w:p>
    <w:p>
      <w:pPr>
        <w:ind w:firstLine="1000" w:firstLineChars="3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area_flag</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0</w:t>
      </w:r>
      <w:r>
        <w:rPr>
          <w:rFonts w:ascii="Times New Roman" w:hAnsi="Times New Roman" w:cs="Times New Roman"/>
          <w:color w:val="262626"/>
          <w:spacing w:val="12"/>
          <w:szCs w:val="21"/>
        </w:rPr>
        <w:t>”,</w:t>
      </w:r>
    </w:p>
    <w:p>
      <w:pPr>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lang w:val="en-US" w:eastAsia="zh-CN"/>
              </w:rPr>
              <w:t>area_flag</w:t>
            </w:r>
          </w:p>
        </w:tc>
        <w:tc>
          <w:tcPr>
            <w:tcW w:w="1276" w:type="dxa"/>
          </w:tcPr>
          <w:p>
            <w:pPr>
              <w:ind w:firstLine="0" w:firstLineChars="0"/>
            </w:pPr>
            <w:r>
              <w:t>string</w:t>
            </w:r>
          </w:p>
        </w:tc>
        <w:tc>
          <w:tcPr>
            <w:tcW w:w="2126" w:type="dxa"/>
          </w:tcPr>
          <w:p>
            <w:pPr>
              <w:ind w:firstLine="0" w:firstLineChars="0"/>
              <w:rPr>
                <w:rFonts w:hint="default" w:eastAsia="宋体"/>
                <w:lang w:val="en-US" w:eastAsia="zh-CN"/>
              </w:rPr>
            </w:pPr>
            <w:r>
              <w:rPr>
                <w:rFonts w:hint="eastAsia"/>
                <w:lang w:val="en-US" w:eastAsia="zh-CN"/>
              </w:rPr>
              <w:t>区域标记</w:t>
            </w:r>
          </w:p>
        </w:tc>
        <w:tc>
          <w:tcPr>
            <w:tcW w:w="3827" w:type="dxa"/>
          </w:tcPr>
          <w:p>
            <w:pPr>
              <w:ind w:firstLine="0" w:firstLineChars="0"/>
              <w:rPr>
                <w:rFonts w:hint="default" w:eastAsia="宋体"/>
                <w:lang w:val="en-US" w:eastAsia="zh-CN"/>
              </w:rPr>
            </w:pPr>
            <w:r>
              <w:rPr>
                <w:rFonts w:hint="eastAsia"/>
                <w:lang w:val="en-US" w:eastAsia="zh-CN"/>
              </w:rPr>
              <w:t>0：喷码区，1：二次分拣区</w:t>
            </w:r>
          </w:p>
        </w:tc>
      </w:tr>
    </w:tbl>
    <w:p>
      <w:pPr>
        <w:spacing w:before="240" w:beforeLines="100"/>
        <w:ind w:firstLineChars="0"/>
        <w:rPr>
          <w:rStyle w:val="22"/>
        </w:rPr>
      </w:pPr>
      <w:r>
        <w:rPr>
          <w:rStyle w:val="22"/>
          <w:rFonts w:hint="eastAsia"/>
        </w:rPr>
        <w:t>返回结果：</w:t>
      </w:r>
    </w:p>
    <w:p>
      <w:pPr>
        <w:ind w:left="0" w:leftChars="0" w:firstLine="0" w:firstLineChars="0"/>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w:t>
      </w:r>
    </w:p>
    <w:p>
      <w:pPr>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"msg": "success",</w:t>
      </w:r>
    </w:p>
    <w:p>
      <w:pPr>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"code": 200,</w:t>
      </w:r>
    </w:p>
    <w:p>
      <w:pPr>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"data": [</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"task_inner_no": "003b28bbfe6f474ebb02e0aceee1386f",</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"part_code": "13551827L",</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"new_part_code": ”</w:t>
      </w:r>
      <w:r>
        <w:rPr>
          <w:rFonts w:hint="eastAsia" w:ascii="Times New Roman" w:hAnsi="Times New Roman" w:cs="Times New Roman"/>
          <w:color w:val="262626"/>
          <w:spacing w:val="12"/>
          <w:szCs w:val="21"/>
          <w:lang w:val="en-US" w:eastAsia="zh-CN"/>
        </w:rPr>
        <w:t>xxx</w:t>
      </w:r>
      <w:r>
        <w:rPr>
          <w:rFonts w:hint="default" w:ascii="Times New Roman" w:hAnsi="Times New Roman" w:cs="Times New Roman"/>
          <w:color w:val="262626"/>
          <w:spacing w:val="12"/>
          <w:szCs w:val="21"/>
          <w:lang w:val="en-US" w:eastAsia="zh-CN"/>
        </w:rPr>
        <w:t>”,</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"part_thickness": "8.0"</w:t>
      </w:r>
    </w:p>
    <w:p>
      <w:pPr>
        <w:ind w:firstLine="1000" w:firstLineChars="379"/>
        <w:rPr>
          <w:rFonts w:hint="default"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        }</w:t>
      </w:r>
    </w:p>
    <w:p>
      <w:pPr>
        <w:ind w:firstLine="1000" w:firstLineChars="379"/>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0" w:leftChars="0" w:firstLine="0" w:firstLineChars="0"/>
        <w:rPr>
          <w:rFonts w:hint="eastAsia"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w:t>
      </w:r>
    </w:p>
    <w:tbl>
      <w:tblPr>
        <w:tblStyle w:val="20"/>
        <w:tblW w:w="101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9"/>
        <w:gridCol w:w="1559"/>
        <w:gridCol w:w="3549"/>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pPr>
            <w:r>
              <w:rPr>
                <w:rFonts w:hint="eastAsia"/>
              </w:rPr>
              <w:t>参数</w:t>
            </w:r>
          </w:p>
        </w:tc>
        <w:tc>
          <w:tcPr>
            <w:tcW w:w="1559" w:type="dxa"/>
          </w:tcPr>
          <w:p>
            <w:pPr>
              <w:ind w:firstLine="0" w:firstLineChars="0"/>
            </w:pPr>
            <w:r>
              <w:rPr>
                <w:rFonts w:hint="eastAsia"/>
              </w:rPr>
              <w:t>参数类型</w:t>
            </w:r>
          </w:p>
        </w:tc>
        <w:tc>
          <w:tcPr>
            <w:tcW w:w="3549" w:type="dxa"/>
          </w:tcPr>
          <w:p>
            <w:pPr>
              <w:ind w:firstLine="0" w:firstLineChars="0"/>
            </w:pPr>
            <w:r>
              <w:rPr>
                <w:rFonts w:hint="eastAsia"/>
              </w:rPr>
              <w:t>说明</w:t>
            </w:r>
          </w:p>
        </w:tc>
        <w:tc>
          <w:tcPr>
            <w:tcW w:w="311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59" w:type="dxa"/>
          </w:tcPr>
          <w:p>
            <w:pPr>
              <w:ind w:firstLine="0" w:firstLineChars="0"/>
            </w:pPr>
            <w:r>
              <w:rPr>
                <w:rFonts w:hint="eastAsia"/>
              </w:rPr>
              <w:t>int</w:t>
            </w:r>
          </w:p>
        </w:tc>
        <w:tc>
          <w:tcPr>
            <w:tcW w:w="3549" w:type="dxa"/>
          </w:tcPr>
          <w:p>
            <w:pPr>
              <w:ind w:firstLine="0" w:firstLineChars="0"/>
            </w:pPr>
            <w:r>
              <w:rPr>
                <w:rFonts w:hint="eastAsia"/>
              </w:rPr>
              <w:t>返回码</w:t>
            </w:r>
          </w:p>
        </w:tc>
        <w:tc>
          <w:tcPr>
            <w:tcW w:w="3113"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59" w:type="dxa"/>
          </w:tcPr>
          <w:p>
            <w:pPr>
              <w:ind w:firstLine="0" w:firstLineChars="0"/>
            </w:pPr>
            <w:r>
              <w:rPr>
                <w:rFonts w:hint="eastAsia"/>
              </w:rPr>
              <w:t>string</w:t>
            </w:r>
          </w:p>
        </w:tc>
        <w:tc>
          <w:tcPr>
            <w:tcW w:w="3549" w:type="dxa"/>
          </w:tcPr>
          <w:p>
            <w:pPr>
              <w:ind w:firstLine="0" w:firstLineChars="0"/>
            </w:pPr>
            <w:r>
              <w:rPr>
                <w:rFonts w:hint="eastAsia"/>
              </w:rPr>
              <w:t>对返回码的文本描述内容。若返回码不为200，则返回错误描述信息</w:t>
            </w:r>
          </w:p>
        </w:tc>
        <w:tc>
          <w:tcPr>
            <w:tcW w:w="3113"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pPr>
              <w:ind w:firstLine="0" w:firstLineChars="0"/>
            </w:pPr>
            <w:r>
              <w:rPr>
                <w:rFonts w:hint="eastAsia"/>
              </w:rPr>
              <w:t>string</w:t>
            </w:r>
          </w:p>
        </w:tc>
        <w:tc>
          <w:tcPr>
            <w:tcW w:w="3549" w:type="dxa"/>
          </w:tcPr>
          <w:p>
            <w:pPr>
              <w:ind w:firstLine="0" w:firstLineChars="0"/>
            </w:pPr>
            <w:r>
              <w:rPr>
                <w:rFonts w:hint="eastAsia"/>
              </w:rPr>
              <w:t>数据区，如过没有数据返回，则为空</w:t>
            </w:r>
          </w:p>
        </w:tc>
        <w:tc>
          <w:tcPr>
            <w:tcW w:w="3113" w:type="dxa"/>
          </w:tcPr>
          <w:p>
            <w:pPr>
              <w:ind w:firstLine="0" w:firstLineChars="0"/>
              <w:rPr>
                <w:rFonts w:hint="default" w:ascii="Times New Roman" w:hAns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task_inner_no</w:t>
            </w:r>
          </w:p>
        </w:tc>
        <w:tc>
          <w:tcPr>
            <w:tcW w:w="1559" w:type="dxa"/>
          </w:tcPr>
          <w:p>
            <w:pPr>
              <w:ind w:firstLine="0" w:firstLineChars="0"/>
              <w:rPr>
                <w:rFonts w:hint="eastAsia"/>
              </w:rPr>
            </w:pPr>
            <w:r>
              <w:rPr>
                <w:rFonts w:hint="eastAsia"/>
              </w:rPr>
              <w:t>string</w:t>
            </w:r>
          </w:p>
        </w:tc>
        <w:tc>
          <w:tcPr>
            <w:tcW w:w="3549" w:type="dxa"/>
          </w:tcPr>
          <w:p>
            <w:pPr>
              <w:ind w:firstLine="0" w:firstLineChars="0"/>
              <w:rPr>
                <w:rFonts w:hint="default" w:eastAsia="宋体"/>
                <w:lang w:val="en-US" w:eastAsia="zh-CN"/>
              </w:rPr>
            </w:pPr>
            <w:r>
              <w:rPr>
                <w:rFonts w:hint="eastAsia"/>
                <w:lang w:val="en-US" w:eastAsia="zh-CN"/>
              </w:rPr>
              <w:t>内部钢板编号</w:t>
            </w:r>
          </w:p>
        </w:tc>
        <w:tc>
          <w:tcPr>
            <w:tcW w:w="3113" w:type="dxa"/>
          </w:tcPr>
          <w:p>
            <w:pPr>
              <w:ind w:firstLine="0" w:firstLineChars="0"/>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part_code</w:t>
            </w:r>
          </w:p>
        </w:tc>
        <w:tc>
          <w:tcPr>
            <w:tcW w:w="1559" w:type="dxa"/>
          </w:tcPr>
          <w:p>
            <w:pPr>
              <w:ind w:left="0" w:leftChars="0" w:firstLine="0" w:firstLineChars="0"/>
              <w:jc w:val="both"/>
              <w:rPr>
                <w:rFonts w:hint="eastAsia"/>
              </w:rPr>
            </w:pPr>
            <w:r>
              <w:rPr>
                <w:rFonts w:hint="eastAsia"/>
              </w:rPr>
              <w:t>string</w:t>
            </w:r>
          </w:p>
        </w:tc>
        <w:tc>
          <w:tcPr>
            <w:tcW w:w="3549" w:type="dxa"/>
          </w:tcPr>
          <w:p>
            <w:pPr>
              <w:ind w:firstLine="0" w:firstLineChars="0"/>
              <w:rPr>
                <w:rFonts w:hint="default"/>
                <w:lang w:val="en-US" w:eastAsia="zh-CN"/>
              </w:rPr>
            </w:pPr>
            <w:r>
              <w:rPr>
                <w:rFonts w:hint="eastAsia"/>
                <w:lang w:val="en-US" w:eastAsia="zh-CN"/>
              </w:rPr>
              <w:t>零件编码</w:t>
            </w:r>
          </w:p>
        </w:tc>
        <w:tc>
          <w:tcPr>
            <w:tcW w:w="3113" w:type="dxa"/>
          </w:tcPr>
          <w:p>
            <w:pPr>
              <w:ind w:firstLine="0" w:firstLineChars="0"/>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new_part_code</w:t>
            </w:r>
          </w:p>
        </w:tc>
        <w:tc>
          <w:tcPr>
            <w:tcW w:w="1559" w:type="dxa"/>
          </w:tcPr>
          <w:p>
            <w:pPr>
              <w:ind w:left="0" w:leftChars="0" w:firstLine="0" w:firstLineChars="0"/>
              <w:jc w:val="both"/>
              <w:rPr>
                <w:rFonts w:hint="eastAsia"/>
              </w:rPr>
            </w:pPr>
            <w:r>
              <w:rPr>
                <w:rFonts w:hint="eastAsia"/>
              </w:rPr>
              <w:t>string</w:t>
            </w:r>
          </w:p>
        </w:tc>
        <w:tc>
          <w:tcPr>
            <w:tcW w:w="3549" w:type="dxa"/>
          </w:tcPr>
          <w:p>
            <w:pPr>
              <w:ind w:firstLine="0" w:firstLineChars="0"/>
              <w:rPr>
                <w:rFonts w:hint="default"/>
                <w:lang w:val="en-US" w:eastAsia="zh-CN"/>
              </w:rPr>
            </w:pPr>
            <w:r>
              <w:rPr>
                <w:rFonts w:hint="eastAsia"/>
                <w:lang w:val="en-US" w:eastAsia="zh-CN"/>
              </w:rPr>
              <w:t>内部零件编码</w:t>
            </w:r>
          </w:p>
        </w:tc>
        <w:tc>
          <w:tcPr>
            <w:tcW w:w="3113" w:type="dxa"/>
          </w:tcPr>
          <w:p>
            <w:pPr>
              <w:ind w:firstLine="0" w:firstLineChars="0"/>
              <w:rPr>
                <w:rFonts w:hint="eastAsia"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559" w:type="dxa"/>
          </w:tcPr>
          <w:p>
            <w:pPr>
              <w:ind w:left="0" w:leftChars="0" w:firstLine="0" w:firstLineChars="0"/>
              <w:jc w:val="both"/>
              <w:rPr>
                <w:rFonts w:hint="eastAsia"/>
              </w:rPr>
            </w:pPr>
            <w:r>
              <w:rPr>
                <w:rFonts w:hint="eastAsia"/>
              </w:rPr>
              <w:t>string</w:t>
            </w:r>
          </w:p>
        </w:tc>
        <w:tc>
          <w:tcPr>
            <w:tcW w:w="3549" w:type="dxa"/>
          </w:tcPr>
          <w:p>
            <w:pPr>
              <w:ind w:firstLine="0" w:firstLineChars="0"/>
              <w:rPr>
                <w:rFonts w:hint="default"/>
                <w:lang w:val="en-US" w:eastAsia="zh-CN"/>
              </w:rPr>
            </w:pPr>
            <w:r>
              <w:rPr>
                <w:rFonts w:hint="eastAsia"/>
                <w:lang w:val="en-US" w:eastAsia="zh-CN"/>
              </w:rPr>
              <w:t>零件厚度</w:t>
            </w:r>
          </w:p>
        </w:tc>
        <w:tc>
          <w:tcPr>
            <w:tcW w:w="3113" w:type="dxa"/>
          </w:tcPr>
          <w:p>
            <w:pPr>
              <w:ind w:firstLine="0" w:firstLineChars="0"/>
              <w:rPr>
                <w:rFonts w:hint="eastAsia" w:ascii="Times New Roman" w:hAnsi="Times New Roman" w:cs="Times New Roman"/>
                <w:lang w:val="en-US" w:eastAsia="zh-CN"/>
              </w:rPr>
            </w:pPr>
          </w:p>
        </w:tc>
      </w:tr>
    </w:tbl>
    <w:p>
      <w:pPr>
        <w:ind w:left="0" w:leftChars="0" w:firstLine="0" w:firstLineChars="0"/>
        <w:rPr>
          <w:rFonts w:hint="eastAsia" w:ascii="Times New Roman" w:hAnsi="Times New Roman" w:cs="Times New Roman"/>
          <w:color w:val="262626"/>
          <w:spacing w:val="12"/>
          <w:szCs w:val="21"/>
        </w:rPr>
      </w:pPr>
    </w:p>
    <w:p>
      <w:pPr>
        <w:pStyle w:val="3"/>
        <w:numPr>
          <w:ilvl w:val="0"/>
          <w:numId w:val="0"/>
        </w:numPr>
        <w:spacing w:before="120"/>
        <w:ind w:left="417" w:leftChars="0"/>
        <w:rPr>
          <w:rFonts w:hint="eastAsia" w:ascii="宋体" w:hAnsi="宋体" w:eastAsia="宋体"/>
          <w:szCs w:val="30"/>
          <w:lang w:val="en-US" w:eastAsia="zh-CN"/>
        </w:rPr>
      </w:pPr>
      <w:bookmarkStart w:id="83" w:name="_Toc27383"/>
      <w:r>
        <w:rPr>
          <w:rFonts w:hint="eastAsia" w:ascii="宋体" w:hAnsi="宋体" w:eastAsia="宋体"/>
          <w:szCs w:val="30"/>
          <w:lang w:val="en-US" w:eastAsia="zh-CN"/>
        </w:rPr>
        <w:t>11.3</w:t>
      </w:r>
      <w:r>
        <w:rPr>
          <w:rFonts w:hint="eastAsia" w:ascii="宋体" w:hAnsi="宋体" w:eastAsia="宋体"/>
          <w:szCs w:val="30"/>
          <w:lang w:val="en-US" w:eastAsia="zh-CN"/>
        </w:rPr>
        <w:tab/>
      </w:r>
      <w:r>
        <w:rPr>
          <w:rFonts w:hint="eastAsia" w:ascii="宋体" w:hAnsi="宋体" w:eastAsia="宋体"/>
          <w:szCs w:val="30"/>
        </w:rPr>
        <w:t>获取最近分拣的钢板零件</w:t>
      </w:r>
      <w:r>
        <w:rPr>
          <w:rFonts w:hint="eastAsia" w:ascii="宋体" w:hAnsi="宋体" w:eastAsia="宋体"/>
          <w:szCs w:val="30"/>
          <w:lang w:val="en-US" w:eastAsia="zh-CN"/>
        </w:rPr>
        <w:t>集合</w:t>
      </w:r>
      <w:bookmarkEnd w:id="83"/>
    </w:p>
    <w:p>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data</w:t>
      </w:r>
      <w:r>
        <w:rPr>
          <w:rFonts w:ascii="Times New Roman" w:hAnsi="Times New Roman" w:cs="Times New Roman"/>
          <w:color w:val="262626"/>
          <w:spacing w:val="12"/>
          <w:szCs w:val="24"/>
        </w:rPr>
        <w:t>/queryLatestPartInfos</w:t>
      </w:r>
    </w:p>
    <w:p>
      <w:pPr>
        <w:ind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firstLine="199" w:firstLineChars="83"/>
      </w:pPr>
      <w:r>
        <w:rPr>
          <w:rFonts w:hint="eastAsia"/>
        </w:rPr>
        <w:t>该接口用于二次分拣向总控查询混拣区最近分拣的零件数据；</w:t>
      </w:r>
    </w:p>
    <w:p>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1000" w:firstLineChars="379"/>
        <w:rPr>
          <w:rFonts w:hint="default"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“sort_line”: “1”</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Chars="79"/>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1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126" w:type="dxa"/>
          </w:tcPr>
          <w:p>
            <w:pPr>
              <w:ind w:firstLine="0" w:firstLineChars="0"/>
            </w:pPr>
            <w:r>
              <w:rPr>
                <w:rFonts w:hint="eastAsia"/>
              </w:rPr>
              <w:t>说明</w:t>
            </w:r>
          </w:p>
        </w:tc>
        <w:tc>
          <w:tcPr>
            <w:tcW w:w="382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rPr>
                <w:rFonts w:hint="eastAsia"/>
              </w:rPr>
              <w:t>s</w:t>
            </w:r>
            <w:r>
              <w:t>tring</w:t>
            </w:r>
          </w:p>
        </w:tc>
        <w:tc>
          <w:tcPr>
            <w:tcW w:w="2126" w:type="dxa"/>
          </w:tcPr>
          <w:p>
            <w:pPr>
              <w:ind w:firstLine="0" w:firstLineChars="0"/>
            </w:pPr>
            <w:r>
              <w:rPr>
                <w:rFonts w:hint="eastAsia"/>
                <w:lang w:val="zh-CN"/>
              </w:rPr>
              <w:t>分拣线编码参数</w:t>
            </w:r>
          </w:p>
        </w:tc>
        <w:tc>
          <w:tcPr>
            <w:tcW w:w="3827" w:type="dxa"/>
          </w:tcPr>
          <w:p>
            <w:pPr>
              <w:ind w:firstLine="0" w:firstLineChars="0"/>
            </w:pPr>
            <w:r>
              <w:rPr>
                <w:rFonts w:hint="eastAsia"/>
              </w:rPr>
              <w:t>默认为“1”即可</w:t>
            </w:r>
          </w:p>
        </w:tc>
      </w:tr>
    </w:tbl>
    <w:p>
      <w:pPr>
        <w:spacing w:before="240" w:beforeLines="100"/>
        <w:ind w:firstLineChars="0"/>
        <w:rPr>
          <w:rStyle w:val="22"/>
        </w:rPr>
      </w:pPr>
      <w:r>
        <w:rPr>
          <w:rStyle w:val="22"/>
          <w:rFonts w:hint="eastAsia"/>
        </w:rPr>
        <w:t>返回结果：</w:t>
      </w:r>
    </w:p>
    <w:p>
      <w:pPr>
        <w:ind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72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firstLine="792" w:firstLineChars="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firstLine="792" w:firstLineChars="300"/>
        <w:rPr>
          <w:rFonts w:hint="eastAsia" w:ascii="Times New Roman" w:hAnsi="Times New Roman" w:cs="Times New Roman"/>
          <w:color w:val="262626"/>
          <w:spacing w:val="12"/>
          <w:szCs w:val="21"/>
          <w:lang w:val="en-US" w:eastAsia="zh-CN"/>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w:t>
      </w:r>
    </w:p>
    <w:p>
      <w:pPr>
        <w:ind w:firstLine="1660" w:firstLineChars="629"/>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code1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a</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b</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c</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d</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firstLine="1660" w:firstLineChars="629"/>
        <w:rPr>
          <w:rFonts w:hint="eastAsia"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code2</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x2</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x3</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firstLine="792" w:firstLineChars="30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w:t>
      </w:r>
    </w:p>
    <w:p>
      <w:pPr>
        <w:ind w:firstLine="208" w:firstLineChars="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3549"/>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559" w:type="dxa"/>
          </w:tcPr>
          <w:p>
            <w:pPr>
              <w:ind w:firstLine="0" w:firstLineChars="0"/>
            </w:pPr>
            <w:r>
              <w:rPr>
                <w:rFonts w:hint="eastAsia"/>
              </w:rPr>
              <w:t>参数类型</w:t>
            </w:r>
          </w:p>
        </w:tc>
        <w:tc>
          <w:tcPr>
            <w:tcW w:w="3549" w:type="dxa"/>
          </w:tcPr>
          <w:p>
            <w:pPr>
              <w:ind w:firstLine="0" w:firstLineChars="0"/>
            </w:pPr>
            <w:r>
              <w:rPr>
                <w:rFonts w:hint="eastAsia"/>
              </w:rPr>
              <w:t>说明</w:t>
            </w:r>
          </w:p>
        </w:tc>
        <w:tc>
          <w:tcPr>
            <w:tcW w:w="3113"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559" w:type="dxa"/>
          </w:tcPr>
          <w:p>
            <w:pPr>
              <w:ind w:firstLine="0" w:firstLineChars="0"/>
            </w:pPr>
            <w:r>
              <w:rPr>
                <w:rFonts w:hint="eastAsia"/>
              </w:rPr>
              <w:t>int</w:t>
            </w:r>
          </w:p>
        </w:tc>
        <w:tc>
          <w:tcPr>
            <w:tcW w:w="3549" w:type="dxa"/>
          </w:tcPr>
          <w:p>
            <w:pPr>
              <w:ind w:firstLine="0" w:firstLineChars="0"/>
            </w:pPr>
            <w:r>
              <w:rPr>
                <w:rFonts w:hint="eastAsia"/>
              </w:rPr>
              <w:t>返回码</w:t>
            </w:r>
          </w:p>
        </w:tc>
        <w:tc>
          <w:tcPr>
            <w:tcW w:w="3113"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559" w:type="dxa"/>
          </w:tcPr>
          <w:p>
            <w:pPr>
              <w:ind w:firstLine="0" w:firstLineChars="0"/>
            </w:pPr>
            <w:r>
              <w:rPr>
                <w:rFonts w:hint="eastAsia"/>
              </w:rPr>
              <w:t>string</w:t>
            </w:r>
          </w:p>
        </w:tc>
        <w:tc>
          <w:tcPr>
            <w:tcW w:w="3549" w:type="dxa"/>
          </w:tcPr>
          <w:p>
            <w:pPr>
              <w:ind w:firstLine="0" w:firstLineChars="0"/>
            </w:pPr>
            <w:r>
              <w:rPr>
                <w:rFonts w:hint="eastAsia"/>
              </w:rPr>
              <w:t>对返回码的文本描述内容。若返回码不为200，则返回错误描述信息</w:t>
            </w:r>
          </w:p>
        </w:tc>
        <w:tc>
          <w:tcPr>
            <w:tcW w:w="3113"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pPr>
              <w:ind w:firstLine="0" w:firstLineChars="0"/>
            </w:pPr>
            <w:r>
              <w:rPr>
                <w:rFonts w:hint="eastAsia"/>
              </w:rPr>
              <w:t>string</w:t>
            </w:r>
          </w:p>
        </w:tc>
        <w:tc>
          <w:tcPr>
            <w:tcW w:w="3549" w:type="dxa"/>
          </w:tcPr>
          <w:p>
            <w:pPr>
              <w:ind w:firstLine="0" w:firstLineChars="0"/>
            </w:pPr>
            <w:r>
              <w:rPr>
                <w:rFonts w:hint="eastAsia"/>
              </w:rPr>
              <w:t>数据区，如过没有数据返回，则为空</w:t>
            </w:r>
          </w:p>
        </w:tc>
        <w:tc>
          <w:tcPr>
            <w:tcW w:w="3113" w:type="dxa"/>
          </w:tcPr>
          <w:p>
            <w:pPr>
              <w:ind w:firstLine="0" w:firstLineChars="0"/>
              <w:rPr>
                <w:rFonts w:hint="eastAsia"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code1：零件跟踪的零件大类集合；</w:t>
            </w:r>
          </w:p>
          <w:p>
            <w:pPr>
              <w:ind w:firstLine="0" w:firstLineChars="0"/>
              <w:rPr>
                <w:rFonts w:hint="default" w:ascii="Times New Roman" w:hAnsi="Times New Roman"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code2：最近三块零件的大类集合</w:t>
            </w:r>
          </w:p>
        </w:tc>
      </w:tr>
    </w:tbl>
    <w:p>
      <w:pPr>
        <w:pStyle w:val="2"/>
        <w:numPr>
          <w:ilvl w:val="0"/>
          <w:numId w:val="7"/>
        </w:numPr>
        <w:spacing w:line="360" w:lineRule="auto"/>
        <w:rPr>
          <w:rFonts w:hint="eastAsia" w:ascii="宋体" w:hAnsi="宋体" w:eastAsia="宋体"/>
        </w:rPr>
      </w:pPr>
      <w:bookmarkStart w:id="84" w:name="_Toc26732"/>
      <w:r>
        <w:rPr>
          <w:rFonts w:hint="eastAsia" w:ascii="宋体" w:hAnsi="宋体" w:eastAsia="宋体"/>
        </w:rPr>
        <w:t>总控和WEB数据交互</w:t>
      </w:r>
      <w:bookmarkEnd w:id="84"/>
    </w:p>
    <w:p>
      <w:pPr>
        <w:pStyle w:val="3"/>
        <w:numPr>
          <w:ilvl w:val="0"/>
          <w:numId w:val="0"/>
        </w:numPr>
        <w:spacing w:before="120"/>
        <w:ind w:left="425" w:leftChars="0"/>
        <w:rPr>
          <w:rFonts w:ascii="宋体" w:hAnsi="宋体" w:eastAsia="宋体"/>
          <w:szCs w:val="30"/>
        </w:rPr>
      </w:pPr>
      <w:bookmarkStart w:id="85" w:name="_Toc29345"/>
      <w:r>
        <w:rPr>
          <w:rFonts w:hint="eastAsia" w:ascii="宋体" w:hAnsi="宋体" w:eastAsia="宋体"/>
          <w:szCs w:val="30"/>
          <w:lang w:val="en-US" w:eastAsia="zh-CN"/>
        </w:rPr>
        <w:t>12.1</w:t>
      </w:r>
      <w:r>
        <w:rPr>
          <w:rFonts w:hint="eastAsia" w:ascii="宋体" w:hAnsi="宋体" w:eastAsia="宋体"/>
          <w:szCs w:val="30"/>
        </w:rPr>
        <w:t>机器人过滤设置</w:t>
      </w:r>
      <w:bookmarkEnd w:id="85"/>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Helvetica" w:hAnsi="Helvetica" w:cs="Helvetica"/>
          <w:color w:val="505050"/>
          <w:sz w:val="18"/>
          <w:szCs w:val="18"/>
          <w:shd w:val="clear" w:color="auto" w:fill="FFFFFF"/>
        </w:rPr>
        <w:t xml:space="preserve"> /system/robotStateSetting</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该接口用于设置混拣区的可动机器人</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“status_val”:”1”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area_</w:t>
            </w:r>
            <w:r>
              <w:rPr>
                <w:rFonts w:hint="eastAsia" w:ascii="Times New Roman" w:hAnsi="Times New Roman" w:cs="Times New Roman"/>
                <w:color w:val="262626"/>
                <w:spacing w:val="12"/>
                <w:szCs w:val="21"/>
              </w:rPr>
              <w:t>code</w:t>
            </w:r>
          </w:p>
        </w:tc>
        <w:tc>
          <w:tcPr>
            <w:tcW w:w="1276" w:type="dxa"/>
          </w:tcPr>
          <w:p>
            <w:pPr>
              <w:ind w:firstLine="0" w:firstLineChars="0"/>
            </w:pPr>
            <w:r>
              <w:t>string</w:t>
            </w:r>
          </w:p>
        </w:tc>
        <w:tc>
          <w:tcPr>
            <w:tcW w:w="2976" w:type="dxa"/>
          </w:tcPr>
          <w:p>
            <w:pPr>
              <w:ind w:firstLine="0" w:firstLineChars="0"/>
            </w:pPr>
            <w:r>
              <w:rPr>
                <w:rFonts w:hint="eastAsia"/>
              </w:rPr>
              <w:t>功能区编号，值：1</w:t>
            </w:r>
          </w:p>
        </w:tc>
        <w:tc>
          <w:tcPr>
            <w:tcW w:w="2977" w:type="dxa"/>
          </w:tcPr>
          <w:p>
            <w:pPr>
              <w:ind w:firstLine="0" w:firstLineChars="0"/>
            </w:pPr>
            <w:r>
              <w:rPr>
                <w:rFonts w:hint="eastAsia"/>
              </w:rPr>
              <w:t>详情请参见3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2976" w:type="dxa"/>
          </w:tcPr>
          <w:p>
            <w:pPr>
              <w:ind w:firstLine="0" w:firstLineChars="0"/>
            </w:pPr>
            <w:r>
              <w:rPr>
                <w:rFonts w:hint="eastAsia"/>
              </w:rPr>
              <w:t>分拣线编号</w:t>
            </w:r>
          </w:p>
        </w:tc>
        <w:tc>
          <w:tcPr>
            <w:tcW w:w="2977"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string</w:t>
            </w:r>
          </w:p>
        </w:tc>
        <w:tc>
          <w:tcPr>
            <w:tcW w:w="2976" w:type="dxa"/>
          </w:tcPr>
          <w:p>
            <w:pPr>
              <w:ind w:firstLine="0" w:firstLineChars="0"/>
            </w:pPr>
            <w:r>
              <w:rPr>
                <w:rFonts w:hint="eastAsia"/>
              </w:rPr>
              <w:t>机器人编号</w:t>
            </w:r>
          </w:p>
        </w:tc>
        <w:tc>
          <w:tcPr>
            <w:tcW w:w="2977" w:type="dxa"/>
          </w:tcPr>
          <w:p>
            <w:pPr>
              <w:ind w:firstLine="0" w:firstLineChars="0"/>
            </w:pPr>
            <w:r>
              <w:rPr>
                <w:rFonts w:hint="eastAsia"/>
              </w:rPr>
              <w:t>请参考混拣区编号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status_val</w:t>
            </w:r>
          </w:p>
        </w:tc>
        <w:tc>
          <w:tcPr>
            <w:tcW w:w="1276" w:type="dxa"/>
          </w:tcPr>
          <w:p>
            <w:pPr>
              <w:ind w:firstLine="0" w:firstLineChars="0"/>
            </w:pPr>
            <w:r>
              <w:t>string</w:t>
            </w:r>
          </w:p>
        </w:tc>
        <w:tc>
          <w:tcPr>
            <w:tcW w:w="2976" w:type="dxa"/>
          </w:tcPr>
          <w:p>
            <w:pPr>
              <w:ind w:firstLine="0" w:firstLineChars="0"/>
            </w:pPr>
            <w:r>
              <w:rPr>
                <w:rFonts w:hint="eastAsia"/>
              </w:rPr>
              <w:t>状态值</w:t>
            </w:r>
          </w:p>
        </w:tc>
        <w:tc>
          <w:tcPr>
            <w:tcW w:w="2977" w:type="dxa"/>
          </w:tcPr>
          <w:p>
            <w:pPr>
              <w:ind w:firstLine="0" w:firstLineChars="0"/>
            </w:pPr>
            <w:r>
              <w:rPr>
                <w:rFonts w:hint="eastAsia"/>
              </w:rPr>
              <w:t>0：正常，1：过滤</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null</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数据区，如过没有数据返回，则为空</w:t>
            </w:r>
          </w:p>
        </w:tc>
        <w:tc>
          <w:tcPr>
            <w:tcW w:w="3402"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ascii="宋体" w:hAnsi="宋体" w:eastAsia="宋体"/>
          <w:szCs w:val="30"/>
        </w:rPr>
      </w:pPr>
      <w:bookmarkStart w:id="86" w:name="_Toc21299"/>
      <w:r>
        <w:rPr>
          <w:rFonts w:hint="eastAsia" w:ascii="宋体" w:hAnsi="宋体" w:eastAsia="宋体"/>
          <w:szCs w:val="30"/>
          <w:lang w:val="en-US" w:eastAsia="zh-CN"/>
        </w:rPr>
        <w:t>12..2皮带线控制</w:t>
      </w:r>
      <w:bookmarkEnd w:id="86"/>
    </w:p>
    <w:p>
      <w:pPr>
        <w:pStyle w:val="32"/>
        <w:ind w:left="425" w:leftChars="177" w:firstLine="0" w:firstLineChars="0"/>
      </w:pPr>
      <w:r>
        <w:rPr>
          <w:b/>
          <w:bCs/>
        </w:rPr>
        <w:t>请求方式</w:t>
      </w:r>
      <w:r>
        <w:t>：POST（HTTP）</w:t>
      </w:r>
    </w:p>
    <w:p>
      <w:pPr>
        <w:pStyle w:val="32"/>
        <w:spacing w:line="360" w:lineRule="atLeast"/>
        <w:ind w:left="425" w:leftChars="177"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web/smallLine/operate</w:t>
      </w:r>
    </w:p>
    <w:p>
      <w:pPr>
        <w:pStyle w:val="32"/>
        <w:spacing w:line="360" w:lineRule="atLeast"/>
        <w:ind w:left="425" w:leftChars="177"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rPr>
          <w:rFonts w:hint="default" w:eastAsia="宋体"/>
          <w:lang w:val="en-US" w:eastAsia="zh-CN"/>
        </w:rPr>
      </w:pPr>
      <w:r>
        <w:rPr>
          <w:rFonts w:hint="eastAsia"/>
        </w:rPr>
        <w:t>该接口用于</w:t>
      </w:r>
      <w:r>
        <w:rPr>
          <w:rFonts w:hint="eastAsia"/>
          <w:lang w:val="en-US" w:eastAsia="zh-CN"/>
        </w:rPr>
        <w:t>控制皮带线的启停操作</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ascii="Times New Roman" w:hAnsi="Times New Roman" w:cs="Times New Roman"/>
          <w:color w:val="262626"/>
          <w:spacing w:val="12"/>
          <w:szCs w:val="21"/>
        </w:rPr>
        <w:t>”:”1”,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operate_type</w:t>
      </w:r>
      <w:r>
        <w:rPr>
          <w:rFonts w:ascii="Times New Roman" w:hAnsi="Times New Roman" w:cs="Times New Roman"/>
          <w:color w:val="262626"/>
          <w:spacing w:val="12"/>
          <w:szCs w:val="21"/>
        </w:rPr>
        <w:t>”:”1”</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9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rPr>
            </w:pPr>
            <w:r>
              <w:rPr>
                <w:color w:val="262626"/>
                <w:spacing w:val="12"/>
                <w:szCs w:val="21"/>
              </w:rPr>
              <w:t>sort_line</w:t>
            </w:r>
          </w:p>
        </w:tc>
        <w:tc>
          <w:tcPr>
            <w:tcW w:w="1276" w:type="dxa"/>
            <w:vAlign w:val="top"/>
          </w:tcPr>
          <w:p>
            <w:pPr>
              <w:ind w:firstLine="480" w:firstLineChars="200"/>
            </w:pPr>
            <w:r>
              <w:rPr>
                <w:rFonts w:hint="eastAsia"/>
              </w:rPr>
              <w:t>s</w:t>
            </w:r>
            <w:r>
              <w:t>tring</w:t>
            </w:r>
          </w:p>
        </w:tc>
        <w:tc>
          <w:tcPr>
            <w:tcW w:w="2976" w:type="dxa"/>
            <w:vAlign w:val="top"/>
          </w:tcPr>
          <w:p>
            <w:pPr>
              <w:ind w:firstLine="480" w:firstLineChars="200"/>
            </w:pPr>
            <w:r>
              <w:rPr>
                <w:rFonts w:hint="eastAsia"/>
                <w:lang w:val="zh-CN"/>
              </w:rPr>
              <w:t>分拣线编码参数</w:t>
            </w:r>
          </w:p>
        </w:tc>
        <w:tc>
          <w:tcPr>
            <w:tcW w:w="2977" w:type="dxa"/>
            <w:vAlign w:val="top"/>
          </w:tcPr>
          <w:p>
            <w:pPr>
              <w:ind w:firstLine="480" w:firstLineChars="200"/>
            </w:pPr>
            <w:r>
              <w:rPr>
                <w:rFonts w:hint="eastAsia"/>
              </w:rPr>
              <w:t>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color w:val="262626"/>
                <w:spacing w:val="12"/>
                <w:szCs w:val="21"/>
              </w:rPr>
            </w:pPr>
            <w:r>
              <w:rPr>
                <w:color w:val="262626"/>
                <w:spacing w:val="12"/>
                <w:szCs w:val="21"/>
              </w:rPr>
              <w:t>location</w:t>
            </w:r>
          </w:p>
        </w:tc>
        <w:tc>
          <w:tcPr>
            <w:tcW w:w="1276" w:type="dxa"/>
            <w:vAlign w:val="top"/>
          </w:tcPr>
          <w:p>
            <w:pPr>
              <w:ind w:firstLine="480" w:firstLineChars="200"/>
            </w:pPr>
            <w:r>
              <w:t>string</w:t>
            </w:r>
          </w:p>
        </w:tc>
        <w:tc>
          <w:tcPr>
            <w:tcW w:w="2976" w:type="dxa"/>
            <w:vAlign w:val="top"/>
          </w:tcPr>
          <w:p>
            <w:pPr>
              <w:ind w:firstLine="480" w:firstLineChars="200"/>
            </w:pPr>
            <w:r>
              <w:rPr>
                <w:rFonts w:hint="eastAsia"/>
                <w:lang w:val="en-US" w:eastAsia="zh-CN"/>
              </w:rPr>
              <w:t>皮带线的编号</w:t>
            </w:r>
          </w:p>
        </w:tc>
        <w:tc>
          <w:tcPr>
            <w:tcW w:w="2977" w:type="dxa"/>
            <w:vAlign w:val="top"/>
          </w:tcPr>
          <w:p>
            <w:pPr>
              <w:ind w:left="0" w:leftChars="0" w:firstLine="0" w:firstLineChars="0"/>
              <w:rPr>
                <w:rFonts w:hint="default" w:eastAsia="宋体"/>
                <w:lang w:val="en-US" w:eastAsia="zh-CN"/>
              </w:rPr>
            </w:pPr>
            <w:r>
              <w:rPr>
                <w:rFonts w:hint="eastAsia"/>
              </w:rPr>
              <w:t>1:</w:t>
            </w:r>
            <w:r>
              <w:t xml:space="preserve"> </w:t>
            </w:r>
            <w:r>
              <w:rPr>
                <w:rFonts w:hint="eastAsia"/>
                <w:lang w:val="en-US" w:eastAsia="zh-CN"/>
              </w:rPr>
              <w:t>左侧皮带线砂光机之前</w:t>
            </w:r>
          </w:p>
          <w:p>
            <w:pPr>
              <w:ind w:left="0" w:leftChars="0" w:firstLine="0" w:firstLineChars="0"/>
              <w:rPr>
                <w:rFonts w:hint="default" w:eastAsia="宋体"/>
                <w:lang w:val="en-US" w:eastAsia="zh-CN"/>
              </w:rPr>
            </w:pPr>
            <w:r>
              <w:rPr>
                <w:rFonts w:hint="eastAsia"/>
              </w:rPr>
              <w:t>2:</w:t>
            </w:r>
            <w:r>
              <w:t xml:space="preserve"> </w:t>
            </w:r>
            <w:r>
              <w:rPr>
                <w:rFonts w:hint="eastAsia"/>
                <w:lang w:val="en-US" w:eastAsia="zh-CN"/>
              </w:rPr>
              <w:t>左侧皮带线砂光机之后</w:t>
            </w:r>
          </w:p>
          <w:p>
            <w:pPr>
              <w:ind w:left="0" w:leftChars="0" w:firstLine="0" w:firstLineChars="0"/>
              <w:rPr>
                <w:rFonts w:hint="eastAsia"/>
                <w:lang w:val="en-US" w:eastAsia="zh-CN"/>
              </w:rPr>
            </w:pPr>
            <w:r>
              <w:rPr>
                <w:rFonts w:hint="eastAsia"/>
                <w:lang w:val="en-US" w:eastAsia="zh-CN"/>
              </w:rPr>
              <w:t>3:右侧皮带线砂光机之前</w:t>
            </w:r>
          </w:p>
          <w:p>
            <w:pPr>
              <w:ind w:left="0" w:leftChars="0" w:firstLine="0" w:firstLineChars="0"/>
              <w:rPr>
                <w:rFonts w:hint="eastAsia"/>
                <w:lang w:val="en-US" w:eastAsia="zh-CN"/>
              </w:rPr>
            </w:pPr>
            <w:r>
              <w:rPr>
                <w:rFonts w:hint="eastAsia"/>
                <w:lang w:val="en-US" w:eastAsia="zh-CN"/>
              </w:rPr>
              <w:t>4:右侧皮带线砂光机之后</w:t>
            </w:r>
          </w:p>
          <w:p>
            <w:pPr>
              <w:ind w:left="0" w:leftChars="0" w:firstLine="0" w:firstLineChars="0"/>
            </w:pPr>
            <w:r>
              <w:rPr>
                <w:rFonts w:hint="eastAsia"/>
                <w:lang w:val="en-US" w:eastAsia="zh-CN"/>
              </w:rPr>
              <w:t>5：小件线合线投入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color w:val="262626"/>
                <w:spacing w:val="12"/>
                <w:szCs w:val="21"/>
              </w:rPr>
            </w:pPr>
            <w:r>
              <w:rPr>
                <w:rFonts w:hint="eastAsia"/>
                <w:color w:val="262626"/>
                <w:spacing w:val="12"/>
                <w:szCs w:val="21"/>
              </w:rPr>
              <w:t>operation_type</w:t>
            </w:r>
          </w:p>
        </w:tc>
        <w:tc>
          <w:tcPr>
            <w:tcW w:w="1276" w:type="dxa"/>
            <w:vAlign w:val="top"/>
          </w:tcPr>
          <w:p>
            <w:pPr>
              <w:ind w:firstLine="480" w:firstLineChars="200"/>
            </w:pPr>
            <w:r>
              <w:rPr>
                <w:rFonts w:hint="eastAsia"/>
                <w:lang w:val="en-US" w:eastAsia="zh-CN"/>
              </w:rPr>
              <w:t>String</w:t>
            </w:r>
          </w:p>
        </w:tc>
        <w:tc>
          <w:tcPr>
            <w:tcW w:w="2976" w:type="dxa"/>
            <w:vAlign w:val="top"/>
          </w:tcPr>
          <w:p>
            <w:pPr>
              <w:ind w:firstLine="480" w:firstLineChars="200"/>
            </w:pPr>
            <w:r>
              <w:rPr>
                <w:rFonts w:hint="eastAsia"/>
                <w:lang w:val="en-US" w:eastAsia="zh-CN"/>
              </w:rPr>
              <w:t>操作类型</w:t>
            </w:r>
          </w:p>
        </w:tc>
        <w:tc>
          <w:tcPr>
            <w:tcW w:w="2977" w:type="dxa"/>
            <w:vAlign w:val="top"/>
          </w:tcPr>
          <w:p>
            <w:pPr>
              <w:ind w:left="0" w:leftChars="0" w:firstLine="0" w:firstLineChars="0"/>
            </w:pPr>
            <w:r>
              <w:rPr>
                <w:rFonts w:hint="eastAsia"/>
                <w:lang w:val="en-US" w:eastAsia="zh-CN"/>
              </w:rPr>
              <w:t>1:启动 2：急停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5" w:type="dxa"/>
            <w:vAlign w:val="top"/>
          </w:tcPr>
          <w:p>
            <w:pPr>
              <w:ind w:left="0" w:leftChars="0" w:firstLine="0" w:firstLineChars="0"/>
              <w:rPr>
                <w:rFonts w:ascii="Times New Roman" w:hAnsi="Times New Roman" w:cs="Times New Roman"/>
                <w:color w:val="262626"/>
                <w:spacing w:val="12"/>
                <w:szCs w:val="21"/>
              </w:rPr>
            </w:pPr>
            <w:r>
              <w:rPr>
                <w:color w:val="262626"/>
                <w:spacing w:val="12"/>
                <w:szCs w:val="21"/>
              </w:rPr>
              <w:t>sort_line</w:t>
            </w:r>
          </w:p>
        </w:tc>
        <w:tc>
          <w:tcPr>
            <w:tcW w:w="1276" w:type="dxa"/>
            <w:vAlign w:val="top"/>
          </w:tcPr>
          <w:p>
            <w:pPr>
              <w:ind w:firstLine="480" w:firstLineChars="200"/>
            </w:pPr>
            <w:r>
              <w:rPr>
                <w:rFonts w:hint="eastAsia"/>
              </w:rPr>
              <w:t>s</w:t>
            </w:r>
            <w:r>
              <w:t>tring</w:t>
            </w:r>
          </w:p>
        </w:tc>
        <w:tc>
          <w:tcPr>
            <w:tcW w:w="2976" w:type="dxa"/>
            <w:vAlign w:val="top"/>
          </w:tcPr>
          <w:p>
            <w:pPr>
              <w:ind w:firstLine="480" w:firstLineChars="200"/>
            </w:pPr>
            <w:r>
              <w:rPr>
                <w:rFonts w:hint="eastAsia"/>
                <w:lang w:val="zh-CN"/>
              </w:rPr>
              <w:t>分拣线编码参数</w:t>
            </w:r>
          </w:p>
        </w:tc>
        <w:tc>
          <w:tcPr>
            <w:tcW w:w="2977" w:type="dxa"/>
            <w:vAlign w:val="top"/>
          </w:tcPr>
          <w:p>
            <w:pPr>
              <w:ind w:left="0" w:leftChars="0" w:firstLine="0" w:firstLineChars="0"/>
            </w:pPr>
            <w:r>
              <w:rPr>
                <w:rFonts w:hint="eastAsia"/>
              </w:rPr>
              <w:t>默认值为1</w:t>
            </w:r>
          </w:p>
        </w:tc>
      </w:tr>
    </w:tbl>
    <w:p>
      <w:pPr>
        <w:pStyle w:val="32"/>
        <w:ind w:leftChars="300" w:firstLine="0" w:firstLineChars="0"/>
        <w:rPr>
          <w:rStyle w:val="22"/>
        </w:rPr>
      </w:pPr>
      <w:r>
        <w:rPr>
          <w:rStyle w:val="22"/>
          <w:rFonts w:hint="eastAsia"/>
        </w:rPr>
        <w:t>返回结果：</w:t>
      </w:r>
    </w:p>
    <w:p>
      <w:pPr>
        <w:pStyle w:val="32"/>
        <w:ind w:leftChars="3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Chars="3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null</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551"/>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551" w:type="dxa"/>
          </w:tcPr>
          <w:p>
            <w:pPr>
              <w:ind w:firstLine="0" w:firstLineChars="0"/>
            </w:pPr>
            <w:r>
              <w:rPr>
                <w:rFonts w:hint="eastAsia"/>
              </w:rPr>
              <w:t>说明</w:t>
            </w:r>
          </w:p>
        </w:tc>
        <w:tc>
          <w:tcPr>
            <w:tcW w:w="3402"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551" w:type="dxa"/>
          </w:tcPr>
          <w:p>
            <w:pPr>
              <w:ind w:firstLine="0" w:firstLineChars="0"/>
            </w:pPr>
            <w:r>
              <w:rPr>
                <w:rFonts w:hint="eastAsia"/>
              </w:rPr>
              <w:t>返回码</w:t>
            </w:r>
          </w:p>
        </w:tc>
        <w:tc>
          <w:tcPr>
            <w:tcW w:w="3402"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551" w:type="dxa"/>
          </w:tcPr>
          <w:p>
            <w:pPr>
              <w:ind w:firstLine="0" w:firstLineChars="0"/>
            </w:pPr>
            <w:r>
              <w:t>对返回码的文本描述内容</w:t>
            </w:r>
          </w:p>
        </w:tc>
        <w:tc>
          <w:tcPr>
            <w:tcW w:w="3402"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t>string</w:t>
            </w:r>
          </w:p>
        </w:tc>
        <w:tc>
          <w:tcPr>
            <w:tcW w:w="2551" w:type="dxa"/>
          </w:tcPr>
          <w:p>
            <w:pPr>
              <w:ind w:firstLine="0" w:firstLineChars="0"/>
            </w:pPr>
            <w:r>
              <w:rPr>
                <w:rFonts w:hint="eastAsia"/>
              </w:rPr>
              <w:t>数据区，如过没有数据返回，则为空</w:t>
            </w:r>
          </w:p>
        </w:tc>
        <w:tc>
          <w:tcPr>
            <w:tcW w:w="3402" w:type="dxa"/>
          </w:tcPr>
          <w:p>
            <w:pPr>
              <w:ind w:firstLine="0" w:firstLineChars="0"/>
              <w:rPr>
                <w:rFonts w:ascii="Times New Roman" w:hAnsi="Times New Roman" w:cs="Times New Roman"/>
              </w:rPr>
            </w:pPr>
          </w:p>
        </w:tc>
      </w:tr>
    </w:tbl>
    <w:p>
      <w:pPr>
        <w:pStyle w:val="3"/>
        <w:bidi w:val="0"/>
        <w:ind w:firstLine="720" w:firstLineChars="0"/>
      </w:pPr>
      <w:bookmarkStart w:id="87" w:name="_Toc24347"/>
      <w:r>
        <w:rPr>
          <w:rFonts w:hint="eastAsia"/>
          <w:lang w:val="en-US" w:eastAsia="zh-CN"/>
        </w:rPr>
        <w:t>12.3</w:t>
      </w:r>
      <w:r>
        <w:rPr>
          <w:rFonts w:hint="eastAsia"/>
        </w:rPr>
        <w:t>大件分拣/码盘/二次分拣禁框</w:t>
      </w:r>
      <w:bookmarkEnd w:id="87"/>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system/forbi</w:t>
      </w:r>
      <w:r>
        <w:rPr>
          <w:rFonts w:ascii="Times New Roman" w:hAnsi="Times New Roman" w:cs="Times New Roman"/>
          <w:color w:val="262626"/>
          <w:spacing w:val="12"/>
          <w:szCs w:val="24"/>
        </w:rPr>
        <w:t>dFrame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该接口用于WEB向总控下发禁框指令，即该位置的框禁止使用，可支持同步下发多台机器人多个料框禁框指令。</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506" w:leftChars="211"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firstLine="2452" w:firstLineChars="929"/>
        <w:rPr>
          <w:rFonts w:hint="default" w:ascii="Times New Roman" w:hAnsi="Times New Roman" w:eastAsia="宋体"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location</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1</w:t>
      </w:r>
      <w:r>
        <w:rPr>
          <w:rFonts w:hint="default" w:ascii="Times New Roman" w:hAnsi="Times New Roman" w:cs="Times New Roman"/>
          <w:color w:val="262626"/>
          <w:spacing w:val="12"/>
          <w:szCs w:val="21"/>
          <w:lang w:val="en-US" w:eastAsia="zh-CN"/>
        </w:rPr>
        <w:t>”</w:t>
      </w:r>
      <w:r>
        <w:rPr>
          <w:rFonts w:hint="eastAsia" w:ascii="Times New Roman" w:hAnsi="Times New Roman" w:cs="Times New Roman"/>
          <w:color w:val="262626"/>
          <w:spacing w:val="12"/>
          <w:szCs w:val="21"/>
          <w:lang w:val="en-US" w:eastAsia="zh-CN"/>
        </w:rPr>
        <w:t>,</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539"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480" w:leftChars="200"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118" w:type="dxa"/>
          </w:tcPr>
          <w:p>
            <w:pPr>
              <w:ind w:firstLine="0" w:firstLineChars="0"/>
            </w:pPr>
            <w:r>
              <w:rPr>
                <w:rFonts w:hint="eastAsia"/>
              </w:rPr>
              <w:t>框编号</w:t>
            </w:r>
          </w:p>
        </w:tc>
        <w:tc>
          <w:tcPr>
            <w:tcW w:w="2410" w:type="dxa"/>
          </w:tcPr>
          <w:p>
            <w:pPr>
              <w:ind w:firstLine="0" w:firstLineChars="0"/>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“90”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eastAsia" w:ascii="宋体" w:hAnsi="宋体" w:eastAsia="宋体"/>
          <w:szCs w:val="30"/>
        </w:rPr>
      </w:pPr>
      <w:bookmarkStart w:id="88" w:name="_Toc28925"/>
      <w:r>
        <w:rPr>
          <w:rFonts w:hint="eastAsia" w:ascii="宋体" w:hAnsi="宋体" w:eastAsia="宋体"/>
          <w:szCs w:val="30"/>
          <w:lang w:val="en-US" w:eastAsia="zh-CN"/>
        </w:rPr>
        <w:t>12.4</w:t>
      </w:r>
      <w:r>
        <w:rPr>
          <w:rFonts w:hint="eastAsia" w:ascii="宋体" w:hAnsi="宋体" w:eastAsia="宋体"/>
          <w:szCs w:val="30"/>
        </w:rPr>
        <w:t>大件/码盘/二次分拣空框到位</w:t>
      </w:r>
      <w:bookmarkEnd w:id="88"/>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hint="eastAsia" w:ascii="Times New Roman" w:hAnsi="Times New Roman" w:cs="Times New Roman"/>
          <w:color w:val="262626"/>
          <w:spacing w:val="12"/>
          <w:szCs w:val="24"/>
          <w:lang w:val="en-US" w:eastAsia="zh-CN"/>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emptyFrameInPlace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w:t>
      </w:r>
      <w:r>
        <w:rPr>
          <w:rFonts w:hint="eastAsia"/>
          <w:lang w:val="en-US" w:eastAsia="zh-CN"/>
        </w:rPr>
        <w:t>来自WEB的</w:t>
      </w:r>
      <w:r>
        <w:rPr>
          <w:rFonts w:hint="eastAsia"/>
        </w:rPr>
        <w:t>大件分拣区、大件码盘区、二次分拣区空框到位信号。</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“area_code”:”2”,</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pPr>
        <w:spacing w:line="360" w:lineRule="atLeast"/>
        <w:ind w:firstLine="749" w:firstLineChars="284"/>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pPr>
        <w:spacing w:line="360" w:lineRule="atLeast"/>
        <w:ind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p>
    <w:p>
      <w:pPr>
        <w:spacing w:line="360" w:lineRule="atLeast"/>
        <w:ind w:firstLine="504"/>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1843"/>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1843" w:type="dxa"/>
          </w:tcPr>
          <w:p>
            <w:pPr>
              <w:ind w:firstLine="0" w:firstLineChars="0"/>
            </w:pPr>
            <w:r>
              <w:rPr>
                <w:rFonts w:hint="eastAsia"/>
              </w:rPr>
              <w:t>说明</w:t>
            </w:r>
          </w:p>
        </w:tc>
        <w:tc>
          <w:tcPr>
            <w:tcW w:w="3685"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空框到位时间</w:t>
            </w:r>
          </w:p>
        </w:tc>
        <w:tc>
          <w:tcPr>
            <w:tcW w:w="3685" w:type="dxa"/>
          </w:tcPr>
          <w:p>
            <w:pPr>
              <w:ind w:firstLine="0" w:firstLineChars="0"/>
            </w:pPr>
            <w:r>
              <w:rPr>
                <w:rFonts w:hint="eastAsia"/>
              </w:rPr>
              <w:t>格式：y</w:t>
            </w:r>
            <w:r>
              <w:t>yyy-MM-dd hh24:mm:ss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机器人编号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框位置编号</w:t>
            </w:r>
          </w:p>
        </w:tc>
        <w:tc>
          <w:tcPr>
            <w:tcW w:w="3685" w:type="dxa"/>
          </w:tcPr>
          <w:p>
            <w:pPr>
              <w:ind w:firstLine="0" w:firstLineChars="0"/>
            </w:pPr>
            <w:r>
              <w:rPr>
                <w:rFonts w:hint="eastAsia"/>
              </w:rPr>
              <w:t>详情请参照如上图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分拣线编号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分区编号</w:t>
            </w:r>
          </w:p>
        </w:tc>
        <w:tc>
          <w:tcPr>
            <w:tcW w:w="3685"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w:t>
            </w:r>
            <w:r>
              <w:rPr>
                <w:rFonts w:hint="eastAsia"/>
              </w:rPr>
              <w:t>tring</w:t>
            </w:r>
          </w:p>
        </w:tc>
        <w:tc>
          <w:tcPr>
            <w:tcW w:w="1843" w:type="dxa"/>
          </w:tcPr>
          <w:p>
            <w:pPr>
              <w:ind w:firstLine="0" w:firstLineChars="0"/>
            </w:pPr>
            <w:r>
              <w:rPr>
                <w:rFonts w:hint="eastAsia"/>
              </w:rPr>
              <w:t>区域编码</w:t>
            </w:r>
          </w:p>
        </w:tc>
        <w:tc>
          <w:tcPr>
            <w:tcW w:w="3685" w:type="dxa"/>
          </w:tcPr>
          <w:p>
            <w:pPr>
              <w:ind w:firstLine="0" w:firstLineChars="0"/>
            </w:pP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上游请求编号</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hint="eastAsia" w:ascii="宋体" w:hAnsi="宋体" w:eastAsia="宋体"/>
          <w:szCs w:val="30"/>
          <w:lang w:val="en-US" w:eastAsia="zh-CN"/>
        </w:rPr>
      </w:pPr>
      <w:bookmarkStart w:id="89" w:name="_Toc7995"/>
      <w:r>
        <w:rPr>
          <w:rFonts w:hint="eastAsia" w:ascii="宋体" w:hAnsi="宋体" w:eastAsia="宋体"/>
          <w:szCs w:val="30"/>
          <w:lang w:val="en-US" w:eastAsia="zh-CN"/>
        </w:rPr>
        <w:t>12.5大件分拣/码盘/二次分拣清框</w:t>
      </w:r>
      <w:bookmarkEnd w:id="89"/>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/control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clearFrame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该接口用于WEB向总控下发清框指令，可支持同步下发多台机器人多个料框清框指令。</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left="506" w:leftChars="211"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_id”:”1”,</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539"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“place_id”:[“1”,”2”]</w:t>
      </w:r>
    </w:p>
    <w:p>
      <w:pPr>
        <w:ind w:firstLine="2452" w:firstLineChars="929"/>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pPr>
        <w:ind w:left="480" w:leftChars="200" w:firstLine="1056" w:firstLineChars="40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robot</w:t>
            </w:r>
            <w:r>
              <w:rPr>
                <w:rFonts w:ascii="Times New Roman" w:hAnsi="Times New Roman" w:cs="Times New Roman"/>
                <w:color w:val="262626"/>
                <w:spacing w:val="12"/>
                <w:szCs w:val="21"/>
              </w:rPr>
              <w:t>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机器人编号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pPr>
              <w:ind w:firstLine="0" w:firstLineChars="0"/>
            </w:pPr>
            <w:r>
              <w:t>string</w:t>
            </w:r>
          </w:p>
        </w:tc>
        <w:tc>
          <w:tcPr>
            <w:tcW w:w="3118" w:type="dxa"/>
          </w:tcPr>
          <w:p>
            <w:pPr>
              <w:ind w:firstLine="0" w:firstLineChars="0"/>
            </w:pPr>
            <w:r>
              <w:rPr>
                <w:rFonts w:hint="eastAsia"/>
              </w:rPr>
              <w:t>框编号</w:t>
            </w:r>
          </w:p>
        </w:tc>
        <w:tc>
          <w:tcPr>
            <w:tcW w:w="2410" w:type="dxa"/>
          </w:tcPr>
          <w:p>
            <w:pPr>
              <w:ind w:firstLine="0" w:firstLineChars="0"/>
            </w:pPr>
          </w:p>
        </w:tc>
      </w:tr>
    </w:tbl>
    <w:p>
      <w:pPr>
        <w:spacing w:line="360" w:lineRule="atLeast"/>
        <w:ind w:firstLine="0" w:firstLineChars="0"/>
      </w:pPr>
    </w:p>
    <w:p>
      <w:pPr>
        <w:pStyle w:val="32"/>
        <w:ind w:left="1440" w:leftChars="600" w:firstLine="0" w:firstLineChars="0"/>
        <w:rPr>
          <w:rStyle w:val="22"/>
        </w:rPr>
      </w:pPr>
      <w:r>
        <w:rPr>
          <w:rStyle w:val="22"/>
          <w:rFonts w:hint="eastAsia"/>
        </w:rPr>
        <w:t>返回结果：</w:t>
      </w:r>
    </w:p>
    <w:p>
      <w:pPr>
        <w:pStyle w:val="32"/>
        <w:ind w:left="1440" w:leftChars="60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1440" w:leftChars="60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“90”</w:t>
      </w:r>
    </w:p>
    <w:p>
      <w:pPr>
        <w:ind w:left="1020" w:leftChars="425"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ascii="宋体" w:hAnsi="宋体" w:eastAsia="宋体"/>
          <w:szCs w:val="30"/>
        </w:rPr>
      </w:pPr>
      <w:bookmarkStart w:id="90" w:name="_Toc6853"/>
      <w:r>
        <w:rPr>
          <w:rFonts w:hint="eastAsia" w:ascii="宋体" w:hAnsi="宋体" w:eastAsia="宋体"/>
          <w:szCs w:val="30"/>
          <w:lang w:val="en-US" w:eastAsia="zh-CN"/>
        </w:rPr>
        <w:t>12.6</w:t>
      </w:r>
      <w:r>
        <w:rPr>
          <w:rFonts w:hint="eastAsia" w:ascii="宋体" w:hAnsi="宋体" w:eastAsia="宋体"/>
          <w:szCs w:val="30"/>
        </w:rPr>
        <w:t>获取混拣区可工作的机器人</w:t>
      </w:r>
      <w:bookmarkEnd w:id="90"/>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 xml:space="preserve"> /</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getMixAreaWorkRobot</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该接口用于WEB向总控查询混拣区可执行分拣工作的机器人。</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bl>
    <w:p>
      <w:pPr>
        <w:spacing w:line="360" w:lineRule="atLeast"/>
        <w:ind w:firstLine="0" w:firstLineChars="0"/>
      </w:pPr>
    </w:p>
    <w:p>
      <w:pPr>
        <w:ind w:left="720" w:firstLine="241" w:firstLineChars="100"/>
        <w:rPr>
          <w:rStyle w:val="22"/>
        </w:rPr>
      </w:pPr>
      <w:r>
        <w:rPr>
          <w:rStyle w:val="22"/>
          <w:rFonts w:hint="eastAsia"/>
        </w:rPr>
        <w:t>返回结果：</w:t>
      </w:r>
    </w:p>
    <w:p>
      <w:pPr>
        <w:ind w:firstLine="924" w:firstLineChars="35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“1,2,3”</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ascii="Times New Roman" w:hAnsi="Times New Roman" w:cs="Times New Roman"/>
              </w:rPr>
            </w:pPr>
            <w:r>
              <w:rPr>
                <w:rFonts w:hint="eastAsia" w:ascii="Times New Roman" w:hAnsi="Times New Roman" w:cs="Times New Roman"/>
              </w:rPr>
              <w:t>返回可执行工作的机器人编号</w:t>
            </w:r>
          </w:p>
        </w:tc>
      </w:tr>
    </w:tbl>
    <w:p>
      <w:pPr>
        <w:pStyle w:val="3"/>
        <w:numPr>
          <w:ilvl w:val="0"/>
          <w:numId w:val="0"/>
        </w:numPr>
        <w:spacing w:before="120"/>
        <w:ind w:left="425" w:leftChars="0"/>
        <w:rPr>
          <w:rFonts w:ascii="宋体" w:hAnsi="宋体" w:eastAsia="宋体"/>
          <w:szCs w:val="30"/>
        </w:rPr>
      </w:pPr>
      <w:bookmarkStart w:id="91" w:name="_Toc16265"/>
      <w:r>
        <w:rPr>
          <w:rFonts w:hint="eastAsia" w:ascii="宋体" w:hAnsi="宋体" w:eastAsia="宋体"/>
          <w:szCs w:val="30"/>
          <w:lang w:val="en-US" w:eastAsia="zh-CN"/>
        </w:rPr>
        <w:t>12.7</w:t>
      </w:r>
      <w:r>
        <w:rPr>
          <w:rFonts w:hint="eastAsia" w:ascii="宋体" w:hAnsi="宋体" w:eastAsia="宋体"/>
          <w:szCs w:val="30"/>
        </w:rPr>
        <w:t>设置混拣区机器人是否可分拣</w:t>
      </w:r>
      <w:bookmarkEnd w:id="91"/>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t>mix_sort_area</w:t>
      </w:r>
      <w:r>
        <w:rPr>
          <w:rFonts w:ascii="Times New Roman" w:hAnsi="Times New Roman" w:cs="Times New Roman"/>
          <w:color w:val="262626"/>
          <w:spacing w:val="12"/>
          <w:szCs w:val="24"/>
        </w:rPr>
        <w:t xml:space="preserve"> /</w:t>
      </w:r>
      <w:r>
        <w:rPr>
          <w:rFonts w:hint="eastAsia" w:ascii="Times New Roman" w:hAnsi="Times New Roman" w:cs="Times New Roman"/>
          <w:color w:val="262626"/>
          <w:spacing w:val="12"/>
          <w:szCs w:val="24"/>
        </w:rPr>
        <w:t>system/upt</w:t>
      </w:r>
      <w:r>
        <w:rPr>
          <w:rFonts w:ascii="Times New Roman" w:hAnsi="Times New Roman" w:cs="Times New Roman"/>
          <w:color w:val="262626"/>
          <w:spacing w:val="12"/>
          <w:szCs w:val="24"/>
        </w:rPr>
        <w:t>MixAreaRobotStatus</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该接口用于WEB向总控设置混拣区可执行分拣工作的机器人。</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“robot_id”:”1”,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“work_status”:”0”</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hint="eastAsia" w:ascii="Times New Roman" w:hAnsi="Times New Roman" w:cs="Times New Roman"/>
                <w:color w:val="262626"/>
                <w:spacing w:val="12"/>
                <w:szCs w:val="21"/>
              </w:rPr>
              <w:t>_</w:t>
            </w:r>
            <w:r>
              <w:rPr>
                <w:rFonts w:ascii="Times New Roman" w:hAnsi="Times New Roman" w:cs="Times New Roman"/>
                <w:color w:val="262626"/>
                <w:spacing w:val="12"/>
                <w:szCs w:val="21"/>
              </w:rPr>
              <w:t>line</w:t>
            </w:r>
          </w:p>
        </w:tc>
        <w:tc>
          <w:tcPr>
            <w:tcW w:w="1276" w:type="dxa"/>
          </w:tcPr>
          <w:p>
            <w:pPr>
              <w:ind w:firstLine="0" w:firstLineChars="0"/>
            </w:pPr>
            <w:r>
              <w:t>string</w:t>
            </w:r>
          </w:p>
        </w:tc>
        <w:tc>
          <w:tcPr>
            <w:tcW w:w="3118" w:type="dxa"/>
          </w:tcPr>
          <w:p>
            <w:pPr>
              <w:ind w:firstLine="0" w:firstLineChars="0"/>
            </w:pPr>
            <w:r>
              <w:rPr>
                <w:rFonts w:hint="eastAsia"/>
              </w:rPr>
              <w:t>分拣线</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pPr>
            <w:r>
              <w:rPr>
                <w:rFonts w:hint="eastAsia"/>
              </w:rPr>
              <w:t>详情请参照3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pPr>
              <w:ind w:firstLine="0" w:firstLineChars="0"/>
            </w:pPr>
            <w:r>
              <w:t>string</w:t>
            </w:r>
          </w:p>
        </w:tc>
        <w:tc>
          <w:tcPr>
            <w:tcW w:w="3118" w:type="dxa"/>
          </w:tcPr>
          <w:p>
            <w:pPr>
              <w:ind w:firstLine="0" w:firstLineChars="0"/>
            </w:pPr>
            <w:r>
              <w:rPr>
                <w:rFonts w:hint="eastAsia"/>
              </w:rPr>
              <w:t>机器人编码</w:t>
            </w:r>
          </w:p>
        </w:tc>
        <w:tc>
          <w:tcPr>
            <w:tcW w:w="2410" w:type="dxa"/>
          </w:tcPr>
          <w:p>
            <w:pPr>
              <w:ind w:firstLine="0" w:firstLineChars="0"/>
            </w:pPr>
            <w:r>
              <w:rPr>
                <w:rFonts w:hint="eastAsia"/>
              </w:rPr>
              <w:t>详情请参照混拣区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work_status</w:t>
            </w:r>
          </w:p>
        </w:tc>
        <w:tc>
          <w:tcPr>
            <w:tcW w:w="1276" w:type="dxa"/>
          </w:tcPr>
          <w:p>
            <w:pPr>
              <w:ind w:firstLine="0" w:firstLineChars="0"/>
            </w:pPr>
            <w:r>
              <w:t>string</w:t>
            </w:r>
          </w:p>
        </w:tc>
        <w:tc>
          <w:tcPr>
            <w:tcW w:w="3118" w:type="dxa"/>
          </w:tcPr>
          <w:p>
            <w:pPr>
              <w:ind w:firstLine="0" w:firstLineChars="0"/>
            </w:pPr>
            <w:r>
              <w:rPr>
                <w:rFonts w:hint="eastAsia"/>
              </w:rPr>
              <w:t>是否可工作</w:t>
            </w:r>
          </w:p>
        </w:tc>
        <w:tc>
          <w:tcPr>
            <w:tcW w:w="2410" w:type="dxa"/>
          </w:tcPr>
          <w:p>
            <w:pPr>
              <w:ind w:firstLine="0" w:firstLineChars="0"/>
            </w:pPr>
            <w:r>
              <w:rPr>
                <w:rFonts w:hint="eastAsia"/>
              </w:rPr>
              <w:t>0：可分拣工作</w:t>
            </w:r>
          </w:p>
          <w:p>
            <w:pPr>
              <w:ind w:firstLine="0" w:firstLineChars="0"/>
            </w:pPr>
            <w:r>
              <w:rPr>
                <w:rFonts w:hint="eastAsia"/>
              </w:rPr>
              <w:t>1：不可分拣</w:t>
            </w:r>
          </w:p>
        </w:tc>
      </w:tr>
    </w:tbl>
    <w:p>
      <w:pPr>
        <w:spacing w:line="360" w:lineRule="atLeast"/>
        <w:ind w:firstLine="0" w:firstLineChars="0"/>
      </w:pPr>
    </w:p>
    <w:p>
      <w:pPr>
        <w:ind w:left="720" w:firstLine="241" w:firstLineChars="100"/>
        <w:rPr>
          <w:rStyle w:val="22"/>
        </w:rPr>
      </w:pPr>
      <w:r>
        <w:rPr>
          <w:rStyle w:val="22"/>
          <w:rFonts w:hint="eastAsia"/>
        </w:rPr>
        <w:t>返回结果：</w:t>
      </w:r>
    </w:p>
    <w:p>
      <w:pPr>
        <w:ind w:firstLine="924" w:firstLineChars="35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success”表示设置成功，请求失败时（code非200）返回详细错误描述信息</w:t>
            </w:r>
          </w:p>
        </w:tc>
      </w:tr>
    </w:tbl>
    <w:p>
      <w:pPr>
        <w:pStyle w:val="3"/>
        <w:numPr>
          <w:ilvl w:val="0"/>
          <w:numId w:val="0"/>
        </w:numPr>
        <w:spacing w:before="120"/>
        <w:ind w:left="425" w:leftChars="0"/>
        <w:rPr>
          <w:rFonts w:ascii="宋体" w:hAnsi="宋体" w:eastAsia="宋体"/>
          <w:szCs w:val="30"/>
        </w:rPr>
      </w:pPr>
      <w:bookmarkStart w:id="92" w:name="_Toc19592"/>
      <w:r>
        <w:rPr>
          <w:rFonts w:hint="eastAsia" w:ascii="宋体" w:hAnsi="宋体" w:eastAsia="宋体"/>
          <w:szCs w:val="30"/>
          <w:lang w:val="en-US" w:eastAsia="zh-CN"/>
        </w:rPr>
        <w:t>12.8</w:t>
      </w:r>
      <w:r>
        <w:rPr>
          <w:rFonts w:hint="eastAsia" w:ascii="宋体" w:hAnsi="宋体" w:eastAsia="宋体"/>
          <w:szCs w:val="30"/>
        </w:rPr>
        <w:t>混拣/大件分拣区接收钢板到位信号</w:t>
      </w:r>
      <w:bookmarkEnd w:id="92"/>
    </w:p>
    <w:p>
      <w:pPr>
        <w:pStyle w:val="32"/>
        <w:ind w:left="420" w:firstLine="0" w:firstLineChars="0"/>
      </w:pPr>
      <w:r>
        <w:rPr>
          <w:b/>
          <w:bCs/>
        </w:rPr>
        <w:t>请求方式</w:t>
      </w:r>
      <w:r>
        <w:t>：POST（HTTP）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rPr>
        <w:t>cont</w:t>
      </w:r>
      <w:r>
        <w:t>rol</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Helvetica" w:hAnsi="Helvetica" w:cs="Helvetica"/>
          <w:color w:val="505050"/>
          <w:sz w:val="18"/>
          <w:szCs w:val="18"/>
          <w:shd w:val="clear" w:color="auto" w:fill="FFFFFF"/>
        </w:rPr>
        <w:t>recPlateInPlace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720" w:firstLineChars="0"/>
      </w:pPr>
      <w:r>
        <w:rPr>
          <w:rFonts w:hint="eastAsia"/>
        </w:rPr>
        <w:t>该接口用于接收混拣/大件分拣区钢板到位信号和钢板相关信息。</w:t>
      </w:r>
    </w:p>
    <w:p>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w:t>
      </w:r>
      <w:r>
        <w:rPr>
          <w:rFonts w:ascii="Consolas" w:hAnsi="Consolas" w:cs="宋体"/>
          <w:color w:val="0451A5"/>
          <w:sz w:val="18"/>
          <w:szCs w:val="18"/>
        </w:rPr>
        <w:t>"xxx"</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w:t>
      </w:r>
      <w:r>
        <w:rPr>
          <w:rFonts w:ascii="Consolas" w:hAnsi="Consolas" w:cs="宋体"/>
          <w:color w:val="0451A5"/>
          <w:sz w:val="18"/>
          <w:szCs w:val="18"/>
        </w:rPr>
        <w:t>"2"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"sort_line"</w:t>
      </w:r>
      <w:r>
        <w:rPr>
          <w:rFonts w:ascii="Consolas" w:hAnsi="Consolas" w:cs="宋体"/>
          <w:color w:val="000000"/>
          <w:sz w:val="18"/>
          <w:szCs w:val="18"/>
        </w:rPr>
        <w:t>:</w:t>
      </w:r>
      <w:r>
        <w:rPr>
          <w:rFonts w:ascii="Consolas" w:hAnsi="Consolas" w:cs="宋体"/>
          <w:color w:val="0451A5"/>
          <w:sz w:val="18"/>
          <w:szCs w:val="18"/>
        </w:rPr>
        <w:t>"1"</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p>
      <w:pPr>
        <w:spacing w:line="360" w:lineRule="atLeast"/>
        <w:ind w:firstLine="506"/>
        <w:rPr>
          <w:rFonts w:ascii="Times New Roman" w:hAnsi="Times New Roman" w:cs="Times New Roman"/>
          <w:b/>
          <w:bCs/>
          <w:color w:val="262626"/>
          <w:spacing w:val="12"/>
          <w:szCs w:val="21"/>
        </w:rPr>
      </w:pP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pPr>
              <w:ind w:firstLine="0" w:firstLineChars="0"/>
            </w:pPr>
            <w:r>
              <w:t>string</w:t>
            </w:r>
          </w:p>
        </w:tc>
        <w:tc>
          <w:tcPr>
            <w:tcW w:w="3118" w:type="dxa"/>
          </w:tcPr>
          <w:p>
            <w:pPr>
              <w:ind w:firstLine="0" w:firstLineChars="0"/>
            </w:pPr>
            <w:r>
              <w:rPr>
                <w:rFonts w:hint="eastAsia"/>
              </w:rPr>
              <w:t>分拣线编号</w:t>
            </w:r>
          </w:p>
        </w:tc>
        <w:tc>
          <w:tcPr>
            <w:tcW w:w="2410" w:type="dxa"/>
          </w:tcPr>
          <w:p>
            <w:pPr>
              <w:ind w:firstLine="0" w:firstLineChars="0"/>
            </w:pPr>
            <w:r>
              <w:rPr>
                <w:rFonts w:hint="eastAsia"/>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钢板/任务编号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location</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区域编码，大件区为1和2</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钢板编号/任务号</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area</w:t>
            </w:r>
            <w:r>
              <w:rPr>
                <w:rFonts w:ascii="Times New Roman" w:hAnsi="Times New Roman" w:cs="Times New Roman"/>
                <w:color w:val="262626"/>
                <w:spacing w:val="12"/>
                <w:szCs w:val="21"/>
              </w:rPr>
              <w:t>_code</w:t>
            </w:r>
          </w:p>
        </w:tc>
        <w:tc>
          <w:tcPr>
            <w:tcW w:w="1276" w:type="dxa"/>
          </w:tcPr>
          <w:p>
            <w:pPr>
              <w:ind w:firstLine="0" w:firstLineChars="0"/>
            </w:pPr>
            <w:r>
              <w:t>s</w:t>
            </w:r>
            <w:r>
              <w:rPr>
                <w:rFonts w:hint="eastAsia"/>
              </w:rPr>
              <w:t>tring</w:t>
            </w:r>
          </w:p>
        </w:tc>
        <w:tc>
          <w:tcPr>
            <w:tcW w:w="3118" w:type="dxa"/>
          </w:tcPr>
          <w:p>
            <w:pPr>
              <w:ind w:firstLine="0" w:firstLineChars="0"/>
            </w:pPr>
            <w:r>
              <w:rPr>
                <w:rFonts w:hint="eastAsia"/>
              </w:rPr>
              <w:t>区编码</w:t>
            </w:r>
          </w:p>
        </w:tc>
        <w:tc>
          <w:tcPr>
            <w:tcW w:w="2410" w:type="dxa"/>
          </w:tcPr>
          <w:p>
            <w:pPr>
              <w:ind w:firstLine="0" w:firstLineChars="0"/>
            </w:pPr>
            <w:r>
              <w:rPr>
                <w:rFonts w:hint="eastAsia"/>
              </w:rPr>
              <w:t>详情请参照3</w:t>
            </w:r>
            <w:r>
              <w:t>.1</w:t>
            </w:r>
          </w:p>
        </w:tc>
      </w:tr>
    </w:tbl>
    <w:p>
      <w:pPr>
        <w:spacing w:line="360" w:lineRule="atLeast"/>
        <w:ind w:firstLine="0" w:firstLineChars="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t>对返回码的文本描述内容</w:t>
            </w:r>
          </w:p>
        </w:tc>
        <w:tc>
          <w:tcPr>
            <w:tcW w:w="2977" w:type="dxa"/>
          </w:tcPr>
          <w:p>
            <w:pPr>
              <w:ind w:firstLine="0" w:firstLineChars="0"/>
              <w:rPr>
                <w:rFonts w:ascii="Times New Roman" w:hAnsi="Times New Roman" w:cs="Times New Roman"/>
              </w:rPr>
            </w:pPr>
            <w:r>
              <w:rPr>
                <w:rFonts w:ascii="Times New Roman" w:hAnsi="Times New Roman" w:cs="Times New Roman"/>
              </w:rPr>
              <w:t>“success”表示</w:t>
            </w:r>
            <w:r>
              <w:rPr>
                <w:rFonts w:hint="eastAsia" w:ascii="Times New Roman" w:hAnsi="Times New Roman" w:cs="Times New Roman"/>
              </w:rPr>
              <w:t>查询</w:t>
            </w:r>
            <w:r>
              <w:rPr>
                <w:rFonts w:ascii="Times New Roman" w:hAnsi="Times New Roman" w:cs="Times New Roman"/>
              </w:rPr>
              <w:t>成功</w:t>
            </w:r>
          </w:p>
          <w:p>
            <w:pPr>
              <w:ind w:firstLine="0" w:firstLineChars="0"/>
              <w:rPr>
                <w:rFonts w:ascii="Times New Roman" w:hAnsi="Times New Roman" w:cs="Times New Roman"/>
              </w:rPr>
            </w:pPr>
            <w:r>
              <w:rPr>
                <w:rFonts w:ascii="Times New Roman" w:hAnsi="Times New Roman" w:cs="Times New Roman"/>
              </w:rPr>
              <w:t>”error”表示</w:t>
            </w:r>
            <w:r>
              <w:rPr>
                <w:rFonts w:hint="eastAsia" w:ascii="Times New Roman" w:hAnsi="Times New Roman" w:cs="Times New Roman"/>
              </w:rPr>
              <w:t>查询失败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错误情况的异常信息</w:t>
            </w:r>
          </w:p>
        </w:tc>
        <w:tc>
          <w:tcPr>
            <w:tcW w:w="2977" w:type="dxa"/>
          </w:tcPr>
          <w:p>
            <w:pPr>
              <w:ind w:firstLine="0" w:firstLineChars="0"/>
              <w:rPr>
                <w:rFonts w:ascii="Times New Roman" w:hAnsi="Times New Roman" w:cs="Times New Roman"/>
              </w:rPr>
            </w:pPr>
          </w:p>
        </w:tc>
      </w:tr>
    </w:tbl>
    <w:p>
      <w:pPr>
        <w:pStyle w:val="3"/>
        <w:numPr>
          <w:ilvl w:val="0"/>
          <w:numId w:val="0"/>
        </w:numPr>
        <w:spacing w:before="120"/>
        <w:ind w:left="425" w:leftChars="0"/>
        <w:rPr>
          <w:rFonts w:ascii="宋体" w:hAnsi="宋体" w:eastAsia="宋体"/>
          <w:szCs w:val="30"/>
        </w:rPr>
      </w:pPr>
      <w:bookmarkStart w:id="93" w:name="_Toc12122"/>
      <w:r>
        <w:rPr>
          <w:rFonts w:hint="eastAsia" w:ascii="宋体" w:hAnsi="宋体" w:eastAsia="宋体"/>
          <w:szCs w:val="30"/>
          <w:lang w:val="en-US" w:eastAsia="zh-CN"/>
        </w:rPr>
        <w:t>12.9</w:t>
      </w:r>
      <w:r>
        <w:rPr>
          <w:rFonts w:hint="eastAsia" w:ascii="宋体" w:hAnsi="宋体" w:eastAsia="宋体"/>
          <w:szCs w:val="30"/>
        </w:rPr>
        <w:t>喷码/大件码盘区零件到位信号</w:t>
      </w:r>
      <w:bookmarkEnd w:id="93"/>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rPr>
          <w:rFonts w:hint="eastAsia"/>
        </w:rPr>
        <w:t>各功能区编码</w:t>
      </w:r>
      <w:r>
        <w:rPr>
          <w:rFonts w:ascii="Times New Roman" w:hAnsi="Times New Roman" w:cs="Times New Roman"/>
          <w:color w:val="262626"/>
          <w:spacing w:val="12"/>
          <w:szCs w:val="24"/>
        </w:rPr>
        <w:t>/</w:t>
      </w:r>
      <w:r>
        <w:rPr>
          <w:rFonts w:hint="eastAsia" w:ascii="Times New Roman" w:hAnsi="Times New Roman" w:cs="Times New Roman"/>
          <w:color w:val="262626"/>
          <w:spacing w:val="12"/>
          <w:szCs w:val="24"/>
        </w:rPr>
        <w:t>system/</w:t>
      </w:r>
      <w:r>
        <w:rPr>
          <w:rFonts w:ascii="Times New Roman" w:hAnsi="Times New Roman" w:cs="Times New Roman"/>
          <w:color w:val="262626"/>
          <w:spacing w:val="12"/>
          <w:szCs w:val="24"/>
        </w:rPr>
        <w:t>inPlace</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该接口用于接收大件码盘区和大件喷码区零件到位信号。</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752" w:firstLineChars="285"/>
        <w:rPr>
          <w:color w:val="262626"/>
          <w:spacing w:val="12"/>
          <w:szCs w:val="21"/>
        </w:rPr>
      </w:pPr>
      <w:r>
        <w:rPr>
          <w:color w:val="262626"/>
          <w:spacing w:val="12"/>
          <w:szCs w:val="21"/>
        </w:rPr>
        <w:t>“in_place_time”:”2021-02-05 12:23:23”</w:t>
      </w:r>
    </w:p>
    <w:p>
      <w:pPr>
        <w:spacing w:line="360" w:lineRule="atLeast"/>
        <w:ind w:firstLine="504"/>
        <w:rPr>
          <w:color w:val="262626"/>
          <w:spacing w:val="12"/>
          <w:szCs w:val="21"/>
        </w:rPr>
      </w:pPr>
      <w:r>
        <w:rPr>
          <w:rFonts w:hint="eastAsia"/>
          <w:color w:val="262626"/>
          <w:spacing w:val="12"/>
          <w:szCs w:val="21"/>
        </w:rPr>
        <w:t>}</w:t>
      </w: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in_place_time</w:t>
            </w:r>
          </w:p>
        </w:tc>
        <w:tc>
          <w:tcPr>
            <w:tcW w:w="1701" w:type="dxa"/>
          </w:tcPr>
          <w:p>
            <w:pPr>
              <w:ind w:firstLine="480"/>
            </w:pPr>
            <w:r>
              <w:t>s</w:t>
            </w:r>
            <w:r>
              <w:rPr>
                <w:rFonts w:hint="eastAsia"/>
              </w:rPr>
              <w:t>tring</w:t>
            </w:r>
          </w:p>
        </w:tc>
        <w:tc>
          <w:tcPr>
            <w:tcW w:w="1843" w:type="dxa"/>
          </w:tcPr>
          <w:p>
            <w:pPr>
              <w:ind w:firstLine="0" w:firstLineChars="0"/>
            </w:pPr>
            <w:r>
              <w:rPr>
                <w:rFonts w:hint="eastAsia"/>
              </w:rPr>
              <w:t>钢板到位时间</w:t>
            </w:r>
          </w:p>
        </w:tc>
        <w:tc>
          <w:tcPr>
            <w:tcW w:w="3690" w:type="dxa"/>
          </w:tcPr>
          <w:p>
            <w:pPr>
              <w:ind w:firstLine="480"/>
            </w:pPr>
            <w:r>
              <w:rPr>
                <w:rFonts w:hint="eastAsia"/>
              </w:rPr>
              <w:t>格式：y</w:t>
            </w:r>
            <w:r>
              <w:t>yyy-MM-dd hh24:mm:ss</w:t>
            </w:r>
          </w:p>
        </w:tc>
      </w:tr>
    </w:tbl>
    <w:p>
      <w:pPr>
        <w:spacing w:line="360" w:lineRule="atLeast"/>
        <w:ind w:firstLine="480"/>
      </w:pPr>
    </w:p>
    <w:p>
      <w:pPr>
        <w:pStyle w:val="32"/>
        <w:ind w:left="420" w:firstLine="0" w:firstLineChars="0"/>
        <w:rPr>
          <w:rStyle w:val="22"/>
        </w:rPr>
      </w:pPr>
      <w:r>
        <w:rPr>
          <w:rStyle w:val="22"/>
          <w:rFonts w:hint="eastAsia"/>
        </w:rPr>
        <w:t>返回结果：</w:t>
      </w:r>
    </w:p>
    <w:p>
      <w:pPr>
        <w:pStyle w:val="32"/>
        <w:ind w:left="420"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420" w:firstLine="30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p>
    <w:p>
      <w:pPr>
        <w:ind w:firstLine="472" w:firstLineChars="179"/>
        <w:rPr>
          <w:color w:val="262626"/>
          <w:spacing w:val="12"/>
          <w:szCs w:val="21"/>
        </w:rPr>
      </w:pPr>
      <w:r>
        <w:rPr>
          <w:rFonts w:hint="eastAsia"/>
          <w:color w:val="262626"/>
          <w:spacing w:val="12"/>
          <w:szCs w:val="21"/>
        </w:rPr>
        <w:t>}</w:t>
      </w: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340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480"/>
            </w:pPr>
            <w:r>
              <w:rPr>
                <w:rFonts w:hint="eastAsia"/>
              </w:rPr>
              <w:t>参数</w:t>
            </w:r>
          </w:p>
        </w:tc>
        <w:tc>
          <w:tcPr>
            <w:tcW w:w="1275" w:type="dxa"/>
          </w:tcPr>
          <w:p>
            <w:pPr>
              <w:ind w:firstLine="0" w:firstLineChars="0"/>
            </w:pPr>
            <w:r>
              <w:rPr>
                <w:rFonts w:hint="eastAsia"/>
              </w:rPr>
              <w:t>参数类型</w:t>
            </w:r>
          </w:p>
        </w:tc>
        <w:tc>
          <w:tcPr>
            <w:tcW w:w="340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504"/>
            </w:pPr>
            <w:r>
              <w:rPr>
                <w:rFonts w:hint="eastAsia"/>
                <w:color w:val="262626"/>
                <w:spacing w:val="12"/>
                <w:szCs w:val="21"/>
              </w:rPr>
              <w:t>code</w:t>
            </w:r>
          </w:p>
        </w:tc>
        <w:tc>
          <w:tcPr>
            <w:tcW w:w="1275" w:type="dxa"/>
          </w:tcPr>
          <w:p>
            <w:pPr>
              <w:ind w:firstLine="199" w:firstLineChars="83"/>
            </w:pPr>
            <w:r>
              <w:rPr>
                <w:rFonts w:hint="eastAsia"/>
              </w:rPr>
              <w:t>int</w:t>
            </w:r>
          </w:p>
        </w:tc>
        <w:tc>
          <w:tcPr>
            <w:tcW w:w="3407" w:type="dxa"/>
          </w:tcPr>
          <w:p>
            <w:pPr>
              <w:ind w:firstLine="48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504"/>
            </w:pPr>
            <w:r>
              <w:rPr>
                <w:color w:val="262626"/>
                <w:spacing w:val="12"/>
                <w:szCs w:val="21"/>
              </w:rPr>
              <w:t>msg</w:t>
            </w:r>
          </w:p>
        </w:tc>
        <w:tc>
          <w:tcPr>
            <w:tcW w:w="1275" w:type="dxa"/>
          </w:tcPr>
          <w:p>
            <w:pPr>
              <w:ind w:firstLine="199" w:firstLineChars="83"/>
            </w:pPr>
            <w:r>
              <w:rPr>
                <w:rFonts w:hint="eastAsia"/>
              </w:rPr>
              <w:t>string</w:t>
            </w:r>
          </w:p>
        </w:tc>
        <w:tc>
          <w:tcPr>
            <w:tcW w:w="3407" w:type="dxa"/>
          </w:tcPr>
          <w:p>
            <w:pPr>
              <w:ind w:firstLine="48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ind w:firstLine="504"/>
              <w:rPr>
                <w:color w:val="262626"/>
                <w:spacing w:val="12"/>
                <w:szCs w:val="21"/>
              </w:rPr>
            </w:pPr>
            <w:r>
              <w:rPr>
                <w:color w:val="262626"/>
                <w:spacing w:val="12"/>
                <w:szCs w:val="21"/>
              </w:rPr>
              <w:t>data</w:t>
            </w:r>
          </w:p>
        </w:tc>
        <w:tc>
          <w:tcPr>
            <w:tcW w:w="1275" w:type="dxa"/>
          </w:tcPr>
          <w:p>
            <w:pPr>
              <w:ind w:firstLine="199" w:firstLineChars="83"/>
            </w:pPr>
            <w:r>
              <w:rPr>
                <w:rFonts w:hint="eastAsia"/>
              </w:rPr>
              <w:t>string</w:t>
            </w:r>
          </w:p>
        </w:tc>
        <w:tc>
          <w:tcPr>
            <w:tcW w:w="3407" w:type="dxa"/>
          </w:tcPr>
          <w:p>
            <w:pPr>
              <w:ind w:firstLine="480"/>
            </w:pPr>
            <w:r>
              <w:rPr>
                <w:rFonts w:hint="eastAsia"/>
              </w:rPr>
              <w:t>错误情况的异常信息</w:t>
            </w:r>
          </w:p>
        </w:tc>
        <w:tc>
          <w:tcPr>
            <w:tcW w:w="2977" w:type="dxa"/>
          </w:tcPr>
          <w:p>
            <w:pPr>
              <w:ind w:firstLine="480"/>
            </w:pPr>
          </w:p>
        </w:tc>
      </w:tr>
    </w:tbl>
    <w:p>
      <w:pPr>
        <w:pStyle w:val="3"/>
        <w:numPr>
          <w:ilvl w:val="0"/>
          <w:numId w:val="0"/>
        </w:numPr>
        <w:spacing w:before="120"/>
        <w:ind w:left="425" w:leftChars="0"/>
        <w:rPr>
          <w:rFonts w:ascii="宋体" w:hAnsi="宋体" w:eastAsia="宋体"/>
          <w:szCs w:val="30"/>
        </w:rPr>
      </w:pPr>
      <w:bookmarkStart w:id="94" w:name="_Toc13928"/>
      <w:r>
        <w:rPr>
          <w:rFonts w:hint="eastAsia" w:ascii="宋体" w:hAnsi="宋体" w:eastAsia="宋体"/>
          <w:szCs w:val="30"/>
          <w:lang w:val="en-US" w:eastAsia="zh-CN"/>
        </w:rPr>
        <w:t>12.10</w:t>
      </w:r>
      <w:r>
        <w:rPr>
          <w:rFonts w:hint="eastAsia" w:ascii="宋体" w:hAnsi="宋体" w:eastAsia="宋体"/>
          <w:szCs w:val="30"/>
        </w:rPr>
        <w:t>查询大件流料报工数据</w:t>
      </w:r>
      <w:bookmarkEnd w:id="94"/>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control/data/getLargeSortFlowData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该接口用于向总控查询大件一次分拣区流料报工数据。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关键词</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"move_status"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r>
        <w:rPr>
          <w:rFonts w:ascii="Consolas" w:hAnsi="Consolas" w:cs="宋体"/>
          <w:color w:val="0451A5"/>
          <w:sz w:val="18"/>
          <w:szCs w:val="18"/>
        </w:rPr>
        <w:t>"[BCB005985733,BCB005985995,BCB005985981,BCB005985981,BCB005985981]"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16:56:41"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"use_mark_state"</w:t>
      </w:r>
      <w:r>
        <w:rPr>
          <w:rFonts w:ascii="Consolas" w:hAnsi="Consolas" w:cs="宋体"/>
          <w:color w:val="000000"/>
          <w:sz w:val="18"/>
          <w:szCs w:val="18"/>
        </w:rPr>
        <w:t>: </w:t>
      </w:r>
      <w:r>
        <w:rPr>
          <w:rFonts w:ascii="Consolas" w:hAnsi="Consolas" w:cs="宋体"/>
          <w:color w:val="098658"/>
          <w:sz w:val="18"/>
          <w:szCs w:val="18"/>
        </w:rPr>
        <w:t>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"move_status"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r>
        <w:rPr>
          <w:rFonts w:ascii="Consolas" w:hAnsi="Consolas" w:cs="宋体"/>
          <w:color w:val="0451A5"/>
          <w:sz w:val="18"/>
          <w:szCs w:val="18"/>
        </w:rPr>
        <w:t>"[BCB005985733,BCB005985995,BCB005985981,BCB005985981,BCB005985981]"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18:56:41"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"use_mark_state"</w:t>
      </w:r>
      <w:r>
        <w:rPr>
          <w:rFonts w:ascii="Consolas" w:hAnsi="Consolas" w:cs="宋体"/>
          <w:color w:val="000000"/>
          <w:sz w:val="18"/>
          <w:szCs w:val="18"/>
        </w:rPr>
        <w:t>: </w:t>
      </w:r>
      <w:r>
        <w:rPr>
          <w:rFonts w:ascii="Consolas" w:hAnsi="Consolas" w:cs="宋体"/>
          <w:color w:val="098658"/>
          <w:sz w:val="18"/>
          <w:szCs w:val="18"/>
        </w:rPr>
        <w:t>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2</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98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98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987"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987"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7" w:type="dxa"/>
          </w:tcPr>
          <w:p>
            <w:pPr>
              <w:ind w:firstLine="199" w:firstLineChars="83"/>
            </w:pPr>
            <w:r>
              <w:rPr>
                <w:rFonts w:hint="eastAsia"/>
              </w:rPr>
              <w:t>int</w:t>
            </w:r>
          </w:p>
        </w:tc>
        <w:tc>
          <w:tcPr>
            <w:tcW w:w="2987"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part_num</w:t>
            </w:r>
          </w:p>
        </w:tc>
        <w:tc>
          <w:tcPr>
            <w:tcW w:w="1417" w:type="dxa"/>
          </w:tcPr>
          <w:p>
            <w:pPr>
              <w:ind w:firstLine="199" w:firstLineChars="83"/>
            </w:pPr>
            <w:r>
              <w:rPr>
                <w:rFonts w:hint="eastAsia"/>
              </w:rPr>
              <w:t>string</w:t>
            </w:r>
          </w:p>
        </w:tc>
        <w:tc>
          <w:tcPr>
            <w:tcW w:w="2987" w:type="dxa"/>
          </w:tcPr>
          <w:p>
            <w:pPr>
              <w:ind w:firstLine="0" w:firstLineChars="0"/>
            </w:pPr>
            <w:r>
              <w:rPr>
                <w:rFonts w:hint="eastAsia"/>
              </w:rPr>
              <w:t>零件数量</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plate_id</w:t>
            </w:r>
          </w:p>
        </w:tc>
        <w:tc>
          <w:tcPr>
            <w:tcW w:w="1417" w:type="dxa"/>
          </w:tcPr>
          <w:p>
            <w:pPr>
              <w:ind w:firstLine="199" w:firstLineChars="83"/>
            </w:pPr>
            <w:r>
              <w:rPr>
                <w:rFonts w:hint="eastAsia"/>
              </w:rPr>
              <w:t>string</w:t>
            </w:r>
          </w:p>
        </w:tc>
        <w:tc>
          <w:tcPr>
            <w:tcW w:w="2987" w:type="dxa"/>
          </w:tcPr>
          <w:p>
            <w:pPr>
              <w:ind w:firstLine="0" w:firstLineChars="0"/>
            </w:pPr>
            <w:r>
              <w:rPr>
                <w:rFonts w:hint="eastAsia"/>
              </w:rPr>
              <w:t>任务编号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move_status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强制流料信号</w:t>
            </w:r>
          </w:p>
        </w:tc>
        <w:tc>
          <w:tcPr>
            <w:tcW w:w="2977" w:type="dxa"/>
          </w:tcPr>
          <w:p>
            <w:pPr>
              <w:ind w:firstLine="199" w:firstLineChars="83"/>
            </w:pPr>
            <w:r>
              <w:t>0</w:t>
            </w:r>
            <w:r>
              <w:rPr>
                <w:rFonts w:hint="eastAsia"/>
              </w:rPr>
              <w:t>：不是，1：是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p</w:t>
            </w:r>
            <w:r>
              <w:rPr>
                <w:color w:val="262626"/>
                <w:spacing w:val="12"/>
                <w:szCs w:val="21"/>
              </w:rPr>
              <w:t>art_code_list</w:t>
            </w:r>
          </w:p>
        </w:tc>
        <w:tc>
          <w:tcPr>
            <w:tcW w:w="1417" w:type="dxa"/>
          </w:tcPr>
          <w:p>
            <w:pPr>
              <w:ind w:firstLine="199" w:firstLineChars="83"/>
            </w:pPr>
            <w:r>
              <w:rPr>
                <w:rFonts w:hint="eastAsia"/>
              </w:rPr>
              <w:t>string</w:t>
            </w:r>
          </w:p>
        </w:tc>
        <w:tc>
          <w:tcPr>
            <w:tcW w:w="2987" w:type="dxa"/>
          </w:tcPr>
          <w:p>
            <w:pPr>
              <w:ind w:firstLine="0" w:firstLineChars="0"/>
            </w:pPr>
            <w:r>
              <w:rPr>
                <w:rFonts w:hint="eastAsia"/>
              </w:rPr>
              <w:t>零件编号列表</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rece_time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获取数据的时间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use_pallet_state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大件码盘区使用状态</w:t>
            </w:r>
          </w:p>
        </w:tc>
        <w:tc>
          <w:tcPr>
            <w:tcW w:w="2977" w:type="dxa"/>
          </w:tcPr>
          <w:p>
            <w:pPr>
              <w:ind w:firstLine="480"/>
            </w:pPr>
            <w:r>
              <w:rPr>
                <w:rFonts w:hint="eastAsia"/>
              </w:rPr>
              <w:t>0：未发送，1：已发送，2：发送失败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use_mark_state</w:t>
            </w:r>
          </w:p>
        </w:tc>
        <w:tc>
          <w:tcPr>
            <w:tcW w:w="1417" w:type="dxa"/>
          </w:tcPr>
          <w:p>
            <w:pPr>
              <w:ind w:firstLine="199" w:firstLineChars="83"/>
            </w:pPr>
            <w:r>
              <w:rPr>
                <w:rFonts w:hint="eastAsia"/>
              </w:rPr>
              <w:t>string</w:t>
            </w:r>
          </w:p>
        </w:tc>
        <w:tc>
          <w:tcPr>
            <w:tcW w:w="2987" w:type="dxa"/>
          </w:tcPr>
          <w:p>
            <w:pPr>
              <w:ind w:firstLine="0" w:firstLineChars="0"/>
            </w:pPr>
            <w:r>
              <w:rPr>
                <w:rFonts w:hint="eastAsia"/>
              </w:rPr>
              <w:t>喷码区使用状态</w:t>
            </w:r>
          </w:p>
        </w:tc>
        <w:tc>
          <w:tcPr>
            <w:tcW w:w="2977" w:type="dxa"/>
          </w:tcPr>
          <w:p>
            <w:pPr>
              <w:ind w:firstLine="480"/>
            </w:pPr>
            <w:r>
              <w:rPr>
                <w:rFonts w:hint="eastAsia"/>
              </w:rPr>
              <w:t>0：未发送，1：已发送，2：发送失败</w:t>
            </w:r>
          </w:p>
        </w:tc>
      </w:tr>
    </w:tbl>
    <w:p>
      <w:pPr>
        <w:pStyle w:val="3"/>
        <w:numPr>
          <w:ilvl w:val="0"/>
          <w:numId w:val="0"/>
        </w:numPr>
        <w:spacing w:before="120"/>
        <w:ind w:left="425" w:leftChars="0"/>
        <w:rPr>
          <w:rFonts w:ascii="宋体" w:hAnsi="宋体" w:eastAsia="宋体"/>
          <w:szCs w:val="30"/>
        </w:rPr>
      </w:pPr>
      <w:bookmarkStart w:id="95" w:name="_Toc27616"/>
      <w:r>
        <w:rPr>
          <w:rFonts w:hint="eastAsia" w:ascii="宋体" w:hAnsi="宋体" w:eastAsia="宋体"/>
          <w:szCs w:val="30"/>
          <w:lang w:val="en-US" w:eastAsia="zh-CN"/>
        </w:rPr>
        <w:t>12.11</w:t>
      </w:r>
      <w:r>
        <w:rPr>
          <w:rFonts w:hint="eastAsia" w:ascii="宋体" w:hAnsi="宋体" w:eastAsia="宋体"/>
          <w:szCs w:val="30"/>
        </w:rPr>
        <w:t>查询钢板任务数据</w:t>
      </w:r>
      <w:bookmarkEnd w:id="95"/>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control/data/getPlateInfo</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该接口用于向总控查询钢板信息数据。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00000"/>
          <w:sz w:val="18"/>
          <w:szCs w:val="18"/>
        </w:rPr>
        <w:t xml:space="preserve">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olor w:val="0451A5"/>
          <w:sz w:val="18"/>
          <w:szCs w:val="18"/>
        </w:rPr>
        <w:t xml:space="preserve"> </w:t>
      </w:r>
      <w:r>
        <w:rPr>
          <w:rFonts w:ascii="Consolas" w:hAnsi="Consolas" w:cs="宋体"/>
          <w:color w:val="0451A5"/>
          <w:sz w:val="18"/>
          <w:szCs w:val="18"/>
        </w:rPr>
        <w:t>mix_test_01"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钢板编号</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"mix_test_01"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"draw_code"</w:t>
      </w:r>
      <w:r>
        <w:rPr>
          <w:rFonts w:ascii="Consolas" w:hAnsi="Consolas" w:cs="宋体"/>
          <w:color w:val="000000"/>
          <w:sz w:val="18"/>
          <w:szCs w:val="18"/>
        </w:rPr>
        <w:t>: </w:t>
      </w:r>
      <w:r>
        <w:rPr>
          <w:rFonts w:ascii="Consolas" w:hAnsi="Consolas" w:cs="宋体"/>
          <w:color w:val="0451A5"/>
          <w:sz w:val="18"/>
          <w:szCs w:val="18"/>
        </w:rPr>
        <w:t>"M210329SG10004A02"</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"length"</w:t>
      </w:r>
      <w:r>
        <w:rPr>
          <w:rFonts w:ascii="Consolas" w:hAnsi="Consolas" w:cs="宋体"/>
          <w:color w:val="000000"/>
          <w:sz w:val="18"/>
          <w:szCs w:val="18"/>
        </w:rPr>
        <w:t>: </w:t>
      </w:r>
      <w:r>
        <w:rPr>
          <w:rFonts w:ascii="Consolas" w:hAnsi="Consolas" w:cs="宋体"/>
          <w:color w:val="0451A5"/>
          <w:sz w:val="18"/>
          <w:szCs w:val="18"/>
        </w:rPr>
        <w:t>"5000"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"width"</w:t>
      </w:r>
      <w:r>
        <w:rPr>
          <w:rFonts w:ascii="Consolas" w:hAnsi="Consolas" w:cs="宋体"/>
          <w:color w:val="000000"/>
          <w:sz w:val="18"/>
          <w:szCs w:val="18"/>
        </w:rPr>
        <w:t>: </w:t>
      </w:r>
      <w:r>
        <w:rPr>
          <w:rFonts w:ascii="Consolas" w:hAnsi="Consolas" w:cs="宋体"/>
          <w:color w:val="0451A5"/>
          <w:sz w:val="18"/>
          <w:szCs w:val="18"/>
        </w:rPr>
        <w:t>"2000"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"in_mix_time"</w:t>
      </w:r>
      <w:r>
        <w:rPr>
          <w:rFonts w:ascii="Consolas" w:hAnsi="Consolas" w:cs="宋体"/>
          <w:color w:val="000000"/>
          <w:sz w:val="18"/>
          <w:szCs w:val="18"/>
        </w:rPr>
        <w:t>: </w:t>
      </w:r>
      <w:r>
        <w:rPr>
          <w:rFonts w:ascii="Consolas" w:hAnsi="Consolas" w:cs="宋体"/>
          <w:color w:val="0451A5"/>
          <w:sz w:val="18"/>
          <w:szCs w:val="18"/>
        </w:rPr>
        <w:t>"2021-04-22 18:12:23"</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"mix_finish_time"</w:t>
      </w:r>
      <w:r>
        <w:rPr>
          <w:rFonts w:ascii="Consolas" w:hAnsi="Consolas" w:cs="宋体"/>
          <w:color w:val="000000"/>
          <w:sz w:val="18"/>
          <w:szCs w:val="18"/>
        </w:rPr>
        <w:t>: </w:t>
      </w:r>
      <w:r>
        <w:rPr>
          <w:rFonts w:ascii="Consolas" w:hAnsi="Consolas" w:cs="宋体"/>
          <w:color w:val="0451A5"/>
          <w:sz w:val="18"/>
          <w:szCs w:val="18"/>
        </w:rPr>
        <w:t>"2021-04-22 18:15:04"</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"in_one_large_time"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"one_large_finish_time"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"in_two_large_time"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"two_large_finish_time"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21:37:15"</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"mix_force_status"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"one_large_force_status"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"two_large_force_status"</w:t>
      </w:r>
      <w:r>
        <w:rPr>
          <w:rFonts w:ascii="Consolas" w:hAnsi="Consolas" w:cs="宋体"/>
          <w:color w:val="000000"/>
          <w:sz w:val="18"/>
          <w:szCs w:val="18"/>
        </w:rPr>
        <w:t>: </w:t>
      </w:r>
      <w:r>
        <w:rPr>
          <w:rFonts w:ascii="Consolas" w:hAnsi="Consolas" w:cs="宋体"/>
          <w:color w:val="0451A5"/>
          <w:sz w:val="18"/>
          <w:szCs w:val="18"/>
        </w:rPr>
        <w:t>"0"</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98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98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987"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987"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7" w:type="dxa"/>
          </w:tcPr>
          <w:p>
            <w:pPr>
              <w:ind w:firstLine="199" w:firstLineChars="83"/>
            </w:pPr>
            <w:r>
              <w:rPr>
                <w:rFonts w:hint="eastAsia"/>
              </w:rPr>
              <w:t>int</w:t>
            </w:r>
          </w:p>
        </w:tc>
        <w:tc>
          <w:tcPr>
            <w:tcW w:w="2987"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plate_id</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钢板编号/任务号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draw_code</w:t>
            </w:r>
          </w:p>
        </w:tc>
        <w:tc>
          <w:tcPr>
            <w:tcW w:w="1417" w:type="dxa"/>
          </w:tcPr>
          <w:p>
            <w:pPr>
              <w:ind w:firstLine="199" w:firstLineChars="83"/>
            </w:pPr>
            <w:r>
              <w:rPr>
                <w:rFonts w:hint="eastAsia"/>
              </w:rPr>
              <w:t>string</w:t>
            </w:r>
          </w:p>
        </w:tc>
        <w:tc>
          <w:tcPr>
            <w:tcW w:w="2987" w:type="dxa"/>
          </w:tcPr>
          <w:p>
            <w:pPr>
              <w:ind w:firstLine="0" w:firstLineChars="0"/>
            </w:pPr>
            <w:r>
              <w:rPr>
                <w:rFonts w:hint="eastAsia"/>
              </w:rPr>
              <w:t>套料图编号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f</w:t>
            </w:r>
            <w:r>
              <w:rPr>
                <w:color w:val="262626"/>
                <w:spacing w:val="12"/>
                <w:szCs w:val="21"/>
              </w:rPr>
              <w:t>ile_path</w:t>
            </w:r>
          </w:p>
        </w:tc>
        <w:tc>
          <w:tcPr>
            <w:tcW w:w="1417" w:type="dxa"/>
          </w:tcPr>
          <w:p>
            <w:pPr>
              <w:ind w:firstLine="199" w:firstLineChars="83"/>
            </w:pPr>
            <w:r>
              <w:rPr>
                <w:rFonts w:hint="eastAsia"/>
              </w:rPr>
              <w:t>string</w:t>
            </w:r>
          </w:p>
        </w:tc>
        <w:tc>
          <w:tcPr>
            <w:tcW w:w="2987" w:type="dxa"/>
          </w:tcPr>
          <w:p>
            <w:pPr>
              <w:ind w:firstLine="0" w:firstLineChars="0"/>
            </w:pPr>
            <w:r>
              <w:rPr>
                <w:rFonts w:hint="eastAsia"/>
              </w:rPr>
              <w:t>文件解析路径</w:t>
            </w:r>
          </w:p>
        </w:tc>
        <w:tc>
          <w:tcPr>
            <w:tcW w:w="2977" w:type="dxa"/>
          </w:tcPr>
          <w:p>
            <w:pPr>
              <w:ind w:firstLine="199" w:firstLineChars="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length</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钢板长度</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width</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钢板宽度</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thickness</w:t>
            </w:r>
          </w:p>
        </w:tc>
        <w:tc>
          <w:tcPr>
            <w:tcW w:w="1417" w:type="dxa"/>
          </w:tcPr>
          <w:p>
            <w:pPr>
              <w:ind w:firstLine="199" w:firstLineChars="83"/>
            </w:pPr>
            <w:r>
              <w:rPr>
                <w:rFonts w:hint="eastAsia"/>
              </w:rPr>
              <w:t>string</w:t>
            </w:r>
          </w:p>
        </w:tc>
        <w:tc>
          <w:tcPr>
            <w:tcW w:w="2987" w:type="dxa"/>
          </w:tcPr>
          <w:p>
            <w:pPr>
              <w:ind w:firstLine="0" w:firstLineChars="0"/>
            </w:pPr>
            <w:r>
              <w:rPr>
                <w:rFonts w:hint="eastAsia"/>
              </w:rPr>
              <w:t>钢板厚度</w:t>
            </w:r>
          </w:p>
        </w:tc>
        <w:tc>
          <w:tcPr>
            <w:tcW w:w="2977"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i</w:t>
            </w:r>
            <w:r>
              <w:rPr>
                <w:color w:val="262626"/>
                <w:spacing w:val="12"/>
                <w:szCs w:val="21"/>
              </w:rPr>
              <w:t>n_mix_time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混拣到位时间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mix_start_time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mix_finish_time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混拣完成时间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in_one_large_time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大件一次到位时间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one_large_start_time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one_large_finish_time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大件一次完成时间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in_two_large_time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大件二次到位时间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two_large_start_time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two_large_finish_time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大件二次完成时间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rece_time</w:t>
            </w:r>
          </w:p>
        </w:tc>
        <w:tc>
          <w:tcPr>
            <w:tcW w:w="1417" w:type="dxa"/>
          </w:tcPr>
          <w:p>
            <w:pPr>
              <w:ind w:firstLine="199" w:firstLineChars="83"/>
            </w:pPr>
            <w:r>
              <w:rPr>
                <w:rFonts w:hint="eastAsia"/>
              </w:rPr>
              <w:t>string</w:t>
            </w:r>
          </w:p>
        </w:tc>
        <w:tc>
          <w:tcPr>
            <w:tcW w:w="2987" w:type="dxa"/>
          </w:tcPr>
          <w:p>
            <w:pPr>
              <w:ind w:firstLine="0" w:firstLineChars="0"/>
            </w:pPr>
            <w:r>
              <w:rPr>
                <w:rFonts w:hint="eastAsia"/>
              </w:rPr>
              <w:t>任务下发时间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mix_force_status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混拣强制结束</w:t>
            </w:r>
          </w:p>
        </w:tc>
        <w:tc>
          <w:tcPr>
            <w:tcW w:w="2977" w:type="dxa"/>
          </w:tcPr>
          <w:p>
            <w:pPr>
              <w:ind w:firstLine="0" w:firstLineChars="0"/>
            </w:pPr>
            <w:r>
              <w:rPr>
                <w:rFonts w:hint="eastAsia"/>
              </w:rPr>
              <w:t>0：正常结束，1：强制结束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one_large_force_status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大件一次强制结束</w:t>
            </w:r>
          </w:p>
        </w:tc>
        <w:tc>
          <w:tcPr>
            <w:tcW w:w="2977" w:type="dxa"/>
          </w:tcPr>
          <w:p>
            <w:pPr>
              <w:ind w:firstLine="0" w:firstLineChars="0"/>
            </w:pPr>
            <w:r>
              <w:rPr>
                <w:rFonts w:hint="eastAsia"/>
              </w:rPr>
              <w:t>0：正常结束，1：强制结束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two_large_force_status</w:t>
            </w:r>
          </w:p>
        </w:tc>
        <w:tc>
          <w:tcPr>
            <w:tcW w:w="1417" w:type="dxa"/>
          </w:tcPr>
          <w:p>
            <w:pPr>
              <w:ind w:firstLine="199" w:firstLineChars="83"/>
            </w:pPr>
            <w:r>
              <w:rPr>
                <w:rFonts w:hint="eastAsia"/>
              </w:rPr>
              <w:t>string</w:t>
            </w:r>
          </w:p>
        </w:tc>
        <w:tc>
          <w:tcPr>
            <w:tcW w:w="2987" w:type="dxa"/>
          </w:tcPr>
          <w:p>
            <w:pPr>
              <w:ind w:firstLine="0" w:firstLineChars="0"/>
            </w:pPr>
            <w:r>
              <w:rPr>
                <w:rFonts w:hint="eastAsia"/>
              </w:rPr>
              <w:t>大件二次强制结束</w:t>
            </w:r>
          </w:p>
        </w:tc>
        <w:tc>
          <w:tcPr>
            <w:tcW w:w="2977" w:type="dxa"/>
          </w:tcPr>
          <w:p>
            <w:pPr>
              <w:ind w:firstLine="0" w:firstLineChars="0"/>
            </w:pPr>
            <w:r>
              <w:rPr>
                <w:rFonts w:hint="eastAsia"/>
              </w:rPr>
              <w:t>0：正常结束，1：强制结束</w:t>
            </w:r>
          </w:p>
        </w:tc>
      </w:tr>
    </w:tbl>
    <w:p>
      <w:pPr>
        <w:ind w:firstLine="0" w:firstLineChars="0"/>
        <w:rPr>
          <w:rFonts w:hint="eastAsia"/>
        </w:rPr>
      </w:pPr>
    </w:p>
    <w:p>
      <w:pPr>
        <w:pStyle w:val="3"/>
        <w:numPr>
          <w:ilvl w:val="0"/>
          <w:numId w:val="0"/>
        </w:numPr>
        <w:spacing w:before="120"/>
        <w:ind w:left="425" w:leftChars="0"/>
        <w:rPr>
          <w:rFonts w:ascii="宋体" w:hAnsi="宋体" w:eastAsia="宋体"/>
          <w:szCs w:val="30"/>
        </w:rPr>
      </w:pPr>
      <w:bookmarkStart w:id="96" w:name="_Toc8193"/>
      <w:r>
        <w:rPr>
          <w:rFonts w:hint="eastAsia" w:ascii="宋体" w:hAnsi="宋体" w:eastAsia="宋体"/>
          <w:szCs w:val="30"/>
          <w:lang w:val="en-US" w:eastAsia="zh-CN"/>
        </w:rPr>
        <w:t>12.12</w:t>
      </w:r>
      <w:r>
        <w:rPr>
          <w:rFonts w:hint="eastAsia" w:ascii="宋体" w:hAnsi="宋体" w:eastAsia="宋体"/>
          <w:szCs w:val="30"/>
        </w:rPr>
        <w:t>查询子模块错误日志</w:t>
      </w:r>
      <w:bookmarkEnd w:id="96"/>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control/data/getErrMsgReport</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该接口用于向总控查询各模块错误信息。</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00000"/>
          <w:sz w:val="18"/>
          <w:szCs w:val="18"/>
        </w:rPr>
        <w:t xml:space="preserve">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olor w:val="0451A5"/>
          <w:sz w:val="18"/>
          <w:szCs w:val="18"/>
        </w:rPr>
        <w:t xml:space="preserve"> </w:t>
      </w:r>
      <w:r>
        <w:rPr>
          <w:rFonts w:ascii="Consolas" w:hAnsi="Consolas" w:cs="宋体"/>
          <w:color w:val="0451A5"/>
          <w:sz w:val="18"/>
          <w:szCs w:val="18"/>
        </w:rPr>
        <w:t>mix_test_01"</w:t>
      </w:r>
      <w:r>
        <w:rPr>
          <w:rFonts w:ascii="Consolas" w:hAnsi="Consolas" w:cs="宋体"/>
          <w:color w:val="000000"/>
          <w:sz w:val="18"/>
          <w:szCs w:val="18"/>
        </w:rPr>
        <w:t>,</w:t>
      </w:r>
    </w:p>
    <w:p>
      <w:pPr>
        <w:shd w:val="clear" w:color="auto" w:fill="FFFFFE"/>
        <w:spacing w:line="270" w:lineRule="atLeast"/>
        <w:ind w:firstLine="0" w:firstLineChars="0"/>
        <w:rPr>
          <w:rFonts w:hint="default" w:ascii="Consolas" w:hAnsi="Consolas" w:eastAsia="宋体" w:cs="宋体"/>
          <w:color w:val="000000"/>
          <w:sz w:val="18"/>
          <w:szCs w:val="18"/>
          <w:lang w:val="en-US" w:eastAsia="zh-CN"/>
        </w:rPr>
      </w:pPr>
      <w:r>
        <w:rPr>
          <w:rFonts w:hint="eastAsia" w:ascii="Consolas" w:hAnsi="Consolas" w:cs="宋体"/>
          <w:color w:val="000000"/>
          <w:sz w:val="18"/>
          <w:szCs w:val="18"/>
          <w:lang w:val="en-US" w:eastAsia="zh-CN"/>
        </w:rPr>
        <w:t xml:space="preserve">         </w:t>
      </w:r>
      <w:r>
        <w:rPr>
          <w:rFonts w:ascii="Consolas" w:hAnsi="Consolas" w:cs="宋体"/>
          <w:color w:val="A31515"/>
          <w:sz w:val="18"/>
          <w:szCs w:val="18"/>
        </w:rPr>
        <w:t>"key</w:t>
      </w:r>
      <w:r>
        <w:rPr>
          <w:rFonts w:hint="eastAsia" w:ascii="Consolas" w:hAnsi="Consolas" w:cs="宋体"/>
          <w:color w:val="A31515"/>
          <w:sz w:val="18"/>
          <w:szCs w:val="18"/>
          <w:lang w:val="en-US" w:eastAsia="zh-CN"/>
        </w:rPr>
        <w:t>Sub</w:t>
      </w:r>
      <w:r>
        <w:rPr>
          <w:rFonts w:ascii="Consolas" w:hAnsi="Consolas" w:cs="宋体"/>
          <w:color w:val="A31515"/>
          <w:sz w:val="18"/>
          <w:szCs w:val="18"/>
        </w:rPr>
        <w:t>Word"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lang w:val="en-US" w:eastAsia="zh-CN"/>
        </w:rPr>
        <w:t>1</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错误信息</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rFonts w:hint="default" w:eastAsia="宋体"/>
                <w:color w:val="262626"/>
                <w:spacing w:val="12"/>
                <w:szCs w:val="21"/>
                <w:lang w:val="en-US" w:eastAsia="zh-CN"/>
              </w:rPr>
            </w:pPr>
            <w:r>
              <w:rPr>
                <w:rFonts w:hint="eastAsia"/>
                <w:color w:val="262626"/>
                <w:spacing w:val="12"/>
                <w:szCs w:val="21"/>
                <w:lang w:val="en-US" w:eastAsia="zh-CN"/>
              </w:rPr>
              <w:t>keySubWord</w:t>
            </w:r>
          </w:p>
        </w:tc>
        <w:tc>
          <w:tcPr>
            <w:tcW w:w="1701" w:type="dxa"/>
          </w:tcPr>
          <w:p>
            <w:pPr>
              <w:ind w:firstLine="480"/>
            </w:pPr>
            <w:r>
              <w:t>string</w:t>
            </w:r>
          </w:p>
        </w:tc>
        <w:tc>
          <w:tcPr>
            <w:tcW w:w="1843" w:type="dxa"/>
          </w:tcPr>
          <w:p>
            <w:pPr>
              <w:ind w:firstLine="0" w:firstLineChars="0"/>
              <w:rPr>
                <w:rFonts w:hint="default" w:eastAsia="宋体"/>
                <w:lang w:val="en-US" w:eastAsia="zh-CN"/>
              </w:rPr>
            </w:pPr>
            <w:r>
              <w:rPr>
                <w:rFonts w:hint="eastAsia"/>
                <w:lang w:val="en-US" w:eastAsia="zh-CN"/>
              </w:rPr>
              <w:t>分区编号</w:t>
            </w:r>
          </w:p>
        </w:tc>
        <w:tc>
          <w:tcPr>
            <w:tcW w:w="3690" w:type="dxa"/>
          </w:tcPr>
          <w:p>
            <w:pPr>
              <w:ind w:firstLine="0" w:firstLineChars="0"/>
              <w:rPr>
                <w:rFonts w:hint="default" w:eastAsia="宋体"/>
                <w:lang w:val="en-US" w:eastAsia="zh-CN"/>
              </w:rPr>
            </w:pPr>
            <w:r>
              <w:rPr>
                <w:rFonts w:hint="eastAsia"/>
                <w:lang w:val="en-US" w:eastAsia="zh-CN"/>
              </w:rPr>
              <w:t>请参照3.1编号规则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firstLine="42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"sort_line"</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"err_model"</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"device_index"</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"err_msg"</w:t>
      </w:r>
      <w:r>
        <w:rPr>
          <w:rFonts w:ascii="Consolas" w:hAnsi="Consolas" w:cs="宋体"/>
          <w:color w:val="000000"/>
          <w:sz w:val="18"/>
          <w:szCs w:val="18"/>
        </w:rPr>
        <w:t>: </w:t>
      </w:r>
      <w:r>
        <w:rPr>
          <w:rFonts w:ascii="Consolas" w:hAnsi="Consolas" w:cs="宋体"/>
          <w:color w:val="0451A5"/>
          <w:sz w:val="18"/>
          <w:szCs w:val="18"/>
        </w:rPr>
        <w:t>"2222"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"solve_method"</w:t>
      </w:r>
      <w:r>
        <w:rPr>
          <w:rFonts w:ascii="Consolas" w:hAnsi="Consolas" w:cs="宋体"/>
          <w:color w:val="000000"/>
          <w:sz w:val="18"/>
          <w:szCs w:val="18"/>
        </w:rPr>
        <w:t>: </w:t>
      </w:r>
      <w:r>
        <w:rPr>
          <w:rFonts w:ascii="Consolas" w:hAnsi="Consolas" w:cs="宋体"/>
          <w:b/>
          <w:bCs/>
          <w:color w:val="0451A5"/>
          <w:sz w:val="18"/>
          <w:szCs w:val="18"/>
        </w:rPr>
        <w:t>null</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552"/>
        <w:gridCol w:w="141"/>
        <w:gridCol w:w="3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552" w:type="dxa"/>
          </w:tcPr>
          <w:p>
            <w:pPr>
              <w:ind w:firstLine="480"/>
            </w:pPr>
            <w:r>
              <w:rPr>
                <w:rFonts w:hint="eastAsia"/>
              </w:rPr>
              <w:t>说明</w:t>
            </w:r>
          </w:p>
        </w:tc>
        <w:tc>
          <w:tcPr>
            <w:tcW w:w="3412" w:type="dxa"/>
            <w:gridSpan w:val="2"/>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693" w:type="dxa"/>
            <w:gridSpan w:val="2"/>
          </w:tcPr>
          <w:p>
            <w:pPr>
              <w:ind w:firstLine="0" w:firstLineChars="0"/>
            </w:pPr>
            <w:r>
              <w:rPr>
                <w:rFonts w:hint="eastAsia"/>
              </w:rPr>
              <w:t>返回码</w:t>
            </w:r>
          </w:p>
        </w:tc>
        <w:tc>
          <w:tcPr>
            <w:tcW w:w="3271"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693" w:type="dxa"/>
            <w:gridSpan w:val="2"/>
          </w:tcPr>
          <w:p>
            <w:pPr>
              <w:ind w:firstLine="0" w:firstLineChars="0"/>
            </w:pPr>
            <w:r>
              <w:t>对返回码的文本描述内容</w:t>
            </w:r>
          </w:p>
        </w:tc>
        <w:tc>
          <w:tcPr>
            <w:tcW w:w="3271"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7" w:type="dxa"/>
          </w:tcPr>
          <w:p>
            <w:pPr>
              <w:ind w:firstLine="199" w:firstLineChars="83"/>
            </w:pPr>
            <w:r>
              <w:rPr>
                <w:rFonts w:hint="eastAsia"/>
              </w:rPr>
              <w:t>int</w:t>
            </w:r>
          </w:p>
        </w:tc>
        <w:tc>
          <w:tcPr>
            <w:tcW w:w="2693" w:type="dxa"/>
            <w:gridSpan w:val="2"/>
          </w:tcPr>
          <w:p>
            <w:pPr>
              <w:ind w:firstLine="0" w:firstLineChars="0"/>
            </w:pPr>
            <w:r>
              <w:rPr>
                <w:rFonts w:hint="eastAsia"/>
              </w:rPr>
              <w:t>记录总条数</w:t>
            </w:r>
          </w:p>
        </w:tc>
        <w:tc>
          <w:tcPr>
            <w:tcW w:w="3271"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area_code</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区域编码</w:t>
            </w:r>
          </w:p>
        </w:tc>
        <w:tc>
          <w:tcPr>
            <w:tcW w:w="3271" w:type="dxa"/>
          </w:tcPr>
          <w:p>
            <w:pPr>
              <w:ind w:firstLine="480"/>
            </w:pPr>
            <w:r>
              <w:rPr>
                <w:rFonts w:hint="eastAsia"/>
              </w:rPr>
              <w:t>详情参见3</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rFonts w:hint="eastAsia"/>
                <w:color w:val="262626"/>
                <w:spacing w:val="12"/>
                <w:szCs w:val="21"/>
              </w:rPr>
              <w:t>l</w:t>
            </w:r>
            <w:r>
              <w:rPr>
                <w:color w:val="262626"/>
                <w:spacing w:val="12"/>
                <w:szCs w:val="21"/>
              </w:rPr>
              <w:t>ocation</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分区编码</w:t>
            </w:r>
          </w:p>
        </w:tc>
        <w:tc>
          <w:tcPr>
            <w:tcW w:w="3271"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rFonts w:hint="eastAsia"/>
                <w:color w:val="262626"/>
                <w:spacing w:val="12"/>
                <w:szCs w:val="21"/>
              </w:rPr>
            </w:pPr>
            <w:r>
              <w:rPr>
                <w:color w:val="262626"/>
                <w:spacing w:val="12"/>
                <w:szCs w:val="21"/>
              </w:rPr>
              <w:t>sort_line</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分拣线编码</w:t>
            </w:r>
          </w:p>
        </w:tc>
        <w:tc>
          <w:tcPr>
            <w:tcW w:w="3271"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_model</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错误模块</w:t>
            </w:r>
          </w:p>
        </w:tc>
        <w:tc>
          <w:tcPr>
            <w:tcW w:w="3271" w:type="dxa"/>
          </w:tcPr>
          <w:p>
            <w:pPr>
              <w:ind w:firstLine="0" w:firstLineChars="0"/>
            </w:pPr>
            <w:r>
              <w:rPr>
                <w:rFonts w:hint="eastAsia"/>
                <w:lang w:val="en-US" w:eastAsia="zh-CN"/>
              </w:rPr>
              <w:t xml:space="preserve">0、未知服务                          </w:t>
            </w:r>
            <w:r>
              <w:rPr>
                <w:rFonts w:hint="eastAsia"/>
              </w:rPr>
              <w:t xml:space="preserve">1、PLC </w:t>
            </w:r>
            <w:r>
              <w:t xml:space="preserve">     </w:t>
            </w:r>
            <w:r>
              <w:rPr>
                <w:rFonts w:hint="eastAsia"/>
              </w:rPr>
              <w:t xml:space="preserve">2、相机 </w:t>
            </w:r>
          </w:p>
          <w:p>
            <w:pPr>
              <w:ind w:firstLine="0" w:firstLineChars="0"/>
            </w:pPr>
            <w:r>
              <w:rPr>
                <w:rFonts w:hint="eastAsia"/>
              </w:rPr>
              <w:t>3、视觉系统 4、定位巡边</w:t>
            </w:r>
          </w:p>
          <w:p>
            <w:pPr>
              <w:ind w:firstLine="0" w:firstLineChars="0"/>
              <w:rPr>
                <w:rFonts w:hint="eastAsia"/>
              </w:rPr>
            </w:pPr>
            <w:r>
              <w:rPr>
                <w:rFonts w:hint="eastAsia"/>
              </w:rPr>
              <w:t xml:space="preserve">5、机器人 </w:t>
            </w:r>
            <w:r>
              <w:t xml:space="preserve"> </w:t>
            </w:r>
            <w:r>
              <w:rPr>
                <w:rFonts w:hint="eastAsia"/>
              </w:rPr>
              <w:t>6、各区代理程序</w:t>
            </w:r>
          </w:p>
          <w:p>
            <w:pPr>
              <w:ind w:firstLine="0" w:firstLineChars="0"/>
              <w:rPr>
                <w:rFonts w:hint="default" w:eastAsia="宋体"/>
                <w:lang w:val="en-US" w:eastAsia="zh-CN"/>
              </w:rPr>
            </w:pPr>
            <w:r>
              <w:rPr>
                <w:rFonts w:hint="eastAsia"/>
                <w:lang w:val="en-US" w:eastAsia="zh-CN"/>
              </w:rPr>
              <w:t>7、评估计算服务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d</w:t>
            </w:r>
            <w:r>
              <w:rPr>
                <w:rFonts w:hint="eastAsia"/>
                <w:color w:val="262626"/>
                <w:spacing w:val="12"/>
                <w:szCs w:val="21"/>
              </w:rPr>
              <w:t>evice</w:t>
            </w:r>
            <w:r>
              <w:rPr>
                <w:color w:val="262626"/>
                <w:spacing w:val="12"/>
                <w:szCs w:val="21"/>
              </w:rPr>
              <w:t>_index</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设备编号</w:t>
            </w:r>
          </w:p>
        </w:tc>
        <w:tc>
          <w:tcPr>
            <w:tcW w:w="3271"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_msg</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错误消息</w:t>
            </w:r>
          </w:p>
        </w:tc>
        <w:tc>
          <w:tcPr>
            <w:tcW w:w="3271"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_time</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错误上报时间</w:t>
            </w:r>
          </w:p>
        </w:tc>
        <w:tc>
          <w:tcPr>
            <w:tcW w:w="3271" w:type="dxa"/>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rPr>
                <w:color w:val="262626"/>
                <w:spacing w:val="12"/>
                <w:szCs w:val="21"/>
              </w:rPr>
            </w:pPr>
            <w:r>
              <w:rPr>
                <w:color w:val="262626"/>
                <w:spacing w:val="12"/>
                <w:szCs w:val="21"/>
              </w:rPr>
              <w:t>s</w:t>
            </w:r>
            <w:r>
              <w:rPr>
                <w:rFonts w:hint="eastAsia"/>
                <w:color w:val="262626"/>
                <w:spacing w:val="12"/>
                <w:szCs w:val="21"/>
              </w:rPr>
              <w:t>olve</w:t>
            </w:r>
            <w:r>
              <w:rPr>
                <w:color w:val="262626"/>
                <w:spacing w:val="12"/>
                <w:szCs w:val="21"/>
              </w:rPr>
              <w:t>_method</w:t>
            </w:r>
          </w:p>
        </w:tc>
        <w:tc>
          <w:tcPr>
            <w:tcW w:w="1417" w:type="dxa"/>
          </w:tcPr>
          <w:p>
            <w:pPr>
              <w:ind w:firstLine="199" w:firstLineChars="83"/>
              <w:rPr>
                <w:rFonts w:hint="eastAsia"/>
              </w:rPr>
            </w:pPr>
            <w:r>
              <w:rPr>
                <w:rFonts w:hint="eastAsia"/>
              </w:rPr>
              <w:t>string</w:t>
            </w:r>
          </w:p>
        </w:tc>
        <w:tc>
          <w:tcPr>
            <w:tcW w:w="2693" w:type="dxa"/>
            <w:gridSpan w:val="2"/>
          </w:tcPr>
          <w:p>
            <w:pPr>
              <w:ind w:firstLine="0" w:firstLineChars="0"/>
              <w:rPr>
                <w:rFonts w:hint="eastAsia"/>
              </w:rPr>
            </w:pPr>
            <w:r>
              <w:rPr>
                <w:rFonts w:hint="eastAsia"/>
              </w:rPr>
              <w:t>解决方法</w:t>
            </w:r>
          </w:p>
        </w:tc>
        <w:tc>
          <w:tcPr>
            <w:tcW w:w="3271" w:type="dxa"/>
          </w:tcPr>
          <w:p>
            <w:pPr>
              <w:ind w:firstLine="0" w:firstLineChars="0"/>
              <w:rPr>
                <w:rFonts w:hint="eastAsia"/>
              </w:rPr>
            </w:pPr>
          </w:p>
        </w:tc>
      </w:tr>
    </w:tbl>
    <w:p>
      <w:pPr>
        <w:pStyle w:val="3"/>
        <w:numPr>
          <w:ilvl w:val="0"/>
          <w:numId w:val="0"/>
        </w:numPr>
        <w:spacing w:before="120"/>
        <w:ind w:left="425" w:leftChars="0"/>
        <w:rPr>
          <w:rFonts w:ascii="宋体" w:hAnsi="宋体" w:eastAsia="宋体"/>
          <w:szCs w:val="30"/>
        </w:rPr>
      </w:pPr>
      <w:bookmarkStart w:id="97" w:name="_Toc10418"/>
      <w:r>
        <w:rPr>
          <w:rFonts w:hint="eastAsia" w:ascii="宋体" w:hAnsi="宋体" w:eastAsia="宋体"/>
          <w:szCs w:val="30"/>
          <w:lang w:val="en-US" w:eastAsia="zh-CN"/>
        </w:rPr>
        <w:t>12.13</w:t>
      </w:r>
      <w:r>
        <w:rPr>
          <w:rFonts w:hint="eastAsia" w:ascii="宋体" w:hAnsi="宋体" w:eastAsia="宋体"/>
          <w:szCs w:val="30"/>
        </w:rPr>
        <w:t>更新大件流料报工数据状态</w:t>
      </w:r>
      <w:bookmarkEnd w:id="97"/>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w:t>
      </w:r>
      <w:r>
        <w:rPr>
          <w:rFonts w:hint="eastAsia"/>
        </w:rPr>
        <w:t>up</w:t>
      </w:r>
      <w:r>
        <w:t>tLargeSortFlowData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该接口用于W</w:t>
      </w:r>
      <w:r>
        <w:t>EB</w:t>
      </w:r>
      <w:r>
        <w:rPr>
          <w:rFonts w:hint="eastAsia"/>
        </w:rPr>
        <w:t>向总控更新大件一次分拣区流料报工数据的使用状态。</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firstLine="36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"id"</w:t>
      </w:r>
      <w:r>
        <w:rPr>
          <w:rFonts w:ascii="Consolas" w:hAnsi="Consolas" w:cs="宋体"/>
          <w:color w:val="000000"/>
          <w:sz w:val="18"/>
          <w:szCs w:val="18"/>
        </w:rPr>
        <w:t>: </w:t>
      </w:r>
      <w:r>
        <w:rPr>
          <w:rFonts w:ascii="Consolas" w:hAnsi="Consolas" w:cs="宋体"/>
          <w:color w:val="0451A5"/>
          <w:sz w:val="18"/>
          <w:szCs w:val="18"/>
        </w:rPr>
        <w:t>"065595aea69549188e0fc0267a99f8e7"</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"use_mark_state"</w:t>
      </w:r>
      <w:r>
        <w:rPr>
          <w:rFonts w:ascii="Consolas" w:hAnsi="Consolas" w:cs="宋体"/>
          <w:color w:val="000000"/>
          <w:sz w:val="18"/>
          <w:szCs w:val="18"/>
        </w:rPr>
        <w:t>:</w:t>
      </w:r>
      <w:r>
        <w:rPr>
          <w:rFonts w:ascii="Consolas" w:hAnsi="Consolas" w:cs="宋体"/>
          <w:color w:val="098658"/>
          <w:sz w:val="18"/>
          <w:szCs w:val="18"/>
        </w:rPr>
        <w:t>1</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0" w:firstLineChars="0"/>
              <w:rPr>
                <w:color w:val="262626"/>
                <w:spacing w:val="12"/>
                <w:szCs w:val="21"/>
              </w:rPr>
            </w:pPr>
            <w:r>
              <w:rPr>
                <w:color w:val="262626"/>
                <w:spacing w:val="12"/>
                <w:szCs w:val="21"/>
              </w:rPr>
              <w:t>i</w:t>
            </w:r>
            <w:r>
              <w:rPr>
                <w:rFonts w:hint="eastAsia"/>
                <w:color w:val="262626"/>
                <w:spacing w:val="12"/>
                <w:szCs w:val="21"/>
              </w:rPr>
              <w:t>d</w:t>
            </w:r>
          </w:p>
        </w:tc>
        <w:tc>
          <w:tcPr>
            <w:tcW w:w="1701" w:type="dxa"/>
          </w:tcPr>
          <w:p>
            <w:pPr>
              <w:ind w:firstLine="480"/>
            </w:pPr>
            <w:r>
              <w:t>string</w:t>
            </w:r>
          </w:p>
        </w:tc>
        <w:tc>
          <w:tcPr>
            <w:tcW w:w="1843" w:type="dxa"/>
          </w:tcPr>
          <w:p>
            <w:pPr>
              <w:ind w:firstLine="0" w:firstLineChars="0"/>
            </w:pPr>
            <w:r>
              <w:rPr>
                <w:rFonts w:hint="eastAsia"/>
              </w:rPr>
              <w:t>主键</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0" w:firstLineChars="0"/>
              <w:rPr>
                <w:color w:val="262626"/>
                <w:spacing w:val="12"/>
                <w:szCs w:val="21"/>
              </w:rPr>
            </w:pPr>
            <w:r>
              <w:rPr>
                <w:color w:val="262626"/>
                <w:spacing w:val="12"/>
                <w:szCs w:val="21"/>
              </w:rPr>
              <w:t>use_pallet_state</w:t>
            </w:r>
          </w:p>
        </w:tc>
        <w:tc>
          <w:tcPr>
            <w:tcW w:w="1701" w:type="dxa"/>
          </w:tcPr>
          <w:p>
            <w:pPr>
              <w:ind w:firstLine="480"/>
            </w:pPr>
            <w:r>
              <w:t>string</w:t>
            </w:r>
          </w:p>
        </w:tc>
        <w:tc>
          <w:tcPr>
            <w:tcW w:w="1843" w:type="dxa"/>
          </w:tcPr>
          <w:p>
            <w:pPr>
              <w:ind w:firstLine="0" w:firstLineChars="0"/>
            </w:pPr>
            <w:r>
              <w:rPr>
                <w:rFonts w:hint="eastAsia"/>
              </w:rPr>
              <w:t>大件码盘使用状态</w:t>
            </w:r>
          </w:p>
        </w:tc>
        <w:tc>
          <w:tcPr>
            <w:tcW w:w="3690" w:type="dxa"/>
          </w:tcPr>
          <w:p>
            <w:pPr>
              <w:ind w:firstLine="0" w:firstLineChars="0"/>
            </w:pPr>
            <w:r>
              <w:rPr>
                <w:rFonts w:hint="eastAsia"/>
              </w:rPr>
              <w:t>0：未使用，1：已使用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tcPr>
          <w:p>
            <w:pPr>
              <w:ind w:firstLine="0" w:firstLineChars="0"/>
              <w:rPr>
                <w:color w:val="262626"/>
                <w:spacing w:val="12"/>
                <w:szCs w:val="21"/>
              </w:rPr>
            </w:pPr>
            <w:r>
              <w:rPr>
                <w:color w:val="262626"/>
                <w:spacing w:val="12"/>
                <w:szCs w:val="21"/>
              </w:rPr>
              <w:t>use_mark_state</w:t>
            </w:r>
          </w:p>
        </w:tc>
        <w:tc>
          <w:tcPr>
            <w:tcW w:w="1701" w:type="dxa"/>
          </w:tcPr>
          <w:p>
            <w:pPr>
              <w:ind w:firstLine="480"/>
            </w:pPr>
            <w:r>
              <w:rPr>
                <w:rFonts w:hint="eastAsia"/>
              </w:rPr>
              <w:t>s</w:t>
            </w:r>
            <w:r>
              <w:t>tring</w:t>
            </w:r>
          </w:p>
        </w:tc>
        <w:tc>
          <w:tcPr>
            <w:tcW w:w="1843" w:type="dxa"/>
          </w:tcPr>
          <w:p>
            <w:pPr>
              <w:ind w:firstLine="0" w:firstLineChars="0"/>
            </w:pPr>
            <w:r>
              <w:rPr>
                <w:rFonts w:hint="eastAsia"/>
              </w:rPr>
              <w:t>喷码使用状态</w:t>
            </w:r>
          </w:p>
        </w:tc>
        <w:tc>
          <w:tcPr>
            <w:tcW w:w="3690" w:type="dxa"/>
          </w:tcPr>
          <w:p>
            <w:pPr>
              <w:ind w:firstLine="0" w:firstLineChars="0"/>
            </w:pPr>
            <w:r>
              <w:rPr>
                <w:rFonts w:hint="eastAsia"/>
              </w:rPr>
              <w:t>0：未使用，1：已使用</w:t>
            </w: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firstLine="42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pPr>
        <w:shd w:val="clear" w:color="auto" w:fill="FFFFFE"/>
        <w:spacing w:line="270" w:lineRule="atLeast"/>
        <w:ind w:left="240" w:leftChars="1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r>
        <w:rPr>
          <w:rFonts w:ascii="Consolas" w:hAnsi="Consolas" w:cs="宋体"/>
          <w:b/>
          <w:bCs/>
          <w:color w:val="0451A5"/>
          <w:sz w:val="18"/>
          <w:szCs w:val="18"/>
        </w:rPr>
        <w:t>null</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417"/>
        <w:gridCol w:w="298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480"/>
            </w:pPr>
            <w:r>
              <w:rPr>
                <w:rFonts w:hint="eastAsia"/>
              </w:rPr>
              <w:t>参数</w:t>
            </w:r>
          </w:p>
        </w:tc>
        <w:tc>
          <w:tcPr>
            <w:tcW w:w="1417" w:type="dxa"/>
          </w:tcPr>
          <w:p>
            <w:pPr>
              <w:ind w:firstLine="0" w:firstLineChars="0"/>
            </w:pPr>
            <w:r>
              <w:rPr>
                <w:rFonts w:hint="eastAsia"/>
              </w:rPr>
              <w:t>参数类型</w:t>
            </w:r>
          </w:p>
        </w:tc>
        <w:tc>
          <w:tcPr>
            <w:tcW w:w="2987"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rFonts w:hint="eastAsia"/>
                <w:color w:val="262626"/>
                <w:spacing w:val="12"/>
                <w:szCs w:val="21"/>
              </w:rPr>
              <w:t>code</w:t>
            </w:r>
          </w:p>
        </w:tc>
        <w:tc>
          <w:tcPr>
            <w:tcW w:w="1417" w:type="dxa"/>
          </w:tcPr>
          <w:p>
            <w:pPr>
              <w:ind w:firstLine="199" w:firstLineChars="83"/>
            </w:pPr>
            <w:r>
              <w:rPr>
                <w:rFonts w:hint="eastAsia"/>
              </w:rPr>
              <w:t>int</w:t>
            </w:r>
          </w:p>
        </w:tc>
        <w:tc>
          <w:tcPr>
            <w:tcW w:w="2987"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ind w:firstLine="0" w:firstLineChars="0"/>
            </w:pPr>
            <w:r>
              <w:rPr>
                <w:color w:val="262626"/>
                <w:spacing w:val="12"/>
                <w:szCs w:val="21"/>
              </w:rPr>
              <w:t>msg</w:t>
            </w:r>
          </w:p>
        </w:tc>
        <w:tc>
          <w:tcPr>
            <w:tcW w:w="1417" w:type="dxa"/>
          </w:tcPr>
          <w:p>
            <w:pPr>
              <w:ind w:firstLine="199" w:firstLineChars="83"/>
            </w:pPr>
            <w:r>
              <w:rPr>
                <w:rFonts w:hint="eastAsia"/>
              </w:rPr>
              <w:t>string</w:t>
            </w:r>
          </w:p>
        </w:tc>
        <w:tc>
          <w:tcPr>
            <w:tcW w:w="2987"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bl>
    <w:p>
      <w:pPr>
        <w:pStyle w:val="3"/>
        <w:numPr>
          <w:ilvl w:val="0"/>
          <w:numId w:val="0"/>
        </w:numPr>
        <w:spacing w:before="120"/>
        <w:ind w:left="425" w:leftChars="0"/>
        <w:rPr>
          <w:rFonts w:ascii="宋体" w:hAnsi="宋体" w:eastAsia="宋体"/>
          <w:szCs w:val="30"/>
        </w:rPr>
      </w:pPr>
      <w:bookmarkStart w:id="98" w:name="_Toc30544"/>
      <w:r>
        <w:rPr>
          <w:rFonts w:hint="eastAsia" w:ascii="宋体" w:hAnsi="宋体" w:eastAsia="宋体"/>
          <w:szCs w:val="30"/>
          <w:lang w:val="en-US" w:eastAsia="zh-CN"/>
        </w:rPr>
        <w:t>12.14</w:t>
      </w:r>
      <w:r>
        <w:rPr>
          <w:rFonts w:hint="eastAsia" w:ascii="宋体" w:hAnsi="宋体" w:eastAsia="宋体"/>
          <w:szCs w:val="30"/>
        </w:rPr>
        <w:t>查询套料图数据</w:t>
      </w:r>
      <w:bookmarkEnd w:id="98"/>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w:t>
      </w:r>
      <w:r>
        <w:rPr>
          <w:rFonts w:hint="eastAsia"/>
        </w:rPr>
        <w:t>Map</w:t>
      </w:r>
      <w:r>
        <w:t>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该接口用于W</w:t>
      </w:r>
      <w:r>
        <w:t>EB</w:t>
      </w:r>
      <w:r>
        <w:rPr>
          <w:rFonts w:hint="eastAsia"/>
        </w:rPr>
        <w:t>向总控查询套料图数据。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pPr>
            <w:r>
              <w:rPr>
                <w:rFonts w:hint="eastAsia"/>
              </w:rPr>
              <w:t>关键词</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shd w:val="clear" w:color="auto" w:fill="FFFFFE"/>
        <w:spacing w:line="270" w:lineRule="atLeast"/>
        <w:ind w:firstLine="42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"task_no"</w:t>
      </w:r>
      <w:r>
        <w:rPr>
          <w:rFonts w:ascii="Consolas" w:hAnsi="Consolas" w:cs="宋体"/>
          <w:color w:val="000000"/>
          <w:sz w:val="18"/>
          <w:szCs w:val="18"/>
        </w:rPr>
        <w:t>: </w:t>
      </w:r>
      <w:r>
        <w:rPr>
          <w:rFonts w:ascii="Consolas" w:hAnsi="Consolas" w:cs="宋体"/>
          <w:color w:val="0451A5"/>
          <w:sz w:val="18"/>
          <w:szCs w:val="18"/>
        </w:rPr>
        <w:t>"task_no2"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"draw_code"</w:t>
      </w:r>
      <w:r>
        <w:rPr>
          <w:rFonts w:ascii="Consolas" w:hAnsi="Consolas" w:cs="宋体"/>
          <w:color w:val="000000"/>
          <w:sz w:val="18"/>
          <w:szCs w:val="18"/>
        </w:rPr>
        <w:t>: </w:t>
      </w:r>
      <w:r>
        <w:rPr>
          <w:rFonts w:ascii="Consolas" w:hAnsi="Consolas" w:cs="宋体"/>
          <w:color w:val="0451A5"/>
          <w:sz w:val="18"/>
          <w:szCs w:val="18"/>
        </w:rPr>
        <w:t>"M210329SG10004A02"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"file_name"</w:t>
      </w:r>
      <w:r>
        <w:rPr>
          <w:rFonts w:ascii="Consolas" w:hAnsi="Consolas" w:cs="宋体"/>
          <w:color w:val="000000"/>
          <w:sz w:val="18"/>
          <w:szCs w:val="18"/>
        </w:rPr>
        <w:t>: </w:t>
      </w:r>
      <w:r>
        <w:rPr>
          <w:rFonts w:ascii="Consolas" w:hAnsi="Consolas" w:cs="宋体"/>
          <w:color w:val="0451A5"/>
          <w:sz w:val="18"/>
          <w:szCs w:val="18"/>
        </w:rPr>
        <w:t>"large.dxf"</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"file_down_path"</w:t>
      </w:r>
      <w:r>
        <w:rPr>
          <w:rFonts w:ascii="Consolas" w:hAnsi="Consolas" w:cs="宋体"/>
          <w:color w:val="000000"/>
          <w:sz w:val="18"/>
          <w:szCs w:val="18"/>
        </w:rPr>
        <w:t>: </w:t>
      </w:r>
      <w:r>
        <w:rPr>
          <w:rFonts w:ascii="Consolas" w:hAnsi="Consolas" w:cs="宋体"/>
          <w:color w:val="0451A5"/>
          <w:sz w:val="18"/>
          <w:szCs w:val="18"/>
        </w:rPr>
        <w:t>"xx"</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"resolve_start_time"</w:t>
      </w:r>
      <w:r>
        <w:rPr>
          <w:rFonts w:ascii="Consolas" w:hAnsi="Consolas" w:cs="宋体"/>
          <w:color w:val="000000"/>
          <w:sz w:val="18"/>
          <w:szCs w:val="18"/>
        </w:rPr>
        <w:t>: </w:t>
      </w:r>
      <w:r>
        <w:rPr>
          <w:rFonts w:ascii="Consolas" w:hAnsi="Consolas" w:cs="宋体"/>
          <w:color w:val="0451A5"/>
          <w:sz w:val="18"/>
          <w:szCs w:val="18"/>
        </w:rPr>
        <w:t>"2021-04-26 17:08:44"</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"resolve_end_time"</w:t>
      </w:r>
      <w:r>
        <w:rPr>
          <w:rFonts w:ascii="Consolas" w:hAnsi="Consolas" w:cs="宋体"/>
          <w:color w:val="000000"/>
          <w:sz w:val="18"/>
          <w:szCs w:val="18"/>
        </w:rPr>
        <w:t>: </w:t>
      </w:r>
      <w:r>
        <w:rPr>
          <w:rFonts w:ascii="Consolas" w:hAnsi="Consolas" w:cs="宋体"/>
          <w:color w:val="0451A5"/>
          <w:sz w:val="18"/>
          <w:szCs w:val="18"/>
        </w:rPr>
        <w:t>"2021-04-26 17:08:44"</w:t>
      </w: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"resolve_code"</w:t>
      </w:r>
      <w:r>
        <w:rPr>
          <w:rFonts w:ascii="Consolas" w:hAnsi="Consolas" w:cs="宋体"/>
          <w:color w:val="000000"/>
          <w:sz w:val="18"/>
          <w:szCs w:val="18"/>
        </w:rPr>
        <w:t>: </w:t>
      </w:r>
      <w:r>
        <w:rPr>
          <w:rFonts w:ascii="Consolas" w:hAnsi="Consolas" w:cs="宋体"/>
          <w:color w:val="0451A5"/>
          <w:sz w:val="18"/>
          <w:szCs w:val="18"/>
        </w:rPr>
        <w:t>"0"</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2</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pPr>
        <w:shd w:val="clear" w:color="auto" w:fill="FFFFFE"/>
        <w:spacing w:line="270" w:lineRule="atLeast"/>
        <w:ind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pPr>
        <w:shd w:val="clear" w:color="auto" w:fill="FFFFFE"/>
        <w:spacing w:line="270" w:lineRule="atLeast"/>
        <w:ind w:firstLine="36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418"/>
        <w:gridCol w:w="270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480"/>
            </w:pPr>
            <w:r>
              <w:rPr>
                <w:rFonts w:hint="eastAsia"/>
              </w:rPr>
              <w:t>参数</w:t>
            </w:r>
          </w:p>
        </w:tc>
        <w:tc>
          <w:tcPr>
            <w:tcW w:w="1418" w:type="dxa"/>
          </w:tcPr>
          <w:p>
            <w:pPr>
              <w:ind w:firstLine="0" w:firstLineChars="0"/>
            </w:pPr>
            <w:r>
              <w:rPr>
                <w:rFonts w:hint="eastAsia"/>
              </w:rPr>
              <w:t>参数类型</w:t>
            </w:r>
          </w:p>
        </w:tc>
        <w:tc>
          <w:tcPr>
            <w:tcW w:w="2703"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pPr>
            <w:r>
              <w:rPr>
                <w:rFonts w:hint="eastAsia"/>
                <w:color w:val="262626"/>
                <w:spacing w:val="12"/>
                <w:szCs w:val="21"/>
              </w:rPr>
              <w:t>code</w:t>
            </w:r>
          </w:p>
        </w:tc>
        <w:tc>
          <w:tcPr>
            <w:tcW w:w="1418" w:type="dxa"/>
          </w:tcPr>
          <w:p>
            <w:pPr>
              <w:ind w:firstLine="199" w:firstLineChars="83"/>
            </w:pPr>
            <w:r>
              <w:rPr>
                <w:rFonts w:hint="eastAsia"/>
              </w:rPr>
              <w:t>int</w:t>
            </w:r>
          </w:p>
        </w:tc>
        <w:tc>
          <w:tcPr>
            <w:tcW w:w="2703"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pPr>
            <w:r>
              <w:rPr>
                <w:color w:val="262626"/>
                <w:spacing w:val="12"/>
                <w:szCs w:val="21"/>
              </w:rPr>
              <w:t>msg</w:t>
            </w:r>
          </w:p>
        </w:tc>
        <w:tc>
          <w:tcPr>
            <w:tcW w:w="1418" w:type="dxa"/>
          </w:tcPr>
          <w:p>
            <w:pPr>
              <w:ind w:firstLine="199" w:firstLineChars="83"/>
            </w:pPr>
            <w:r>
              <w:rPr>
                <w:rFonts w:hint="eastAsia"/>
              </w:rPr>
              <w:t>string</w:t>
            </w:r>
          </w:p>
        </w:tc>
        <w:tc>
          <w:tcPr>
            <w:tcW w:w="2703"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418" w:type="dxa"/>
          </w:tcPr>
          <w:p>
            <w:pPr>
              <w:ind w:firstLine="199" w:firstLineChars="83"/>
            </w:pPr>
            <w:r>
              <w:rPr>
                <w:rFonts w:hint="eastAsia"/>
              </w:rPr>
              <w:t>int</w:t>
            </w:r>
          </w:p>
        </w:tc>
        <w:tc>
          <w:tcPr>
            <w:tcW w:w="2703"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task_no</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钢板或任务号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d</w:t>
            </w:r>
            <w:r>
              <w:rPr>
                <w:rFonts w:hint="eastAsia"/>
                <w:color w:val="262626"/>
                <w:spacing w:val="12"/>
                <w:szCs w:val="21"/>
              </w:rPr>
              <w:t>raw</w:t>
            </w:r>
            <w:r>
              <w:rPr>
                <w:color w:val="262626"/>
                <w:spacing w:val="12"/>
                <w:szCs w:val="21"/>
              </w:rPr>
              <w:t>_code</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套料图编号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f</w:t>
            </w:r>
            <w:r>
              <w:rPr>
                <w:rFonts w:hint="eastAsia"/>
                <w:color w:val="262626"/>
                <w:spacing w:val="12"/>
                <w:szCs w:val="21"/>
              </w:rPr>
              <w:t>ile</w:t>
            </w:r>
            <w:r>
              <w:rPr>
                <w:color w:val="262626"/>
                <w:spacing w:val="12"/>
                <w:szCs w:val="21"/>
              </w:rPr>
              <w:t>_name</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文件名称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file_path</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文件解析路径</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file_down_path</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DXF文件路径</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rece_time</w:t>
            </w:r>
          </w:p>
        </w:tc>
        <w:tc>
          <w:tcPr>
            <w:tcW w:w="1418" w:type="dxa"/>
          </w:tcPr>
          <w:p>
            <w:pPr>
              <w:ind w:firstLine="199" w:firstLineChars="83"/>
              <w:rPr>
                <w:rFonts w:hint="eastAsia"/>
              </w:rPr>
            </w:pPr>
            <w:r>
              <w:rPr>
                <w:rFonts w:hint="eastAsia"/>
              </w:rPr>
              <w:t>string</w:t>
            </w:r>
          </w:p>
        </w:tc>
        <w:tc>
          <w:tcPr>
            <w:tcW w:w="2703" w:type="dxa"/>
          </w:tcPr>
          <w:p>
            <w:pPr>
              <w:ind w:firstLine="0" w:firstLineChars="0"/>
              <w:rPr>
                <w:rFonts w:hint="eastAsia"/>
              </w:rPr>
            </w:pPr>
            <w:r>
              <w:rPr>
                <w:rFonts w:hint="eastAsia"/>
              </w:rPr>
              <w:t>接收时间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resolve_start_time</w:t>
            </w:r>
          </w:p>
        </w:tc>
        <w:tc>
          <w:tcPr>
            <w:tcW w:w="1418" w:type="dxa"/>
          </w:tcPr>
          <w:p>
            <w:pPr>
              <w:ind w:firstLine="199" w:firstLineChars="83"/>
              <w:rPr>
                <w:rFonts w:hint="eastAsia"/>
              </w:rPr>
            </w:pPr>
            <w:r>
              <w:rPr>
                <w:rFonts w:hint="eastAsia"/>
              </w:rPr>
              <w:t>s</w:t>
            </w:r>
            <w:r>
              <w:t>tring</w:t>
            </w:r>
          </w:p>
        </w:tc>
        <w:tc>
          <w:tcPr>
            <w:tcW w:w="2703" w:type="dxa"/>
          </w:tcPr>
          <w:p>
            <w:pPr>
              <w:ind w:firstLine="0" w:firstLineChars="0"/>
              <w:rPr>
                <w:rFonts w:hint="eastAsia"/>
              </w:rPr>
            </w:pPr>
            <w:r>
              <w:rPr>
                <w:rFonts w:hint="eastAsia"/>
              </w:rPr>
              <w:t>解析开始时间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w:t>
            </w:r>
            <w:r>
              <w:rPr>
                <w:rFonts w:hint="eastAsia"/>
                <w:color w:val="262626"/>
                <w:spacing w:val="12"/>
                <w:szCs w:val="21"/>
              </w:rPr>
              <w:t>esolve_end_time</w:t>
            </w:r>
          </w:p>
        </w:tc>
        <w:tc>
          <w:tcPr>
            <w:tcW w:w="1418" w:type="dxa"/>
          </w:tcPr>
          <w:p>
            <w:pPr>
              <w:ind w:firstLine="199" w:firstLineChars="83"/>
              <w:rPr>
                <w:rFonts w:hint="eastAsia"/>
              </w:rPr>
            </w:pPr>
            <w:r>
              <w:rPr>
                <w:rFonts w:hint="eastAsia"/>
              </w:rPr>
              <w:t>s</w:t>
            </w:r>
            <w:r>
              <w:t>tring</w:t>
            </w:r>
          </w:p>
        </w:tc>
        <w:tc>
          <w:tcPr>
            <w:tcW w:w="2703" w:type="dxa"/>
          </w:tcPr>
          <w:p>
            <w:pPr>
              <w:ind w:firstLine="0" w:firstLineChars="0"/>
              <w:rPr>
                <w:rFonts w:hint="eastAsia"/>
              </w:rPr>
            </w:pPr>
            <w:r>
              <w:rPr>
                <w:rFonts w:hint="eastAsia"/>
              </w:rPr>
              <w:t>解析结束时间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pPr>
              <w:ind w:firstLine="0" w:firstLineChars="0"/>
              <w:rPr>
                <w:color w:val="262626"/>
                <w:spacing w:val="12"/>
                <w:szCs w:val="21"/>
              </w:rPr>
            </w:pPr>
            <w:r>
              <w:rPr>
                <w:color w:val="262626"/>
                <w:spacing w:val="12"/>
                <w:szCs w:val="21"/>
              </w:rPr>
              <w:t>r</w:t>
            </w:r>
            <w:r>
              <w:rPr>
                <w:rFonts w:hint="eastAsia"/>
                <w:color w:val="262626"/>
                <w:spacing w:val="12"/>
                <w:szCs w:val="21"/>
              </w:rPr>
              <w:t>esolve_code</w:t>
            </w:r>
          </w:p>
        </w:tc>
        <w:tc>
          <w:tcPr>
            <w:tcW w:w="1418" w:type="dxa"/>
          </w:tcPr>
          <w:p>
            <w:pPr>
              <w:ind w:firstLine="199" w:firstLineChars="83"/>
              <w:rPr>
                <w:rFonts w:hint="eastAsia"/>
              </w:rPr>
            </w:pPr>
            <w:r>
              <w:rPr>
                <w:rFonts w:hint="eastAsia"/>
              </w:rPr>
              <w:t>s</w:t>
            </w:r>
            <w:r>
              <w:t>tring</w:t>
            </w:r>
          </w:p>
        </w:tc>
        <w:tc>
          <w:tcPr>
            <w:tcW w:w="2703" w:type="dxa"/>
          </w:tcPr>
          <w:p>
            <w:pPr>
              <w:ind w:firstLine="0" w:firstLineChars="0"/>
              <w:rPr>
                <w:rFonts w:hint="eastAsia"/>
              </w:rPr>
            </w:pPr>
            <w:r>
              <w:rPr>
                <w:rFonts w:hint="eastAsia"/>
              </w:rPr>
              <w:t>解析结果</w:t>
            </w:r>
          </w:p>
        </w:tc>
        <w:tc>
          <w:tcPr>
            <w:tcW w:w="2977" w:type="dxa"/>
          </w:tcPr>
          <w:p>
            <w:pPr>
              <w:ind w:firstLine="0" w:firstLineChars="0"/>
            </w:pPr>
            <w:r>
              <w:rPr>
                <w:rFonts w:hint="eastAsia"/>
              </w:rPr>
              <w:t>0：正常，1：解析异常</w:t>
            </w:r>
          </w:p>
        </w:tc>
      </w:tr>
    </w:tbl>
    <w:p>
      <w:pPr>
        <w:pStyle w:val="3"/>
        <w:numPr>
          <w:ilvl w:val="0"/>
          <w:numId w:val="0"/>
        </w:numPr>
        <w:spacing w:before="120"/>
        <w:ind w:left="425" w:leftChars="0"/>
        <w:rPr>
          <w:rFonts w:ascii="宋体" w:hAnsi="宋体" w:eastAsia="宋体"/>
          <w:szCs w:val="30"/>
        </w:rPr>
      </w:pPr>
      <w:bookmarkStart w:id="99" w:name="_Toc2454"/>
      <w:r>
        <w:rPr>
          <w:rFonts w:hint="eastAsia" w:ascii="宋体" w:hAnsi="宋体" w:eastAsia="宋体"/>
          <w:szCs w:val="30"/>
          <w:lang w:val="en-US" w:eastAsia="zh-CN"/>
        </w:rPr>
        <w:t>12.15</w:t>
      </w:r>
      <w:r>
        <w:rPr>
          <w:rFonts w:hint="eastAsia" w:ascii="宋体" w:hAnsi="宋体" w:eastAsia="宋体"/>
          <w:szCs w:val="30"/>
        </w:rPr>
        <w:t>查询</w:t>
      </w:r>
      <w:r>
        <w:rPr>
          <w:rFonts w:hint="eastAsia" w:ascii="宋体" w:hAnsi="宋体" w:eastAsia="宋体"/>
          <w:szCs w:val="30"/>
          <w:lang w:val="en-US" w:eastAsia="zh-CN"/>
        </w:rPr>
        <w:t>信号</w:t>
      </w:r>
      <w:r>
        <w:rPr>
          <w:rFonts w:hint="eastAsia" w:ascii="宋体" w:hAnsi="宋体" w:eastAsia="宋体"/>
          <w:szCs w:val="30"/>
        </w:rPr>
        <w:t>数据</w:t>
      </w:r>
      <w:bookmarkEnd w:id="99"/>
    </w:p>
    <w:p>
      <w:pPr>
        <w:pStyle w:val="32"/>
        <w:ind w:left="420" w:firstLine="0" w:firstLineChars="0"/>
        <w:rPr>
          <w:b/>
          <w:bCs/>
        </w:rPr>
      </w:pPr>
      <w:r>
        <w:rPr>
          <w:b/>
          <w:bCs/>
        </w:rPr>
        <w:t>请求方式：POST（HTTP）</w:t>
      </w:r>
    </w:p>
    <w:p>
      <w:pPr>
        <w:pStyle w:val="32"/>
        <w:spacing w:line="360" w:lineRule="atLeast"/>
        <w:ind w:left="420" w:firstLine="0"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fldChar w:fldCharType="begin"/>
      </w:r>
      <w:r>
        <w:instrText xml:space="preserve"> HYPERLINK "http://ip:port/" </w:instrText>
      </w:r>
      <w:r>
        <w:fldChar w:fldCharType="separate"/>
      </w:r>
      <w:r>
        <w:rPr>
          <w:rStyle w:val="23"/>
          <w:rFonts w:ascii="Times New Roman" w:hAnsi="Times New Roman" w:cs="Times New Roman"/>
          <w:spacing w:val="12"/>
          <w:szCs w:val="24"/>
        </w:rPr>
        <w:t>http://</w:t>
      </w:r>
      <w:r>
        <w:rPr>
          <w:rStyle w:val="23"/>
          <w:rFonts w:hint="eastAsia" w:ascii="Times New Roman" w:hAnsi="Times New Roman" w:cs="Times New Roman"/>
          <w:spacing w:val="12"/>
          <w:szCs w:val="24"/>
        </w:rPr>
        <w:t>ip</w:t>
      </w:r>
      <w:r>
        <w:rPr>
          <w:rStyle w:val="23"/>
          <w:rFonts w:ascii="Times New Roman" w:hAnsi="Times New Roman" w:cs="Times New Roman"/>
          <w:spacing w:val="12"/>
          <w:szCs w:val="24"/>
        </w:rPr>
        <w:t>:port</w:t>
      </w:r>
      <w:r>
        <w:rPr>
          <w:rStyle w:val="23"/>
          <w:rFonts w:hint="eastAsia" w:ascii="Times New Roman" w:hAnsi="Times New Roman" w:cs="Times New Roman"/>
          <w:spacing w:val="12"/>
          <w:szCs w:val="24"/>
        </w:rPr>
        <w:t>/</w:t>
      </w:r>
      <w:r>
        <w:rPr>
          <w:rStyle w:val="23"/>
          <w:rFonts w:hint="eastAsia" w:ascii="Times New Roman" w:hAnsi="Times New Roman" w:cs="Times New Roman"/>
          <w:spacing w:val="12"/>
          <w:szCs w:val="24"/>
        </w:rPr>
        <w:fldChar w:fldCharType="end"/>
      </w:r>
      <w:r>
        <w:t>control/data/getSigalData</w:t>
      </w:r>
    </w:p>
    <w:p>
      <w:pPr>
        <w:pStyle w:val="32"/>
        <w:spacing w:line="360" w:lineRule="atLeast"/>
        <w:ind w:left="420" w:firstLine="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480"/>
      </w:pPr>
      <w:r>
        <w:rPr>
          <w:rFonts w:hint="eastAsia"/>
        </w:rPr>
        <w:t>该接口用于W</w:t>
      </w:r>
      <w:r>
        <w:t>EB</w:t>
      </w:r>
      <w:r>
        <w:rPr>
          <w:rFonts w:hint="eastAsia"/>
        </w:rPr>
        <w:t>向总控查询</w:t>
      </w:r>
      <w:r>
        <w:rPr>
          <w:rFonts w:hint="eastAsia"/>
          <w:lang w:val="en-US" w:eastAsia="zh-CN"/>
        </w:rPr>
        <w:t>信号和响应</w:t>
      </w:r>
      <w:r>
        <w:rPr>
          <w:rFonts w:hint="eastAsia"/>
        </w:rPr>
        <w:t>数据。</w:t>
      </w:r>
    </w:p>
    <w:p>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hd w:val="clear" w:color="auto" w:fill="FFFFFE"/>
        <w:spacing w:line="270" w:lineRule="atLeast"/>
        <w:ind w:left="480" w:leftChars="200" w:firstLine="395" w:firstLineChars="0"/>
        <w:rPr>
          <w:rFonts w:ascii="Consolas" w:hAnsi="Consolas" w:cs="宋体"/>
          <w:color w:val="000000"/>
          <w:sz w:val="18"/>
          <w:szCs w:val="18"/>
        </w:rPr>
      </w:pP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lang w:val="en-US" w:eastAsia="zh-CN"/>
        </w:rPr>
        <w:t>1</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firstLine="900" w:firstLineChars="500"/>
        <w:rPr>
          <w:rFonts w:ascii="Consolas" w:hAnsi="Consolas" w:cs="宋体"/>
          <w:color w:val="000000"/>
          <w:sz w:val="18"/>
          <w:szCs w:val="18"/>
        </w:rPr>
      </w:pPr>
      <w:r>
        <w:rPr>
          <w:rFonts w:ascii="Consolas" w:hAnsi="Consolas" w:cs="宋体"/>
          <w:color w:val="A31515"/>
          <w:sz w:val="18"/>
          <w:szCs w:val="18"/>
        </w:rPr>
        <w:t>"key</w:t>
      </w:r>
      <w:r>
        <w:rPr>
          <w:rFonts w:hint="eastAsia" w:ascii="Consolas" w:hAnsi="Consolas" w:cs="宋体"/>
          <w:color w:val="A31515"/>
          <w:sz w:val="18"/>
          <w:szCs w:val="18"/>
          <w:lang w:val="en-US" w:eastAsia="zh-CN"/>
        </w:rPr>
        <w:t>Sub</w:t>
      </w:r>
      <w:r>
        <w:rPr>
          <w:rFonts w:ascii="Consolas" w:hAnsi="Consolas" w:cs="宋体"/>
          <w:color w:val="A31515"/>
          <w:sz w:val="18"/>
          <w:szCs w:val="18"/>
        </w:rPr>
        <w:t>Word"</w:t>
      </w:r>
      <w:r>
        <w:rPr>
          <w:rFonts w:ascii="Consolas" w:hAnsi="Consolas" w:cs="宋体"/>
          <w:color w:val="000000"/>
          <w:sz w:val="18"/>
          <w:szCs w:val="18"/>
        </w:rPr>
        <w:t>: </w:t>
      </w:r>
      <w:r>
        <w:rPr>
          <w:rFonts w:ascii="Consolas" w:hAnsi="Consolas" w:cs="宋体"/>
          <w:color w:val="0451A5"/>
          <w:sz w:val="18"/>
          <w:szCs w:val="18"/>
        </w:rPr>
        <w:t>"</w:t>
      </w:r>
      <w:r>
        <w:rPr>
          <w:rFonts w:hint="eastAsia" w:ascii="Consolas" w:hAnsi="Consolas" w:cs="宋体"/>
          <w:color w:val="0451A5"/>
          <w:sz w:val="18"/>
          <w:szCs w:val="18"/>
          <w:lang w:val="en-US" w:eastAsia="zh-CN"/>
        </w:rPr>
        <w:t>1</w:t>
      </w:r>
      <w:r>
        <w:rPr>
          <w:rFonts w:ascii="Consolas" w:hAnsi="Consolas" w:cs="宋体"/>
          <w:color w:val="0451A5"/>
          <w:sz w:val="18"/>
          <w:szCs w:val="18"/>
        </w:rPr>
        <w:t>"</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pPr>
        <w:shd w:val="clear" w:color="auto" w:fill="FFFFFE"/>
        <w:spacing w:line="270" w:lineRule="atLeast"/>
        <w:ind w:left="480" w:leftChars="200" w:firstLine="0" w:firstLineChars="0"/>
        <w:rPr>
          <w:rFonts w:ascii="Consolas" w:hAnsi="Consolas" w:cs="宋体"/>
          <w:color w:val="000000"/>
          <w:sz w:val="18"/>
          <w:szCs w:val="18"/>
        </w:rPr>
      </w:pPr>
      <w:r>
        <w:rPr>
          <w:rFonts w:ascii="Consolas" w:hAnsi="Consolas" w:cs="宋体"/>
          <w:color w:val="000000"/>
          <w:sz w:val="18"/>
          <w:szCs w:val="18"/>
        </w:rPr>
        <w:t>}</w:t>
      </w:r>
    </w:p>
    <w:p>
      <w:pPr>
        <w:spacing w:line="360" w:lineRule="atLeast"/>
        <w:ind w:firstLine="506"/>
        <w:rPr>
          <w:b/>
          <w:bCs/>
          <w:color w:val="262626"/>
          <w:spacing w:val="12"/>
          <w:szCs w:val="21"/>
        </w:rPr>
      </w:pPr>
      <w:r>
        <w:rPr>
          <w:rFonts w:hint="eastAsia"/>
          <w:b/>
          <w:bCs/>
          <w:color w:val="262626"/>
          <w:spacing w:val="12"/>
          <w:szCs w:val="21"/>
        </w:rPr>
        <w:t>参数说明:</w:t>
      </w:r>
    </w:p>
    <w:p>
      <w:pPr>
        <w:spacing w:line="360" w:lineRule="atLeast"/>
        <w:ind w:firstLine="506"/>
        <w:rPr>
          <w:b/>
          <w:bCs/>
          <w:color w:val="262626"/>
          <w:spacing w:val="12"/>
          <w:szCs w:val="21"/>
        </w:rPr>
      </w:pPr>
    </w:p>
    <w:tbl>
      <w:tblPr>
        <w:tblStyle w:val="20"/>
        <w:tblW w:w="9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701"/>
        <w:gridCol w:w="1843"/>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480"/>
            </w:pPr>
            <w:r>
              <w:rPr>
                <w:rFonts w:hint="eastAsia"/>
              </w:rPr>
              <w:t>参数</w:t>
            </w:r>
          </w:p>
        </w:tc>
        <w:tc>
          <w:tcPr>
            <w:tcW w:w="1701" w:type="dxa"/>
          </w:tcPr>
          <w:p>
            <w:pPr>
              <w:ind w:firstLine="199" w:firstLineChars="83"/>
            </w:pPr>
            <w:r>
              <w:rPr>
                <w:rFonts w:hint="eastAsia"/>
              </w:rPr>
              <w:t>参数类型</w:t>
            </w:r>
          </w:p>
        </w:tc>
        <w:tc>
          <w:tcPr>
            <w:tcW w:w="1843" w:type="dxa"/>
          </w:tcPr>
          <w:p>
            <w:pPr>
              <w:ind w:firstLine="480"/>
            </w:pPr>
            <w:r>
              <w:rPr>
                <w:rFonts w:hint="eastAsia"/>
              </w:rPr>
              <w:t>说明</w:t>
            </w:r>
          </w:p>
        </w:tc>
        <w:tc>
          <w:tcPr>
            <w:tcW w:w="3690"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keyword</w:t>
            </w:r>
          </w:p>
        </w:tc>
        <w:tc>
          <w:tcPr>
            <w:tcW w:w="1701" w:type="dxa"/>
          </w:tcPr>
          <w:p>
            <w:pPr>
              <w:ind w:firstLine="480"/>
            </w:pPr>
            <w:r>
              <w:t>string</w:t>
            </w:r>
          </w:p>
        </w:tc>
        <w:tc>
          <w:tcPr>
            <w:tcW w:w="1843" w:type="dxa"/>
          </w:tcPr>
          <w:p>
            <w:pPr>
              <w:ind w:firstLine="0" w:firstLineChars="0"/>
              <w:rPr>
                <w:rFonts w:hint="default" w:eastAsia="宋体"/>
                <w:lang w:val="en-US" w:eastAsia="zh-CN"/>
              </w:rPr>
            </w:pPr>
            <w:r>
              <w:rPr>
                <w:rFonts w:hint="eastAsia"/>
                <w:lang w:val="en-US" w:eastAsia="zh-CN"/>
              </w:rPr>
              <w:t>分区编号</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rFonts w:hint="default" w:eastAsia="宋体"/>
                <w:color w:val="262626"/>
                <w:spacing w:val="12"/>
                <w:szCs w:val="21"/>
                <w:lang w:val="en-US" w:eastAsia="zh-CN"/>
              </w:rPr>
            </w:pPr>
            <w:r>
              <w:rPr>
                <w:rFonts w:hint="eastAsia"/>
                <w:color w:val="262626"/>
                <w:spacing w:val="12"/>
                <w:szCs w:val="21"/>
                <w:lang w:val="en-US" w:eastAsia="zh-CN"/>
              </w:rPr>
              <w:t>keySubWord</w:t>
            </w:r>
          </w:p>
        </w:tc>
        <w:tc>
          <w:tcPr>
            <w:tcW w:w="1701" w:type="dxa"/>
          </w:tcPr>
          <w:p>
            <w:pPr>
              <w:ind w:firstLine="480"/>
              <w:rPr>
                <w:rFonts w:hint="default" w:eastAsia="宋体"/>
                <w:lang w:val="en-US" w:eastAsia="zh-CN"/>
              </w:rPr>
            </w:pPr>
            <w:r>
              <w:rPr>
                <w:rFonts w:hint="eastAsia"/>
                <w:lang w:val="en-US" w:eastAsia="zh-CN"/>
              </w:rPr>
              <w:t>string</w:t>
            </w:r>
          </w:p>
        </w:tc>
        <w:tc>
          <w:tcPr>
            <w:tcW w:w="1843" w:type="dxa"/>
          </w:tcPr>
          <w:p>
            <w:pPr>
              <w:ind w:firstLine="0" w:firstLineChars="0"/>
              <w:rPr>
                <w:rFonts w:hint="default" w:eastAsia="宋体"/>
                <w:lang w:val="en-US" w:eastAsia="zh-CN"/>
              </w:rPr>
            </w:pPr>
            <w:r>
              <w:rPr>
                <w:rFonts w:hint="eastAsia"/>
                <w:lang w:val="en-US" w:eastAsia="zh-CN"/>
              </w:rPr>
              <w:t>信号类型</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b</w:t>
            </w:r>
            <w:r>
              <w:rPr>
                <w:rFonts w:hint="eastAsia"/>
                <w:color w:val="262626"/>
                <w:spacing w:val="12"/>
                <w:szCs w:val="21"/>
              </w:rPr>
              <w:t>eginTime</w:t>
            </w:r>
          </w:p>
        </w:tc>
        <w:tc>
          <w:tcPr>
            <w:tcW w:w="1701" w:type="dxa"/>
          </w:tcPr>
          <w:p>
            <w:pPr>
              <w:ind w:firstLine="480"/>
            </w:pPr>
            <w:r>
              <w:t>string</w:t>
            </w:r>
          </w:p>
        </w:tc>
        <w:tc>
          <w:tcPr>
            <w:tcW w:w="1843" w:type="dxa"/>
          </w:tcPr>
          <w:p>
            <w:pPr>
              <w:ind w:firstLine="0" w:firstLineChars="0"/>
            </w:pPr>
            <w:r>
              <w:rPr>
                <w:rFonts w:hint="eastAsia"/>
              </w:rPr>
              <w:t>起始时间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rFonts w:hint="eastAsia"/>
                <w:color w:val="262626"/>
                <w:spacing w:val="12"/>
                <w:szCs w:val="21"/>
              </w:rPr>
              <w:t>endTime</w:t>
            </w:r>
          </w:p>
        </w:tc>
        <w:tc>
          <w:tcPr>
            <w:tcW w:w="1701" w:type="dxa"/>
          </w:tcPr>
          <w:p>
            <w:pPr>
              <w:ind w:firstLine="480"/>
            </w:pPr>
            <w:r>
              <w:rPr>
                <w:rFonts w:hint="eastAsia"/>
              </w:rPr>
              <w:t>s</w:t>
            </w:r>
            <w:r>
              <w:t>tring</w:t>
            </w:r>
          </w:p>
        </w:tc>
        <w:tc>
          <w:tcPr>
            <w:tcW w:w="1843" w:type="dxa"/>
          </w:tcPr>
          <w:p>
            <w:pPr>
              <w:ind w:firstLine="0" w:firstLineChars="0"/>
            </w:pPr>
            <w:r>
              <w:rPr>
                <w:rFonts w:hint="eastAsia"/>
              </w:rPr>
              <w:t>结束时间</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pPr>
              <w:ind w:firstLine="480"/>
            </w:pPr>
            <w:r>
              <w:t>string</w:t>
            </w:r>
          </w:p>
        </w:tc>
        <w:tc>
          <w:tcPr>
            <w:tcW w:w="1843" w:type="dxa"/>
          </w:tcPr>
          <w:p>
            <w:pPr>
              <w:ind w:firstLine="0" w:firstLineChars="0"/>
            </w:pPr>
            <w:r>
              <w:rPr>
                <w:rFonts w:hint="eastAsia"/>
              </w:rPr>
              <w:t>当前页数</w:t>
            </w:r>
          </w:p>
        </w:tc>
        <w:tc>
          <w:tcPr>
            <w:tcW w:w="369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ind w:firstLine="208" w:firstLineChars="7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pPr>
              <w:ind w:firstLine="480"/>
            </w:pPr>
            <w:r>
              <w:t>string</w:t>
            </w:r>
          </w:p>
        </w:tc>
        <w:tc>
          <w:tcPr>
            <w:tcW w:w="1843" w:type="dxa"/>
          </w:tcPr>
          <w:p>
            <w:pPr>
              <w:ind w:firstLine="0" w:firstLineChars="0"/>
            </w:pPr>
            <w:r>
              <w:rPr>
                <w:rFonts w:hint="eastAsia"/>
              </w:rPr>
              <w:t>每页显示条数</w:t>
            </w:r>
          </w:p>
        </w:tc>
        <w:tc>
          <w:tcPr>
            <w:tcW w:w="3690" w:type="dxa"/>
          </w:tcPr>
          <w:p>
            <w:pPr>
              <w:ind w:firstLine="0" w:firstLineChars="0"/>
            </w:pPr>
          </w:p>
        </w:tc>
      </w:tr>
    </w:tbl>
    <w:p>
      <w:pPr>
        <w:spacing w:line="360" w:lineRule="atLeast"/>
        <w:ind w:firstLine="480"/>
      </w:pPr>
    </w:p>
    <w:p>
      <w:pPr>
        <w:pStyle w:val="32"/>
        <w:ind w:left="420" w:firstLine="0" w:firstLineChars="0"/>
        <w:rPr>
          <w:rStyle w:val="22"/>
        </w:rPr>
      </w:pPr>
      <w:r>
        <w:rPr>
          <w:rStyle w:val="22"/>
          <w:rFonts w:hint="eastAsia"/>
        </w:rPr>
        <w:t>返回结果：</w:t>
      </w:r>
    </w:p>
    <w:p>
      <w:pPr>
        <w:keepNext w:val="0"/>
        <w:keepLines w:val="0"/>
        <w:widowControl/>
        <w:suppressLineNumbers w:val="0"/>
        <w:shd w:val="clear" w:fill="FFFFFE"/>
        <w:spacing w:line="216"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"rows"</w:t>
      </w: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"id"</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bCs/>
          <w:color w:val="0451A5"/>
          <w:kern w:val="0"/>
          <w:sz w:val="20"/>
          <w:szCs w:val="20"/>
          <w:shd w:val="clear" w:fill="FFFFFE"/>
          <w:lang w:val="en-US" w:eastAsia="zh-CN" w:bidi="ar"/>
        </w:rPr>
        <w:t>null</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"area_code"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"sort_line"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"location"</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"sigal_type"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98658"/>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"rece_request_time"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"2021-06-28 23:20:20"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"rece_response_time"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"2021-06-28 23:20:20"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"json_request_content"</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"xxxx"</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"json_response_content"</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"2222"</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"total"</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98658"/>
          <w:kern w:val="0"/>
          <w:sz w:val="20"/>
          <w:szCs w:val="20"/>
          <w:shd w:val="clear" w:fill="FFFFFE"/>
          <w:lang w:val="en-US" w:eastAsia="zh-CN" w:bidi="ar"/>
        </w:rPr>
        <w:t>1</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"code"</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98658"/>
          <w:kern w:val="0"/>
          <w:sz w:val="20"/>
          <w:szCs w:val="20"/>
          <w:shd w:val="clear" w:fill="FFFFFE"/>
          <w:lang w:val="en-US" w:eastAsia="zh-CN" w:bidi="ar"/>
        </w:rPr>
        <w:t>200</w:t>
      </w:r>
      <w:r>
        <w:rPr>
          <w:rFonts w:hint="default" w:ascii="Consolas" w:hAnsi="Consolas" w:eastAsia="Consolas" w:cs="Consolas"/>
          <w:b w:val="0"/>
          <w:bCs w:val="0"/>
          <w:color w:val="000000"/>
          <w:kern w:val="0"/>
          <w:sz w:val="20"/>
          <w:szCs w:val="20"/>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A31515"/>
          <w:kern w:val="0"/>
          <w:sz w:val="20"/>
          <w:szCs w:val="20"/>
          <w:shd w:val="clear" w:fill="FFFFFE"/>
          <w:lang w:val="en-US" w:eastAsia="zh-CN" w:bidi="ar"/>
        </w:rPr>
        <w:t>"msg"</w:t>
      </w:r>
      <w:r>
        <w:rPr>
          <w:rFonts w:hint="default" w:ascii="Consolas" w:hAnsi="Consolas" w:eastAsia="Consolas" w:cs="Consolas"/>
          <w:b w:val="0"/>
          <w:bCs w:val="0"/>
          <w:color w:val="000000"/>
          <w:kern w:val="0"/>
          <w:sz w:val="20"/>
          <w:szCs w:val="20"/>
          <w:shd w:val="clear" w:fill="FFFFFE"/>
          <w:lang w:val="en-US" w:eastAsia="zh-CN" w:bidi="ar"/>
        </w:rPr>
        <w:t>: </w:t>
      </w:r>
      <w:r>
        <w:rPr>
          <w:rFonts w:hint="default" w:ascii="Consolas" w:hAnsi="Consolas" w:eastAsia="Consolas" w:cs="Consolas"/>
          <w:b w:val="0"/>
          <w:bCs w:val="0"/>
          <w:color w:val="0451A5"/>
          <w:kern w:val="0"/>
          <w:sz w:val="20"/>
          <w:szCs w:val="20"/>
          <w:shd w:val="clear" w:fill="FFFFFE"/>
          <w:lang w:val="en-US" w:eastAsia="zh-CN" w:bidi="ar"/>
        </w:rPr>
        <w:t>"success"</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E"/>
          <w:lang w:val="en-US" w:eastAsia="zh-CN" w:bidi="ar"/>
        </w:rPr>
        <w:t>}</w:t>
      </w:r>
    </w:p>
    <w:p>
      <w:pPr>
        <w:shd w:val="clear" w:color="auto" w:fill="FFFFFE"/>
        <w:spacing w:line="270" w:lineRule="atLeast"/>
        <w:ind w:firstLine="360" w:firstLineChars="0"/>
        <w:rPr>
          <w:rFonts w:ascii="Consolas" w:hAnsi="Consolas" w:cs="宋体"/>
          <w:color w:val="000000"/>
          <w:sz w:val="18"/>
          <w:szCs w:val="18"/>
        </w:rPr>
      </w:pPr>
    </w:p>
    <w:tbl>
      <w:tblPr>
        <w:tblStyle w:val="20"/>
        <w:tblW w:w="95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6"/>
        <w:gridCol w:w="1178"/>
        <w:gridCol w:w="2472"/>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480"/>
            </w:pPr>
            <w:r>
              <w:rPr>
                <w:rFonts w:hint="eastAsia"/>
              </w:rPr>
              <w:t>参数</w:t>
            </w:r>
          </w:p>
        </w:tc>
        <w:tc>
          <w:tcPr>
            <w:tcW w:w="1178" w:type="dxa"/>
          </w:tcPr>
          <w:p>
            <w:pPr>
              <w:ind w:firstLine="0" w:firstLineChars="0"/>
            </w:pPr>
            <w:r>
              <w:rPr>
                <w:rFonts w:hint="eastAsia"/>
              </w:rPr>
              <w:t>参数类型</w:t>
            </w:r>
          </w:p>
        </w:tc>
        <w:tc>
          <w:tcPr>
            <w:tcW w:w="2472" w:type="dxa"/>
          </w:tcPr>
          <w:p>
            <w:pPr>
              <w:ind w:firstLine="480"/>
            </w:pPr>
            <w:r>
              <w:rPr>
                <w:rFonts w:hint="eastAsia"/>
              </w:rPr>
              <w:t>说明</w:t>
            </w:r>
          </w:p>
        </w:tc>
        <w:tc>
          <w:tcPr>
            <w:tcW w:w="2977" w:type="dxa"/>
          </w:tcPr>
          <w:p>
            <w:pPr>
              <w:ind w:firstLine="48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pPr>
            <w:r>
              <w:rPr>
                <w:rFonts w:hint="eastAsia"/>
                <w:color w:val="262626"/>
                <w:spacing w:val="12"/>
                <w:szCs w:val="21"/>
              </w:rPr>
              <w:t>code</w:t>
            </w:r>
          </w:p>
        </w:tc>
        <w:tc>
          <w:tcPr>
            <w:tcW w:w="1178" w:type="dxa"/>
          </w:tcPr>
          <w:p>
            <w:pPr>
              <w:ind w:firstLine="199" w:firstLineChars="83"/>
            </w:pPr>
            <w:r>
              <w:rPr>
                <w:rFonts w:hint="eastAsia"/>
              </w:rPr>
              <w:t>int</w:t>
            </w:r>
          </w:p>
        </w:tc>
        <w:tc>
          <w:tcPr>
            <w:tcW w:w="2472"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pPr>
            <w:r>
              <w:rPr>
                <w:color w:val="262626"/>
                <w:spacing w:val="12"/>
                <w:szCs w:val="21"/>
              </w:rPr>
              <w:t>msg</w:t>
            </w:r>
          </w:p>
        </w:tc>
        <w:tc>
          <w:tcPr>
            <w:tcW w:w="1178" w:type="dxa"/>
          </w:tcPr>
          <w:p>
            <w:pPr>
              <w:ind w:firstLine="199" w:firstLineChars="83"/>
            </w:pPr>
            <w:r>
              <w:rPr>
                <w:rFonts w:hint="eastAsia"/>
              </w:rPr>
              <w:t>string</w:t>
            </w:r>
          </w:p>
        </w:tc>
        <w:tc>
          <w:tcPr>
            <w:tcW w:w="2472" w:type="dxa"/>
          </w:tcPr>
          <w:p>
            <w:pPr>
              <w:ind w:firstLine="0" w:firstLineChars="0"/>
            </w:pPr>
            <w:r>
              <w:t>对返回码的文本描述内容</w:t>
            </w:r>
          </w:p>
        </w:tc>
        <w:tc>
          <w:tcPr>
            <w:tcW w:w="2977" w:type="dxa"/>
          </w:tcPr>
          <w:p>
            <w:pPr>
              <w:ind w:firstLine="0" w:firstLineChars="0"/>
            </w:pPr>
            <w:r>
              <w:t>“success”表示</w:t>
            </w:r>
            <w:r>
              <w:rPr>
                <w:rFonts w:hint="eastAsia"/>
              </w:rPr>
              <w:t>接收</w:t>
            </w:r>
            <w:r>
              <w:t>成功</w:t>
            </w:r>
          </w:p>
          <w:p>
            <w:pPr>
              <w:ind w:firstLine="0" w:firstLineChars="0"/>
            </w:pPr>
            <w:r>
              <w:t>”error”表示</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color w:val="262626"/>
                <w:spacing w:val="12"/>
                <w:szCs w:val="21"/>
              </w:rPr>
            </w:pPr>
            <w:r>
              <w:rPr>
                <w:color w:val="262626"/>
                <w:spacing w:val="12"/>
                <w:szCs w:val="21"/>
              </w:rPr>
              <w:t>t</w:t>
            </w:r>
            <w:r>
              <w:rPr>
                <w:rFonts w:hint="eastAsia"/>
                <w:color w:val="262626"/>
                <w:spacing w:val="12"/>
                <w:szCs w:val="21"/>
              </w:rPr>
              <w:t>otal</w:t>
            </w:r>
          </w:p>
        </w:tc>
        <w:tc>
          <w:tcPr>
            <w:tcW w:w="1178" w:type="dxa"/>
          </w:tcPr>
          <w:p>
            <w:pPr>
              <w:ind w:firstLine="199" w:firstLineChars="83"/>
            </w:pPr>
            <w:r>
              <w:rPr>
                <w:rFonts w:hint="eastAsia"/>
              </w:rPr>
              <w:t>int</w:t>
            </w:r>
          </w:p>
        </w:tc>
        <w:tc>
          <w:tcPr>
            <w:tcW w:w="2472" w:type="dxa"/>
          </w:tcPr>
          <w:p>
            <w:pPr>
              <w:ind w:firstLine="0" w:firstLineChars="0"/>
            </w:pPr>
            <w:r>
              <w:rPr>
                <w:rFonts w:hint="eastAsia"/>
              </w:rPr>
              <w:t>记录总条数</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area_code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分区编号</w:t>
            </w:r>
          </w:p>
        </w:tc>
        <w:tc>
          <w:tcPr>
            <w:tcW w:w="2977" w:type="dxa"/>
          </w:tcPr>
          <w:p>
            <w:pPr>
              <w:ind w:left="0" w:leftChars="0" w:firstLine="0" w:firstLineChars="0"/>
              <w:rPr>
                <w:rFonts w:hint="default" w:eastAsia="宋体"/>
                <w:lang w:val="en-US" w:eastAsia="zh-CN"/>
              </w:rPr>
            </w:pPr>
            <w:r>
              <w:rPr>
                <w:rFonts w:hint="eastAsia"/>
                <w:lang w:val="en-US" w:eastAsia="zh-CN"/>
              </w:rPr>
              <w:t>转义请参见3.1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sort_line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分拣线编号</w:t>
            </w:r>
          </w:p>
        </w:tc>
        <w:tc>
          <w:tcPr>
            <w:tcW w:w="2977" w:type="dxa"/>
          </w:tcPr>
          <w:p>
            <w:pPr>
              <w:ind w:left="0" w:leftChars="0" w:firstLine="0" w:firstLineChars="0"/>
              <w:rPr>
                <w:rFonts w:hint="default" w:eastAsia="宋体"/>
                <w:lang w:val="en-US" w:eastAsia="zh-CN"/>
              </w:rPr>
            </w:pPr>
            <w:r>
              <w:rPr>
                <w:rFonts w:hint="eastAsia"/>
                <w:lang w:val="en-US" w:eastAsia="zh-CN"/>
              </w:rPr>
              <w:t>默认为1，暂不显示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location</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分区编号</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default" w:eastAsia="宋体"/>
                <w:color w:val="262626"/>
                <w:spacing w:val="12"/>
                <w:szCs w:val="21"/>
                <w:lang w:val="en-US" w:eastAsia="zh-CN"/>
              </w:rPr>
            </w:pPr>
            <w:r>
              <w:rPr>
                <w:rFonts w:hint="eastAsia"/>
                <w:color w:val="262626"/>
                <w:spacing w:val="12"/>
                <w:szCs w:val="21"/>
                <w:lang w:val="en-US" w:eastAsia="zh-CN"/>
              </w:rPr>
              <w:t>sigal_type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信号类型</w:t>
            </w:r>
          </w:p>
        </w:tc>
        <w:tc>
          <w:tcPr>
            <w:tcW w:w="2977" w:type="dxa"/>
          </w:tcPr>
          <w:p>
            <w:pPr>
              <w:ind w:left="0" w:leftChars="0" w:firstLine="0" w:firstLineChars="0"/>
              <w:rPr>
                <w:rFonts w:hint="eastAsia" w:eastAsia="宋体"/>
                <w:lang w:val="en-US" w:eastAsia="zh-CN"/>
              </w:rPr>
            </w:pPr>
            <w:r>
              <w:rPr>
                <w:rFonts w:hint="eastAsia"/>
              </w:rPr>
              <w:t>信号类型，0：钢板到位，1：大件流料，2：喷码就绪，3：料框90%，4：料框100%</w:t>
            </w:r>
            <w:r>
              <w:rPr>
                <w:rFonts w:hint="eastAsia"/>
                <w:lang w:eastAsia="zh-CN"/>
              </w:rPr>
              <w:t>；</w:t>
            </w:r>
            <w:r>
              <w:rPr>
                <w:rFonts w:hint="eastAsia"/>
              </w:rPr>
              <w:t>5、空框到位，6：混拣完成，7、大件完成，8：强制结束；9：套料图</w:t>
            </w:r>
            <w:r>
              <w:rPr>
                <w:rFonts w:hint="eastAsia"/>
                <w:lang w:val="en-US" w:eastAsia="zh-CN"/>
              </w:rPr>
              <w:t>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rece_request_time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default" w:eastAsia="宋体"/>
                <w:lang w:val="en-US" w:eastAsia="zh-CN"/>
              </w:rPr>
            </w:pPr>
            <w:r>
              <w:rPr>
                <w:rFonts w:hint="eastAsia"/>
                <w:lang w:val="en-US" w:eastAsia="zh-CN"/>
              </w:rPr>
              <w:t>请求时间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rece_response_time</w:t>
            </w:r>
          </w:p>
        </w:tc>
        <w:tc>
          <w:tcPr>
            <w:tcW w:w="1178" w:type="dxa"/>
          </w:tcPr>
          <w:p>
            <w:pPr>
              <w:ind w:firstLine="199" w:firstLineChars="83"/>
              <w:rPr>
                <w:rFonts w:hint="eastAsia"/>
              </w:rPr>
            </w:pPr>
            <w:r>
              <w:rPr>
                <w:rFonts w:hint="eastAsia"/>
              </w:rPr>
              <w:t>string</w:t>
            </w:r>
          </w:p>
        </w:tc>
        <w:tc>
          <w:tcPr>
            <w:tcW w:w="2472" w:type="dxa"/>
          </w:tcPr>
          <w:p>
            <w:pPr>
              <w:ind w:firstLine="0" w:firstLineChars="0"/>
              <w:rPr>
                <w:rFonts w:hint="eastAsia"/>
              </w:rPr>
            </w:pPr>
            <w:r>
              <w:rPr>
                <w:rFonts w:hint="eastAsia"/>
                <w:lang w:val="en-US" w:eastAsia="zh-CN"/>
              </w:rPr>
              <w:t>响应</w:t>
            </w:r>
            <w:r>
              <w:rPr>
                <w:rFonts w:hint="eastAsia"/>
              </w:rPr>
              <w:t>时间</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json_request_content</w:t>
            </w:r>
          </w:p>
        </w:tc>
        <w:tc>
          <w:tcPr>
            <w:tcW w:w="1178" w:type="dxa"/>
          </w:tcPr>
          <w:p>
            <w:pPr>
              <w:ind w:firstLine="199" w:firstLineChars="83"/>
              <w:rPr>
                <w:rFonts w:hint="eastAsia"/>
              </w:rPr>
            </w:pPr>
            <w:r>
              <w:rPr>
                <w:rFonts w:hint="eastAsia"/>
              </w:rPr>
              <w:t>s</w:t>
            </w:r>
            <w:r>
              <w:t>tring</w:t>
            </w:r>
          </w:p>
        </w:tc>
        <w:tc>
          <w:tcPr>
            <w:tcW w:w="2472" w:type="dxa"/>
          </w:tcPr>
          <w:p>
            <w:pPr>
              <w:ind w:firstLine="0" w:firstLineChars="0"/>
              <w:rPr>
                <w:rFonts w:hint="default" w:eastAsia="宋体"/>
                <w:lang w:val="en-US" w:eastAsia="zh-CN"/>
              </w:rPr>
            </w:pPr>
            <w:r>
              <w:rPr>
                <w:rFonts w:hint="eastAsia"/>
                <w:lang w:val="en-US" w:eastAsia="zh-CN"/>
              </w:rPr>
              <w:t>请求内容</w:t>
            </w:r>
          </w:p>
        </w:tc>
        <w:tc>
          <w:tcPr>
            <w:tcW w:w="2977" w:type="dxa"/>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6" w:type="dxa"/>
          </w:tcPr>
          <w:p>
            <w:pPr>
              <w:ind w:firstLine="0" w:firstLineChars="0"/>
              <w:rPr>
                <w:rFonts w:hint="eastAsia"/>
                <w:color w:val="262626"/>
                <w:spacing w:val="12"/>
                <w:szCs w:val="21"/>
              </w:rPr>
            </w:pPr>
            <w:r>
              <w:rPr>
                <w:rFonts w:hint="default"/>
                <w:color w:val="262626"/>
                <w:spacing w:val="12"/>
                <w:szCs w:val="21"/>
                <w:lang w:val="en-US" w:eastAsia="zh-CN"/>
              </w:rPr>
              <w:t>json_response_content</w:t>
            </w:r>
          </w:p>
        </w:tc>
        <w:tc>
          <w:tcPr>
            <w:tcW w:w="1178" w:type="dxa"/>
          </w:tcPr>
          <w:p>
            <w:pPr>
              <w:ind w:firstLine="199" w:firstLineChars="83"/>
              <w:rPr>
                <w:rFonts w:hint="eastAsia"/>
              </w:rPr>
            </w:pPr>
            <w:r>
              <w:rPr>
                <w:rFonts w:hint="eastAsia"/>
              </w:rPr>
              <w:t>s</w:t>
            </w:r>
            <w:r>
              <w:t>tring</w:t>
            </w:r>
          </w:p>
        </w:tc>
        <w:tc>
          <w:tcPr>
            <w:tcW w:w="2472" w:type="dxa"/>
          </w:tcPr>
          <w:p>
            <w:pPr>
              <w:ind w:firstLine="0" w:firstLineChars="0"/>
              <w:rPr>
                <w:rFonts w:hint="default" w:eastAsia="宋体"/>
                <w:lang w:val="en-US" w:eastAsia="zh-CN"/>
              </w:rPr>
            </w:pPr>
            <w:r>
              <w:rPr>
                <w:rFonts w:hint="eastAsia"/>
                <w:lang w:val="en-US" w:eastAsia="zh-CN"/>
              </w:rPr>
              <w:t>响应内容</w:t>
            </w:r>
          </w:p>
        </w:tc>
        <w:tc>
          <w:tcPr>
            <w:tcW w:w="2977" w:type="dxa"/>
          </w:tcPr>
          <w:p>
            <w:pPr>
              <w:ind w:firstLine="480"/>
            </w:pPr>
          </w:p>
        </w:tc>
      </w:tr>
    </w:tbl>
    <w:p>
      <w:pPr>
        <w:ind w:firstLine="480"/>
        <w:rPr>
          <w:rFonts w:hint="eastAsia"/>
        </w:rPr>
      </w:pPr>
    </w:p>
    <w:p>
      <w:pPr>
        <w:pStyle w:val="3"/>
        <w:numPr>
          <w:ilvl w:val="0"/>
          <w:numId w:val="0"/>
        </w:numPr>
        <w:spacing w:before="120"/>
        <w:ind w:left="425" w:leftChars="0"/>
        <w:rPr>
          <w:rFonts w:ascii="宋体" w:hAnsi="宋体" w:eastAsia="宋体"/>
          <w:szCs w:val="30"/>
        </w:rPr>
      </w:pPr>
      <w:bookmarkStart w:id="100" w:name="_Toc28628"/>
      <w:r>
        <w:rPr>
          <w:rFonts w:hint="eastAsia" w:ascii="宋体" w:hAnsi="宋体" w:eastAsia="宋体"/>
          <w:szCs w:val="30"/>
          <w:lang w:val="en-US" w:eastAsia="zh-CN"/>
        </w:rPr>
        <w:t>12.16</w:t>
      </w:r>
      <w:r>
        <w:rPr>
          <w:rFonts w:hint="eastAsia" w:ascii="宋体" w:hAnsi="宋体" w:eastAsia="宋体"/>
          <w:szCs w:val="30"/>
          <w:lang w:val="en-US" w:eastAsia="zh-CN"/>
        </w:rPr>
        <w:tab/>
      </w:r>
      <w:r>
        <w:rPr>
          <w:rFonts w:hint="eastAsia" w:ascii="宋体" w:hAnsi="宋体" w:eastAsia="宋体"/>
          <w:szCs w:val="30"/>
        </w:rPr>
        <w:t>大件分拣区获取带有编号的图片</w:t>
      </w:r>
      <w:bookmarkEnd w:id="100"/>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web/data/getCurrentLargeImage</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pPr>
      <w:r>
        <w:rPr>
          <w:rFonts w:hint="eastAsia"/>
        </w:rPr>
        <w:t>该接口用于WEB向总控查询</w:t>
      </w:r>
      <w:r>
        <w:rPr>
          <w:rFonts w:hint="eastAsia"/>
          <w:lang w:val="en-US" w:eastAsia="zh-CN"/>
        </w:rPr>
        <w:t>大件分拣区带有零件编码的图片</w:t>
      </w:r>
      <w:r>
        <w:rPr>
          <w:rFonts w:hint="eastAsia"/>
        </w:rPr>
        <w:t>。</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bl>
    <w:p>
      <w:pPr>
        <w:spacing w:line="360" w:lineRule="atLeast"/>
        <w:ind w:firstLine="0" w:firstLineChars="0"/>
      </w:pPr>
    </w:p>
    <w:p>
      <w:pPr>
        <w:ind w:left="720" w:firstLine="241" w:firstLineChars="100"/>
        <w:rPr>
          <w:rStyle w:val="22"/>
        </w:rPr>
      </w:pPr>
      <w:r>
        <w:rPr>
          <w:rStyle w:val="22"/>
          <w:rFonts w:hint="eastAsia"/>
        </w:rPr>
        <w:t>返回结果：</w:t>
      </w:r>
    </w:p>
    <w:p>
      <w:pPr>
        <w:ind w:firstLine="924" w:firstLineChars="35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ind w:left="720" w:leftChars="300" w:firstLine="48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keepNext w:val="0"/>
        <w:keepLines w:val="0"/>
        <w:widowControl/>
        <w:suppressLineNumbers w:val="0"/>
        <w:shd w:val="clear" w:fill="FFFFFE"/>
        <w:spacing w:line="216" w:lineRule="atLeast"/>
        <w:ind w:firstLine="1320" w:firstLineChars="500"/>
        <w:jc w:val="left"/>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data”: </w:t>
      </w:r>
      <w:r>
        <w:rPr>
          <w:rFonts w:hint="default" w:ascii="Times New Roman" w:hAnsi="Times New Roman" w:cs="Times New Roman"/>
          <w:color w:val="262626"/>
          <w:spacing w:val="12"/>
          <w:szCs w:val="21"/>
          <w:lang w:val="en-US" w:eastAsia="zh-CN"/>
        </w:rPr>
        <w:t>“http://192.168.10.10:2019/M210708610L8A57_part.png</w:t>
      </w:r>
      <w:r>
        <w:rPr>
          <w:rFonts w:hint="eastAsia" w:ascii="Times New Roman" w:hAnsi="Times New Roman" w:cs="Times New Roman"/>
          <w:color w:val="262626"/>
          <w:spacing w:val="12"/>
          <w:szCs w:val="21"/>
        </w:rPr>
        <w:t>”</w:t>
      </w:r>
    </w:p>
    <w:p>
      <w:pPr>
        <w:ind w:firstLine="1016" w:firstLineChars="3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带有零件信息的钢板图片路径</w:t>
            </w:r>
          </w:p>
        </w:tc>
      </w:tr>
    </w:tbl>
    <w:p>
      <w:pPr>
        <w:pStyle w:val="3"/>
        <w:numPr>
          <w:ilvl w:val="0"/>
          <w:numId w:val="0"/>
        </w:numPr>
        <w:spacing w:before="120"/>
        <w:ind w:left="425" w:leftChars="0"/>
        <w:rPr>
          <w:rFonts w:hint="default" w:ascii="宋体" w:hAnsi="宋体" w:eastAsia="宋体"/>
          <w:szCs w:val="30"/>
          <w:lang w:val="en-US" w:eastAsia="zh-CN"/>
        </w:rPr>
      </w:pPr>
      <w:bookmarkStart w:id="101" w:name="_Toc24467"/>
      <w:r>
        <w:rPr>
          <w:rFonts w:hint="eastAsia" w:ascii="宋体" w:hAnsi="宋体" w:eastAsia="宋体"/>
          <w:szCs w:val="30"/>
          <w:lang w:val="en-US" w:eastAsia="zh-CN"/>
        </w:rPr>
        <w:t>12.17</w:t>
      </w:r>
      <w:r>
        <w:rPr>
          <w:rFonts w:hint="eastAsia" w:ascii="宋体" w:hAnsi="宋体" w:eastAsia="宋体"/>
          <w:szCs w:val="30"/>
          <w:lang w:val="en-US" w:eastAsia="zh-CN"/>
        </w:rPr>
        <w:tab/>
      </w:r>
      <w:r>
        <w:rPr>
          <w:rFonts w:hint="eastAsia" w:ascii="宋体" w:hAnsi="宋体" w:eastAsia="宋体"/>
          <w:szCs w:val="30"/>
        </w:rPr>
        <w:t>大件分拣区获取</w:t>
      </w:r>
      <w:r>
        <w:rPr>
          <w:rFonts w:hint="eastAsia" w:ascii="宋体" w:hAnsi="宋体" w:eastAsia="宋体"/>
          <w:szCs w:val="30"/>
          <w:lang w:val="en-US" w:eastAsia="zh-CN"/>
        </w:rPr>
        <w:t>零件信息</w:t>
      </w:r>
      <w:bookmarkEnd w:id="101"/>
    </w:p>
    <w:p>
      <w:pPr>
        <w:pStyle w:val="32"/>
        <w:ind w:left="420" w:firstLine="0" w:firstLineChars="0"/>
      </w:pPr>
      <w:r>
        <w:rPr>
          <w:rFonts w:ascii="宋体" w:hAnsi="宋体"/>
          <w:szCs w:val="30"/>
        </w:rPr>
        <w:t xml:space="preserve">    </w:t>
      </w:r>
      <w:r>
        <w:rPr>
          <w:b/>
          <w:bCs/>
        </w:rPr>
        <w:t>请求方式</w:t>
      </w:r>
      <w:r>
        <w:t>：POST（HTTP）</w:t>
      </w:r>
    </w:p>
    <w:p>
      <w:pPr>
        <w:pStyle w:val="32"/>
        <w:ind w:left="420" w:firstLine="506"/>
        <w:rPr>
          <w:rFonts w:hint="default"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hint="eastAsia" w:ascii="Times New Roman" w:hAnsi="Times New Roman" w:cs="Times New Roman"/>
          <w:color w:val="262626"/>
          <w:spacing w:val="12"/>
          <w:szCs w:val="24"/>
        </w:rPr>
        <w:t>ip</w:t>
      </w:r>
      <w:r>
        <w:rPr>
          <w:rFonts w:ascii="Times New Roman" w:hAnsi="Times New Roman" w:cs="Times New Roman"/>
          <w:color w:val="262626"/>
          <w:spacing w:val="12"/>
          <w:szCs w:val="24"/>
        </w:rPr>
        <w:t>:port</w:t>
      </w:r>
      <w:r>
        <w:rPr>
          <w:rFonts w:hint="eastAsia" w:ascii="Times New Roman" w:hAnsi="Times New Roman" w:cs="Times New Roman"/>
          <w:color w:val="262626"/>
          <w:spacing w:val="12"/>
          <w:szCs w:val="24"/>
        </w:rPr>
        <w:t>/</w:t>
      </w:r>
      <w:r>
        <w:rPr>
          <w:rFonts w:ascii="Times New Roman" w:hAnsi="Times New Roman" w:cs="Times New Roman"/>
          <w:color w:val="262626"/>
          <w:spacing w:val="12"/>
          <w:szCs w:val="24"/>
        </w:rPr>
        <w:t>web/data/getCurrent</w:t>
      </w:r>
      <w:r>
        <w:rPr>
          <w:rFonts w:hint="eastAsia" w:ascii="Times New Roman" w:hAnsi="Times New Roman" w:cs="Times New Roman"/>
          <w:color w:val="262626"/>
          <w:spacing w:val="12"/>
          <w:szCs w:val="24"/>
          <w:lang w:val="en-US" w:eastAsia="zh-CN"/>
        </w:rPr>
        <w:t>Plate</w:t>
      </w:r>
      <w:r>
        <w:rPr>
          <w:rFonts w:ascii="Times New Roman" w:hAnsi="Times New Roman" w:cs="Times New Roman"/>
          <w:color w:val="262626"/>
          <w:spacing w:val="12"/>
          <w:szCs w:val="24"/>
        </w:rPr>
        <w:t>Large</w:t>
      </w:r>
      <w:r>
        <w:rPr>
          <w:rFonts w:hint="eastAsia" w:ascii="Times New Roman" w:hAnsi="Times New Roman" w:cs="Times New Roman"/>
          <w:color w:val="262626"/>
          <w:spacing w:val="12"/>
          <w:szCs w:val="24"/>
          <w:lang w:val="en-US" w:eastAsia="zh-CN"/>
        </w:rPr>
        <w:t>Part</w:t>
      </w:r>
    </w:p>
    <w:p>
      <w:pPr>
        <w:pStyle w:val="32"/>
        <w:ind w:left="420" w:firstLine="506"/>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ind w:left="206" w:firstLine="720" w:firstLineChars="0"/>
        <w:rPr>
          <w:rFonts w:hint="default"/>
          <w:lang w:val="en-US"/>
        </w:rPr>
      </w:pPr>
      <w:r>
        <w:rPr>
          <w:rFonts w:hint="eastAsia"/>
        </w:rPr>
        <w:t>该接口用于WEB向总控查询</w:t>
      </w:r>
      <w:r>
        <w:rPr>
          <w:rFonts w:hint="eastAsia"/>
          <w:lang w:val="en-US" w:eastAsia="zh-CN"/>
        </w:rPr>
        <w:t>大件分拣区当前钢板的大件；</w:t>
      </w:r>
    </w:p>
    <w:p>
      <w:pPr>
        <w:ind w:firstLine="1060" w:firstLineChars="40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pPr>
        <w:ind w:firstLine="752" w:firstLineChars="285"/>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lang w:val="en-US" w:eastAsia="zh-CN"/>
        </w:rPr>
        <w:t>location</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”1”,</w:t>
      </w:r>
    </w:p>
    <w:p>
      <w:pPr>
        <w:ind w:left="240" w:leftChars="100" w:firstLine="752" w:firstLineChars="285"/>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hint="eastAsia" w:ascii="Times New Roman" w:hAnsi="Times New Roman" w:cs="Times New Roman"/>
          <w:color w:val="262626"/>
          <w:spacing w:val="12"/>
          <w:szCs w:val="21"/>
        </w:rPr>
        <w:t>”:</w:t>
      </w:r>
      <w:r>
        <w:rPr>
          <w:rFonts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ascii="Times New Roman" w:hAnsi="Times New Roman" w:cs="Times New Roman"/>
          <w:color w:val="262626"/>
          <w:spacing w:val="12"/>
          <w:szCs w:val="21"/>
        </w:rPr>
        <w:t>”</w:t>
      </w:r>
    </w:p>
    <w:p>
      <w:pPr>
        <w:ind w:firstLine="765" w:firstLineChars="29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ind w:left="480" w:leftChars="200" w:firstLine="506"/>
        <w:rPr>
          <w:rFonts w:ascii="Times New Roman" w:hAnsi="Times New Roman" w:cs="Times New Roman"/>
          <w:b/>
          <w:bCs/>
          <w:color w:val="262626"/>
          <w:spacing w:val="12"/>
          <w:szCs w:val="21"/>
        </w:rPr>
      </w:pPr>
      <w:r>
        <w:rPr>
          <w:rFonts w:hint="eastAsia" w:ascii="Times New Roman" w:hAnsi="Times New Roman" w:cs="Times New Roman"/>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31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3118" w:type="dxa"/>
          </w:tcPr>
          <w:p>
            <w:pPr>
              <w:ind w:firstLine="0" w:firstLineChars="0"/>
            </w:pPr>
            <w:r>
              <w:rPr>
                <w:rFonts w:hint="eastAsia"/>
              </w:rPr>
              <w:t>说明</w:t>
            </w:r>
          </w:p>
        </w:tc>
        <w:tc>
          <w:tcPr>
            <w:tcW w:w="2410"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lang w:val="en-US" w:eastAsia="zh-CN"/>
              </w:rPr>
              <w:t>location</w:t>
            </w:r>
          </w:p>
        </w:tc>
        <w:tc>
          <w:tcPr>
            <w:tcW w:w="1276" w:type="dxa"/>
          </w:tcPr>
          <w:p>
            <w:pPr>
              <w:ind w:firstLine="0" w:firstLineChars="0"/>
            </w:pPr>
            <w:r>
              <w:t>string</w:t>
            </w:r>
          </w:p>
        </w:tc>
        <w:tc>
          <w:tcPr>
            <w:tcW w:w="3118" w:type="dxa"/>
          </w:tcPr>
          <w:p>
            <w:pPr>
              <w:ind w:firstLine="0" w:firstLineChars="0"/>
              <w:rPr>
                <w:rFonts w:hint="eastAsia" w:eastAsia="宋体"/>
                <w:lang w:eastAsia="zh-CN"/>
              </w:rPr>
            </w:pPr>
            <w:r>
              <w:rPr>
                <w:rFonts w:hint="eastAsia"/>
                <w:lang w:val="en-US" w:eastAsia="zh-CN"/>
              </w:rPr>
              <w:t>分区</w:t>
            </w:r>
          </w:p>
        </w:tc>
        <w:tc>
          <w:tcPr>
            <w:tcW w:w="2410"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pPr>
              <w:ind w:firstLine="0" w:firstLineChars="0"/>
            </w:pPr>
            <w:r>
              <w:t>string</w:t>
            </w:r>
          </w:p>
        </w:tc>
        <w:tc>
          <w:tcPr>
            <w:tcW w:w="3118" w:type="dxa"/>
          </w:tcPr>
          <w:p>
            <w:pPr>
              <w:ind w:firstLine="0" w:firstLineChars="0"/>
            </w:pPr>
            <w:r>
              <w:rPr>
                <w:rFonts w:hint="eastAsia"/>
              </w:rPr>
              <w:t>分区编码</w:t>
            </w:r>
          </w:p>
        </w:tc>
        <w:tc>
          <w:tcPr>
            <w:tcW w:w="2410" w:type="dxa"/>
          </w:tcPr>
          <w:p>
            <w:pPr>
              <w:ind w:firstLine="0" w:firstLineChars="0"/>
              <w:rPr>
                <w:rFonts w:hint="default" w:eastAsia="宋体"/>
                <w:lang w:val="en-US" w:eastAsia="zh-CN"/>
              </w:rPr>
            </w:pPr>
            <w:r>
              <w:rPr>
                <w:rFonts w:hint="eastAsia"/>
                <w:lang w:val="en-US" w:eastAsia="zh-CN"/>
              </w:rPr>
              <w:t>默认值为2</w:t>
            </w:r>
          </w:p>
        </w:tc>
      </w:tr>
    </w:tbl>
    <w:p>
      <w:pPr>
        <w:spacing w:line="360" w:lineRule="atLeast"/>
        <w:ind w:firstLine="0" w:firstLineChars="0"/>
      </w:pPr>
    </w:p>
    <w:p>
      <w:pPr>
        <w:ind w:left="720" w:firstLine="241" w:firstLineChars="100"/>
        <w:rPr>
          <w:rStyle w:val="22"/>
          <w:rFonts w:hint="eastAsia"/>
        </w:rPr>
      </w:pPr>
      <w:r>
        <w:rPr>
          <w:rStyle w:val="22"/>
          <w:rFonts w:hint="eastAsia"/>
        </w:rPr>
        <w:t>返回结果：</w:t>
      </w:r>
    </w:p>
    <w:p>
      <w:pPr>
        <w:ind w:left="720" w:firstLine="240" w:firstLineChars="100"/>
        <w:rPr>
          <w:rStyle w:val="22"/>
          <w:rFonts w:hint="eastAsia"/>
          <w:b w:val="0"/>
          <w:bCs w:val="0"/>
        </w:rPr>
      </w:pPr>
      <w:r>
        <w:rPr>
          <w:rStyle w:val="22"/>
          <w:rFonts w:hint="eastAsia"/>
          <w:b w:val="0"/>
          <w:bCs w:val="0"/>
        </w:rPr>
        <w:t>{</w:t>
      </w:r>
    </w:p>
    <w:p>
      <w:pPr>
        <w:ind w:left="720" w:firstLine="240" w:firstLineChars="100"/>
        <w:rPr>
          <w:rStyle w:val="22"/>
          <w:rFonts w:hint="eastAsia"/>
          <w:b w:val="0"/>
          <w:bCs w:val="0"/>
        </w:rPr>
      </w:pPr>
      <w:r>
        <w:rPr>
          <w:rStyle w:val="22"/>
          <w:rFonts w:hint="eastAsia"/>
          <w:b w:val="0"/>
          <w:bCs w:val="0"/>
        </w:rPr>
        <w:t>    "msg": "success",</w:t>
      </w:r>
    </w:p>
    <w:p>
      <w:pPr>
        <w:ind w:left="720" w:firstLine="240" w:firstLineChars="100"/>
        <w:rPr>
          <w:rStyle w:val="22"/>
          <w:rFonts w:hint="eastAsia"/>
          <w:b w:val="0"/>
          <w:bCs w:val="0"/>
        </w:rPr>
      </w:pPr>
      <w:r>
        <w:rPr>
          <w:rStyle w:val="22"/>
          <w:rFonts w:hint="eastAsia"/>
          <w:b w:val="0"/>
          <w:bCs w:val="0"/>
        </w:rPr>
        <w:t>    "code": 200,</w:t>
      </w:r>
    </w:p>
    <w:p>
      <w:pPr>
        <w:ind w:left="720" w:firstLine="240" w:firstLineChars="100"/>
        <w:rPr>
          <w:rStyle w:val="22"/>
          <w:rFonts w:hint="eastAsia"/>
          <w:b w:val="0"/>
          <w:bCs w:val="0"/>
        </w:rPr>
      </w:pPr>
      <w:r>
        <w:rPr>
          <w:rStyle w:val="22"/>
          <w:rFonts w:hint="eastAsia"/>
          <w:b w:val="0"/>
          <w:bCs w:val="0"/>
        </w:rPr>
        <w:t>    "data": {</w:t>
      </w:r>
    </w:p>
    <w:p>
      <w:pPr>
        <w:ind w:left="720" w:firstLine="240" w:firstLineChars="100"/>
        <w:rPr>
          <w:rStyle w:val="22"/>
          <w:rFonts w:hint="eastAsia"/>
          <w:b w:val="0"/>
          <w:bCs w:val="0"/>
        </w:rPr>
      </w:pPr>
      <w:r>
        <w:rPr>
          <w:rStyle w:val="22"/>
          <w:rFonts w:hint="eastAsia"/>
          <w:b w:val="0"/>
          <w:bCs w:val="0"/>
        </w:rPr>
        <w:t>        "</w:t>
      </w:r>
      <w:r>
        <w:rPr>
          <w:rStyle w:val="22"/>
          <w:rFonts w:hint="eastAsia"/>
          <w:b w:val="0"/>
          <w:bCs w:val="0"/>
          <w:lang w:val="en-US" w:eastAsia="zh-CN"/>
        </w:rPr>
        <w:t>plate_id</w:t>
      </w:r>
      <w:r>
        <w:rPr>
          <w:rStyle w:val="22"/>
          <w:rFonts w:hint="eastAsia"/>
          <w:b w:val="0"/>
          <w:bCs w:val="0"/>
        </w:rPr>
        <w:t>": "MO20210720190206001",</w:t>
      </w:r>
    </w:p>
    <w:p>
      <w:pPr>
        <w:ind w:left="720" w:firstLine="240" w:firstLineChars="100"/>
        <w:rPr>
          <w:rStyle w:val="22"/>
          <w:rFonts w:hint="eastAsia"/>
          <w:b w:val="0"/>
          <w:bCs w:val="0"/>
        </w:rPr>
      </w:pPr>
      <w:r>
        <w:rPr>
          <w:rStyle w:val="22"/>
          <w:rFonts w:hint="eastAsia"/>
          <w:b w:val="0"/>
          <w:bCs w:val="0"/>
        </w:rPr>
        <w:t>        "part_infos": [</w:t>
      </w:r>
    </w:p>
    <w:p>
      <w:pPr>
        <w:ind w:left="720" w:firstLine="240" w:firstLineChars="100"/>
        <w:rPr>
          <w:rStyle w:val="22"/>
          <w:rFonts w:hint="eastAsia"/>
          <w:b w:val="0"/>
          <w:bCs w:val="0"/>
        </w:rPr>
      </w:pPr>
      <w:r>
        <w:rPr>
          <w:rStyle w:val="22"/>
          <w:rFonts w:hint="eastAsia"/>
          <w:b w:val="0"/>
          <w:bCs w:val="0"/>
        </w:rPr>
        <w:t>            {</w:t>
      </w:r>
    </w:p>
    <w:p>
      <w:pPr>
        <w:ind w:left="720" w:firstLine="240" w:firstLineChars="100"/>
        <w:rPr>
          <w:rStyle w:val="22"/>
          <w:rFonts w:hint="eastAsia"/>
          <w:b w:val="0"/>
          <w:bCs w:val="0"/>
        </w:rPr>
      </w:pPr>
      <w:r>
        <w:rPr>
          <w:rStyle w:val="22"/>
          <w:rFonts w:hint="eastAsia"/>
          <w:b w:val="0"/>
          <w:bCs w:val="0"/>
        </w:rPr>
        <w:t>                "station_code": "FJ_V_DJ_823",</w:t>
      </w:r>
    </w:p>
    <w:p>
      <w:pPr>
        <w:ind w:left="720" w:firstLine="240" w:firstLineChars="100"/>
        <w:rPr>
          <w:rStyle w:val="22"/>
          <w:rFonts w:hint="eastAsia"/>
          <w:b w:val="0"/>
          <w:bCs w:val="0"/>
        </w:rPr>
      </w:pPr>
      <w:r>
        <w:rPr>
          <w:rStyle w:val="22"/>
          <w:rFonts w:hint="eastAsia"/>
          <w:b w:val="0"/>
          <w:bCs w:val="0"/>
        </w:rPr>
        <w:t>                "part_code": "GJB004657916L",</w:t>
      </w:r>
    </w:p>
    <w:p>
      <w:pPr>
        <w:ind w:left="720" w:firstLine="240" w:firstLineChars="100"/>
        <w:rPr>
          <w:rStyle w:val="22"/>
          <w:rFonts w:hint="eastAsia"/>
          <w:b w:val="0"/>
          <w:bCs w:val="0"/>
        </w:rPr>
      </w:pPr>
      <w:r>
        <w:rPr>
          <w:rStyle w:val="22"/>
          <w:rFonts w:hint="eastAsia"/>
          <w:b w:val="0"/>
          <w:bCs w:val="0"/>
        </w:rPr>
        <w:t>                "part_type": "3",</w:t>
      </w:r>
    </w:p>
    <w:p>
      <w:pPr>
        <w:ind w:left="720" w:firstLine="240" w:firstLineChars="100"/>
        <w:rPr>
          <w:rStyle w:val="22"/>
          <w:rFonts w:hint="eastAsia"/>
          <w:b w:val="0"/>
          <w:bCs w:val="0"/>
        </w:rPr>
      </w:pPr>
      <w:r>
        <w:rPr>
          <w:rStyle w:val="22"/>
          <w:rFonts w:hint="eastAsia"/>
          <w:b w:val="0"/>
          <w:bCs w:val="0"/>
        </w:rPr>
        <w:t>                "part_width": "301.99993896484375",</w:t>
      </w:r>
    </w:p>
    <w:p>
      <w:pPr>
        <w:ind w:left="720" w:firstLine="240" w:firstLineChars="100"/>
        <w:rPr>
          <w:rStyle w:val="22"/>
          <w:rFonts w:hint="eastAsia"/>
          <w:b w:val="0"/>
          <w:bCs w:val="0"/>
        </w:rPr>
      </w:pPr>
      <w:r>
        <w:rPr>
          <w:rStyle w:val="22"/>
          <w:rFonts w:hint="eastAsia"/>
          <w:b w:val="0"/>
          <w:bCs w:val="0"/>
        </w:rPr>
        <w:t>                "part_length": "1598.999755859375",</w:t>
      </w:r>
    </w:p>
    <w:p>
      <w:pPr>
        <w:ind w:left="720" w:firstLine="240" w:firstLineChars="100"/>
        <w:rPr>
          <w:rStyle w:val="22"/>
          <w:rFonts w:hint="eastAsia"/>
          <w:b w:val="0"/>
          <w:bCs w:val="0"/>
        </w:rPr>
      </w:pPr>
      <w:r>
        <w:rPr>
          <w:rStyle w:val="22"/>
          <w:rFonts w:hint="eastAsia"/>
          <w:b w:val="0"/>
          <w:bCs w:val="0"/>
        </w:rPr>
        <w:t>                "part_thickness": "8.0",</w:t>
      </w:r>
    </w:p>
    <w:p>
      <w:pPr>
        <w:ind w:left="720" w:firstLine="240" w:firstLineChars="100"/>
        <w:rPr>
          <w:rStyle w:val="22"/>
          <w:rFonts w:hint="eastAsia"/>
          <w:b w:val="0"/>
          <w:bCs w:val="0"/>
        </w:rPr>
      </w:pPr>
      <w:r>
        <w:rPr>
          <w:rStyle w:val="22"/>
          <w:rFonts w:hint="eastAsia"/>
          <w:b w:val="0"/>
          <w:bCs w:val="0"/>
        </w:rPr>
        <w:t>                "next_process": ""</w:t>
      </w:r>
    </w:p>
    <w:p>
      <w:pPr>
        <w:ind w:left="720" w:firstLine="240" w:firstLineChars="100"/>
        <w:rPr>
          <w:rStyle w:val="22"/>
          <w:rFonts w:hint="eastAsia"/>
          <w:b w:val="0"/>
          <w:bCs w:val="0"/>
        </w:rPr>
      </w:pPr>
      <w:r>
        <w:rPr>
          <w:rStyle w:val="22"/>
          <w:rFonts w:hint="eastAsia"/>
          <w:b w:val="0"/>
          <w:bCs w:val="0"/>
        </w:rPr>
        <w:t>            }</w:t>
      </w:r>
    </w:p>
    <w:p>
      <w:pPr>
        <w:ind w:firstLine="1195" w:firstLineChars="498"/>
        <w:rPr>
          <w:rStyle w:val="22"/>
          <w:rFonts w:hint="eastAsia"/>
          <w:b w:val="0"/>
          <w:bCs w:val="0"/>
          <w:lang w:val="en-US" w:eastAsia="zh-CN"/>
        </w:rPr>
      </w:pPr>
      <w:r>
        <w:rPr>
          <w:rStyle w:val="22"/>
          <w:rFonts w:hint="eastAsia"/>
          <w:b w:val="0"/>
          <w:bCs w:val="0"/>
          <w:lang w:val="en-US" w:eastAsia="zh-CN"/>
        </w:rPr>
        <w:t>}</w:t>
      </w:r>
    </w:p>
    <w:p>
      <w:pPr>
        <w:ind w:firstLine="720" w:firstLineChars="300"/>
        <w:rPr>
          <w:rStyle w:val="22"/>
          <w:rFonts w:hint="default"/>
          <w:b w:val="0"/>
          <w:bCs w:val="0"/>
          <w:lang w:val="en-US" w:eastAsia="zh-CN"/>
        </w:rPr>
      </w:pPr>
      <w:r>
        <w:rPr>
          <w:rStyle w:val="22"/>
          <w:rFonts w:hint="eastAsia"/>
          <w:b w:val="0"/>
          <w:bCs w:val="0"/>
          <w:lang w:val="en-US" w:eastAsia="zh-CN"/>
        </w:rPr>
        <w:t>}</w:t>
      </w:r>
    </w:p>
    <w:tbl>
      <w:tblPr>
        <w:tblStyle w:val="20"/>
        <w:tblW w:w="9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pPr>
            <w:r>
              <w:rPr>
                <w:rFonts w:hint="eastAsia"/>
              </w:rPr>
              <w:t>参数</w:t>
            </w:r>
          </w:p>
        </w:tc>
        <w:tc>
          <w:tcPr>
            <w:tcW w:w="1276" w:type="dxa"/>
          </w:tcPr>
          <w:p>
            <w:pPr>
              <w:ind w:firstLine="0" w:firstLineChars="0"/>
            </w:pPr>
            <w:r>
              <w:rPr>
                <w:rFonts w:hint="eastAsia"/>
              </w:rPr>
              <w:t>参数类型</w:t>
            </w:r>
          </w:p>
        </w:tc>
        <w:tc>
          <w:tcPr>
            <w:tcW w:w="2976" w:type="dxa"/>
          </w:tcPr>
          <w:p>
            <w:pPr>
              <w:ind w:firstLine="0" w:firstLineChars="0"/>
            </w:pPr>
            <w:r>
              <w:rPr>
                <w:rFonts w:hint="eastAsia"/>
              </w:rPr>
              <w:t>说明</w:t>
            </w:r>
          </w:p>
        </w:tc>
        <w:tc>
          <w:tcPr>
            <w:tcW w:w="2977" w:type="dxa"/>
          </w:tcPr>
          <w:p>
            <w:pPr>
              <w:ind w:firstLine="0" w:firstLineChars="0"/>
            </w:pPr>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hint="eastAsia" w:ascii="Times New Roman" w:hAnsi="Times New Roman" w:cs="Times New Roman"/>
                <w:color w:val="262626"/>
                <w:spacing w:val="12"/>
                <w:szCs w:val="21"/>
              </w:rPr>
              <w:t>code</w:t>
            </w:r>
          </w:p>
        </w:tc>
        <w:tc>
          <w:tcPr>
            <w:tcW w:w="1276" w:type="dxa"/>
          </w:tcPr>
          <w:p>
            <w:pPr>
              <w:ind w:firstLine="0" w:firstLineChars="0"/>
            </w:pPr>
            <w:r>
              <w:rPr>
                <w:rFonts w:hint="eastAsia"/>
              </w:rPr>
              <w:t>int</w:t>
            </w:r>
          </w:p>
        </w:tc>
        <w:tc>
          <w:tcPr>
            <w:tcW w:w="2976" w:type="dxa"/>
          </w:tcPr>
          <w:p>
            <w:pPr>
              <w:ind w:firstLine="0" w:firstLineChars="0"/>
            </w:pPr>
            <w:r>
              <w:rPr>
                <w:rFonts w:hint="eastAsia"/>
              </w:rPr>
              <w:t>返回码</w:t>
            </w:r>
          </w:p>
        </w:tc>
        <w:tc>
          <w:tcPr>
            <w:tcW w:w="2977" w:type="dxa"/>
          </w:tcPr>
          <w:p>
            <w:pPr>
              <w:ind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rPr>
            </w:pPr>
            <w:r>
              <w:rPr>
                <w:rFonts w:ascii="Times New Roman" w:hAnsi="Times New Roman" w:cs="Times New Roman"/>
                <w:color w:val="262626"/>
                <w:spacing w:val="12"/>
                <w:szCs w:val="21"/>
              </w:rPr>
              <w:t>msg</w:t>
            </w:r>
          </w:p>
        </w:tc>
        <w:tc>
          <w:tcPr>
            <w:tcW w:w="1276" w:type="dxa"/>
          </w:tcPr>
          <w:p>
            <w:pPr>
              <w:ind w:firstLine="0" w:firstLineChars="0"/>
            </w:pPr>
            <w:r>
              <w:rPr>
                <w:rFonts w:hint="eastAsia"/>
              </w:rPr>
              <w:t>string</w:t>
            </w:r>
          </w:p>
        </w:tc>
        <w:tc>
          <w:tcPr>
            <w:tcW w:w="2976" w:type="dxa"/>
          </w:tcPr>
          <w:p>
            <w:pPr>
              <w:ind w:firstLine="0" w:firstLineChars="0"/>
            </w:pPr>
            <w:r>
              <w:rPr>
                <w:rFonts w:hint="eastAsia"/>
              </w:rPr>
              <w:t>对返回码的文本描述内容。若返回码不为200，则返回错误描述信息</w:t>
            </w:r>
          </w:p>
        </w:tc>
        <w:tc>
          <w:tcPr>
            <w:tcW w:w="2977" w:type="dxa"/>
          </w:tcPr>
          <w:p>
            <w:pPr>
              <w:ind w:firstLine="0" w:firstLineChars="0"/>
              <w:rPr>
                <w:rFonts w:ascii="Times New Roman" w:hAnsi="Times New Roman" w:cs="Times New Roman"/>
              </w:rPr>
            </w:pPr>
            <w:r>
              <w:rPr>
                <w:rFonts w:ascii="Times New Roman" w:hAnsi="Times New Roman" w:cs="Times New Roman"/>
              </w:rPr>
              <w:t>“</w:t>
            </w:r>
            <w:r>
              <w:rPr>
                <w:rFonts w:hint="eastAsia" w:ascii="Times New Roman" w:hAnsi="Times New Roman" w:cs="Times New Roman"/>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pPr>
              <w:ind w:firstLine="0" w:firstLineChars="0"/>
            </w:pPr>
            <w:r>
              <w:rPr>
                <w:rFonts w:hint="eastAsia"/>
              </w:rPr>
              <w:t>string</w:t>
            </w:r>
          </w:p>
        </w:tc>
        <w:tc>
          <w:tcPr>
            <w:tcW w:w="2976" w:type="dxa"/>
          </w:tcPr>
          <w:p>
            <w:pPr>
              <w:ind w:firstLine="0" w:firstLineChars="0"/>
            </w:pPr>
            <w:r>
              <w:rPr>
                <w:rFonts w:hint="eastAsia"/>
              </w:rPr>
              <w:t>数据区，如过没有数据返回，则为空</w:t>
            </w:r>
          </w:p>
        </w:tc>
        <w:tc>
          <w:tcPr>
            <w:tcW w:w="2977"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rPr>
              <w:t>返回</w:t>
            </w:r>
            <w:r>
              <w:rPr>
                <w:rFonts w:hint="eastAsia" w:ascii="Times New Roman" w:hAnsi="Times New Roman" w:cs="Times New Roman"/>
                <w:lang w:val="en-US" w:eastAsia="zh-CN"/>
              </w:rPr>
              <w:t>当前工位的钢板的大件零件；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eastAsia="宋体" w:cs="Times New Roman"/>
                <w:color w:val="262626"/>
                <w:spacing w:val="12"/>
                <w:szCs w:val="21"/>
                <w:lang w:val="en-US" w:eastAsia="zh-CN"/>
              </w:rPr>
            </w:pPr>
            <w:r>
              <w:rPr>
                <w:rFonts w:hint="eastAsia" w:ascii="Times New Roman" w:hAnsi="Times New Roman" w:cs="Times New Roman"/>
                <w:color w:val="262626"/>
                <w:spacing w:val="12"/>
                <w:szCs w:val="21"/>
                <w:lang w:val="en-US" w:eastAsia="zh-CN"/>
              </w:rPr>
              <w:t>plate_id</w:t>
            </w:r>
          </w:p>
        </w:tc>
        <w:tc>
          <w:tcPr>
            <w:tcW w:w="1276" w:type="dxa"/>
          </w:tcPr>
          <w:p>
            <w:pPr>
              <w:ind w:firstLine="0" w:firstLineChars="0"/>
              <w:rPr>
                <w:rFonts w:hint="default" w:eastAsia="宋体"/>
                <w:lang w:val="en-US" w:eastAsia="zh-CN"/>
              </w:rPr>
            </w:pPr>
            <w:r>
              <w:rPr>
                <w:rFonts w:hint="eastAsia"/>
                <w:lang w:val="en-US" w:eastAsia="zh-CN"/>
              </w:rPr>
              <w:t>string</w:t>
            </w:r>
          </w:p>
        </w:tc>
        <w:tc>
          <w:tcPr>
            <w:tcW w:w="2976" w:type="dxa"/>
          </w:tcPr>
          <w:p>
            <w:pPr>
              <w:ind w:firstLine="0" w:firstLineChars="0"/>
              <w:rPr>
                <w:rFonts w:hint="default" w:eastAsia="宋体"/>
                <w:lang w:val="en-US" w:eastAsia="zh-CN"/>
              </w:rPr>
            </w:pPr>
            <w:r>
              <w:rPr>
                <w:rFonts w:hint="eastAsia"/>
                <w:lang w:val="en-US" w:eastAsia="zh-CN"/>
              </w:rPr>
              <w:t>钢板编号</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ascii="Times New Roman" w:hAnsi="Times New Roman" w:cs="Times New Roman"/>
                <w:color w:val="262626"/>
                <w:spacing w:val="12"/>
                <w:szCs w:val="21"/>
              </w:rPr>
            </w:pPr>
            <w:r>
              <w:rPr>
                <w:rFonts w:hint="default" w:ascii="Times New Roman" w:hAnsi="Times New Roman" w:cs="Times New Roman"/>
                <w:color w:val="262626"/>
                <w:spacing w:val="12"/>
                <w:szCs w:val="21"/>
                <w:lang w:val="en-US" w:eastAsia="zh-CN"/>
              </w:rPr>
              <w:t>part_code</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零件编码</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part_type</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零件类型</w:t>
            </w:r>
          </w:p>
        </w:tc>
        <w:tc>
          <w:tcPr>
            <w:tcW w:w="2977" w:type="dxa"/>
          </w:tcPr>
          <w:p>
            <w:pPr>
              <w:ind w:firstLine="0" w:firstLineChars="0"/>
              <w:rPr>
                <w:rFonts w:hint="default" w:ascii="Times New Roman" w:hAnsi="Times New Roman" w:eastAsia="宋体" w:cs="Times New Roman"/>
                <w:lang w:val="en-US" w:eastAsia="zh-CN"/>
              </w:rPr>
            </w:pPr>
            <w:r>
              <w:rPr>
                <w:rFonts w:hint="eastAsia" w:ascii="Times New Roman" w:hAnsi="Times New Roman" w:cs="Times New Roman"/>
                <w:lang w:val="en-US" w:eastAsia="zh-CN"/>
              </w:rPr>
              <w:t>2：大件，3：超大件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part_width</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零件宽</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part_thickness</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零件长</w:t>
            </w:r>
          </w:p>
        </w:tc>
        <w:tc>
          <w:tcPr>
            <w:tcW w:w="2977" w:type="dxa"/>
          </w:tcPr>
          <w:p>
            <w:pPr>
              <w:ind w:firstLine="0" w:firstLineChars="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9" w:type="dxa"/>
          </w:tcPr>
          <w:p>
            <w:pPr>
              <w:ind w:firstLine="0" w:firstLineChars="0"/>
              <w:rPr>
                <w:rFonts w:hint="default" w:ascii="Times New Roman" w:hAnsi="Times New Roman" w:cs="Times New Roman"/>
                <w:color w:val="262626"/>
                <w:spacing w:val="12"/>
                <w:szCs w:val="21"/>
                <w:lang w:val="en-US" w:eastAsia="zh-CN"/>
              </w:rPr>
            </w:pPr>
            <w:r>
              <w:rPr>
                <w:rFonts w:hint="default" w:ascii="Times New Roman" w:hAnsi="Times New Roman" w:cs="Times New Roman"/>
                <w:color w:val="262626"/>
                <w:spacing w:val="12"/>
                <w:szCs w:val="21"/>
                <w:lang w:val="en-US" w:eastAsia="zh-CN"/>
              </w:rPr>
              <w:t>part_length</w:t>
            </w:r>
          </w:p>
        </w:tc>
        <w:tc>
          <w:tcPr>
            <w:tcW w:w="1276" w:type="dxa"/>
          </w:tcPr>
          <w:p>
            <w:pPr>
              <w:ind w:firstLine="480" w:firstLineChars="200"/>
              <w:rPr>
                <w:rFonts w:hint="eastAsia"/>
              </w:rPr>
            </w:pPr>
            <w:r>
              <w:rPr>
                <w:rFonts w:hint="eastAsia"/>
              </w:rPr>
              <w:t>string</w:t>
            </w:r>
          </w:p>
        </w:tc>
        <w:tc>
          <w:tcPr>
            <w:tcW w:w="2976" w:type="dxa"/>
          </w:tcPr>
          <w:p>
            <w:pPr>
              <w:ind w:firstLine="0" w:firstLineChars="0"/>
              <w:rPr>
                <w:rFonts w:hint="default" w:eastAsia="宋体"/>
                <w:lang w:val="en-US" w:eastAsia="zh-CN"/>
              </w:rPr>
            </w:pPr>
            <w:r>
              <w:rPr>
                <w:rFonts w:hint="eastAsia"/>
                <w:lang w:val="en-US" w:eastAsia="zh-CN"/>
              </w:rPr>
              <w:t>零件厚</w:t>
            </w:r>
          </w:p>
        </w:tc>
        <w:tc>
          <w:tcPr>
            <w:tcW w:w="2977" w:type="dxa"/>
          </w:tcPr>
          <w:p>
            <w:pPr>
              <w:ind w:firstLine="0" w:firstLineChars="0"/>
              <w:rPr>
                <w:rFonts w:hint="eastAsia" w:ascii="Times New Roman" w:hAnsi="Times New Roman" w:cs="Times New Roman"/>
              </w:rPr>
            </w:pPr>
          </w:p>
        </w:tc>
      </w:tr>
    </w:tbl>
    <w:p>
      <w:pPr>
        <w:pStyle w:val="3"/>
        <w:numPr>
          <w:ilvl w:val="0"/>
          <w:numId w:val="0"/>
        </w:numPr>
        <w:spacing w:before="120"/>
        <w:ind w:left="425" w:leftChars="0"/>
        <w:rPr>
          <w:rFonts w:hint="default" w:ascii="宋体" w:hAnsi="宋体" w:eastAsia="宋体"/>
          <w:szCs w:val="30"/>
          <w:lang w:val="en-US" w:eastAsia="zh-CN"/>
        </w:rPr>
      </w:pPr>
      <w:bookmarkStart w:id="102" w:name="_Toc31712"/>
      <w:r>
        <w:rPr>
          <w:rFonts w:hint="eastAsia" w:ascii="宋体" w:hAnsi="宋体" w:eastAsia="宋体"/>
          <w:szCs w:val="30"/>
          <w:lang w:val="en-US" w:eastAsia="zh-CN"/>
        </w:rPr>
        <w:t>12.18板链线物料信息修改</w:t>
      </w:r>
      <w:bookmarkEnd w:id="102"/>
    </w:p>
    <w:p>
      <w:pPr>
        <w:pStyle w:val="32"/>
        <w:ind w:left="0" w:leftChars="0" w:firstLine="720" w:firstLineChars="0"/>
      </w:pPr>
      <w:r>
        <w:rPr>
          <w:b/>
          <w:bCs/>
        </w:rPr>
        <w:t>请求方式</w:t>
      </w:r>
      <w:r>
        <w:t>：POST（HTTP）</w:t>
      </w:r>
    </w:p>
    <w:p>
      <w:pPr>
        <w:pStyle w:val="32"/>
        <w:spacing w:line="360" w:lineRule="atLeast"/>
        <w:ind w:left="0" w:leftChars="0" w:firstLine="72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Style w:val="23"/>
          <w:rFonts w:ascii="Times New Roman" w:hAnsi="Times New Roman" w:cs="Times New Roman"/>
          <w:color w:val="262626"/>
          <w:spacing w:val="12"/>
          <w:szCs w:val="24"/>
        </w:rPr>
        <w:fldChar w:fldCharType="begin"/>
      </w:r>
      <w:r>
        <w:rPr>
          <w:rStyle w:val="23"/>
          <w:rFonts w:ascii="Times New Roman" w:hAnsi="Times New Roman" w:cs="Times New Roman"/>
          <w:color w:val="262626"/>
          <w:spacing w:val="12"/>
          <w:szCs w:val="24"/>
        </w:rPr>
        <w:instrText xml:space="preserve"> HYPERLINK "http://xxx/aisWebApi/AisCenterWsUpsysCell/planMaterialUpdate" </w:instrText>
      </w:r>
      <w:r>
        <w:rPr>
          <w:rStyle w:val="23"/>
          <w:rFonts w:ascii="Times New Roman" w:hAnsi="Times New Roman" w:cs="Times New Roman"/>
          <w:color w:val="262626"/>
          <w:spacing w:val="12"/>
          <w:szCs w:val="24"/>
        </w:rPr>
        <w:fldChar w:fldCharType="separate"/>
      </w:r>
      <w:r>
        <w:rPr>
          <w:rStyle w:val="23"/>
          <w:rFonts w:ascii="Times New Roman" w:hAnsi="Times New Roman" w:cs="Times New Roman"/>
          <w:color w:val="262626"/>
          <w:spacing w:val="12"/>
          <w:szCs w:val="24"/>
        </w:rPr>
        <w:t>http://xxx</w:t>
      </w:r>
      <w:r>
        <w:rPr>
          <w:rStyle w:val="23"/>
          <w:rFonts w:hint="eastAsia" w:ascii="Times New Roman" w:hAnsi="Times New Roman" w:cs="Times New Roman"/>
          <w:color w:val="262626"/>
          <w:spacing w:val="12"/>
          <w:szCs w:val="24"/>
        </w:rPr>
        <w:t>/</w:t>
      </w:r>
      <w:r>
        <w:rPr>
          <w:rStyle w:val="23"/>
          <w:rFonts w:ascii="Times New Roman" w:hAnsi="Times New Roman" w:cs="Times New Roman"/>
          <w:color w:val="262626"/>
          <w:spacing w:val="12"/>
          <w:szCs w:val="24"/>
        </w:rPr>
        <w:t>web/data/uptLargeLineData</w:t>
      </w:r>
      <w:r>
        <w:rPr>
          <w:rStyle w:val="23"/>
          <w:rFonts w:ascii="Times New Roman" w:hAnsi="Times New Roman" w:cs="Times New Roman"/>
          <w:color w:val="262626"/>
          <w:spacing w:val="12"/>
          <w:szCs w:val="24"/>
        </w:rPr>
        <w:fldChar w:fldCharType="end"/>
      </w:r>
      <w:r>
        <w:rPr>
          <w:rStyle w:val="23"/>
          <w:rFonts w:hint="eastAsia" w:ascii="Times New Roman" w:hAnsi="Times New Roman" w:cs="Times New Roman"/>
          <w:color w:val="262626"/>
          <w:spacing w:val="12"/>
          <w:szCs w:val="24"/>
          <w:lang w:val="en-US" w:eastAsia="zh-CN"/>
        </w:rPr>
        <w:tab/>
      </w:r>
    </w:p>
    <w:p>
      <w:pPr>
        <w:pStyle w:val="32"/>
        <w:spacing w:line="360" w:lineRule="atLeast"/>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1195" w:firstLineChars="498"/>
        <w:rPr>
          <w:rFonts w:hint="default"/>
          <w:lang w:val="en-US"/>
        </w:rPr>
      </w:pPr>
      <w:r>
        <w:rPr>
          <w:rFonts w:hint="eastAsia"/>
        </w:rPr>
        <w:t>该接口用于</w:t>
      </w:r>
      <w:r>
        <w:rPr>
          <w:rFonts w:hint="eastAsia"/>
          <w:lang w:val="en-US" w:eastAsia="zh-CN"/>
        </w:rPr>
        <w:t>WEB修改板链线上是否有料操作</w:t>
      </w:r>
    </w:p>
    <w:p>
      <w:pPr>
        <w:spacing w:line="360" w:lineRule="atLeast"/>
        <w:ind w:firstLine="795" w:firstLineChars="300"/>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792" w:firstLineChars="300"/>
        <w:rPr>
          <w:color w:val="262626"/>
          <w:spacing w:val="12"/>
          <w:szCs w:val="21"/>
        </w:rPr>
      </w:pPr>
      <w:r>
        <w:rPr>
          <w:rFonts w:hint="eastAsia"/>
          <w:color w:val="262626"/>
          <w:spacing w:val="12"/>
          <w:szCs w:val="21"/>
        </w:rPr>
        <w:t>{</w:t>
      </w:r>
    </w:p>
    <w:p>
      <w:pPr>
        <w:ind w:firstLine="1364" w:firstLineChars="517"/>
        <w:rPr>
          <w:color w:val="262626"/>
          <w:spacing w:val="12"/>
          <w:szCs w:val="21"/>
        </w:rPr>
      </w:pPr>
      <w:r>
        <w:rPr>
          <w:color w:val="262626"/>
          <w:spacing w:val="12"/>
          <w:szCs w:val="21"/>
        </w:rPr>
        <w:t>“</w:t>
      </w:r>
      <w:r>
        <w:rPr>
          <w:rFonts w:hint="eastAsia"/>
          <w:color w:val="262626"/>
          <w:spacing w:val="12"/>
          <w:szCs w:val="21"/>
        </w:rPr>
        <w:t>plan_no</w:t>
      </w:r>
      <w:r>
        <w:rPr>
          <w:color w:val="262626"/>
          <w:spacing w:val="12"/>
          <w:szCs w:val="21"/>
        </w:rPr>
        <w:t>”: “1”</w:t>
      </w:r>
      <w:r>
        <w:rPr>
          <w:rFonts w:hint="eastAsia"/>
          <w:color w:val="262626"/>
          <w:spacing w:val="12"/>
          <w:szCs w:val="21"/>
        </w:rPr>
        <w:t>，</w:t>
      </w:r>
    </w:p>
    <w:p>
      <w:pPr>
        <w:ind w:firstLine="1364" w:firstLineChars="517"/>
        <w:rPr>
          <w:color w:val="262626"/>
          <w:spacing w:val="12"/>
          <w:szCs w:val="21"/>
        </w:rPr>
      </w:pPr>
      <w:r>
        <w:rPr>
          <w:rFonts w:hint="default"/>
          <w:color w:val="262626"/>
          <w:spacing w:val="12"/>
          <w:szCs w:val="21"/>
          <w:lang w:val="en-US" w:eastAsia="zh-CN"/>
        </w:rPr>
        <w:t>“</w:t>
      </w:r>
      <w:r>
        <w:rPr>
          <w:rFonts w:hint="eastAsia"/>
          <w:color w:val="262626"/>
          <w:spacing w:val="12"/>
          <w:szCs w:val="21"/>
        </w:rPr>
        <w:t>is_material</w:t>
      </w:r>
      <w:r>
        <w:rPr>
          <w:rFonts w:hint="default"/>
          <w:color w:val="262626"/>
          <w:spacing w:val="12"/>
          <w:szCs w:val="21"/>
          <w:lang w:val="en-US" w:eastAsia="zh-CN"/>
        </w:rPr>
        <w:t>”</w:t>
      </w:r>
      <w:r>
        <w:rPr>
          <w:rFonts w:hint="eastAsia"/>
          <w:color w:val="262626"/>
          <w:spacing w:val="12"/>
          <w:szCs w:val="21"/>
        </w:rPr>
        <w:t>:</w:t>
      </w:r>
      <w:r>
        <w:rPr>
          <w:color w:val="262626"/>
          <w:spacing w:val="12"/>
          <w:szCs w:val="21"/>
        </w:rPr>
        <w:t xml:space="preserve"> “1”</w:t>
      </w:r>
    </w:p>
    <w:p>
      <w:pPr>
        <w:spacing w:line="360" w:lineRule="atLeast"/>
        <w:ind w:firstLine="792" w:firstLineChars="300"/>
        <w:rPr>
          <w:color w:val="262626"/>
          <w:spacing w:val="12"/>
          <w:szCs w:val="21"/>
        </w:rPr>
      </w:pPr>
      <w:r>
        <w:rPr>
          <w:rFonts w:hint="eastAsia"/>
          <w:color w:val="262626"/>
          <w:spacing w:val="12"/>
          <w:szCs w:val="21"/>
        </w:rPr>
        <w:t>}</w:t>
      </w:r>
    </w:p>
    <w:p>
      <w:pPr>
        <w:spacing w:line="360" w:lineRule="atLeast"/>
        <w:ind w:firstLine="1060" w:firstLineChars="400"/>
        <w:rPr>
          <w:b/>
          <w:bCs/>
          <w:color w:val="262626"/>
          <w:spacing w:val="12"/>
          <w:szCs w:val="21"/>
        </w:rPr>
      </w:pPr>
      <w:r>
        <w:rPr>
          <w:rFonts w:hint="eastAsia"/>
          <w:b/>
          <w:bCs/>
          <w:color w:val="262626"/>
          <w:spacing w:val="12"/>
          <w:szCs w:val="21"/>
        </w:rPr>
        <w:t>参数说明:</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335"/>
        <w:gridCol w:w="2382"/>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ind w:left="0" w:leftChars="0" w:firstLine="0" w:firstLineChars="0"/>
            </w:pPr>
            <w:r>
              <w:rPr>
                <w:rFonts w:hint="eastAsia"/>
              </w:rPr>
              <w:t>参数</w:t>
            </w:r>
          </w:p>
        </w:tc>
        <w:tc>
          <w:tcPr>
            <w:tcW w:w="1335" w:type="dxa"/>
          </w:tcPr>
          <w:p>
            <w:pPr>
              <w:ind w:left="0" w:leftChars="0" w:firstLine="0" w:firstLineChars="0"/>
            </w:pPr>
            <w:r>
              <w:rPr>
                <w:rFonts w:hint="eastAsia"/>
              </w:rPr>
              <w:t>参数类型</w:t>
            </w:r>
          </w:p>
        </w:tc>
        <w:tc>
          <w:tcPr>
            <w:tcW w:w="2382" w:type="dxa"/>
          </w:tcPr>
          <w:p>
            <w:r>
              <w:rPr>
                <w:rFonts w:hint="eastAsia"/>
              </w:rPr>
              <w:t>说明</w:t>
            </w:r>
          </w:p>
        </w:tc>
        <w:tc>
          <w:tcPr>
            <w:tcW w:w="3164"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ind w:left="0" w:leftChars="0" w:firstLine="0" w:firstLineChars="0"/>
            </w:pPr>
            <w:r>
              <w:rPr>
                <w:rFonts w:hint="eastAsia"/>
                <w:color w:val="262626"/>
                <w:spacing w:val="12"/>
                <w:szCs w:val="21"/>
              </w:rPr>
              <w:t>plan_no</w:t>
            </w:r>
          </w:p>
        </w:tc>
        <w:tc>
          <w:tcPr>
            <w:tcW w:w="1335" w:type="dxa"/>
          </w:tcPr>
          <w:p>
            <w:pPr>
              <w:ind w:left="0" w:leftChars="0" w:firstLine="0" w:firstLineChars="0"/>
            </w:pPr>
            <w:r>
              <w:rPr>
                <w:rFonts w:hint="eastAsia"/>
              </w:rPr>
              <w:t>s</w:t>
            </w:r>
            <w:r>
              <w:t>tring</w:t>
            </w:r>
          </w:p>
        </w:tc>
        <w:tc>
          <w:tcPr>
            <w:tcW w:w="2382" w:type="dxa"/>
          </w:tcPr>
          <w:p>
            <w:pPr>
              <w:ind w:left="0" w:leftChars="0" w:firstLine="0" w:firstLineChars="0"/>
              <w:rPr>
                <w:rFonts w:hint="default" w:eastAsia="宋体"/>
                <w:lang w:val="en-US" w:eastAsia="zh-CN"/>
              </w:rPr>
            </w:pPr>
            <w:r>
              <w:rPr>
                <w:rFonts w:hint="eastAsia"/>
                <w:lang w:val="en-US" w:eastAsia="zh-CN"/>
              </w:rPr>
              <w:t>大件板链线工位号</w:t>
            </w:r>
          </w:p>
        </w:tc>
        <w:tc>
          <w:tcPr>
            <w:tcW w:w="3164" w:type="dxa"/>
          </w:tcPr>
          <w:p>
            <w:pPr>
              <w:ind w:left="0" w:leftChars="0" w:firstLine="0" w:firstLineChars="0"/>
              <w:rPr>
                <w:rFonts w:hint="eastAsia"/>
                <w:lang w:val="en-US" w:eastAsia="zh-CN"/>
              </w:rPr>
            </w:pPr>
            <w:r>
              <w:rPr>
                <w:rFonts w:hint="eastAsia"/>
                <w:lang w:val="en-US" w:eastAsia="zh-CN"/>
              </w:rPr>
              <w:t>板链线工位1号....7号：</w:t>
            </w:r>
          </w:p>
          <w:p>
            <w:pPr>
              <w:ind w:left="0" w:leftChars="0" w:firstLine="0" w:firstLineChars="0"/>
              <w:rPr>
                <w:rFonts w:hint="eastAsia"/>
                <w:lang w:val="en-US" w:eastAsia="zh-CN"/>
              </w:rPr>
            </w:pPr>
            <w:r>
              <w:rPr>
                <w:rFonts w:hint="eastAsia"/>
                <w:lang w:val="en-US" w:eastAsia="zh-CN"/>
              </w:rPr>
              <w:t>值为1：1号工位板链线</w:t>
            </w:r>
          </w:p>
          <w:p>
            <w:pPr>
              <w:ind w:left="0" w:leftChars="0" w:firstLine="0" w:firstLineChars="0"/>
              <w:rPr>
                <w:rFonts w:hint="default"/>
                <w:lang w:val="en-US" w:eastAsia="zh-CN"/>
              </w:rPr>
            </w:pPr>
            <w:r>
              <w:rPr>
                <w:rFonts w:hint="eastAsia"/>
                <w:lang w:val="en-US" w:eastAsia="zh-CN"/>
              </w:rPr>
              <w:t>值为2：2号工位板链线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1" w:type="dxa"/>
          </w:tcPr>
          <w:p>
            <w:pPr>
              <w:ind w:left="0" w:leftChars="0" w:firstLine="0" w:firstLineChars="0"/>
              <w:rPr>
                <w:color w:val="262626"/>
                <w:spacing w:val="12"/>
                <w:szCs w:val="21"/>
              </w:rPr>
            </w:pPr>
            <w:r>
              <w:rPr>
                <w:rFonts w:hint="eastAsia"/>
                <w:color w:val="262626"/>
                <w:spacing w:val="12"/>
                <w:szCs w:val="21"/>
              </w:rPr>
              <w:t>is_material</w:t>
            </w:r>
          </w:p>
        </w:tc>
        <w:tc>
          <w:tcPr>
            <w:tcW w:w="1335" w:type="dxa"/>
          </w:tcPr>
          <w:p>
            <w:pPr>
              <w:ind w:left="0" w:leftChars="0" w:firstLine="0" w:firstLineChars="0"/>
            </w:pPr>
            <w:r>
              <w:t>string</w:t>
            </w:r>
          </w:p>
        </w:tc>
        <w:tc>
          <w:tcPr>
            <w:tcW w:w="2382" w:type="dxa"/>
          </w:tcPr>
          <w:p>
            <w:pPr>
              <w:rPr>
                <w:rFonts w:hint="default" w:eastAsia="宋体"/>
                <w:lang w:val="en-US" w:eastAsia="zh-CN"/>
              </w:rPr>
            </w:pPr>
            <w:r>
              <w:rPr>
                <w:rFonts w:hint="eastAsia"/>
                <w:lang w:val="en-US" w:eastAsia="zh-CN"/>
              </w:rPr>
              <w:t>是否有料</w:t>
            </w:r>
          </w:p>
        </w:tc>
        <w:tc>
          <w:tcPr>
            <w:tcW w:w="3164" w:type="dxa"/>
          </w:tcPr>
          <w:p>
            <w:pPr>
              <w:ind w:left="0" w:leftChars="0" w:firstLine="0" w:firstLineChars="0"/>
              <w:rPr>
                <w:rFonts w:hint="default"/>
                <w:lang w:val="en-US" w:eastAsia="zh-CN"/>
              </w:rPr>
            </w:pPr>
            <w:r>
              <w:rPr>
                <w:rFonts w:hint="eastAsia"/>
                <w:lang w:val="en-US" w:eastAsia="zh-CN"/>
              </w:rPr>
              <w:t>0：无料1：有料</w:t>
            </w:r>
          </w:p>
        </w:tc>
      </w:tr>
    </w:tbl>
    <w:p>
      <w:pPr>
        <w:pStyle w:val="32"/>
        <w:ind w:left="0" w:leftChars="0" w:firstLine="720" w:firstLineChars="0"/>
        <w:rPr>
          <w:rStyle w:val="22"/>
        </w:rPr>
      </w:pPr>
      <w:r>
        <w:rPr>
          <w:rStyle w:val="22"/>
          <w:rFonts w:hint="eastAsia"/>
        </w:rPr>
        <w:t>返回结果：</w:t>
      </w:r>
    </w:p>
    <w:p>
      <w:pPr>
        <w:pStyle w:val="32"/>
        <w:ind w:left="0" w:leftChars="0" w:firstLine="720" w:firstLineChars="0"/>
        <w:rPr>
          <w:rFonts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pStyle w:val="32"/>
        <w:ind w:left="0" w:leftChars="0" w:firstLine="1136"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code</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20</w:t>
      </w:r>
      <w:r>
        <w:rPr>
          <w:rFonts w:hint="eastAsia" w:ascii="Times New Roman" w:hAnsi="Times New Roman" w:cs="Times New Roman"/>
          <w:color w:val="262626"/>
          <w:spacing w:val="12"/>
          <w:szCs w:val="21"/>
        </w:rPr>
        <w:t>0,</w:t>
      </w:r>
    </w:p>
    <w:p>
      <w:pPr>
        <w:pStyle w:val="32"/>
        <w:ind w:left="0" w:leftChars="0" w:firstLine="1136"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success</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w:t>
      </w:r>
    </w:p>
    <w:p>
      <w:pPr>
        <w:pStyle w:val="32"/>
        <w:ind w:left="0" w:leftChars="0" w:firstLine="1136" w:firstLineChars="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data</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 xml:space="preserve">: </w:t>
      </w:r>
      <w:r>
        <w:rPr>
          <w:rFonts w:ascii="Times New Roman" w:hAnsi="Times New Roman" w:cs="Times New Roman"/>
          <w:color w:val="262626"/>
          <w:spacing w:val="12"/>
          <w:szCs w:val="21"/>
        </w:rPr>
        <w:t>“</w:t>
      </w:r>
      <w:r>
        <w:rPr>
          <w:rFonts w:hint="eastAsia" w:ascii="Times New Roman" w:hAnsi="Times New Roman" w:cs="Times New Roman"/>
          <w:color w:val="262626"/>
          <w:spacing w:val="12"/>
          <w:szCs w:val="21"/>
        </w:rPr>
        <w:t>ok</w:t>
      </w:r>
      <w:r>
        <w:rPr>
          <w:rFonts w:ascii="Times New Roman" w:hAnsi="Times New Roman" w:cs="Times New Roman"/>
          <w:color w:val="262626"/>
          <w:spacing w:val="12"/>
          <w:szCs w:val="21"/>
        </w:rPr>
        <w:t>/no”</w:t>
      </w:r>
    </w:p>
    <w:p>
      <w:pPr>
        <w:ind w:firstLine="792" w:firstLineChars="300"/>
        <w:rPr>
          <w:color w:val="262626"/>
          <w:spacing w:val="12"/>
          <w:szCs w:val="21"/>
        </w:rPr>
      </w:pPr>
      <w:r>
        <w:rPr>
          <w:rFonts w:hint="eastAsia"/>
          <w:color w:val="262626"/>
          <w:spacing w:val="12"/>
          <w:szCs w:val="21"/>
        </w:rPr>
        <w:t>}</w:t>
      </w:r>
    </w:p>
    <w:tbl>
      <w:tblPr>
        <w:tblStyle w:val="20"/>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97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rPr>
              <w:t>参数</w:t>
            </w:r>
          </w:p>
        </w:tc>
        <w:tc>
          <w:tcPr>
            <w:tcW w:w="1276" w:type="dxa"/>
          </w:tcPr>
          <w:p>
            <w:pPr>
              <w:ind w:left="0" w:leftChars="0" w:firstLine="0" w:firstLineChars="0"/>
            </w:pPr>
            <w:r>
              <w:rPr>
                <w:rFonts w:hint="eastAsia"/>
              </w:rPr>
              <w:t>参数类型</w:t>
            </w:r>
          </w:p>
        </w:tc>
        <w:tc>
          <w:tcPr>
            <w:tcW w:w="2976" w:type="dxa"/>
          </w:tcPr>
          <w:p>
            <w:r>
              <w:rPr>
                <w:rFonts w:hint="eastAsia"/>
              </w:rPr>
              <w:t>说明</w:t>
            </w:r>
          </w:p>
        </w:tc>
        <w:tc>
          <w:tcPr>
            <w:tcW w:w="2977"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rFonts w:hint="eastAsia"/>
                <w:color w:val="262626"/>
                <w:spacing w:val="12"/>
                <w:szCs w:val="21"/>
              </w:rPr>
              <w:t>code</w:t>
            </w:r>
          </w:p>
        </w:tc>
        <w:tc>
          <w:tcPr>
            <w:tcW w:w="1276" w:type="dxa"/>
          </w:tcPr>
          <w:p>
            <w:pPr>
              <w:ind w:left="0" w:leftChars="0" w:firstLine="0" w:firstLineChars="0"/>
            </w:pPr>
            <w:r>
              <w:rPr>
                <w:rFonts w:hint="eastAsia"/>
              </w:rPr>
              <w:t>int</w:t>
            </w:r>
          </w:p>
        </w:tc>
        <w:tc>
          <w:tcPr>
            <w:tcW w:w="2976" w:type="dxa"/>
          </w:tcPr>
          <w:p>
            <w:r>
              <w:rPr>
                <w:rFonts w:hint="eastAsia"/>
              </w:rPr>
              <w:t>返回码</w:t>
            </w:r>
          </w:p>
        </w:tc>
        <w:tc>
          <w:tcPr>
            <w:tcW w:w="2977" w:type="dxa"/>
          </w:tcPr>
          <w:p>
            <w:pPr>
              <w:ind w:left="0" w:leftChars="0" w:firstLine="0" w:firstLineChars="0"/>
            </w:pPr>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r>
              <w:rPr>
                <w:color w:val="262626"/>
                <w:spacing w:val="12"/>
                <w:szCs w:val="21"/>
              </w:rPr>
              <w:t>msg</w:t>
            </w:r>
          </w:p>
        </w:tc>
        <w:tc>
          <w:tcPr>
            <w:tcW w:w="1276" w:type="dxa"/>
          </w:tcPr>
          <w:p>
            <w:pPr>
              <w:ind w:left="0" w:leftChars="0" w:firstLine="0" w:firstLineChars="0"/>
            </w:pPr>
            <w:r>
              <w:rPr>
                <w:rFonts w:hint="eastAsia"/>
              </w:rPr>
              <w:t>string</w:t>
            </w:r>
          </w:p>
        </w:tc>
        <w:tc>
          <w:tcPr>
            <w:tcW w:w="2976" w:type="dxa"/>
          </w:tcPr>
          <w:p>
            <w:pPr>
              <w:ind w:left="0" w:leftChars="0" w:firstLine="0" w:firstLineChars="0"/>
            </w:pPr>
            <w:r>
              <w:rPr>
                <w:rFonts w:hint="eastAsia"/>
              </w:rPr>
              <w:t>对返回码的文本描述内容。若返回码不为200，则返回错误描述信息</w:t>
            </w:r>
          </w:p>
        </w:tc>
        <w:tc>
          <w:tcPr>
            <w:tcW w:w="2977" w:type="dxa"/>
          </w:tcPr>
          <w:p>
            <w:pPr>
              <w:ind w:left="0" w:leftChars="0" w:firstLine="0" w:firstLineChars="0"/>
            </w:pPr>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color w:val="262626"/>
                <w:spacing w:val="12"/>
                <w:szCs w:val="21"/>
              </w:rPr>
            </w:pPr>
            <w:r>
              <w:rPr>
                <w:color w:val="262626"/>
                <w:spacing w:val="12"/>
                <w:szCs w:val="21"/>
              </w:rPr>
              <w:t>data</w:t>
            </w:r>
          </w:p>
        </w:tc>
        <w:tc>
          <w:tcPr>
            <w:tcW w:w="1276" w:type="dxa"/>
          </w:tcPr>
          <w:p>
            <w:pPr>
              <w:ind w:left="0" w:leftChars="0" w:firstLine="0" w:firstLineChars="0"/>
            </w:pPr>
            <w:r>
              <w:rPr>
                <w:rFonts w:hint="eastAsia"/>
              </w:rPr>
              <w:t>string</w:t>
            </w:r>
          </w:p>
        </w:tc>
        <w:tc>
          <w:tcPr>
            <w:tcW w:w="2976" w:type="dxa"/>
          </w:tcPr>
          <w:p>
            <w:pPr>
              <w:ind w:left="0" w:leftChars="0" w:firstLine="0" w:firstLineChars="0"/>
            </w:pPr>
            <w:r>
              <w:rPr>
                <w:rFonts w:hint="eastAsia"/>
              </w:rPr>
              <w:t>数据区，如过没有数据返回，则为空</w:t>
            </w:r>
          </w:p>
        </w:tc>
        <w:tc>
          <w:tcPr>
            <w:tcW w:w="2977" w:type="dxa"/>
          </w:tcPr>
          <w:p>
            <w:pPr>
              <w:ind w:left="0" w:leftChars="0" w:firstLine="0" w:firstLineChars="0"/>
              <w:rPr>
                <w:rFonts w:hint="default" w:eastAsia="宋体"/>
                <w:lang w:val="en-US" w:eastAsia="zh-CN"/>
              </w:rPr>
            </w:pPr>
            <w:r>
              <w:rPr>
                <w:rFonts w:hint="eastAsia"/>
              </w:rPr>
              <w:t>“ok”表示</w:t>
            </w:r>
            <w:r>
              <w:rPr>
                <w:rFonts w:hint="eastAsia"/>
                <w:lang w:val="en-US" w:eastAsia="zh-CN"/>
              </w:rPr>
              <w:t>修改成功</w:t>
            </w:r>
          </w:p>
          <w:p>
            <w:pPr>
              <w:ind w:left="0" w:leftChars="0" w:firstLine="0" w:firstLineChars="0"/>
              <w:rPr>
                <w:rFonts w:hint="default" w:eastAsia="宋体"/>
                <w:lang w:val="en-US" w:eastAsia="zh-CN"/>
              </w:rPr>
            </w:pPr>
            <w:r>
              <w:rPr>
                <w:rFonts w:hint="eastAsia"/>
              </w:rPr>
              <w:t>“no”表示</w:t>
            </w:r>
            <w:r>
              <w:rPr>
                <w:rFonts w:hint="eastAsia"/>
                <w:lang w:val="en-US" w:eastAsia="zh-CN"/>
              </w:rPr>
              <w:t>修改失败</w:t>
            </w:r>
          </w:p>
        </w:tc>
      </w:tr>
    </w:tbl>
    <w:p>
      <w:pPr>
        <w:pStyle w:val="3"/>
        <w:numPr>
          <w:ilvl w:val="0"/>
          <w:numId w:val="0"/>
        </w:numPr>
        <w:spacing w:before="120"/>
        <w:ind w:left="425" w:leftChars="0"/>
        <w:rPr>
          <w:rFonts w:hint="eastAsia" w:ascii="宋体" w:hAnsi="宋体" w:eastAsia="宋体"/>
          <w:szCs w:val="30"/>
          <w:lang w:val="en-US" w:eastAsia="zh-CN"/>
        </w:rPr>
      </w:pPr>
      <w:bookmarkStart w:id="103" w:name="_Toc11152"/>
      <w:r>
        <w:rPr>
          <w:rFonts w:hint="eastAsia" w:ascii="宋体" w:hAnsi="宋体" w:eastAsia="宋体"/>
          <w:szCs w:val="30"/>
          <w:lang w:val="en-US" w:eastAsia="zh-CN"/>
        </w:rPr>
        <w:t>12.19查询大件板链线是否有料信息</w:t>
      </w:r>
      <w:bookmarkEnd w:id="103"/>
    </w:p>
    <w:p>
      <w:pPr>
        <w:pStyle w:val="32"/>
        <w:ind w:left="0" w:leftChars="0" w:firstLine="720" w:firstLineChars="0"/>
      </w:pPr>
      <w:r>
        <w:rPr>
          <w:b/>
          <w:bCs/>
        </w:rPr>
        <w:t>请求方式</w:t>
      </w:r>
      <w:r>
        <w:t>：</w:t>
      </w:r>
      <w:r>
        <w:rPr>
          <w:rFonts w:hint="eastAsia"/>
          <w:lang w:val="en-US" w:eastAsia="zh-CN"/>
        </w:rPr>
        <w:t>POST</w:t>
      </w:r>
      <w:r>
        <w:t>（HTTP）</w:t>
      </w:r>
    </w:p>
    <w:p>
      <w:pPr>
        <w:pStyle w:val="32"/>
        <w:spacing w:line="360" w:lineRule="atLeast"/>
        <w:ind w:left="0" w:leftChars="0" w:firstLine="72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Style w:val="23"/>
          <w:rFonts w:ascii="Times New Roman" w:hAnsi="Times New Roman" w:cs="Times New Roman"/>
          <w:color w:val="262626"/>
          <w:spacing w:val="12"/>
          <w:szCs w:val="24"/>
        </w:rPr>
        <w:fldChar w:fldCharType="begin"/>
      </w:r>
      <w:r>
        <w:rPr>
          <w:rStyle w:val="23"/>
          <w:rFonts w:ascii="Times New Roman" w:hAnsi="Times New Roman" w:cs="Times New Roman"/>
          <w:color w:val="262626"/>
          <w:spacing w:val="12"/>
          <w:szCs w:val="24"/>
        </w:rPr>
        <w:instrText xml:space="preserve"> HYPERLINK "http://xxx/aisWebApi/AisCenterWsUpsysCell/planMaterialUpdate" </w:instrText>
      </w:r>
      <w:r>
        <w:rPr>
          <w:rStyle w:val="23"/>
          <w:rFonts w:ascii="Times New Roman" w:hAnsi="Times New Roman" w:cs="Times New Roman"/>
          <w:color w:val="262626"/>
          <w:spacing w:val="12"/>
          <w:szCs w:val="24"/>
        </w:rPr>
        <w:fldChar w:fldCharType="separate"/>
      </w:r>
      <w:r>
        <w:rPr>
          <w:rStyle w:val="23"/>
          <w:rFonts w:ascii="Times New Roman" w:hAnsi="Times New Roman" w:cs="Times New Roman"/>
          <w:color w:val="262626"/>
          <w:spacing w:val="12"/>
          <w:szCs w:val="24"/>
        </w:rPr>
        <w:t>http://xxx</w:t>
      </w:r>
      <w:r>
        <w:rPr>
          <w:rStyle w:val="23"/>
          <w:rFonts w:hint="eastAsia" w:ascii="Times New Roman" w:hAnsi="Times New Roman" w:cs="Times New Roman"/>
          <w:color w:val="262626"/>
          <w:spacing w:val="12"/>
          <w:szCs w:val="24"/>
        </w:rPr>
        <w:t>/</w:t>
      </w:r>
      <w:r>
        <w:rPr>
          <w:rStyle w:val="23"/>
          <w:rFonts w:ascii="Times New Roman" w:hAnsi="Times New Roman" w:cs="Times New Roman"/>
          <w:color w:val="262626"/>
          <w:spacing w:val="12"/>
          <w:szCs w:val="24"/>
        </w:rPr>
        <w:t>web/data/queryLargeLineData</w:t>
      </w:r>
      <w:r>
        <w:rPr>
          <w:rStyle w:val="23"/>
          <w:rFonts w:ascii="Times New Roman" w:hAnsi="Times New Roman" w:cs="Times New Roman"/>
          <w:color w:val="262626"/>
          <w:spacing w:val="12"/>
          <w:szCs w:val="24"/>
        </w:rPr>
        <w:fldChar w:fldCharType="end"/>
      </w:r>
      <w:r>
        <w:rPr>
          <w:rStyle w:val="23"/>
          <w:rFonts w:hint="eastAsia" w:ascii="Times New Roman" w:hAnsi="Times New Roman" w:cs="Times New Roman"/>
          <w:color w:val="262626"/>
          <w:spacing w:val="12"/>
          <w:szCs w:val="24"/>
          <w:lang w:val="en-US" w:eastAsia="zh-CN"/>
        </w:rPr>
        <w:tab/>
      </w:r>
    </w:p>
    <w:p>
      <w:pPr>
        <w:pStyle w:val="32"/>
        <w:spacing w:line="360" w:lineRule="atLeast"/>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1195" w:firstLineChars="498"/>
        <w:rPr>
          <w:rFonts w:hint="default"/>
          <w:lang w:val="en-US"/>
        </w:rPr>
      </w:pPr>
      <w:r>
        <w:rPr>
          <w:rFonts w:hint="eastAsia"/>
        </w:rPr>
        <w:t>该接口用于视比特</w:t>
      </w:r>
      <w:r>
        <w:rPr>
          <w:rFonts w:hint="eastAsia"/>
          <w:lang w:val="en-US" w:eastAsia="zh-CN"/>
        </w:rPr>
        <w:t>查询大件板链线上是否有料</w:t>
      </w:r>
    </w:p>
    <w:p>
      <w:pPr>
        <w:spacing w:line="360" w:lineRule="atLeast"/>
        <w:ind w:firstLine="1372" w:firstLineChars="518"/>
        <w:rPr>
          <w:rFonts w:hint="eastAsia" w:eastAsia="宋体"/>
          <w:color w:val="262626"/>
          <w:spacing w:val="12"/>
          <w:szCs w:val="21"/>
          <w:lang w:val="en-US" w:eastAsia="zh-CN"/>
        </w:rPr>
      </w:pPr>
      <w:r>
        <w:rPr>
          <w:b/>
          <w:bCs/>
          <w:color w:val="262626"/>
          <w:spacing w:val="12"/>
          <w:szCs w:val="21"/>
        </w:rPr>
        <w:t>请求包结构体</w:t>
      </w:r>
      <w:r>
        <w:rPr>
          <w:color w:val="262626"/>
          <w:spacing w:val="12"/>
          <w:szCs w:val="21"/>
        </w:rPr>
        <w:t>：</w:t>
      </w:r>
      <w:r>
        <w:rPr>
          <w:rFonts w:hint="eastAsia"/>
          <w:color w:val="262626"/>
          <w:spacing w:val="12"/>
          <w:szCs w:val="21"/>
          <w:lang w:val="en-US" w:eastAsia="zh-CN"/>
        </w:rPr>
        <w:t>无</w:t>
      </w:r>
    </w:p>
    <w:p>
      <w:pPr>
        <w:pStyle w:val="32"/>
        <w:ind w:left="0" w:leftChars="0" w:firstLine="720" w:firstLineChars="0"/>
        <w:rPr>
          <w:rFonts w:hint="default"/>
          <w:b/>
          <w:bCs/>
          <w:color w:val="262626"/>
          <w:spacing w:val="12"/>
          <w:szCs w:val="21"/>
          <w:lang w:val="en-US" w:eastAsia="zh-CN"/>
        </w:rPr>
      </w:pPr>
      <w:r>
        <w:rPr>
          <w:rFonts w:hint="eastAsia"/>
          <w:b/>
          <w:bCs/>
          <w:color w:val="262626"/>
          <w:spacing w:val="12"/>
          <w:szCs w:val="21"/>
        </w:rPr>
        <w:t>参数说明:</w:t>
      </w:r>
      <w:r>
        <w:rPr>
          <w:rFonts w:hint="eastAsia"/>
          <w:b/>
          <w:bCs/>
          <w:color w:val="262626"/>
          <w:spacing w:val="12"/>
          <w:szCs w:val="21"/>
          <w:lang w:val="en-US" w:eastAsia="zh-CN"/>
        </w:rPr>
        <w:t xml:space="preserve"> </w:t>
      </w:r>
      <w:r>
        <w:rPr>
          <w:rFonts w:hint="eastAsia"/>
          <w:b w:val="0"/>
          <w:bCs w:val="0"/>
          <w:color w:val="262626"/>
          <w:spacing w:val="12"/>
          <w:szCs w:val="21"/>
          <w:lang w:val="en-US" w:eastAsia="zh-CN"/>
        </w:rPr>
        <w:t>无</w:t>
      </w:r>
    </w:p>
    <w:p>
      <w:pPr>
        <w:pStyle w:val="32"/>
        <w:ind w:left="0" w:leftChars="0" w:firstLine="720" w:firstLineChars="0"/>
        <w:rPr>
          <w:rStyle w:val="22"/>
        </w:rPr>
      </w:pPr>
      <w:r>
        <w:rPr>
          <w:rStyle w:val="22"/>
          <w:rFonts w:hint="eastAsia"/>
        </w:rPr>
        <w:t>返回结果：</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"msg": "success",</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"data": {</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1</w:t>
      </w:r>
      <w:r>
        <w:rPr>
          <w:rFonts w:hint="eastAsia" w:ascii="Times New Roman" w:hAnsi="Times New Roman" w:cs="Times New Roman"/>
          <w:color w:val="262626"/>
          <w:spacing w:val="12"/>
          <w:szCs w:val="21"/>
        </w:rPr>
        <w:t>":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2</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3</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4</w:t>
      </w:r>
      <w:r>
        <w:rPr>
          <w:rFonts w:hint="eastAsia" w:ascii="Times New Roman" w:hAnsi="Times New Roman" w:cs="Times New Roman"/>
          <w:color w:val="262626"/>
          <w:spacing w:val="12"/>
          <w:szCs w:val="21"/>
        </w:rPr>
        <w:t>":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5</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6</w:t>
      </w:r>
      <w:r>
        <w:rPr>
          <w:rFonts w:hint="eastAsia" w:ascii="Times New Roman" w:hAnsi="Times New Roman" w:cs="Times New Roman"/>
          <w:color w:val="262626"/>
          <w:spacing w:val="12"/>
          <w:szCs w:val="21"/>
        </w:rPr>
        <w:t>": "0",</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r>
        <w:rPr>
          <w:rFonts w:hint="eastAsia" w:ascii="Times New Roman" w:hAnsi="Times New Roman" w:cs="Times New Roman"/>
          <w:color w:val="262626"/>
          <w:spacing w:val="12"/>
          <w:szCs w:val="21"/>
          <w:lang w:val="en-US" w:eastAsia="zh-CN"/>
        </w:rPr>
        <w:t>7</w:t>
      </w:r>
      <w:r>
        <w:rPr>
          <w:rFonts w:hint="eastAsia" w:ascii="Times New Roman" w:hAnsi="Times New Roman" w:cs="Times New Roman"/>
          <w:color w:val="262626"/>
          <w:spacing w:val="12"/>
          <w:szCs w:val="21"/>
        </w:rPr>
        <w:t>": "1"</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"code": 200</w:t>
      </w:r>
    </w:p>
    <w:p>
      <w:pPr>
        <w:rPr>
          <w:color w:val="262626"/>
          <w:spacing w:val="12"/>
          <w:szCs w:val="21"/>
        </w:rPr>
      </w:pPr>
      <w:r>
        <w:rPr>
          <w:rFonts w:hint="eastAsia" w:ascii="Times New Roman" w:hAnsi="Times New Roman" w:cs="Times New Roman"/>
          <w:color w:val="262626"/>
          <w:spacing w:val="12"/>
          <w:szCs w:val="21"/>
        </w:rPr>
        <w:t>}</w:t>
      </w:r>
    </w:p>
    <w:tbl>
      <w:tblPr>
        <w:tblStyle w:val="20"/>
        <w:tblW w:w="9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23"/>
        <w:gridCol w:w="2326"/>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rPr>
              <w:t>参数</w:t>
            </w:r>
          </w:p>
        </w:tc>
        <w:tc>
          <w:tcPr>
            <w:tcW w:w="1523" w:type="dxa"/>
          </w:tcPr>
          <w:p>
            <w:pPr>
              <w:ind w:left="0" w:leftChars="0" w:firstLine="0" w:firstLineChars="0"/>
            </w:pPr>
            <w:r>
              <w:rPr>
                <w:rFonts w:hint="eastAsia"/>
              </w:rPr>
              <w:t>参数类型</w:t>
            </w:r>
          </w:p>
        </w:tc>
        <w:tc>
          <w:tcPr>
            <w:tcW w:w="2326" w:type="dxa"/>
          </w:tcPr>
          <w:p>
            <w:r>
              <w:rPr>
                <w:rFonts w:hint="eastAsia"/>
              </w:rPr>
              <w:t>说明</w:t>
            </w:r>
          </w:p>
        </w:tc>
        <w:tc>
          <w:tcPr>
            <w:tcW w:w="4512"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color w:val="262626"/>
                <w:spacing w:val="12"/>
                <w:szCs w:val="21"/>
              </w:rPr>
              <w:t>code</w:t>
            </w:r>
          </w:p>
        </w:tc>
        <w:tc>
          <w:tcPr>
            <w:tcW w:w="1523" w:type="dxa"/>
          </w:tcPr>
          <w:p>
            <w:pPr>
              <w:ind w:left="0" w:leftChars="0" w:firstLine="0" w:firstLineChars="0"/>
            </w:pPr>
            <w:r>
              <w:rPr>
                <w:rFonts w:hint="eastAsia"/>
              </w:rPr>
              <w:t>int</w:t>
            </w:r>
          </w:p>
        </w:tc>
        <w:tc>
          <w:tcPr>
            <w:tcW w:w="2326" w:type="dxa"/>
          </w:tcPr>
          <w:p>
            <w:pPr>
              <w:ind w:left="0" w:leftChars="0" w:firstLine="0" w:firstLineChars="0"/>
            </w:pPr>
            <w:r>
              <w:rPr>
                <w:rFonts w:hint="eastAsia"/>
              </w:rPr>
              <w:t>返回码</w:t>
            </w:r>
          </w:p>
        </w:tc>
        <w:tc>
          <w:tcPr>
            <w:tcW w:w="4512"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color w:val="262626"/>
                <w:spacing w:val="12"/>
                <w:szCs w:val="21"/>
              </w:rPr>
              <w:t>msg</w:t>
            </w:r>
          </w:p>
        </w:tc>
        <w:tc>
          <w:tcPr>
            <w:tcW w:w="1523" w:type="dxa"/>
          </w:tcPr>
          <w:p>
            <w:pPr>
              <w:ind w:left="0" w:leftChars="0" w:firstLine="0" w:firstLineChars="0"/>
            </w:pPr>
            <w:r>
              <w:rPr>
                <w:rFonts w:hint="eastAsia"/>
              </w:rPr>
              <w:t>string</w:t>
            </w:r>
          </w:p>
        </w:tc>
        <w:tc>
          <w:tcPr>
            <w:tcW w:w="2326" w:type="dxa"/>
          </w:tcPr>
          <w:p>
            <w:pPr>
              <w:ind w:left="0" w:leftChars="0" w:firstLine="0" w:firstLineChars="0"/>
            </w:pPr>
            <w:r>
              <w:rPr>
                <w:rFonts w:hint="eastAsia"/>
              </w:rPr>
              <w:t>对返回码的文本描述内容。若返回码不为200，则返回错误描述信息</w:t>
            </w:r>
          </w:p>
        </w:tc>
        <w:tc>
          <w:tcPr>
            <w:tcW w:w="4512" w:type="dxa"/>
          </w:tcPr>
          <w:p>
            <w:pPr>
              <w:ind w:left="0" w:leftChars="0" w:firstLine="0" w:firstLineChars="0"/>
            </w:pPr>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rPr>
                <w:color w:val="262626"/>
                <w:spacing w:val="12"/>
                <w:szCs w:val="21"/>
              </w:rPr>
            </w:pPr>
            <w:r>
              <w:rPr>
                <w:color w:val="262626"/>
                <w:spacing w:val="12"/>
                <w:szCs w:val="21"/>
              </w:rPr>
              <w:t>data</w:t>
            </w:r>
          </w:p>
        </w:tc>
        <w:tc>
          <w:tcPr>
            <w:tcW w:w="1523" w:type="dxa"/>
          </w:tcPr>
          <w:p>
            <w:pPr>
              <w:ind w:left="0" w:leftChars="0" w:firstLine="0" w:firstLineChars="0"/>
            </w:pPr>
            <w:r>
              <w:rPr>
                <w:rFonts w:hint="eastAsia"/>
              </w:rPr>
              <w:t>string</w:t>
            </w:r>
          </w:p>
        </w:tc>
        <w:tc>
          <w:tcPr>
            <w:tcW w:w="2326" w:type="dxa"/>
          </w:tcPr>
          <w:p>
            <w:pPr>
              <w:ind w:left="0" w:leftChars="0" w:firstLine="0" w:firstLineChars="0"/>
            </w:pPr>
            <w:r>
              <w:rPr>
                <w:rFonts w:hint="eastAsia"/>
              </w:rPr>
              <w:t>数据区，如过没有数据返回，则为空</w:t>
            </w:r>
          </w:p>
        </w:tc>
        <w:tc>
          <w:tcPr>
            <w:tcW w:w="4512" w:type="dxa"/>
          </w:tcPr>
          <w:p>
            <w:pPr>
              <w:ind w:left="0" w:leftChars="0" w:firstLine="0" w:firstLineChars="0"/>
              <w:rPr>
                <w:rFonts w:hint="eastAsia" w:cs="Times New Roman"/>
                <w:color w:val="262626"/>
                <w:spacing w:val="12"/>
                <w:sz w:val="18"/>
                <w:szCs w:val="18"/>
                <w:lang w:val="en-US" w:eastAsia="zh-CN"/>
              </w:rPr>
            </w:pPr>
            <w:r>
              <w:rPr>
                <w:rFonts w:hint="eastAsia" w:ascii="Times New Roman" w:hAnsi="Times New Roman" w:cs="Times New Roman"/>
                <w:color w:val="262626"/>
                <w:spacing w:val="12"/>
                <w:sz w:val="18"/>
                <w:szCs w:val="18"/>
              </w:rPr>
              <w:t>1</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一号板链线</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0（0：无料，1：有料）</w:t>
            </w:r>
          </w:p>
          <w:p>
            <w:pPr>
              <w:ind w:left="0" w:leftChars="0" w:firstLine="0" w:firstLineChars="0"/>
              <w:rPr>
                <w:rFonts w:hint="eastAsia" w:cs="Times New Roman"/>
                <w:color w:val="262626"/>
                <w:spacing w:val="12"/>
                <w:sz w:val="18"/>
                <w:szCs w:val="18"/>
                <w:lang w:val="en-US" w:eastAsia="zh-CN"/>
              </w:rPr>
            </w:pPr>
            <w:r>
              <w:rPr>
                <w:rFonts w:hint="eastAsia" w:cs="Times New Roman"/>
                <w:color w:val="262626"/>
                <w:spacing w:val="12"/>
                <w:sz w:val="18"/>
                <w:szCs w:val="18"/>
                <w:lang w:val="en-US" w:eastAsia="zh-CN"/>
              </w:rPr>
              <w:t>2</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二号板链线</w:t>
            </w:r>
            <w:r>
              <w:rPr>
                <w:rFonts w:hint="eastAsia" w:cs="Times New Roman"/>
                <w:color w:val="262626"/>
                <w:spacing w:val="12"/>
                <w:sz w:val="18"/>
                <w:szCs w:val="18"/>
                <w:lang w:eastAsia="zh-CN"/>
              </w:rPr>
              <w:t>）：</w:t>
            </w:r>
            <w:r>
              <w:rPr>
                <w:rFonts w:hint="eastAsia" w:cs="Times New Roman"/>
                <w:color w:val="262626"/>
                <w:spacing w:val="12"/>
                <w:sz w:val="18"/>
                <w:szCs w:val="18"/>
                <w:lang w:val="en-US" w:eastAsia="zh-CN"/>
              </w:rPr>
              <w:t>0（0：无料，1：有料）</w:t>
            </w:r>
          </w:p>
          <w:p>
            <w:pPr>
              <w:ind w:left="0" w:leftChars="0" w:firstLine="0" w:firstLineChars="0"/>
              <w:rPr>
                <w:rFonts w:hint="default" w:cs="Times New Roman"/>
                <w:color w:val="262626"/>
                <w:spacing w:val="12"/>
                <w:sz w:val="18"/>
                <w:szCs w:val="18"/>
                <w:lang w:val="en-US" w:eastAsia="zh-CN"/>
              </w:rPr>
            </w:pPr>
            <w:r>
              <w:rPr>
                <w:rFonts w:hint="eastAsia" w:cs="Times New Roman"/>
                <w:color w:val="262626"/>
                <w:spacing w:val="12"/>
                <w:sz w:val="18"/>
                <w:szCs w:val="18"/>
                <w:lang w:val="en-US" w:eastAsia="zh-CN"/>
              </w:rPr>
              <w:t>以此类推</w:t>
            </w:r>
          </w:p>
        </w:tc>
      </w:tr>
    </w:tbl>
    <w:p>
      <w:pPr>
        <w:pStyle w:val="3"/>
        <w:numPr>
          <w:ilvl w:val="0"/>
          <w:numId w:val="0"/>
        </w:numPr>
        <w:spacing w:before="120"/>
        <w:ind w:left="425" w:leftChars="0"/>
        <w:rPr>
          <w:rFonts w:hint="default" w:ascii="宋体" w:hAnsi="宋体" w:eastAsia="宋体"/>
          <w:szCs w:val="30"/>
          <w:lang w:val="en-US" w:eastAsia="zh-CN"/>
        </w:rPr>
      </w:pPr>
      <w:bookmarkStart w:id="104" w:name="_Toc31016"/>
      <w:r>
        <w:rPr>
          <w:rFonts w:hint="eastAsia" w:ascii="宋体" w:hAnsi="宋体" w:eastAsia="宋体"/>
          <w:szCs w:val="30"/>
          <w:lang w:val="en-US" w:eastAsia="zh-CN"/>
        </w:rPr>
        <w:t>12.20 上传套料图，重新触发解析程序</w:t>
      </w:r>
      <w:bookmarkEnd w:id="104"/>
    </w:p>
    <w:p>
      <w:pPr>
        <w:pStyle w:val="32"/>
        <w:ind w:left="0" w:leftChars="0" w:firstLine="720" w:firstLineChars="0"/>
      </w:pPr>
      <w:r>
        <w:rPr>
          <w:b/>
          <w:bCs/>
        </w:rPr>
        <w:t>请求方式</w:t>
      </w:r>
      <w:r>
        <w:t>：</w:t>
      </w:r>
      <w:r>
        <w:rPr>
          <w:rFonts w:hint="eastAsia"/>
          <w:lang w:val="en-US" w:eastAsia="zh-CN"/>
        </w:rPr>
        <w:t>POST</w:t>
      </w:r>
      <w:r>
        <w:t>（HTTP）</w:t>
      </w:r>
    </w:p>
    <w:p>
      <w:pPr>
        <w:pStyle w:val="32"/>
        <w:spacing w:line="360" w:lineRule="atLeast"/>
        <w:ind w:left="0" w:leftChars="0" w:firstLine="720" w:firstLineChars="0"/>
        <w:rPr>
          <w:rFonts w:hint="eastAsia" w:ascii="Times New Roman" w:hAnsi="Times New Roman" w:eastAsia="宋体" w:cs="Times New Roman"/>
          <w:color w:val="262626"/>
          <w:spacing w:val="12"/>
          <w:szCs w:val="21"/>
          <w:lang w:val="en-US" w:eastAsia="zh-CN"/>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Style w:val="23"/>
          <w:rFonts w:ascii="Times New Roman" w:hAnsi="Times New Roman" w:cs="Times New Roman"/>
          <w:color w:val="262626"/>
          <w:spacing w:val="12"/>
          <w:szCs w:val="24"/>
        </w:rPr>
        <w:fldChar w:fldCharType="begin"/>
      </w:r>
      <w:r>
        <w:rPr>
          <w:rStyle w:val="23"/>
          <w:rFonts w:ascii="Times New Roman" w:hAnsi="Times New Roman" w:cs="Times New Roman"/>
          <w:color w:val="262626"/>
          <w:spacing w:val="12"/>
          <w:szCs w:val="24"/>
        </w:rPr>
        <w:instrText xml:space="preserve"> HYPERLINK "http://xxx/aisWebApi/AisCenterWsUpsysCell/planMaterialUpdate" </w:instrText>
      </w:r>
      <w:r>
        <w:rPr>
          <w:rStyle w:val="23"/>
          <w:rFonts w:ascii="Times New Roman" w:hAnsi="Times New Roman" w:cs="Times New Roman"/>
          <w:color w:val="262626"/>
          <w:spacing w:val="12"/>
          <w:szCs w:val="24"/>
        </w:rPr>
        <w:fldChar w:fldCharType="separate"/>
      </w:r>
      <w:r>
        <w:rPr>
          <w:rStyle w:val="23"/>
          <w:rFonts w:ascii="Times New Roman" w:hAnsi="Times New Roman" w:cs="Times New Roman"/>
          <w:color w:val="262626"/>
          <w:spacing w:val="12"/>
          <w:szCs w:val="24"/>
        </w:rPr>
        <w:t>http://xxx</w:t>
      </w:r>
      <w:r>
        <w:rPr>
          <w:rStyle w:val="23"/>
          <w:rFonts w:hint="eastAsia" w:ascii="Times New Roman" w:hAnsi="Times New Roman" w:cs="Times New Roman"/>
          <w:color w:val="262626"/>
          <w:spacing w:val="12"/>
          <w:szCs w:val="24"/>
        </w:rPr>
        <w:t>/</w:t>
      </w:r>
      <w:r>
        <w:rPr>
          <w:rStyle w:val="23"/>
          <w:rFonts w:ascii="Times New Roman" w:hAnsi="Times New Roman" w:cs="Times New Roman"/>
          <w:color w:val="262626"/>
          <w:spacing w:val="12"/>
          <w:szCs w:val="24"/>
        </w:rPr>
        <w:t>web/data/</w:t>
      </w:r>
      <w:r>
        <w:rPr>
          <w:rStyle w:val="23"/>
          <w:rFonts w:hint="eastAsia" w:ascii="Times New Roman" w:hAnsi="Times New Roman" w:cs="Times New Roman"/>
          <w:color w:val="262626"/>
          <w:spacing w:val="12"/>
          <w:szCs w:val="24"/>
          <w:lang w:val="en-US" w:eastAsia="zh-CN"/>
        </w:rPr>
        <w:t>u</w:t>
      </w:r>
      <w:r>
        <w:rPr>
          <w:rStyle w:val="23"/>
          <w:rFonts w:ascii="Times New Roman" w:hAnsi="Times New Roman" w:cs="Times New Roman"/>
          <w:color w:val="262626"/>
          <w:spacing w:val="12"/>
          <w:szCs w:val="24"/>
        </w:rPr>
        <w:fldChar w:fldCharType="end"/>
      </w:r>
      <w:r>
        <w:rPr>
          <w:rStyle w:val="23"/>
          <w:rFonts w:hint="eastAsia" w:ascii="Times New Roman" w:hAnsi="Times New Roman" w:cs="Times New Roman"/>
          <w:color w:val="262626"/>
          <w:spacing w:val="12"/>
          <w:szCs w:val="24"/>
          <w:lang w:val="en-US" w:eastAsia="zh-CN"/>
        </w:rPr>
        <w:t>ploadUptMapFileInfo</w:t>
      </w:r>
      <w:r>
        <w:rPr>
          <w:rStyle w:val="23"/>
          <w:rFonts w:hint="eastAsia" w:ascii="Times New Roman" w:hAnsi="Times New Roman" w:cs="Times New Roman"/>
          <w:color w:val="262626"/>
          <w:spacing w:val="12"/>
          <w:szCs w:val="24"/>
          <w:lang w:val="en-US" w:eastAsia="zh-CN"/>
        </w:rPr>
        <w:tab/>
      </w:r>
    </w:p>
    <w:p>
      <w:pPr>
        <w:pStyle w:val="32"/>
        <w:spacing w:line="360" w:lineRule="atLeast"/>
        <w:ind w:left="0" w:leftChars="0" w:firstLine="720" w:firstLineChars="0"/>
        <w:rPr>
          <w:rFonts w:ascii="Times New Roman" w:hAnsi="Times New Roman" w:cs="Times New Roman"/>
          <w:b/>
          <w:color w:val="262626"/>
          <w:spacing w:val="12"/>
          <w:szCs w:val="21"/>
        </w:rPr>
      </w:pPr>
      <w:r>
        <w:rPr>
          <w:rFonts w:hint="eastAsia" w:ascii="Times New Roman" w:hAnsi="Times New Roman" w:cs="Times New Roman"/>
          <w:b/>
          <w:color w:val="262626"/>
          <w:spacing w:val="12"/>
          <w:szCs w:val="21"/>
        </w:rPr>
        <w:t>接口说明：</w:t>
      </w:r>
    </w:p>
    <w:p>
      <w:pPr>
        <w:spacing w:line="360" w:lineRule="atLeast"/>
        <w:ind w:firstLine="1195" w:firstLineChars="498"/>
        <w:rPr>
          <w:rFonts w:hint="default" w:eastAsia="宋体"/>
          <w:lang w:val="en-US" w:eastAsia="zh-CN"/>
        </w:rPr>
      </w:pPr>
      <w:r>
        <w:rPr>
          <w:rFonts w:hint="eastAsia"/>
        </w:rPr>
        <w:t>该接口用于</w:t>
      </w:r>
      <w:r>
        <w:rPr>
          <w:rFonts w:hint="eastAsia"/>
          <w:lang w:val="en-US" w:eastAsia="zh-CN"/>
        </w:rPr>
        <w:t>web重新上传套料图文件，来更新套料图数据；</w:t>
      </w:r>
    </w:p>
    <w:p>
      <w:pPr>
        <w:spacing w:line="360" w:lineRule="atLeast"/>
        <w:ind w:firstLine="795" w:firstLineChars="300"/>
        <w:rPr>
          <w:color w:val="262626"/>
          <w:spacing w:val="12"/>
          <w:szCs w:val="21"/>
        </w:rPr>
      </w:pPr>
      <w:r>
        <w:rPr>
          <w:b/>
          <w:bCs/>
          <w:color w:val="262626"/>
          <w:spacing w:val="12"/>
          <w:szCs w:val="21"/>
        </w:rPr>
        <w:t>请求包结构体</w:t>
      </w:r>
      <w:r>
        <w:rPr>
          <w:color w:val="262626"/>
          <w:spacing w:val="12"/>
          <w:szCs w:val="21"/>
        </w:rPr>
        <w:t>：</w:t>
      </w:r>
    </w:p>
    <w:p>
      <w:pPr>
        <w:spacing w:line="360" w:lineRule="atLeast"/>
        <w:ind w:firstLine="792" w:firstLineChars="300"/>
        <w:rPr>
          <w:color w:val="262626"/>
          <w:spacing w:val="12"/>
          <w:szCs w:val="21"/>
        </w:rPr>
      </w:pPr>
      <w:r>
        <w:rPr>
          <w:rFonts w:hint="eastAsia"/>
          <w:color w:val="262626"/>
          <w:spacing w:val="12"/>
          <w:szCs w:val="21"/>
        </w:rPr>
        <w:t>{</w:t>
      </w:r>
    </w:p>
    <w:p>
      <w:pPr>
        <w:ind w:firstLine="1364" w:firstLineChars="517"/>
        <w:rPr>
          <w:color w:val="262626"/>
          <w:spacing w:val="12"/>
          <w:szCs w:val="21"/>
        </w:rPr>
      </w:pPr>
      <w:r>
        <w:rPr>
          <w:color w:val="262626"/>
          <w:spacing w:val="12"/>
          <w:szCs w:val="21"/>
        </w:rPr>
        <w:t>“</w:t>
      </w:r>
      <w:r>
        <w:rPr>
          <w:rFonts w:hint="eastAsia"/>
          <w:color w:val="262626"/>
          <w:spacing w:val="12"/>
          <w:szCs w:val="21"/>
          <w:lang w:val="en-US" w:eastAsia="zh-CN"/>
        </w:rPr>
        <w:t>task_inner</w:t>
      </w:r>
      <w:r>
        <w:rPr>
          <w:rFonts w:hint="eastAsia"/>
          <w:color w:val="262626"/>
          <w:spacing w:val="12"/>
          <w:szCs w:val="21"/>
        </w:rPr>
        <w:t>_no</w:t>
      </w:r>
      <w:r>
        <w:rPr>
          <w:color w:val="262626"/>
          <w:spacing w:val="12"/>
          <w:szCs w:val="21"/>
        </w:rPr>
        <w:t>”: “1”</w:t>
      </w:r>
      <w:r>
        <w:rPr>
          <w:rFonts w:hint="eastAsia"/>
          <w:color w:val="262626"/>
          <w:spacing w:val="12"/>
          <w:szCs w:val="21"/>
        </w:rPr>
        <w:t>，</w:t>
      </w:r>
    </w:p>
    <w:p>
      <w:pPr>
        <w:ind w:firstLine="1364" w:firstLineChars="517"/>
        <w:rPr>
          <w:color w:val="262626"/>
          <w:spacing w:val="12"/>
          <w:szCs w:val="21"/>
        </w:rPr>
      </w:pPr>
      <w:r>
        <w:rPr>
          <w:rFonts w:hint="default"/>
          <w:color w:val="262626"/>
          <w:spacing w:val="12"/>
          <w:szCs w:val="21"/>
          <w:lang w:val="en-US" w:eastAsia="zh-CN"/>
        </w:rPr>
        <w:t>“</w:t>
      </w:r>
      <w:r>
        <w:rPr>
          <w:rFonts w:hint="eastAsia"/>
          <w:color w:val="262626"/>
          <w:spacing w:val="12"/>
          <w:szCs w:val="21"/>
          <w:lang w:val="en-US" w:eastAsia="zh-CN"/>
        </w:rPr>
        <w:t>file_id</w:t>
      </w:r>
      <w:r>
        <w:rPr>
          <w:rFonts w:hint="default"/>
          <w:color w:val="262626"/>
          <w:spacing w:val="12"/>
          <w:szCs w:val="21"/>
          <w:lang w:val="en-US" w:eastAsia="zh-CN"/>
        </w:rPr>
        <w:t>”</w:t>
      </w:r>
      <w:r>
        <w:rPr>
          <w:rFonts w:hint="eastAsia"/>
          <w:color w:val="262626"/>
          <w:spacing w:val="12"/>
          <w:szCs w:val="21"/>
        </w:rPr>
        <w:t>:</w:t>
      </w:r>
      <w:r>
        <w:rPr>
          <w:color w:val="262626"/>
          <w:spacing w:val="12"/>
          <w:szCs w:val="21"/>
        </w:rPr>
        <w:t xml:space="preserve"> “</w:t>
      </w:r>
      <w:r>
        <w:rPr>
          <w:rFonts w:hint="eastAsia"/>
          <w:color w:val="262626"/>
          <w:spacing w:val="12"/>
          <w:szCs w:val="21"/>
          <w:lang w:val="en-US" w:eastAsia="zh-CN"/>
        </w:rPr>
        <w:t>x</w:t>
      </w:r>
      <w:r>
        <w:rPr>
          <w:color w:val="262626"/>
          <w:spacing w:val="12"/>
          <w:szCs w:val="21"/>
        </w:rPr>
        <w:t>”</w:t>
      </w:r>
    </w:p>
    <w:p>
      <w:pPr>
        <w:ind w:firstLine="792" w:firstLineChars="300"/>
        <w:rPr>
          <w:color w:val="262626"/>
          <w:spacing w:val="12"/>
          <w:szCs w:val="21"/>
        </w:rPr>
      </w:pPr>
      <w:r>
        <w:rPr>
          <w:rFonts w:hint="eastAsia"/>
          <w:color w:val="262626"/>
          <w:spacing w:val="12"/>
          <w:szCs w:val="21"/>
        </w:rPr>
        <w:t>}</w:t>
      </w:r>
    </w:p>
    <w:p>
      <w:pPr>
        <w:pStyle w:val="32"/>
        <w:ind w:left="0" w:leftChars="0" w:firstLine="795" w:firstLineChars="300"/>
        <w:rPr>
          <w:rFonts w:hint="eastAsia"/>
          <w:b/>
          <w:bCs/>
          <w:color w:val="262626"/>
          <w:spacing w:val="12"/>
          <w:szCs w:val="21"/>
          <w:lang w:val="en-US" w:eastAsia="zh-CN"/>
        </w:rPr>
      </w:pPr>
      <w:r>
        <w:rPr>
          <w:rFonts w:hint="eastAsia"/>
          <w:b/>
          <w:bCs/>
          <w:color w:val="262626"/>
          <w:spacing w:val="12"/>
          <w:szCs w:val="21"/>
        </w:rPr>
        <w:t>参数说明:</w:t>
      </w:r>
      <w:r>
        <w:rPr>
          <w:rFonts w:hint="eastAsia"/>
          <w:b/>
          <w:bCs/>
          <w:color w:val="262626"/>
          <w:spacing w:val="12"/>
          <w:szCs w:val="21"/>
          <w:lang w:val="en-US" w:eastAsia="zh-CN"/>
        </w:rPr>
        <w:t xml:space="preserve"> </w:t>
      </w:r>
    </w:p>
    <w:tbl>
      <w:tblPr>
        <w:tblStyle w:val="20"/>
        <w:tblW w:w="9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1775"/>
        <w:gridCol w:w="2777"/>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ind w:left="0" w:leftChars="0" w:firstLine="0" w:firstLineChars="0"/>
            </w:pPr>
            <w:r>
              <w:rPr>
                <w:rFonts w:hint="eastAsia"/>
              </w:rPr>
              <w:t>参数</w:t>
            </w:r>
          </w:p>
        </w:tc>
        <w:tc>
          <w:tcPr>
            <w:tcW w:w="1775" w:type="dxa"/>
          </w:tcPr>
          <w:p>
            <w:pPr>
              <w:ind w:left="0" w:leftChars="0" w:firstLine="0" w:firstLineChars="0"/>
            </w:pPr>
            <w:r>
              <w:rPr>
                <w:rFonts w:hint="eastAsia"/>
              </w:rPr>
              <w:t>参数类型</w:t>
            </w:r>
          </w:p>
        </w:tc>
        <w:tc>
          <w:tcPr>
            <w:tcW w:w="2777" w:type="dxa"/>
          </w:tcPr>
          <w:p>
            <w:r>
              <w:rPr>
                <w:rFonts w:hint="eastAsia"/>
              </w:rPr>
              <w:t>说明</w:t>
            </w:r>
          </w:p>
        </w:tc>
        <w:tc>
          <w:tcPr>
            <w:tcW w:w="2770"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ind w:left="0" w:leftChars="0" w:firstLine="0" w:firstLineChars="0"/>
              <w:rPr>
                <w:rFonts w:hint="default" w:eastAsia="宋体"/>
                <w:lang w:val="en-US" w:eastAsia="zh-CN"/>
              </w:rPr>
            </w:pPr>
            <w:r>
              <w:rPr>
                <w:rFonts w:hint="eastAsia"/>
                <w:color w:val="262626"/>
                <w:spacing w:val="12"/>
                <w:szCs w:val="21"/>
                <w:lang w:val="en-US" w:eastAsia="zh-CN"/>
              </w:rPr>
              <w:t>task_inner_no</w:t>
            </w:r>
          </w:p>
        </w:tc>
        <w:tc>
          <w:tcPr>
            <w:tcW w:w="1775" w:type="dxa"/>
          </w:tcPr>
          <w:p>
            <w:pPr>
              <w:ind w:left="0" w:leftChars="0" w:firstLine="0" w:firstLineChars="0"/>
              <w:rPr>
                <w:rFonts w:hint="default" w:eastAsia="宋体"/>
                <w:lang w:val="en-US" w:eastAsia="zh-CN"/>
              </w:rPr>
            </w:pPr>
            <w:r>
              <w:rPr>
                <w:rFonts w:hint="eastAsia"/>
                <w:lang w:val="en-US" w:eastAsia="zh-CN"/>
              </w:rPr>
              <w:t>string</w:t>
            </w:r>
          </w:p>
        </w:tc>
        <w:tc>
          <w:tcPr>
            <w:tcW w:w="2777" w:type="dxa"/>
          </w:tcPr>
          <w:p>
            <w:pPr>
              <w:ind w:left="0" w:leftChars="0" w:firstLine="0" w:firstLineChars="0"/>
              <w:rPr>
                <w:rFonts w:hint="default" w:eastAsia="宋体"/>
                <w:lang w:val="en-US" w:eastAsia="zh-CN"/>
              </w:rPr>
            </w:pPr>
            <w:r>
              <w:rPr>
                <w:rFonts w:hint="eastAsia"/>
                <w:lang w:val="en-US" w:eastAsia="zh-CN"/>
              </w:rPr>
              <w:t>唯一的任务编号</w:t>
            </w:r>
          </w:p>
        </w:tc>
        <w:tc>
          <w:tcPr>
            <w:tcW w:w="2770" w:type="dxa"/>
          </w:tcPr>
          <w:p>
            <w:pPr>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1" w:type="dxa"/>
          </w:tcPr>
          <w:p>
            <w:pPr>
              <w:ind w:left="0" w:leftChars="0" w:firstLine="0" w:firstLineChars="0"/>
            </w:pPr>
            <w:r>
              <w:rPr>
                <w:rFonts w:hint="eastAsia"/>
                <w:color w:val="262626"/>
                <w:spacing w:val="12"/>
                <w:szCs w:val="21"/>
                <w:lang w:val="en-US" w:eastAsia="zh-CN"/>
              </w:rPr>
              <w:t>file_id</w:t>
            </w:r>
          </w:p>
        </w:tc>
        <w:tc>
          <w:tcPr>
            <w:tcW w:w="1775" w:type="dxa"/>
          </w:tcPr>
          <w:p>
            <w:pPr>
              <w:ind w:left="0" w:leftChars="0" w:firstLine="0" w:firstLineChars="0"/>
            </w:pPr>
            <w:r>
              <w:rPr>
                <w:rFonts w:hint="eastAsia"/>
              </w:rPr>
              <w:t>string</w:t>
            </w:r>
          </w:p>
        </w:tc>
        <w:tc>
          <w:tcPr>
            <w:tcW w:w="2777" w:type="dxa"/>
          </w:tcPr>
          <w:p>
            <w:pPr>
              <w:ind w:left="0" w:leftChars="0" w:firstLine="0" w:firstLineChars="0"/>
              <w:rPr>
                <w:rFonts w:hint="default" w:eastAsia="宋体"/>
                <w:lang w:val="en-US" w:eastAsia="zh-CN"/>
              </w:rPr>
            </w:pPr>
            <w:r>
              <w:rPr>
                <w:rFonts w:hint="eastAsia"/>
                <w:lang w:val="en-US" w:eastAsia="zh-CN"/>
              </w:rPr>
              <w:t>文件ID</w:t>
            </w:r>
          </w:p>
        </w:tc>
        <w:tc>
          <w:tcPr>
            <w:tcW w:w="2770" w:type="dxa"/>
          </w:tcPr>
          <w:p>
            <w:pPr>
              <w:ind w:left="0" w:leftChars="0" w:firstLine="0" w:firstLineChars="0"/>
            </w:pPr>
          </w:p>
        </w:tc>
      </w:tr>
    </w:tbl>
    <w:p>
      <w:pPr>
        <w:pStyle w:val="32"/>
        <w:ind w:left="0" w:leftChars="0" w:firstLine="720" w:firstLineChars="0"/>
        <w:rPr>
          <w:rStyle w:val="22"/>
        </w:rPr>
      </w:pPr>
      <w:r>
        <w:rPr>
          <w:rStyle w:val="22"/>
          <w:rFonts w:hint="eastAsia"/>
        </w:rPr>
        <w:t>返回结果：</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"msg": "success",</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"data": </w:t>
      </w:r>
      <w:r>
        <w:rPr>
          <w:rFonts w:hint="eastAsia" w:ascii="Times New Roman" w:hAnsi="Times New Roman" w:cs="Times New Roman"/>
          <w:color w:val="262626"/>
          <w:spacing w:val="12"/>
          <w:szCs w:val="21"/>
          <w:lang w:val="en-US" w:eastAsia="zh-CN"/>
        </w:rPr>
        <w:t>null</w:t>
      </w:r>
      <w:r>
        <w:rPr>
          <w:rFonts w:hint="eastAsia" w:ascii="Times New Roman" w:hAnsi="Times New Roman" w:cs="Times New Roman"/>
          <w:color w:val="262626"/>
          <w:spacing w:val="12"/>
          <w:szCs w:val="21"/>
        </w:rPr>
        <w:t>,</w:t>
      </w:r>
    </w:p>
    <w:p>
      <w:pPr>
        <w:rPr>
          <w:rFonts w:hint="eastAsia" w:ascii="Times New Roman" w:hAnsi="Times New Roman" w:cs="Times New Roman"/>
          <w:color w:val="262626"/>
          <w:spacing w:val="12"/>
          <w:szCs w:val="21"/>
        </w:rPr>
      </w:pPr>
      <w:r>
        <w:rPr>
          <w:rFonts w:hint="eastAsia" w:ascii="Times New Roman" w:hAnsi="Times New Roman" w:cs="Times New Roman"/>
          <w:color w:val="262626"/>
          <w:spacing w:val="12"/>
          <w:szCs w:val="21"/>
        </w:rPr>
        <w:t xml:space="preserve">  "code": 200</w:t>
      </w:r>
    </w:p>
    <w:p>
      <w:pPr>
        <w:rPr>
          <w:color w:val="262626"/>
          <w:spacing w:val="12"/>
          <w:szCs w:val="21"/>
        </w:rPr>
      </w:pPr>
      <w:r>
        <w:rPr>
          <w:rFonts w:hint="eastAsia" w:ascii="Times New Roman" w:hAnsi="Times New Roman" w:cs="Times New Roman"/>
          <w:color w:val="262626"/>
          <w:spacing w:val="12"/>
          <w:szCs w:val="21"/>
        </w:rPr>
        <w:t>}</w:t>
      </w:r>
    </w:p>
    <w:tbl>
      <w:tblPr>
        <w:tblStyle w:val="20"/>
        <w:tblW w:w="9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23"/>
        <w:gridCol w:w="2945"/>
        <w:gridCol w:w="3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rPr>
              <w:t>参数</w:t>
            </w:r>
          </w:p>
        </w:tc>
        <w:tc>
          <w:tcPr>
            <w:tcW w:w="1523" w:type="dxa"/>
          </w:tcPr>
          <w:p>
            <w:pPr>
              <w:ind w:left="0" w:leftChars="0" w:firstLine="0" w:firstLineChars="0"/>
            </w:pPr>
            <w:r>
              <w:rPr>
                <w:rFonts w:hint="eastAsia"/>
              </w:rPr>
              <w:t>参数类型</w:t>
            </w:r>
          </w:p>
        </w:tc>
        <w:tc>
          <w:tcPr>
            <w:tcW w:w="2945" w:type="dxa"/>
          </w:tcPr>
          <w:p>
            <w:r>
              <w:rPr>
                <w:rFonts w:hint="eastAsia"/>
              </w:rPr>
              <w:t>说明</w:t>
            </w:r>
          </w:p>
        </w:tc>
        <w:tc>
          <w:tcPr>
            <w:tcW w:w="3893" w:type="dxa"/>
          </w:tcPr>
          <w:p>
            <w:r>
              <w:rPr>
                <w:rFonts w:hint="eastAsia"/>
              </w:rPr>
              <w:t>示例值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rFonts w:hint="eastAsia"/>
                <w:color w:val="262626"/>
                <w:spacing w:val="12"/>
                <w:szCs w:val="21"/>
              </w:rPr>
              <w:t>code</w:t>
            </w:r>
          </w:p>
        </w:tc>
        <w:tc>
          <w:tcPr>
            <w:tcW w:w="1523" w:type="dxa"/>
          </w:tcPr>
          <w:p>
            <w:pPr>
              <w:ind w:left="0" w:leftChars="0" w:firstLine="0" w:firstLineChars="0"/>
            </w:pPr>
            <w:r>
              <w:rPr>
                <w:rFonts w:hint="eastAsia"/>
              </w:rPr>
              <w:t>int</w:t>
            </w:r>
          </w:p>
        </w:tc>
        <w:tc>
          <w:tcPr>
            <w:tcW w:w="2945" w:type="dxa"/>
          </w:tcPr>
          <w:p>
            <w:pPr>
              <w:ind w:left="0" w:leftChars="0" w:firstLine="0" w:firstLineChars="0"/>
            </w:pPr>
            <w:r>
              <w:rPr>
                <w:rFonts w:hint="eastAsia"/>
              </w:rPr>
              <w:t>返回码</w:t>
            </w:r>
          </w:p>
        </w:tc>
        <w:tc>
          <w:tcPr>
            <w:tcW w:w="3893" w:type="dxa"/>
          </w:tcPr>
          <w:p>
            <w:r>
              <w:t>20</w:t>
            </w:r>
            <w:r>
              <w:rPr>
                <w:rFonts w:hint="eastAsia"/>
              </w:rPr>
              <w:t>0为成功；4</w:t>
            </w:r>
            <w:r>
              <w:t>00</w:t>
            </w:r>
            <w:r>
              <w:rPr>
                <w:rFonts w:hint="eastAsia"/>
              </w:rPr>
              <w:t>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pPr>
            <w:r>
              <w:rPr>
                <w:color w:val="262626"/>
                <w:spacing w:val="12"/>
                <w:szCs w:val="21"/>
              </w:rPr>
              <w:t>msg</w:t>
            </w:r>
          </w:p>
        </w:tc>
        <w:tc>
          <w:tcPr>
            <w:tcW w:w="1523" w:type="dxa"/>
          </w:tcPr>
          <w:p>
            <w:pPr>
              <w:ind w:left="0" w:leftChars="0" w:firstLine="0" w:firstLineChars="0"/>
            </w:pPr>
            <w:r>
              <w:rPr>
                <w:rFonts w:hint="eastAsia"/>
              </w:rPr>
              <w:t>string</w:t>
            </w:r>
          </w:p>
        </w:tc>
        <w:tc>
          <w:tcPr>
            <w:tcW w:w="2945" w:type="dxa"/>
          </w:tcPr>
          <w:p>
            <w:pPr>
              <w:ind w:left="0" w:leftChars="0" w:firstLine="0" w:firstLineChars="0"/>
            </w:pPr>
            <w:r>
              <w:rPr>
                <w:rFonts w:hint="eastAsia"/>
              </w:rPr>
              <w:t>对返回码的文本描述内容。若返回码不为200，则返回错误描述信息</w:t>
            </w:r>
          </w:p>
        </w:tc>
        <w:tc>
          <w:tcPr>
            <w:tcW w:w="3893" w:type="dxa"/>
          </w:tcPr>
          <w:p>
            <w:pPr>
              <w:ind w:left="0" w:leftChars="0" w:firstLine="0" w:firstLineChars="0"/>
            </w:pPr>
            <w:r>
              <w:t>“</w:t>
            </w:r>
            <w:r>
              <w:rPr>
                <w:rFonts w:hint="eastAsia"/>
              </w:rPr>
              <w:t>success”表示请求成功，请求失败时（code非200）返回详细错误描述信息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ind w:left="0" w:leftChars="0" w:firstLine="0" w:firstLineChars="0"/>
              <w:rPr>
                <w:color w:val="262626"/>
                <w:spacing w:val="12"/>
                <w:szCs w:val="21"/>
              </w:rPr>
            </w:pPr>
            <w:r>
              <w:rPr>
                <w:color w:val="262626"/>
                <w:spacing w:val="12"/>
                <w:szCs w:val="21"/>
              </w:rPr>
              <w:t>data</w:t>
            </w:r>
          </w:p>
        </w:tc>
        <w:tc>
          <w:tcPr>
            <w:tcW w:w="1523" w:type="dxa"/>
          </w:tcPr>
          <w:p>
            <w:pPr>
              <w:ind w:left="0" w:leftChars="0" w:firstLine="0" w:firstLineChars="0"/>
            </w:pPr>
            <w:r>
              <w:rPr>
                <w:rFonts w:hint="eastAsia"/>
              </w:rPr>
              <w:t>string</w:t>
            </w:r>
          </w:p>
        </w:tc>
        <w:tc>
          <w:tcPr>
            <w:tcW w:w="2945" w:type="dxa"/>
          </w:tcPr>
          <w:p>
            <w:pPr>
              <w:ind w:left="0" w:leftChars="0" w:firstLine="0" w:firstLineChars="0"/>
            </w:pPr>
            <w:r>
              <w:rPr>
                <w:rFonts w:hint="eastAsia"/>
              </w:rPr>
              <w:t>数据区，如过没有数据返回，则为空</w:t>
            </w:r>
          </w:p>
        </w:tc>
        <w:tc>
          <w:tcPr>
            <w:tcW w:w="3893" w:type="dxa"/>
          </w:tcPr>
          <w:p>
            <w:pPr>
              <w:ind w:left="0" w:leftChars="0" w:firstLine="0" w:firstLineChars="0"/>
              <w:rPr>
                <w:rFonts w:hint="default" w:cs="Times New Roman"/>
                <w:color w:val="262626"/>
                <w:spacing w:val="12"/>
                <w:sz w:val="18"/>
                <w:szCs w:val="18"/>
                <w:lang w:val="en-US" w:eastAsia="zh-CN"/>
              </w:rPr>
            </w:pPr>
          </w:p>
        </w:tc>
      </w:tr>
    </w:tbl>
    <w:p>
      <w:pPr>
        <w:ind w:left="0" w:leftChars="0" w:firstLine="0" w:firstLineChars="0"/>
        <w:rPr>
          <w:rFonts w:hint="eastAsia"/>
        </w:rPr>
      </w:pPr>
    </w:p>
    <w:sectPr>
      <w:headerReference r:id="rId9" w:type="first"/>
      <w:footerReference r:id="rId12" w:type="first"/>
      <w:headerReference r:id="rId7" w:type="default"/>
      <w:footerReference r:id="rId10" w:type="default"/>
      <w:headerReference r:id="rId8" w:type="even"/>
      <w:footerReference r:id="rId11" w:type="even"/>
      <w:pgSz w:w="12240" w:h="15840"/>
      <w:pgMar w:top="720" w:right="720" w:bottom="720" w:left="720" w:header="10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風" w:date="2021-06-24T16:48:26Z" w:initials="">
    <w:p w14:paraId="341626E4">
      <w:pPr>
        <w:pStyle w:val="8"/>
        <w:rPr>
          <w:rFonts w:hint="default" w:eastAsia="宋体"/>
          <w:lang w:val="en-US" w:eastAsia="zh-CN"/>
        </w:rPr>
      </w:pPr>
      <w:r>
        <w:rPr>
          <w:rFonts w:hint="eastAsia"/>
          <w:lang w:val="en-US" w:eastAsia="zh-CN"/>
        </w:rPr>
        <w:t>若返回失败，不允许进行喷码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1626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107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5395" w:type="dxa"/>
          <w:vAlign w:val="center"/>
        </w:tcPr>
        <w:p>
          <w:pPr>
            <w:pStyle w:val="12"/>
            <w:ind w:firstLine="480"/>
          </w:pPr>
          <w:r>
            <w:rPr>
              <w:rFonts w:hint="eastAsia"/>
            </w:rPr>
            <w:t>湖南视比特机器人有限公司</w:t>
          </w:r>
        </w:p>
      </w:tc>
      <w:tc>
        <w:tcPr>
          <w:tcW w:w="5395" w:type="dxa"/>
          <w:vAlign w:val="center"/>
        </w:tcPr>
        <w:p>
          <w:pPr>
            <w:pStyle w:val="12"/>
            <w:ind w:firstLine="480"/>
            <w:jc w:val="right"/>
          </w:pPr>
          <w:r>
            <w:rPr>
              <w:rFonts w:hint="eastAsia"/>
            </w:rPr>
            <w:t>文件负责人：彭思远</w:t>
          </w:r>
        </w:p>
      </w:tc>
    </w:tr>
  </w:tbl>
  <w:p>
    <w:pPr>
      <w:pStyle w:val="12"/>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820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8"/>
      <w:gridCol w:w="1275"/>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restart"/>
          <w:vAlign w:val="center"/>
        </w:tcPr>
        <w:p>
          <w:pPr>
            <w:pStyle w:val="13"/>
            <w:ind w:firstLine="0" w:firstLineChars="0"/>
            <w:jc w:val="center"/>
            <w:rPr>
              <w:rFonts w:ascii="微软雅黑" w:hAnsi="微软雅黑" w:eastAsia="微软雅黑"/>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olor w:val="000000" w:themeColor="text1"/>
              <w:sz w:val="28"/>
              <w:szCs w:val="15"/>
              <w14:textFill>
                <w14:solidFill>
                  <w14:schemeClr w14:val="tx1"/>
                </w14:solidFill>
              </w14:textFill>
            </w:rPr>
            <w:t>视比特智能制造功能接口文档</w:t>
          </w:r>
        </w:p>
      </w:tc>
      <w:tc>
        <w:tcPr>
          <w:tcW w:w="1275"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版本</w:t>
          </w:r>
        </w:p>
      </w:tc>
      <w:tc>
        <w:tcPr>
          <w:tcW w:w="2252"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continue"/>
        </w:tcPr>
        <w:p>
          <w:pPr>
            <w:pStyle w:val="13"/>
            <w:ind w:firstLine="480"/>
            <w:jc w:val="right"/>
            <w:rPr>
              <w:color w:val="808080" w:themeColor="text1" w:themeTint="80"/>
              <w14:textFill>
                <w14:solidFill>
                  <w14:schemeClr w14:val="tx1">
                    <w14:lumMod w14:val="50000"/>
                    <w14:lumOff w14:val="50000"/>
                  </w14:schemeClr>
                </w14:solidFill>
              </w14:textFill>
            </w:rPr>
          </w:pPr>
        </w:p>
      </w:tc>
      <w:tc>
        <w:tcPr>
          <w:tcW w:w="1275"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编号</w:t>
          </w:r>
        </w:p>
      </w:tc>
      <w:tc>
        <w:tcPr>
          <w:tcW w:w="2252"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678" w:type="dxa"/>
          <w:vMerge w:val="continue"/>
        </w:tcPr>
        <w:p>
          <w:pPr>
            <w:pStyle w:val="13"/>
            <w:ind w:firstLine="480"/>
            <w:jc w:val="right"/>
            <w:rPr>
              <w:color w:val="808080" w:themeColor="text1" w:themeTint="80"/>
              <w14:textFill>
                <w14:solidFill>
                  <w14:schemeClr w14:val="tx1">
                    <w14:lumMod w14:val="50000"/>
                    <w14:lumOff w14:val="50000"/>
                  </w14:schemeClr>
                </w14:solidFill>
              </w14:textFill>
            </w:rPr>
          </w:pPr>
        </w:p>
      </w:tc>
      <w:tc>
        <w:tcPr>
          <w:tcW w:w="1275" w:type="dxa"/>
          <w:vAlign w:val="center"/>
        </w:tcPr>
        <w:p>
          <w:pPr>
            <w:pStyle w:val="13"/>
            <w:ind w:firstLine="480"/>
            <w:jc w:val="right"/>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color w:val="000000" w:themeColor="text1"/>
              <w14:textFill>
                <w14:solidFill>
                  <w14:schemeClr w14:val="tx1"/>
                </w14:solidFill>
              </w14:textFill>
            </w:rPr>
            <w:t>页码</w:t>
          </w:r>
        </w:p>
      </w:tc>
      <w:tc>
        <w:tcPr>
          <w:tcW w:w="2252" w:type="dxa"/>
          <w:vAlign w:val="center"/>
        </w:tcPr>
        <w:p>
          <w:pPr>
            <w:pStyle w:val="13"/>
            <w:ind w:firstLine="0" w:firstLineChars="0"/>
            <w:jc w:val="both"/>
            <w:rPr>
              <w:rFonts w:ascii="微软雅黑 Light" w:hAnsi="微软雅黑 Light" w:eastAsia="微软雅黑 Light"/>
              <w:color w:val="000000" w:themeColor="text1"/>
              <w14:textFill>
                <w14:solidFill>
                  <w14:schemeClr w14:val="tx1"/>
                </w14:solidFill>
              </w14:textFill>
            </w:rPr>
          </w:pPr>
          <w:r>
            <w:rPr>
              <w:rFonts w:hint="eastAsia" w:ascii="微软雅黑 Light" w:hAnsi="微软雅黑 Light" w:eastAsia="微软雅黑 Light"/>
              <w:bCs/>
              <w:color w:val="000000" w:themeColor="text1"/>
              <w14:textFill>
                <w14:solidFill>
                  <w14:schemeClr w14:val="tx1"/>
                </w14:solidFill>
              </w14:textFill>
            </w:rPr>
            <w:t>第</w:t>
          </w:r>
          <w:r>
            <w:rPr>
              <w:rFonts w:ascii="微软雅黑 Light" w:hAnsi="微软雅黑 Light" w:eastAsia="微软雅黑 Light"/>
              <w:bCs/>
              <w:color w:val="000000" w:themeColor="text1"/>
              <w14:textFill>
                <w14:solidFill>
                  <w14:schemeClr w14:val="tx1"/>
                </w14:solidFill>
              </w14:textFill>
            </w:rPr>
            <w:fldChar w:fldCharType="begin"/>
          </w:r>
          <w:r>
            <w:rPr>
              <w:rFonts w:ascii="微软雅黑 Light" w:hAnsi="微软雅黑 Light" w:eastAsia="微软雅黑 Light"/>
              <w:bCs/>
              <w:color w:val="000000" w:themeColor="text1"/>
              <w14:textFill>
                <w14:solidFill>
                  <w14:schemeClr w14:val="tx1"/>
                </w14:solidFill>
              </w14:textFill>
            </w:rPr>
            <w:instrText xml:space="preserve"> PAGE  \* Arabic  \* MERGEFORMAT </w:instrText>
          </w:r>
          <w:r>
            <w:rPr>
              <w:rFonts w:ascii="微软雅黑 Light" w:hAnsi="微软雅黑 Light" w:eastAsia="微软雅黑 Light"/>
              <w:bCs/>
              <w:color w:val="000000" w:themeColor="text1"/>
              <w14:textFill>
                <w14:solidFill>
                  <w14:schemeClr w14:val="tx1"/>
                </w14:solidFill>
              </w14:textFill>
            </w:rPr>
            <w:fldChar w:fldCharType="separate"/>
          </w:r>
          <w:r>
            <w:rPr>
              <w:rFonts w:ascii="微软雅黑 Light" w:hAnsi="微软雅黑 Light" w:eastAsia="微软雅黑 Light"/>
              <w:bCs/>
              <w:color w:val="000000" w:themeColor="text1"/>
              <w14:textFill>
                <w14:solidFill>
                  <w14:schemeClr w14:val="tx1"/>
                </w14:solidFill>
              </w14:textFill>
            </w:rPr>
            <w:t>5</w:t>
          </w:r>
          <w:r>
            <w:rPr>
              <w:rFonts w:ascii="微软雅黑 Light" w:hAnsi="微软雅黑 Light" w:eastAsia="微软雅黑 Light"/>
              <w:bCs/>
              <w:color w:val="000000" w:themeColor="text1"/>
              <w14:textFill>
                <w14:solidFill>
                  <w14:schemeClr w14:val="tx1"/>
                </w14:solidFill>
              </w14:textFill>
            </w:rPr>
            <w:fldChar w:fldCharType="end"/>
          </w:r>
          <w:r>
            <w:rPr>
              <w:rFonts w:hint="eastAsia" w:ascii="微软雅黑 Light" w:hAnsi="微软雅黑 Light" w:eastAsia="微软雅黑 Light"/>
              <w:bCs/>
              <w:color w:val="000000" w:themeColor="text1"/>
              <w14:textFill>
                <w14:solidFill>
                  <w14:schemeClr w14:val="tx1"/>
                </w14:solidFill>
              </w14:textFill>
            </w:rPr>
            <w:t>页</w:t>
          </w:r>
          <w:r>
            <w:rPr>
              <w:rFonts w:ascii="微软雅黑 Light" w:hAnsi="微软雅黑 Light" w:eastAsia="微软雅黑 Light"/>
              <w:color w:val="000000" w:themeColor="text1"/>
              <w14:textFill>
                <w14:solidFill>
                  <w14:schemeClr w14:val="tx1"/>
                </w14:solidFill>
              </w14:textFill>
            </w:rPr>
            <w:t xml:space="preserve">  </w:t>
          </w:r>
          <w:r>
            <w:rPr>
              <w:rFonts w:hint="eastAsia" w:ascii="微软雅黑 Light" w:hAnsi="微软雅黑 Light" w:eastAsia="微软雅黑 Light"/>
              <w:color w:val="000000" w:themeColor="text1"/>
              <w14:textFill>
                <w14:solidFill>
                  <w14:schemeClr w14:val="tx1"/>
                </w14:solidFill>
              </w14:textFill>
            </w:rPr>
            <w:t>共</w:t>
          </w:r>
          <w:r>
            <w:rPr>
              <w:rFonts w:ascii="微软雅黑 Light" w:hAnsi="微软雅黑 Light" w:eastAsia="微软雅黑 Light"/>
              <w:bCs/>
              <w:color w:val="000000" w:themeColor="text1"/>
              <w14:textFill>
                <w14:solidFill>
                  <w14:schemeClr w14:val="tx1"/>
                </w14:solidFill>
              </w14:textFill>
            </w:rPr>
            <w:fldChar w:fldCharType="begin"/>
          </w:r>
          <w:r>
            <w:rPr>
              <w:rFonts w:ascii="微软雅黑 Light" w:hAnsi="微软雅黑 Light" w:eastAsia="微软雅黑 Light"/>
              <w:bCs/>
              <w:color w:val="000000" w:themeColor="text1"/>
              <w14:textFill>
                <w14:solidFill>
                  <w14:schemeClr w14:val="tx1"/>
                </w14:solidFill>
              </w14:textFill>
            </w:rPr>
            <w:instrText xml:space="preserve"> NUMPAGES  \* Arabic  \* MERGEFORMAT </w:instrText>
          </w:r>
          <w:r>
            <w:rPr>
              <w:rFonts w:ascii="微软雅黑 Light" w:hAnsi="微软雅黑 Light" w:eastAsia="微软雅黑 Light"/>
              <w:bCs/>
              <w:color w:val="000000" w:themeColor="text1"/>
              <w14:textFill>
                <w14:solidFill>
                  <w14:schemeClr w14:val="tx1"/>
                </w14:solidFill>
              </w14:textFill>
            </w:rPr>
            <w:fldChar w:fldCharType="separate"/>
          </w:r>
          <w:r>
            <w:rPr>
              <w:rFonts w:ascii="微软雅黑 Light" w:hAnsi="微软雅黑 Light" w:eastAsia="微软雅黑 Light"/>
              <w:bCs/>
              <w:color w:val="000000" w:themeColor="text1"/>
              <w14:textFill>
                <w14:solidFill>
                  <w14:schemeClr w14:val="tx1"/>
                </w14:solidFill>
              </w14:textFill>
            </w:rPr>
            <w:t>21</w:t>
          </w:r>
          <w:r>
            <w:rPr>
              <w:rFonts w:ascii="微软雅黑 Light" w:hAnsi="微软雅黑 Light" w:eastAsia="微软雅黑 Light"/>
              <w:bCs/>
              <w:color w:val="000000" w:themeColor="text1"/>
              <w14:textFill>
                <w14:solidFill>
                  <w14:schemeClr w14:val="tx1"/>
                </w14:solidFill>
              </w14:textFill>
            </w:rPr>
            <w:fldChar w:fldCharType="end"/>
          </w:r>
          <w:r>
            <w:rPr>
              <w:rFonts w:hint="eastAsia" w:ascii="微软雅黑 Light" w:hAnsi="微软雅黑 Light" w:eastAsia="微软雅黑 Light"/>
              <w:bCs/>
              <w:color w:val="000000" w:themeColor="text1"/>
              <w14:textFill>
                <w14:solidFill>
                  <w14:schemeClr w14:val="tx1"/>
                </w14:solidFill>
              </w14:textFill>
            </w:rPr>
            <w:t>页</w:t>
          </w:r>
        </w:p>
      </w:tc>
    </w:tr>
  </w:tbl>
  <w:p>
    <w:pPr>
      <w:pStyle w:val="13"/>
      <w:ind w:firstLine="480"/>
      <w:jc w:val="right"/>
      <w:rPr>
        <w:color w:val="808080" w:themeColor="text1" w:themeTint="80"/>
        <w14:textFill>
          <w14:solidFill>
            <w14:schemeClr w14:val="tx1">
              <w14:lumMod w14:val="50000"/>
              <w14:lumOff w14:val="50000"/>
            </w14:schemeClr>
          </w14:solidFill>
        </w14:textFill>
      </w:rPr>
    </w:pPr>
  </w:p>
  <w:p>
    <w:pPr>
      <w:pStyle w:val="13"/>
      <w:ind w:firstLine="480"/>
      <w:jc w:val="right"/>
      <w:rPr>
        <w:color w:val="808080" w:themeColor="text1" w:themeTint="80"/>
        <w14:textFill>
          <w14:solidFill>
            <w14:schemeClr w14:val="tx1">
              <w14:lumMod w14:val="50000"/>
              <w14:lumOff w14:val="50000"/>
            </w14:schemeClr>
          </w14:solidFill>
        </w14:textFill>
      </w:rPr>
    </w:pPr>
    <w:r>
      <w:rPr>
        <w:rFonts w:hint="eastAsia" w:asciiTheme="minorEastAsia" w:hAnsiTheme="minorEastAsia"/>
        <w:szCs w:val="24"/>
      </w:rPr>
      <w:drawing>
        <wp:anchor distT="0" distB="0" distL="114300" distR="114300" simplePos="0" relativeHeight="251659264" behindDoc="0" locked="0" layoutInCell="1" allowOverlap="1">
          <wp:simplePos x="0" y="0"/>
          <wp:positionH relativeFrom="margin">
            <wp:posOffset>-12065</wp:posOffset>
          </wp:positionH>
          <wp:positionV relativeFrom="paragraph">
            <wp:posOffset>-714375</wp:posOffset>
          </wp:positionV>
          <wp:extent cx="1527810" cy="660400"/>
          <wp:effectExtent l="0" t="0" r="0" b="6350"/>
          <wp:wrapThrough wrapText="bothSides">
            <wp:wrapPolygon>
              <wp:start x="0" y="0"/>
              <wp:lineTo x="0" y="21185"/>
              <wp:lineTo x="21277" y="21185"/>
              <wp:lineTo x="21277" y="0"/>
              <wp:lineTo x="0" y="0"/>
            </wp:wrapPolygon>
          </wp:wrapThrough>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7810" cy="6604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DE979"/>
    <w:multiLevelType w:val="singleLevel"/>
    <w:tmpl w:val="9FCDE979"/>
    <w:lvl w:ilvl="0" w:tentative="0">
      <w:start w:val="1"/>
      <w:numFmt w:val="decimal"/>
      <w:suff w:val="nothing"/>
      <w:lvlText w:val="%1、"/>
      <w:lvlJc w:val="left"/>
    </w:lvl>
  </w:abstractNum>
  <w:abstractNum w:abstractNumId="1">
    <w:nsid w:val="0895723C"/>
    <w:multiLevelType w:val="multilevel"/>
    <w:tmpl w:val="089572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E516EA"/>
    <w:multiLevelType w:val="multilevel"/>
    <w:tmpl w:val="0EE516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5CA0E6"/>
    <w:multiLevelType w:val="singleLevel"/>
    <w:tmpl w:val="175CA0E6"/>
    <w:lvl w:ilvl="0" w:tentative="0">
      <w:start w:val="1"/>
      <w:numFmt w:val="decimal"/>
      <w:suff w:val="nothing"/>
      <w:lvlText w:val="%1、"/>
      <w:lvlJc w:val="left"/>
    </w:lvl>
  </w:abstractNum>
  <w:abstractNum w:abstractNumId="4">
    <w:nsid w:val="182B61FB"/>
    <w:multiLevelType w:val="multilevel"/>
    <w:tmpl w:val="182B61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966879"/>
    <w:multiLevelType w:val="multilevel"/>
    <w:tmpl w:val="18966879"/>
    <w:lvl w:ilvl="0" w:tentative="0">
      <w:start w:val="4"/>
      <w:numFmt w:val="decimal"/>
      <w:lvlText w:val="%1"/>
      <w:lvlJc w:val="left"/>
      <w:pPr>
        <w:ind w:left="492" w:hanging="492"/>
      </w:pPr>
      <w:rPr>
        <w:rFonts w:hint="default"/>
      </w:rPr>
    </w:lvl>
    <w:lvl w:ilvl="1" w:tentative="0">
      <w:start w:val="1"/>
      <w:numFmt w:val="decimal"/>
      <w:lvlText w:val="%1.%2"/>
      <w:lvlJc w:val="left"/>
      <w:pPr>
        <w:ind w:left="1140"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6">
    <w:nsid w:val="18A931D3"/>
    <w:multiLevelType w:val="multilevel"/>
    <w:tmpl w:val="18A931D3"/>
    <w:lvl w:ilvl="0" w:tentative="0">
      <w:start w:val="3"/>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22874AFE"/>
    <w:multiLevelType w:val="multilevel"/>
    <w:tmpl w:val="22874AFE"/>
    <w:lvl w:ilvl="0" w:tentative="0">
      <w:start w:val="7"/>
      <w:numFmt w:val="decimal"/>
      <w:lvlText w:val="%1"/>
      <w:lvlJc w:val="left"/>
      <w:pPr>
        <w:ind w:left="492" w:hanging="492"/>
      </w:pPr>
      <w:rPr>
        <w:rFonts w:hint="default"/>
      </w:rPr>
    </w:lvl>
    <w:lvl w:ilvl="1" w:tentative="0">
      <w:start w:val="2"/>
      <w:numFmt w:val="decimal"/>
      <w:lvlText w:val="%1.%2"/>
      <w:lvlJc w:val="left"/>
      <w:pPr>
        <w:ind w:left="1140"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8">
    <w:nsid w:val="337F5CE4"/>
    <w:multiLevelType w:val="multilevel"/>
    <w:tmpl w:val="337F5C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C665F66"/>
    <w:multiLevelType w:val="multilevel"/>
    <w:tmpl w:val="3C665F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E4C181D"/>
    <w:multiLevelType w:val="multilevel"/>
    <w:tmpl w:val="3E4C181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3E52229D"/>
    <w:multiLevelType w:val="multilevel"/>
    <w:tmpl w:val="3E52229D"/>
    <w:lvl w:ilvl="0" w:tentative="0">
      <w:start w:val="10"/>
      <w:numFmt w:val="decimal"/>
      <w:lvlText w:val="%1"/>
      <w:lvlJc w:val="left"/>
      <w:pPr>
        <w:ind w:left="636" w:hanging="636"/>
      </w:pPr>
      <w:rPr>
        <w:rFonts w:hint="default"/>
      </w:rPr>
    </w:lvl>
    <w:lvl w:ilvl="1" w:tentative="0">
      <w:start w:val="1"/>
      <w:numFmt w:val="decimal"/>
      <w:lvlText w:val="%1.%2"/>
      <w:lvlJc w:val="left"/>
      <w:pPr>
        <w:ind w:left="1137" w:hanging="720"/>
      </w:pPr>
      <w:rPr>
        <w:rFonts w:hint="default"/>
      </w:rPr>
    </w:lvl>
    <w:lvl w:ilvl="2" w:tentative="0">
      <w:start w:val="1"/>
      <w:numFmt w:val="decimal"/>
      <w:lvlText w:val="%1.%2.%3"/>
      <w:lvlJc w:val="left"/>
      <w:pPr>
        <w:ind w:left="1914" w:hanging="1080"/>
      </w:pPr>
      <w:rPr>
        <w:rFonts w:hint="default"/>
      </w:rPr>
    </w:lvl>
    <w:lvl w:ilvl="3" w:tentative="0">
      <w:start w:val="1"/>
      <w:numFmt w:val="decimal"/>
      <w:lvlText w:val="%1.%2.%3.%4"/>
      <w:lvlJc w:val="left"/>
      <w:pPr>
        <w:ind w:left="2331" w:hanging="1080"/>
      </w:pPr>
      <w:rPr>
        <w:rFonts w:hint="default"/>
      </w:rPr>
    </w:lvl>
    <w:lvl w:ilvl="4" w:tentative="0">
      <w:start w:val="1"/>
      <w:numFmt w:val="decimal"/>
      <w:lvlText w:val="%1.%2.%3.%4.%5"/>
      <w:lvlJc w:val="left"/>
      <w:pPr>
        <w:ind w:left="3108" w:hanging="1440"/>
      </w:pPr>
      <w:rPr>
        <w:rFonts w:hint="default"/>
      </w:rPr>
    </w:lvl>
    <w:lvl w:ilvl="5" w:tentative="0">
      <w:start w:val="1"/>
      <w:numFmt w:val="decimal"/>
      <w:lvlText w:val="%1.%2.%3.%4.%5.%6"/>
      <w:lvlJc w:val="left"/>
      <w:pPr>
        <w:ind w:left="3885" w:hanging="1800"/>
      </w:pPr>
      <w:rPr>
        <w:rFonts w:hint="default"/>
      </w:rPr>
    </w:lvl>
    <w:lvl w:ilvl="6" w:tentative="0">
      <w:start w:val="1"/>
      <w:numFmt w:val="decimal"/>
      <w:lvlText w:val="%1.%2.%3.%4.%5.%6.%7"/>
      <w:lvlJc w:val="left"/>
      <w:pPr>
        <w:ind w:left="4662" w:hanging="2160"/>
      </w:pPr>
      <w:rPr>
        <w:rFonts w:hint="default"/>
      </w:rPr>
    </w:lvl>
    <w:lvl w:ilvl="7" w:tentative="0">
      <w:start w:val="1"/>
      <w:numFmt w:val="decimal"/>
      <w:lvlText w:val="%1.%2.%3.%4.%5.%6.%7.%8"/>
      <w:lvlJc w:val="left"/>
      <w:pPr>
        <w:ind w:left="5439" w:hanging="2520"/>
      </w:pPr>
      <w:rPr>
        <w:rFonts w:hint="default"/>
      </w:rPr>
    </w:lvl>
    <w:lvl w:ilvl="8" w:tentative="0">
      <w:start w:val="1"/>
      <w:numFmt w:val="decimal"/>
      <w:lvlText w:val="%1.%2.%3.%4.%5.%6.%7.%8.%9"/>
      <w:lvlJc w:val="left"/>
      <w:pPr>
        <w:ind w:left="6216" w:hanging="2880"/>
      </w:pPr>
      <w:rPr>
        <w:rFonts w:hint="default"/>
      </w:rPr>
    </w:lvl>
  </w:abstractNum>
  <w:abstractNum w:abstractNumId="12">
    <w:nsid w:val="3F9D3C22"/>
    <w:multiLevelType w:val="multilevel"/>
    <w:tmpl w:val="3F9D3C2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4053FAB"/>
    <w:multiLevelType w:val="multilevel"/>
    <w:tmpl w:val="44053FAB"/>
    <w:lvl w:ilvl="0" w:tentative="0">
      <w:start w:val="8"/>
      <w:numFmt w:val="decimal"/>
      <w:lvlText w:val="%1"/>
      <w:lvlJc w:val="left"/>
      <w:pPr>
        <w:ind w:left="492" w:hanging="492"/>
      </w:pPr>
      <w:rPr>
        <w:rFonts w:hint="default"/>
      </w:rPr>
    </w:lvl>
    <w:lvl w:ilvl="1" w:tentative="0">
      <w:start w:val="1"/>
      <w:numFmt w:val="decimal"/>
      <w:lvlText w:val="%1.%2"/>
      <w:lvlJc w:val="left"/>
      <w:pPr>
        <w:ind w:left="1140"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14">
    <w:nsid w:val="48BE6C7B"/>
    <w:multiLevelType w:val="multilevel"/>
    <w:tmpl w:val="48BE6C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F681BF9"/>
    <w:multiLevelType w:val="multilevel"/>
    <w:tmpl w:val="4F681BF9"/>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16">
    <w:nsid w:val="522E655F"/>
    <w:multiLevelType w:val="multilevel"/>
    <w:tmpl w:val="522E655F"/>
    <w:lvl w:ilvl="0" w:tentative="0">
      <w:start w:val="6"/>
      <w:numFmt w:val="decimal"/>
      <w:lvlText w:val="%1"/>
      <w:lvlJc w:val="left"/>
      <w:pPr>
        <w:ind w:left="492" w:hanging="492"/>
      </w:pPr>
      <w:rPr>
        <w:rFonts w:hint="default"/>
      </w:rPr>
    </w:lvl>
    <w:lvl w:ilvl="1" w:tentative="0">
      <w:start w:val="1"/>
      <w:numFmt w:val="decimal"/>
      <w:lvlText w:val="%1.%2"/>
      <w:lvlJc w:val="left"/>
      <w:pPr>
        <w:ind w:left="1145" w:hanging="720"/>
      </w:pPr>
      <w:rPr>
        <w:rFonts w:hint="default"/>
      </w:rPr>
    </w:lvl>
    <w:lvl w:ilvl="2" w:tentative="0">
      <w:start w:val="1"/>
      <w:numFmt w:val="decimal"/>
      <w:lvlText w:val="%1.%2.%3"/>
      <w:lvlJc w:val="left"/>
      <w:pPr>
        <w:ind w:left="1930" w:hanging="108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3140" w:hanging="1440"/>
      </w:pPr>
      <w:rPr>
        <w:rFonts w:hint="default"/>
      </w:rPr>
    </w:lvl>
    <w:lvl w:ilvl="5" w:tentative="0">
      <w:start w:val="1"/>
      <w:numFmt w:val="decimal"/>
      <w:lvlText w:val="%1.%2.%3.%4.%5.%6"/>
      <w:lvlJc w:val="left"/>
      <w:pPr>
        <w:ind w:left="3925" w:hanging="1800"/>
      </w:pPr>
      <w:rPr>
        <w:rFonts w:hint="default"/>
      </w:rPr>
    </w:lvl>
    <w:lvl w:ilvl="6" w:tentative="0">
      <w:start w:val="1"/>
      <w:numFmt w:val="decimal"/>
      <w:lvlText w:val="%1.%2.%3.%4.%5.%6.%7"/>
      <w:lvlJc w:val="left"/>
      <w:pPr>
        <w:ind w:left="4710" w:hanging="2160"/>
      </w:pPr>
      <w:rPr>
        <w:rFonts w:hint="default"/>
      </w:rPr>
    </w:lvl>
    <w:lvl w:ilvl="7" w:tentative="0">
      <w:start w:val="1"/>
      <w:numFmt w:val="decimal"/>
      <w:lvlText w:val="%1.%2.%3.%4.%5.%6.%7.%8"/>
      <w:lvlJc w:val="left"/>
      <w:pPr>
        <w:ind w:left="5495" w:hanging="2520"/>
      </w:pPr>
      <w:rPr>
        <w:rFonts w:hint="default"/>
      </w:rPr>
    </w:lvl>
    <w:lvl w:ilvl="8" w:tentative="0">
      <w:start w:val="1"/>
      <w:numFmt w:val="decimal"/>
      <w:lvlText w:val="%1.%2.%3.%4.%5.%6.%7.%8.%9"/>
      <w:lvlJc w:val="left"/>
      <w:pPr>
        <w:ind w:left="6280" w:hanging="2880"/>
      </w:pPr>
      <w:rPr>
        <w:rFonts w:hint="default"/>
      </w:rPr>
    </w:lvl>
  </w:abstractNum>
  <w:abstractNum w:abstractNumId="17">
    <w:nsid w:val="5B2D0C51"/>
    <w:multiLevelType w:val="multilevel"/>
    <w:tmpl w:val="5B2D0C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B5173AB"/>
    <w:multiLevelType w:val="multilevel"/>
    <w:tmpl w:val="5B5173AB"/>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9">
    <w:nsid w:val="6CB82AF2"/>
    <w:multiLevelType w:val="multilevel"/>
    <w:tmpl w:val="6CB82A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745368C9"/>
    <w:multiLevelType w:val="multilevel"/>
    <w:tmpl w:val="745368C9"/>
    <w:lvl w:ilvl="0" w:tentative="0">
      <w:start w:val="5"/>
      <w:numFmt w:val="decimal"/>
      <w:lvlText w:val="%1"/>
      <w:lvlJc w:val="left"/>
      <w:pPr>
        <w:ind w:left="492" w:hanging="492"/>
      </w:pPr>
      <w:rPr>
        <w:rFonts w:hint="default"/>
      </w:rPr>
    </w:lvl>
    <w:lvl w:ilvl="1" w:tentative="0">
      <w:start w:val="1"/>
      <w:numFmt w:val="decimal"/>
      <w:lvlText w:val="%1.%2"/>
      <w:lvlJc w:val="left"/>
      <w:pPr>
        <w:ind w:left="1145"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460" w:hanging="2520"/>
      </w:pPr>
      <w:rPr>
        <w:rFonts w:hint="default"/>
      </w:rPr>
    </w:lvl>
    <w:lvl w:ilvl="8" w:tentative="0">
      <w:start w:val="1"/>
      <w:numFmt w:val="decimal"/>
      <w:lvlText w:val="%1.%2.%3.%4.%5.%6.%7.%8.%9"/>
      <w:lvlJc w:val="left"/>
      <w:pPr>
        <w:ind w:left="6240" w:hanging="2880"/>
      </w:pPr>
      <w:rPr>
        <w:rFonts w:hint="default"/>
      </w:rPr>
    </w:lvl>
  </w:abstractNum>
  <w:abstractNum w:abstractNumId="21">
    <w:nsid w:val="7E28281B"/>
    <w:multiLevelType w:val="multilevel"/>
    <w:tmpl w:val="7E28281B"/>
    <w:lvl w:ilvl="0" w:tentative="0">
      <w:start w:val="9"/>
      <w:numFmt w:val="decimal"/>
      <w:lvlText w:val="%1"/>
      <w:lvlJc w:val="left"/>
      <w:pPr>
        <w:ind w:left="492" w:hanging="492"/>
      </w:pPr>
      <w:rPr>
        <w:rFonts w:hint="default"/>
      </w:rPr>
    </w:lvl>
    <w:lvl w:ilvl="1" w:tentative="0">
      <w:start w:val="1"/>
      <w:numFmt w:val="decimal"/>
      <w:lvlText w:val="%1.%2"/>
      <w:lvlJc w:val="left"/>
      <w:pPr>
        <w:ind w:left="1145" w:hanging="720"/>
      </w:pPr>
      <w:rPr>
        <w:rFonts w:hint="default"/>
      </w:rPr>
    </w:lvl>
    <w:lvl w:ilvl="2" w:tentative="0">
      <w:start w:val="1"/>
      <w:numFmt w:val="decimal"/>
      <w:lvlText w:val="%1.%2.%3"/>
      <w:lvlJc w:val="left"/>
      <w:pPr>
        <w:ind w:left="1930" w:hanging="108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3140" w:hanging="1440"/>
      </w:pPr>
      <w:rPr>
        <w:rFonts w:hint="default"/>
      </w:rPr>
    </w:lvl>
    <w:lvl w:ilvl="5" w:tentative="0">
      <w:start w:val="1"/>
      <w:numFmt w:val="decimal"/>
      <w:lvlText w:val="%1.%2.%3.%4.%5.%6"/>
      <w:lvlJc w:val="left"/>
      <w:pPr>
        <w:ind w:left="3925" w:hanging="1800"/>
      </w:pPr>
      <w:rPr>
        <w:rFonts w:hint="default"/>
      </w:rPr>
    </w:lvl>
    <w:lvl w:ilvl="6" w:tentative="0">
      <w:start w:val="1"/>
      <w:numFmt w:val="decimal"/>
      <w:lvlText w:val="%1.%2.%3.%4.%5.%6.%7"/>
      <w:lvlJc w:val="left"/>
      <w:pPr>
        <w:ind w:left="4710" w:hanging="2160"/>
      </w:pPr>
      <w:rPr>
        <w:rFonts w:hint="default"/>
      </w:rPr>
    </w:lvl>
    <w:lvl w:ilvl="7" w:tentative="0">
      <w:start w:val="1"/>
      <w:numFmt w:val="decimal"/>
      <w:lvlText w:val="%1.%2.%3.%4.%5.%6.%7.%8"/>
      <w:lvlJc w:val="left"/>
      <w:pPr>
        <w:ind w:left="5495" w:hanging="2520"/>
      </w:pPr>
      <w:rPr>
        <w:rFonts w:hint="default"/>
      </w:rPr>
    </w:lvl>
    <w:lvl w:ilvl="8" w:tentative="0">
      <w:start w:val="1"/>
      <w:numFmt w:val="decimal"/>
      <w:lvlText w:val="%1.%2.%3.%4.%5.%6.%7.%8.%9"/>
      <w:lvlJc w:val="left"/>
      <w:pPr>
        <w:ind w:left="6280" w:hanging="2880"/>
      </w:pPr>
      <w:rPr>
        <w:rFonts w:hint="default"/>
      </w:rPr>
    </w:lvl>
  </w:abstractNum>
  <w:abstractNum w:abstractNumId="22">
    <w:nsid w:val="7F2925FA"/>
    <w:multiLevelType w:val="multilevel"/>
    <w:tmpl w:val="7F2925F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4"/>
  </w:num>
  <w:num w:numId="2">
    <w:abstractNumId w:val="1"/>
  </w:num>
  <w:num w:numId="3">
    <w:abstractNumId w:val="2"/>
  </w:num>
  <w:num w:numId="4">
    <w:abstractNumId w:val="17"/>
  </w:num>
  <w:num w:numId="5">
    <w:abstractNumId w:val="0"/>
  </w:num>
  <w:num w:numId="6">
    <w:abstractNumId w:val="3"/>
  </w:num>
  <w:num w:numId="7">
    <w:abstractNumId w:val="12"/>
  </w:num>
  <w:num w:numId="8">
    <w:abstractNumId w:val="9"/>
  </w:num>
  <w:num w:numId="9">
    <w:abstractNumId w:val="8"/>
  </w:num>
  <w:num w:numId="10">
    <w:abstractNumId w:val="19"/>
  </w:num>
  <w:num w:numId="11">
    <w:abstractNumId w:val="6"/>
  </w:num>
  <w:num w:numId="12">
    <w:abstractNumId w:val="18"/>
  </w:num>
  <w:num w:numId="13">
    <w:abstractNumId w:val="15"/>
  </w:num>
  <w:num w:numId="14">
    <w:abstractNumId w:val="22"/>
  </w:num>
  <w:num w:numId="15">
    <w:abstractNumId w:val="5"/>
  </w:num>
  <w:num w:numId="16">
    <w:abstractNumId w:val="20"/>
  </w:num>
  <w:num w:numId="17">
    <w:abstractNumId w:val="4"/>
  </w:num>
  <w:num w:numId="18">
    <w:abstractNumId w:val="10"/>
  </w:num>
  <w:num w:numId="19">
    <w:abstractNumId w:val="16"/>
  </w:num>
  <w:num w:numId="20">
    <w:abstractNumId w:val="7"/>
  </w:num>
  <w:num w:numId="21">
    <w:abstractNumId w:val="13"/>
  </w:num>
  <w:num w:numId="22">
    <w:abstractNumId w:val="21"/>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eng yuxian">
    <w15:presenceInfo w15:providerId="Windows Live" w15:userId="f64c3812ee674b58"/>
  </w15:person>
  <w15:person w15:author="風">
    <w15:presenceInfo w15:providerId="WPS Office" w15:userId="341875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3A"/>
    <w:rsid w:val="00000574"/>
    <w:rsid w:val="00000BC8"/>
    <w:rsid w:val="0000328D"/>
    <w:rsid w:val="0000329A"/>
    <w:rsid w:val="00003743"/>
    <w:rsid w:val="000052D4"/>
    <w:rsid w:val="0000623D"/>
    <w:rsid w:val="00006E49"/>
    <w:rsid w:val="000072E2"/>
    <w:rsid w:val="00011120"/>
    <w:rsid w:val="000116B5"/>
    <w:rsid w:val="000123E1"/>
    <w:rsid w:val="00013049"/>
    <w:rsid w:val="00013D4F"/>
    <w:rsid w:val="00017B69"/>
    <w:rsid w:val="0002097F"/>
    <w:rsid w:val="00020C59"/>
    <w:rsid w:val="00020D19"/>
    <w:rsid w:val="00021007"/>
    <w:rsid w:val="00021B01"/>
    <w:rsid w:val="000221DB"/>
    <w:rsid w:val="000232C8"/>
    <w:rsid w:val="00024E75"/>
    <w:rsid w:val="00025163"/>
    <w:rsid w:val="000263B6"/>
    <w:rsid w:val="00026A71"/>
    <w:rsid w:val="00027D27"/>
    <w:rsid w:val="00030024"/>
    <w:rsid w:val="0003020C"/>
    <w:rsid w:val="00030424"/>
    <w:rsid w:val="00031097"/>
    <w:rsid w:val="0003150A"/>
    <w:rsid w:val="00031A57"/>
    <w:rsid w:val="00032478"/>
    <w:rsid w:val="00033426"/>
    <w:rsid w:val="00033442"/>
    <w:rsid w:val="0003395D"/>
    <w:rsid w:val="00033EE4"/>
    <w:rsid w:val="0003410F"/>
    <w:rsid w:val="0003470F"/>
    <w:rsid w:val="00034E68"/>
    <w:rsid w:val="000352C5"/>
    <w:rsid w:val="000353F0"/>
    <w:rsid w:val="0003674F"/>
    <w:rsid w:val="00036A87"/>
    <w:rsid w:val="00037F3F"/>
    <w:rsid w:val="000407E9"/>
    <w:rsid w:val="00041053"/>
    <w:rsid w:val="00041571"/>
    <w:rsid w:val="000420A0"/>
    <w:rsid w:val="00042F84"/>
    <w:rsid w:val="000462D1"/>
    <w:rsid w:val="000466ED"/>
    <w:rsid w:val="0004695A"/>
    <w:rsid w:val="0005007B"/>
    <w:rsid w:val="00050636"/>
    <w:rsid w:val="000511C9"/>
    <w:rsid w:val="0005167D"/>
    <w:rsid w:val="00051F32"/>
    <w:rsid w:val="000522F7"/>
    <w:rsid w:val="00052DEE"/>
    <w:rsid w:val="00053618"/>
    <w:rsid w:val="00054635"/>
    <w:rsid w:val="000546D0"/>
    <w:rsid w:val="00054B91"/>
    <w:rsid w:val="000550F0"/>
    <w:rsid w:val="00056B1A"/>
    <w:rsid w:val="0005750F"/>
    <w:rsid w:val="00060594"/>
    <w:rsid w:val="00062877"/>
    <w:rsid w:val="0006339F"/>
    <w:rsid w:val="00063E57"/>
    <w:rsid w:val="00063EDC"/>
    <w:rsid w:val="0006406B"/>
    <w:rsid w:val="00064371"/>
    <w:rsid w:val="00064420"/>
    <w:rsid w:val="00064733"/>
    <w:rsid w:val="0006549A"/>
    <w:rsid w:val="00065607"/>
    <w:rsid w:val="00065D16"/>
    <w:rsid w:val="00065DC7"/>
    <w:rsid w:val="00067A72"/>
    <w:rsid w:val="00070684"/>
    <w:rsid w:val="0007135B"/>
    <w:rsid w:val="00071B7E"/>
    <w:rsid w:val="00071CAD"/>
    <w:rsid w:val="000736DB"/>
    <w:rsid w:val="00074333"/>
    <w:rsid w:val="0007565B"/>
    <w:rsid w:val="00075C34"/>
    <w:rsid w:val="00077407"/>
    <w:rsid w:val="000776CF"/>
    <w:rsid w:val="00077A75"/>
    <w:rsid w:val="00077F79"/>
    <w:rsid w:val="00080E83"/>
    <w:rsid w:val="0008189B"/>
    <w:rsid w:val="000819E9"/>
    <w:rsid w:val="0008214D"/>
    <w:rsid w:val="00082C10"/>
    <w:rsid w:val="00083273"/>
    <w:rsid w:val="00083989"/>
    <w:rsid w:val="00083CE7"/>
    <w:rsid w:val="00084068"/>
    <w:rsid w:val="000857A2"/>
    <w:rsid w:val="000857E8"/>
    <w:rsid w:val="00085DFB"/>
    <w:rsid w:val="00085ECE"/>
    <w:rsid w:val="000878F7"/>
    <w:rsid w:val="00087B36"/>
    <w:rsid w:val="00087C78"/>
    <w:rsid w:val="0009039A"/>
    <w:rsid w:val="00090649"/>
    <w:rsid w:val="00090F4F"/>
    <w:rsid w:val="00090F79"/>
    <w:rsid w:val="000910B4"/>
    <w:rsid w:val="0009167B"/>
    <w:rsid w:val="00091DF7"/>
    <w:rsid w:val="00092570"/>
    <w:rsid w:val="0009394D"/>
    <w:rsid w:val="00093CE3"/>
    <w:rsid w:val="00093F95"/>
    <w:rsid w:val="000943E6"/>
    <w:rsid w:val="0009443B"/>
    <w:rsid w:val="00094A68"/>
    <w:rsid w:val="00094B9F"/>
    <w:rsid w:val="000951B9"/>
    <w:rsid w:val="00095601"/>
    <w:rsid w:val="00095680"/>
    <w:rsid w:val="00095FDE"/>
    <w:rsid w:val="00096424"/>
    <w:rsid w:val="00096D92"/>
    <w:rsid w:val="000A0D74"/>
    <w:rsid w:val="000A19DB"/>
    <w:rsid w:val="000A1C06"/>
    <w:rsid w:val="000A2F29"/>
    <w:rsid w:val="000A3122"/>
    <w:rsid w:val="000A4301"/>
    <w:rsid w:val="000A4493"/>
    <w:rsid w:val="000A46CA"/>
    <w:rsid w:val="000A49C2"/>
    <w:rsid w:val="000A55FD"/>
    <w:rsid w:val="000A5604"/>
    <w:rsid w:val="000A583F"/>
    <w:rsid w:val="000A67DD"/>
    <w:rsid w:val="000A682A"/>
    <w:rsid w:val="000A7E8F"/>
    <w:rsid w:val="000A7F04"/>
    <w:rsid w:val="000B03E8"/>
    <w:rsid w:val="000B162F"/>
    <w:rsid w:val="000B18BB"/>
    <w:rsid w:val="000B280E"/>
    <w:rsid w:val="000B29D2"/>
    <w:rsid w:val="000B2ECC"/>
    <w:rsid w:val="000B3480"/>
    <w:rsid w:val="000B35C3"/>
    <w:rsid w:val="000B4741"/>
    <w:rsid w:val="000B486E"/>
    <w:rsid w:val="000B4BAD"/>
    <w:rsid w:val="000B53BC"/>
    <w:rsid w:val="000B5AAC"/>
    <w:rsid w:val="000B61B2"/>
    <w:rsid w:val="000B647B"/>
    <w:rsid w:val="000B6EA7"/>
    <w:rsid w:val="000C0314"/>
    <w:rsid w:val="000C0CA4"/>
    <w:rsid w:val="000C13F4"/>
    <w:rsid w:val="000C382B"/>
    <w:rsid w:val="000C3B8D"/>
    <w:rsid w:val="000C3D99"/>
    <w:rsid w:val="000C4557"/>
    <w:rsid w:val="000C5217"/>
    <w:rsid w:val="000C52FD"/>
    <w:rsid w:val="000C5AA6"/>
    <w:rsid w:val="000C5B00"/>
    <w:rsid w:val="000C6B34"/>
    <w:rsid w:val="000C7884"/>
    <w:rsid w:val="000D0C83"/>
    <w:rsid w:val="000D0F82"/>
    <w:rsid w:val="000D149E"/>
    <w:rsid w:val="000D1F7C"/>
    <w:rsid w:val="000D25C4"/>
    <w:rsid w:val="000D2B92"/>
    <w:rsid w:val="000D3CEF"/>
    <w:rsid w:val="000D3DA2"/>
    <w:rsid w:val="000D413E"/>
    <w:rsid w:val="000D443F"/>
    <w:rsid w:val="000D48F8"/>
    <w:rsid w:val="000D4DF5"/>
    <w:rsid w:val="000D52E1"/>
    <w:rsid w:val="000D55EC"/>
    <w:rsid w:val="000D564D"/>
    <w:rsid w:val="000D5DA6"/>
    <w:rsid w:val="000D6176"/>
    <w:rsid w:val="000D74CB"/>
    <w:rsid w:val="000D74ED"/>
    <w:rsid w:val="000D7CF7"/>
    <w:rsid w:val="000E100D"/>
    <w:rsid w:val="000E1B23"/>
    <w:rsid w:val="000E2541"/>
    <w:rsid w:val="000E2659"/>
    <w:rsid w:val="000E299F"/>
    <w:rsid w:val="000E2F73"/>
    <w:rsid w:val="000E2FBD"/>
    <w:rsid w:val="000E46FF"/>
    <w:rsid w:val="000E4D9C"/>
    <w:rsid w:val="000E5413"/>
    <w:rsid w:val="000E773A"/>
    <w:rsid w:val="000F0494"/>
    <w:rsid w:val="000F0B7F"/>
    <w:rsid w:val="000F17C5"/>
    <w:rsid w:val="000F19D9"/>
    <w:rsid w:val="000F1F07"/>
    <w:rsid w:val="000F2217"/>
    <w:rsid w:val="000F23EF"/>
    <w:rsid w:val="000F2CC7"/>
    <w:rsid w:val="000F3CD2"/>
    <w:rsid w:val="000F3F51"/>
    <w:rsid w:val="000F4C15"/>
    <w:rsid w:val="000F4FF0"/>
    <w:rsid w:val="000F50B6"/>
    <w:rsid w:val="000F5660"/>
    <w:rsid w:val="000F57A1"/>
    <w:rsid w:val="000F58A9"/>
    <w:rsid w:val="000F6933"/>
    <w:rsid w:val="00100213"/>
    <w:rsid w:val="00100E92"/>
    <w:rsid w:val="00100EF9"/>
    <w:rsid w:val="00101E33"/>
    <w:rsid w:val="00101FBC"/>
    <w:rsid w:val="001020C4"/>
    <w:rsid w:val="00102587"/>
    <w:rsid w:val="00102684"/>
    <w:rsid w:val="00103817"/>
    <w:rsid w:val="00103953"/>
    <w:rsid w:val="00103F9C"/>
    <w:rsid w:val="0010426E"/>
    <w:rsid w:val="00104BAF"/>
    <w:rsid w:val="001050F2"/>
    <w:rsid w:val="0010580C"/>
    <w:rsid w:val="0010631B"/>
    <w:rsid w:val="00106A5D"/>
    <w:rsid w:val="00106FFD"/>
    <w:rsid w:val="001077F7"/>
    <w:rsid w:val="001103DE"/>
    <w:rsid w:val="001114BA"/>
    <w:rsid w:val="0011167C"/>
    <w:rsid w:val="00111E1A"/>
    <w:rsid w:val="00112227"/>
    <w:rsid w:val="00113BD0"/>
    <w:rsid w:val="00113DFE"/>
    <w:rsid w:val="00114FB0"/>
    <w:rsid w:val="00117088"/>
    <w:rsid w:val="001176AC"/>
    <w:rsid w:val="00120514"/>
    <w:rsid w:val="001211AB"/>
    <w:rsid w:val="00121542"/>
    <w:rsid w:val="00122150"/>
    <w:rsid w:val="00122AF1"/>
    <w:rsid w:val="00122E9B"/>
    <w:rsid w:val="0012325C"/>
    <w:rsid w:val="00123CFE"/>
    <w:rsid w:val="00123FB1"/>
    <w:rsid w:val="00124ACA"/>
    <w:rsid w:val="00124FCF"/>
    <w:rsid w:val="001256A4"/>
    <w:rsid w:val="00126B17"/>
    <w:rsid w:val="00127D3C"/>
    <w:rsid w:val="0013123B"/>
    <w:rsid w:val="00131C83"/>
    <w:rsid w:val="001322BB"/>
    <w:rsid w:val="001323BF"/>
    <w:rsid w:val="00132B6B"/>
    <w:rsid w:val="00132FAC"/>
    <w:rsid w:val="001349B9"/>
    <w:rsid w:val="00134DDF"/>
    <w:rsid w:val="00135F6E"/>
    <w:rsid w:val="0013659B"/>
    <w:rsid w:val="00136B9F"/>
    <w:rsid w:val="00136EC0"/>
    <w:rsid w:val="00137A64"/>
    <w:rsid w:val="00140CA8"/>
    <w:rsid w:val="00140CC7"/>
    <w:rsid w:val="001418C1"/>
    <w:rsid w:val="00141E58"/>
    <w:rsid w:val="001425C9"/>
    <w:rsid w:val="0014499B"/>
    <w:rsid w:val="00144DF1"/>
    <w:rsid w:val="00145F72"/>
    <w:rsid w:val="0014772A"/>
    <w:rsid w:val="00150064"/>
    <w:rsid w:val="001502AB"/>
    <w:rsid w:val="00150D7D"/>
    <w:rsid w:val="00152330"/>
    <w:rsid w:val="00152D2F"/>
    <w:rsid w:val="001530AC"/>
    <w:rsid w:val="00153A7D"/>
    <w:rsid w:val="00153F25"/>
    <w:rsid w:val="00154024"/>
    <w:rsid w:val="0015501E"/>
    <w:rsid w:val="001554ED"/>
    <w:rsid w:val="00155CBF"/>
    <w:rsid w:val="00156768"/>
    <w:rsid w:val="00156B33"/>
    <w:rsid w:val="00157A26"/>
    <w:rsid w:val="001605C0"/>
    <w:rsid w:val="00161867"/>
    <w:rsid w:val="001622ED"/>
    <w:rsid w:val="00162E8E"/>
    <w:rsid w:val="0016321D"/>
    <w:rsid w:val="001640D9"/>
    <w:rsid w:val="0016483A"/>
    <w:rsid w:val="00164C39"/>
    <w:rsid w:val="00164C72"/>
    <w:rsid w:val="00164CB6"/>
    <w:rsid w:val="00165E4E"/>
    <w:rsid w:val="00165F42"/>
    <w:rsid w:val="00166F38"/>
    <w:rsid w:val="001703A8"/>
    <w:rsid w:val="00170A30"/>
    <w:rsid w:val="00173C5E"/>
    <w:rsid w:val="0017416D"/>
    <w:rsid w:val="00174F8B"/>
    <w:rsid w:val="001752B6"/>
    <w:rsid w:val="001758AF"/>
    <w:rsid w:val="0017592C"/>
    <w:rsid w:val="00175E3E"/>
    <w:rsid w:val="00175E69"/>
    <w:rsid w:val="001766BD"/>
    <w:rsid w:val="00176BFB"/>
    <w:rsid w:val="00176F78"/>
    <w:rsid w:val="00177565"/>
    <w:rsid w:val="00177C87"/>
    <w:rsid w:val="001808C6"/>
    <w:rsid w:val="00180C65"/>
    <w:rsid w:val="001818E9"/>
    <w:rsid w:val="00182262"/>
    <w:rsid w:val="00182274"/>
    <w:rsid w:val="00182CE6"/>
    <w:rsid w:val="00183DCB"/>
    <w:rsid w:val="0018505E"/>
    <w:rsid w:val="001859DF"/>
    <w:rsid w:val="00186FD8"/>
    <w:rsid w:val="001939AC"/>
    <w:rsid w:val="00193A53"/>
    <w:rsid w:val="00194F4B"/>
    <w:rsid w:val="00195A17"/>
    <w:rsid w:val="00196135"/>
    <w:rsid w:val="00196F59"/>
    <w:rsid w:val="001A025D"/>
    <w:rsid w:val="001A22F9"/>
    <w:rsid w:val="001A28A9"/>
    <w:rsid w:val="001A2E7F"/>
    <w:rsid w:val="001A3FC5"/>
    <w:rsid w:val="001A4A72"/>
    <w:rsid w:val="001A5177"/>
    <w:rsid w:val="001A6DFC"/>
    <w:rsid w:val="001B039C"/>
    <w:rsid w:val="001B0795"/>
    <w:rsid w:val="001B16BF"/>
    <w:rsid w:val="001B179E"/>
    <w:rsid w:val="001B18B6"/>
    <w:rsid w:val="001B220B"/>
    <w:rsid w:val="001B63B2"/>
    <w:rsid w:val="001B77B8"/>
    <w:rsid w:val="001C014C"/>
    <w:rsid w:val="001C0923"/>
    <w:rsid w:val="001C1634"/>
    <w:rsid w:val="001C1953"/>
    <w:rsid w:val="001C28AB"/>
    <w:rsid w:val="001C4150"/>
    <w:rsid w:val="001C4B21"/>
    <w:rsid w:val="001C4EE9"/>
    <w:rsid w:val="001C589C"/>
    <w:rsid w:val="001C74CB"/>
    <w:rsid w:val="001C7514"/>
    <w:rsid w:val="001D02CE"/>
    <w:rsid w:val="001D0596"/>
    <w:rsid w:val="001D36B8"/>
    <w:rsid w:val="001D3E33"/>
    <w:rsid w:val="001D4073"/>
    <w:rsid w:val="001D4F3A"/>
    <w:rsid w:val="001D505F"/>
    <w:rsid w:val="001D63C8"/>
    <w:rsid w:val="001D6945"/>
    <w:rsid w:val="001D6B30"/>
    <w:rsid w:val="001D7790"/>
    <w:rsid w:val="001E0B8E"/>
    <w:rsid w:val="001E1156"/>
    <w:rsid w:val="001E1D08"/>
    <w:rsid w:val="001E48EA"/>
    <w:rsid w:val="001E49EF"/>
    <w:rsid w:val="001E4B2C"/>
    <w:rsid w:val="001E4C50"/>
    <w:rsid w:val="001E4C84"/>
    <w:rsid w:val="001E4D83"/>
    <w:rsid w:val="001E5095"/>
    <w:rsid w:val="001E5577"/>
    <w:rsid w:val="001E5A71"/>
    <w:rsid w:val="001E5AB1"/>
    <w:rsid w:val="001E5B2E"/>
    <w:rsid w:val="001E5EDD"/>
    <w:rsid w:val="001E5FA0"/>
    <w:rsid w:val="001E64D0"/>
    <w:rsid w:val="001E6829"/>
    <w:rsid w:val="001E7387"/>
    <w:rsid w:val="001E7906"/>
    <w:rsid w:val="001F0377"/>
    <w:rsid w:val="001F18EA"/>
    <w:rsid w:val="001F1C4D"/>
    <w:rsid w:val="001F1C98"/>
    <w:rsid w:val="001F2087"/>
    <w:rsid w:val="001F3213"/>
    <w:rsid w:val="001F3727"/>
    <w:rsid w:val="001F405C"/>
    <w:rsid w:val="001F479D"/>
    <w:rsid w:val="001F496A"/>
    <w:rsid w:val="001F4A1E"/>
    <w:rsid w:val="001F4F90"/>
    <w:rsid w:val="001F50DA"/>
    <w:rsid w:val="001F5B2A"/>
    <w:rsid w:val="001F62DE"/>
    <w:rsid w:val="001F7CAE"/>
    <w:rsid w:val="00200F2B"/>
    <w:rsid w:val="00201179"/>
    <w:rsid w:val="0020118B"/>
    <w:rsid w:val="00201561"/>
    <w:rsid w:val="0020223B"/>
    <w:rsid w:val="002022AA"/>
    <w:rsid w:val="00202558"/>
    <w:rsid w:val="002040B0"/>
    <w:rsid w:val="00204783"/>
    <w:rsid w:val="00205546"/>
    <w:rsid w:val="00206620"/>
    <w:rsid w:val="00210B35"/>
    <w:rsid w:val="002110FC"/>
    <w:rsid w:val="0021133C"/>
    <w:rsid w:val="00211684"/>
    <w:rsid w:val="002117E6"/>
    <w:rsid w:val="002118F2"/>
    <w:rsid w:val="0021214F"/>
    <w:rsid w:val="002122E5"/>
    <w:rsid w:val="0021231C"/>
    <w:rsid w:val="00212561"/>
    <w:rsid w:val="002132A0"/>
    <w:rsid w:val="0021359E"/>
    <w:rsid w:val="002146E4"/>
    <w:rsid w:val="00215351"/>
    <w:rsid w:val="00215A82"/>
    <w:rsid w:val="002165B1"/>
    <w:rsid w:val="00216756"/>
    <w:rsid w:val="00217BF2"/>
    <w:rsid w:val="002206BB"/>
    <w:rsid w:val="002209AC"/>
    <w:rsid w:val="00220A55"/>
    <w:rsid w:val="00220FE3"/>
    <w:rsid w:val="002212FE"/>
    <w:rsid w:val="00221E65"/>
    <w:rsid w:val="00222B0A"/>
    <w:rsid w:val="00222B1D"/>
    <w:rsid w:val="00222C36"/>
    <w:rsid w:val="00222CC4"/>
    <w:rsid w:val="00224185"/>
    <w:rsid w:val="00225127"/>
    <w:rsid w:val="00225235"/>
    <w:rsid w:val="00225B9C"/>
    <w:rsid w:val="00225CB0"/>
    <w:rsid w:val="002265A9"/>
    <w:rsid w:val="00227D67"/>
    <w:rsid w:val="00230A0E"/>
    <w:rsid w:val="0023177A"/>
    <w:rsid w:val="00232E35"/>
    <w:rsid w:val="00233D49"/>
    <w:rsid w:val="00234A6F"/>
    <w:rsid w:val="00236006"/>
    <w:rsid w:val="002373AE"/>
    <w:rsid w:val="002375E0"/>
    <w:rsid w:val="00240392"/>
    <w:rsid w:val="002404C0"/>
    <w:rsid w:val="00240CAD"/>
    <w:rsid w:val="00240DB6"/>
    <w:rsid w:val="00241012"/>
    <w:rsid w:val="00241488"/>
    <w:rsid w:val="002416C0"/>
    <w:rsid w:val="002418A5"/>
    <w:rsid w:val="00241942"/>
    <w:rsid w:val="00243503"/>
    <w:rsid w:val="00243D6F"/>
    <w:rsid w:val="002477AA"/>
    <w:rsid w:val="00247C98"/>
    <w:rsid w:val="00251E85"/>
    <w:rsid w:val="0025205E"/>
    <w:rsid w:val="0025497C"/>
    <w:rsid w:val="00255D6B"/>
    <w:rsid w:val="002561FD"/>
    <w:rsid w:val="002566DC"/>
    <w:rsid w:val="002609F4"/>
    <w:rsid w:val="00260A41"/>
    <w:rsid w:val="00261E33"/>
    <w:rsid w:val="00261EE1"/>
    <w:rsid w:val="00262697"/>
    <w:rsid w:val="00262CF1"/>
    <w:rsid w:val="00262E8A"/>
    <w:rsid w:val="002636C6"/>
    <w:rsid w:val="00263891"/>
    <w:rsid w:val="0026480F"/>
    <w:rsid w:val="00264FD1"/>
    <w:rsid w:val="00265656"/>
    <w:rsid w:val="00265834"/>
    <w:rsid w:val="00265F8D"/>
    <w:rsid w:val="0026733D"/>
    <w:rsid w:val="002674FD"/>
    <w:rsid w:val="00267692"/>
    <w:rsid w:val="00270EA2"/>
    <w:rsid w:val="00271B6F"/>
    <w:rsid w:val="002730A4"/>
    <w:rsid w:val="00273533"/>
    <w:rsid w:val="00274708"/>
    <w:rsid w:val="0027650A"/>
    <w:rsid w:val="00276A7B"/>
    <w:rsid w:val="0027784D"/>
    <w:rsid w:val="00277E66"/>
    <w:rsid w:val="00277EE7"/>
    <w:rsid w:val="002818EE"/>
    <w:rsid w:val="00282600"/>
    <w:rsid w:val="00282888"/>
    <w:rsid w:val="00282BC5"/>
    <w:rsid w:val="0028396F"/>
    <w:rsid w:val="00284254"/>
    <w:rsid w:val="002844FE"/>
    <w:rsid w:val="00284EF8"/>
    <w:rsid w:val="0028538D"/>
    <w:rsid w:val="00285DF2"/>
    <w:rsid w:val="002867F6"/>
    <w:rsid w:val="00290C9C"/>
    <w:rsid w:val="002916BF"/>
    <w:rsid w:val="0029201B"/>
    <w:rsid w:val="0029253B"/>
    <w:rsid w:val="0029259C"/>
    <w:rsid w:val="00292896"/>
    <w:rsid w:val="00292E61"/>
    <w:rsid w:val="00292FD9"/>
    <w:rsid w:val="002932F7"/>
    <w:rsid w:val="0029386B"/>
    <w:rsid w:val="002939E2"/>
    <w:rsid w:val="00293DC8"/>
    <w:rsid w:val="0029515C"/>
    <w:rsid w:val="00295495"/>
    <w:rsid w:val="00295EB0"/>
    <w:rsid w:val="00297240"/>
    <w:rsid w:val="0029754E"/>
    <w:rsid w:val="00297B6B"/>
    <w:rsid w:val="002A06DF"/>
    <w:rsid w:val="002A0A7A"/>
    <w:rsid w:val="002A0D6A"/>
    <w:rsid w:val="002A1AD3"/>
    <w:rsid w:val="002A360D"/>
    <w:rsid w:val="002A5E09"/>
    <w:rsid w:val="002A5F72"/>
    <w:rsid w:val="002A6834"/>
    <w:rsid w:val="002A6D3C"/>
    <w:rsid w:val="002B0D26"/>
    <w:rsid w:val="002B0F70"/>
    <w:rsid w:val="002B1A9F"/>
    <w:rsid w:val="002B2AA2"/>
    <w:rsid w:val="002B370C"/>
    <w:rsid w:val="002B39EF"/>
    <w:rsid w:val="002B4020"/>
    <w:rsid w:val="002B5DDB"/>
    <w:rsid w:val="002B6378"/>
    <w:rsid w:val="002B7179"/>
    <w:rsid w:val="002B7330"/>
    <w:rsid w:val="002B7475"/>
    <w:rsid w:val="002B7553"/>
    <w:rsid w:val="002C0D47"/>
    <w:rsid w:val="002C1476"/>
    <w:rsid w:val="002C1561"/>
    <w:rsid w:val="002C1851"/>
    <w:rsid w:val="002C18F9"/>
    <w:rsid w:val="002C19C5"/>
    <w:rsid w:val="002C1F56"/>
    <w:rsid w:val="002C2B7F"/>
    <w:rsid w:val="002C30D5"/>
    <w:rsid w:val="002C3BD0"/>
    <w:rsid w:val="002C5095"/>
    <w:rsid w:val="002C56B3"/>
    <w:rsid w:val="002C58B6"/>
    <w:rsid w:val="002C5F78"/>
    <w:rsid w:val="002C645B"/>
    <w:rsid w:val="002C652A"/>
    <w:rsid w:val="002C6579"/>
    <w:rsid w:val="002C6F71"/>
    <w:rsid w:val="002C6F8C"/>
    <w:rsid w:val="002C71B8"/>
    <w:rsid w:val="002D0ABF"/>
    <w:rsid w:val="002D0EB7"/>
    <w:rsid w:val="002D1C3D"/>
    <w:rsid w:val="002D1DA7"/>
    <w:rsid w:val="002D330E"/>
    <w:rsid w:val="002D3AF9"/>
    <w:rsid w:val="002D3B4F"/>
    <w:rsid w:val="002D3DCD"/>
    <w:rsid w:val="002D6109"/>
    <w:rsid w:val="002D693D"/>
    <w:rsid w:val="002D738B"/>
    <w:rsid w:val="002D76AB"/>
    <w:rsid w:val="002D7824"/>
    <w:rsid w:val="002E19BE"/>
    <w:rsid w:val="002E2C36"/>
    <w:rsid w:val="002E2C88"/>
    <w:rsid w:val="002E2CBE"/>
    <w:rsid w:val="002E337E"/>
    <w:rsid w:val="002E3536"/>
    <w:rsid w:val="002E384F"/>
    <w:rsid w:val="002E4776"/>
    <w:rsid w:val="002E4E3A"/>
    <w:rsid w:val="002E5575"/>
    <w:rsid w:val="002E5B3F"/>
    <w:rsid w:val="002E7783"/>
    <w:rsid w:val="002E7EAA"/>
    <w:rsid w:val="002E7F19"/>
    <w:rsid w:val="002F1431"/>
    <w:rsid w:val="002F335C"/>
    <w:rsid w:val="002F34B2"/>
    <w:rsid w:val="002F46AA"/>
    <w:rsid w:val="002F4C48"/>
    <w:rsid w:val="002F5399"/>
    <w:rsid w:val="002F6595"/>
    <w:rsid w:val="002F65AE"/>
    <w:rsid w:val="00300CB4"/>
    <w:rsid w:val="00300FD1"/>
    <w:rsid w:val="0030127F"/>
    <w:rsid w:val="003016D3"/>
    <w:rsid w:val="0030171F"/>
    <w:rsid w:val="00301EEB"/>
    <w:rsid w:val="0030227A"/>
    <w:rsid w:val="0030247F"/>
    <w:rsid w:val="00302C29"/>
    <w:rsid w:val="00302D3F"/>
    <w:rsid w:val="00303535"/>
    <w:rsid w:val="00304051"/>
    <w:rsid w:val="00304415"/>
    <w:rsid w:val="00304F71"/>
    <w:rsid w:val="00305D47"/>
    <w:rsid w:val="003069F4"/>
    <w:rsid w:val="00306C89"/>
    <w:rsid w:val="003070B2"/>
    <w:rsid w:val="003075FF"/>
    <w:rsid w:val="00307646"/>
    <w:rsid w:val="00307BB1"/>
    <w:rsid w:val="0031054D"/>
    <w:rsid w:val="003106D2"/>
    <w:rsid w:val="00310C5B"/>
    <w:rsid w:val="003117F0"/>
    <w:rsid w:val="00311E93"/>
    <w:rsid w:val="00312677"/>
    <w:rsid w:val="0031407F"/>
    <w:rsid w:val="00314346"/>
    <w:rsid w:val="00314734"/>
    <w:rsid w:val="003167AB"/>
    <w:rsid w:val="003177D9"/>
    <w:rsid w:val="00317E75"/>
    <w:rsid w:val="0032067F"/>
    <w:rsid w:val="00320ABC"/>
    <w:rsid w:val="003217C2"/>
    <w:rsid w:val="00321BCC"/>
    <w:rsid w:val="0032401C"/>
    <w:rsid w:val="00324302"/>
    <w:rsid w:val="003248F2"/>
    <w:rsid w:val="00324924"/>
    <w:rsid w:val="00326770"/>
    <w:rsid w:val="00330445"/>
    <w:rsid w:val="00331EDB"/>
    <w:rsid w:val="0033256C"/>
    <w:rsid w:val="00332EF9"/>
    <w:rsid w:val="003330CB"/>
    <w:rsid w:val="003331A2"/>
    <w:rsid w:val="003334AD"/>
    <w:rsid w:val="003335EF"/>
    <w:rsid w:val="00333C14"/>
    <w:rsid w:val="003341B9"/>
    <w:rsid w:val="003348EC"/>
    <w:rsid w:val="00334E8F"/>
    <w:rsid w:val="00334F80"/>
    <w:rsid w:val="00335399"/>
    <w:rsid w:val="003360B3"/>
    <w:rsid w:val="0034011D"/>
    <w:rsid w:val="00341003"/>
    <w:rsid w:val="003412C5"/>
    <w:rsid w:val="00341BB6"/>
    <w:rsid w:val="00341CC7"/>
    <w:rsid w:val="0034292A"/>
    <w:rsid w:val="00342DC3"/>
    <w:rsid w:val="00343DA6"/>
    <w:rsid w:val="0034402E"/>
    <w:rsid w:val="0034415B"/>
    <w:rsid w:val="00344164"/>
    <w:rsid w:val="0034429B"/>
    <w:rsid w:val="003442B8"/>
    <w:rsid w:val="00344364"/>
    <w:rsid w:val="003447BF"/>
    <w:rsid w:val="00344D1F"/>
    <w:rsid w:val="00345C86"/>
    <w:rsid w:val="00346B7A"/>
    <w:rsid w:val="00346ED8"/>
    <w:rsid w:val="0034730A"/>
    <w:rsid w:val="003476D5"/>
    <w:rsid w:val="00347810"/>
    <w:rsid w:val="003504A7"/>
    <w:rsid w:val="003505FD"/>
    <w:rsid w:val="00350AC3"/>
    <w:rsid w:val="00351BF7"/>
    <w:rsid w:val="00351DA4"/>
    <w:rsid w:val="003532D0"/>
    <w:rsid w:val="003533F7"/>
    <w:rsid w:val="00353466"/>
    <w:rsid w:val="00353E14"/>
    <w:rsid w:val="00353F21"/>
    <w:rsid w:val="003540ED"/>
    <w:rsid w:val="00354630"/>
    <w:rsid w:val="0035530D"/>
    <w:rsid w:val="00355FD9"/>
    <w:rsid w:val="003563AA"/>
    <w:rsid w:val="00356CAF"/>
    <w:rsid w:val="003578A0"/>
    <w:rsid w:val="00357CD8"/>
    <w:rsid w:val="00361B1F"/>
    <w:rsid w:val="00361EE4"/>
    <w:rsid w:val="00362A06"/>
    <w:rsid w:val="00362CAD"/>
    <w:rsid w:val="00363127"/>
    <w:rsid w:val="003634BA"/>
    <w:rsid w:val="0036378F"/>
    <w:rsid w:val="00363BBB"/>
    <w:rsid w:val="0036529E"/>
    <w:rsid w:val="00365C99"/>
    <w:rsid w:val="00366617"/>
    <w:rsid w:val="0036681D"/>
    <w:rsid w:val="00366B34"/>
    <w:rsid w:val="00367C17"/>
    <w:rsid w:val="00367C46"/>
    <w:rsid w:val="0037071E"/>
    <w:rsid w:val="00370DC3"/>
    <w:rsid w:val="003711FF"/>
    <w:rsid w:val="0037157B"/>
    <w:rsid w:val="0037190C"/>
    <w:rsid w:val="00373834"/>
    <w:rsid w:val="003739EB"/>
    <w:rsid w:val="00373D57"/>
    <w:rsid w:val="00374DA0"/>
    <w:rsid w:val="0037577F"/>
    <w:rsid w:val="00376101"/>
    <w:rsid w:val="003763DF"/>
    <w:rsid w:val="00376DA9"/>
    <w:rsid w:val="00376EB2"/>
    <w:rsid w:val="00377579"/>
    <w:rsid w:val="00380E75"/>
    <w:rsid w:val="003810C3"/>
    <w:rsid w:val="00382451"/>
    <w:rsid w:val="00382C9B"/>
    <w:rsid w:val="00384CE7"/>
    <w:rsid w:val="00384DF7"/>
    <w:rsid w:val="00386118"/>
    <w:rsid w:val="00387251"/>
    <w:rsid w:val="003873C4"/>
    <w:rsid w:val="003874DF"/>
    <w:rsid w:val="00390883"/>
    <w:rsid w:val="00392B4E"/>
    <w:rsid w:val="00393688"/>
    <w:rsid w:val="003947B7"/>
    <w:rsid w:val="00395919"/>
    <w:rsid w:val="00395E5A"/>
    <w:rsid w:val="00397CFC"/>
    <w:rsid w:val="003A056E"/>
    <w:rsid w:val="003A0B15"/>
    <w:rsid w:val="003A1384"/>
    <w:rsid w:val="003A2675"/>
    <w:rsid w:val="003A2E78"/>
    <w:rsid w:val="003A3BCD"/>
    <w:rsid w:val="003A3EB2"/>
    <w:rsid w:val="003A42F6"/>
    <w:rsid w:val="003A47F9"/>
    <w:rsid w:val="003A5DE8"/>
    <w:rsid w:val="003A67E4"/>
    <w:rsid w:val="003A7A94"/>
    <w:rsid w:val="003B0119"/>
    <w:rsid w:val="003B2116"/>
    <w:rsid w:val="003B2849"/>
    <w:rsid w:val="003B2E1A"/>
    <w:rsid w:val="003B3077"/>
    <w:rsid w:val="003B40CD"/>
    <w:rsid w:val="003B5AD7"/>
    <w:rsid w:val="003B6CD5"/>
    <w:rsid w:val="003B702F"/>
    <w:rsid w:val="003B710E"/>
    <w:rsid w:val="003B7EAC"/>
    <w:rsid w:val="003C0C8B"/>
    <w:rsid w:val="003C0DDA"/>
    <w:rsid w:val="003C11D3"/>
    <w:rsid w:val="003C1391"/>
    <w:rsid w:val="003C13CE"/>
    <w:rsid w:val="003C19B6"/>
    <w:rsid w:val="003C1A2E"/>
    <w:rsid w:val="003C1A7E"/>
    <w:rsid w:val="003C24F6"/>
    <w:rsid w:val="003C2769"/>
    <w:rsid w:val="003C29C5"/>
    <w:rsid w:val="003C2B60"/>
    <w:rsid w:val="003C3077"/>
    <w:rsid w:val="003C408D"/>
    <w:rsid w:val="003C678E"/>
    <w:rsid w:val="003C7CF0"/>
    <w:rsid w:val="003D0BF0"/>
    <w:rsid w:val="003D0EE9"/>
    <w:rsid w:val="003D11BD"/>
    <w:rsid w:val="003D1E08"/>
    <w:rsid w:val="003D4701"/>
    <w:rsid w:val="003D503A"/>
    <w:rsid w:val="003D5260"/>
    <w:rsid w:val="003D5D85"/>
    <w:rsid w:val="003D61FF"/>
    <w:rsid w:val="003D65A5"/>
    <w:rsid w:val="003D6A17"/>
    <w:rsid w:val="003D717E"/>
    <w:rsid w:val="003D7834"/>
    <w:rsid w:val="003D7BD4"/>
    <w:rsid w:val="003D7F2E"/>
    <w:rsid w:val="003E0307"/>
    <w:rsid w:val="003E0955"/>
    <w:rsid w:val="003E0C5C"/>
    <w:rsid w:val="003E0F7D"/>
    <w:rsid w:val="003E1490"/>
    <w:rsid w:val="003E26E0"/>
    <w:rsid w:val="003E31C1"/>
    <w:rsid w:val="003E31FC"/>
    <w:rsid w:val="003E4C74"/>
    <w:rsid w:val="003E5403"/>
    <w:rsid w:val="003E5483"/>
    <w:rsid w:val="003E629D"/>
    <w:rsid w:val="003E65B5"/>
    <w:rsid w:val="003E6986"/>
    <w:rsid w:val="003E6ED7"/>
    <w:rsid w:val="003E71F3"/>
    <w:rsid w:val="003E77E9"/>
    <w:rsid w:val="003E790B"/>
    <w:rsid w:val="003F0617"/>
    <w:rsid w:val="003F0A27"/>
    <w:rsid w:val="003F0F06"/>
    <w:rsid w:val="003F1B80"/>
    <w:rsid w:val="003F1F09"/>
    <w:rsid w:val="003F21D6"/>
    <w:rsid w:val="003F2637"/>
    <w:rsid w:val="003F27E6"/>
    <w:rsid w:val="003F3FB5"/>
    <w:rsid w:val="003F458F"/>
    <w:rsid w:val="003F65A5"/>
    <w:rsid w:val="003F6D83"/>
    <w:rsid w:val="003F76A6"/>
    <w:rsid w:val="004010AB"/>
    <w:rsid w:val="004010E0"/>
    <w:rsid w:val="004012A9"/>
    <w:rsid w:val="0040146E"/>
    <w:rsid w:val="00402468"/>
    <w:rsid w:val="004035BC"/>
    <w:rsid w:val="00403709"/>
    <w:rsid w:val="00403AD2"/>
    <w:rsid w:val="00403E51"/>
    <w:rsid w:val="0040516A"/>
    <w:rsid w:val="004055CB"/>
    <w:rsid w:val="004074EF"/>
    <w:rsid w:val="0041131A"/>
    <w:rsid w:val="00411D73"/>
    <w:rsid w:val="00411F9A"/>
    <w:rsid w:val="0041256D"/>
    <w:rsid w:val="00413192"/>
    <w:rsid w:val="004134AF"/>
    <w:rsid w:val="00415C92"/>
    <w:rsid w:val="004162BE"/>
    <w:rsid w:val="004167D7"/>
    <w:rsid w:val="00417076"/>
    <w:rsid w:val="0042125E"/>
    <w:rsid w:val="0042143F"/>
    <w:rsid w:val="00421CE5"/>
    <w:rsid w:val="00423F51"/>
    <w:rsid w:val="0042414D"/>
    <w:rsid w:val="00424975"/>
    <w:rsid w:val="00424EDC"/>
    <w:rsid w:val="00424F25"/>
    <w:rsid w:val="004255E6"/>
    <w:rsid w:val="00425735"/>
    <w:rsid w:val="004268A9"/>
    <w:rsid w:val="00426A80"/>
    <w:rsid w:val="00426A88"/>
    <w:rsid w:val="00426A8C"/>
    <w:rsid w:val="00427814"/>
    <w:rsid w:val="00431423"/>
    <w:rsid w:val="00431F79"/>
    <w:rsid w:val="00433944"/>
    <w:rsid w:val="004342A6"/>
    <w:rsid w:val="004364B7"/>
    <w:rsid w:val="004368DE"/>
    <w:rsid w:val="0043747A"/>
    <w:rsid w:val="0044014E"/>
    <w:rsid w:val="0044024B"/>
    <w:rsid w:val="004402CF"/>
    <w:rsid w:val="004405C0"/>
    <w:rsid w:val="004409F5"/>
    <w:rsid w:val="004435D1"/>
    <w:rsid w:val="00443D61"/>
    <w:rsid w:val="00444E5E"/>
    <w:rsid w:val="00445417"/>
    <w:rsid w:val="00445C12"/>
    <w:rsid w:val="00446350"/>
    <w:rsid w:val="00446AB5"/>
    <w:rsid w:val="00447CC8"/>
    <w:rsid w:val="00447E69"/>
    <w:rsid w:val="004500CC"/>
    <w:rsid w:val="00450FF1"/>
    <w:rsid w:val="00451677"/>
    <w:rsid w:val="00451FAE"/>
    <w:rsid w:val="00452108"/>
    <w:rsid w:val="00452280"/>
    <w:rsid w:val="004525E2"/>
    <w:rsid w:val="00453878"/>
    <w:rsid w:val="00453A23"/>
    <w:rsid w:val="004545F7"/>
    <w:rsid w:val="00455181"/>
    <w:rsid w:val="0045533D"/>
    <w:rsid w:val="00455C6F"/>
    <w:rsid w:val="004560C0"/>
    <w:rsid w:val="0045617A"/>
    <w:rsid w:val="00456890"/>
    <w:rsid w:val="00457D27"/>
    <w:rsid w:val="004613C5"/>
    <w:rsid w:val="004614A5"/>
    <w:rsid w:val="004633A6"/>
    <w:rsid w:val="00465008"/>
    <w:rsid w:val="004654DE"/>
    <w:rsid w:val="004657E1"/>
    <w:rsid w:val="00465E25"/>
    <w:rsid w:val="004668B6"/>
    <w:rsid w:val="004671D1"/>
    <w:rsid w:val="00467B8A"/>
    <w:rsid w:val="00470344"/>
    <w:rsid w:val="00470FB8"/>
    <w:rsid w:val="0047110F"/>
    <w:rsid w:val="0047129A"/>
    <w:rsid w:val="00471AB4"/>
    <w:rsid w:val="00472363"/>
    <w:rsid w:val="00472481"/>
    <w:rsid w:val="00472685"/>
    <w:rsid w:val="00472C5A"/>
    <w:rsid w:val="00473532"/>
    <w:rsid w:val="00473C1D"/>
    <w:rsid w:val="00474193"/>
    <w:rsid w:val="00474857"/>
    <w:rsid w:val="00475597"/>
    <w:rsid w:val="00475989"/>
    <w:rsid w:val="00475E2C"/>
    <w:rsid w:val="00476056"/>
    <w:rsid w:val="0047677B"/>
    <w:rsid w:val="00476A43"/>
    <w:rsid w:val="00477B6D"/>
    <w:rsid w:val="00477D3E"/>
    <w:rsid w:val="0048069F"/>
    <w:rsid w:val="00480E9D"/>
    <w:rsid w:val="004816C9"/>
    <w:rsid w:val="004818E9"/>
    <w:rsid w:val="0048222E"/>
    <w:rsid w:val="00482D93"/>
    <w:rsid w:val="00483AC1"/>
    <w:rsid w:val="004841C3"/>
    <w:rsid w:val="004842FF"/>
    <w:rsid w:val="00484903"/>
    <w:rsid w:val="00484CBD"/>
    <w:rsid w:val="004854F3"/>
    <w:rsid w:val="00485656"/>
    <w:rsid w:val="0048577D"/>
    <w:rsid w:val="00486FB5"/>
    <w:rsid w:val="004870D0"/>
    <w:rsid w:val="0049040C"/>
    <w:rsid w:val="00490DBF"/>
    <w:rsid w:val="00491295"/>
    <w:rsid w:val="0049201F"/>
    <w:rsid w:val="00492D84"/>
    <w:rsid w:val="004935DE"/>
    <w:rsid w:val="00494190"/>
    <w:rsid w:val="00494571"/>
    <w:rsid w:val="00494DEE"/>
    <w:rsid w:val="004956CF"/>
    <w:rsid w:val="004959F2"/>
    <w:rsid w:val="00496190"/>
    <w:rsid w:val="00496BD1"/>
    <w:rsid w:val="0049786A"/>
    <w:rsid w:val="004A0ACB"/>
    <w:rsid w:val="004A0D53"/>
    <w:rsid w:val="004A1606"/>
    <w:rsid w:val="004A22AB"/>
    <w:rsid w:val="004A2B8A"/>
    <w:rsid w:val="004A3A9A"/>
    <w:rsid w:val="004A3DBF"/>
    <w:rsid w:val="004A3E62"/>
    <w:rsid w:val="004A3F69"/>
    <w:rsid w:val="004A411D"/>
    <w:rsid w:val="004A4EE7"/>
    <w:rsid w:val="004A5A0F"/>
    <w:rsid w:val="004A5D60"/>
    <w:rsid w:val="004A6FBA"/>
    <w:rsid w:val="004A733E"/>
    <w:rsid w:val="004A77B2"/>
    <w:rsid w:val="004A7D09"/>
    <w:rsid w:val="004B08A7"/>
    <w:rsid w:val="004B27F8"/>
    <w:rsid w:val="004B3851"/>
    <w:rsid w:val="004B3B1F"/>
    <w:rsid w:val="004B49BB"/>
    <w:rsid w:val="004B4D0B"/>
    <w:rsid w:val="004B4D73"/>
    <w:rsid w:val="004B6630"/>
    <w:rsid w:val="004B66A4"/>
    <w:rsid w:val="004C0990"/>
    <w:rsid w:val="004C0D2F"/>
    <w:rsid w:val="004C2D7A"/>
    <w:rsid w:val="004C42B1"/>
    <w:rsid w:val="004C5A6F"/>
    <w:rsid w:val="004C6467"/>
    <w:rsid w:val="004C6C15"/>
    <w:rsid w:val="004C6E9E"/>
    <w:rsid w:val="004C7A95"/>
    <w:rsid w:val="004D0774"/>
    <w:rsid w:val="004D0DA0"/>
    <w:rsid w:val="004D1E0B"/>
    <w:rsid w:val="004D37C8"/>
    <w:rsid w:val="004D4600"/>
    <w:rsid w:val="004D46E7"/>
    <w:rsid w:val="004D48BB"/>
    <w:rsid w:val="004D4D18"/>
    <w:rsid w:val="004D5862"/>
    <w:rsid w:val="004D5C6C"/>
    <w:rsid w:val="004D5C8E"/>
    <w:rsid w:val="004D5ED0"/>
    <w:rsid w:val="004D66FC"/>
    <w:rsid w:val="004D6903"/>
    <w:rsid w:val="004D73AE"/>
    <w:rsid w:val="004E02E1"/>
    <w:rsid w:val="004E1065"/>
    <w:rsid w:val="004E1750"/>
    <w:rsid w:val="004E1AB0"/>
    <w:rsid w:val="004E239D"/>
    <w:rsid w:val="004E2640"/>
    <w:rsid w:val="004E2E60"/>
    <w:rsid w:val="004E2F55"/>
    <w:rsid w:val="004E40F4"/>
    <w:rsid w:val="004E413C"/>
    <w:rsid w:val="004E461A"/>
    <w:rsid w:val="004E4EFA"/>
    <w:rsid w:val="004E4F5E"/>
    <w:rsid w:val="004E5593"/>
    <w:rsid w:val="004E76A8"/>
    <w:rsid w:val="004F01A5"/>
    <w:rsid w:val="004F1188"/>
    <w:rsid w:val="004F22CA"/>
    <w:rsid w:val="004F2B65"/>
    <w:rsid w:val="004F2CEB"/>
    <w:rsid w:val="004F3001"/>
    <w:rsid w:val="004F30A4"/>
    <w:rsid w:val="004F3346"/>
    <w:rsid w:val="004F4612"/>
    <w:rsid w:val="004F6A78"/>
    <w:rsid w:val="004F6AE9"/>
    <w:rsid w:val="00500684"/>
    <w:rsid w:val="00501247"/>
    <w:rsid w:val="00501459"/>
    <w:rsid w:val="00503FFC"/>
    <w:rsid w:val="005048E9"/>
    <w:rsid w:val="005059D4"/>
    <w:rsid w:val="00505CB5"/>
    <w:rsid w:val="0050690C"/>
    <w:rsid w:val="00506D69"/>
    <w:rsid w:val="005070B7"/>
    <w:rsid w:val="00507728"/>
    <w:rsid w:val="005078C2"/>
    <w:rsid w:val="00510547"/>
    <w:rsid w:val="005110ED"/>
    <w:rsid w:val="005113FA"/>
    <w:rsid w:val="00511632"/>
    <w:rsid w:val="00512D3B"/>
    <w:rsid w:val="005141EC"/>
    <w:rsid w:val="00514F45"/>
    <w:rsid w:val="00515183"/>
    <w:rsid w:val="005157D8"/>
    <w:rsid w:val="00516678"/>
    <w:rsid w:val="00516A50"/>
    <w:rsid w:val="00517C3B"/>
    <w:rsid w:val="00517FE1"/>
    <w:rsid w:val="0052165F"/>
    <w:rsid w:val="00521935"/>
    <w:rsid w:val="005219C1"/>
    <w:rsid w:val="00522E34"/>
    <w:rsid w:val="00523D1F"/>
    <w:rsid w:val="00523D52"/>
    <w:rsid w:val="005246CE"/>
    <w:rsid w:val="00524AA5"/>
    <w:rsid w:val="00524B1C"/>
    <w:rsid w:val="00524F3A"/>
    <w:rsid w:val="00530864"/>
    <w:rsid w:val="00530AF9"/>
    <w:rsid w:val="005313D1"/>
    <w:rsid w:val="005337C5"/>
    <w:rsid w:val="0053389C"/>
    <w:rsid w:val="005338F4"/>
    <w:rsid w:val="0053397D"/>
    <w:rsid w:val="0053452D"/>
    <w:rsid w:val="00534ADA"/>
    <w:rsid w:val="00534AF5"/>
    <w:rsid w:val="00534C46"/>
    <w:rsid w:val="0053508B"/>
    <w:rsid w:val="0053568E"/>
    <w:rsid w:val="00535878"/>
    <w:rsid w:val="0053638D"/>
    <w:rsid w:val="00536E49"/>
    <w:rsid w:val="005372FC"/>
    <w:rsid w:val="00537B5E"/>
    <w:rsid w:val="00537CB5"/>
    <w:rsid w:val="00540E48"/>
    <w:rsid w:val="00541FE2"/>
    <w:rsid w:val="00542155"/>
    <w:rsid w:val="00542851"/>
    <w:rsid w:val="00542D6B"/>
    <w:rsid w:val="00543679"/>
    <w:rsid w:val="005440D8"/>
    <w:rsid w:val="00544E6C"/>
    <w:rsid w:val="00545095"/>
    <w:rsid w:val="005451BE"/>
    <w:rsid w:val="005453FC"/>
    <w:rsid w:val="00545B23"/>
    <w:rsid w:val="005467CE"/>
    <w:rsid w:val="00546C87"/>
    <w:rsid w:val="00546C89"/>
    <w:rsid w:val="005473F7"/>
    <w:rsid w:val="005500BD"/>
    <w:rsid w:val="005501D3"/>
    <w:rsid w:val="00550A2D"/>
    <w:rsid w:val="00550E65"/>
    <w:rsid w:val="00551CF2"/>
    <w:rsid w:val="00552476"/>
    <w:rsid w:val="00552C8B"/>
    <w:rsid w:val="00552DD6"/>
    <w:rsid w:val="00552FE0"/>
    <w:rsid w:val="00553B05"/>
    <w:rsid w:val="00554748"/>
    <w:rsid w:val="00554DA6"/>
    <w:rsid w:val="00555C68"/>
    <w:rsid w:val="00556688"/>
    <w:rsid w:val="005569BF"/>
    <w:rsid w:val="00557D61"/>
    <w:rsid w:val="0056132F"/>
    <w:rsid w:val="00561D6D"/>
    <w:rsid w:val="0056354F"/>
    <w:rsid w:val="0056395D"/>
    <w:rsid w:val="005643DA"/>
    <w:rsid w:val="00564734"/>
    <w:rsid w:val="00564C8C"/>
    <w:rsid w:val="00564F2F"/>
    <w:rsid w:val="005656E0"/>
    <w:rsid w:val="00565F01"/>
    <w:rsid w:val="00567455"/>
    <w:rsid w:val="005710C8"/>
    <w:rsid w:val="0057113B"/>
    <w:rsid w:val="00571162"/>
    <w:rsid w:val="005719A4"/>
    <w:rsid w:val="00572961"/>
    <w:rsid w:val="0057312E"/>
    <w:rsid w:val="005731FD"/>
    <w:rsid w:val="00574286"/>
    <w:rsid w:val="0057453A"/>
    <w:rsid w:val="005747CA"/>
    <w:rsid w:val="00574D45"/>
    <w:rsid w:val="005754BB"/>
    <w:rsid w:val="005755ED"/>
    <w:rsid w:val="00575CF7"/>
    <w:rsid w:val="0057648F"/>
    <w:rsid w:val="0057785E"/>
    <w:rsid w:val="00580C88"/>
    <w:rsid w:val="00580DDA"/>
    <w:rsid w:val="00580DF3"/>
    <w:rsid w:val="005812BA"/>
    <w:rsid w:val="00581A72"/>
    <w:rsid w:val="00583D9D"/>
    <w:rsid w:val="00583EDB"/>
    <w:rsid w:val="00584562"/>
    <w:rsid w:val="00584B0E"/>
    <w:rsid w:val="005857F4"/>
    <w:rsid w:val="00586E9C"/>
    <w:rsid w:val="00586F04"/>
    <w:rsid w:val="005905D7"/>
    <w:rsid w:val="00591382"/>
    <w:rsid w:val="0059140D"/>
    <w:rsid w:val="005917F4"/>
    <w:rsid w:val="00591E28"/>
    <w:rsid w:val="00591F87"/>
    <w:rsid w:val="00594A9E"/>
    <w:rsid w:val="00595571"/>
    <w:rsid w:val="0059557A"/>
    <w:rsid w:val="00596645"/>
    <w:rsid w:val="00597D18"/>
    <w:rsid w:val="005A04D4"/>
    <w:rsid w:val="005A10C5"/>
    <w:rsid w:val="005A1A10"/>
    <w:rsid w:val="005A2000"/>
    <w:rsid w:val="005A3100"/>
    <w:rsid w:val="005A4741"/>
    <w:rsid w:val="005A542A"/>
    <w:rsid w:val="005A5583"/>
    <w:rsid w:val="005A5BC3"/>
    <w:rsid w:val="005A5D47"/>
    <w:rsid w:val="005A5E1D"/>
    <w:rsid w:val="005A623F"/>
    <w:rsid w:val="005A6A8F"/>
    <w:rsid w:val="005A7275"/>
    <w:rsid w:val="005B04CD"/>
    <w:rsid w:val="005B0A66"/>
    <w:rsid w:val="005B0BCC"/>
    <w:rsid w:val="005B0C11"/>
    <w:rsid w:val="005B26DC"/>
    <w:rsid w:val="005B316A"/>
    <w:rsid w:val="005B3571"/>
    <w:rsid w:val="005B38B6"/>
    <w:rsid w:val="005B3E87"/>
    <w:rsid w:val="005B4279"/>
    <w:rsid w:val="005B44C1"/>
    <w:rsid w:val="005B5197"/>
    <w:rsid w:val="005B57CB"/>
    <w:rsid w:val="005B62B9"/>
    <w:rsid w:val="005B6457"/>
    <w:rsid w:val="005B69F5"/>
    <w:rsid w:val="005B6EB3"/>
    <w:rsid w:val="005C0AF2"/>
    <w:rsid w:val="005C1853"/>
    <w:rsid w:val="005C280A"/>
    <w:rsid w:val="005C2ACB"/>
    <w:rsid w:val="005C2B25"/>
    <w:rsid w:val="005C3C70"/>
    <w:rsid w:val="005C40DD"/>
    <w:rsid w:val="005C442F"/>
    <w:rsid w:val="005C493A"/>
    <w:rsid w:val="005C509B"/>
    <w:rsid w:val="005C50BD"/>
    <w:rsid w:val="005C5E47"/>
    <w:rsid w:val="005C7653"/>
    <w:rsid w:val="005D02AB"/>
    <w:rsid w:val="005D0B44"/>
    <w:rsid w:val="005D0C01"/>
    <w:rsid w:val="005D0E36"/>
    <w:rsid w:val="005D1330"/>
    <w:rsid w:val="005D135D"/>
    <w:rsid w:val="005D2ABA"/>
    <w:rsid w:val="005D2CEF"/>
    <w:rsid w:val="005D30AA"/>
    <w:rsid w:val="005D32D8"/>
    <w:rsid w:val="005D34CF"/>
    <w:rsid w:val="005D37E2"/>
    <w:rsid w:val="005D3C15"/>
    <w:rsid w:val="005D3C48"/>
    <w:rsid w:val="005D3C67"/>
    <w:rsid w:val="005D43D6"/>
    <w:rsid w:val="005D541A"/>
    <w:rsid w:val="005D59D6"/>
    <w:rsid w:val="005D5D7F"/>
    <w:rsid w:val="005D62DB"/>
    <w:rsid w:val="005D6957"/>
    <w:rsid w:val="005D6C2D"/>
    <w:rsid w:val="005D71C0"/>
    <w:rsid w:val="005D7D67"/>
    <w:rsid w:val="005E099A"/>
    <w:rsid w:val="005E0A5C"/>
    <w:rsid w:val="005E1680"/>
    <w:rsid w:val="005E2A23"/>
    <w:rsid w:val="005E2B92"/>
    <w:rsid w:val="005E3321"/>
    <w:rsid w:val="005E3507"/>
    <w:rsid w:val="005E367F"/>
    <w:rsid w:val="005E36F9"/>
    <w:rsid w:val="005E379F"/>
    <w:rsid w:val="005E3E63"/>
    <w:rsid w:val="005E4004"/>
    <w:rsid w:val="005E5521"/>
    <w:rsid w:val="005E58E0"/>
    <w:rsid w:val="005E6268"/>
    <w:rsid w:val="005E6C57"/>
    <w:rsid w:val="005F054A"/>
    <w:rsid w:val="005F05E7"/>
    <w:rsid w:val="005F0F05"/>
    <w:rsid w:val="005F1097"/>
    <w:rsid w:val="005F1113"/>
    <w:rsid w:val="005F2517"/>
    <w:rsid w:val="005F334B"/>
    <w:rsid w:val="005F3766"/>
    <w:rsid w:val="005F3A3B"/>
    <w:rsid w:val="005F4E9C"/>
    <w:rsid w:val="005F5930"/>
    <w:rsid w:val="005F5ECB"/>
    <w:rsid w:val="005F5F8E"/>
    <w:rsid w:val="005F7859"/>
    <w:rsid w:val="00600434"/>
    <w:rsid w:val="0060129B"/>
    <w:rsid w:val="00601B61"/>
    <w:rsid w:val="006027BA"/>
    <w:rsid w:val="00602FF6"/>
    <w:rsid w:val="00603CDD"/>
    <w:rsid w:val="0060443D"/>
    <w:rsid w:val="006048A7"/>
    <w:rsid w:val="00604C85"/>
    <w:rsid w:val="006068F8"/>
    <w:rsid w:val="00607095"/>
    <w:rsid w:val="00607330"/>
    <w:rsid w:val="0060774B"/>
    <w:rsid w:val="0061024B"/>
    <w:rsid w:val="00610CAB"/>
    <w:rsid w:val="00611365"/>
    <w:rsid w:val="00612A1A"/>
    <w:rsid w:val="00613311"/>
    <w:rsid w:val="0061417E"/>
    <w:rsid w:val="006145E0"/>
    <w:rsid w:val="006158F2"/>
    <w:rsid w:val="00615A6A"/>
    <w:rsid w:val="00616394"/>
    <w:rsid w:val="00616477"/>
    <w:rsid w:val="0061686C"/>
    <w:rsid w:val="0061761E"/>
    <w:rsid w:val="0061785D"/>
    <w:rsid w:val="006200FB"/>
    <w:rsid w:val="006204E0"/>
    <w:rsid w:val="00620570"/>
    <w:rsid w:val="00621CAB"/>
    <w:rsid w:val="00621F8D"/>
    <w:rsid w:val="0062210B"/>
    <w:rsid w:val="0062248C"/>
    <w:rsid w:val="0062281F"/>
    <w:rsid w:val="00622D6B"/>
    <w:rsid w:val="00623CB8"/>
    <w:rsid w:val="00625654"/>
    <w:rsid w:val="00625FA3"/>
    <w:rsid w:val="00626091"/>
    <w:rsid w:val="00626ABF"/>
    <w:rsid w:val="006279F9"/>
    <w:rsid w:val="00630996"/>
    <w:rsid w:val="00631725"/>
    <w:rsid w:val="00632199"/>
    <w:rsid w:val="00633615"/>
    <w:rsid w:val="00636281"/>
    <w:rsid w:val="006363AE"/>
    <w:rsid w:val="006363D5"/>
    <w:rsid w:val="00636568"/>
    <w:rsid w:val="0063745D"/>
    <w:rsid w:val="0064012C"/>
    <w:rsid w:val="006402D1"/>
    <w:rsid w:val="00640430"/>
    <w:rsid w:val="00641400"/>
    <w:rsid w:val="00642264"/>
    <w:rsid w:val="0064245C"/>
    <w:rsid w:val="00642AAF"/>
    <w:rsid w:val="00642CE7"/>
    <w:rsid w:val="0064341B"/>
    <w:rsid w:val="00643AD6"/>
    <w:rsid w:val="0064439F"/>
    <w:rsid w:val="006444BF"/>
    <w:rsid w:val="00644A1A"/>
    <w:rsid w:val="00644D11"/>
    <w:rsid w:val="00646815"/>
    <w:rsid w:val="00646CCF"/>
    <w:rsid w:val="00647C87"/>
    <w:rsid w:val="00647DDE"/>
    <w:rsid w:val="00650453"/>
    <w:rsid w:val="00651200"/>
    <w:rsid w:val="00651EA1"/>
    <w:rsid w:val="00652983"/>
    <w:rsid w:val="006532D6"/>
    <w:rsid w:val="00653875"/>
    <w:rsid w:val="00655CB0"/>
    <w:rsid w:val="0065636E"/>
    <w:rsid w:val="006577F4"/>
    <w:rsid w:val="006610A2"/>
    <w:rsid w:val="00662288"/>
    <w:rsid w:val="00662393"/>
    <w:rsid w:val="00662F1B"/>
    <w:rsid w:val="00663000"/>
    <w:rsid w:val="00664167"/>
    <w:rsid w:val="00664AF4"/>
    <w:rsid w:val="00665228"/>
    <w:rsid w:val="0066704F"/>
    <w:rsid w:val="00667084"/>
    <w:rsid w:val="00667243"/>
    <w:rsid w:val="006706CD"/>
    <w:rsid w:val="00670C03"/>
    <w:rsid w:val="00671870"/>
    <w:rsid w:val="00672A2A"/>
    <w:rsid w:val="00672E08"/>
    <w:rsid w:val="00672F0E"/>
    <w:rsid w:val="00674D43"/>
    <w:rsid w:val="00677256"/>
    <w:rsid w:val="006772D7"/>
    <w:rsid w:val="00677415"/>
    <w:rsid w:val="0067771E"/>
    <w:rsid w:val="0067796D"/>
    <w:rsid w:val="00681781"/>
    <w:rsid w:val="00682383"/>
    <w:rsid w:val="006835BE"/>
    <w:rsid w:val="00684060"/>
    <w:rsid w:val="00684454"/>
    <w:rsid w:val="00685279"/>
    <w:rsid w:val="00685FB3"/>
    <w:rsid w:val="0068627C"/>
    <w:rsid w:val="0068639E"/>
    <w:rsid w:val="0068663D"/>
    <w:rsid w:val="00686842"/>
    <w:rsid w:val="0069002C"/>
    <w:rsid w:val="0069031B"/>
    <w:rsid w:val="006907D0"/>
    <w:rsid w:val="00690994"/>
    <w:rsid w:val="00692505"/>
    <w:rsid w:val="00692537"/>
    <w:rsid w:val="00692781"/>
    <w:rsid w:val="006936E5"/>
    <w:rsid w:val="0069486D"/>
    <w:rsid w:val="00695411"/>
    <w:rsid w:val="00697ED9"/>
    <w:rsid w:val="006A0702"/>
    <w:rsid w:val="006A09E6"/>
    <w:rsid w:val="006A0A79"/>
    <w:rsid w:val="006A0C6F"/>
    <w:rsid w:val="006A0FEA"/>
    <w:rsid w:val="006A11B1"/>
    <w:rsid w:val="006A1A51"/>
    <w:rsid w:val="006A22E0"/>
    <w:rsid w:val="006A26C6"/>
    <w:rsid w:val="006A2955"/>
    <w:rsid w:val="006A2D35"/>
    <w:rsid w:val="006A3263"/>
    <w:rsid w:val="006A3CCC"/>
    <w:rsid w:val="006A4F63"/>
    <w:rsid w:val="006A575B"/>
    <w:rsid w:val="006A58A9"/>
    <w:rsid w:val="006A5932"/>
    <w:rsid w:val="006A5D27"/>
    <w:rsid w:val="006A62B7"/>
    <w:rsid w:val="006A66AA"/>
    <w:rsid w:val="006A69D2"/>
    <w:rsid w:val="006A7192"/>
    <w:rsid w:val="006A739F"/>
    <w:rsid w:val="006A783C"/>
    <w:rsid w:val="006A7A61"/>
    <w:rsid w:val="006A7D2A"/>
    <w:rsid w:val="006A7EB0"/>
    <w:rsid w:val="006A7F70"/>
    <w:rsid w:val="006B07D2"/>
    <w:rsid w:val="006B16F3"/>
    <w:rsid w:val="006B171C"/>
    <w:rsid w:val="006B1B74"/>
    <w:rsid w:val="006B2AFD"/>
    <w:rsid w:val="006B2E56"/>
    <w:rsid w:val="006B2EAA"/>
    <w:rsid w:val="006B32D6"/>
    <w:rsid w:val="006B3D30"/>
    <w:rsid w:val="006B51EB"/>
    <w:rsid w:val="006B6078"/>
    <w:rsid w:val="006B62F4"/>
    <w:rsid w:val="006B64DF"/>
    <w:rsid w:val="006B64F8"/>
    <w:rsid w:val="006B6BB0"/>
    <w:rsid w:val="006B7770"/>
    <w:rsid w:val="006C0C87"/>
    <w:rsid w:val="006C1168"/>
    <w:rsid w:val="006C1B41"/>
    <w:rsid w:val="006C1EF0"/>
    <w:rsid w:val="006C2D0F"/>
    <w:rsid w:val="006C369B"/>
    <w:rsid w:val="006C3E5F"/>
    <w:rsid w:val="006C3E60"/>
    <w:rsid w:val="006C3F52"/>
    <w:rsid w:val="006C4239"/>
    <w:rsid w:val="006C52A2"/>
    <w:rsid w:val="006C5853"/>
    <w:rsid w:val="006C5B29"/>
    <w:rsid w:val="006C632E"/>
    <w:rsid w:val="006C71BE"/>
    <w:rsid w:val="006C726A"/>
    <w:rsid w:val="006C7814"/>
    <w:rsid w:val="006C7D70"/>
    <w:rsid w:val="006C7E23"/>
    <w:rsid w:val="006D0BF3"/>
    <w:rsid w:val="006D1042"/>
    <w:rsid w:val="006D17BA"/>
    <w:rsid w:val="006D2602"/>
    <w:rsid w:val="006D2E58"/>
    <w:rsid w:val="006D37B0"/>
    <w:rsid w:val="006D39DA"/>
    <w:rsid w:val="006D4B87"/>
    <w:rsid w:val="006D515B"/>
    <w:rsid w:val="006D5286"/>
    <w:rsid w:val="006D6281"/>
    <w:rsid w:val="006D63D7"/>
    <w:rsid w:val="006D68E5"/>
    <w:rsid w:val="006D7E98"/>
    <w:rsid w:val="006E042C"/>
    <w:rsid w:val="006E0662"/>
    <w:rsid w:val="006E0A28"/>
    <w:rsid w:val="006E0EF5"/>
    <w:rsid w:val="006E1BEA"/>
    <w:rsid w:val="006E22DE"/>
    <w:rsid w:val="006E254D"/>
    <w:rsid w:val="006E4B01"/>
    <w:rsid w:val="006E569A"/>
    <w:rsid w:val="006E609A"/>
    <w:rsid w:val="006E634C"/>
    <w:rsid w:val="006E7AD4"/>
    <w:rsid w:val="006F0983"/>
    <w:rsid w:val="006F1E3A"/>
    <w:rsid w:val="006F2631"/>
    <w:rsid w:val="006F2781"/>
    <w:rsid w:val="006F2BAA"/>
    <w:rsid w:val="006F3298"/>
    <w:rsid w:val="006F35EE"/>
    <w:rsid w:val="006F3B55"/>
    <w:rsid w:val="006F57F3"/>
    <w:rsid w:val="006F7278"/>
    <w:rsid w:val="006F768B"/>
    <w:rsid w:val="006F7F05"/>
    <w:rsid w:val="007000AF"/>
    <w:rsid w:val="00700F3B"/>
    <w:rsid w:val="007015B1"/>
    <w:rsid w:val="00701C6C"/>
    <w:rsid w:val="00701D4D"/>
    <w:rsid w:val="0070283F"/>
    <w:rsid w:val="00702BF8"/>
    <w:rsid w:val="00703BC0"/>
    <w:rsid w:val="00704FC1"/>
    <w:rsid w:val="00704FC8"/>
    <w:rsid w:val="0070553F"/>
    <w:rsid w:val="00706CB2"/>
    <w:rsid w:val="00707032"/>
    <w:rsid w:val="0071049F"/>
    <w:rsid w:val="00710627"/>
    <w:rsid w:val="00710937"/>
    <w:rsid w:val="0071149E"/>
    <w:rsid w:val="00711A41"/>
    <w:rsid w:val="007120E5"/>
    <w:rsid w:val="00712839"/>
    <w:rsid w:val="00712B0E"/>
    <w:rsid w:val="00712CF4"/>
    <w:rsid w:val="0071392E"/>
    <w:rsid w:val="00714842"/>
    <w:rsid w:val="0071523F"/>
    <w:rsid w:val="00715E07"/>
    <w:rsid w:val="007161D0"/>
    <w:rsid w:val="00716477"/>
    <w:rsid w:val="00716514"/>
    <w:rsid w:val="00716691"/>
    <w:rsid w:val="00720712"/>
    <w:rsid w:val="00720854"/>
    <w:rsid w:val="0072096D"/>
    <w:rsid w:val="00720D58"/>
    <w:rsid w:val="00721C1B"/>
    <w:rsid w:val="00722275"/>
    <w:rsid w:val="007233A7"/>
    <w:rsid w:val="00723554"/>
    <w:rsid w:val="00723874"/>
    <w:rsid w:val="00723A3F"/>
    <w:rsid w:val="0072411B"/>
    <w:rsid w:val="00725074"/>
    <w:rsid w:val="0072585C"/>
    <w:rsid w:val="007259AE"/>
    <w:rsid w:val="00731081"/>
    <w:rsid w:val="00732608"/>
    <w:rsid w:val="00732735"/>
    <w:rsid w:val="007332DA"/>
    <w:rsid w:val="00735DE2"/>
    <w:rsid w:val="00735F8B"/>
    <w:rsid w:val="007367EC"/>
    <w:rsid w:val="00737830"/>
    <w:rsid w:val="0073792A"/>
    <w:rsid w:val="00737FEB"/>
    <w:rsid w:val="007405FF"/>
    <w:rsid w:val="00740917"/>
    <w:rsid w:val="007421B2"/>
    <w:rsid w:val="007426C7"/>
    <w:rsid w:val="00743611"/>
    <w:rsid w:val="00744211"/>
    <w:rsid w:val="00744F36"/>
    <w:rsid w:val="00744F72"/>
    <w:rsid w:val="007456A9"/>
    <w:rsid w:val="007465C5"/>
    <w:rsid w:val="00746B3A"/>
    <w:rsid w:val="00746DA8"/>
    <w:rsid w:val="00747F5D"/>
    <w:rsid w:val="00750146"/>
    <w:rsid w:val="00750FA8"/>
    <w:rsid w:val="00751273"/>
    <w:rsid w:val="0075145C"/>
    <w:rsid w:val="00752567"/>
    <w:rsid w:val="0075299A"/>
    <w:rsid w:val="00753D0F"/>
    <w:rsid w:val="0075458C"/>
    <w:rsid w:val="00754AE4"/>
    <w:rsid w:val="00755133"/>
    <w:rsid w:val="00755805"/>
    <w:rsid w:val="0075661E"/>
    <w:rsid w:val="00757473"/>
    <w:rsid w:val="00760B23"/>
    <w:rsid w:val="00761F0A"/>
    <w:rsid w:val="00762EE7"/>
    <w:rsid w:val="0076335C"/>
    <w:rsid w:val="007634B5"/>
    <w:rsid w:val="0076361E"/>
    <w:rsid w:val="007642DB"/>
    <w:rsid w:val="007648AC"/>
    <w:rsid w:val="00765748"/>
    <w:rsid w:val="00766AFB"/>
    <w:rsid w:val="00767607"/>
    <w:rsid w:val="007707B5"/>
    <w:rsid w:val="00770D5C"/>
    <w:rsid w:val="0077182B"/>
    <w:rsid w:val="00772174"/>
    <w:rsid w:val="00772671"/>
    <w:rsid w:val="00772CF6"/>
    <w:rsid w:val="00773267"/>
    <w:rsid w:val="0077375F"/>
    <w:rsid w:val="007742D3"/>
    <w:rsid w:val="00774F4A"/>
    <w:rsid w:val="00776C3A"/>
    <w:rsid w:val="00777211"/>
    <w:rsid w:val="00777771"/>
    <w:rsid w:val="007804EC"/>
    <w:rsid w:val="00780588"/>
    <w:rsid w:val="00780B63"/>
    <w:rsid w:val="00780CA0"/>
    <w:rsid w:val="00781211"/>
    <w:rsid w:val="0078147A"/>
    <w:rsid w:val="00781711"/>
    <w:rsid w:val="0078275E"/>
    <w:rsid w:val="00782C51"/>
    <w:rsid w:val="00783581"/>
    <w:rsid w:val="0078363B"/>
    <w:rsid w:val="00783C04"/>
    <w:rsid w:val="00785744"/>
    <w:rsid w:val="00785BD1"/>
    <w:rsid w:val="00786239"/>
    <w:rsid w:val="007865EE"/>
    <w:rsid w:val="007867B9"/>
    <w:rsid w:val="00786AC8"/>
    <w:rsid w:val="00786FE9"/>
    <w:rsid w:val="00787A6C"/>
    <w:rsid w:val="00791C58"/>
    <w:rsid w:val="00791C63"/>
    <w:rsid w:val="00791DAE"/>
    <w:rsid w:val="007931CE"/>
    <w:rsid w:val="007932CB"/>
    <w:rsid w:val="00793F37"/>
    <w:rsid w:val="00794279"/>
    <w:rsid w:val="007943D3"/>
    <w:rsid w:val="0079495C"/>
    <w:rsid w:val="00795AE8"/>
    <w:rsid w:val="00795FDE"/>
    <w:rsid w:val="00796098"/>
    <w:rsid w:val="00796826"/>
    <w:rsid w:val="00797146"/>
    <w:rsid w:val="00797528"/>
    <w:rsid w:val="007975C1"/>
    <w:rsid w:val="007A0852"/>
    <w:rsid w:val="007A0F6F"/>
    <w:rsid w:val="007A1018"/>
    <w:rsid w:val="007A1216"/>
    <w:rsid w:val="007A18B8"/>
    <w:rsid w:val="007A2B81"/>
    <w:rsid w:val="007A2C70"/>
    <w:rsid w:val="007A3471"/>
    <w:rsid w:val="007A4F5B"/>
    <w:rsid w:val="007A5539"/>
    <w:rsid w:val="007A6287"/>
    <w:rsid w:val="007A63F7"/>
    <w:rsid w:val="007B0481"/>
    <w:rsid w:val="007B070E"/>
    <w:rsid w:val="007B0837"/>
    <w:rsid w:val="007B08A3"/>
    <w:rsid w:val="007B0F07"/>
    <w:rsid w:val="007B15E0"/>
    <w:rsid w:val="007B1907"/>
    <w:rsid w:val="007B2162"/>
    <w:rsid w:val="007B29C4"/>
    <w:rsid w:val="007B2D17"/>
    <w:rsid w:val="007B37CD"/>
    <w:rsid w:val="007B493A"/>
    <w:rsid w:val="007B52E9"/>
    <w:rsid w:val="007B5E04"/>
    <w:rsid w:val="007B61C6"/>
    <w:rsid w:val="007B64C0"/>
    <w:rsid w:val="007B6C86"/>
    <w:rsid w:val="007B70CA"/>
    <w:rsid w:val="007B7688"/>
    <w:rsid w:val="007B7F9D"/>
    <w:rsid w:val="007C020E"/>
    <w:rsid w:val="007C0767"/>
    <w:rsid w:val="007C1053"/>
    <w:rsid w:val="007C15C5"/>
    <w:rsid w:val="007C1E83"/>
    <w:rsid w:val="007C2F9D"/>
    <w:rsid w:val="007C49B2"/>
    <w:rsid w:val="007C4A4E"/>
    <w:rsid w:val="007C4CCC"/>
    <w:rsid w:val="007C5161"/>
    <w:rsid w:val="007C63F8"/>
    <w:rsid w:val="007C6B98"/>
    <w:rsid w:val="007C6FDA"/>
    <w:rsid w:val="007C7D4B"/>
    <w:rsid w:val="007D0799"/>
    <w:rsid w:val="007D0A54"/>
    <w:rsid w:val="007D0B3E"/>
    <w:rsid w:val="007D0D59"/>
    <w:rsid w:val="007D0E59"/>
    <w:rsid w:val="007D1008"/>
    <w:rsid w:val="007D1624"/>
    <w:rsid w:val="007D27A0"/>
    <w:rsid w:val="007D2B5F"/>
    <w:rsid w:val="007D2D43"/>
    <w:rsid w:val="007D2E2A"/>
    <w:rsid w:val="007D2E9F"/>
    <w:rsid w:val="007D3525"/>
    <w:rsid w:val="007D399F"/>
    <w:rsid w:val="007D4441"/>
    <w:rsid w:val="007D4735"/>
    <w:rsid w:val="007D487E"/>
    <w:rsid w:val="007D4A85"/>
    <w:rsid w:val="007D4CF3"/>
    <w:rsid w:val="007D4D6E"/>
    <w:rsid w:val="007D4E38"/>
    <w:rsid w:val="007D573A"/>
    <w:rsid w:val="007D59F7"/>
    <w:rsid w:val="007D6954"/>
    <w:rsid w:val="007D6A92"/>
    <w:rsid w:val="007D7A55"/>
    <w:rsid w:val="007E1AF6"/>
    <w:rsid w:val="007E23B4"/>
    <w:rsid w:val="007E2573"/>
    <w:rsid w:val="007E2A72"/>
    <w:rsid w:val="007E3D22"/>
    <w:rsid w:val="007E4069"/>
    <w:rsid w:val="007E41AB"/>
    <w:rsid w:val="007E43C3"/>
    <w:rsid w:val="007E521F"/>
    <w:rsid w:val="007E5915"/>
    <w:rsid w:val="007E643D"/>
    <w:rsid w:val="007E68B3"/>
    <w:rsid w:val="007F0F37"/>
    <w:rsid w:val="007F125A"/>
    <w:rsid w:val="007F176A"/>
    <w:rsid w:val="007F1C84"/>
    <w:rsid w:val="007F2FDD"/>
    <w:rsid w:val="007F310E"/>
    <w:rsid w:val="007F4B35"/>
    <w:rsid w:val="007F6365"/>
    <w:rsid w:val="007F6F88"/>
    <w:rsid w:val="007F7028"/>
    <w:rsid w:val="007F7C6E"/>
    <w:rsid w:val="00800237"/>
    <w:rsid w:val="0080138D"/>
    <w:rsid w:val="00802462"/>
    <w:rsid w:val="008025B4"/>
    <w:rsid w:val="008037E0"/>
    <w:rsid w:val="00804342"/>
    <w:rsid w:val="00804587"/>
    <w:rsid w:val="008053F2"/>
    <w:rsid w:val="00805719"/>
    <w:rsid w:val="00805F74"/>
    <w:rsid w:val="00806460"/>
    <w:rsid w:val="00806893"/>
    <w:rsid w:val="00807BFE"/>
    <w:rsid w:val="00810B1E"/>
    <w:rsid w:val="00811369"/>
    <w:rsid w:val="00811D52"/>
    <w:rsid w:val="00811FCC"/>
    <w:rsid w:val="008127AB"/>
    <w:rsid w:val="008129F2"/>
    <w:rsid w:val="00813147"/>
    <w:rsid w:val="00813A83"/>
    <w:rsid w:val="00814D8D"/>
    <w:rsid w:val="00814E9A"/>
    <w:rsid w:val="00815050"/>
    <w:rsid w:val="00816046"/>
    <w:rsid w:val="0081651B"/>
    <w:rsid w:val="00816D4E"/>
    <w:rsid w:val="00816EE6"/>
    <w:rsid w:val="00820AE5"/>
    <w:rsid w:val="00820F43"/>
    <w:rsid w:val="008211CA"/>
    <w:rsid w:val="0082151F"/>
    <w:rsid w:val="008223A1"/>
    <w:rsid w:val="0082249C"/>
    <w:rsid w:val="0082336C"/>
    <w:rsid w:val="00823E5D"/>
    <w:rsid w:val="008240C1"/>
    <w:rsid w:val="00824281"/>
    <w:rsid w:val="00825358"/>
    <w:rsid w:val="0082545C"/>
    <w:rsid w:val="00825F8B"/>
    <w:rsid w:val="00826BEF"/>
    <w:rsid w:val="00826C03"/>
    <w:rsid w:val="00827D71"/>
    <w:rsid w:val="00830263"/>
    <w:rsid w:val="008302EF"/>
    <w:rsid w:val="008303EC"/>
    <w:rsid w:val="008306DC"/>
    <w:rsid w:val="00830966"/>
    <w:rsid w:val="00830FDC"/>
    <w:rsid w:val="008310BB"/>
    <w:rsid w:val="008315CC"/>
    <w:rsid w:val="00831FD6"/>
    <w:rsid w:val="0083204F"/>
    <w:rsid w:val="00833422"/>
    <w:rsid w:val="0083445B"/>
    <w:rsid w:val="00834B43"/>
    <w:rsid w:val="00834E1A"/>
    <w:rsid w:val="00834E8A"/>
    <w:rsid w:val="00835C2E"/>
    <w:rsid w:val="00835C5D"/>
    <w:rsid w:val="008375FF"/>
    <w:rsid w:val="00837BBC"/>
    <w:rsid w:val="00837F14"/>
    <w:rsid w:val="008401FD"/>
    <w:rsid w:val="0084035C"/>
    <w:rsid w:val="00840D51"/>
    <w:rsid w:val="00840D8E"/>
    <w:rsid w:val="00841358"/>
    <w:rsid w:val="00841DBD"/>
    <w:rsid w:val="00842851"/>
    <w:rsid w:val="00842AB8"/>
    <w:rsid w:val="008439DC"/>
    <w:rsid w:val="00843DAA"/>
    <w:rsid w:val="0084422B"/>
    <w:rsid w:val="00844791"/>
    <w:rsid w:val="00844DA1"/>
    <w:rsid w:val="008450CC"/>
    <w:rsid w:val="0084547A"/>
    <w:rsid w:val="008459E8"/>
    <w:rsid w:val="008468D8"/>
    <w:rsid w:val="00847326"/>
    <w:rsid w:val="00847FBC"/>
    <w:rsid w:val="00850AB0"/>
    <w:rsid w:val="00850AF0"/>
    <w:rsid w:val="00850C5D"/>
    <w:rsid w:val="00851248"/>
    <w:rsid w:val="008529D7"/>
    <w:rsid w:val="0085349C"/>
    <w:rsid w:val="00854B12"/>
    <w:rsid w:val="008557F5"/>
    <w:rsid w:val="00855FF2"/>
    <w:rsid w:val="00856021"/>
    <w:rsid w:val="008565EE"/>
    <w:rsid w:val="00857511"/>
    <w:rsid w:val="00860E13"/>
    <w:rsid w:val="00861869"/>
    <w:rsid w:val="008626E8"/>
    <w:rsid w:val="00862FFB"/>
    <w:rsid w:val="00863174"/>
    <w:rsid w:val="00863464"/>
    <w:rsid w:val="0086588C"/>
    <w:rsid w:val="00865B93"/>
    <w:rsid w:val="0086646F"/>
    <w:rsid w:val="0086672E"/>
    <w:rsid w:val="00866CAD"/>
    <w:rsid w:val="00867D5E"/>
    <w:rsid w:val="00870153"/>
    <w:rsid w:val="00871F2E"/>
    <w:rsid w:val="00872EEF"/>
    <w:rsid w:val="00872FF8"/>
    <w:rsid w:val="00873B41"/>
    <w:rsid w:val="00874FCC"/>
    <w:rsid w:val="00875196"/>
    <w:rsid w:val="00875ECD"/>
    <w:rsid w:val="008769B1"/>
    <w:rsid w:val="00876E1B"/>
    <w:rsid w:val="00876ED0"/>
    <w:rsid w:val="00877E4D"/>
    <w:rsid w:val="0088081E"/>
    <w:rsid w:val="00880B9D"/>
    <w:rsid w:val="00880ECC"/>
    <w:rsid w:val="00881246"/>
    <w:rsid w:val="008814BF"/>
    <w:rsid w:val="00882D99"/>
    <w:rsid w:val="008839AB"/>
    <w:rsid w:val="00883AC2"/>
    <w:rsid w:val="00883D90"/>
    <w:rsid w:val="00883FD0"/>
    <w:rsid w:val="00883FE6"/>
    <w:rsid w:val="00885AC1"/>
    <w:rsid w:val="008860B8"/>
    <w:rsid w:val="00886716"/>
    <w:rsid w:val="0089057A"/>
    <w:rsid w:val="008915D7"/>
    <w:rsid w:val="00893E86"/>
    <w:rsid w:val="0089425F"/>
    <w:rsid w:val="00894596"/>
    <w:rsid w:val="00894F75"/>
    <w:rsid w:val="00894FC0"/>
    <w:rsid w:val="00895468"/>
    <w:rsid w:val="008955AC"/>
    <w:rsid w:val="008955F9"/>
    <w:rsid w:val="008963B4"/>
    <w:rsid w:val="0089648D"/>
    <w:rsid w:val="00896E26"/>
    <w:rsid w:val="008977B0"/>
    <w:rsid w:val="00897824"/>
    <w:rsid w:val="008978E0"/>
    <w:rsid w:val="00897FA6"/>
    <w:rsid w:val="008A017E"/>
    <w:rsid w:val="008A0C0D"/>
    <w:rsid w:val="008A1368"/>
    <w:rsid w:val="008A1A43"/>
    <w:rsid w:val="008A2014"/>
    <w:rsid w:val="008A22A7"/>
    <w:rsid w:val="008A3252"/>
    <w:rsid w:val="008A34C1"/>
    <w:rsid w:val="008A3E12"/>
    <w:rsid w:val="008A404A"/>
    <w:rsid w:val="008A4B50"/>
    <w:rsid w:val="008A4F24"/>
    <w:rsid w:val="008A5A34"/>
    <w:rsid w:val="008A5F88"/>
    <w:rsid w:val="008A620B"/>
    <w:rsid w:val="008A6768"/>
    <w:rsid w:val="008A6F3B"/>
    <w:rsid w:val="008A73D0"/>
    <w:rsid w:val="008A7E12"/>
    <w:rsid w:val="008B0187"/>
    <w:rsid w:val="008B0341"/>
    <w:rsid w:val="008B04A6"/>
    <w:rsid w:val="008B0802"/>
    <w:rsid w:val="008B089C"/>
    <w:rsid w:val="008B1869"/>
    <w:rsid w:val="008B3369"/>
    <w:rsid w:val="008B3CBE"/>
    <w:rsid w:val="008B4A45"/>
    <w:rsid w:val="008B4AD5"/>
    <w:rsid w:val="008B5177"/>
    <w:rsid w:val="008B679B"/>
    <w:rsid w:val="008B7D8F"/>
    <w:rsid w:val="008C00BB"/>
    <w:rsid w:val="008C017A"/>
    <w:rsid w:val="008C0660"/>
    <w:rsid w:val="008C1B27"/>
    <w:rsid w:val="008C1B2D"/>
    <w:rsid w:val="008C1C86"/>
    <w:rsid w:val="008C242A"/>
    <w:rsid w:val="008C26E9"/>
    <w:rsid w:val="008C2889"/>
    <w:rsid w:val="008C294D"/>
    <w:rsid w:val="008C2ECD"/>
    <w:rsid w:val="008C3D74"/>
    <w:rsid w:val="008C432F"/>
    <w:rsid w:val="008C4B8C"/>
    <w:rsid w:val="008C50E8"/>
    <w:rsid w:val="008C5566"/>
    <w:rsid w:val="008C5D4B"/>
    <w:rsid w:val="008C5F1B"/>
    <w:rsid w:val="008C6CBF"/>
    <w:rsid w:val="008C77CA"/>
    <w:rsid w:val="008C7FAE"/>
    <w:rsid w:val="008D0C49"/>
    <w:rsid w:val="008D150D"/>
    <w:rsid w:val="008D3AF3"/>
    <w:rsid w:val="008D445B"/>
    <w:rsid w:val="008D469E"/>
    <w:rsid w:val="008D497B"/>
    <w:rsid w:val="008D4E01"/>
    <w:rsid w:val="008D4F09"/>
    <w:rsid w:val="008D5126"/>
    <w:rsid w:val="008D6B39"/>
    <w:rsid w:val="008D722A"/>
    <w:rsid w:val="008D7283"/>
    <w:rsid w:val="008D789C"/>
    <w:rsid w:val="008E0286"/>
    <w:rsid w:val="008E090B"/>
    <w:rsid w:val="008E13A3"/>
    <w:rsid w:val="008E1470"/>
    <w:rsid w:val="008E157E"/>
    <w:rsid w:val="008E1BEC"/>
    <w:rsid w:val="008E289E"/>
    <w:rsid w:val="008E393B"/>
    <w:rsid w:val="008E50D1"/>
    <w:rsid w:val="008E5866"/>
    <w:rsid w:val="008E6DFD"/>
    <w:rsid w:val="008E6F77"/>
    <w:rsid w:val="008E7725"/>
    <w:rsid w:val="008F0ADD"/>
    <w:rsid w:val="008F0CB9"/>
    <w:rsid w:val="008F2507"/>
    <w:rsid w:val="008F254E"/>
    <w:rsid w:val="008F2F80"/>
    <w:rsid w:val="008F319F"/>
    <w:rsid w:val="008F3910"/>
    <w:rsid w:val="008F456F"/>
    <w:rsid w:val="008F4B77"/>
    <w:rsid w:val="008F514A"/>
    <w:rsid w:val="008F6662"/>
    <w:rsid w:val="008F6A02"/>
    <w:rsid w:val="008F7708"/>
    <w:rsid w:val="008F7B0C"/>
    <w:rsid w:val="0090054D"/>
    <w:rsid w:val="0090057F"/>
    <w:rsid w:val="00900AAE"/>
    <w:rsid w:val="00901113"/>
    <w:rsid w:val="00902C46"/>
    <w:rsid w:val="00904B9D"/>
    <w:rsid w:val="00904BC0"/>
    <w:rsid w:val="0090512D"/>
    <w:rsid w:val="00905D5E"/>
    <w:rsid w:val="009067E4"/>
    <w:rsid w:val="009068AD"/>
    <w:rsid w:val="00906DC1"/>
    <w:rsid w:val="00910243"/>
    <w:rsid w:val="00910EE6"/>
    <w:rsid w:val="009110DD"/>
    <w:rsid w:val="0091143B"/>
    <w:rsid w:val="009118EF"/>
    <w:rsid w:val="0091273B"/>
    <w:rsid w:val="00913192"/>
    <w:rsid w:val="00914059"/>
    <w:rsid w:val="009143C6"/>
    <w:rsid w:val="0091586D"/>
    <w:rsid w:val="00915929"/>
    <w:rsid w:val="00915A20"/>
    <w:rsid w:val="00915D2B"/>
    <w:rsid w:val="00917196"/>
    <w:rsid w:val="009171F4"/>
    <w:rsid w:val="00917473"/>
    <w:rsid w:val="009178C5"/>
    <w:rsid w:val="00920224"/>
    <w:rsid w:val="009272DF"/>
    <w:rsid w:val="00930D09"/>
    <w:rsid w:val="00930F86"/>
    <w:rsid w:val="009318FB"/>
    <w:rsid w:val="00931C69"/>
    <w:rsid w:val="00932A85"/>
    <w:rsid w:val="00933C07"/>
    <w:rsid w:val="009349CA"/>
    <w:rsid w:val="00934D8B"/>
    <w:rsid w:val="009362A9"/>
    <w:rsid w:val="009374BD"/>
    <w:rsid w:val="00940792"/>
    <w:rsid w:val="009411D7"/>
    <w:rsid w:val="0094199E"/>
    <w:rsid w:val="00941E6E"/>
    <w:rsid w:val="009425FD"/>
    <w:rsid w:val="00942DB9"/>
    <w:rsid w:val="00943401"/>
    <w:rsid w:val="0094414C"/>
    <w:rsid w:val="009441BE"/>
    <w:rsid w:val="00944543"/>
    <w:rsid w:val="00945E61"/>
    <w:rsid w:val="00946732"/>
    <w:rsid w:val="00946D58"/>
    <w:rsid w:val="00947C23"/>
    <w:rsid w:val="00951162"/>
    <w:rsid w:val="00951523"/>
    <w:rsid w:val="009519F2"/>
    <w:rsid w:val="00952101"/>
    <w:rsid w:val="00952578"/>
    <w:rsid w:val="00952647"/>
    <w:rsid w:val="00952803"/>
    <w:rsid w:val="009529F4"/>
    <w:rsid w:val="009536D6"/>
    <w:rsid w:val="009538B4"/>
    <w:rsid w:val="009541C3"/>
    <w:rsid w:val="009545E0"/>
    <w:rsid w:val="00954626"/>
    <w:rsid w:val="00954F2A"/>
    <w:rsid w:val="009558C4"/>
    <w:rsid w:val="00956319"/>
    <w:rsid w:val="009569DC"/>
    <w:rsid w:val="0095702D"/>
    <w:rsid w:val="009570FF"/>
    <w:rsid w:val="009573B1"/>
    <w:rsid w:val="009573C9"/>
    <w:rsid w:val="00957D2F"/>
    <w:rsid w:val="00960012"/>
    <w:rsid w:val="009625B7"/>
    <w:rsid w:val="00962655"/>
    <w:rsid w:val="00962953"/>
    <w:rsid w:val="00963C50"/>
    <w:rsid w:val="009644A9"/>
    <w:rsid w:val="00964D29"/>
    <w:rsid w:val="009653BA"/>
    <w:rsid w:val="009665CA"/>
    <w:rsid w:val="009667A9"/>
    <w:rsid w:val="00966D40"/>
    <w:rsid w:val="00967047"/>
    <w:rsid w:val="009703B6"/>
    <w:rsid w:val="00970B08"/>
    <w:rsid w:val="00970D32"/>
    <w:rsid w:val="0097168F"/>
    <w:rsid w:val="009717E7"/>
    <w:rsid w:val="00972168"/>
    <w:rsid w:val="009722EC"/>
    <w:rsid w:val="009738C4"/>
    <w:rsid w:val="00976494"/>
    <w:rsid w:val="009764CC"/>
    <w:rsid w:val="009774A0"/>
    <w:rsid w:val="009777CF"/>
    <w:rsid w:val="0098006C"/>
    <w:rsid w:val="009801E5"/>
    <w:rsid w:val="0098047C"/>
    <w:rsid w:val="00980B65"/>
    <w:rsid w:val="00980B77"/>
    <w:rsid w:val="0098287E"/>
    <w:rsid w:val="00983A1C"/>
    <w:rsid w:val="00983DF3"/>
    <w:rsid w:val="009842B9"/>
    <w:rsid w:val="009861B0"/>
    <w:rsid w:val="00986F6C"/>
    <w:rsid w:val="0098749C"/>
    <w:rsid w:val="00987E0A"/>
    <w:rsid w:val="00990047"/>
    <w:rsid w:val="00990854"/>
    <w:rsid w:val="00990E73"/>
    <w:rsid w:val="00991C86"/>
    <w:rsid w:val="00991D7F"/>
    <w:rsid w:val="00992927"/>
    <w:rsid w:val="00992934"/>
    <w:rsid w:val="00993129"/>
    <w:rsid w:val="00993E87"/>
    <w:rsid w:val="0099415A"/>
    <w:rsid w:val="00994DBE"/>
    <w:rsid w:val="0099593D"/>
    <w:rsid w:val="00996B42"/>
    <w:rsid w:val="00996F18"/>
    <w:rsid w:val="0099716D"/>
    <w:rsid w:val="009973DC"/>
    <w:rsid w:val="0099761B"/>
    <w:rsid w:val="00997E8C"/>
    <w:rsid w:val="009A0677"/>
    <w:rsid w:val="009A0E56"/>
    <w:rsid w:val="009A10B9"/>
    <w:rsid w:val="009A1502"/>
    <w:rsid w:val="009A1634"/>
    <w:rsid w:val="009A2EC5"/>
    <w:rsid w:val="009A2FC4"/>
    <w:rsid w:val="009A3C7F"/>
    <w:rsid w:val="009A4ED3"/>
    <w:rsid w:val="009A6F6A"/>
    <w:rsid w:val="009A6F7C"/>
    <w:rsid w:val="009A740F"/>
    <w:rsid w:val="009A7E2F"/>
    <w:rsid w:val="009B0FF8"/>
    <w:rsid w:val="009B1B4D"/>
    <w:rsid w:val="009B1D41"/>
    <w:rsid w:val="009B23D8"/>
    <w:rsid w:val="009B2C8B"/>
    <w:rsid w:val="009B3221"/>
    <w:rsid w:val="009B36D3"/>
    <w:rsid w:val="009B41D8"/>
    <w:rsid w:val="009B4ABF"/>
    <w:rsid w:val="009B4BCD"/>
    <w:rsid w:val="009B4E5D"/>
    <w:rsid w:val="009B51A5"/>
    <w:rsid w:val="009B5333"/>
    <w:rsid w:val="009B5CE8"/>
    <w:rsid w:val="009B5FDB"/>
    <w:rsid w:val="009B62FA"/>
    <w:rsid w:val="009B6C26"/>
    <w:rsid w:val="009C06CA"/>
    <w:rsid w:val="009C1310"/>
    <w:rsid w:val="009C2C5C"/>
    <w:rsid w:val="009C2E9A"/>
    <w:rsid w:val="009C3E0F"/>
    <w:rsid w:val="009C506E"/>
    <w:rsid w:val="009C56CF"/>
    <w:rsid w:val="009C574C"/>
    <w:rsid w:val="009C5F06"/>
    <w:rsid w:val="009C6327"/>
    <w:rsid w:val="009C63D0"/>
    <w:rsid w:val="009C6906"/>
    <w:rsid w:val="009C6F22"/>
    <w:rsid w:val="009C742F"/>
    <w:rsid w:val="009C793A"/>
    <w:rsid w:val="009C7F4A"/>
    <w:rsid w:val="009D06C4"/>
    <w:rsid w:val="009D100B"/>
    <w:rsid w:val="009D1E93"/>
    <w:rsid w:val="009D299D"/>
    <w:rsid w:val="009D36FE"/>
    <w:rsid w:val="009D3B33"/>
    <w:rsid w:val="009D4326"/>
    <w:rsid w:val="009D4776"/>
    <w:rsid w:val="009D4A4F"/>
    <w:rsid w:val="009D4CA9"/>
    <w:rsid w:val="009D59AF"/>
    <w:rsid w:val="009D5D15"/>
    <w:rsid w:val="009D6292"/>
    <w:rsid w:val="009D6E0B"/>
    <w:rsid w:val="009D7B6E"/>
    <w:rsid w:val="009D7D57"/>
    <w:rsid w:val="009E029F"/>
    <w:rsid w:val="009E060C"/>
    <w:rsid w:val="009E097D"/>
    <w:rsid w:val="009E0D69"/>
    <w:rsid w:val="009E15A7"/>
    <w:rsid w:val="009E2012"/>
    <w:rsid w:val="009E27DE"/>
    <w:rsid w:val="009E3E62"/>
    <w:rsid w:val="009E4311"/>
    <w:rsid w:val="009E4395"/>
    <w:rsid w:val="009E50C7"/>
    <w:rsid w:val="009E5B6C"/>
    <w:rsid w:val="009E7039"/>
    <w:rsid w:val="009E7796"/>
    <w:rsid w:val="009E77B0"/>
    <w:rsid w:val="009E7915"/>
    <w:rsid w:val="009F3188"/>
    <w:rsid w:val="009F340F"/>
    <w:rsid w:val="009F45E3"/>
    <w:rsid w:val="009F4E61"/>
    <w:rsid w:val="009F5C97"/>
    <w:rsid w:val="009F68E0"/>
    <w:rsid w:val="009F76DC"/>
    <w:rsid w:val="009F76F0"/>
    <w:rsid w:val="009F7992"/>
    <w:rsid w:val="009F7E2B"/>
    <w:rsid w:val="00A0016C"/>
    <w:rsid w:val="00A00281"/>
    <w:rsid w:val="00A00C99"/>
    <w:rsid w:val="00A00CAC"/>
    <w:rsid w:val="00A01DE7"/>
    <w:rsid w:val="00A034F7"/>
    <w:rsid w:val="00A03F2C"/>
    <w:rsid w:val="00A0421A"/>
    <w:rsid w:val="00A042F1"/>
    <w:rsid w:val="00A052B5"/>
    <w:rsid w:val="00A05DF3"/>
    <w:rsid w:val="00A05E2E"/>
    <w:rsid w:val="00A05F8F"/>
    <w:rsid w:val="00A06299"/>
    <w:rsid w:val="00A064A9"/>
    <w:rsid w:val="00A06FD8"/>
    <w:rsid w:val="00A0779D"/>
    <w:rsid w:val="00A10A9A"/>
    <w:rsid w:val="00A11FFA"/>
    <w:rsid w:val="00A126F3"/>
    <w:rsid w:val="00A12BF6"/>
    <w:rsid w:val="00A1361B"/>
    <w:rsid w:val="00A13A25"/>
    <w:rsid w:val="00A13A3D"/>
    <w:rsid w:val="00A13C0F"/>
    <w:rsid w:val="00A13CB1"/>
    <w:rsid w:val="00A13D29"/>
    <w:rsid w:val="00A13E12"/>
    <w:rsid w:val="00A14BF8"/>
    <w:rsid w:val="00A171AE"/>
    <w:rsid w:val="00A17723"/>
    <w:rsid w:val="00A17916"/>
    <w:rsid w:val="00A201AF"/>
    <w:rsid w:val="00A2069E"/>
    <w:rsid w:val="00A206AA"/>
    <w:rsid w:val="00A2262A"/>
    <w:rsid w:val="00A22B27"/>
    <w:rsid w:val="00A22CEF"/>
    <w:rsid w:val="00A22E13"/>
    <w:rsid w:val="00A23064"/>
    <w:rsid w:val="00A23C83"/>
    <w:rsid w:val="00A250B1"/>
    <w:rsid w:val="00A306B2"/>
    <w:rsid w:val="00A30711"/>
    <w:rsid w:val="00A30D87"/>
    <w:rsid w:val="00A31597"/>
    <w:rsid w:val="00A31657"/>
    <w:rsid w:val="00A31945"/>
    <w:rsid w:val="00A32DF1"/>
    <w:rsid w:val="00A34134"/>
    <w:rsid w:val="00A3450B"/>
    <w:rsid w:val="00A3461C"/>
    <w:rsid w:val="00A34C89"/>
    <w:rsid w:val="00A35104"/>
    <w:rsid w:val="00A355D1"/>
    <w:rsid w:val="00A35C09"/>
    <w:rsid w:val="00A37CEC"/>
    <w:rsid w:val="00A37EB0"/>
    <w:rsid w:val="00A37FF9"/>
    <w:rsid w:val="00A40649"/>
    <w:rsid w:val="00A407E1"/>
    <w:rsid w:val="00A40BD1"/>
    <w:rsid w:val="00A40CC3"/>
    <w:rsid w:val="00A41682"/>
    <w:rsid w:val="00A42093"/>
    <w:rsid w:val="00A420B4"/>
    <w:rsid w:val="00A423D7"/>
    <w:rsid w:val="00A42ECC"/>
    <w:rsid w:val="00A42F49"/>
    <w:rsid w:val="00A42FA9"/>
    <w:rsid w:val="00A42FB0"/>
    <w:rsid w:val="00A43B95"/>
    <w:rsid w:val="00A4444F"/>
    <w:rsid w:val="00A44E1C"/>
    <w:rsid w:val="00A451C6"/>
    <w:rsid w:val="00A45564"/>
    <w:rsid w:val="00A45779"/>
    <w:rsid w:val="00A4648F"/>
    <w:rsid w:val="00A5156E"/>
    <w:rsid w:val="00A5160E"/>
    <w:rsid w:val="00A51B2B"/>
    <w:rsid w:val="00A521D2"/>
    <w:rsid w:val="00A53512"/>
    <w:rsid w:val="00A536C1"/>
    <w:rsid w:val="00A53FD5"/>
    <w:rsid w:val="00A541DF"/>
    <w:rsid w:val="00A55755"/>
    <w:rsid w:val="00A55CB5"/>
    <w:rsid w:val="00A56076"/>
    <w:rsid w:val="00A56129"/>
    <w:rsid w:val="00A5633B"/>
    <w:rsid w:val="00A57040"/>
    <w:rsid w:val="00A57619"/>
    <w:rsid w:val="00A57FDB"/>
    <w:rsid w:val="00A603E8"/>
    <w:rsid w:val="00A60982"/>
    <w:rsid w:val="00A609E4"/>
    <w:rsid w:val="00A6164C"/>
    <w:rsid w:val="00A61D74"/>
    <w:rsid w:val="00A61D90"/>
    <w:rsid w:val="00A62377"/>
    <w:rsid w:val="00A63960"/>
    <w:rsid w:val="00A63A34"/>
    <w:rsid w:val="00A644B3"/>
    <w:rsid w:val="00A657DA"/>
    <w:rsid w:val="00A66EF6"/>
    <w:rsid w:val="00A67580"/>
    <w:rsid w:val="00A67E89"/>
    <w:rsid w:val="00A7032F"/>
    <w:rsid w:val="00A70E72"/>
    <w:rsid w:val="00A712BC"/>
    <w:rsid w:val="00A71787"/>
    <w:rsid w:val="00A72032"/>
    <w:rsid w:val="00A720F9"/>
    <w:rsid w:val="00A727AB"/>
    <w:rsid w:val="00A72A57"/>
    <w:rsid w:val="00A746FA"/>
    <w:rsid w:val="00A74C93"/>
    <w:rsid w:val="00A74DE2"/>
    <w:rsid w:val="00A755E9"/>
    <w:rsid w:val="00A75613"/>
    <w:rsid w:val="00A75856"/>
    <w:rsid w:val="00A75BC8"/>
    <w:rsid w:val="00A76350"/>
    <w:rsid w:val="00A763EA"/>
    <w:rsid w:val="00A76D5F"/>
    <w:rsid w:val="00A775EA"/>
    <w:rsid w:val="00A801FB"/>
    <w:rsid w:val="00A80656"/>
    <w:rsid w:val="00A84F6B"/>
    <w:rsid w:val="00A84FFC"/>
    <w:rsid w:val="00A8563A"/>
    <w:rsid w:val="00A87EB1"/>
    <w:rsid w:val="00A90652"/>
    <w:rsid w:val="00A90A2A"/>
    <w:rsid w:val="00A91B41"/>
    <w:rsid w:val="00A91D4C"/>
    <w:rsid w:val="00A91FC6"/>
    <w:rsid w:val="00A92B73"/>
    <w:rsid w:val="00A93321"/>
    <w:rsid w:val="00A933DA"/>
    <w:rsid w:val="00A93935"/>
    <w:rsid w:val="00A93CB0"/>
    <w:rsid w:val="00A93ECA"/>
    <w:rsid w:val="00A94721"/>
    <w:rsid w:val="00A95330"/>
    <w:rsid w:val="00A96505"/>
    <w:rsid w:val="00A96691"/>
    <w:rsid w:val="00A96B6D"/>
    <w:rsid w:val="00A97570"/>
    <w:rsid w:val="00AA072C"/>
    <w:rsid w:val="00AA0B2C"/>
    <w:rsid w:val="00AA14BA"/>
    <w:rsid w:val="00AA3736"/>
    <w:rsid w:val="00AA3958"/>
    <w:rsid w:val="00AA3A2E"/>
    <w:rsid w:val="00AA3B99"/>
    <w:rsid w:val="00AA3CE9"/>
    <w:rsid w:val="00AA4AFA"/>
    <w:rsid w:val="00AA537D"/>
    <w:rsid w:val="00AA5ED2"/>
    <w:rsid w:val="00AA61D4"/>
    <w:rsid w:val="00AA6480"/>
    <w:rsid w:val="00AA6AE4"/>
    <w:rsid w:val="00AA6AF1"/>
    <w:rsid w:val="00AA6EF3"/>
    <w:rsid w:val="00AA79CD"/>
    <w:rsid w:val="00AB0649"/>
    <w:rsid w:val="00AB11DC"/>
    <w:rsid w:val="00AB1726"/>
    <w:rsid w:val="00AB24CE"/>
    <w:rsid w:val="00AB25B4"/>
    <w:rsid w:val="00AB3784"/>
    <w:rsid w:val="00AB3EF6"/>
    <w:rsid w:val="00AB46C3"/>
    <w:rsid w:val="00AB58AF"/>
    <w:rsid w:val="00AB6110"/>
    <w:rsid w:val="00AB64EC"/>
    <w:rsid w:val="00AB651E"/>
    <w:rsid w:val="00AB6643"/>
    <w:rsid w:val="00AB776F"/>
    <w:rsid w:val="00AC1002"/>
    <w:rsid w:val="00AC2468"/>
    <w:rsid w:val="00AC3637"/>
    <w:rsid w:val="00AC3AEB"/>
    <w:rsid w:val="00AC585E"/>
    <w:rsid w:val="00AC627C"/>
    <w:rsid w:val="00AC648E"/>
    <w:rsid w:val="00AC6755"/>
    <w:rsid w:val="00AC777E"/>
    <w:rsid w:val="00AC7883"/>
    <w:rsid w:val="00AC7AEF"/>
    <w:rsid w:val="00AD1306"/>
    <w:rsid w:val="00AD147D"/>
    <w:rsid w:val="00AD148F"/>
    <w:rsid w:val="00AD17B2"/>
    <w:rsid w:val="00AD1AE6"/>
    <w:rsid w:val="00AD1F41"/>
    <w:rsid w:val="00AD386C"/>
    <w:rsid w:val="00AD3C29"/>
    <w:rsid w:val="00AD4EEF"/>
    <w:rsid w:val="00AD6270"/>
    <w:rsid w:val="00AD6517"/>
    <w:rsid w:val="00AD6B64"/>
    <w:rsid w:val="00AD6D32"/>
    <w:rsid w:val="00AD79A0"/>
    <w:rsid w:val="00AE0A6D"/>
    <w:rsid w:val="00AE0E8F"/>
    <w:rsid w:val="00AE4326"/>
    <w:rsid w:val="00AE479D"/>
    <w:rsid w:val="00AE5D69"/>
    <w:rsid w:val="00AE6A26"/>
    <w:rsid w:val="00AE70EE"/>
    <w:rsid w:val="00AE79CD"/>
    <w:rsid w:val="00AE7DD8"/>
    <w:rsid w:val="00AF0175"/>
    <w:rsid w:val="00AF1998"/>
    <w:rsid w:val="00AF2268"/>
    <w:rsid w:val="00AF2444"/>
    <w:rsid w:val="00AF2BB5"/>
    <w:rsid w:val="00AF389D"/>
    <w:rsid w:val="00AF3C88"/>
    <w:rsid w:val="00AF4C35"/>
    <w:rsid w:val="00AF57B5"/>
    <w:rsid w:val="00AF5A72"/>
    <w:rsid w:val="00AF5ABD"/>
    <w:rsid w:val="00AF6068"/>
    <w:rsid w:val="00AF76A4"/>
    <w:rsid w:val="00B0044A"/>
    <w:rsid w:val="00B0081C"/>
    <w:rsid w:val="00B0141E"/>
    <w:rsid w:val="00B01DC5"/>
    <w:rsid w:val="00B023BC"/>
    <w:rsid w:val="00B030EC"/>
    <w:rsid w:val="00B038E7"/>
    <w:rsid w:val="00B03E2A"/>
    <w:rsid w:val="00B04242"/>
    <w:rsid w:val="00B046E3"/>
    <w:rsid w:val="00B059E4"/>
    <w:rsid w:val="00B0663E"/>
    <w:rsid w:val="00B06668"/>
    <w:rsid w:val="00B07172"/>
    <w:rsid w:val="00B071F2"/>
    <w:rsid w:val="00B073C1"/>
    <w:rsid w:val="00B077EA"/>
    <w:rsid w:val="00B07C19"/>
    <w:rsid w:val="00B103E1"/>
    <w:rsid w:val="00B114AB"/>
    <w:rsid w:val="00B114AF"/>
    <w:rsid w:val="00B1195F"/>
    <w:rsid w:val="00B11AEF"/>
    <w:rsid w:val="00B11EC0"/>
    <w:rsid w:val="00B12D1B"/>
    <w:rsid w:val="00B12D34"/>
    <w:rsid w:val="00B12F40"/>
    <w:rsid w:val="00B136EF"/>
    <w:rsid w:val="00B141BF"/>
    <w:rsid w:val="00B1593E"/>
    <w:rsid w:val="00B15D31"/>
    <w:rsid w:val="00B16EB7"/>
    <w:rsid w:val="00B1742E"/>
    <w:rsid w:val="00B20EFA"/>
    <w:rsid w:val="00B21594"/>
    <w:rsid w:val="00B21BFD"/>
    <w:rsid w:val="00B233AA"/>
    <w:rsid w:val="00B23B50"/>
    <w:rsid w:val="00B2428A"/>
    <w:rsid w:val="00B26136"/>
    <w:rsid w:val="00B2690F"/>
    <w:rsid w:val="00B26BAF"/>
    <w:rsid w:val="00B26E19"/>
    <w:rsid w:val="00B3179C"/>
    <w:rsid w:val="00B31928"/>
    <w:rsid w:val="00B3404B"/>
    <w:rsid w:val="00B34165"/>
    <w:rsid w:val="00B341E7"/>
    <w:rsid w:val="00B34659"/>
    <w:rsid w:val="00B35EE0"/>
    <w:rsid w:val="00B361C1"/>
    <w:rsid w:val="00B3665E"/>
    <w:rsid w:val="00B36665"/>
    <w:rsid w:val="00B36C98"/>
    <w:rsid w:val="00B36DDA"/>
    <w:rsid w:val="00B36E68"/>
    <w:rsid w:val="00B376BA"/>
    <w:rsid w:val="00B400B1"/>
    <w:rsid w:val="00B41757"/>
    <w:rsid w:val="00B42244"/>
    <w:rsid w:val="00B422C1"/>
    <w:rsid w:val="00B425F6"/>
    <w:rsid w:val="00B42F81"/>
    <w:rsid w:val="00B44271"/>
    <w:rsid w:val="00B44A4E"/>
    <w:rsid w:val="00B44BA9"/>
    <w:rsid w:val="00B44D50"/>
    <w:rsid w:val="00B44F56"/>
    <w:rsid w:val="00B46486"/>
    <w:rsid w:val="00B46B2E"/>
    <w:rsid w:val="00B46F63"/>
    <w:rsid w:val="00B47AFB"/>
    <w:rsid w:val="00B5003D"/>
    <w:rsid w:val="00B507AB"/>
    <w:rsid w:val="00B508E4"/>
    <w:rsid w:val="00B5168E"/>
    <w:rsid w:val="00B518C7"/>
    <w:rsid w:val="00B529F1"/>
    <w:rsid w:val="00B53FB8"/>
    <w:rsid w:val="00B54033"/>
    <w:rsid w:val="00B54948"/>
    <w:rsid w:val="00B55624"/>
    <w:rsid w:val="00B55EF0"/>
    <w:rsid w:val="00B57A9D"/>
    <w:rsid w:val="00B609A4"/>
    <w:rsid w:val="00B616D0"/>
    <w:rsid w:val="00B623A5"/>
    <w:rsid w:val="00B6307B"/>
    <w:rsid w:val="00B6390E"/>
    <w:rsid w:val="00B63A83"/>
    <w:rsid w:val="00B64959"/>
    <w:rsid w:val="00B64ED3"/>
    <w:rsid w:val="00B65010"/>
    <w:rsid w:val="00B6511C"/>
    <w:rsid w:val="00B66A48"/>
    <w:rsid w:val="00B672BB"/>
    <w:rsid w:val="00B67B58"/>
    <w:rsid w:val="00B709CD"/>
    <w:rsid w:val="00B70BD0"/>
    <w:rsid w:val="00B7187E"/>
    <w:rsid w:val="00B72718"/>
    <w:rsid w:val="00B7271F"/>
    <w:rsid w:val="00B72AD8"/>
    <w:rsid w:val="00B730E1"/>
    <w:rsid w:val="00B7322D"/>
    <w:rsid w:val="00B73BD4"/>
    <w:rsid w:val="00B7416F"/>
    <w:rsid w:val="00B7448B"/>
    <w:rsid w:val="00B748D4"/>
    <w:rsid w:val="00B74AD3"/>
    <w:rsid w:val="00B74E37"/>
    <w:rsid w:val="00B74ED5"/>
    <w:rsid w:val="00B76B74"/>
    <w:rsid w:val="00B8032E"/>
    <w:rsid w:val="00B8090E"/>
    <w:rsid w:val="00B80AA4"/>
    <w:rsid w:val="00B818B2"/>
    <w:rsid w:val="00B81C12"/>
    <w:rsid w:val="00B82D02"/>
    <w:rsid w:val="00B839A7"/>
    <w:rsid w:val="00B83D81"/>
    <w:rsid w:val="00B85B91"/>
    <w:rsid w:val="00B863B8"/>
    <w:rsid w:val="00B864D0"/>
    <w:rsid w:val="00B86F3D"/>
    <w:rsid w:val="00B8721A"/>
    <w:rsid w:val="00B87594"/>
    <w:rsid w:val="00B87AE7"/>
    <w:rsid w:val="00B87DBA"/>
    <w:rsid w:val="00B900C0"/>
    <w:rsid w:val="00B905D1"/>
    <w:rsid w:val="00B90845"/>
    <w:rsid w:val="00B90C6A"/>
    <w:rsid w:val="00B9102C"/>
    <w:rsid w:val="00B9260F"/>
    <w:rsid w:val="00B92771"/>
    <w:rsid w:val="00B93185"/>
    <w:rsid w:val="00B9439A"/>
    <w:rsid w:val="00B949B1"/>
    <w:rsid w:val="00B95307"/>
    <w:rsid w:val="00B970DC"/>
    <w:rsid w:val="00BA0ABE"/>
    <w:rsid w:val="00BA1142"/>
    <w:rsid w:val="00BA16D6"/>
    <w:rsid w:val="00BA16DF"/>
    <w:rsid w:val="00BA2775"/>
    <w:rsid w:val="00BA43B2"/>
    <w:rsid w:val="00BA4716"/>
    <w:rsid w:val="00BA4E7E"/>
    <w:rsid w:val="00BA5433"/>
    <w:rsid w:val="00BA5836"/>
    <w:rsid w:val="00BA5ABB"/>
    <w:rsid w:val="00BA622A"/>
    <w:rsid w:val="00BA6B80"/>
    <w:rsid w:val="00BA6BE1"/>
    <w:rsid w:val="00BA7821"/>
    <w:rsid w:val="00BA7CF8"/>
    <w:rsid w:val="00BA7E13"/>
    <w:rsid w:val="00BB13C4"/>
    <w:rsid w:val="00BB1BFA"/>
    <w:rsid w:val="00BB24DB"/>
    <w:rsid w:val="00BB2D17"/>
    <w:rsid w:val="00BB3314"/>
    <w:rsid w:val="00BB3794"/>
    <w:rsid w:val="00BB379A"/>
    <w:rsid w:val="00BB3BDC"/>
    <w:rsid w:val="00BB3E85"/>
    <w:rsid w:val="00BB412A"/>
    <w:rsid w:val="00BB48CA"/>
    <w:rsid w:val="00BB660C"/>
    <w:rsid w:val="00BB6BBC"/>
    <w:rsid w:val="00BB733C"/>
    <w:rsid w:val="00BB7CDE"/>
    <w:rsid w:val="00BB7F89"/>
    <w:rsid w:val="00BC0552"/>
    <w:rsid w:val="00BC1AA5"/>
    <w:rsid w:val="00BC1C23"/>
    <w:rsid w:val="00BC2534"/>
    <w:rsid w:val="00BC33D7"/>
    <w:rsid w:val="00BC36B6"/>
    <w:rsid w:val="00BC3B23"/>
    <w:rsid w:val="00BC3D6F"/>
    <w:rsid w:val="00BC726F"/>
    <w:rsid w:val="00BC7537"/>
    <w:rsid w:val="00BC77F2"/>
    <w:rsid w:val="00BC7A1C"/>
    <w:rsid w:val="00BD015E"/>
    <w:rsid w:val="00BD01C0"/>
    <w:rsid w:val="00BD059B"/>
    <w:rsid w:val="00BD2BFA"/>
    <w:rsid w:val="00BD2E23"/>
    <w:rsid w:val="00BD36AC"/>
    <w:rsid w:val="00BD3D73"/>
    <w:rsid w:val="00BD4E70"/>
    <w:rsid w:val="00BD75BF"/>
    <w:rsid w:val="00BD7654"/>
    <w:rsid w:val="00BD7D9D"/>
    <w:rsid w:val="00BE0176"/>
    <w:rsid w:val="00BE0BB5"/>
    <w:rsid w:val="00BE0E35"/>
    <w:rsid w:val="00BE102B"/>
    <w:rsid w:val="00BE2099"/>
    <w:rsid w:val="00BE332D"/>
    <w:rsid w:val="00BE3443"/>
    <w:rsid w:val="00BE44BC"/>
    <w:rsid w:val="00BE4738"/>
    <w:rsid w:val="00BE4802"/>
    <w:rsid w:val="00BE51B4"/>
    <w:rsid w:val="00BE5424"/>
    <w:rsid w:val="00BE5FFE"/>
    <w:rsid w:val="00BE6A36"/>
    <w:rsid w:val="00BF05E5"/>
    <w:rsid w:val="00BF10C0"/>
    <w:rsid w:val="00BF1D7C"/>
    <w:rsid w:val="00BF43AB"/>
    <w:rsid w:val="00BF513A"/>
    <w:rsid w:val="00BF540D"/>
    <w:rsid w:val="00BF549F"/>
    <w:rsid w:val="00BF5819"/>
    <w:rsid w:val="00BF58FC"/>
    <w:rsid w:val="00BF5BF9"/>
    <w:rsid w:val="00BF60C8"/>
    <w:rsid w:val="00BF6385"/>
    <w:rsid w:val="00BF6667"/>
    <w:rsid w:val="00BF66AD"/>
    <w:rsid w:val="00BF6726"/>
    <w:rsid w:val="00C000B0"/>
    <w:rsid w:val="00C00602"/>
    <w:rsid w:val="00C00771"/>
    <w:rsid w:val="00C008C6"/>
    <w:rsid w:val="00C00B2E"/>
    <w:rsid w:val="00C00DA2"/>
    <w:rsid w:val="00C01605"/>
    <w:rsid w:val="00C01BE3"/>
    <w:rsid w:val="00C01FC5"/>
    <w:rsid w:val="00C03515"/>
    <w:rsid w:val="00C037E0"/>
    <w:rsid w:val="00C03AFD"/>
    <w:rsid w:val="00C03BA3"/>
    <w:rsid w:val="00C03BA7"/>
    <w:rsid w:val="00C04CE0"/>
    <w:rsid w:val="00C053B9"/>
    <w:rsid w:val="00C05A09"/>
    <w:rsid w:val="00C05B95"/>
    <w:rsid w:val="00C05C40"/>
    <w:rsid w:val="00C072F9"/>
    <w:rsid w:val="00C07490"/>
    <w:rsid w:val="00C07675"/>
    <w:rsid w:val="00C07BC7"/>
    <w:rsid w:val="00C1001D"/>
    <w:rsid w:val="00C108EC"/>
    <w:rsid w:val="00C109FA"/>
    <w:rsid w:val="00C11019"/>
    <w:rsid w:val="00C114C0"/>
    <w:rsid w:val="00C1194C"/>
    <w:rsid w:val="00C12BC8"/>
    <w:rsid w:val="00C13686"/>
    <w:rsid w:val="00C13A3F"/>
    <w:rsid w:val="00C14312"/>
    <w:rsid w:val="00C14B64"/>
    <w:rsid w:val="00C1503F"/>
    <w:rsid w:val="00C154CB"/>
    <w:rsid w:val="00C1659B"/>
    <w:rsid w:val="00C16E7F"/>
    <w:rsid w:val="00C17587"/>
    <w:rsid w:val="00C1765E"/>
    <w:rsid w:val="00C17BD8"/>
    <w:rsid w:val="00C17D12"/>
    <w:rsid w:val="00C203D0"/>
    <w:rsid w:val="00C20C4D"/>
    <w:rsid w:val="00C20EDB"/>
    <w:rsid w:val="00C220E9"/>
    <w:rsid w:val="00C2218E"/>
    <w:rsid w:val="00C22A06"/>
    <w:rsid w:val="00C22AD4"/>
    <w:rsid w:val="00C22E0B"/>
    <w:rsid w:val="00C23657"/>
    <w:rsid w:val="00C238C7"/>
    <w:rsid w:val="00C23B22"/>
    <w:rsid w:val="00C24D4D"/>
    <w:rsid w:val="00C2512D"/>
    <w:rsid w:val="00C25839"/>
    <w:rsid w:val="00C2645A"/>
    <w:rsid w:val="00C267C6"/>
    <w:rsid w:val="00C26E10"/>
    <w:rsid w:val="00C2787D"/>
    <w:rsid w:val="00C27BE3"/>
    <w:rsid w:val="00C31171"/>
    <w:rsid w:val="00C31642"/>
    <w:rsid w:val="00C31B8E"/>
    <w:rsid w:val="00C3202C"/>
    <w:rsid w:val="00C32E84"/>
    <w:rsid w:val="00C33FB7"/>
    <w:rsid w:val="00C3420D"/>
    <w:rsid w:val="00C343BC"/>
    <w:rsid w:val="00C348B0"/>
    <w:rsid w:val="00C34AF0"/>
    <w:rsid w:val="00C34DD1"/>
    <w:rsid w:val="00C3536B"/>
    <w:rsid w:val="00C3556B"/>
    <w:rsid w:val="00C361BB"/>
    <w:rsid w:val="00C366B6"/>
    <w:rsid w:val="00C36962"/>
    <w:rsid w:val="00C40195"/>
    <w:rsid w:val="00C40FE5"/>
    <w:rsid w:val="00C410C9"/>
    <w:rsid w:val="00C4147F"/>
    <w:rsid w:val="00C42DD9"/>
    <w:rsid w:val="00C43306"/>
    <w:rsid w:val="00C4533A"/>
    <w:rsid w:val="00C45569"/>
    <w:rsid w:val="00C45789"/>
    <w:rsid w:val="00C45B35"/>
    <w:rsid w:val="00C4684F"/>
    <w:rsid w:val="00C469CE"/>
    <w:rsid w:val="00C470BC"/>
    <w:rsid w:val="00C475D0"/>
    <w:rsid w:val="00C502DA"/>
    <w:rsid w:val="00C517C5"/>
    <w:rsid w:val="00C5183E"/>
    <w:rsid w:val="00C5193E"/>
    <w:rsid w:val="00C527B1"/>
    <w:rsid w:val="00C53517"/>
    <w:rsid w:val="00C53F61"/>
    <w:rsid w:val="00C5434E"/>
    <w:rsid w:val="00C5450B"/>
    <w:rsid w:val="00C564D0"/>
    <w:rsid w:val="00C56BF3"/>
    <w:rsid w:val="00C57ED1"/>
    <w:rsid w:val="00C60360"/>
    <w:rsid w:val="00C609E3"/>
    <w:rsid w:val="00C619E5"/>
    <w:rsid w:val="00C62340"/>
    <w:rsid w:val="00C627F3"/>
    <w:rsid w:val="00C62DE7"/>
    <w:rsid w:val="00C6307C"/>
    <w:rsid w:val="00C6331B"/>
    <w:rsid w:val="00C63C19"/>
    <w:rsid w:val="00C63C92"/>
    <w:rsid w:val="00C63F8F"/>
    <w:rsid w:val="00C64306"/>
    <w:rsid w:val="00C6460E"/>
    <w:rsid w:val="00C64B98"/>
    <w:rsid w:val="00C64C6B"/>
    <w:rsid w:val="00C65CAE"/>
    <w:rsid w:val="00C666BB"/>
    <w:rsid w:val="00C67662"/>
    <w:rsid w:val="00C70155"/>
    <w:rsid w:val="00C728E5"/>
    <w:rsid w:val="00C72A64"/>
    <w:rsid w:val="00C72EC3"/>
    <w:rsid w:val="00C730A4"/>
    <w:rsid w:val="00C732B6"/>
    <w:rsid w:val="00C73B57"/>
    <w:rsid w:val="00C748A5"/>
    <w:rsid w:val="00C74BC6"/>
    <w:rsid w:val="00C74C23"/>
    <w:rsid w:val="00C761B1"/>
    <w:rsid w:val="00C76588"/>
    <w:rsid w:val="00C767DF"/>
    <w:rsid w:val="00C777F1"/>
    <w:rsid w:val="00C77BD5"/>
    <w:rsid w:val="00C81A32"/>
    <w:rsid w:val="00C82920"/>
    <w:rsid w:val="00C8383F"/>
    <w:rsid w:val="00C83970"/>
    <w:rsid w:val="00C83E25"/>
    <w:rsid w:val="00C84123"/>
    <w:rsid w:val="00C84B8A"/>
    <w:rsid w:val="00C856A1"/>
    <w:rsid w:val="00C85C7D"/>
    <w:rsid w:val="00C86549"/>
    <w:rsid w:val="00C86EE2"/>
    <w:rsid w:val="00C874DC"/>
    <w:rsid w:val="00C8750C"/>
    <w:rsid w:val="00C87A85"/>
    <w:rsid w:val="00C90CD7"/>
    <w:rsid w:val="00C91009"/>
    <w:rsid w:val="00C917C2"/>
    <w:rsid w:val="00C923DD"/>
    <w:rsid w:val="00C947ED"/>
    <w:rsid w:val="00C94E50"/>
    <w:rsid w:val="00C94EF2"/>
    <w:rsid w:val="00C951F6"/>
    <w:rsid w:val="00C9664C"/>
    <w:rsid w:val="00CA1841"/>
    <w:rsid w:val="00CA1FFA"/>
    <w:rsid w:val="00CA32BF"/>
    <w:rsid w:val="00CA32FC"/>
    <w:rsid w:val="00CA3885"/>
    <w:rsid w:val="00CA3A1E"/>
    <w:rsid w:val="00CA43C9"/>
    <w:rsid w:val="00CA48E9"/>
    <w:rsid w:val="00CA5A30"/>
    <w:rsid w:val="00CA6615"/>
    <w:rsid w:val="00CB014D"/>
    <w:rsid w:val="00CB0CD5"/>
    <w:rsid w:val="00CB0F4A"/>
    <w:rsid w:val="00CB11A9"/>
    <w:rsid w:val="00CB227E"/>
    <w:rsid w:val="00CB361A"/>
    <w:rsid w:val="00CB46CF"/>
    <w:rsid w:val="00CB5017"/>
    <w:rsid w:val="00CB5E24"/>
    <w:rsid w:val="00CB75FF"/>
    <w:rsid w:val="00CB7ADF"/>
    <w:rsid w:val="00CC0740"/>
    <w:rsid w:val="00CC182B"/>
    <w:rsid w:val="00CC2247"/>
    <w:rsid w:val="00CC22E8"/>
    <w:rsid w:val="00CC295A"/>
    <w:rsid w:val="00CC2C58"/>
    <w:rsid w:val="00CC34CC"/>
    <w:rsid w:val="00CC3BDC"/>
    <w:rsid w:val="00CC3CD8"/>
    <w:rsid w:val="00CC4D69"/>
    <w:rsid w:val="00CC5383"/>
    <w:rsid w:val="00CC5D26"/>
    <w:rsid w:val="00CC5EFA"/>
    <w:rsid w:val="00CC60D2"/>
    <w:rsid w:val="00CC6A81"/>
    <w:rsid w:val="00CC6AEF"/>
    <w:rsid w:val="00CC7CBF"/>
    <w:rsid w:val="00CD1413"/>
    <w:rsid w:val="00CD266E"/>
    <w:rsid w:val="00CD32EC"/>
    <w:rsid w:val="00CD38BF"/>
    <w:rsid w:val="00CD4007"/>
    <w:rsid w:val="00CD4189"/>
    <w:rsid w:val="00CD4ECF"/>
    <w:rsid w:val="00CD5097"/>
    <w:rsid w:val="00CD69EE"/>
    <w:rsid w:val="00CD746F"/>
    <w:rsid w:val="00CD7773"/>
    <w:rsid w:val="00CD7D10"/>
    <w:rsid w:val="00CE0C63"/>
    <w:rsid w:val="00CE0DF7"/>
    <w:rsid w:val="00CE2A92"/>
    <w:rsid w:val="00CE3AAE"/>
    <w:rsid w:val="00CE427F"/>
    <w:rsid w:val="00CE4C90"/>
    <w:rsid w:val="00CE5059"/>
    <w:rsid w:val="00CE5AC7"/>
    <w:rsid w:val="00CE5C1E"/>
    <w:rsid w:val="00CE7D8B"/>
    <w:rsid w:val="00CF0225"/>
    <w:rsid w:val="00CF0766"/>
    <w:rsid w:val="00CF2425"/>
    <w:rsid w:val="00CF29B1"/>
    <w:rsid w:val="00CF30F9"/>
    <w:rsid w:val="00CF376F"/>
    <w:rsid w:val="00CF37B1"/>
    <w:rsid w:val="00CF3E4A"/>
    <w:rsid w:val="00CF3E7E"/>
    <w:rsid w:val="00CF42F6"/>
    <w:rsid w:val="00CF5AAB"/>
    <w:rsid w:val="00CF680E"/>
    <w:rsid w:val="00CF784C"/>
    <w:rsid w:val="00CF7B66"/>
    <w:rsid w:val="00D00375"/>
    <w:rsid w:val="00D01508"/>
    <w:rsid w:val="00D02E80"/>
    <w:rsid w:val="00D030DD"/>
    <w:rsid w:val="00D04DD5"/>
    <w:rsid w:val="00D054DD"/>
    <w:rsid w:val="00D0599F"/>
    <w:rsid w:val="00D05EBD"/>
    <w:rsid w:val="00D10EAC"/>
    <w:rsid w:val="00D117C5"/>
    <w:rsid w:val="00D1181D"/>
    <w:rsid w:val="00D11F49"/>
    <w:rsid w:val="00D12A08"/>
    <w:rsid w:val="00D12B64"/>
    <w:rsid w:val="00D12E66"/>
    <w:rsid w:val="00D13D9A"/>
    <w:rsid w:val="00D146EA"/>
    <w:rsid w:val="00D14A8B"/>
    <w:rsid w:val="00D159C0"/>
    <w:rsid w:val="00D164F2"/>
    <w:rsid w:val="00D16DBE"/>
    <w:rsid w:val="00D20B98"/>
    <w:rsid w:val="00D2198C"/>
    <w:rsid w:val="00D23517"/>
    <w:rsid w:val="00D23869"/>
    <w:rsid w:val="00D2435C"/>
    <w:rsid w:val="00D24875"/>
    <w:rsid w:val="00D25079"/>
    <w:rsid w:val="00D25387"/>
    <w:rsid w:val="00D25B3A"/>
    <w:rsid w:val="00D25F8A"/>
    <w:rsid w:val="00D26219"/>
    <w:rsid w:val="00D26991"/>
    <w:rsid w:val="00D26A7C"/>
    <w:rsid w:val="00D30337"/>
    <w:rsid w:val="00D30816"/>
    <w:rsid w:val="00D33CE8"/>
    <w:rsid w:val="00D34DB8"/>
    <w:rsid w:val="00D36539"/>
    <w:rsid w:val="00D3687E"/>
    <w:rsid w:val="00D36BD7"/>
    <w:rsid w:val="00D36F0C"/>
    <w:rsid w:val="00D37427"/>
    <w:rsid w:val="00D3744F"/>
    <w:rsid w:val="00D3747F"/>
    <w:rsid w:val="00D375D1"/>
    <w:rsid w:val="00D37A90"/>
    <w:rsid w:val="00D37AC8"/>
    <w:rsid w:val="00D37BC6"/>
    <w:rsid w:val="00D37DED"/>
    <w:rsid w:val="00D400E1"/>
    <w:rsid w:val="00D40B78"/>
    <w:rsid w:val="00D416BB"/>
    <w:rsid w:val="00D41812"/>
    <w:rsid w:val="00D42404"/>
    <w:rsid w:val="00D42A26"/>
    <w:rsid w:val="00D42C33"/>
    <w:rsid w:val="00D43635"/>
    <w:rsid w:val="00D437A3"/>
    <w:rsid w:val="00D43FF5"/>
    <w:rsid w:val="00D44862"/>
    <w:rsid w:val="00D44C78"/>
    <w:rsid w:val="00D45471"/>
    <w:rsid w:val="00D454C4"/>
    <w:rsid w:val="00D45668"/>
    <w:rsid w:val="00D45E0C"/>
    <w:rsid w:val="00D4651C"/>
    <w:rsid w:val="00D46A9A"/>
    <w:rsid w:val="00D46ECC"/>
    <w:rsid w:val="00D51364"/>
    <w:rsid w:val="00D5171B"/>
    <w:rsid w:val="00D5283A"/>
    <w:rsid w:val="00D5353A"/>
    <w:rsid w:val="00D53A1D"/>
    <w:rsid w:val="00D53B49"/>
    <w:rsid w:val="00D53D5F"/>
    <w:rsid w:val="00D54AD0"/>
    <w:rsid w:val="00D55C07"/>
    <w:rsid w:val="00D56BFD"/>
    <w:rsid w:val="00D57E18"/>
    <w:rsid w:val="00D6018B"/>
    <w:rsid w:val="00D60DD5"/>
    <w:rsid w:val="00D60E50"/>
    <w:rsid w:val="00D6163C"/>
    <w:rsid w:val="00D61AD3"/>
    <w:rsid w:val="00D61F59"/>
    <w:rsid w:val="00D637BC"/>
    <w:rsid w:val="00D63912"/>
    <w:rsid w:val="00D643A9"/>
    <w:rsid w:val="00D6440F"/>
    <w:rsid w:val="00D6447F"/>
    <w:rsid w:val="00D648CB"/>
    <w:rsid w:val="00D6516A"/>
    <w:rsid w:val="00D659BF"/>
    <w:rsid w:val="00D6601C"/>
    <w:rsid w:val="00D66097"/>
    <w:rsid w:val="00D660B6"/>
    <w:rsid w:val="00D6651D"/>
    <w:rsid w:val="00D666B7"/>
    <w:rsid w:val="00D70233"/>
    <w:rsid w:val="00D70CD6"/>
    <w:rsid w:val="00D70FB2"/>
    <w:rsid w:val="00D710DA"/>
    <w:rsid w:val="00D72950"/>
    <w:rsid w:val="00D73769"/>
    <w:rsid w:val="00D73FAA"/>
    <w:rsid w:val="00D746AC"/>
    <w:rsid w:val="00D74F90"/>
    <w:rsid w:val="00D75073"/>
    <w:rsid w:val="00D75139"/>
    <w:rsid w:val="00D7566B"/>
    <w:rsid w:val="00D75C22"/>
    <w:rsid w:val="00D75EB5"/>
    <w:rsid w:val="00D76BE3"/>
    <w:rsid w:val="00D7799A"/>
    <w:rsid w:val="00D8020E"/>
    <w:rsid w:val="00D8069C"/>
    <w:rsid w:val="00D80F28"/>
    <w:rsid w:val="00D80F7E"/>
    <w:rsid w:val="00D81304"/>
    <w:rsid w:val="00D81614"/>
    <w:rsid w:val="00D81F8B"/>
    <w:rsid w:val="00D8202B"/>
    <w:rsid w:val="00D9150D"/>
    <w:rsid w:val="00D92166"/>
    <w:rsid w:val="00D9217A"/>
    <w:rsid w:val="00D9231F"/>
    <w:rsid w:val="00D93763"/>
    <w:rsid w:val="00D93DE1"/>
    <w:rsid w:val="00D95936"/>
    <w:rsid w:val="00D95F26"/>
    <w:rsid w:val="00D96857"/>
    <w:rsid w:val="00D976CF"/>
    <w:rsid w:val="00D97CA8"/>
    <w:rsid w:val="00DA12B8"/>
    <w:rsid w:val="00DA15B1"/>
    <w:rsid w:val="00DA1EFA"/>
    <w:rsid w:val="00DA1FBA"/>
    <w:rsid w:val="00DA375E"/>
    <w:rsid w:val="00DA37EA"/>
    <w:rsid w:val="00DA3A78"/>
    <w:rsid w:val="00DA5B6D"/>
    <w:rsid w:val="00DA5F80"/>
    <w:rsid w:val="00DA61F5"/>
    <w:rsid w:val="00DA66C8"/>
    <w:rsid w:val="00DA6CF3"/>
    <w:rsid w:val="00DA7860"/>
    <w:rsid w:val="00DA7963"/>
    <w:rsid w:val="00DA797C"/>
    <w:rsid w:val="00DB0925"/>
    <w:rsid w:val="00DB0A8A"/>
    <w:rsid w:val="00DB2628"/>
    <w:rsid w:val="00DB2D28"/>
    <w:rsid w:val="00DB519B"/>
    <w:rsid w:val="00DB56BF"/>
    <w:rsid w:val="00DB574E"/>
    <w:rsid w:val="00DB5CD2"/>
    <w:rsid w:val="00DB5CEF"/>
    <w:rsid w:val="00DB6F4D"/>
    <w:rsid w:val="00DB7D28"/>
    <w:rsid w:val="00DB7FFE"/>
    <w:rsid w:val="00DC0263"/>
    <w:rsid w:val="00DC17A5"/>
    <w:rsid w:val="00DC238E"/>
    <w:rsid w:val="00DC2393"/>
    <w:rsid w:val="00DC362E"/>
    <w:rsid w:val="00DC538E"/>
    <w:rsid w:val="00DC5693"/>
    <w:rsid w:val="00DC5910"/>
    <w:rsid w:val="00DC628E"/>
    <w:rsid w:val="00DC62BB"/>
    <w:rsid w:val="00DC7841"/>
    <w:rsid w:val="00DC7D79"/>
    <w:rsid w:val="00DD0114"/>
    <w:rsid w:val="00DD1119"/>
    <w:rsid w:val="00DD17E7"/>
    <w:rsid w:val="00DD1B2A"/>
    <w:rsid w:val="00DD2DC6"/>
    <w:rsid w:val="00DD3D5C"/>
    <w:rsid w:val="00DD472A"/>
    <w:rsid w:val="00DD4759"/>
    <w:rsid w:val="00DD572C"/>
    <w:rsid w:val="00DD587B"/>
    <w:rsid w:val="00DD601F"/>
    <w:rsid w:val="00DD6EAD"/>
    <w:rsid w:val="00DD76EB"/>
    <w:rsid w:val="00DE13F5"/>
    <w:rsid w:val="00DE1505"/>
    <w:rsid w:val="00DE16E1"/>
    <w:rsid w:val="00DE2281"/>
    <w:rsid w:val="00DE23C1"/>
    <w:rsid w:val="00DE2DBB"/>
    <w:rsid w:val="00DE3300"/>
    <w:rsid w:val="00DE3EE9"/>
    <w:rsid w:val="00DE4884"/>
    <w:rsid w:val="00DE5610"/>
    <w:rsid w:val="00DF0EA6"/>
    <w:rsid w:val="00DF1D88"/>
    <w:rsid w:val="00DF2090"/>
    <w:rsid w:val="00DF29D6"/>
    <w:rsid w:val="00DF2C00"/>
    <w:rsid w:val="00DF2F65"/>
    <w:rsid w:val="00DF3BCD"/>
    <w:rsid w:val="00DF4560"/>
    <w:rsid w:val="00DF495C"/>
    <w:rsid w:val="00DF4B52"/>
    <w:rsid w:val="00DF67CB"/>
    <w:rsid w:val="00DF7ACA"/>
    <w:rsid w:val="00E0069F"/>
    <w:rsid w:val="00E01D3A"/>
    <w:rsid w:val="00E02FA4"/>
    <w:rsid w:val="00E034F7"/>
    <w:rsid w:val="00E036B2"/>
    <w:rsid w:val="00E05CFB"/>
    <w:rsid w:val="00E06364"/>
    <w:rsid w:val="00E06BB7"/>
    <w:rsid w:val="00E06D3A"/>
    <w:rsid w:val="00E07D38"/>
    <w:rsid w:val="00E11048"/>
    <w:rsid w:val="00E11CA7"/>
    <w:rsid w:val="00E11D02"/>
    <w:rsid w:val="00E12A17"/>
    <w:rsid w:val="00E13E6E"/>
    <w:rsid w:val="00E1435E"/>
    <w:rsid w:val="00E14F54"/>
    <w:rsid w:val="00E15411"/>
    <w:rsid w:val="00E15BDA"/>
    <w:rsid w:val="00E165FF"/>
    <w:rsid w:val="00E166FA"/>
    <w:rsid w:val="00E16FC8"/>
    <w:rsid w:val="00E179D5"/>
    <w:rsid w:val="00E17F81"/>
    <w:rsid w:val="00E2029D"/>
    <w:rsid w:val="00E20EA3"/>
    <w:rsid w:val="00E21975"/>
    <w:rsid w:val="00E21AFE"/>
    <w:rsid w:val="00E22062"/>
    <w:rsid w:val="00E224C0"/>
    <w:rsid w:val="00E22C0B"/>
    <w:rsid w:val="00E22EB2"/>
    <w:rsid w:val="00E2569E"/>
    <w:rsid w:val="00E26503"/>
    <w:rsid w:val="00E26D57"/>
    <w:rsid w:val="00E26DAE"/>
    <w:rsid w:val="00E26F79"/>
    <w:rsid w:val="00E30B27"/>
    <w:rsid w:val="00E31B43"/>
    <w:rsid w:val="00E31D86"/>
    <w:rsid w:val="00E32DCF"/>
    <w:rsid w:val="00E331FD"/>
    <w:rsid w:val="00E33B93"/>
    <w:rsid w:val="00E33BAB"/>
    <w:rsid w:val="00E33C6A"/>
    <w:rsid w:val="00E33D3C"/>
    <w:rsid w:val="00E347CC"/>
    <w:rsid w:val="00E348B0"/>
    <w:rsid w:val="00E349EA"/>
    <w:rsid w:val="00E3535E"/>
    <w:rsid w:val="00E3568A"/>
    <w:rsid w:val="00E35FDF"/>
    <w:rsid w:val="00E37148"/>
    <w:rsid w:val="00E374CA"/>
    <w:rsid w:val="00E37A30"/>
    <w:rsid w:val="00E37E9B"/>
    <w:rsid w:val="00E41071"/>
    <w:rsid w:val="00E41436"/>
    <w:rsid w:val="00E4163A"/>
    <w:rsid w:val="00E42866"/>
    <w:rsid w:val="00E434E5"/>
    <w:rsid w:val="00E43664"/>
    <w:rsid w:val="00E4432F"/>
    <w:rsid w:val="00E447C0"/>
    <w:rsid w:val="00E4544B"/>
    <w:rsid w:val="00E457EB"/>
    <w:rsid w:val="00E46CD4"/>
    <w:rsid w:val="00E46F37"/>
    <w:rsid w:val="00E47246"/>
    <w:rsid w:val="00E47BF0"/>
    <w:rsid w:val="00E50361"/>
    <w:rsid w:val="00E5088D"/>
    <w:rsid w:val="00E51839"/>
    <w:rsid w:val="00E527C3"/>
    <w:rsid w:val="00E531A3"/>
    <w:rsid w:val="00E53626"/>
    <w:rsid w:val="00E5441A"/>
    <w:rsid w:val="00E5452E"/>
    <w:rsid w:val="00E54BD3"/>
    <w:rsid w:val="00E54CD3"/>
    <w:rsid w:val="00E57586"/>
    <w:rsid w:val="00E60038"/>
    <w:rsid w:val="00E614B1"/>
    <w:rsid w:val="00E61A96"/>
    <w:rsid w:val="00E62A12"/>
    <w:rsid w:val="00E6340D"/>
    <w:rsid w:val="00E63760"/>
    <w:rsid w:val="00E63B12"/>
    <w:rsid w:val="00E63C5F"/>
    <w:rsid w:val="00E63F19"/>
    <w:rsid w:val="00E64159"/>
    <w:rsid w:val="00E6462C"/>
    <w:rsid w:val="00E647D7"/>
    <w:rsid w:val="00E64EA4"/>
    <w:rsid w:val="00E65F90"/>
    <w:rsid w:val="00E6601B"/>
    <w:rsid w:val="00E661CE"/>
    <w:rsid w:val="00E66368"/>
    <w:rsid w:val="00E678AC"/>
    <w:rsid w:val="00E67A55"/>
    <w:rsid w:val="00E70562"/>
    <w:rsid w:val="00E70CEE"/>
    <w:rsid w:val="00E70D60"/>
    <w:rsid w:val="00E712A5"/>
    <w:rsid w:val="00E71E2B"/>
    <w:rsid w:val="00E72E85"/>
    <w:rsid w:val="00E734B2"/>
    <w:rsid w:val="00E73A93"/>
    <w:rsid w:val="00E74B4E"/>
    <w:rsid w:val="00E75576"/>
    <w:rsid w:val="00E76340"/>
    <w:rsid w:val="00E7640A"/>
    <w:rsid w:val="00E766B0"/>
    <w:rsid w:val="00E76BAE"/>
    <w:rsid w:val="00E7769A"/>
    <w:rsid w:val="00E8003B"/>
    <w:rsid w:val="00E80F98"/>
    <w:rsid w:val="00E80FEE"/>
    <w:rsid w:val="00E810CF"/>
    <w:rsid w:val="00E8122F"/>
    <w:rsid w:val="00E81683"/>
    <w:rsid w:val="00E81737"/>
    <w:rsid w:val="00E82411"/>
    <w:rsid w:val="00E82C2F"/>
    <w:rsid w:val="00E8329F"/>
    <w:rsid w:val="00E837DD"/>
    <w:rsid w:val="00E8385A"/>
    <w:rsid w:val="00E841F7"/>
    <w:rsid w:val="00E854FB"/>
    <w:rsid w:val="00E85705"/>
    <w:rsid w:val="00E85A0E"/>
    <w:rsid w:val="00E90392"/>
    <w:rsid w:val="00E90E04"/>
    <w:rsid w:val="00E9117C"/>
    <w:rsid w:val="00E91E3A"/>
    <w:rsid w:val="00E92036"/>
    <w:rsid w:val="00E92983"/>
    <w:rsid w:val="00E93187"/>
    <w:rsid w:val="00E951C2"/>
    <w:rsid w:val="00E956B1"/>
    <w:rsid w:val="00E9573C"/>
    <w:rsid w:val="00E957B1"/>
    <w:rsid w:val="00E96381"/>
    <w:rsid w:val="00E96530"/>
    <w:rsid w:val="00EA0BBB"/>
    <w:rsid w:val="00EA10DB"/>
    <w:rsid w:val="00EA26E5"/>
    <w:rsid w:val="00EA297C"/>
    <w:rsid w:val="00EA333E"/>
    <w:rsid w:val="00EA3C00"/>
    <w:rsid w:val="00EA4625"/>
    <w:rsid w:val="00EA4941"/>
    <w:rsid w:val="00EA5466"/>
    <w:rsid w:val="00EA5F1A"/>
    <w:rsid w:val="00EA7ECD"/>
    <w:rsid w:val="00EB0036"/>
    <w:rsid w:val="00EB1352"/>
    <w:rsid w:val="00EB1932"/>
    <w:rsid w:val="00EB1D0D"/>
    <w:rsid w:val="00EB359E"/>
    <w:rsid w:val="00EB35C5"/>
    <w:rsid w:val="00EB430C"/>
    <w:rsid w:val="00EB45F7"/>
    <w:rsid w:val="00EB517F"/>
    <w:rsid w:val="00EB5436"/>
    <w:rsid w:val="00EB5CA7"/>
    <w:rsid w:val="00EB67EC"/>
    <w:rsid w:val="00EB6B31"/>
    <w:rsid w:val="00EB6D44"/>
    <w:rsid w:val="00EB6EF8"/>
    <w:rsid w:val="00EB71C3"/>
    <w:rsid w:val="00EB7C1A"/>
    <w:rsid w:val="00EC0F9D"/>
    <w:rsid w:val="00EC1698"/>
    <w:rsid w:val="00EC17C2"/>
    <w:rsid w:val="00EC1E9B"/>
    <w:rsid w:val="00EC23A6"/>
    <w:rsid w:val="00EC3589"/>
    <w:rsid w:val="00EC3B11"/>
    <w:rsid w:val="00EC4AED"/>
    <w:rsid w:val="00EC5703"/>
    <w:rsid w:val="00EC57B0"/>
    <w:rsid w:val="00EC6259"/>
    <w:rsid w:val="00EC732C"/>
    <w:rsid w:val="00EC75C0"/>
    <w:rsid w:val="00EC78BB"/>
    <w:rsid w:val="00EC7CC4"/>
    <w:rsid w:val="00ED053F"/>
    <w:rsid w:val="00ED08C6"/>
    <w:rsid w:val="00ED0A7B"/>
    <w:rsid w:val="00ED0C06"/>
    <w:rsid w:val="00ED14CD"/>
    <w:rsid w:val="00ED1620"/>
    <w:rsid w:val="00ED1C8F"/>
    <w:rsid w:val="00ED1F54"/>
    <w:rsid w:val="00ED2C41"/>
    <w:rsid w:val="00ED2D05"/>
    <w:rsid w:val="00ED2DBD"/>
    <w:rsid w:val="00ED2F52"/>
    <w:rsid w:val="00ED2FDE"/>
    <w:rsid w:val="00ED32E3"/>
    <w:rsid w:val="00ED39BB"/>
    <w:rsid w:val="00ED415E"/>
    <w:rsid w:val="00ED6FCD"/>
    <w:rsid w:val="00ED71AC"/>
    <w:rsid w:val="00ED7231"/>
    <w:rsid w:val="00ED7B41"/>
    <w:rsid w:val="00ED7C60"/>
    <w:rsid w:val="00EE0553"/>
    <w:rsid w:val="00EE07E6"/>
    <w:rsid w:val="00EE0BB5"/>
    <w:rsid w:val="00EE1A2A"/>
    <w:rsid w:val="00EE1A4E"/>
    <w:rsid w:val="00EE1ACF"/>
    <w:rsid w:val="00EE2219"/>
    <w:rsid w:val="00EE2C95"/>
    <w:rsid w:val="00EE3C98"/>
    <w:rsid w:val="00EE429F"/>
    <w:rsid w:val="00EE464F"/>
    <w:rsid w:val="00EE575D"/>
    <w:rsid w:val="00EE5B00"/>
    <w:rsid w:val="00EE62EE"/>
    <w:rsid w:val="00EE6E09"/>
    <w:rsid w:val="00EE7297"/>
    <w:rsid w:val="00EE7CC7"/>
    <w:rsid w:val="00EE7D02"/>
    <w:rsid w:val="00EF161E"/>
    <w:rsid w:val="00EF19E5"/>
    <w:rsid w:val="00EF2222"/>
    <w:rsid w:val="00EF229C"/>
    <w:rsid w:val="00EF273F"/>
    <w:rsid w:val="00EF4A1B"/>
    <w:rsid w:val="00EF5BC9"/>
    <w:rsid w:val="00EF6074"/>
    <w:rsid w:val="00EF64AB"/>
    <w:rsid w:val="00EF64AD"/>
    <w:rsid w:val="00EF69AE"/>
    <w:rsid w:val="00EF747D"/>
    <w:rsid w:val="00EF77B4"/>
    <w:rsid w:val="00EF7E75"/>
    <w:rsid w:val="00F00401"/>
    <w:rsid w:val="00F00F0F"/>
    <w:rsid w:val="00F014BC"/>
    <w:rsid w:val="00F02092"/>
    <w:rsid w:val="00F026EC"/>
    <w:rsid w:val="00F02D74"/>
    <w:rsid w:val="00F030CC"/>
    <w:rsid w:val="00F0399F"/>
    <w:rsid w:val="00F03B4A"/>
    <w:rsid w:val="00F0423C"/>
    <w:rsid w:val="00F04476"/>
    <w:rsid w:val="00F05593"/>
    <w:rsid w:val="00F061A7"/>
    <w:rsid w:val="00F06334"/>
    <w:rsid w:val="00F06B00"/>
    <w:rsid w:val="00F06CF1"/>
    <w:rsid w:val="00F07969"/>
    <w:rsid w:val="00F1164E"/>
    <w:rsid w:val="00F1213D"/>
    <w:rsid w:val="00F1222D"/>
    <w:rsid w:val="00F122CF"/>
    <w:rsid w:val="00F12A6E"/>
    <w:rsid w:val="00F13672"/>
    <w:rsid w:val="00F140C6"/>
    <w:rsid w:val="00F14292"/>
    <w:rsid w:val="00F158E2"/>
    <w:rsid w:val="00F160E5"/>
    <w:rsid w:val="00F17188"/>
    <w:rsid w:val="00F179B9"/>
    <w:rsid w:val="00F17EF8"/>
    <w:rsid w:val="00F20B1D"/>
    <w:rsid w:val="00F20F7E"/>
    <w:rsid w:val="00F233A3"/>
    <w:rsid w:val="00F24CD1"/>
    <w:rsid w:val="00F262D9"/>
    <w:rsid w:val="00F2704A"/>
    <w:rsid w:val="00F304D6"/>
    <w:rsid w:val="00F308C6"/>
    <w:rsid w:val="00F31030"/>
    <w:rsid w:val="00F3119B"/>
    <w:rsid w:val="00F31492"/>
    <w:rsid w:val="00F31856"/>
    <w:rsid w:val="00F31F67"/>
    <w:rsid w:val="00F32244"/>
    <w:rsid w:val="00F32600"/>
    <w:rsid w:val="00F328D0"/>
    <w:rsid w:val="00F32C46"/>
    <w:rsid w:val="00F32DCF"/>
    <w:rsid w:val="00F3357E"/>
    <w:rsid w:val="00F337AF"/>
    <w:rsid w:val="00F33D25"/>
    <w:rsid w:val="00F347BD"/>
    <w:rsid w:val="00F34BD5"/>
    <w:rsid w:val="00F34ED8"/>
    <w:rsid w:val="00F351C3"/>
    <w:rsid w:val="00F35343"/>
    <w:rsid w:val="00F35CCE"/>
    <w:rsid w:val="00F35DEA"/>
    <w:rsid w:val="00F363A9"/>
    <w:rsid w:val="00F366F5"/>
    <w:rsid w:val="00F36F30"/>
    <w:rsid w:val="00F40017"/>
    <w:rsid w:val="00F401F9"/>
    <w:rsid w:val="00F42CF5"/>
    <w:rsid w:val="00F431E8"/>
    <w:rsid w:val="00F43DB9"/>
    <w:rsid w:val="00F43EF6"/>
    <w:rsid w:val="00F4409C"/>
    <w:rsid w:val="00F442A1"/>
    <w:rsid w:val="00F444F4"/>
    <w:rsid w:val="00F450BC"/>
    <w:rsid w:val="00F4533F"/>
    <w:rsid w:val="00F453C4"/>
    <w:rsid w:val="00F45757"/>
    <w:rsid w:val="00F45B8B"/>
    <w:rsid w:val="00F46AE5"/>
    <w:rsid w:val="00F47458"/>
    <w:rsid w:val="00F477F3"/>
    <w:rsid w:val="00F50032"/>
    <w:rsid w:val="00F50A83"/>
    <w:rsid w:val="00F50C19"/>
    <w:rsid w:val="00F5135D"/>
    <w:rsid w:val="00F51543"/>
    <w:rsid w:val="00F51E77"/>
    <w:rsid w:val="00F51F6D"/>
    <w:rsid w:val="00F52A72"/>
    <w:rsid w:val="00F52E54"/>
    <w:rsid w:val="00F5301C"/>
    <w:rsid w:val="00F5332F"/>
    <w:rsid w:val="00F55138"/>
    <w:rsid w:val="00F551E8"/>
    <w:rsid w:val="00F55250"/>
    <w:rsid w:val="00F559B3"/>
    <w:rsid w:val="00F559BE"/>
    <w:rsid w:val="00F55A05"/>
    <w:rsid w:val="00F55A86"/>
    <w:rsid w:val="00F56DB8"/>
    <w:rsid w:val="00F5710B"/>
    <w:rsid w:val="00F571C5"/>
    <w:rsid w:val="00F5789B"/>
    <w:rsid w:val="00F602C1"/>
    <w:rsid w:val="00F60583"/>
    <w:rsid w:val="00F6074B"/>
    <w:rsid w:val="00F618D3"/>
    <w:rsid w:val="00F637A3"/>
    <w:rsid w:val="00F64E5C"/>
    <w:rsid w:val="00F66A7D"/>
    <w:rsid w:val="00F717E5"/>
    <w:rsid w:val="00F737B9"/>
    <w:rsid w:val="00F74CD6"/>
    <w:rsid w:val="00F75293"/>
    <w:rsid w:val="00F75BCF"/>
    <w:rsid w:val="00F761F0"/>
    <w:rsid w:val="00F766DD"/>
    <w:rsid w:val="00F771D5"/>
    <w:rsid w:val="00F8084D"/>
    <w:rsid w:val="00F80B36"/>
    <w:rsid w:val="00F81548"/>
    <w:rsid w:val="00F82868"/>
    <w:rsid w:val="00F838C8"/>
    <w:rsid w:val="00F839C3"/>
    <w:rsid w:val="00F83EA5"/>
    <w:rsid w:val="00F84125"/>
    <w:rsid w:val="00F84616"/>
    <w:rsid w:val="00F84808"/>
    <w:rsid w:val="00F85D59"/>
    <w:rsid w:val="00F862AF"/>
    <w:rsid w:val="00F86CFB"/>
    <w:rsid w:val="00F87EDC"/>
    <w:rsid w:val="00F90726"/>
    <w:rsid w:val="00F92D39"/>
    <w:rsid w:val="00F94013"/>
    <w:rsid w:val="00F942ED"/>
    <w:rsid w:val="00F95090"/>
    <w:rsid w:val="00F95CB2"/>
    <w:rsid w:val="00F963EF"/>
    <w:rsid w:val="00F96682"/>
    <w:rsid w:val="00F9726A"/>
    <w:rsid w:val="00F972CD"/>
    <w:rsid w:val="00F97757"/>
    <w:rsid w:val="00FA020B"/>
    <w:rsid w:val="00FA0610"/>
    <w:rsid w:val="00FA0C63"/>
    <w:rsid w:val="00FA1637"/>
    <w:rsid w:val="00FA19F3"/>
    <w:rsid w:val="00FA3002"/>
    <w:rsid w:val="00FA30F8"/>
    <w:rsid w:val="00FA3B52"/>
    <w:rsid w:val="00FA4306"/>
    <w:rsid w:val="00FA4779"/>
    <w:rsid w:val="00FA4930"/>
    <w:rsid w:val="00FA5304"/>
    <w:rsid w:val="00FA64CA"/>
    <w:rsid w:val="00FA664A"/>
    <w:rsid w:val="00FA6DFF"/>
    <w:rsid w:val="00FA72A6"/>
    <w:rsid w:val="00FA77C4"/>
    <w:rsid w:val="00FA7EBA"/>
    <w:rsid w:val="00FB0085"/>
    <w:rsid w:val="00FB0B64"/>
    <w:rsid w:val="00FB224C"/>
    <w:rsid w:val="00FB2678"/>
    <w:rsid w:val="00FB292E"/>
    <w:rsid w:val="00FB2BC4"/>
    <w:rsid w:val="00FB2DB9"/>
    <w:rsid w:val="00FB30F8"/>
    <w:rsid w:val="00FB3AE3"/>
    <w:rsid w:val="00FB4033"/>
    <w:rsid w:val="00FB43FD"/>
    <w:rsid w:val="00FB59CA"/>
    <w:rsid w:val="00FB5E26"/>
    <w:rsid w:val="00FB794E"/>
    <w:rsid w:val="00FC01F5"/>
    <w:rsid w:val="00FC0784"/>
    <w:rsid w:val="00FC0A3F"/>
    <w:rsid w:val="00FC1663"/>
    <w:rsid w:val="00FC1708"/>
    <w:rsid w:val="00FC29B5"/>
    <w:rsid w:val="00FC3872"/>
    <w:rsid w:val="00FC482E"/>
    <w:rsid w:val="00FC68A6"/>
    <w:rsid w:val="00FC6ABC"/>
    <w:rsid w:val="00FC6EFA"/>
    <w:rsid w:val="00FC7702"/>
    <w:rsid w:val="00FD05BA"/>
    <w:rsid w:val="00FD11CF"/>
    <w:rsid w:val="00FD12C0"/>
    <w:rsid w:val="00FD1482"/>
    <w:rsid w:val="00FD17D0"/>
    <w:rsid w:val="00FD1D9A"/>
    <w:rsid w:val="00FD2D11"/>
    <w:rsid w:val="00FD38BA"/>
    <w:rsid w:val="00FD5670"/>
    <w:rsid w:val="00FD56AB"/>
    <w:rsid w:val="00FD6614"/>
    <w:rsid w:val="00FD720D"/>
    <w:rsid w:val="00FE027E"/>
    <w:rsid w:val="00FE03BE"/>
    <w:rsid w:val="00FE1636"/>
    <w:rsid w:val="00FE1983"/>
    <w:rsid w:val="00FE384B"/>
    <w:rsid w:val="00FE3CE0"/>
    <w:rsid w:val="00FE41A1"/>
    <w:rsid w:val="00FE420E"/>
    <w:rsid w:val="00FE48B7"/>
    <w:rsid w:val="00FE5289"/>
    <w:rsid w:val="00FE5AC8"/>
    <w:rsid w:val="00FE5E10"/>
    <w:rsid w:val="00FE6511"/>
    <w:rsid w:val="00FE6DFC"/>
    <w:rsid w:val="00FF0529"/>
    <w:rsid w:val="00FF3F09"/>
    <w:rsid w:val="00FF424F"/>
    <w:rsid w:val="00FF4758"/>
    <w:rsid w:val="00FF509F"/>
    <w:rsid w:val="00FF7D20"/>
    <w:rsid w:val="011F4968"/>
    <w:rsid w:val="01296902"/>
    <w:rsid w:val="01397066"/>
    <w:rsid w:val="014B76CC"/>
    <w:rsid w:val="01A1097D"/>
    <w:rsid w:val="01C55394"/>
    <w:rsid w:val="021C3627"/>
    <w:rsid w:val="02274E1B"/>
    <w:rsid w:val="022C2A90"/>
    <w:rsid w:val="022C79D3"/>
    <w:rsid w:val="02BF10B5"/>
    <w:rsid w:val="02CB3F67"/>
    <w:rsid w:val="03332447"/>
    <w:rsid w:val="03712E52"/>
    <w:rsid w:val="037669F6"/>
    <w:rsid w:val="037A786D"/>
    <w:rsid w:val="038753B1"/>
    <w:rsid w:val="03F37586"/>
    <w:rsid w:val="04184CC1"/>
    <w:rsid w:val="044A21C5"/>
    <w:rsid w:val="045F2DB9"/>
    <w:rsid w:val="0482018D"/>
    <w:rsid w:val="04C5545D"/>
    <w:rsid w:val="04CE451A"/>
    <w:rsid w:val="04D82C7B"/>
    <w:rsid w:val="05073853"/>
    <w:rsid w:val="051F0334"/>
    <w:rsid w:val="05362626"/>
    <w:rsid w:val="0550772C"/>
    <w:rsid w:val="05D51E3B"/>
    <w:rsid w:val="05DB3DA9"/>
    <w:rsid w:val="06936F6F"/>
    <w:rsid w:val="06F17807"/>
    <w:rsid w:val="06F811FB"/>
    <w:rsid w:val="06FD3D7B"/>
    <w:rsid w:val="078F2F21"/>
    <w:rsid w:val="07D46FAF"/>
    <w:rsid w:val="07F15C85"/>
    <w:rsid w:val="08006436"/>
    <w:rsid w:val="08480C9E"/>
    <w:rsid w:val="08704725"/>
    <w:rsid w:val="08826A68"/>
    <w:rsid w:val="08CB21B0"/>
    <w:rsid w:val="08EB083E"/>
    <w:rsid w:val="09637E7E"/>
    <w:rsid w:val="097C1973"/>
    <w:rsid w:val="09883A0A"/>
    <w:rsid w:val="09E41978"/>
    <w:rsid w:val="09EF38C7"/>
    <w:rsid w:val="09EF70AB"/>
    <w:rsid w:val="0A426E74"/>
    <w:rsid w:val="0A734912"/>
    <w:rsid w:val="0AA5105D"/>
    <w:rsid w:val="0AAD72E9"/>
    <w:rsid w:val="0AB3162A"/>
    <w:rsid w:val="0ABE3294"/>
    <w:rsid w:val="0B151F47"/>
    <w:rsid w:val="0B204B7F"/>
    <w:rsid w:val="0B2C0E78"/>
    <w:rsid w:val="0BB5213F"/>
    <w:rsid w:val="0C273C3D"/>
    <w:rsid w:val="0C5A3132"/>
    <w:rsid w:val="0C7703FE"/>
    <w:rsid w:val="0CA643AA"/>
    <w:rsid w:val="0D4464DF"/>
    <w:rsid w:val="0D516702"/>
    <w:rsid w:val="0D637C67"/>
    <w:rsid w:val="0D644A70"/>
    <w:rsid w:val="0D81396D"/>
    <w:rsid w:val="0D8901DB"/>
    <w:rsid w:val="0DBE2843"/>
    <w:rsid w:val="0DD858EA"/>
    <w:rsid w:val="0DE719C4"/>
    <w:rsid w:val="0E271C25"/>
    <w:rsid w:val="0ED951F1"/>
    <w:rsid w:val="0F174CF8"/>
    <w:rsid w:val="0F2213B1"/>
    <w:rsid w:val="0F600091"/>
    <w:rsid w:val="0F6161B1"/>
    <w:rsid w:val="0FDA1518"/>
    <w:rsid w:val="0FFA3EE9"/>
    <w:rsid w:val="0FFA6330"/>
    <w:rsid w:val="0FFE388F"/>
    <w:rsid w:val="10180506"/>
    <w:rsid w:val="10385A10"/>
    <w:rsid w:val="103D40F0"/>
    <w:rsid w:val="105532ED"/>
    <w:rsid w:val="106D7AB8"/>
    <w:rsid w:val="10746F49"/>
    <w:rsid w:val="10A47E69"/>
    <w:rsid w:val="10E7228C"/>
    <w:rsid w:val="11141414"/>
    <w:rsid w:val="113F7249"/>
    <w:rsid w:val="1152240A"/>
    <w:rsid w:val="11557BE1"/>
    <w:rsid w:val="117416A8"/>
    <w:rsid w:val="118456EC"/>
    <w:rsid w:val="119C4321"/>
    <w:rsid w:val="11E76C28"/>
    <w:rsid w:val="12084E95"/>
    <w:rsid w:val="12167CE5"/>
    <w:rsid w:val="121C0C72"/>
    <w:rsid w:val="122E4457"/>
    <w:rsid w:val="125E2499"/>
    <w:rsid w:val="12CE710D"/>
    <w:rsid w:val="12E0728D"/>
    <w:rsid w:val="13065416"/>
    <w:rsid w:val="13313860"/>
    <w:rsid w:val="13383E12"/>
    <w:rsid w:val="13772C97"/>
    <w:rsid w:val="13B87A23"/>
    <w:rsid w:val="14130549"/>
    <w:rsid w:val="1428491C"/>
    <w:rsid w:val="145A2326"/>
    <w:rsid w:val="1466025D"/>
    <w:rsid w:val="146B5C9B"/>
    <w:rsid w:val="14741626"/>
    <w:rsid w:val="147E3411"/>
    <w:rsid w:val="14C36996"/>
    <w:rsid w:val="154E7C53"/>
    <w:rsid w:val="15C720B1"/>
    <w:rsid w:val="15FC31AD"/>
    <w:rsid w:val="160516C0"/>
    <w:rsid w:val="160542FB"/>
    <w:rsid w:val="16306E1D"/>
    <w:rsid w:val="16425A7C"/>
    <w:rsid w:val="166A7CDF"/>
    <w:rsid w:val="167A431A"/>
    <w:rsid w:val="16950B1B"/>
    <w:rsid w:val="16F60300"/>
    <w:rsid w:val="171D2AD1"/>
    <w:rsid w:val="171D5F9C"/>
    <w:rsid w:val="17290C2C"/>
    <w:rsid w:val="173B08ED"/>
    <w:rsid w:val="173C6A11"/>
    <w:rsid w:val="17584859"/>
    <w:rsid w:val="177F79E1"/>
    <w:rsid w:val="17CC5C14"/>
    <w:rsid w:val="181D1C01"/>
    <w:rsid w:val="183969B0"/>
    <w:rsid w:val="185A09F1"/>
    <w:rsid w:val="188F5B5F"/>
    <w:rsid w:val="18D930A3"/>
    <w:rsid w:val="18E75CFE"/>
    <w:rsid w:val="19901718"/>
    <w:rsid w:val="1A0274B4"/>
    <w:rsid w:val="1A1E454E"/>
    <w:rsid w:val="1A2843B7"/>
    <w:rsid w:val="1A8F6191"/>
    <w:rsid w:val="1ABD3C19"/>
    <w:rsid w:val="1AC33BA6"/>
    <w:rsid w:val="1ACD72E4"/>
    <w:rsid w:val="1AD92A80"/>
    <w:rsid w:val="1AF507B8"/>
    <w:rsid w:val="1AF70C66"/>
    <w:rsid w:val="1B190761"/>
    <w:rsid w:val="1B1A62A4"/>
    <w:rsid w:val="1B525649"/>
    <w:rsid w:val="1B6049CF"/>
    <w:rsid w:val="1B8E2F1D"/>
    <w:rsid w:val="1BAD2E9F"/>
    <w:rsid w:val="1BD6231E"/>
    <w:rsid w:val="1BDD7EF8"/>
    <w:rsid w:val="1C2B7BC0"/>
    <w:rsid w:val="1C3522D5"/>
    <w:rsid w:val="1C3D37C3"/>
    <w:rsid w:val="1C754100"/>
    <w:rsid w:val="1C986D32"/>
    <w:rsid w:val="1CA6652C"/>
    <w:rsid w:val="1CA772F8"/>
    <w:rsid w:val="1CBA4E01"/>
    <w:rsid w:val="1CEA7345"/>
    <w:rsid w:val="1D052BFE"/>
    <w:rsid w:val="1D6401B7"/>
    <w:rsid w:val="1D651191"/>
    <w:rsid w:val="1DB47BD6"/>
    <w:rsid w:val="1DBD3FFF"/>
    <w:rsid w:val="1DBF660C"/>
    <w:rsid w:val="1E1A123B"/>
    <w:rsid w:val="1E324E1A"/>
    <w:rsid w:val="1E6254F9"/>
    <w:rsid w:val="1E7F62D6"/>
    <w:rsid w:val="1F0514DE"/>
    <w:rsid w:val="1F2D2024"/>
    <w:rsid w:val="1F3E0EE3"/>
    <w:rsid w:val="1F9B5ABB"/>
    <w:rsid w:val="1FA54DCC"/>
    <w:rsid w:val="1FE474E4"/>
    <w:rsid w:val="20205639"/>
    <w:rsid w:val="20286C25"/>
    <w:rsid w:val="20293D85"/>
    <w:rsid w:val="205F4093"/>
    <w:rsid w:val="20AC7A47"/>
    <w:rsid w:val="20B12BF6"/>
    <w:rsid w:val="20C628CC"/>
    <w:rsid w:val="211B3866"/>
    <w:rsid w:val="215C076E"/>
    <w:rsid w:val="21692D2D"/>
    <w:rsid w:val="218A46EC"/>
    <w:rsid w:val="21931520"/>
    <w:rsid w:val="21AC0DD0"/>
    <w:rsid w:val="21C10A4F"/>
    <w:rsid w:val="21D928A5"/>
    <w:rsid w:val="21F24402"/>
    <w:rsid w:val="22112C0F"/>
    <w:rsid w:val="2271734D"/>
    <w:rsid w:val="22D744C3"/>
    <w:rsid w:val="22E30C75"/>
    <w:rsid w:val="22EE46A3"/>
    <w:rsid w:val="23024E81"/>
    <w:rsid w:val="233305AC"/>
    <w:rsid w:val="234D13A8"/>
    <w:rsid w:val="23644B82"/>
    <w:rsid w:val="236D4C31"/>
    <w:rsid w:val="237A5215"/>
    <w:rsid w:val="23C04B2A"/>
    <w:rsid w:val="240D3712"/>
    <w:rsid w:val="24103803"/>
    <w:rsid w:val="241A68D5"/>
    <w:rsid w:val="24C11254"/>
    <w:rsid w:val="25304CF0"/>
    <w:rsid w:val="257721FE"/>
    <w:rsid w:val="257E3523"/>
    <w:rsid w:val="258F730F"/>
    <w:rsid w:val="2594120A"/>
    <w:rsid w:val="259C48CA"/>
    <w:rsid w:val="25C73034"/>
    <w:rsid w:val="264349B6"/>
    <w:rsid w:val="266A5988"/>
    <w:rsid w:val="26BB0529"/>
    <w:rsid w:val="26D908D8"/>
    <w:rsid w:val="27267EE6"/>
    <w:rsid w:val="27375735"/>
    <w:rsid w:val="274C7844"/>
    <w:rsid w:val="275D405C"/>
    <w:rsid w:val="27796144"/>
    <w:rsid w:val="27A66C18"/>
    <w:rsid w:val="27E43534"/>
    <w:rsid w:val="284A780A"/>
    <w:rsid w:val="28985843"/>
    <w:rsid w:val="28DD3A9E"/>
    <w:rsid w:val="28DF0C2E"/>
    <w:rsid w:val="28EA4FAA"/>
    <w:rsid w:val="28F34229"/>
    <w:rsid w:val="28F976E6"/>
    <w:rsid w:val="29351232"/>
    <w:rsid w:val="29AB4083"/>
    <w:rsid w:val="29C41A23"/>
    <w:rsid w:val="2A172542"/>
    <w:rsid w:val="2A3C21F1"/>
    <w:rsid w:val="2A3E58D1"/>
    <w:rsid w:val="2A473A6C"/>
    <w:rsid w:val="2A582271"/>
    <w:rsid w:val="2A704F4D"/>
    <w:rsid w:val="2ABB6040"/>
    <w:rsid w:val="2ABF38FA"/>
    <w:rsid w:val="2AD2329B"/>
    <w:rsid w:val="2ADC3445"/>
    <w:rsid w:val="2AE7465F"/>
    <w:rsid w:val="2AFE3019"/>
    <w:rsid w:val="2B1A0B7E"/>
    <w:rsid w:val="2BC27676"/>
    <w:rsid w:val="2C4F0726"/>
    <w:rsid w:val="2C76291A"/>
    <w:rsid w:val="2D075AE2"/>
    <w:rsid w:val="2D7A73DE"/>
    <w:rsid w:val="2E3A796A"/>
    <w:rsid w:val="2EBF5197"/>
    <w:rsid w:val="2EFE7185"/>
    <w:rsid w:val="2F0E41BB"/>
    <w:rsid w:val="2F523708"/>
    <w:rsid w:val="2F907D0E"/>
    <w:rsid w:val="2F9A5ADD"/>
    <w:rsid w:val="2F9C4AFA"/>
    <w:rsid w:val="2FC2348C"/>
    <w:rsid w:val="2FEA66F4"/>
    <w:rsid w:val="30010E3E"/>
    <w:rsid w:val="30031FD1"/>
    <w:rsid w:val="300B1352"/>
    <w:rsid w:val="30314413"/>
    <w:rsid w:val="305941C2"/>
    <w:rsid w:val="30736661"/>
    <w:rsid w:val="30C723B8"/>
    <w:rsid w:val="30D4498E"/>
    <w:rsid w:val="30E50A08"/>
    <w:rsid w:val="30EE64E2"/>
    <w:rsid w:val="31200518"/>
    <w:rsid w:val="313735E3"/>
    <w:rsid w:val="314C5078"/>
    <w:rsid w:val="31857DC3"/>
    <w:rsid w:val="31E95A7F"/>
    <w:rsid w:val="32232541"/>
    <w:rsid w:val="32237A2B"/>
    <w:rsid w:val="322A2554"/>
    <w:rsid w:val="327203DE"/>
    <w:rsid w:val="329256C3"/>
    <w:rsid w:val="329A63FE"/>
    <w:rsid w:val="32CF6313"/>
    <w:rsid w:val="33331556"/>
    <w:rsid w:val="337026AA"/>
    <w:rsid w:val="337D0590"/>
    <w:rsid w:val="33A4022B"/>
    <w:rsid w:val="33C3275A"/>
    <w:rsid w:val="33E76605"/>
    <w:rsid w:val="34453512"/>
    <w:rsid w:val="3467319E"/>
    <w:rsid w:val="34B76436"/>
    <w:rsid w:val="355F1BD7"/>
    <w:rsid w:val="35723E42"/>
    <w:rsid w:val="35FFF4BD"/>
    <w:rsid w:val="361D7905"/>
    <w:rsid w:val="361F45CA"/>
    <w:rsid w:val="368E5C2A"/>
    <w:rsid w:val="369765C5"/>
    <w:rsid w:val="37051252"/>
    <w:rsid w:val="37121267"/>
    <w:rsid w:val="373F3C77"/>
    <w:rsid w:val="37620655"/>
    <w:rsid w:val="37781EE8"/>
    <w:rsid w:val="377B3200"/>
    <w:rsid w:val="37D85B27"/>
    <w:rsid w:val="37DC7828"/>
    <w:rsid w:val="3826738A"/>
    <w:rsid w:val="38420F3C"/>
    <w:rsid w:val="388D4A07"/>
    <w:rsid w:val="38A13345"/>
    <w:rsid w:val="38F30AF9"/>
    <w:rsid w:val="390242E9"/>
    <w:rsid w:val="390C57D5"/>
    <w:rsid w:val="392B50A2"/>
    <w:rsid w:val="395D123D"/>
    <w:rsid w:val="39FC4C2D"/>
    <w:rsid w:val="3A2F486D"/>
    <w:rsid w:val="3A36766A"/>
    <w:rsid w:val="3A3C3562"/>
    <w:rsid w:val="3A727717"/>
    <w:rsid w:val="3AB00BDB"/>
    <w:rsid w:val="3AB00F1D"/>
    <w:rsid w:val="3AC525FB"/>
    <w:rsid w:val="3AF505C2"/>
    <w:rsid w:val="3B192500"/>
    <w:rsid w:val="3B3570F4"/>
    <w:rsid w:val="3B511471"/>
    <w:rsid w:val="3B740FA2"/>
    <w:rsid w:val="3BDD2E75"/>
    <w:rsid w:val="3BDF536B"/>
    <w:rsid w:val="3C6D3D7C"/>
    <w:rsid w:val="3C6F5977"/>
    <w:rsid w:val="3CC43F77"/>
    <w:rsid w:val="3CD815EE"/>
    <w:rsid w:val="3CE03A1B"/>
    <w:rsid w:val="3D031EC6"/>
    <w:rsid w:val="3D3B41B9"/>
    <w:rsid w:val="3D674A69"/>
    <w:rsid w:val="3DA97CE4"/>
    <w:rsid w:val="3DDE31FE"/>
    <w:rsid w:val="3DEA4EA8"/>
    <w:rsid w:val="3DF3763E"/>
    <w:rsid w:val="3EAB5547"/>
    <w:rsid w:val="3EEE1ADC"/>
    <w:rsid w:val="3EEE3988"/>
    <w:rsid w:val="3F5F504F"/>
    <w:rsid w:val="3F9356ED"/>
    <w:rsid w:val="3FBB8C88"/>
    <w:rsid w:val="3FD5053D"/>
    <w:rsid w:val="3FF058AF"/>
    <w:rsid w:val="40510ECA"/>
    <w:rsid w:val="405536B6"/>
    <w:rsid w:val="406A361F"/>
    <w:rsid w:val="407C2064"/>
    <w:rsid w:val="40A21C84"/>
    <w:rsid w:val="40D037DD"/>
    <w:rsid w:val="41050D85"/>
    <w:rsid w:val="416D1BF2"/>
    <w:rsid w:val="41730193"/>
    <w:rsid w:val="41800671"/>
    <w:rsid w:val="419C7A0B"/>
    <w:rsid w:val="41BF1369"/>
    <w:rsid w:val="41F03B65"/>
    <w:rsid w:val="41FE2B31"/>
    <w:rsid w:val="42353B1A"/>
    <w:rsid w:val="424370DB"/>
    <w:rsid w:val="424B00A5"/>
    <w:rsid w:val="425A0DBA"/>
    <w:rsid w:val="4276565F"/>
    <w:rsid w:val="42C632FA"/>
    <w:rsid w:val="43721FB1"/>
    <w:rsid w:val="437742FA"/>
    <w:rsid w:val="43933EE4"/>
    <w:rsid w:val="4400005A"/>
    <w:rsid w:val="441A760F"/>
    <w:rsid w:val="442260E9"/>
    <w:rsid w:val="44233035"/>
    <w:rsid w:val="445D37A1"/>
    <w:rsid w:val="447B0ED2"/>
    <w:rsid w:val="449A3F8E"/>
    <w:rsid w:val="449F6AD5"/>
    <w:rsid w:val="44A8127A"/>
    <w:rsid w:val="44CC6149"/>
    <w:rsid w:val="44F96677"/>
    <w:rsid w:val="45021BAA"/>
    <w:rsid w:val="455D5DC2"/>
    <w:rsid w:val="45A03FE1"/>
    <w:rsid w:val="462977EF"/>
    <w:rsid w:val="46A23120"/>
    <w:rsid w:val="46ED0244"/>
    <w:rsid w:val="471F1906"/>
    <w:rsid w:val="47BA0255"/>
    <w:rsid w:val="47C65C9A"/>
    <w:rsid w:val="47FB4DB3"/>
    <w:rsid w:val="48CE77B9"/>
    <w:rsid w:val="491E7D89"/>
    <w:rsid w:val="49374D86"/>
    <w:rsid w:val="494059F7"/>
    <w:rsid w:val="49992FB5"/>
    <w:rsid w:val="49C22280"/>
    <w:rsid w:val="49C6155F"/>
    <w:rsid w:val="4A1C663D"/>
    <w:rsid w:val="4A22396A"/>
    <w:rsid w:val="4A330B7D"/>
    <w:rsid w:val="4A403A44"/>
    <w:rsid w:val="4A70779B"/>
    <w:rsid w:val="4AAC7F03"/>
    <w:rsid w:val="4B0B488D"/>
    <w:rsid w:val="4BBF0D9C"/>
    <w:rsid w:val="4BE159B9"/>
    <w:rsid w:val="4BF7375E"/>
    <w:rsid w:val="4C434532"/>
    <w:rsid w:val="4C784D44"/>
    <w:rsid w:val="4C7B286E"/>
    <w:rsid w:val="4C885DC7"/>
    <w:rsid w:val="4D59114A"/>
    <w:rsid w:val="4D6160B0"/>
    <w:rsid w:val="4D939329"/>
    <w:rsid w:val="4DB67AAA"/>
    <w:rsid w:val="4DB9566F"/>
    <w:rsid w:val="4DC235F1"/>
    <w:rsid w:val="4DCE2E86"/>
    <w:rsid w:val="4E147922"/>
    <w:rsid w:val="4E17446A"/>
    <w:rsid w:val="4E1E5355"/>
    <w:rsid w:val="4E5E490D"/>
    <w:rsid w:val="4EB51C2D"/>
    <w:rsid w:val="4EBB532D"/>
    <w:rsid w:val="4EBC19F9"/>
    <w:rsid w:val="4F5D0474"/>
    <w:rsid w:val="4F8E4EFF"/>
    <w:rsid w:val="4FAD3B4B"/>
    <w:rsid w:val="501B39D5"/>
    <w:rsid w:val="50EC03D7"/>
    <w:rsid w:val="50FC132C"/>
    <w:rsid w:val="50FD23B2"/>
    <w:rsid w:val="511A2A14"/>
    <w:rsid w:val="51240FD3"/>
    <w:rsid w:val="51952C47"/>
    <w:rsid w:val="51C75351"/>
    <w:rsid w:val="51D2078F"/>
    <w:rsid w:val="51D462FE"/>
    <w:rsid w:val="51DD729C"/>
    <w:rsid w:val="51F56C96"/>
    <w:rsid w:val="526E4754"/>
    <w:rsid w:val="528645D0"/>
    <w:rsid w:val="52A46F47"/>
    <w:rsid w:val="52BB4C09"/>
    <w:rsid w:val="52C76122"/>
    <w:rsid w:val="52CD2FF0"/>
    <w:rsid w:val="52F028B2"/>
    <w:rsid w:val="53445285"/>
    <w:rsid w:val="535A0C32"/>
    <w:rsid w:val="53C07B34"/>
    <w:rsid w:val="53FF7882"/>
    <w:rsid w:val="54310112"/>
    <w:rsid w:val="54431EA5"/>
    <w:rsid w:val="5446060A"/>
    <w:rsid w:val="546B0067"/>
    <w:rsid w:val="54717B64"/>
    <w:rsid w:val="54F0457A"/>
    <w:rsid w:val="5542194F"/>
    <w:rsid w:val="560E0C42"/>
    <w:rsid w:val="560F75EF"/>
    <w:rsid w:val="56350E6D"/>
    <w:rsid w:val="56435F85"/>
    <w:rsid w:val="56773611"/>
    <w:rsid w:val="569A3170"/>
    <w:rsid w:val="56F95BBC"/>
    <w:rsid w:val="57390822"/>
    <w:rsid w:val="574E4B6F"/>
    <w:rsid w:val="57967497"/>
    <w:rsid w:val="579969DD"/>
    <w:rsid w:val="57BA1AB1"/>
    <w:rsid w:val="57F9223F"/>
    <w:rsid w:val="580661CF"/>
    <w:rsid w:val="5807481E"/>
    <w:rsid w:val="581F55A1"/>
    <w:rsid w:val="58240D29"/>
    <w:rsid w:val="583607EF"/>
    <w:rsid w:val="5841332E"/>
    <w:rsid w:val="58442DBE"/>
    <w:rsid w:val="585C2DF0"/>
    <w:rsid w:val="5866051C"/>
    <w:rsid w:val="58A3544C"/>
    <w:rsid w:val="58AA6A19"/>
    <w:rsid w:val="58FE76DA"/>
    <w:rsid w:val="59121A4A"/>
    <w:rsid w:val="59564B7A"/>
    <w:rsid w:val="59624917"/>
    <w:rsid w:val="59741A13"/>
    <w:rsid w:val="59800F51"/>
    <w:rsid w:val="59864967"/>
    <w:rsid w:val="598868BD"/>
    <w:rsid w:val="59992FE7"/>
    <w:rsid w:val="59A8405C"/>
    <w:rsid w:val="59AA6DB9"/>
    <w:rsid w:val="59C934CC"/>
    <w:rsid w:val="59DA22D8"/>
    <w:rsid w:val="59F32A2D"/>
    <w:rsid w:val="59FD0F6F"/>
    <w:rsid w:val="5A1B3D4F"/>
    <w:rsid w:val="5A1B4B71"/>
    <w:rsid w:val="5A5774D7"/>
    <w:rsid w:val="5A7D3EE9"/>
    <w:rsid w:val="5AF22F60"/>
    <w:rsid w:val="5B021560"/>
    <w:rsid w:val="5B75123B"/>
    <w:rsid w:val="5B9A36C0"/>
    <w:rsid w:val="5BFF3AF4"/>
    <w:rsid w:val="5BFFCE41"/>
    <w:rsid w:val="5C0F5433"/>
    <w:rsid w:val="5C2926DE"/>
    <w:rsid w:val="5C9012CD"/>
    <w:rsid w:val="5CC85C1F"/>
    <w:rsid w:val="5CD22CC6"/>
    <w:rsid w:val="5CDD3227"/>
    <w:rsid w:val="5D87026E"/>
    <w:rsid w:val="5DF62208"/>
    <w:rsid w:val="5DF93363"/>
    <w:rsid w:val="5E3700F8"/>
    <w:rsid w:val="5E920AD6"/>
    <w:rsid w:val="5EA40E7C"/>
    <w:rsid w:val="5EC15D2C"/>
    <w:rsid w:val="5EC91669"/>
    <w:rsid w:val="5F020C8A"/>
    <w:rsid w:val="5F1A2070"/>
    <w:rsid w:val="5F3C4744"/>
    <w:rsid w:val="5F6A7859"/>
    <w:rsid w:val="5F8F0F74"/>
    <w:rsid w:val="5FB40FDB"/>
    <w:rsid w:val="5FC7AA40"/>
    <w:rsid w:val="5FD112F5"/>
    <w:rsid w:val="5FD60856"/>
    <w:rsid w:val="5FDF3692"/>
    <w:rsid w:val="60142477"/>
    <w:rsid w:val="609140DE"/>
    <w:rsid w:val="60EB5F4E"/>
    <w:rsid w:val="61186B42"/>
    <w:rsid w:val="611E3B5F"/>
    <w:rsid w:val="614930AF"/>
    <w:rsid w:val="618B410C"/>
    <w:rsid w:val="618C0265"/>
    <w:rsid w:val="61C408EC"/>
    <w:rsid w:val="61CA3F46"/>
    <w:rsid w:val="61D93CEC"/>
    <w:rsid w:val="6204748F"/>
    <w:rsid w:val="62525D46"/>
    <w:rsid w:val="6286790F"/>
    <w:rsid w:val="62DD6213"/>
    <w:rsid w:val="632E0B64"/>
    <w:rsid w:val="63551FEF"/>
    <w:rsid w:val="6356084B"/>
    <w:rsid w:val="6363721A"/>
    <w:rsid w:val="638B6CCA"/>
    <w:rsid w:val="63E30F02"/>
    <w:rsid w:val="64100B1A"/>
    <w:rsid w:val="644D56EF"/>
    <w:rsid w:val="64630EDD"/>
    <w:rsid w:val="64724396"/>
    <w:rsid w:val="6528194D"/>
    <w:rsid w:val="652D2E78"/>
    <w:rsid w:val="653D54EE"/>
    <w:rsid w:val="6568469F"/>
    <w:rsid w:val="65783F23"/>
    <w:rsid w:val="65AE307F"/>
    <w:rsid w:val="65B64902"/>
    <w:rsid w:val="662459B5"/>
    <w:rsid w:val="663227A8"/>
    <w:rsid w:val="664E0379"/>
    <w:rsid w:val="666F1062"/>
    <w:rsid w:val="66844E52"/>
    <w:rsid w:val="668F434D"/>
    <w:rsid w:val="66C1511E"/>
    <w:rsid w:val="66DA5A69"/>
    <w:rsid w:val="66FC5C67"/>
    <w:rsid w:val="66FE1FA1"/>
    <w:rsid w:val="67165E25"/>
    <w:rsid w:val="672127E3"/>
    <w:rsid w:val="6727107D"/>
    <w:rsid w:val="673D5309"/>
    <w:rsid w:val="675948BE"/>
    <w:rsid w:val="675A2A6A"/>
    <w:rsid w:val="676A79BB"/>
    <w:rsid w:val="6794036D"/>
    <w:rsid w:val="68043A22"/>
    <w:rsid w:val="68164007"/>
    <w:rsid w:val="688B261B"/>
    <w:rsid w:val="689F1E31"/>
    <w:rsid w:val="69241352"/>
    <w:rsid w:val="69290B08"/>
    <w:rsid w:val="696B04BC"/>
    <w:rsid w:val="697A6C9C"/>
    <w:rsid w:val="697E15FB"/>
    <w:rsid w:val="69B06F7E"/>
    <w:rsid w:val="69E338AD"/>
    <w:rsid w:val="69E342D8"/>
    <w:rsid w:val="6A8B4085"/>
    <w:rsid w:val="6AA04BD0"/>
    <w:rsid w:val="6AA066C0"/>
    <w:rsid w:val="6AAC07C5"/>
    <w:rsid w:val="6AD019D5"/>
    <w:rsid w:val="6AE7074F"/>
    <w:rsid w:val="6AFD0941"/>
    <w:rsid w:val="6B0C1D31"/>
    <w:rsid w:val="6B566615"/>
    <w:rsid w:val="6BE35FBE"/>
    <w:rsid w:val="6C111177"/>
    <w:rsid w:val="6C3269E4"/>
    <w:rsid w:val="6C3D264C"/>
    <w:rsid w:val="6C7D7ADC"/>
    <w:rsid w:val="6CB1664B"/>
    <w:rsid w:val="6CBD2E6C"/>
    <w:rsid w:val="6CCE4DE6"/>
    <w:rsid w:val="6D3D08AA"/>
    <w:rsid w:val="6D8838FC"/>
    <w:rsid w:val="6D990240"/>
    <w:rsid w:val="6D9B46C1"/>
    <w:rsid w:val="6E0F7639"/>
    <w:rsid w:val="6E3568E7"/>
    <w:rsid w:val="6E6B48CF"/>
    <w:rsid w:val="6E8622EC"/>
    <w:rsid w:val="6E9E311E"/>
    <w:rsid w:val="6EB84601"/>
    <w:rsid w:val="6EBE0F57"/>
    <w:rsid w:val="6EF16BB5"/>
    <w:rsid w:val="6EFD371A"/>
    <w:rsid w:val="6F1120CF"/>
    <w:rsid w:val="6F9A7315"/>
    <w:rsid w:val="6FE973E9"/>
    <w:rsid w:val="704F33B4"/>
    <w:rsid w:val="707E34FA"/>
    <w:rsid w:val="70A96F9D"/>
    <w:rsid w:val="71014C25"/>
    <w:rsid w:val="71161F8E"/>
    <w:rsid w:val="71792BBF"/>
    <w:rsid w:val="71B27CB1"/>
    <w:rsid w:val="71C22805"/>
    <w:rsid w:val="71FA415E"/>
    <w:rsid w:val="72402D94"/>
    <w:rsid w:val="72843087"/>
    <w:rsid w:val="7290659F"/>
    <w:rsid w:val="72A3238C"/>
    <w:rsid w:val="72AE6BA5"/>
    <w:rsid w:val="72D10A97"/>
    <w:rsid w:val="72D61715"/>
    <w:rsid w:val="7336095D"/>
    <w:rsid w:val="73C76242"/>
    <w:rsid w:val="73CF571C"/>
    <w:rsid w:val="73D30A00"/>
    <w:rsid w:val="73D726CD"/>
    <w:rsid w:val="74044A02"/>
    <w:rsid w:val="7452111D"/>
    <w:rsid w:val="74825314"/>
    <w:rsid w:val="748568C0"/>
    <w:rsid w:val="74861CEE"/>
    <w:rsid w:val="74A82CCC"/>
    <w:rsid w:val="74AA257F"/>
    <w:rsid w:val="74AF3C5A"/>
    <w:rsid w:val="74AF3DBE"/>
    <w:rsid w:val="74EF186E"/>
    <w:rsid w:val="750247BA"/>
    <w:rsid w:val="750C482D"/>
    <w:rsid w:val="75212289"/>
    <w:rsid w:val="75351D9D"/>
    <w:rsid w:val="75666267"/>
    <w:rsid w:val="75B66566"/>
    <w:rsid w:val="75F50887"/>
    <w:rsid w:val="75FB1529"/>
    <w:rsid w:val="761F06E3"/>
    <w:rsid w:val="76670E5E"/>
    <w:rsid w:val="766B320C"/>
    <w:rsid w:val="76973F0B"/>
    <w:rsid w:val="76B44566"/>
    <w:rsid w:val="76C365CC"/>
    <w:rsid w:val="77161A67"/>
    <w:rsid w:val="77180B16"/>
    <w:rsid w:val="77736AAC"/>
    <w:rsid w:val="77923635"/>
    <w:rsid w:val="77F265C9"/>
    <w:rsid w:val="77FF49D7"/>
    <w:rsid w:val="782A7774"/>
    <w:rsid w:val="783F6964"/>
    <w:rsid w:val="78473DC3"/>
    <w:rsid w:val="786A1F83"/>
    <w:rsid w:val="786B3643"/>
    <w:rsid w:val="78A54EFC"/>
    <w:rsid w:val="78D52496"/>
    <w:rsid w:val="78ED074B"/>
    <w:rsid w:val="78FF6282"/>
    <w:rsid w:val="792A08A6"/>
    <w:rsid w:val="793410D7"/>
    <w:rsid w:val="794B2863"/>
    <w:rsid w:val="79925D87"/>
    <w:rsid w:val="79B71760"/>
    <w:rsid w:val="79CD0DB5"/>
    <w:rsid w:val="79E97E32"/>
    <w:rsid w:val="7A1F79D0"/>
    <w:rsid w:val="7A2321B0"/>
    <w:rsid w:val="7AC266FC"/>
    <w:rsid w:val="7AD72E56"/>
    <w:rsid w:val="7AE15452"/>
    <w:rsid w:val="7AE52D9A"/>
    <w:rsid w:val="7AED66BC"/>
    <w:rsid w:val="7B7A2215"/>
    <w:rsid w:val="7B7D32F0"/>
    <w:rsid w:val="7B7E6DBA"/>
    <w:rsid w:val="7B985339"/>
    <w:rsid w:val="7BA63C53"/>
    <w:rsid w:val="7BBE7C65"/>
    <w:rsid w:val="7C1B4762"/>
    <w:rsid w:val="7CA65962"/>
    <w:rsid w:val="7CC07537"/>
    <w:rsid w:val="7CC14608"/>
    <w:rsid w:val="7D1521C7"/>
    <w:rsid w:val="7D9641FF"/>
    <w:rsid w:val="7DC70E68"/>
    <w:rsid w:val="7DF63D55"/>
    <w:rsid w:val="7DFB40C2"/>
    <w:rsid w:val="7DFF56CC"/>
    <w:rsid w:val="7E362030"/>
    <w:rsid w:val="7E644EA6"/>
    <w:rsid w:val="7E7EEA1D"/>
    <w:rsid w:val="7E952648"/>
    <w:rsid w:val="7E997465"/>
    <w:rsid w:val="7EAF638A"/>
    <w:rsid w:val="7F304159"/>
    <w:rsid w:val="7F3A79AF"/>
    <w:rsid w:val="7FAE75DD"/>
    <w:rsid w:val="7FCF541B"/>
    <w:rsid w:val="7FDEC939"/>
    <w:rsid w:val="7FDF72EE"/>
    <w:rsid w:val="7FF9D7A3"/>
    <w:rsid w:val="7FFFF697"/>
    <w:rsid w:val="B9F5E872"/>
    <w:rsid w:val="BAFE28DB"/>
    <w:rsid w:val="BE7D9870"/>
    <w:rsid w:val="C7B8861C"/>
    <w:rsid w:val="CD7B912E"/>
    <w:rsid w:val="CEFD9D67"/>
    <w:rsid w:val="D9AFCC8F"/>
    <w:rsid w:val="EFD93478"/>
    <w:rsid w:val="F6F8E48E"/>
    <w:rsid w:val="F8DFE4EC"/>
    <w:rsid w:val="FA371BED"/>
    <w:rsid w:val="FB7F964A"/>
    <w:rsid w:val="FBF55AEA"/>
    <w:rsid w:val="FD6C0458"/>
    <w:rsid w:val="FDF79C79"/>
    <w:rsid w:val="FEFAD7DF"/>
    <w:rsid w:val="FF2F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eastAsia="宋体" w:asciiTheme="minorHAnsi" w:hAnsiTheme="minorHAnsi" w:cstheme="minorBidi"/>
      <w:sz w:val="24"/>
      <w:szCs w:val="22"/>
      <w:lang w:val="en-US" w:eastAsia="zh-CN" w:bidi="ar-SA"/>
    </w:rPr>
  </w:style>
  <w:style w:type="paragraph" w:styleId="2">
    <w:name w:val="heading 1"/>
    <w:basedOn w:val="1"/>
    <w:next w:val="1"/>
    <w:link w:val="30"/>
    <w:qFormat/>
    <w:uiPriority w:val="9"/>
    <w:pPr>
      <w:keepNext/>
      <w:keepLines/>
      <w:spacing w:line="240" w:lineRule="auto"/>
      <w:ind w:firstLine="0" w:firstLineChars="0"/>
      <w:outlineLvl w:val="0"/>
    </w:pPr>
    <w:rPr>
      <w:rFonts w:asciiTheme="majorHAnsi" w:hAnsiTheme="majorHAnsi" w:eastAsiaTheme="majorEastAsia" w:cstheme="majorBidi"/>
      <w:b/>
      <w:bCs/>
      <w:sz w:val="32"/>
      <w:szCs w:val="32"/>
      <w:lang w:val="zh-CN"/>
    </w:rPr>
  </w:style>
  <w:style w:type="paragraph" w:styleId="3">
    <w:name w:val="heading 2"/>
    <w:basedOn w:val="1"/>
    <w:next w:val="1"/>
    <w:link w:val="25"/>
    <w:unhideWhenUsed/>
    <w:qFormat/>
    <w:uiPriority w:val="9"/>
    <w:pPr>
      <w:keepNext/>
      <w:keepLines/>
      <w:spacing w:before="50" w:beforeLines="50"/>
      <w:ind w:firstLine="0" w:firstLineChars="0"/>
      <w:outlineLvl w:val="1"/>
    </w:pPr>
    <w:rPr>
      <w:rFonts w:asciiTheme="majorHAnsi" w:hAnsiTheme="majorHAnsi" w:eastAsiaTheme="majorEastAsia" w:cstheme="majorBidi"/>
      <w:b/>
      <w:bCs/>
      <w:sz w:val="30"/>
      <w:szCs w:val="32"/>
      <w:lang w:val="zh-CN"/>
    </w:rPr>
  </w:style>
  <w:style w:type="paragraph" w:styleId="4">
    <w:name w:val="heading 3"/>
    <w:basedOn w:val="5"/>
    <w:next w:val="5"/>
    <w:link w:val="33"/>
    <w:unhideWhenUsed/>
    <w:qFormat/>
    <w:uiPriority w:val="9"/>
    <w:pPr>
      <w:keepNext/>
      <w:keepLines/>
      <w:ind w:firstLine="0" w:firstLineChars="0"/>
      <w:outlineLvl w:val="2"/>
    </w:pPr>
    <w:rPr>
      <w:rFonts w:eastAsia="等线 Light"/>
      <w:b/>
      <w:bCs/>
      <w:sz w:val="30"/>
      <w:szCs w:val="32"/>
    </w:rPr>
  </w:style>
  <w:style w:type="paragraph" w:styleId="6">
    <w:name w:val="heading 4"/>
    <w:basedOn w:val="1"/>
    <w:next w:val="1"/>
    <w:link w:val="38"/>
    <w:unhideWhenUsed/>
    <w:qFormat/>
    <w:uiPriority w:val="9"/>
    <w:pPr>
      <w:keepNext/>
      <w:keepLines/>
      <w:spacing w:before="160" w:after="170" w:line="376" w:lineRule="auto"/>
      <w:outlineLvl w:val="3"/>
    </w:pPr>
    <w:rPr>
      <w:rFonts w:asciiTheme="majorHAnsi" w:hAnsiTheme="majorHAnsi" w:eastAsiaTheme="majorEastAsia" w:cstheme="majorBidi"/>
      <w:b/>
      <w:bCs/>
      <w:sz w:val="28"/>
      <w:szCs w:val="28"/>
    </w:rPr>
  </w:style>
  <w:style w:type="paragraph" w:styleId="7">
    <w:name w:val="heading 5"/>
    <w:basedOn w:val="1"/>
    <w:next w:val="1"/>
    <w:unhideWhenUsed/>
    <w:qFormat/>
    <w:uiPriority w:val="9"/>
    <w:pPr>
      <w:keepNext/>
      <w:keepLines/>
      <w:spacing w:before="40" w:after="50" w:line="372" w:lineRule="auto"/>
      <w:outlineLvl w:val="4"/>
    </w:pPr>
    <w:rPr>
      <w:b/>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120" w:after="120"/>
      <w:ind w:left="2520"/>
    </w:pPr>
    <w:rPr>
      <w:lang w:val="zh-CN"/>
    </w:rPr>
  </w:style>
  <w:style w:type="paragraph" w:styleId="8">
    <w:name w:val="annotation text"/>
    <w:basedOn w:val="1"/>
    <w:link w:val="36"/>
    <w:semiHidden/>
    <w:unhideWhenUsed/>
    <w:qFormat/>
    <w:uiPriority w:val="99"/>
  </w:style>
  <w:style w:type="paragraph" w:styleId="9">
    <w:name w:val="toc 3"/>
    <w:basedOn w:val="1"/>
    <w:next w:val="1"/>
    <w:unhideWhenUsed/>
    <w:qFormat/>
    <w:uiPriority w:val="39"/>
    <w:pPr>
      <w:tabs>
        <w:tab w:val="right" w:leader="dot" w:pos="10790"/>
      </w:tabs>
      <w:spacing w:after="100" w:line="240" w:lineRule="auto"/>
      <w:ind w:left="440" w:firstLine="480"/>
    </w:pPr>
    <w:rPr>
      <w:rFonts w:cs="Times New Roman"/>
      <w:lang w:eastAsia="en-US"/>
    </w:rPr>
  </w:style>
  <w:style w:type="paragraph" w:styleId="10">
    <w:name w:val="Date"/>
    <w:basedOn w:val="1"/>
    <w:next w:val="1"/>
    <w:link w:val="39"/>
    <w:semiHidden/>
    <w:unhideWhenUsed/>
    <w:qFormat/>
    <w:uiPriority w:val="99"/>
    <w:pPr>
      <w:ind w:left="100" w:leftChars="2500"/>
    </w:pPr>
  </w:style>
  <w:style w:type="paragraph" w:styleId="11">
    <w:name w:val="Balloon Text"/>
    <w:basedOn w:val="1"/>
    <w:link w:val="28"/>
    <w:semiHidden/>
    <w:unhideWhenUsed/>
    <w:qFormat/>
    <w:uiPriority w:val="99"/>
    <w:pPr>
      <w:spacing w:line="240" w:lineRule="auto"/>
    </w:pPr>
    <w:rPr>
      <w:rFonts w:ascii="Segoe UI" w:hAnsi="Segoe UI" w:cs="Segoe UI"/>
      <w:sz w:val="18"/>
      <w:szCs w:val="18"/>
    </w:rPr>
  </w:style>
  <w:style w:type="paragraph" w:styleId="12">
    <w:name w:val="footer"/>
    <w:basedOn w:val="1"/>
    <w:link w:val="27"/>
    <w:unhideWhenUsed/>
    <w:qFormat/>
    <w:uiPriority w:val="99"/>
    <w:pPr>
      <w:tabs>
        <w:tab w:val="center" w:pos="4320"/>
        <w:tab w:val="right" w:pos="8640"/>
      </w:tabs>
      <w:spacing w:line="240" w:lineRule="auto"/>
    </w:pPr>
  </w:style>
  <w:style w:type="paragraph" w:styleId="13">
    <w:name w:val="header"/>
    <w:basedOn w:val="1"/>
    <w:link w:val="26"/>
    <w:unhideWhenUsed/>
    <w:qFormat/>
    <w:uiPriority w:val="99"/>
    <w:pPr>
      <w:tabs>
        <w:tab w:val="center" w:pos="4320"/>
        <w:tab w:val="right" w:pos="8640"/>
      </w:tabs>
      <w:spacing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tabs>
        <w:tab w:val="right" w:leader="dot" w:pos="10790"/>
      </w:tabs>
      <w:spacing w:after="100"/>
      <w:ind w:left="220" w:firstLine="480"/>
    </w:pPr>
    <w:rPr>
      <w:rFonts w:cs="Times New Roman"/>
      <w:lang w:eastAsia="en-US"/>
    </w:rPr>
  </w:style>
  <w:style w:type="paragraph" w:styleId="1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Title"/>
    <w:basedOn w:val="1"/>
    <w:next w:val="1"/>
    <w:link w:val="29"/>
    <w:qFormat/>
    <w:uiPriority w:val="10"/>
    <w:pPr>
      <w:spacing w:line="240" w:lineRule="auto"/>
      <w:contextualSpacing/>
    </w:pPr>
    <w:rPr>
      <w:rFonts w:asciiTheme="majorHAnsi" w:hAnsiTheme="majorHAnsi" w:eastAsiaTheme="majorEastAsia" w:cstheme="majorBidi"/>
      <w:spacing w:val="-10"/>
      <w:kern w:val="28"/>
      <w:sz w:val="56"/>
      <w:szCs w:val="56"/>
    </w:rPr>
  </w:style>
  <w:style w:type="paragraph" w:styleId="18">
    <w:name w:val="annotation subject"/>
    <w:basedOn w:val="8"/>
    <w:next w:val="8"/>
    <w:link w:val="37"/>
    <w:semiHidden/>
    <w:unhideWhenUsed/>
    <w:qFormat/>
    <w:uiPriority w:val="99"/>
    <w:rPr>
      <w:b/>
      <w:bCs/>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customStyle="1" w:styleId="25">
    <w:name w:val="标题 2 字符"/>
    <w:basedOn w:val="21"/>
    <w:link w:val="3"/>
    <w:qFormat/>
    <w:uiPriority w:val="9"/>
    <w:rPr>
      <w:rFonts w:asciiTheme="majorHAnsi" w:hAnsiTheme="majorHAnsi" w:eastAsiaTheme="majorEastAsia" w:cstheme="majorBidi"/>
      <w:b/>
      <w:bCs/>
      <w:sz w:val="30"/>
      <w:szCs w:val="32"/>
      <w:lang w:val="zh-CN"/>
    </w:rPr>
  </w:style>
  <w:style w:type="character" w:customStyle="1" w:styleId="26">
    <w:name w:val="页眉 字符"/>
    <w:basedOn w:val="21"/>
    <w:link w:val="13"/>
    <w:qFormat/>
    <w:uiPriority w:val="99"/>
  </w:style>
  <w:style w:type="character" w:customStyle="1" w:styleId="27">
    <w:name w:val="页脚 字符"/>
    <w:basedOn w:val="21"/>
    <w:link w:val="12"/>
    <w:qFormat/>
    <w:uiPriority w:val="99"/>
  </w:style>
  <w:style w:type="character" w:customStyle="1" w:styleId="28">
    <w:name w:val="批注框文本 字符"/>
    <w:basedOn w:val="21"/>
    <w:link w:val="11"/>
    <w:semiHidden/>
    <w:qFormat/>
    <w:uiPriority w:val="99"/>
    <w:rPr>
      <w:rFonts w:ascii="Segoe UI" w:hAnsi="Segoe UI" w:cs="Segoe UI"/>
      <w:sz w:val="18"/>
      <w:szCs w:val="18"/>
    </w:rPr>
  </w:style>
  <w:style w:type="character" w:customStyle="1" w:styleId="29">
    <w:name w:val="标题 字符"/>
    <w:basedOn w:val="21"/>
    <w:link w:val="17"/>
    <w:qFormat/>
    <w:uiPriority w:val="10"/>
    <w:rPr>
      <w:rFonts w:asciiTheme="majorHAnsi" w:hAnsiTheme="majorHAnsi" w:eastAsiaTheme="majorEastAsia" w:cstheme="majorBidi"/>
      <w:spacing w:val="-10"/>
      <w:kern w:val="28"/>
      <w:sz w:val="56"/>
      <w:szCs w:val="56"/>
    </w:rPr>
  </w:style>
  <w:style w:type="character" w:customStyle="1" w:styleId="30">
    <w:name w:val="标题 1 字符"/>
    <w:basedOn w:val="21"/>
    <w:link w:val="2"/>
    <w:qFormat/>
    <w:uiPriority w:val="9"/>
    <w:rPr>
      <w:rFonts w:asciiTheme="majorHAnsi" w:hAnsiTheme="majorHAnsi" w:eastAsiaTheme="majorEastAsia" w:cstheme="majorBidi"/>
      <w:b/>
      <w:bCs/>
      <w:sz w:val="32"/>
      <w:szCs w:val="32"/>
      <w:lang w:val="zh-CN"/>
    </w:rPr>
  </w:style>
  <w:style w:type="paragraph" w:customStyle="1" w:styleId="31">
    <w:name w:val="TOC 标题1"/>
    <w:basedOn w:val="2"/>
    <w:next w:val="1"/>
    <w:unhideWhenUsed/>
    <w:qFormat/>
    <w:uiPriority w:val="39"/>
    <w:pPr>
      <w:outlineLvl w:val="9"/>
    </w:pPr>
    <w:rPr>
      <w:lang w:eastAsia="en-US"/>
    </w:rPr>
  </w:style>
  <w:style w:type="paragraph" w:styleId="32">
    <w:name w:val="List Paragraph"/>
    <w:basedOn w:val="1"/>
    <w:qFormat/>
    <w:uiPriority w:val="34"/>
    <w:pPr>
      <w:ind w:left="720"/>
      <w:contextualSpacing/>
    </w:pPr>
  </w:style>
  <w:style w:type="character" w:customStyle="1" w:styleId="33">
    <w:name w:val="标题 3 字符"/>
    <w:basedOn w:val="21"/>
    <w:link w:val="4"/>
    <w:qFormat/>
    <w:uiPriority w:val="9"/>
    <w:rPr>
      <w:rFonts w:eastAsia="等线 Light" w:asciiTheme="minorHAnsi" w:hAnsiTheme="minorHAnsi"/>
      <w:b/>
      <w:bCs/>
      <w:sz w:val="30"/>
      <w:szCs w:val="32"/>
    </w:rPr>
  </w:style>
  <w:style w:type="paragraph" w:styleId="34">
    <w:name w:val="No Spacing"/>
    <w:qFormat/>
    <w:uiPriority w:val="1"/>
    <w:pPr>
      <w:ind w:firstLine="200" w:firstLineChars="200"/>
    </w:pPr>
    <w:rPr>
      <w:rFonts w:eastAsia="宋体" w:asciiTheme="minorHAnsi" w:hAnsiTheme="minorHAnsi" w:cstheme="minorBidi"/>
      <w:sz w:val="24"/>
      <w:szCs w:val="22"/>
      <w:lang w:val="en-US" w:eastAsia="zh-CN" w:bidi="ar-SA"/>
    </w:rPr>
  </w:style>
  <w:style w:type="paragraph" w:customStyle="1" w:styleId="35">
    <w:name w:val="修订1"/>
    <w:hidden/>
    <w:semiHidden/>
    <w:qFormat/>
    <w:uiPriority w:val="99"/>
    <w:rPr>
      <w:rFonts w:eastAsia="宋体" w:asciiTheme="minorHAnsi" w:hAnsiTheme="minorHAnsi" w:cstheme="minorBidi"/>
      <w:sz w:val="24"/>
      <w:szCs w:val="22"/>
      <w:lang w:val="en-US" w:eastAsia="zh-CN" w:bidi="ar-SA"/>
    </w:rPr>
  </w:style>
  <w:style w:type="character" w:customStyle="1" w:styleId="36">
    <w:name w:val="批注文字 字符"/>
    <w:basedOn w:val="21"/>
    <w:link w:val="8"/>
    <w:semiHidden/>
    <w:qFormat/>
    <w:uiPriority w:val="99"/>
    <w:rPr>
      <w:rFonts w:eastAsia="宋体"/>
      <w:sz w:val="24"/>
      <w:szCs w:val="22"/>
    </w:rPr>
  </w:style>
  <w:style w:type="character" w:customStyle="1" w:styleId="37">
    <w:name w:val="批注主题 字符"/>
    <w:basedOn w:val="36"/>
    <w:link w:val="18"/>
    <w:semiHidden/>
    <w:qFormat/>
    <w:uiPriority w:val="99"/>
    <w:rPr>
      <w:rFonts w:eastAsia="宋体"/>
      <w:b/>
      <w:bCs/>
      <w:sz w:val="24"/>
      <w:szCs w:val="22"/>
    </w:rPr>
  </w:style>
  <w:style w:type="character" w:customStyle="1" w:styleId="38">
    <w:name w:val="标题 4 字符"/>
    <w:basedOn w:val="21"/>
    <w:link w:val="6"/>
    <w:qFormat/>
    <w:uiPriority w:val="9"/>
    <w:rPr>
      <w:rFonts w:asciiTheme="majorHAnsi" w:hAnsiTheme="majorHAnsi" w:eastAsiaTheme="majorEastAsia" w:cstheme="majorBidi"/>
      <w:b/>
      <w:bCs/>
      <w:sz w:val="28"/>
      <w:szCs w:val="28"/>
    </w:rPr>
  </w:style>
  <w:style w:type="character" w:customStyle="1" w:styleId="39">
    <w:name w:val="日期 字符"/>
    <w:basedOn w:val="21"/>
    <w:link w:val="10"/>
    <w:semiHidden/>
    <w:qFormat/>
    <w:uiPriority w:val="99"/>
    <w:rPr>
      <w:rFonts w:eastAsia="宋体"/>
      <w:sz w:val="24"/>
      <w:szCs w:val="22"/>
    </w:rPr>
  </w:style>
  <w:style w:type="paragraph" w:customStyle="1" w:styleId="40">
    <w:name w:val="TOC 标题2"/>
    <w:basedOn w:val="2"/>
    <w:next w:val="1"/>
    <w:unhideWhenUsed/>
    <w:qFormat/>
    <w:uiPriority w:val="39"/>
    <w:pPr>
      <w:spacing w:before="240" w:line="259" w:lineRule="auto"/>
      <w:outlineLvl w:val="9"/>
    </w:pPr>
    <w:rPr>
      <w:b w:val="0"/>
      <w:bCs w:val="0"/>
      <w:color w:val="2F5597" w:themeColor="accent1" w:themeShade="BF"/>
      <w:lang w:val="en-US"/>
    </w:rPr>
  </w:style>
  <w:style w:type="paragraph" w:customStyle="1" w:styleId="41">
    <w:name w:val="WPSOffice手动目录 1"/>
    <w:qFormat/>
    <w:uiPriority w:val="0"/>
    <w:rPr>
      <w:rFonts w:asciiTheme="minorHAnsi" w:hAnsiTheme="minorHAnsi" w:eastAsiaTheme="minorEastAsia" w:cstheme="minorBidi"/>
      <w:lang w:val="en-US" w:eastAsia="zh-CN" w:bidi="ar-SA"/>
    </w:rPr>
  </w:style>
  <w:style w:type="paragraph" w:customStyle="1" w:styleId="42">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43">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44">
    <w:name w:val="TOC 标题3"/>
    <w:basedOn w:val="2"/>
    <w:next w:val="1"/>
    <w:unhideWhenUsed/>
    <w:qFormat/>
    <w:uiPriority w:val="39"/>
    <w:pPr>
      <w:spacing w:before="240" w:line="259" w:lineRule="auto"/>
      <w:outlineLvl w:val="9"/>
    </w:pPr>
    <w:rPr>
      <w:b w:val="0"/>
      <w:bCs w:val="0"/>
      <w:color w:val="2F5597" w:themeColor="accent1" w:themeShade="BF"/>
      <w:lang w:val="en-US"/>
    </w:rPr>
  </w:style>
  <w:style w:type="character" w:customStyle="1" w:styleId="45">
    <w:name w:val="未处理的提及1"/>
    <w:basedOn w:val="2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4A492A-60AD-4370-BCF6-CE28A304E527}">
  <ds:schemaRefs/>
</ds:datastoreItem>
</file>

<file path=docProps/app.xml><?xml version="1.0" encoding="utf-8"?>
<Properties xmlns="http://schemas.openxmlformats.org/officeDocument/2006/extended-properties" xmlns:vt="http://schemas.openxmlformats.org/officeDocument/2006/docPropsVTypes">
  <Template>Normal.dotm</Template>
  <Pages>135</Pages>
  <Words>28865</Words>
  <Characters>52487</Characters>
  <Lines>336</Lines>
  <Paragraphs>94</Paragraphs>
  <TotalTime>0</TotalTime>
  <ScaleCrop>false</ScaleCrop>
  <LinksUpToDate>false</LinksUpToDate>
  <CharactersWithSpaces>55778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2020-09-08T08:27:00Z</dcterms:created>
  <dc:creator>Chenyang Zhu</dc:creator>
  <cp:lastModifiedBy>風</cp:lastModifiedBy>
  <cp:lastPrinted>2020-09-01T10:09:00Z</cp:lastPrinted>
  <dcterms:modified xsi:type="dcterms:W3CDTF">2021-09-28T03:31:09Z</dcterms:modified>
  <cp:revision>3687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284BD8FE5052487FAF087BCFCBFA7D0D</vt:lpwstr>
  </property>
</Properties>
</file>