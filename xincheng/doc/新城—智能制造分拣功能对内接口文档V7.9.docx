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pStyle w:val="17"/>
        <w:ind w:left="740" w:firstLine="2100" w:firstLineChars="300"/>
        <w:rPr>
          <w:rFonts w:ascii="宋体" w:hAnsi="宋体" w:eastAsia="宋体"/>
          <w:sz w:val="72"/>
        </w:rPr>
      </w:pPr>
      <w:r>
        <w:rPr>
          <w:rFonts w:hint="eastAsia" w:ascii="宋体" w:hAnsi="宋体" w:eastAsia="宋体"/>
          <w:sz w:val="72"/>
        </w:rPr>
        <w:t>视比特智能制造</w:t>
      </w:r>
    </w:p>
    <w:p>
      <w:pPr>
        <w:pStyle w:val="17"/>
        <w:ind w:firstLine="2296" w:firstLineChars="328"/>
        <w:rPr>
          <w:rFonts w:ascii="宋体" w:hAnsi="宋体" w:eastAsia="宋体"/>
          <w:sz w:val="72"/>
        </w:rPr>
      </w:pPr>
      <w:r>
        <w:rPr>
          <w:rFonts w:hint="eastAsia" w:ascii="宋体" w:hAnsi="宋体" w:eastAsia="宋体"/>
          <w:sz w:val="72"/>
        </w:rPr>
        <w:t>功能对内接口文档</w:t>
      </w:r>
    </w:p>
    <w:p>
      <w:pPr>
        <w:spacing w:line="240" w:lineRule="auto"/>
        <w:ind w:firstLine="480"/>
        <w:rPr>
          <w:rFonts w:ascii="宋体" w:hAnsi="宋体"/>
        </w:rPr>
      </w:pPr>
    </w:p>
    <w:tbl>
      <w:tblPr>
        <w:tblStyle w:val="20"/>
        <w:tblW w:w="59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文件类型：</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文件版本：</w:t>
            </w:r>
          </w:p>
        </w:tc>
        <w:tc>
          <w:tcPr>
            <w:tcW w:w="3835" w:type="dxa"/>
            <w:vAlign w:val="center"/>
          </w:tcPr>
          <w:p>
            <w:pPr>
              <w:spacing w:line="240" w:lineRule="auto"/>
              <w:ind w:firstLine="480"/>
              <w:jc w:val="center"/>
              <w:rPr>
                <w:rFonts w:hint="default" w:ascii="宋体" w:hAnsi="宋体" w:eastAsia="宋体"/>
                <w:color w:val="000000" w:themeColor="text1"/>
                <w:lang w:val="en-US" w:eastAsia="zh-CN"/>
                <w14:textFill>
                  <w14:solidFill>
                    <w14:schemeClr w14:val="tx1"/>
                  </w14:solidFill>
                </w14:textFill>
              </w:rPr>
            </w:pPr>
            <w:r>
              <w:rPr>
                <w:rFonts w:ascii="宋体" w:hAnsi="宋体"/>
                <w:color w:val="000000" w:themeColor="text1"/>
                <w14:textFill>
                  <w14:solidFill>
                    <w14:schemeClr w14:val="tx1"/>
                  </w14:solidFill>
                </w14:textFill>
              </w:rPr>
              <w:t>V</w:t>
            </w:r>
            <w:r>
              <w:rPr>
                <w:rFonts w:hint="eastAsia" w:ascii="宋体" w:hAnsi="宋体"/>
                <w:color w:val="000000" w:themeColor="text1"/>
                <w:lang w:val="en-US" w:eastAsia="zh-CN"/>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撰写人：</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彭思远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撰写时间：</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2021</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密级：</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内部</w:t>
            </w:r>
          </w:p>
        </w:tc>
      </w:tr>
    </w:tbl>
    <w:p>
      <w:pPr>
        <w:spacing w:line="240" w:lineRule="auto"/>
        <w:ind w:firstLine="480"/>
        <w:jc w:val="center"/>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803"/>
        <w:jc w:val="center"/>
        <w:rPr>
          <w:rFonts w:ascii="宋体" w:hAnsi="宋体"/>
          <w:b/>
          <w:sz w:val="40"/>
        </w:rPr>
      </w:pPr>
      <w:r>
        <w:rPr>
          <w:rFonts w:hint="eastAsia" w:ascii="宋体" w:hAnsi="宋体"/>
          <w:b/>
          <w:sz w:val="40"/>
        </w:rPr>
        <w:t>文档编辑修改记录</w:t>
      </w:r>
    </w:p>
    <w:tbl>
      <w:tblPr>
        <w:tblStyle w:val="20"/>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5953"/>
        <w:gridCol w:w="1418"/>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pPr>
              <w:spacing w:line="240" w:lineRule="auto"/>
              <w:ind w:firstLine="199" w:firstLineChars="83"/>
              <w:jc w:val="center"/>
              <w:rPr>
                <w:rFonts w:ascii="宋体" w:hAnsi="宋体"/>
              </w:rPr>
            </w:pPr>
            <w:r>
              <w:rPr>
                <w:rFonts w:hint="eastAsia" w:ascii="宋体" w:hAnsi="宋体"/>
              </w:rPr>
              <w:t>修改人</w:t>
            </w:r>
          </w:p>
        </w:tc>
        <w:tc>
          <w:tcPr>
            <w:tcW w:w="5953" w:type="dxa"/>
            <w:vAlign w:val="center"/>
          </w:tcPr>
          <w:p>
            <w:pPr>
              <w:spacing w:line="240" w:lineRule="auto"/>
              <w:ind w:firstLine="720" w:firstLineChars="300"/>
              <w:rPr>
                <w:rFonts w:ascii="宋体" w:hAnsi="宋体"/>
              </w:rPr>
            </w:pPr>
            <w:r>
              <w:rPr>
                <w:rFonts w:hint="eastAsia" w:ascii="宋体" w:hAnsi="宋体"/>
              </w:rPr>
              <w:t>修改内容</w:t>
            </w:r>
          </w:p>
        </w:tc>
        <w:tc>
          <w:tcPr>
            <w:tcW w:w="1418" w:type="dxa"/>
            <w:vAlign w:val="center"/>
          </w:tcPr>
          <w:p>
            <w:pPr>
              <w:spacing w:line="240" w:lineRule="auto"/>
              <w:ind w:firstLine="0" w:firstLineChars="0"/>
              <w:jc w:val="center"/>
              <w:rPr>
                <w:rFonts w:ascii="宋体" w:hAnsi="宋体"/>
              </w:rPr>
            </w:pPr>
            <w:r>
              <w:rPr>
                <w:rFonts w:hint="eastAsia" w:ascii="宋体" w:hAnsi="宋体"/>
              </w:rPr>
              <w:t>修改时间</w:t>
            </w:r>
          </w:p>
        </w:tc>
        <w:tc>
          <w:tcPr>
            <w:tcW w:w="1297" w:type="dxa"/>
            <w:vAlign w:val="center"/>
          </w:tcPr>
          <w:p>
            <w:pPr>
              <w:spacing w:line="240" w:lineRule="auto"/>
              <w:ind w:firstLine="0" w:firstLineChars="0"/>
              <w:jc w:val="center"/>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1、修改5</w:t>
            </w:r>
            <w:r>
              <w:rPr>
                <w:rFonts w:ascii="宋体" w:hAnsi="宋体"/>
                <w:sz w:val="21"/>
                <w:szCs w:val="21"/>
              </w:rPr>
              <w:t>.13</w:t>
            </w:r>
            <w:r>
              <w:rPr>
                <w:rFonts w:hint="eastAsia" w:ascii="宋体" w:hAnsi="宋体"/>
                <w:sz w:val="21"/>
                <w:szCs w:val="21"/>
              </w:rPr>
              <w:t xml:space="preserve">接口，补充钢板和套料图信息字段； </w:t>
            </w:r>
            <w:r>
              <w:rPr>
                <w:rFonts w:ascii="宋体" w:hAnsi="宋体"/>
                <w:sz w:val="21"/>
                <w:szCs w:val="21"/>
              </w:rPr>
              <w:t xml:space="preserve">                     </w:t>
            </w:r>
          </w:p>
          <w:p>
            <w:pPr>
              <w:spacing w:line="240" w:lineRule="auto"/>
              <w:ind w:firstLine="0" w:firstLineChars="0"/>
              <w:rPr>
                <w:rFonts w:ascii="宋体" w:hAnsi="宋体"/>
                <w:sz w:val="21"/>
                <w:szCs w:val="21"/>
              </w:rPr>
            </w:pPr>
            <w:r>
              <w:rPr>
                <w:rFonts w:hint="eastAsia" w:ascii="宋体" w:hAnsi="宋体"/>
                <w:sz w:val="21"/>
                <w:szCs w:val="21"/>
              </w:rPr>
              <w:t>2、修改5</w:t>
            </w:r>
            <w:r>
              <w:rPr>
                <w:rFonts w:ascii="宋体" w:hAnsi="宋体"/>
                <w:sz w:val="21"/>
                <w:szCs w:val="21"/>
              </w:rPr>
              <w:t>.16</w:t>
            </w:r>
            <w:r>
              <w:rPr>
                <w:rFonts w:hint="eastAsia" w:ascii="宋体" w:hAnsi="宋体"/>
                <w:sz w:val="21"/>
                <w:szCs w:val="21"/>
              </w:rPr>
              <w:t>接口，示例增加e</w:t>
            </w:r>
            <w:r>
              <w:rPr>
                <w:rFonts w:ascii="宋体" w:hAnsi="宋体"/>
                <w:sz w:val="21"/>
                <w:szCs w:val="21"/>
              </w:rPr>
              <w:t>pc_id</w:t>
            </w:r>
            <w:r>
              <w:rPr>
                <w:rFonts w:hint="eastAsia" w:ascii="宋体" w:hAnsi="宋体"/>
                <w:sz w:val="21"/>
                <w:szCs w:val="21"/>
              </w:rPr>
              <w:t xml:space="preserve">字段； </w:t>
            </w:r>
            <w:r>
              <w:rPr>
                <w:rFonts w:ascii="宋体" w:hAnsi="宋体"/>
                <w:sz w:val="21"/>
                <w:szCs w:val="21"/>
              </w:rPr>
              <w:t xml:space="preserve">       </w:t>
            </w:r>
          </w:p>
          <w:p>
            <w:pPr>
              <w:spacing w:line="240" w:lineRule="auto"/>
              <w:ind w:firstLine="0" w:firstLineChars="0"/>
              <w:rPr>
                <w:rFonts w:ascii="宋体" w:hAnsi="宋体"/>
                <w:sz w:val="21"/>
                <w:szCs w:val="21"/>
              </w:rPr>
            </w:pPr>
            <w:r>
              <w:rPr>
                <w:rFonts w:ascii="宋体" w:hAnsi="宋体"/>
                <w:sz w:val="21"/>
                <w:szCs w:val="21"/>
              </w:rPr>
              <w:t>3</w:t>
            </w:r>
            <w:r>
              <w:rPr>
                <w:rFonts w:hint="eastAsia" w:ascii="宋体" w:hAnsi="宋体"/>
                <w:sz w:val="21"/>
                <w:szCs w:val="21"/>
              </w:rPr>
              <w:t>、新增5</w:t>
            </w:r>
            <w:r>
              <w:rPr>
                <w:rFonts w:ascii="宋体" w:hAnsi="宋体"/>
                <w:sz w:val="21"/>
                <w:szCs w:val="21"/>
              </w:rPr>
              <w:t>.20</w:t>
            </w:r>
            <w:r>
              <w:rPr>
                <w:rFonts w:hint="eastAsia" w:ascii="宋体" w:hAnsi="宋体"/>
                <w:sz w:val="21"/>
                <w:szCs w:val="21"/>
              </w:rPr>
              <w:t>禁框接口，新增十一章节</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02</w:t>
            </w:r>
          </w:p>
        </w:tc>
        <w:tc>
          <w:tcPr>
            <w:tcW w:w="1297" w:type="dxa"/>
          </w:tcPr>
          <w:p>
            <w:pPr>
              <w:spacing w:line="240" w:lineRule="auto"/>
              <w:ind w:firstLine="480"/>
              <w:rPr>
                <w:rFonts w:ascii="宋体" w:hAnsi="宋体"/>
              </w:rPr>
            </w:pPr>
            <w:r>
              <w:rPr>
                <w:rFonts w:ascii="宋体" w:hAnsi="宋体"/>
              </w:rPr>
              <w:t>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ascii="宋体" w:hAnsi="宋体"/>
                <w:sz w:val="21"/>
                <w:szCs w:val="21"/>
              </w:rPr>
              <w:t>1</w:t>
            </w:r>
            <w:r>
              <w:rPr>
                <w:rFonts w:hint="eastAsia" w:ascii="宋体" w:hAnsi="宋体"/>
                <w:sz w:val="21"/>
                <w:szCs w:val="21"/>
              </w:rPr>
              <w:t>、新增9</w:t>
            </w:r>
            <w:r>
              <w:rPr>
                <w:rFonts w:ascii="宋体" w:hAnsi="宋体"/>
                <w:sz w:val="21"/>
                <w:szCs w:val="21"/>
              </w:rPr>
              <w:t>.4</w:t>
            </w:r>
            <w:r>
              <w:rPr>
                <w:rFonts w:hint="eastAsia" w:ascii="宋体" w:hAnsi="宋体"/>
                <w:sz w:val="21"/>
                <w:szCs w:val="21"/>
              </w:rPr>
              <w:t>接口，获取大件分拣区报工零件</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06</w:t>
            </w:r>
          </w:p>
        </w:tc>
        <w:tc>
          <w:tcPr>
            <w:tcW w:w="1297" w:type="dxa"/>
          </w:tcPr>
          <w:p>
            <w:pPr>
              <w:spacing w:line="240" w:lineRule="auto"/>
              <w:ind w:firstLine="480"/>
              <w:rPr>
                <w:rFonts w:ascii="宋体" w:hAnsi="宋体"/>
              </w:rPr>
            </w:pPr>
            <w:r>
              <w:rPr>
                <w:rFonts w:ascii="宋体" w:hAnsi="宋体"/>
              </w:rPr>
              <w:t>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1、新增5</w:t>
            </w:r>
            <w:r>
              <w:rPr>
                <w:rFonts w:ascii="宋体" w:hAnsi="宋体"/>
                <w:sz w:val="21"/>
                <w:szCs w:val="21"/>
              </w:rPr>
              <w:t>.4</w:t>
            </w:r>
            <w:r>
              <w:rPr>
                <w:rFonts w:hint="eastAsia" w:ascii="宋体" w:hAnsi="宋体"/>
                <w:sz w:val="21"/>
                <w:szCs w:val="21"/>
              </w:rPr>
              <w:t>接口，获取各区的视觉状态</w:t>
            </w:r>
          </w:p>
          <w:p>
            <w:pPr>
              <w:spacing w:line="240" w:lineRule="auto"/>
              <w:ind w:firstLine="0" w:firstLineChars="0"/>
              <w:rPr>
                <w:rFonts w:ascii="宋体" w:hAnsi="宋体"/>
                <w:sz w:val="21"/>
                <w:szCs w:val="21"/>
              </w:rPr>
            </w:pPr>
            <w:r>
              <w:rPr>
                <w:rFonts w:hint="eastAsia" w:ascii="宋体" w:hAnsi="宋体"/>
                <w:sz w:val="21"/>
                <w:szCs w:val="21"/>
              </w:rPr>
              <w:t>2、新增5</w:t>
            </w:r>
            <w:r>
              <w:rPr>
                <w:rFonts w:ascii="宋体" w:hAnsi="宋体"/>
                <w:sz w:val="21"/>
                <w:szCs w:val="21"/>
              </w:rPr>
              <w:t>.5</w:t>
            </w:r>
            <w:r>
              <w:rPr>
                <w:rFonts w:hint="eastAsia" w:ascii="宋体" w:hAnsi="宋体"/>
                <w:sz w:val="21"/>
                <w:szCs w:val="21"/>
              </w:rPr>
              <w:t>接口，获取各区的PLC状态</w:t>
            </w:r>
          </w:p>
          <w:p>
            <w:pPr>
              <w:spacing w:line="240" w:lineRule="auto"/>
              <w:ind w:firstLine="0" w:firstLineChars="0"/>
              <w:rPr>
                <w:rFonts w:ascii="宋体" w:hAnsi="宋体"/>
                <w:sz w:val="21"/>
                <w:szCs w:val="21"/>
              </w:rPr>
            </w:pPr>
            <w:r>
              <w:rPr>
                <w:rFonts w:hint="eastAsia" w:ascii="宋体" w:hAnsi="宋体"/>
                <w:sz w:val="21"/>
                <w:szCs w:val="21"/>
              </w:rPr>
              <w:t>3、新增5</w:t>
            </w:r>
            <w:r>
              <w:rPr>
                <w:rFonts w:ascii="宋体" w:hAnsi="宋体"/>
                <w:sz w:val="21"/>
                <w:szCs w:val="21"/>
              </w:rPr>
              <w:t>.6</w:t>
            </w:r>
            <w:r>
              <w:rPr>
                <w:rFonts w:hint="eastAsia" w:ascii="宋体" w:hAnsi="宋体"/>
                <w:sz w:val="21"/>
                <w:szCs w:val="21"/>
              </w:rPr>
              <w:t>-</w:t>
            </w:r>
            <w:r>
              <w:rPr>
                <w:rFonts w:ascii="宋体" w:hAnsi="宋体"/>
                <w:sz w:val="21"/>
                <w:szCs w:val="21"/>
              </w:rPr>
              <w:t>5.8</w:t>
            </w:r>
            <w:r>
              <w:rPr>
                <w:rFonts w:hint="eastAsia" w:ascii="宋体" w:hAnsi="宋体"/>
                <w:sz w:val="21"/>
                <w:szCs w:val="21"/>
              </w:rPr>
              <w:t>接口，砂光机相关操作和状态</w:t>
            </w:r>
          </w:p>
          <w:p>
            <w:pPr>
              <w:spacing w:line="240" w:lineRule="auto"/>
              <w:ind w:firstLine="0" w:firstLineChars="0"/>
              <w:rPr>
                <w:rFonts w:ascii="宋体" w:hAnsi="宋体"/>
                <w:sz w:val="21"/>
                <w:szCs w:val="21"/>
              </w:rPr>
            </w:pPr>
            <w:r>
              <w:rPr>
                <w:rFonts w:hint="eastAsia" w:ascii="宋体" w:hAnsi="宋体"/>
                <w:sz w:val="21"/>
                <w:szCs w:val="21"/>
              </w:rPr>
              <w:t>4、新增5</w:t>
            </w:r>
            <w:r>
              <w:rPr>
                <w:rFonts w:ascii="宋体" w:hAnsi="宋体"/>
                <w:sz w:val="21"/>
                <w:szCs w:val="21"/>
              </w:rPr>
              <w:t>.9</w:t>
            </w:r>
            <w:r>
              <w:rPr>
                <w:rFonts w:hint="eastAsia" w:ascii="宋体" w:hAnsi="宋体"/>
                <w:sz w:val="21"/>
                <w:szCs w:val="21"/>
              </w:rPr>
              <w:t>-</w:t>
            </w:r>
            <w:r>
              <w:rPr>
                <w:rFonts w:ascii="宋体" w:hAnsi="宋体"/>
                <w:sz w:val="21"/>
                <w:szCs w:val="21"/>
              </w:rPr>
              <w:t>5.11</w:t>
            </w:r>
            <w:r>
              <w:rPr>
                <w:rFonts w:hint="eastAsia" w:ascii="宋体" w:hAnsi="宋体"/>
                <w:sz w:val="21"/>
                <w:szCs w:val="21"/>
              </w:rPr>
              <w:t>接口，混拣和大件的电磁抓手相关操作和状态获取</w:t>
            </w:r>
          </w:p>
          <w:p>
            <w:pPr>
              <w:spacing w:line="240" w:lineRule="auto"/>
              <w:ind w:firstLine="0" w:firstLineChars="0"/>
              <w:rPr>
                <w:rFonts w:ascii="宋体" w:hAnsi="宋体"/>
                <w:sz w:val="21"/>
                <w:szCs w:val="21"/>
              </w:rPr>
            </w:pPr>
            <w:r>
              <w:rPr>
                <w:rFonts w:hint="eastAsia" w:ascii="宋体" w:hAnsi="宋体"/>
                <w:sz w:val="21"/>
                <w:szCs w:val="21"/>
              </w:rPr>
              <w:t>5、修改5</w:t>
            </w:r>
            <w:r>
              <w:rPr>
                <w:rFonts w:ascii="宋体" w:hAnsi="宋体"/>
                <w:sz w:val="21"/>
                <w:szCs w:val="21"/>
              </w:rPr>
              <w:t>.18</w:t>
            </w:r>
            <w:r>
              <w:rPr>
                <w:rFonts w:hint="eastAsia" w:ascii="宋体" w:hAnsi="宋体"/>
                <w:sz w:val="21"/>
                <w:szCs w:val="21"/>
              </w:rPr>
              <w:t>接口，混拣到位信号新增工作机器人参数列表</w:t>
            </w:r>
          </w:p>
          <w:p>
            <w:pPr>
              <w:spacing w:line="240" w:lineRule="auto"/>
              <w:ind w:firstLine="0" w:firstLineChars="0"/>
              <w:rPr>
                <w:rFonts w:ascii="宋体" w:hAnsi="宋体"/>
                <w:sz w:val="21"/>
                <w:szCs w:val="21"/>
              </w:rPr>
            </w:pPr>
            <w:r>
              <w:rPr>
                <w:rFonts w:hint="eastAsia" w:ascii="宋体" w:hAnsi="宋体"/>
                <w:sz w:val="21"/>
                <w:szCs w:val="21"/>
              </w:rPr>
              <w:t>6、新增1</w:t>
            </w:r>
            <w:r>
              <w:rPr>
                <w:rFonts w:ascii="宋体" w:hAnsi="宋体"/>
                <w:sz w:val="21"/>
                <w:szCs w:val="21"/>
              </w:rPr>
              <w:t>1.3</w:t>
            </w:r>
            <w:r>
              <w:rPr>
                <w:rFonts w:hint="eastAsia" w:ascii="宋体" w:hAnsi="宋体"/>
                <w:sz w:val="21"/>
                <w:szCs w:val="21"/>
              </w:rPr>
              <w:t>-</w:t>
            </w:r>
            <w:r>
              <w:rPr>
                <w:rFonts w:ascii="宋体" w:hAnsi="宋体"/>
                <w:sz w:val="21"/>
                <w:szCs w:val="21"/>
              </w:rPr>
              <w:t>11.4</w:t>
            </w:r>
            <w:r>
              <w:rPr>
                <w:rFonts w:hint="eastAsia" w:ascii="宋体" w:hAnsi="宋体"/>
                <w:sz w:val="21"/>
                <w:szCs w:val="21"/>
              </w:rPr>
              <w:t>接口，WEB混拣区机器人过滤相关操作</w:t>
            </w:r>
          </w:p>
          <w:p>
            <w:pPr>
              <w:spacing w:line="240" w:lineRule="auto"/>
              <w:ind w:firstLine="0" w:firstLineChars="0"/>
              <w:rPr>
                <w:rFonts w:ascii="宋体" w:hAnsi="宋体"/>
                <w:sz w:val="21"/>
                <w:szCs w:val="21"/>
              </w:rPr>
            </w:pPr>
            <w:r>
              <w:rPr>
                <w:rFonts w:hint="eastAsia" w:ascii="宋体" w:hAnsi="宋体"/>
                <w:sz w:val="21"/>
                <w:szCs w:val="21"/>
              </w:rPr>
              <w:t>7、新增8</w:t>
            </w:r>
            <w:r>
              <w:rPr>
                <w:rFonts w:ascii="宋体" w:hAnsi="宋体"/>
                <w:sz w:val="21"/>
                <w:szCs w:val="21"/>
              </w:rPr>
              <w:t>.3</w:t>
            </w:r>
            <w:r>
              <w:rPr>
                <w:rFonts w:hint="eastAsia" w:ascii="宋体" w:hAnsi="宋体"/>
                <w:sz w:val="21"/>
                <w:szCs w:val="21"/>
              </w:rPr>
              <w:t>接口，通知大件喷码滚筒线移动操作</w:t>
            </w:r>
          </w:p>
          <w:p>
            <w:pPr>
              <w:spacing w:line="240" w:lineRule="auto"/>
              <w:ind w:firstLine="0" w:firstLineChars="0"/>
              <w:rPr>
                <w:rFonts w:ascii="宋体" w:hAnsi="宋体"/>
                <w:sz w:val="21"/>
                <w:szCs w:val="21"/>
              </w:rPr>
            </w:pPr>
            <w:r>
              <w:rPr>
                <w:rFonts w:hint="eastAsia" w:ascii="宋体" w:hAnsi="宋体"/>
                <w:sz w:val="21"/>
                <w:szCs w:val="21"/>
              </w:rPr>
              <w:t>8、新增8</w:t>
            </w:r>
            <w:r>
              <w:rPr>
                <w:rFonts w:ascii="宋体" w:hAnsi="宋体"/>
                <w:sz w:val="21"/>
                <w:szCs w:val="21"/>
              </w:rPr>
              <w:t>.4</w:t>
            </w:r>
            <w:r>
              <w:rPr>
                <w:rFonts w:hint="eastAsia" w:ascii="宋体" w:hAnsi="宋体"/>
                <w:sz w:val="21"/>
                <w:szCs w:val="21"/>
              </w:rPr>
              <w:t>接口，获取大件分拣区报工零件</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08</w:t>
            </w:r>
          </w:p>
        </w:tc>
        <w:tc>
          <w:tcPr>
            <w:tcW w:w="1297" w:type="dxa"/>
          </w:tcPr>
          <w:p>
            <w:pPr>
              <w:spacing w:line="240" w:lineRule="auto"/>
              <w:ind w:firstLine="480"/>
              <w:rPr>
                <w:rFonts w:ascii="宋体" w:hAnsi="宋体"/>
              </w:rPr>
            </w:pPr>
            <w:r>
              <w:rPr>
                <w:rFonts w:hint="eastAsia" w:ascii="宋体" w:hAnsi="宋体"/>
              </w:rPr>
              <w:t>V</w:t>
            </w:r>
            <w:r>
              <w:rPr>
                <w:rFonts w:ascii="宋体" w:hAnsi="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1、新增7</w:t>
            </w:r>
            <w:r>
              <w:rPr>
                <w:rFonts w:ascii="宋体" w:hAnsi="宋体"/>
                <w:sz w:val="21"/>
                <w:szCs w:val="21"/>
              </w:rPr>
              <w:t>.4</w:t>
            </w:r>
            <w:r>
              <w:rPr>
                <w:rFonts w:hint="eastAsia" w:ascii="宋体" w:hAnsi="宋体"/>
                <w:sz w:val="21"/>
                <w:szCs w:val="21"/>
              </w:rPr>
              <w:t>接口，大件分拣区是否可下料查询接口</w:t>
            </w:r>
          </w:p>
        </w:tc>
        <w:tc>
          <w:tcPr>
            <w:tcW w:w="1418" w:type="dxa"/>
          </w:tcPr>
          <w:p>
            <w:pPr>
              <w:spacing w:line="240" w:lineRule="auto"/>
              <w:ind w:firstLine="0" w:firstLineChars="0"/>
              <w:rPr>
                <w:rFonts w:ascii="宋体" w:hAnsi="宋体"/>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09</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1"/>
              </w:numPr>
              <w:spacing w:line="240" w:lineRule="auto"/>
              <w:ind w:firstLineChars="0"/>
              <w:rPr>
                <w:rFonts w:ascii="宋体" w:hAnsi="宋体"/>
                <w:sz w:val="21"/>
                <w:szCs w:val="21"/>
              </w:rPr>
            </w:pPr>
            <w:r>
              <w:rPr>
                <w:rFonts w:hint="eastAsia" w:ascii="宋体" w:hAnsi="宋体"/>
                <w:sz w:val="21"/>
                <w:szCs w:val="21"/>
              </w:rPr>
              <w:t>电磁抓手相关接口，补充字段hand</w:t>
            </w:r>
            <w:r>
              <w:rPr>
                <w:rFonts w:ascii="宋体" w:hAnsi="宋体"/>
                <w:sz w:val="21"/>
                <w:szCs w:val="21"/>
              </w:rPr>
              <w:t>_index</w:t>
            </w:r>
            <w:r>
              <w:rPr>
                <w:rFonts w:hint="eastAsia" w:ascii="宋体" w:hAnsi="宋体"/>
                <w:sz w:val="21"/>
                <w:szCs w:val="21"/>
              </w:rPr>
              <w:t>，调整接口说明</w:t>
            </w:r>
          </w:p>
          <w:p>
            <w:pPr>
              <w:pStyle w:val="32"/>
              <w:numPr>
                <w:ilvl w:val="0"/>
                <w:numId w:val="1"/>
              </w:numPr>
              <w:spacing w:line="240" w:lineRule="auto"/>
              <w:ind w:firstLineChars="0"/>
              <w:rPr>
                <w:rFonts w:ascii="宋体" w:hAnsi="宋体"/>
                <w:sz w:val="21"/>
                <w:szCs w:val="21"/>
              </w:rPr>
            </w:pPr>
            <w:r>
              <w:rPr>
                <w:rFonts w:hint="eastAsia" w:ascii="宋体" w:hAnsi="宋体"/>
                <w:sz w:val="21"/>
                <w:szCs w:val="21"/>
              </w:rPr>
              <w:t>新增5</w:t>
            </w:r>
            <w:r>
              <w:rPr>
                <w:rFonts w:ascii="宋体" w:hAnsi="宋体"/>
                <w:sz w:val="21"/>
                <w:szCs w:val="21"/>
              </w:rPr>
              <w:t>.12</w:t>
            </w:r>
            <w:r>
              <w:rPr>
                <w:rFonts w:hint="eastAsia" w:ascii="宋体" w:hAnsi="宋体"/>
                <w:sz w:val="21"/>
                <w:szCs w:val="21"/>
              </w:rPr>
              <w:t>和</w:t>
            </w:r>
            <w:r>
              <w:rPr>
                <w:rFonts w:ascii="宋体" w:hAnsi="宋体"/>
                <w:sz w:val="21"/>
                <w:szCs w:val="21"/>
              </w:rPr>
              <w:t>5.13</w:t>
            </w:r>
            <w:r>
              <w:rPr>
                <w:rFonts w:hint="eastAsia" w:ascii="宋体" w:hAnsi="宋体"/>
                <w:sz w:val="21"/>
                <w:szCs w:val="21"/>
              </w:rPr>
              <w:t>伺服相关接口；</w:t>
            </w:r>
          </w:p>
          <w:p>
            <w:pPr>
              <w:pStyle w:val="32"/>
              <w:numPr>
                <w:ilvl w:val="0"/>
                <w:numId w:val="1"/>
              </w:numPr>
              <w:spacing w:line="240" w:lineRule="auto"/>
              <w:ind w:firstLineChars="0"/>
              <w:rPr>
                <w:rFonts w:ascii="宋体" w:hAnsi="宋体"/>
                <w:sz w:val="21"/>
                <w:szCs w:val="21"/>
              </w:rPr>
            </w:pPr>
            <w:r>
              <w:rPr>
                <w:rFonts w:hint="eastAsia" w:ascii="宋体" w:hAnsi="宋体"/>
                <w:sz w:val="21"/>
                <w:szCs w:val="21"/>
              </w:rPr>
              <w:t>去掉原先的禁框和清框接口，改为框高设置接口；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12</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1、新增二次分拣复位和启动接口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14</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1、新增二次分拣查询最近混拣分拣的零件数据</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16</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新增混拣区机器人过滤设置和机器人状态查询接口</w:t>
            </w:r>
          </w:p>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新增砂光机高度查询接口</w:t>
            </w:r>
          </w:p>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新增WEB调用混拣/大件分拣区钢板到位信号接口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19</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3"/>
              </w:numPr>
              <w:spacing w:line="240" w:lineRule="auto"/>
              <w:ind w:firstLineChars="0"/>
              <w:rPr>
                <w:rFonts w:ascii="宋体" w:hAnsi="宋体"/>
                <w:sz w:val="21"/>
                <w:szCs w:val="21"/>
              </w:rPr>
            </w:pPr>
            <w:r>
              <w:rPr>
                <w:rFonts w:hint="eastAsia" w:ascii="宋体" w:hAnsi="宋体"/>
                <w:sz w:val="21"/>
                <w:szCs w:val="21"/>
              </w:rPr>
              <w:t>新增料框摞相关的数据接口，摞高设置接口，摞数据查询接口；</w:t>
            </w:r>
          </w:p>
          <w:p>
            <w:pPr>
              <w:pStyle w:val="32"/>
              <w:numPr>
                <w:ilvl w:val="0"/>
                <w:numId w:val="3"/>
              </w:numPr>
              <w:spacing w:line="240" w:lineRule="auto"/>
              <w:ind w:firstLineChars="0"/>
              <w:rPr>
                <w:rFonts w:ascii="宋体" w:hAnsi="宋体"/>
                <w:sz w:val="21"/>
                <w:szCs w:val="21"/>
              </w:rPr>
            </w:pPr>
            <w:r>
              <w:rPr>
                <w:rFonts w:hint="eastAsia" w:ascii="宋体" w:hAnsi="宋体"/>
                <w:sz w:val="21"/>
                <w:szCs w:val="21"/>
              </w:rPr>
              <w:t>调整装框进度查询接口；</w:t>
            </w:r>
          </w:p>
          <w:p>
            <w:pPr>
              <w:pStyle w:val="32"/>
              <w:numPr>
                <w:ilvl w:val="0"/>
                <w:numId w:val="3"/>
              </w:numPr>
              <w:spacing w:line="240" w:lineRule="auto"/>
              <w:ind w:firstLineChars="0"/>
              <w:rPr>
                <w:rFonts w:ascii="宋体" w:hAnsi="宋体"/>
                <w:sz w:val="21"/>
                <w:szCs w:val="21"/>
              </w:rPr>
            </w:pPr>
            <w:r>
              <w:rPr>
                <w:rFonts w:hint="eastAsia" w:ascii="宋体" w:hAnsi="宋体"/>
                <w:sz w:val="21"/>
                <w:szCs w:val="21"/>
              </w:rPr>
              <w:t>调整喷码区和大件码盘区获取零件信息接口，补充数据；</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21</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1、状态报工，若是启动异常，则需上报错误内容</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22</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4"/>
              </w:numPr>
              <w:spacing w:line="240" w:lineRule="auto"/>
              <w:ind w:firstLineChars="0"/>
              <w:rPr>
                <w:rFonts w:ascii="宋体" w:hAnsi="宋体"/>
                <w:sz w:val="21"/>
                <w:szCs w:val="21"/>
              </w:rPr>
            </w:pPr>
            <w:r>
              <w:rPr>
                <w:rFonts w:hint="eastAsia" w:ascii="宋体" w:hAnsi="宋体"/>
                <w:sz w:val="21"/>
                <w:szCs w:val="21"/>
              </w:rPr>
              <w:t>增加故障状态上报总控接口；</w:t>
            </w:r>
          </w:p>
          <w:p>
            <w:pPr>
              <w:pStyle w:val="32"/>
              <w:numPr>
                <w:ilvl w:val="0"/>
                <w:numId w:val="4"/>
              </w:numPr>
              <w:spacing w:line="240" w:lineRule="auto"/>
              <w:ind w:firstLineChars="0"/>
              <w:rPr>
                <w:rFonts w:ascii="宋体" w:hAnsi="宋体"/>
                <w:sz w:val="21"/>
                <w:szCs w:val="21"/>
              </w:rPr>
            </w:pPr>
            <w:r>
              <w:rPr>
                <w:rFonts w:hint="eastAsia" w:ascii="宋体" w:hAnsi="宋体"/>
                <w:sz w:val="21"/>
                <w:szCs w:val="21"/>
              </w:rPr>
              <w:t>增加大件定位巡边相关操作接口；</w:t>
            </w:r>
          </w:p>
          <w:p>
            <w:pPr>
              <w:pStyle w:val="32"/>
              <w:numPr>
                <w:ilvl w:val="0"/>
                <w:numId w:val="4"/>
              </w:numPr>
              <w:spacing w:line="240" w:lineRule="auto"/>
              <w:ind w:firstLineChars="0"/>
              <w:rPr>
                <w:rFonts w:ascii="宋体" w:hAnsi="宋体"/>
                <w:sz w:val="21"/>
                <w:szCs w:val="21"/>
              </w:rPr>
            </w:pPr>
            <w:r>
              <w:rPr>
                <w:rFonts w:hint="eastAsia" w:ascii="宋体" w:hAnsi="宋体"/>
                <w:sz w:val="21"/>
                <w:szCs w:val="21"/>
              </w:rPr>
              <w:t>调整单个机器人暂停恢复接口，以及新增功能区的急停接口，去掉了功能区暂停接口；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25</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rPr>
              <w:t>去掉伺服设置接口</w:t>
            </w:r>
            <w:r>
              <w:rPr>
                <w:rFonts w:hint="eastAsia" w:ascii="宋体" w:hAnsi="宋体"/>
                <w:sz w:val="21"/>
                <w:szCs w:val="21"/>
                <w:lang w:eastAsia="zh-CN"/>
              </w:rPr>
              <w:t>；</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视觉状态接口返回状态，调整为1：正常，2：异常</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故障上报总控接口，新增故障和未知模块</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料框摞相关接口调整，改物料编码为摞ID</w:t>
            </w:r>
          </w:p>
        </w:tc>
        <w:tc>
          <w:tcPr>
            <w:tcW w:w="1418" w:type="dxa"/>
          </w:tcPr>
          <w:p>
            <w:pPr>
              <w:spacing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2021-05-11</w:t>
            </w:r>
          </w:p>
        </w:tc>
        <w:tc>
          <w:tcPr>
            <w:tcW w:w="1297" w:type="dxa"/>
          </w:tcPr>
          <w:p>
            <w:pPr>
              <w:spacing w:line="240" w:lineRule="auto"/>
              <w:ind w:firstLine="480"/>
              <w:jc w:val="center"/>
              <w:rPr>
                <w:rFonts w:hint="default" w:ascii="宋体" w:hAnsi="宋体" w:eastAsia="宋体"/>
                <w:lang w:val="en-US" w:eastAsia="zh-CN"/>
              </w:rPr>
            </w:pPr>
            <w:r>
              <w:rPr>
                <w:rFonts w:hint="eastAsia" w:ascii="宋体" w:hAnsi="宋体"/>
                <w:lang w:val="en-US" w:eastAsia="zh-CN"/>
              </w:rPr>
              <w:t>V5.9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eastAsia="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sz w:val="21"/>
                <w:szCs w:val="21"/>
                <w:lang w:val="en-US" w:eastAsia="zh-CN"/>
              </w:rPr>
            </w:pPr>
            <w:r>
              <w:rPr>
                <w:rFonts w:hint="eastAsia" w:ascii="宋体" w:hAnsi="宋体"/>
                <w:sz w:val="21"/>
                <w:szCs w:val="21"/>
                <w:lang w:val="en-US" w:eastAsia="zh-CN"/>
              </w:rPr>
              <w:t>1、因考虑二次分拣一拖三情况，当前装框进度、摞高设置、摞数据查询接口增加location参数；</w:t>
            </w:r>
          </w:p>
          <w:p>
            <w:pPr>
              <w:pStyle w:val="32"/>
              <w:numPr>
                <w:ilvl w:val="0"/>
                <w:numId w:val="0"/>
              </w:numPr>
              <w:spacing w:line="240" w:lineRule="auto"/>
              <w:rPr>
                <w:rFonts w:hint="default" w:ascii="宋体" w:hAnsi="宋体"/>
                <w:sz w:val="21"/>
                <w:szCs w:val="21"/>
                <w:lang w:val="en-US" w:eastAsia="zh-CN"/>
              </w:rPr>
            </w:pPr>
            <w:r>
              <w:rPr>
                <w:rFonts w:hint="eastAsia" w:ascii="宋体" w:hAnsi="宋体"/>
                <w:sz w:val="21"/>
                <w:szCs w:val="21"/>
                <w:lang w:val="en-US" w:eastAsia="zh-CN"/>
              </w:rPr>
              <w:t>2、二次分拣区单个机器人复位和启动接口增加location参数；</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2021-05-12</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sz w:val="21"/>
                <w:szCs w:val="21"/>
                <w:lang w:val="en-US" w:eastAsia="zh-CN"/>
              </w:rPr>
            </w:pPr>
            <w:r>
              <w:rPr>
                <w:rFonts w:hint="eastAsia" w:ascii="宋体" w:hAnsi="宋体"/>
                <w:sz w:val="21"/>
                <w:szCs w:val="21"/>
                <w:lang w:val="en-US" w:eastAsia="zh-CN"/>
              </w:rPr>
              <w:t>1、二次分拣增加视觉拍照图片接口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2021-05-24</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eastAsia="宋体" w:cstheme="minorBidi"/>
                <w:sz w:val="21"/>
                <w:szCs w:val="21"/>
                <w:lang w:val="en-US" w:eastAsia="zh-CN" w:bidi="ar-SA"/>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w:t>
            </w:r>
            <w:r>
              <w:rPr>
                <w:rFonts w:hint="eastAsia" w:ascii="宋体" w:hAnsi="宋体" w:eastAsia="宋体" w:cstheme="minorBidi"/>
                <w:sz w:val="21"/>
                <w:szCs w:val="21"/>
                <w:lang w:val="en-US" w:eastAsia="zh-CN" w:bidi="ar-SA"/>
              </w:rPr>
              <w:t>大件一次流料信号</w:t>
            </w:r>
            <w:r>
              <w:rPr>
                <w:rFonts w:hint="eastAsia" w:ascii="宋体" w:hAnsi="宋体" w:cstheme="minorBidi"/>
                <w:sz w:val="21"/>
                <w:szCs w:val="21"/>
                <w:lang w:val="en-US" w:eastAsia="zh-CN" w:bidi="ar-SA"/>
              </w:rPr>
              <w:t>增加厚度字段</w:t>
            </w:r>
          </w:p>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2、操作状态报工接口，location增加定义</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3、WEB新增信号数据查询接口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2021-06-28</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1、基础数据交互模块，增加唯一编号，解决重复下发问题</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2021-06-29</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1、增加机器人(桁架)暂停状态；</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2021-06-30</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1、喷码数据报工接口调整，增加喷码内容</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1、大件一次流料信号，请求参数增加钢板编号字段，去掉厚度参数字段</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2021-07-06</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1、增加皮带线控制接口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2021-07-07</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1、功能区强制完成接口，增加字段判定是否通知清数据</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1、增加零件厚度查询接口；</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2、增加钢板状态更新接口；—混拣上报；</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3、增加大件指定零件抓取相关接口；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2021-07-18</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1、大件一次增加模式切换相关接口；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2021-07-19</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1、增加板链线相关查询和操作接口；</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2、大件一次获取定位寻边数据接口增加两图片地址；</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2021-07-25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1、喷码区增加最近分拣的套料图集合；</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2、大件喷码和大件码盘到位信号接口，增加厚度；</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2021-07-27</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1、修改大件喷码和大件码盘到位信号接口，给出准确信息</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2021-08-03</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1、增加混拣区钢板位置上报接口，修改大件到位信号接口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2021-08-04</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1、增肌总控下发二次分拣零件集合的接口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2021-08-13</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1、大件喷码区和大件码盘区的到位信号接口增加数据下发</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2021-08-25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1、增加混拣区机器人复位接口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2021-08-26</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1、增加混拣区零件跟踪报工接口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2021-08-31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1、二次分拣零件跟踪实现，11.3增加参数</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2021-08-31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spacing w:line="240" w:lineRule="auto"/>
              <w:ind w:firstLine="420" w:firstLineChars="20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vAlign w:val="top"/>
          </w:tcPr>
          <w:p>
            <w:pPr>
              <w:pStyle w:val="32"/>
              <w:numPr>
                <w:ilvl w:val="0"/>
                <w:numId w:val="0"/>
              </w:numPr>
              <w:spacing w:line="240" w:lineRule="auto"/>
              <w:ind w:left="0" w:leftChars="0" w:firstLine="0" w:firstLineChars="0"/>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1、大件分拣区停止移动判定接口</w:t>
            </w:r>
          </w:p>
        </w:tc>
        <w:tc>
          <w:tcPr>
            <w:tcW w:w="1418" w:type="dxa"/>
            <w:vAlign w:val="top"/>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2021-09-09</w:t>
            </w:r>
          </w:p>
        </w:tc>
        <w:tc>
          <w:tcPr>
            <w:tcW w:w="1297" w:type="dxa"/>
            <w:vAlign w:val="top"/>
          </w:tcPr>
          <w:p>
            <w:pPr>
              <w:spacing w:line="240" w:lineRule="auto"/>
              <w:ind w:firstLine="480" w:firstLineChars="200"/>
              <w:jc w:val="center"/>
              <w:rPr>
                <w:rFonts w:hint="default" w:ascii="宋体" w:hAnsi="宋体"/>
                <w:lang w:val="en-US" w:eastAsia="zh-CN"/>
              </w:rPr>
            </w:pPr>
            <w:r>
              <w:rPr>
                <w:rFonts w:hint="eastAsia" w:ascii="宋体" w:hAnsi="宋体"/>
                <w:lang w:val="en-US" w:eastAsia="zh-CN"/>
              </w:rPr>
              <w:t>V8.0</w:t>
            </w:r>
          </w:p>
        </w:tc>
      </w:tr>
    </w:tbl>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firstLine="803"/>
        <w:jc w:val="center"/>
        <w:rPr>
          <w:rFonts w:ascii="宋体" w:hAnsi="宋体"/>
          <w:b/>
          <w:sz w:val="40"/>
        </w:rPr>
      </w:pPr>
    </w:p>
    <w:p>
      <w:pPr>
        <w:spacing w:line="240" w:lineRule="auto"/>
        <w:ind w:left="0" w:leftChars="0" w:firstLine="0" w:firstLineChars="0"/>
        <w:jc w:val="both"/>
        <w:rPr>
          <w:rFonts w:ascii="宋体" w:hAnsi="宋体"/>
          <w:b/>
          <w:sz w:val="40"/>
        </w:rPr>
      </w:pPr>
    </w:p>
    <w:p>
      <w:pPr>
        <w:spacing w:line="240" w:lineRule="auto"/>
        <w:ind w:firstLine="803"/>
        <w:jc w:val="center"/>
        <w:rPr>
          <w:rFonts w:ascii="宋体" w:hAnsi="宋体"/>
          <w:b/>
          <w:sz w:val="40"/>
        </w:rPr>
      </w:pPr>
    </w:p>
    <w:sdt>
      <w:sdtPr>
        <w:rPr>
          <w:rFonts w:ascii="宋体" w:hAnsi="宋体"/>
          <w:b/>
          <w:bCs/>
          <w:sz w:val="44"/>
          <w:szCs w:val="44"/>
        </w:rPr>
        <w:id w:val="147460645"/>
        <w15:color w:val="DBDBDB"/>
        <w:docPartObj>
          <w:docPartGallery w:val="Table of Contents"/>
          <w:docPartUnique/>
        </w:docPartObj>
      </w:sdtPr>
      <w:sdtEndPr>
        <w:rPr>
          <w:rFonts w:ascii="宋体" w:hAnsi="宋体"/>
          <w:b/>
          <w:bCs/>
          <w:sz w:val="44"/>
          <w:szCs w:val="44"/>
        </w:rPr>
      </w:sdtEndPr>
      <w:sdtContent>
        <w:p>
          <w:pPr>
            <w:spacing w:line="240" w:lineRule="auto"/>
            <w:ind w:firstLine="0" w:firstLineChars="0"/>
            <w:jc w:val="center"/>
            <w:rPr>
              <w:rFonts w:ascii="宋体" w:hAnsi="宋体"/>
              <w:b/>
              <w:bCs/>
              <w:sz w:val="44"/>
              <w:szCs w:val="44"/>
            </w:rPr>
          </w:pPr>
          <w:r>
            <w:rPr>
              <w:rFonts w:ascii="宋体" w:hAnsi="宋体"/>
              <w:b/>
              <w:bCs/>
              <w:sz w:val="44"/>
              <w:szCs w:val="44"/>
            </w:rPr>
            <w:t>目录</w:t>
          </w:r>
        </w:p>
        <w:p>
          <w:pPr>
            <w:pStyle w:val="14"/>
            <w:tabs>
              <w:tab w:val="right" w:leader="dot" w:pos="10800"/>
            </w:tabs>
          </w:pPr>
          <w:r>
            <w:rPr>
              <w:rFonts w:ascii="宋体" w:hAnsi="宋体"/>
            </w:rPr>
            <w:fldChar w:fldCharType="begin"/>
          </w:r>
          <w:r>
            <w:rPr>
              <w:rFonts w:ascii="宋体" w:hAnsi="宋体"/>
            </w:rPr>
            <w:instrText xml:space="preserve">TOC \o "1-3" \h \u </w:instrText>
          </w:r>
          <w:r>
            <w:rPr>
              <w:rFonts w:ascii="宋体" w:hAnsi="宋体"/>
            </w:rPr>
            <w:fldChar w:fldCharType="separate"/>
          </w:r>
          <w:r>
            <w:rPr>
              <w:rFonts w:ascii="宋体" w:hAnsi="宋体"/>
            </w:rPr>
            <w:fldChar w:fldCharType="begin"/>
          </w:r>
          <w:r>
            <w:rPr>
              <w:rFonts w:ascii="宋体" w:hAnsi="宋体"/>
            </w:rPr>
            <w:instrText xml:space="preserve"> HYPERLINK \l _Toc8131 </w:instrText>
          </w:r>
          <w:r>
            <w:rPr>
              <w:rFonts w:ascii="宋体" w:hAnsi="宋体"/>
            </w:rPr>
            <w:fldChar w:fldCharType="separate"/>
          </w:r>
          <w:r>
            <w:rPr>
              <w:rFonts w:ascii="宋体" w:hAnsi="宋体" w:eastAsia="宋体"/>
            </w:rPr>
            <w:t xml:space="preserve">一、 </w:t>
          </w:r>
          <w:r>
            <w:rPr>
              <w:rFonts w:hint="eastAsia" w:ascii="宋体" w:hAnsi="宋体" w:eastAsia="宋体"/>
            </w:rPr>
            <w:t>用途说明</w:t>
          </w:r>
          <w:r>
            <w:tab/>
          </w:r>
          <w:r>
            <w:fldChar w:fldCharType="begin"/>
          </w:r>
          <w:r>
            <w:instrText xml:space="preserve"> PAGEREF _Toc8131 \h </w:instrText>
          </w:r>
          <w:r>
            <w:fldChar w:fldCharType="separate"/>
          </w:r>
          <w:r>
            <w:t>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_Toc5870 </w:instrText>
          </w:r>
          <w:r>
            <w:rPr>
              <w:rFonts w:ascii="宋体" w:hAnsi="宋体"/>
            </w:rPr>
            <w:fldChar w:fldCharType="separate"/>
          </w:r>
          <w:r>
            <w:rPr>
              <w:rFonts w:ascii="宋体" w:hAnsi="宋体" w:eastAsia="宋体"/>
            </w:rPr>
            <w:t xml:space="preserve">二、 </w:t>
          </w:r>
          <w:r>
            <w:rPr>
              <w:rFonts w:hint="eastAsia" w:ascii="宋体" w:hAnsi="宋体" w:eastAsia="宋体"/>
            </w:rPr>
            <w:t>格式说明</w:t>
          </w:r>
          <w:r>
            <w:tab/>
          </w:r>
          <w:r>
            <w:fldChar w:fldCharType="begin"/>
          </w:r>
          <w:r>
            <w:instrText xml:space="preserve"> PAGEREF _Toc5870 \h </w:instrText>
          </w:r>
          <w:r>
            <w:fldChar w:fldCharType="separate"/>
          </w:r>
          <w:r>
            <w:t>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_Toc8265 </w:instrText>
          </w:r>
          <w:r>
            <w:rPr>
              <w:rFonts w:ascii="宋体" w:hAnsi="宋体"/>
            </w:rPr>
            <w:fldChar w:fldCharType="separate"/>
          </w:r>
          <w:r>
            <w:rPr>
              <w:rFonts w:ascii="宋体" w:hAnsi="宋体" w:eastAsia="宋体"/>
            </w:rPr>
            <w:t xml:space="preserve">三、 </w:t>
          </w:r>
          <w:r>
            <w:rPr>
              <w:rFonts w:hint="eastAsia" w:ascii="宋体" w:hAnsi="宋体" w:eastAsia="宋体"/>
            </w:rPr>
            <w:t>接口说明</w:t>
          </w:r>
          <w:r>
            <w:tab/>
          </w:r>
          <w:r>
            <w:fldChar w:fldCharType="begin"/>
          </w:r>
          <w:r>
            <w:instrText xml:space="preserve"> PAGEREF _Toc8265 \h </w:instrText>
          </w:r>
          <w:r>
            <w:fldChar w:fldCharType="separate"/>
          </w:r>
          <w:r>
            <w:t>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_Toc16148 </w:instrText>
          </w:r>
          <w:r>
            <w:rPr>
              <w:rFonts w:ascii="宋体" w:hAnsi="宋体"/>
            </w:rPr>
            <w:fldChar w:fldCharType="separate"/>
          </w:r>
          <w:r>
            <w:rPr>
              <w:rFonts w:hint="eastAsia" w:ascii="宋体" w:hAnsi="宋体" w:eastAsia="宋体"/>
              <w:szCs w:val="30"/>
            </w:rPr>
            <w:t>3.1 各大功能区编码(建议参照表格，也可自行定义</w:t>
          </w:r>
          <w:r>
            <w:rPr>
              <w:rFonts w:ascii="宋体" w:hAnsi="宋体" w:eastAsia="宋体"/>
              <w:szCs w:val="30"/>
            </w:rPr>
            <w:t>)</w:t>
          </w:r>
          <w:r>
            <w:tab/>
          </w:r>
          <w:r>
            <w:fldChar w:fldCharType="begin"/>
          </w:r>
          <w:r>
            <w:instrText xml:space="preserve"> PAGEREF _Toc16148 \h </w:instrText>
          </w:r>
          <w:r>
            <w:fldChar w:fldCharType="separate"/>
          </w:r>
          <w:r>
            <w:t>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_Toc23496 </w:instrText>
          </w:r>
          <w:r>
            <w:rPr>
              <w:rFonts w:ascii="宋体" w:hAnsi="宋体"/>
            </w:rPr>
            <w:fldChar w:fldCharType="separate"/>
          </w:r>
          <w:r>
            <w:rPr>
              <w:rFonts w:hint="eastAsia" w:ascii="宋体" w:hAnsi="宋体" w:eastAsia="宋体"/>
              <w:szCs w:val="30"/>
            </w:rPr>
            <w:t>3.2 接口地址编码</w:t>
          </w:r>
          <w:r>
            <w:tab/>
          </w:r>
          <w:r>
            <w:fldChar w:fldCharType="begin"/>
          </w:r>
          <w:r>
            <w:instrText xml:space="preserve"> PAGEREF _Toc23496 \h </w:instrText>
          </w:r>
          <w:r>
            <w:fldChar w:fldCharType="separate"/>
          </w:r>
          <w:r>
            <w:t>10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_Toc23906 </w:instrText>
          </w:r>
          <w:r>
            <w:rPr>
              <w:rFonts w:ascii="宋体" w:hAnsi="宋体"/>
            </w:rPr>
            <w:fldChar w:fldCharType="separate"/>
          </w:r>
          <w:r>
            <w:rPr>
              <w:rFonts w:hint="eastAsia" w:ascii="宋体" w:hAnsi="宋体" w:eastAsia="宋体"/>
              <w:szCs w:val="30"/>
            </w:rPr>
            <w:t>3.3 接口流程说明</w:t>
          </w:r>
          <w:r>
            <w:tab/>
          </w:r>
          <w:r>
            <w:fldChar w:fldCharType="begin"/>
          </w:r>
          <w:r>
            <w:instrText xml:space="preserve"> PAGEREF _Toc23906 \h </w:instrText>
          </w:r>
          <w:r>
            <w:fldChar w:fldCharType="separate"/>
          </w:r>
          <w:r>
            <w:t>10</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_Toc18600 </w:instrText>
          </w:r>
          <w:r>
            <w:rPr>
              <w:rFonts w:ascii="宋体" w:hAnsi="宋体"/>
            </w:rPr>
            <w:fldChar w:fldCharType="separate"/>
          </w:r>
          <w:r>
            <w:rPr>
              <w:rFonts w:ascii="宋体" w:hAnsi="宋体" w:eastAsia="宋体"/>
            </w:rPr>
            <w:t xml:space="preserve">四、 </w:t>
          </w:r>
          <w:r>
            <w:rPr>
              <w:rFonts w:hint="eastAsia" w:ascii="宋体" w:hAnsi="宋体" w:eastAsia="宋体"/>
            </w:rPr>
            <w:t>基础数据交互</w:t>
          </w:r>
          <w:r>
            <w:tab/>
          </w:r>
          <w:r>
            <w:fldChar w:fldCharType="begin"/>
          </w:r>
          <w:r>
            <w:instrText xml:space="preserve"> PAGEREF _Toc18600 \h </w:instrText>
          </w:r>
          <w:r>
            <w:fldChar w:fldCharType="separate"/>
          </w:r>
          <w:r>
            <w:t>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_Toc4361 </w:instrText>
          </w:r>
          <w:r>
            <w:rPr>
              <w:rFonts w:ascii="宋体" w:hAnsi="宋体"/>
            </w:rPr>
            <w:fldChar w:fldCharType="separate"/>
          </w:r>
          <w:r>
            <w:rPr>
              <w:rFonts w:hint="default" w:ascii="宋体" w:hAnsi="宋体" w:eastAsia="宋体"/>
              <w:szCs w:val="30"/>
            </w:rPr>
            <w:t xml:space="preserve">4.1 </w:t>
          </w:r>
          <w:r>
            <w:rPr>
              <w:rFonts w:hint="eastAsia" w:ascii="宋体" w:hAnsi="宋体" w:eastAsia="宋体"/>
              <w:szCs w:val="30"/>
            </w:rPr>
            <w:t>接收套料图数据（浩楠提供）</w:t>
          </w:r>
          <w:r>
            <w:tab/>
          </w:r>
          <w:r>
            <w:fldChar w:fldCharType="begin"/>
          </w:r>
          <w:r>
            <w:instrText xml:space="preserve"> PAGEREF _Toc4361 \h </w:instrText>
          </w:r>
          <w:r>
            <w:fldChar w:fldCharType="separate"/>
          </w:r>
          <w:r>
            <w:t>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_Toc18936 </w:instrText>
          </w:r>
          <w:r>
            <w:rPr>
              <w:rFonts w:ascii="宋体" w:hAnsi="宋体"/>
            </w:rPr>
            <w:fldChar w:fldCharType="separate"/>
          </w:r>
          <w:r>
            <w:rPr>
              <w:rFonts w:hint="default" w:ascii="宋体" w:hAnsi="宋体" w:eastAsia="宋体"/>
              <w:szCs w:val="30"/>
            </w:rPr>
            <w:t xml:space="preserve">4.2 </w:t>
          </w:r>
          <w:r>
            <w:rPr>
              <w:rFonts w:hint="eastAsia" w:ascii="宋体" w:hAnsi="宋体" w:eastAsia="宋体"/>
              <w:szCs w:val="30"/>
            </w:rPr>
            <w:t>接收套料图解析结果（总控提供）</w:t>
          </w:r>
          <w:r>
            <w:tab/>
          </w:r>
          <w:r>
            <w:fldChar w:fldCharType="begin"/>
          </w:r>
          <w:r>
            <w:instrText xml:space="preserve"> PAGEREF _Toc18936 \h </w:instrText>
          </w:r>
          <w:r>
            <w:fldChar w:fldCharType="separate"/>
          </w:r>
          <w:r>
            <w:t>12</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_Toc5861 </w:instrText>
          </w:r>
          <w:r>
            <w:rPr>
              <w:rFonts w:ascii="宋体" w:hAnsi="宋体"/>
            </w:rPr>
            <w:fldChar w:fldCharType="separate"/>
          </w:r>
          <w:r>
            <w:rPr>
              <w:rFonts w:ascii="宋体" w:hAnsi="宋体" w:eastAsia="宋体"/>
            </w:rPr>
            <w:t xml:space="preserve">五、 </w:t>
          </w:r>
          <w:r>
            <w:rPr>
              <w:rFonts w:hint="eastAsia" w:ascii="宋体" w:hAnsi="宋体" w:eastAsia="宋体"/>
            </w:rPr>
            <w:t>各功能区总体交互（各功能区负责人提供）</w:t>
          </w:r>
          <w:r>
            <w:tab/>
          </w:r>
          <w:r>
            <w:fldChar w:fldCharType="begin"/>
          </w:r>
          <w:r>
            <w:instrText xml:space="preserve"> PAGEREF _Toc5861 \h </w:instrText>
          </w:r>
          <w:r>
            <w:fldChar w:fldCharType="separate"/>
          </w:r>
          <w:r>
            <w:t>14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_Toc32549 </w:instrText>
          </w:r>
          <w:r>
            <w:rPr>
              <w:rFonts w:ascii="宋体" w:hAnsi="宋体"/>
            </w:rPr>
            <w:fldChar w:fldCharType="separate"/>
          </w:r>
          <w:r>
            <w:rPr>
              <w:rFonts w:hint="default" w:ascii="宋体" w:hAnsi="宋体" w:eastAsia="宋体"/>
              <w:szCs w:val="30"/>
            </w:rPr>
            <w:t xml:space="preserve">5.1 </w:t>
          </w:r>
          <w:r>
            <w:rPr>
              <w:rFonts w:hint="eastAsia" w:ascii="宋体" w:hAnsi="宋体" w:eastAsia="宋体"/>
              <w:szCs w:val="30"/>
            </w:rPr>
            <w:t>故障状态上报总控</w:t>
          </w:r>
          <w:r>
            <w:tab/>
          </w:r>
          <w:r>
            <w:fldChar w:fldCharType="begin"/>
          </w:r>
          <w:r>
            <w:instrText xml:space="preserve"> PAGEREF _Toc32549 \h </w:instrText>
          </w:r>
          <w:r>
            <w:fldChar w:fldCharType="separate"/>
          </w:r>
          <w:r>
            <w:t>14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_Toc30395 </w:instrText>
          </w:r>
          <w:r>
            <w:rPr>
              <w:rFonts w:ascii="宋体" w:hAnsi="宋体"/>
            </w:rPr>
            <w:fldChar w:fldCharType="separate"/>
          </w:r>
          <w:r>
            <w:rPr>
              <w:rFonts w:hint="default" w:ascii="宋体" w:hAnsi="宋体" w:eastAsia="宋体"/>
              <w:szCs w:val="30"/>
            </w:rPr>
            <w:t xml:space="preserve">5.2 </w:t>
          </w:r>
          <w:r>
            <w:rPr>
              <w:rFonts w:hint="eastAsia" w:ascii="宋体" w:hAnsi="宋体" w:eastAsia="宋体"/>
              <w:szCs w:val="30"/>
            </w:rPr>
            <w:t>机器人（桁架）状态</w:t>
          </w:r>
          <w:r>
            <w:tab/>
          </w:r>
          <w:r>
            <w:fldChar w:fldCharType="begin"/>
          </w:r>
          <w:r>
            <w:instrText xml:space="preserve"> PAGEREF _Toc30395 \h </w:instrText>
          </w:r>
          <w:r>
            <w:fldChar w:fldCharType="separate"/>
          </w:r>
          <w:r>
            <w:t>16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_Toc26278 </w:instrText>
          </w:r>
          <w:r>
            <w:rPr>
              <w:rFonts w:ascii="宋体" w:hAnsi="宋体"/>
            </w:rPr>
            <w:fldChar w:fldCharType="separate"/>
          </w:r>
          <w:r>
            <w:rPr>
              <w:rFonts w:hint="default" w:ascii="宋体" w:hAnsi="宋体" w:eastAsia="宋体"/>
              <w:szCs w:val="30"/>
            </w:rPr>
            <w:t xml:space="preserve">5.3 </w:t>
          </w:r>
          <w:r>
            <w:rPr>
              <w:rFonts w:hint="eastAsia" w:ascii="宋体" w:hAnsi="宋体" w:eastAsia="宋体"/>
              <w:szCs w:val="30"/>
            </w:rPr>
            <w:t>暂停机器人（桁架）</w:t>
          </w:r>
          <w:r>
            <w:tab/>
          </w:r>
          <w:r>
            <w:fldChar w:fldCharType="begin"/>
          </w:r>
          <w:r>
            <w:instrText xml:space="preserve"> PAGEREF _Toc26278 \h </w:instrText>
          </w:r>
          <w:r>
            <w:fldChar w:fldCharType="separate"/>
          </w:r>
          <w:r>
            <w:t>17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_Toc7119 </w:instrText>
          </w:r>
          <w:r>
            <w:rPr>
              <w:rFonts w:ascii="宋体" w:hAnsi="宋体"/>
            </w:rPr>
            <w:fldChar w:fldCharType="separate"/>
          </w:r>
          <w:r>
            <w:rPr>
              <w:rFonts w:hint="default" w:ascii="宋体" w:hAnsi="宋体" w:eastAsia="宋体"/>
              <w:szCs w:val="30"/>
            </w:rPr>
            <w:t xml:space="preserve">5.4 </w:t>
          </w:r>
          <w:r>
            <w:rPr>
              <w:rFonts w:hint="eastAsia" w:ascii="宋体" w:hAnsi="宋体" w:eastAsia="宋体"/>
              <w:szCs w:val="30"/>
            </w:rPr>
            <w:t>恢复机器人（桁架）</w:t>
          </w:r>
          <w:r>
            <w:tab/>
          </w:r>
          <w:r>
            <w:fldChar w:fldCharType="begin"/>
          </w:r>
          <w:r>
            <w:instrText xml:space="preserve"> PAGEREF _Toc7119 \h </w:instrText>
          </w:r>
          <w:r>
            <w:fldChar w:fldCharType="separate"/>
          </w:r>
          <w:r>
            <w:t>18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_Toc4812 </w:instrText>
          </w:r>
          <w:r>
            <w:rPr>
              <w:rFonts w:ascii="宋体" w:hAnsi="宋体"/>
            </w:rPr>
            <w:fldChar w:fldCharType="separate"/>
          </w:r>
          <w:r>
            <w:rPr>
              <w:rFonts w:hint="default" w:ascii="宋体" w:hAnsi="宋体" w:eastAsia="宋体"/>
              <w:szCs w:val="30"/>
            </w:rPr>
            <w:t xml:space="preserve">5.5 </w:t>
          </w:r>
          <w:r>
            <w:rPr>
              <w:rFonts w:hint="eastAsia" w:ascii="宋体" w:hAnsi="宋体" w:eastAsia="宋体"/>
              <w:szCs w:val="30"/>
            </w:rPr>
            <w:t>视觉状态</w:t>
          </w:r>
          <w:r>
            <w:tab/>
          </w:r>
          <w:r>
            <w:fldChar w:fldCharType="begin"/>
          </w:r>
          <w:r>
            <w:instrText xml:space="preserve"> PAGEREF _Toc4812 \h </w:instrText>
          </w:r>
          <w:r>
            <w:fldChar w:fldCharType="separate"/>
          </w:r>
          <w:r>
            <w:t>19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_Toc15063 </w:instrText>
          </w:r>
          <w:r>
            <w:rPr>
              <w:rFonts w:ascii="宋体" w:hAnsi="宋体"/>
            </w:rPr>
            <w:fldChar w:fldCharType="separate"/>
          </w:r>
          <w:r>
            <w:rPr>
              <w:rFonts w:hint="default" w:ascii="宋体" w:hAnsi="宋体" w:eastAsia="宋体"/>
              <w:szCs w:val="30"/>
            </w:rPr>
            <w:t xml:space="preserve">5.6 </w:t>
          </w:r>
          <w:r>
            <w:rPr>
              <w:rFonts w:hint="eastAsia" w:ascii="宋体" w:hAnsi="宋体" w:eastAsia="宋体"/>
              <w:szCs w:val="30"/>
            </w:rPr>
            <w:t>PLC状态</w:t>
          </w:r>
          <w:r>
            <w:tab/>
          </w:r>
          <w:r>
            <w:fldChar w:fldCharType="begin"/>
          </w:r>
          <w:r>
            <w:instrText xml:space="preserve"> PAGEREF _Toc15063 \h </w:instrText>
          </w:r>
          <w:r>
            <w:fldChar w:fldCharType="separate"/>
          </w:r>
          <w:r>
            <w:t>20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_Toc27227 </w:instrText>
          </w:r>
          <w:r>
            <w:rPr>
              <w:rFonts w:ascii="宋体" w:hAnsi="宋体"/>
            </w:rPr>
            <w:fldChar w:fldCharType="separate"/>
          </w:r>
          <w:r>
            <w:rPr>
              <w:rFonts w:hint="default" w:ascii="宋体" w:hAnsi="宋体" w:eastAsia="宋体"/>
              <w:szCs w:val="30"/>
            </w:rPr>
            <w:t xml:space="preserve">5.7 </w:t>
          </w:r>
          <w:r>
            <w:rPr>
              <w:rFonts w:hint="eastAsia" w:ascii="宋体" w:hAnsi="宋体" w:eastAsia="宋体"/>
              <w:szCs w:val="30"/>
            </w:rPr>
            <w:t>大/小件砂光机状态</w:t>
          </w:r>
          <w:r>
            <w:tab/>
          </w:r>
          <w:r>
            <w:fldChar w:fldCharType="begin"/>
          </w:r>
          <w:r>
            <w:instrText xml:space="preserve"> PAGEREF _Toc27227 \h </w:instrText>
          </w:r>
          <w:r>
            <w:fldChar w:fldCharType="separate"/>
          </w:r>
          <w:r>
            <w:t>21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_Toc14547 </w:instrText>
          </w:r>
          <w:r>
            <w:rPr>
              <w:rFonts w:ascii="宋体" w:hAnsi="宋体"/>
            </w:rPr>
            <w:fldChar w:fldCharType="separate"/>
          </w:r>
          <w:r>
            <w:rPr>
              <w:rFonts w:hint="default" w:ascii="宋体" w:hAnsi="宋体" w:eastAsia="宋体"/>
              <w:szCs w:val="30"/>
              <w:lang w:val="en-US"/>
            </w:rPr>
            <w:t xml:space="preserve">5.8 </w:t>
          </w:r>
          <w:r>
            <w:rPr>
              <w:rFonts w:hint="eastAsia" w:ascii="宋体" w:hAnsi="宋体" w:eastAsia="宋体"/>
              <w:szCs w:val="30"/>
            </w:rPr>
            <w:t>更新大</w:t>
          </w:r>
          <w:r>
            <w:rPr>
              <w:rFonts w:hint="eastAsia" w:ascii="宋体" w:hAnsi="宋体" w:eastAsia="宋体"/>
              <w:szCs w:val="30"/>
              <w:lang w:val="en-US"/>
            </w:rPr>
            <w:t>/</w:t>
          </w:r>
          <w:r>
            <w:rPr>
              <w:rFonts w:hint="eastAsia" w:ascii="宋体" w:hAnsi="宋体" w:eastAsia="宋体"/>
              <w:szCs w:val="30"/>
            </w:rPr>
            <w:t>小件砂光机高度</w:t>
          </w:r>
          <w:r>
            <w:tab/>
          </w:r>
          <w:r>
            <w:fldChar w:fldCharType="begin"/>
          </w:r>
          <w:r>
            <w:instrText xml:space="preserve"> PAGEREF _Toc14547 \h </w:instrText>
          </w:r>
          <w:r>
            <w:fldChar w:fldCharType="separate"/>
          </w:r>
          <w:r>
            <w:t>23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_Toc31378 </w:instrText>
          </w:r>
          <w:r>
            <w:rPr>
              <w:rFonts w:ascii="宋体" w:hAnsi="宋体"/>
            </w:rPr>
            <w:fldChar w:fldCharType="separate"/>
          </w:r>
          <w:r>
            <w:rPr>
              <w:rFonts w:hint="default" w:ascii="宋体" w:hAnsi="宋体" w:eastAsia="宋体"/>
              <w:szCs w:val="30"/>
              <w:lang w:val="en-US"/>
            </w:rPr>
            <w:t xml:space="preserve">5.9 </w:t>
          </w:r>
          <w:r>
            <w:rPr>
              <w:rFonts w:hint="eastAsia" w:ascii="宋体" w:hAnsi="宋体" w:eastAsia="宋体"/>
              <w:szCs w:val="30"/>
            </w:rPr>
            <w:t>查询大</w:t>
          </w:r>
          <w:r>
            <w:rPr>
              <w:rFonts w:hint="eastAsia" w:ascii="宋体" w:hAnsi="宋体" w:eastAsia="宋体"/>
              <w:szCs w:val="30"/>
              <w:lang w:val="en-US"/>
            </w:rPr>
            <w:t>/</w:t>
          </w:r>
          <w:r>
            <w:rPr>
              <w:rFonts w:hint="eastAsia" w:ascii="宋体" w:hAnsi="宋体" w:eastAsia="宋体"/>
              <w:szCs w:val="30"/>
            </w:rPr>
            <w:t>小件砂光机高度</w:t>
          </w:r>
          <w:r>
            <w:tab/>
          </w:r>
          <w:r>
            <w:fldChar w:fldCharType="begin"/>
          </w:r>
          <w:r>
            <w:instrText xml:space="preserve"> PAGEREF _Toc31378 \h </w:instrText>
          </w:r>
          <w:r>
            <w:fldChar w:fldCharType="separate"/>
          </w:r>
          <w:r>
            <w:t>24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_Toc8529 </w:instrText>
          </w:r>
          <w:r>
            <w:rPr>
              <w:rFonts w:ascii="宋体" w:hAnsi="宋体"/>
            </w:rPr>
            <w:fldChar w:fldCharType="separate"/>
          </w:r>
          <w:r>
            <w:rPr>
              <w:rFonts w:hint="default" w:ascii="宋体" w:hAnsi="宋体" w:eastAsia="宋体"/>
              <w:szCs w:val="30"/>
              <w:lang w:val="en-US"/>
            </w:rPr>
            <w:t xml:space="preserve">5.10 </w:t>
          </w:r>
          <w:r>
            <w:rPr>
              <w:rFonts w:hint="eastAsia" w:ascii="宋体" w:hAnsi="宋体" w:eastAsia="宋体"/>
              <w:szCs w:val="30"/>
            </w:rPr>
            <w:t>大</w:t>
          </w:r>
          <w:r>
            <w:rPr>
              <w:rFonts w:hint="eastAsia" w:ascii="宋体" w:hAnsi="宋体" w:eastAsia="宋体"/>
              <w:szCs w:val="30"/>
              <w:lang w:val="en-US"/>
            </w:rPr>
            <w:t>/</w:t>
          </w:r>
          <w:r>
            <w:rPr>
              <w:rFonts w:hint="eastAsia" w:ascii="宋体" w:hAnsi="宋体" w:eastAsia="宋体"/>
              <w:szCs w:val="30"/>
            </w:rPr>
            <w:t>小件砂光机重启/关机/开机</w:t>
          </w:r>
          <w:r>
            <w:tab/>
          </w:r>
          <w:r>
            <w:fldChar w:fldCharType="begin"/>
          </w:r>
          <w:r>
            <w:instrText xml:space="preserve"> PAGEREF _Toc8529 \h </w:instrText>
          </w:r>
          <w:r>
            <w:fldChar w:fldCharType="separate"/>
          </w:r>
          <w:r>
            <w:t>25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_Toc20172 </w:instrText>
          </w:r>
          <w:r>
            <w:rPr>
              <w:rFonts w:ascii="宋体" w:hAnsi="宋体"/>
            </w:rPr>
            <w:fldChar w:fldCharType="separate"/>
          </w:r>
          <w:r>
            <w:rPr>
              <w:rFonts w:hint="default" w:ascii="宋体" w:hAnsi="宋体" w:eastAsia="宋体"/>
              <w:szCs w:val="30"/>
              <w:lang w:val="en-US"/>
            </w:rPr>
            <w:t xml:space="preserve">5.11 </w:t>
          </w:r>
          <w:r>
            <w:rPr>
              <w:rFonts w:hint="eastAsia" w:ascii="宋体" w:hAnsi="宋体" w:eastAsia="宋体"/>
              <w:szCs w:val="30"/>
            </w:rPr>
            <w:t>电磁抓手全部断磁和开磁</w:t>
          </w:r>
          <w:r>
            <w:tab/>
          </w:r>
          <w:r>
            <w:fldChar w:fldCharType="begin"/>
          </w:r>
          <w:r>
            <w:instrText xml:space="preserve"> PAGEREF _Toc20172 \h </w:instrText>
          </w:r>
          <w:r>
            <w:fldChar w:fldCharType="separate"/>
          </w:r>
          <w:r>
            <w:t>26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_Toc28710 </w:instrText>
          </w:r>
          <w:r>
            <w:rPr>
              <w:rFonts w:ascii="宋体" w:hAnsi="宋体"/>
            </w:rPr>
            <w:fldChar w:fldCharType="separate"/>
          </w:r>
          <w:r>
            <w:rPr>
              <w:rFonts w:hint="default" w:ascii="宋体" w:hAnsi="宋体" w:eastAsia="宋体"/>
              <w:szCs w:val="30"/>
              <w:lang w:val="en-US"/>
            </w:rPr>
            <w:t xml:space="preserve">5.12 </w:t>
          </w:r>
          <w:r>
            <w:rPr>
              <w:rFonts w:hint="eastAsia" w:ascii="宋体" w:hAnsi="宋体" w:eastAsia="宋体"/>
              <w:szCs w:val="30"/>
            </w:rPr>
            <w:t>获取电磁抓手当前开磁点</w:t>
          </w:r>
          <w:r>
            <w:tab/>
          </w:r>
          <w:r>
            <w:fldChar w:fldCharType="begin"/>
          </w:r>
          <w:r>
            <w:instrText xml:space="preserve"> PAGEREF _Toc28710 \h </w:instrText>
          </w:r>
          <w:r>
            <w:fldChar w:fldCharType="separate"/>
          </w:r>
          <w:r>
            <w:t>27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_Toc8679 </w:instrText>
          </w:r>
          <w:r>
            <w:rPr>
              <w:rFonts w:ascii="宋体" w:hAnsi="宋体"/>
            </w:rPr>
            <w:fldChar w:fldCharType="separate"/>
          </w:r>
          <w:r>
            <w:rPr>
              <w:rFonts w:hint="default" w:ascii="宋体" w:hAnsi="宋体" w:eastAsia="宋体"/>
              <w:szCs w:val="30"/>
              <w:lang w:val="en-US"/>
            </w:rPr>
            <w:t xml:space="preserve">5.13 </w:t>
          </w:r>
          <w:r>
            <w:rPr>
              <w:rFonts w:hint="eastAsia" w:ascii="宋体" w:hAnsi="宋体" w:eastAsia="宋体"/>
              <w:szCs w:val="30"/>
            </w:rPr>
            <w:t>发送电磁抓手开磁点</w:t>
          </w:r>
          <w:r>
            <w:tab/>
          </w:r>
          <w:r>
            <w:fldChar w:fldCharType="begin"/>
          </w:r>
          <w:r>
            <w:instrText xml:space="preserve"> PAGEREF _Toc8679 \h </w:instrText>
          </w:r>
          <w:r>
            <w:fldChar w:fldCharType="separate"/>
          </w:r>
          <w:r>
            <w:t>28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_Toc20904 </w:instrText>
          </w:r>
          <w:r>
            <w:rPr>
              <w:rFonts w:ascii="宋体" w:hAnsi="宋体"/>
            </w:rPr>
            <w:fldChar w:fldCharType="separate"/>
          </w:r>
          <w:r>
            <w:rPr>
              <w:rFonts w:hint="default" w:ascii="宋体" w:hAnsi="宋体" w:eastAsia="宋体"/>
              <w:szCs w:val="30"/>
              <w:lang w:val="en-US"/>
            </w:rPr>
            <w:t xml:space="preserve">5.14 </w:t>
          </w:r>
          <w:r>
            <w:rPr>
              <w:rFonts w:hint="eastAsia" w:ascii="宋体" w:hAnsi="宋体" w:eastAsia="宋体"/>
              <w:szCs w:val="30"/>
            </w:rPr>
            <w:t>获取混拣/二次分拣电磁抓手当前伺服</w:t>
          </w:r>
          <w:r>
            <w:tab/>
          </w:r>
          <w:r>
            <w:fldChar w:fldCharType="begin"/>
          </w:r>
          <w:r>
            <w:instrText xml:space="preserve"> PAGEREF _Toc20904 \h </w:instrText>
          </w:r>
          <w:r>
            <w:fldChar w:fldCharType="separate"/>
          </w:r>
          <w:r>
            <w:t>30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_Toc8202 </w:instrText>
          </w:r>
          <w:r>
            <w:rPr>
              <w:rFonts w:ascii="宋体" w:hAnsi="宋体"/>
            </w:rPr>
            <w:fldChar w:fldCharType="separate"/>
          </w:r>
          <w:r>
            <w:rPr>
              <w:rFonts w:hint="default" w:ascii="宋体" w:hAnsi="宋体" w:eastAsia="宋体"/>
              <w:szCs w:val="30"/>
            </w:rPr>
            <w:t xml:space="preserve">5.15 </w:t>
          </w:r>
          <w:r>
            <w:rPr>
              <w:rFonts w:hint="eastAsia" w:ascii="宋体" w:hAnsi="宋体" w:eastAsia="宋体"/>
              <w:szCs w:val="30"/>
            </w:rPr>
            <w:t>功能区重启</w:t>
          </w:r>
          <w:r>
            <w:tab/>
          </w:r>
          <w:r>
            <w:fldChar w:fldCharType="begin"/>
          </w:r>
          <w:r>
            <w:instrText xml:space="preserve"> PAGEREF _Toc8202 \h </w:instrText>
          </w:r>
          <w:r>
            <w:fldChar w:fldCharType="separate"/>
          </w:r>
          <w:r>
            <w:t>31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_Toc21987 </w:instrText>
          </w:r>
          <w:r>
            <w:rPr>
              <w:rFonts w:ascii="宋体" w:hAnsi="宋体"/>
            </w:rPr>
            <w:fldChar w:fldCharType="separate"/>
          </w:r>
          <w:r>
            <w:rPr>
              <w:rFonts w:hint="default" w:ascii="宋体" w:hAnsi="宋体" w:eastAsia="宋体"/>
              <w:szCs w:val="30"/>
            </w:rPr>
            <w:t xml:space="preserve">5.16 </w:t>
          </w:r>
          <w:r>
            <w:rPr>
              <w:rFonts w:hint="eastAsia" w:ascii="宋体" w:hAnsi="宋体" w:eastAsia="宋体"/>
              <w:szCs w:val="30"/>
            </w:rPr>
            <w:t>功能区</w:t>
          </w:r>
          <w:r>
            <w:rPr>
              <w:rFonts w:hint="eastAsia" w:ascii="宋体" w:hAnsi="宋体" w:eastAsia="宋体"/>
              <w:szCs w:val="30"/>
              <w:lang w:val="en-US" w:eastAsia="zh-CN"/>
            </w:rPr>
            <w:t>强制完成</w:t>
          </w:r>
          <w:r>
            <w:tab/>
          </w:r>
          <w:r>
            <w:fldChar w:fldCharType="begin"/>
          </w:r>
          <w:r>
            <w:instrText xml:space="preserve"> PAGEREF _Toc21987 \h </w:instrText>
          </w:r>
          <w:r>
            <w:fldChar w:fldCharType="separate"/>
          </w:r>
          <w:r>
            <w:t>32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_Toc25482 </w:instrText>
          </w:r>
          <w:r>
            <w:rPr>
              <w:rFonts w:ascii="宋体" w:hAnsi="宋体"/>
            </w:rPr>
            <w:fldChar w:fldCharType="separate"/>
          </w:r>
          <w:r>
            <w:rPr>
              <w:rFonts w:hint="default" w:ascii="宋体" w:hAnsi="宋体" w:eastAsia="宋体"/>
              <w:szCs w:val="30"/>
            </w:rPr>
            <w:t xml:space="preserve">5.17 </w:t>
          </w:r>
          <w:r>
            <w:rPr>
              <w:rFonts w:hint="eastAsia" w:ascii="宋体" w:hAnsi="宋体" w:eastAsia="宋体"/>
              <w:szCs w:val="30"/>
            </w:rPr>
            <w:t>功能区急停</w:t>
          </w:r>
          <w:r>
            <w:tab/>
          </w:r>
          <w:r>
            <w:fldChar w:fldCharType="begin"/>
          </w:r>
          <w:r>
            <w:instrText xml:space="preserve"> PAGEREF _Toc25482 \h </w:instrText>
          </w:r>
          <w:r>
            <w:fldChar w:fldCharType="separate"/>
          </w:r>
          <w:r>
            <w:t>33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_Toc13931 </w:instrText>
          </w:r>
          <w:r>
            <w:rPr>
              <w:rFonts w:ascii="宋体" w:hAnsi="宋体"/>
            </w:rPr>
            <w:fldChar w:fldCharType="separate"/>
          </w:r>
          <w:r>
            <w:rPr>
              <w:rFonts w:hint="default" w:ascii="宋体" w:hAnsi="宋体" w:eastAsia="宋体"/>
              <w:szCs w:val="30"/>
            </w:rPr>
            <w:t xml:space="preserve">5.18 </w:t>
          </w:r>
          <w:r>
            <w:rPr>
              <w:rFonts w:hint="eastAsia" w:ascii="宋体" w:hAnsi="宋体" w:eastAsia="宋体"/>
              <w:szCs w:val="30"/>
            </w:rPr>
            <w:t>混拣/大件/码盘区操作状态报工（总控提供）</w:t>
          </w:r>
          <w:r>
            <w:tab/>
          </w:r>
          <w:r>
            <w:fldChar w:fldCharType="begin"/>
          </w:r>
          <w:r>
            <w:instrText xml:space="preserve"> PAGEREF _Toc13931 \h </w:instrText>
          </w:r>
          <w:r>
            <w:fldChar w:fldCharType="separate"/>
          </w:r>
          <w:r>
            <w:t>34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_Toc28153 </w:instrText>
          </w:r>
          <w:r>
            <w:rPr>
              <w:rFonts w:ascii="宋体" w:hAnsi="宋体"/>
            </w:rPr>
            <w:fldChar w:fldCharType="separate"/>
          </w:r>
          <w:r>
            <w:rPr>
              <w:rFonts w:hint="default" w:ascii="宋体" w:hAnsi="宋体" w:eastAsia="宋体"/>
              <w:szCs w:val="30"/>
            </w:rPr>
            <w:t xml:space="preserve">5.19 </w:t>
          </w:r>
          <w:r>
            <w:rPr>
              <w:rFonts w:hint="eastAsia" w:ascii="宋体" w:hAnsi="宋体" w:eastAsia="宋体"/>
              <w:szCs w:val="30"/>
            </w:rPr>
            <w:t>混拣/大件</w:t>
          </w:r>
          <w:r>
            <w:rPr>
              <w:rFonts w:hint="eastAsia" w:ascii="宋体" w:hAnsi="宋体" w:eastAsia="宋体"/>
              <w:szCs w:val="30"/>
              <w:lang w:val="en-US" w:eastAsia="zh-CN"/>
            </w:rPr>
            <w:t>分拣</w:t>
          </w:r>
          <w:r>
            <w:rPr>
              <w:rFonts w:hint="eastAsia" w:ascii="宋体" w:hAnsi="宋体" w:eastAsia="宋体"/>
              <w:szCs w:val="30"/>
            </w:rPr>
            <w:t>零件分拣报工（总控提供）</w:t>
          </w:r>
          <w:r>
            <w:tab/>
          </w:r>
          <w:r>
            <w:fldChar w:fldCharType="begin"/>
          </w:r>
          <w:r>
            <w:instrText xml:space="preserve"> PAGEREF _Toc28153 \h </w:instrText>
          </w:r>
          <w:r>
            <w:fldChar w:fldCharType="separate"/>
          </w:r>
          <w:r>
            <w:t>36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_Toc2991 </w:instrText>
          </w:r>
          <w:r>
            <w:rPr>
              <w:rFonts w:ascii="宋体" w:hAnsi="宋体"/>
            </w:rPr>
            <w:fldChar w:fldCharType="separate"/>
          </w:r>
          <w:r>
            <w:rPr>
              <w:rFonts w:hint="default" w:ascii="宋体" w:hAnsi="宋体" w:eastAsia="宋体"/>
              <w:szCs w:val="30"/>
            </w:rPr>
            <w:t xml:space="preserve">5.20 </w:t>
          </w:r>
          <w:r>
            <w:rPr>
              <w:rFonts w:hint="eastAsia" w:ascii="宋体" w:hAnsi="宋体" w:eastAsia="宋体"/>
              <w:szCs w:val="30"/>
            </w:rPr>
            <w:t>混拣/大件/码盘区接收钢板到位信号</w:t>
          </w:r>
          <w:r>
            <w:tab/>
          </w:r>
          <w:r>
            <w:fldChar w:fldCharType="begin"/>
          </w:r>
          <w:r>
            <w:instrText xml:space="preserve"> PAGEREF _Toc2991 \h </w:instrText>
          </w:r>
          <w:r>
            <w:fldChar w:fldCharType="separate"/>
          </w:r>
          <w:r>
            <w:t>37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_Toc9889 </w:instrText>
          </w:r>
          <w:r>
            <w:rPr>
              <w:rFonts w:ascii="宋体" w:hAnsi="宋体"/>
            </w:rPr>
            <w:fldChar w:fldCharType="separate"/>
          </w:r>
          <w:r>
            <w:rPr>
              <w:rFonts w:hint="default" w:ascii="宋体" w:hAnsi="宋体" w:eastAsia="宋体"/>
              <w:szCs w:val="30"/>
            </w:rPr>
            <w:t xml:space="preserve">5.21 </w:t>
          </w:r>
          <w:r>
            <w:rPr>
              <w:rFonts w:hint="eastAsia" w:ascii="宋体" w:hAnsi="宋体" w:eastAsia="宋体"/>
            </w:rPr>
            <w:t>大件/码盘/二次分拣</w:t>
          </w:r>
          <w:r>
            <w:rPr>
              <w:rFonts w:hint="eastAsia" w:ascii="宋体" w:hAnsi="宋体" w:eastAsia="宋体"/>
              <w:szCs w:val="30"/>
            </w:rPr>
            <w:t>框满报工（总控提供）</w:t>
          </w:r>
          <w:r>
            <w:tab/>
          </w:r>
          <w:r>
            <w:fldChar w:fldCharType="begin"/>
          </w:r>
          <w:r>
            <w:instrText xml:space="preserve"> PAGEREF _Toc9889 \h </w:instrText>
          </w:r>
          <w:r>
            <w:fldChar w:fldCharType="separate"/>
          </w:r>
          <w:r>
            <w:t>39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_Toc30204 </w:instrText>
          </w:r>
          <w:r>
            <w:rPr>
              <w:rFonts w:ascii="宋体" w:hAnsi="宋体"/>
            </w:rPr>
            <w:fldChar w:fldCharType="separate"/>
          </w:r>
          <w:r>
            <w:rPr>
              <w:rFonts w:hint="default" w:ascii="宋体" w:hAnsi="宋体" w:eastAsia="宋体"/>
              <w:szCs w:val="30"/>
            </w:rPr>
            <w:t xml:space="preserve">5.22 </w:t>
          </w:r>
          <w:r>
            <w:rPr>
              <w:rFonts w:hint="eastAsia" w:ascii="宋体" w:hAnsi="宋体" w:eastAsia="宋体"/>
              <w:szCs w:val="30"/>
            </w:rPr>
            <w:t>大件/码盘/二次分拣空框到位</w:t>
          </w:r>
          <w:r>
            <w:tab/>
          </w:r>
          <w:r>
            <w:fldChar w:fldCharType="begin"/>
          </w:r>
          <w:r>
            <w:instrText xml:space="preserve"> PAGEREF _Toc30204 \h </w:instrText>
          </w:r>
          <w:r>
            <w:fldChar w:fldCharType="separate"/>
          </w:r>
          <w:r>
            <w:t>40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_Toc29187 </w:instrText>
          </w:r>
          <w:r>
            <w:rPr>
              <w:rFonts w:ascii="宋体" w:hAnsi="宋体"/>
            </w:rPr>
            <w:fldChar w:fldCharType="separate"/>
          </w:r>
          <w:r>
            <w:rPr>
              <w:rFonts w:hint="default" w:ascii="宋体" w:hAnsi="宋体" w:eastAsia="宋体"/>
              <w:szCs w:val="30"/>
            </w:rPr>
            <w:t xml:space="preserve">5.23 </w:t>
          </w:r>
          <w:r>
            <w:rPr>
              <w:rFonts w:hint="eastAsia" w:ascii="宋体" w:hAnsi="宋体" w:eastAsia="宋体"/>
              <w:szCs w:val="30"/>
            </w:rPr>
            <w:t>大件分拣/码盘/二次分拣零件码盘报工（总控提供）</w:t>
          </w:r>
          <w:r>
            <w:tab/>
          </w:r>
          <w:r>
            <w:fldChar w:fldCharType="begin"/>
          </w:r>
          <w:r>
            <w:instrText xml:space="preserve"> PAGEREF _Toc29187 \h </w:instrText>
          </w:r>
          <w:r>
            <w:fldChar w:fldCharType="separate"/>
          </w:r>
          <w:r>
            <w:t>42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_Toc8089 </w:instrText>
          </w:r>
          <w:r>
            <w:rPr>
              <w:rFonts w:ascii="宋体" w:hAnsi="宋体"/>
            </w:rPr>
            <w:fldChar w:fldCharType="separate"/>
          </w:r>
          <w:r>
            <w:rPr>
              <w:rFonts w:hint="default" w:ascii="宋体" w:hAnsi="宋体" w:eastAsia="宋体"/>
              <w:szCs w:val="30"/>
            </w:rPr>
            <w:t xml:space="preserve">5.24 </w:t>
          </w:r>
          <w:r>
            <w:rPr>
              <w:rFonts w:hint="eastAsia" w:ascii="宋体" w:hAnsi="宋体" w:eastAsia="宋体"/>
              <w:szCs w:val="30"/>
            </w:rPr>
            <w:t>大件分拣/码盘/二次分拣当前装框进度</w:t>
          </w:r>
          <w:r>
            <w:tab/>
          </w:r>
          <w:r>
            <w:fldChar w:fldCharType="begin"/>
          </w:r>
          <w:r>
            <w:instrText xml:space="preserve"> PAGEREF _Toc8089 \h </w:instrText>
          </w:r>
          <w:r>
            <w:fldChar w:fldCharType="separate"/>
          </w:r>
          <w:r>
            <w:t>43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_Toc21001 </w:instrText>
          </w:r>
          <w:r>
            <w:rPr>
              <w:rFonts w:ascii="宋体" w:hAnsi="宋体"/>
            </w:rPr>
            <w:fldChar w:fldCharType="separate"/>
          </w:r>
          <w:r>
            <w:rPr>
              <w:rFonts w:hint="default" w:ascii="宋体" w:hAnsi="宋体" w:eastAsia="宋体"/>
              <w:szCs w:val="30"/>
            </w:rPr>
            <w:t xml:space="preserve">5.25 </w:t>
          </w:r>
          <w:r>
            <w:rPr>
              <w:rFonts w:hint="eastAsia" w:ascii="宋体" w:hAnsi="宋体" w:eastAsia="宋体"/>
              <w:szCs w:val="30"/>
            </w:rPr>
            <w:t>大件分拣/码盘/二次分拣框的摞高设置</w:t>
          </w:r>
          <w:r>
            <w:tab/>
          </w:r>
          <w:r>
            <w:fldChar w:fldCharType="begin"/>
          </w:r>
          <w:r>
            <w:instrText xml:space="preserve"> PAGEREF _Toc21001 \h </w:instrText>
          </w:r>
          <w:r>
            <w:fldChar w:fldCharType="separate"/>
          </w:r>
          <w:r>
            <w:t>45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_Toc26772 </w:instrText>
          </w:r>
          <w:r>
            <w:rPr>
              <w:rFonts w:ascii="宋体" w:hAnsi="宋体"/>
            </w:rPr>
            <w:fldChar w:fldCharType="separate"/>
          </w:r>
          <w:r>
            <w:rPr>
              <w:rFonts w:hint="default" w:ascii="宋体" w:hAnsi="宋体" w:eastAsia="宋体"/>
              <w:szCs w:val="30"/>
            </w:rPr>
            <w:t xml:space="preserve">5.26 </w:t>
          </w:r>
          <w:r>
            <w:rPr>
              <w:rFonts w:hint="eastAsia" w:ascii="宋体" w:hAnsi="宋体" w:eastAsia="宋体"/>
              <w:szCs w:val="30"/>
            </w:rPr>
            <w:t>大件分拣/码盘/二次分拣框的摞数据查询</w:t>
          </w:r>
          <w:r>
            <w:tab/>
          </w:r>
          <w:r>
            <w:fldChar w:fldCharType="begin"/>
          </w:r>
          <w:r>
            <w:instrText xml:space="preserve"> PAGEREF _Toc26772 \h </w:instrText>
          </w:r>
          <w:r>
            <w:fldChar w:fldCharType="separate"/>
          </w:r>
          <w:r>
            <w:t>47</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_Toc15629 </w:instrText>
          </w:r>
          <w:r>
            <w:rPr>
              <w:rFonts w:ascii="宋体" w:hAnsi="宋体"/>
            </w:rPr>
            <w:fldChar w:fldCharType="separate"/>
          </w:r>
          <w:r>
            <w:rPr>
              <w:rFonts w:ascii="宋体" w:hAnsi="宋体" w:eastAsia="宋体"/>
            </w:rPr>
            <w:t xml:space="preserve">六、 </w:t>
          </w:r>
          <w:r>
            <w:rPr>
              <w:rFonts w:hint="eastAsia" w:ascii="宋体" w:hAnsi="宋体" w:eastAsia="宋体"/>
            </w:rPr>
            <w:t>混拣区交互</w:t>
          </w:r>
          <w:r>
            <w:tab/>
          </w:r>
          <w:r>
            <w:fldChar w:fldCharType="begin"/>
          </w:r>
          <w:r>
            <w:instrText xml:space="preserve"> PAGEREF _Toc15629 \h </w:instrText>
          </w:r>
          <w:r>
            <w:fldChar w:fldCharType="separate"/>
          </w:r>
          <w:r>
            <w:t>49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_Toc21059 </w:instrText>
          </w:r>
          <w:r>
            <w:rPr>
              <w:rFonts w:ascii="宋体" w:hAnsi="宋体"/>
            </w:rPr>
            <w:fldChar w:fldCharType="separate"/>
          </w:r>
          <w:r>
            <w:rPr>
              <w:rFonts w:hint="default" w:ascii="宋体" w:hAnsi="宋体" w:eastAsia="宋体"/>
              <w:szCs w:val="30"/>
            </w:rPr>
            <w:t xml:space="preserve">6.1 </w:t>
          </w:r>
          <w:r>
            <w:rPr>
              <w:rFonts w:hint="eastAsia" w:ascii="宋体" w:hAnsi="宋体" w:eastAsia="宋体"/>
              <w:szCs w:val="30"/>
            </w:rPr>
            <w:t>混拣区状态</w:t>
          </w:r>
          <w:r>
            <w:tab/>
          </w:r>
          <w:r>
            <w:fldChar w:fldCharType="begin"/>
          </w:r>
          <w:r>
            <w:instrText xml:space="preserve"> PAGEREF _Toc21059 \h </w:instrText>
          </w:r>
          <w:r>
            <w:fldChar w:fldCharType="separate"/>
          </w:r>
          <w:r>
            <w:t>49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_Toc2539 </w:instrText>
          </w:r>
          <w:r>
            <w:rPr>
              <w:rFonts w:ascii="宋体" w:hAnsi="宋体"/>
            </w:rPr>
            <w:fldChar w:fldCharType="separate"/>
          </w:r>
          <w:r>
            <w:rPr>
              <w:rFonts w:hint="default" w:ascii="宋体" w:hAnsi="宋体" w:eastAsia="宋体"/>
              <w:szCs w:val="30"/>
            </w:rPr>
            <w:t xml:space="preserve">6.2 </w:t>
          </w:r>
          <w:r>
            <w:rPr>
              <w:rFonts w:hint="eastAsia" w:ascii="宋体" w:hAnsi="宋体" w:eastAsia="宋体"/>
              <w:szCs w:val="30"/>
            </w:rPr>
            <w:t>获取混拣机器人状态</w:t>
          </w:r>
          <w:r>
            <w:tab/>
          </w:r>
          <w:r>
            <w:fldChar w:fldCharType="begin"/>
          </w:r>
          <w:r>
            <w:instrText xml:space="preserve"> PAGEREF _Toc2539 \h </w:instrText>
          </w:r>
          <w:r>
            <w:fldChar w:fldCharType="separate"/>
          </w:r>
          <w:r>
            <w:t>50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_Toc12167 </w:instrText>
          </w:r>
          <w:r>
            <w:rPr>
              <w:rFonts w:ascii="宋体" w:hAnsi="宋体"/>
            </w:rPr>
            <w:fldChar w:fldCharType="separate"/>
          </w:r>
          <w:r>
            <w:rPr>
              <w:rFonts w:hint="default" w:ascii="宋体" w:hAnsi="宋体" w:eastAsia="宋体"/>
              <w:szCs w:val="30"/>
            </w:rPr>
            <w:t xml:space="preserve">6.3 </w:t>
          </w:r>
          <w:r>
            <w:rPr>
              <w:rFonts w:hint="eastAsia" w:ascii="宋体" w:hAnsi="宋体" w:eastAsia="宋体"/>
              <w:szCs w:val="30"/>
              <w:lang w:val="en-US" w:eastAsia="zh-CN"/>
            </w:rPr>
            <w:t>更新钢板</w:t>
          </w:r>
          <w:r>
            <w:rPr>
              <w:rFonts w:hint="eastAsia" w:ascii="宋体" w:hAnsi="宋体" w:eastAsia="宋体"/>
              <w:szCs w:val="30"/>
            </w:rPr>
            <w:t>状态</w:t>
          </w:r>
          <w:r>
            <w:tab/>
          </w:r>
          <w:r>
            <w:fldChar w:fldCharType="begin"/>
          </w:r>
          <w:r>
            <w:instrText xml:space="preserve"> PAGEREF _Toc12167 \h </w:instrText>
          </w:r>
          <w:r>
            <w:fldChar w:fldCharType="separate"/>
          </w:r>
          <w:r>
            <w:t>52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_Toc426 </w:instrText>
          </w:r>
          <w:r>
            <w:rPr>
              <w:rFonts w:ascii="宋体" w:hAnsi="宋体"/>
            </w:rPr>
            <w:fldChar w:fldCharType="separate"/>
          </w:r>
          <w:r>
            <w:rPr>
              <w:rFonts w:hint="default" w:ascii="宋体" w:hAnsi="宋体" w:eastAsia="宋体"/>
              <w:szCs w:val="30"/>
            </w:rPr>
            <w:t xml:space="preserve">6.4 </w:t>
          </w:r>
          <w:r>
            <w:rPr>
              <w:rFonts w:hint="eastAsia" w:ascii="宋体" w:hAnsi="宋体" w:eastAsia="宋体"/>
              <w:szCs w:val="30"/>
              <w:lang w:val="en-US" w:eastAsia="zh-CN"/>
            </w:rPr>
            <w:t>钢板位置上报</w:t>
          </w:r>
          <w:r>
            <w:tab/>
          </w:r>
          <w:r>
            <w:fldChar w:fldCharType="begin"/>
          </w:r>
          <w:r>
            <w:instrText xml:space="preserve"> PAGEREF _Toc426 \h </w:instrText>
          </w:r>
          <w:r>
            <w:fldChar w:fldCharType="separate"/>
          </w:r>
          <w:r>
            <w:t>53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_Toc2119 </w:instrText>
          </w:r>
          <w:r>
            <w:rPr>
              <w:rFonts w:ascii="宋体" w:hAnsi="宋体"/>
            </w:rPr>
            <w:fldChar w:fldCharType="separate"/>
          </w:r>
          <w:r>
            <w:rPr>
              <w:rFonts w:hint="default" w:ascii="宋体" w:hAnsi="宋体" w:eastAsia="宋体"/>
              <w:szCs w:val="30"/>
              <w:lang w:val="en-US" w:eastAsia="zh-CN"/>
            </w:rPr>
            <w:t xml:space="preserve">6.5 </w:t>
          </w:r>
          <w:r>
            <w:rPr>
              <w:rFonts w:hint="eastAsia" w:ascii="宋体" w:hAnsi="宋体" w:eastAsia="宋体"/>
              <w:szCs w:val="30"/>
              <w:lang w:val="en-US" w:eastAsia="zh-CN"/>
            </w:rPr>
            <w:t>复位机器人</w:t>
          </w:r>
          <w:r>
            <w:tab/>
          </w:r>
          <w:r>
            <w:fldChar w:fldCharType="begin"/>
          </w:r>
          <w:r>
            <w:instrText xml:space="preserve"> PAGEREF _Toc2119 \h </w:instrText>
          </w:r>
          <w:r>
            <w:fldChar w:fldCharType="separate"/>
          </w:r>
          <w:r>
            <w:t>54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_Toc27536 </w:instrText>
          </w:r>
          <w:r>
            <w:rPr>
              <w:rFonts w:ascii="宋体" w:hAnsi="宋体"/>
            </w:rPr>
            <w:fldChar w:fldCharType="separate"/>
          </w:r>
          <w:r>
            <w:rPr>
              <w:rFonts w:hint="default" w:ascii="宋体" w:hAnsi="宋体" w:eastAsia="宋体"/>
              <w:szCs w:val="30"/>
              <w:lang w:val="en-US" w:eastAsia="zh-CN"/>
            </w:rPr>
            <w:t xml:space="preserve">6.6 </w:t>
          </w:r>
          <w:r>
            <w:rPr>
              <w:rFonts w:hint="eastAsia" w:ascii="宋体" w:hAnsi="宋体" w:eastAsia="宋体"/>
              <w:szCs w:val="30"/>
              <w:lang w:val="en-US" w:eastAsia="zh-CN"/>
            </w:rPr>
            <w:t>零件跟踪报工接口</w:t>
          </w:r>
          <w:r>
            <w:tab/>
          </w:r>
          <w:r>
            <w:fldChar w:fldCharType="begin"/>
          </w:r>
          <w:r>
            <w:instrText xml:space="preserve"> PAGEREF _Toc27536 \h </w:instrText>
          </w:r>
          <w:r>
            <w:fldChar w:fldCharType="separate"/>
          </w:r>
          <w:r>
            <w:t>55</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_Toc20938 </w:instrText>
          </w:r>
          <w:r>
            <w:rPr>
              <w:rFonts w:ascii="宋体" w:hAnsi="宋体"/>
            </w:rPr>
            <w:fldChar w:fldCharType="separate"/>
          </w:r>
          <w:r>
            <w:rPr>
              <w:rFonts w:ascii="宋体" w:hAnsi="宋体" w:eastAsia="宋体"/>
            </w:rPr>
            <w:t xml:space="preserve">七、 </w:t>
          </w:r>
          <w:r>
            <w:rPr>
              <w:rFonts w:hint="eastAsia" w:ascii="宋体" w:hAnsi="宋体" w:eastAsia="宋体"/>
            </w:rPr>
            <w:t>大件分拣区交互</w:t>
          </w:r>
          <w:r>
            <w:tab/>
          </w:r>
          <w:r>
            <w:fldChar w:fldCharType="begin"/>
          </w:r>
          <w:r>
            <w:instrText xml:space="preserve"> PAGEREF _Toc20938 \h </w:instrText>
          </w:r>
          <w:r>
            <w:fldChar w:fldCharType="separate"/>
          </w:r>
          <w:r>
            <w:t>56</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_Toc20111 </w:instrText>
          </w:r>
          <w:r>
            <w:rPr>
              <w:rFonts w:ascii="宋体" w:hAnsi="宋体"/>
            </w:rPr>
            <w:fldChar w:fldCharType="separate"/>
          </w:r>
          <w:r>
            <w:rPr>
              <w:rFonts w:ascii="宋体" w:hAnsi="宋体" w:eastAsia="宋体"/>
              <w:szCs w:val="30"/>
            </w:rPr>
            <w:t>7.1</w:t>
          </w:r>
          <w:r>
            <w:rPr>
              <w:rFonts w:ascii="宋体" w:hAnsi="宋体" w:eastAsia="宋体"/>
              <w:szCs w:val="30"/>
            </w:rPr>
            <w:tab/>
          </w:r>
          <w:r>
            <w:rPr>
              <w:rFonts w:hint="eastAsia" w:ascii="宋体" w:hAnsi="宋体" w:eastAsia="宋体"/>
              <w:szCs w:val="30"/>
            </w:rPr>
            <w:t>大件分拣区状态</w:t>
          </w:r>
          <w:r>
            <w:tab/>
          </w:r>
          <w:r>
            <w:fldChar w:fldCharType="begin"/>
          </w:r>
          <w:r>
            <w:instrText xml:space="preserve"> PAGEREF _Toc20111 \h </w:instrText>
          </w:r>
          <w:r>
            <w:fldChar w:fldCharType="separate"/>
          </w:r>
          <w:r>
            <w:t>57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_Toc27348 </w:instrText>
          </w:r>
          <w:r>
            <w:rPr>
              <w:rFonts w:ascii="宋体" w:hAnsi="宋体"/>
            </w:rPr>
            <w:fldChar w:fldCharType="separate"/>
          </w:r>
          <w:r>
            <w:rPr>
              <w:rFonts w:hint="default" w:ascii="宋体" w:hAnsi="宋体" w:eastAsia="宋体"/>
              <w:szCs w:val="30"/>
            </w:rPr>
            <w:t xml:space="preserve">7.2 </w:t>
          </w:r>
          <w:r>
            <w:rPr>
              <w:rFonts w:hint="eastAsia" w:ascii="宋体" w:hAnsi="宋体" w:eastAsia="宋体"/>
              <w:szCs w:val="30"/>
            </w:rPr>
            <w:t>大件一次流料信号</w:t>
          </w:r>
          <w:r>
            <w:tab/>
          </w:r>
          <w:r>
            <w:fldChar w:fldCharType="begin"/>
          </w:r>
          <w:r>
            <w:instrText xml:space="preserve"> PAGEREF _Toc27348 \h </w:instrText>
          </w:r>
          <w:r>
            <w:fldChar w:fldCharType="separate"/>
          </w:r>
          <w:r>
            <w:t>58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_Toc15222 </w:instrText>
          </w:r>
          <w:r>
            <w:rPr>
              <w:rFonts w:ascii="宋体" w:hAnsi="宋体"/>
            </w:rPr>
            <w:fldChar w:fldCharType="separate"/>
          </w:r>
          <w:r>
            <w:rPr>
              <w:rFonts w:hint="default" w:ascii="宋体" w:hAnsi="宋体" w:eastAsia="宋体"/>
              <w:szCs w:val="30"/>
            </w:rPr>
            <w:t xml:space="preserve">7.3 </w:t>
          </w:r>
          <w:r>
            <w:rPr>
              <w:rFonts w:hint="eastAsia" w:ascii="宋体" w:hAnsi="宋体" w:eastAsia="宋体"/>
              <w:szCs w:val="30"/>
            </w:rPr>
            <w:t>大件一次滚筒线零件报工</w:t>
          </w:r>
          <w:r>
            <w:tab/>
          </w:r>
          <w:r>
            <w:fldChar w:fldCharType="begin"/>
          </w:r>
          <w:r>
            <w:instrText xml:space="preserve"> PAGEREF _Toc15222 \h </w:instrText>
          </w:r>
          <w:r>
            <w:fldChar w:fldCharType="separate"/>
          </w:r>
          <w:r>
            <w:t>59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_Toc434 </w:instrText>
          </w:r>
          <w:r>
            <w:rPr>
              <w:rFonts w:ascii="宋体" w:hAnsi="宋体"/>
            </w:rPr>
            <w:fldChar w:fldCharType="separate"/>
          </w:r>
          <w:r>
            <w:rPr>
              <w:rFonts w:hint="default" w:ascii="宋体" w:hAnsi="宋体" w:eastAsia="宋体"/>
              <w:szCs w:val="30"/>
            </w:rPr>
            <w:t xml:space="preserve">7.4 </w:t>
          </w:r>
          <w:r>
            <w:rPr>
              <w:rFonts w:hint="eastAsia" w:ascii="宋体" w:hAnsi="宋体" w:eastAsia="宋体"/>
              <w:szCs w:val="30"/>
            </w:rPr>
            <w:t>大件滚筒线状态查询</w:t>
          </w:r>
          <w:r>
            <w:tab/>
          </w:r>
          <w:r>
            <w:fldChar w:fldCharType="begin"/>
          </w:r>
          <w:r>
            <w:instrText xml:space="preserve"> PAGEREF _Toc434 \h </w:instrText>
          </w:r>
          <w:r>
            <w:fldChar w:fldCharType="separate"/>
          </w:r>
          <w:r>
            <w:t>61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_Toc19784 </w:instrText>
          </w:r>
          <w:r>
            <w:rPr>
              <w:rFonts w:ascii="宋体" w:hAnsi="宋体"/>
            </w:rPr>
            <w:fldChar w:fldCharType="separate"/>
          </w:r>
          <w:r>
            <w:rPr>
              <w:rFonts w:hint="default" w:ascii="宋体" w:hAnsi="宋体" w:eastAsia="宋体"/>
              <w:szCs w:val="30"/>
            </w:rPr>
            <w:t xml:space="preserve">7.5 </w:t>
          </w:r>
          <w:r>
            <w:rPr>
              <w:rFonts w:hint="eastAsia" w:ascii="宋体" w:hAnsi="宋体" w:eastAsia="宋体"/>
              <w:szCs w:val="30"/>
            </w:rPr>
            <w:t>获取定位</w:t>
          </w:r>
          <w:r>
            <w:rPr>
              <w:rFonts w:hint="eastAsia" w:ascii="宋体" w:hAnsi="宋体" w:eastAsia="宋体"/>
              <w:szCs w:val="30"/>
              <w:lang w:val="en-US" w:eastAsia="zh-CN"/>
            </w:rPr>
            <w:t>寻</w:t>
          </w:r>
          <w:r>
            <w:rPr>
              <w:rFonts w:hint="eastAsia" w:ascii="宋体" w:hAnsi="宋体" w:eastAsia="宋体"/>
              <w:szCs w:val="30"/>
            </w:rPr>
            <w:t>边的边角点数据</w:t>
          </w:r>
          <w:r>
            <w:tab/>
          </w:r>
          <w:r>
            <w:fldChar w:fldCharType="begin"/>
          </w:r>
          <w:r>
            <w:instrText xml:space="preserve"> PAGEREF _Toc19784 \h </w:instrText>
          </w:r>
          <w:r>
            <w:fldChar w:fldCharType="separate"/>
          </w:r>
          <w:r>
            <w:t>62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_Toc31640 </w:instrText>
          </w:r>
          <w:r>
            <w:rPr>
              <w:rFonts w:ascii="宋体" w:hAnsi="宋体"/>
            </w:rPr>
            <w:fldChar w:fldCharType="separate"/>
          </w:r>
          <w:r>
            <w:rPr>
              <w:rFonts w:hint="default" w:ascii="宋体" w:hAnsi="宋体" w:eastAsia="宋体"/>
              <w:szCs w:val="30"/>
            </w:rPr>
            <w:t xml:space="preserve">7.6 </w:t>
          </w:r>
          <w:r>
            <w:rPr>
              <w:rFonts w:hint="eastAsia" w:ascii="宋体" w:hAnsi="宋体" w:eastAsia="宋体"/>
              <w:szCs w:val="30"/>
            </w:rPr>
            <w:t>控制大件相机拍照</w:t>
          </w:r>
          <w:r>
            <w:tab/>
          </w:r>
          <w:r>
            <w:fldChar w:fldCharType="begin"/>
          </w:r>
          <w:r>
            <w:instrText xml:space="preserve"> PAGEREF _Toc31640 \h </w:instrText>
          </w:r>
          <w:r>
            <w:fldChar w:fldCharType="separate"/>
          </w:r>
          <w:r>
            <w:t>64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_Toc14755 </w:instrText>
          </w:r>
          <w:r>
            <w:rPr>
              <w:rFonts w:ascii="宋体" w:hAnsi="宋体"/>
            </w:rPr>
            <w:fldChar w:fldCharType="separate"/>
          </w:r>
          <w:r>
            <w:rPr>
              <w:rFonts w:hint="default" w:ascii="宋体" w:hAnsi="宋体" w:eastAsia="宋体"/>
              <w:szCs w:val="30"/>
            </w:rPr>
            <w:t xml:space="preserve">7.7 </w:t>
          </w:r>
          <w:r>
            <w:rPr>
              <w:rFonts w:hint="eastAsia" w:ascii="宋体" w:hAnsi="宋体" w:eastAsia="宋体"/>
              <w:szCs w:val="30"/>
            </w:rPr>
            <w:t>修改定位数据的边角点</w:t>
          </w:r>
          <w:r>
            <w:tab/>
          </w:r>
          <w:r>
            <w:fldChar w:fldCharType="begin"/>
          </w:r>
          <w:r>
            <w:instrText xml:space="preserve"> PAGEREF _Toc14755 \h </w:instrText>
          </w:r>
          <w:r>
            <w:fldChar w:fldCharType="separate"/>
          </w:r>
          <w:r>
            <w:t>66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_Toc28670 </w:instrText>
          </w:r>
          <w:r>
            <w:rPr>
              <w:rFonts w:ascii="宋体" w:hAnsi="宋体"/>
            </w:rPr>
            <w:fldChar w:fldCharType="separate"/>
          </w:r>
          <w:r>
            <w:rPr>
              <w:rFonts w:hint="eastAsia" w:ascii="宋体" w:hAnsi="宋体" w:eastAsia="宋体"/>
              <w:szCs w:val="30"/>
              <w:lang w:val="en-US" w:eastAsia="zh-CN"/>
            </w:rPr>
            <w:t>7.8发送</w:t>
          </w:r>
          <w:r>
            <w:rPr>
              <w:rFonts w:hint="eastAsia" w:ascii="宋体" w:hAnsi="宋体" w:eastAsia="宋体"/>
              <w:szCs w:val="30"/>
            </w:rPr>
            <w:t>大件分拣区</w:t>
          </w:r>
          <w:r>
            <w:rPr>
              <w:rFonts w:hint="eastAsia" w:ascii="宋体" w:hAnsi="宋体" w:eastAsia="宋体"/>
              <w:szCs w:val="30"/>
              <w:lang w:val="en-US" w:eastAsia="zh-CN"/>
            </w:rPr>
            <w:t>需要补抓的零件信息</w:t>
          </w:r>
          <w:r>
            <w:tab/>
          </w:r>
          <w:r>
            <w:fldChar w:fldCharType="begin"/>
          </w:r>
          <w:r>
            <w:instrText xml:space="preserve"> PAGEREF _Toc28670 \h </w:instrText>
          </w:r>
          <w:r>
            <w:fldChar w:fldCharType="separate"/>
          </w:r>
          <w:r>
            <w:t>67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_Toc22825 </w:instrText>
          </w:r>
          <w:r>
            <w:rPr>
              <w:rFonts w:ascii="宋体" w:hAnsi="宋体"/>
            </w:rPr>
            <w:fldChar w:fldCharType="separate"/>
          </w:r>
          <w:r>
            <w:rPr>
              <w:rFonts w:hint="eastAsia" w:ascii="宋体" w:hAnsi="宋体" w:eastAsia="宋体"/>
              <w:szCs w:val="30"/>
              <w:lang w:val="en-US" w:eastAsia="zh-CN"/>
            </w:rPr>
            <w:t>7.9</w:t>
          </w:r>
          <w:r>
            <w:rPr>
              <w:rFonts w:hint="eastAsia" w:ascii="宋体" w:hAnsi="宋体" w:eastAsia="宋体"/>
              <w:szCs w:val="30"/>
            </w:rPr>
            <w:t>获取大件分拣区</w:t>
          </w:r>
          <w:r>
            <w:rPr>
              <w:rFonts w:hint="eastAsia" w:ascii="宋体" w:hAnsi="宋体" w:eastAsia="宋体"/>
              <w:szCs w:val="30"/>
              <w:lang w:val="en-US" w:eastAsia="zh-CN"/>
            </w:rPr>
            <w:t>的分拣模式</w:t>
          </w:r>
          <w:r>
            <w:tab/>
          </w:r>
          <w:r>
            <w:fldChar w:fldCharType="begin"/>
          </w:r>
          <w:r>
            <w:instrText xml:space="preserve"> PAGEREF _Toc22825 \h </w:instrText>
          </w:r>
          <w:r>
            <w:fldChar w:fldCharType="separate"/>
          </w:r>
          <w:r>
            <w:t>69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_Toc8163 </w:instrText>
          </w:r>
          <w:r>
            <w:rPr>
              <w:rFonts w:ascii="宋体" w:hAnsi="宋体"/>
            </w:rPr>
            <w:fldChar w:fldCharType="separate"/>
          </w:r>
          <w:r>
            <w:rPr>
              <w:rFonts w:hint="eastAsia" w:ascii="宋体" w:hAnsi="宋体" w:eastAsia="宋体"/>
              <w:szCs w:val="30"/>
              <w:lang w:val="en-US" w:eastAsia="zh-CN"/>
            </w:rPr>
            <w:t>8.0设置</w:t>
          </w:r>
          <w:r>
            <w:rPr>
              <w:rFonts w:hint="eastAsia" w:ascii="宋体" w:hAnsi="宋体" w:eastAsia="宋体"/>
              <w:szCs w:val="30"/>
            </w:rPr>
            <w:t>大件分拣区</w:t>
          </w:r>
          <w:r>
            <w:rPr>
              <w:rFonts w:hint="eastAsia" w:ascii="宋体" w:hAnsi="宋体" w:eastAsia="宋体"/>
              <w:szCs w:val="30"/>
              <w:lang w:val="en-US" w:eastAsia="zh-CN"/>
            </w:rPr>
            <w:t>的分拣模式</w:t>
          </w:r>
          <w:r>
            <w:tab/>
          </w:r>
          <w:r>
            <w:fldChar w:fldCharType="begin"/>
          </w:r>
          <w:r>
            <w:instrText xml:space="preserve"> PAGEREF _Toc8163 \h </w:instrText>
          </w:r>
          <w:r>
            <w:fldChar w:fldCharType="separate"/>
          </w:r>
          <w:r>
            <w:t>70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_Toc4153 </w:instrText>
          </w:r>
          <w:r>
            <w:rPr>
              <w:rFonts w:ascii="宋体" w:hAnsi="宋体"/>
            </w:rPr>
            <w:fldChar w:fldCharType="separate"/>
          </w:r>
          <w:r>
            <w:rPr>
              <w:rFonts w:hint="eastAsia" w:ascii="宋体" w:hAnsi="宋体" w:eastAsia="宋体"/>
              <w:szCs w:val="30"/>
              <w:lang w:val="en-US" w:eastAsia="zh-CN"/>
            </w:rPr>
            <w:t>8.1钢板停止分区判定</w:t>
          </w:r>
          <w:r>
            <w:tab/>
          </w:r>
          <w:r>
            <w:fldChar w:fldCharType="begin"/>
          </w:r>
          <w:r>
            <w:instrText xml:space="preserve"> PAGEREF _Toc4153 \h </w:instrText>
          </w:r>
          <w:r>
            <w:fldChar w:fldCharType="separate"/>
          </w:r>
          <w:r>
            <w:t>71</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_Toc20504 </w:instrText>
          </w:r>
          <w:r>
            <w:rPr>
              <w:rFonts w:ascii="宋体" w:hAnsi="宋体"/>
            </w:rPr>
            <w:fldChar w:fldCharType="separate"/>
          </w:r>
          <w:r>
            <w:rPr>
              <w:rFonts w:ascii="宋体" w:hAnsi="宋体" w:eastAsia="宋体"/>
            </w:rPr>
            <w:t xml:space="preserve">八、 </w:t>
          </w:r>
          <w:r>
            <w:rPr>
              <w:rFonts w:hint="eastAsia" w:ascii="宋体" w:hAnsi="宋体" w:eastAsia="宋体"/>
            </w:rPr>
            <w:t>喷码区交互</w:t>
          </w:r>
          <w:r>
            <w:tab/>
          </w:r>
          <w:r>
            <w:fldChar w:fldCharType="begin"/>
          </w:r>
          <w:r>
            <w:instrText xml:space="preserve"> PAGEREF _Toc20504 \h </w:instrText>
          </w:r>
          <w:r>
            <w:fldChar w:fldCharType="separate"/>
          </w:r>
          <w:r>
            <w:t>73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_Toc646 </w:instrText>
          </w:r>
          <w:r>
            <w:rPr>
              <w:rFonts w:ascii="宋体" w:hAnsi="宋体"/>
            </w:rPr>
            <w:fldChar w:fldCharType="separate"/>
          </w:r>
          <w:r>
            <w:rPr>
              <w:rFonts w:hint="default" w:ascii="宋体" w:hAnsi="宋体" w:eastAsia="宋体"/>
              <w:szCs w:val="30"/>
            </w:rPr>
            <w:t xml:space="preserve">8.1 </w:t>
          </w:r>
          <w:r>
            <w:rPr>
              <w:rFonts w:hint="eastAsia" w:ascii="宋体" w:hAnsi="宋体" w:eastAsia="宋体"/>
              <w:szCs w:val="30"/>
            </w:rPr>
            <w:t>零件报工（总控提供）</w:t>
          </w:r>
          <w:r>
            <w:tab/>
          </w:r>
          <w:r>
            <w:fldChar w:fldCharType="begin"/>
          </w:r>
          <w:r>
            <w:instrText xml:space="preserve"> PAGEREF _Toc646 \h </w:instrText>
          </w:r>
          <w:r>
            <w:fldChar w:fldCharType="separate"/>
          </w:r>
          <w:r>
            <w:t>73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_Toc26377 </w:instrText>
          </w:r>
          <w:r>
            <w:rPr>
              <w:rFonts w:ascii="宋体" w:hAnsi="宋体"/>
            </w:rPr>
            <w:fldChar w:fldCharType="separate"/>
          </w:r>
          <w:r>
            <w:rPr>
              <w:rFonts w:hint="default" w:ascii="宋体" w:hAnsi="宋体" w:eastAsia="宋体"/>
              <w:szCs w:val="30"/>
            </w:rPr>
            <w:t xml:space="preserve">8.2 </w:t>
          </w:r>
          <w:r>
            <w:rPr>
              <w:rFonts w:hint="eastAsia" w:ascii="宋体" w:hAnsi="宋体" w:eastAsia="宋体"/>
              <w:szCs w:val="30"/>
            </w:rPr>
            <w:t>零件移动到位</w:t>
          </w:r>
          <w:r>
            <w:tab/>
          </w:r>
          <w:r>
            <w:fldChar w:fldCharType="begin"/>
          </w:r>
          <w:r>
            <w:instrText xml:space="preserve"> PAGEREF _Toc26377 \h </w:instrText>
          </w:r>
          <w:r>
            <w:fldChar w:fldCharType="separate"/>
          </w:r>
          <w:r>
            <w:t>75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_Toc4171 </w:instrText>
          </w:r>
          <w:r>
            <w:rPr>
              <w:rFonts w:ascii="宋体" w:hAnsi="宋体"/>
            </w:rPr>
            <w:fldChar w:fldCharType="separate"/>
          </w:r>
          <w:r>
            <w:rPr>
              <w:rFonts w:hint="default" w:ascii="宋体" w:hAnsi="宋体" w:eastAsia="宋体"/>
              <w:szCs w:val="30"/>
            </w:rPr>
            <w:t xml:space="preserve">8.3 </w:t>
          </w:r>
          <w:r>
            <w:rPr>
              <w:rFonts w:hint="eastAsia" w:ascii="宋体" w:hAnsi="宋体" w:eastAsia="宋体"/>
              <w:szCs w:val="30"/>
            </w:rPr>
            <w:t>通知大件喷码段滚筒线移动（总控提供）</w:t>
          </w:r>
          <w:r>
            <w:tab/>
          </w:r>
          <w:r>
            <w:fldChar w:fldCharType="begin"/>
          </w:r>
          <w:r>
            <w:instrText xml:space="preserve"> PAGEREF _Toc4171 \h </w:instrText>
          </w:r>
          <w:r>
            <w:fldChar w:fldCharType="separate"/>
          </w:r>
          <w:r>
            <w:t>77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_Toc29080 </w:instrText>
          </w:r>
          <w:r>
            <w:rPr>
              <w:rFonts w:ascii="宋体" w:hAnsi="宋体"/>
            </w:rPr>
            <w:fldChar w:fldCharType="separate"/>
          </w:r>
          <w:r>
            <w:rPr>
              <w:rFonts w:hint="default" w:ascii="宋体" w:hAnsi="宋体" w:eastAsia="宋体"/>
              <w:szCs w:val="30"/>
            </w:rPr>
            <w:t xml:space="preserve">8.4 </w:t>
          </w:r>
          <w:r>
            <w:rPr>
              <w:rFonts w:hint="eastAsia" w:ascii="宋体" w:hAnsi="宋体" w:eastAsia="宋体"/>
              <w:szCs w:val="30"/>
            </w:rPr>
            <w:t>获取大件分拣区报工零件（总控提供）</w:t>
          </w:r>
          <w:r>
            <w:tab/>
          </w:r>
          <w:r>
            <w:fldChar w:fldCharType="begin"/>
          </w:r>
          <w:r>
            <w:instrText xml:space="preserve"> PAGEREF _Toc29080 \h </w:instrText>
          </w:r>
          <w:r>
            <w:fldChar w:fldCharType="separate"/>
          </w:r>
          <w:r>
            <w:t>78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_Toc21031 </w:instrText>
          </w:r>
          <w:r>
            <w:rPr>
              <w:rFonts w:ascii="宋体" w:hAnsi="宋体"/>
            </w:rPr>
            <w:fldChar w:fldCharType="separate"/>
          </w:r>
          <w:r>
            <w:rPr>
              <w:rFonts w:hint="default" w:ascii="宋体" w:hAnsi="宋体" w:eastAsia="宋体"/>
              <w:szCs w:val="30"/>
              <w:lang w:val="en-US" w:eastAsia="zh-CN"/>
            </w:rPr>
            <w:t xml:space="preserve">8.5 </w:t>
          </w:r>
          <w:r>
            <w:rPr>
              <w:rFonts w:hint="eastAsia" w:ascii="宋体" w:hAnsi="宋体" w:eastAsia="宋体"/>
              <w:szCs w:val="30"/>
              <w:lang w:val="en-US" w:eastAsia="zh-CN"/>
            </w:rPr>
            <w:t>喷码设备</w:t>
          </w:r>
          <w:r>
            <w:rPr>
              <w:rFonts w:hint="eastAsia" w:ascii="宋体" w:hAnsi="宋体" w:eastAsia="宋体"/>
              <w:szCs w:val="30"/>
            </w:rPr>
            <w:t>状态</w:t>
          </w:r>
          <w:r>
            <w:tab/>
          </w:r>
          <w:r>
            <w:fldChar w:fldCharType="begin"/>
          </w:r>
          <w:r>
            <w:instrText xml:space="preserve"> PAGEREF _Toc21031 \h </w:instrText>
          </w:r>
          <w:r>
            <w:fldChar w:fldCharType="separate"/>
          </w:r>
          <w:r>
            <w:t>79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_Toc4104 </w:instrText>
          </w:r>
          <w:r>
            <w:rPr>
              <w:rFonts w:ascii="宋体" w:hAnsi="宋体"/>
            </w:rPr>
            <w:fldChar w:fldCharType="separate"/>
          </w:r>
          <w:r>
            <w:rPr>
              <w:rFonts w:ascii="宋体" w:hAnsi="宋体" w:eastAsia="宋体"/>
            </w:rPr>
            <w:t xml:space="preserve">九、 </w:t>
          </w:r>
          <w:r>
            <w:rPr>
              <w:rFonts w:hint="eastAsia" w:ascii="宋体" w:hAnsi="宋体" w:eastAsia="宋体"/>
            </w:rPr>
            <w:t>大件码盘区交互</w:t>
          </w:r>
          <w:r>
            <w:tab/>
          </w:r>
          <w:r>
            <w:fldChar w:fldCharType="begin"/>
          </w:r>
          <w:r>
            <w:instrText xml:space="preserve"> PAGEREF _Toc4104 \h </w:instrText>
          </w:r>
          <w:r>
            <w:fldChar w:fldCharType="separate"/>
          </w:r>
          <w:r>
            <w:t>81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_Toc12527 </w:instrText>
          </w:r>
          <w:r>
            <w:rPr>
              <w:rFonts w:ascii="宋体" w:hAnsi="宋体"/>
            </w:rPr>
            <w:fldChar w:fldCharType="separate"/>
          </w:r>
          <w:r>
            <w:rPr>
              <w:rFonts w:hint="default" w:ascii="宋体" w:hAnsi="宋体" w:eastAsia="宋体"/>
              <w:szCs w:val="30"/>
            </w:rPr>
            <w:t xml:space="preserve">9.1 </w:t>
          </w:r>
          <w:r>
            <w:rPr>
              <w:rFonts w:hint="eastAsia" w:ascii="宋体" w:hAnsi="宋体" w:eastAsia="宋体"/>
              <w:szCs w:val="30"/>
            </w:rPr>
            <w:t>大件码盘区状态</w:t>
          </w:r>
          <w:r>
            <w:tab/>
          </w:r>
          <w:r>
            <w:fldChar w:fldCharType="begin"/>
          </w:r>
          <w:r>
            <w:instrText xml:space="preserve"> PAGEREF _Toc12527 \h </w:instrText>
          </w:r>
          <w:r>
            <w:fldChar w:fldCharType="separate"/>
          </w:r>
          <w:r>
            <w:t>81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_Toc4874 </w:instrText>
          </w:r>
          <w:r>
            <w:rPr>
              <w:rFonts w:ascii="宋体" w:hAnsi="宋体"/>
            </w:rPr>
            <w:fldChar w:fldCharType="separate"/>
          </w:r>
          <w:r>
            <w:rPr>
              <w:rFonts w:hint="default" w:ascii="宋体" w:hAnsi="宋体" w:eastAsia="宋体"/>
              <w:szCs w:val="30"/>
            </w:rPr>
            <w:t xml:space="preserve">9.2 </w:t>
          </w:r>
          <w:r>
            <w:rPr>
              <w:rFonts w:hint="eastAsia" w:ascii="宋体" w:hAnsi="宋体" w:eastAsia="宋体"/>
              <w:szCs w:val="30"/>
            </w:rPr>
            <w:t>零件移动到位</w:t>
          </w:r>
          <w:r>
            <w:tab/>
          </w:r>
          <w:r>
            <w:fldChar w:fldCharType="begin"/>
          </w:r>
          <w:r>
            <w:instrText xml:space="preserve"> PAGEREF _Toc4874 \h </w:instrText>
          </w:r>
          <w:r>
            <w:fldChar w:fldCharType="separate"/>
          </w:r>
          <w:r>
            <w:t>82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_Toc24822 </w:instrText>
          </w:r>
          <w:r>
            <w:rPr>
              <w:rFonts w:ascii="宋体" w:hAnsi="宋体"/>
            </w:rPr>
            <w:fldChar w:fldCharType="separate"/>
          </w:r>
          <w:r>
            <w:rPr>
              <w:rFonts w:hint="default" w:ascii="宋体" w:hAnsi="宋体" w:eastAsia="宋体"/>
              <w:szCs w:val="30"/>
            </w:rPr>
            <w:t xml:space="preserve">9.3 </w:t>
          </w:r>
          <w:r>
            <w:rPr>
              <w:rFonts w:hint="eastAsia" w:ascii="宋体" w:hAnsi="宋体" w:eastAsia="宋体"/>
              <w:szCs w:val="30"/>
            </w:rPr>
            <w:t>接收模型训练信号（浩楠对接）</w:t>
          </w:r>
          <w:r>
            <w:tab/>
          </w:r>
          <w:r>
            <w:fldChar w:fldCharType="begin"/>
          </w:r>
          <w:r>
            <w:instrText xml:space="preserve"> PAGEREF _Toc24822 \h </w:instrText>
          </w:r>
          <w:r>
            <w:fldChar w:fldCharType="separate"/>
          </w:r>
          <w:r>
            <w:t>84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_Toc4714 </w:instrText>
          </w:r>
          <w:r>
            <w:rPr>
              <w:rFonts w:ascii="宋体" w:hAnsi="宋体"/>
            </w:rPr>
            <w:fldChar w:fldCharType="separate"/>
          </w:r>
          <w:r>
            <w:rPr>
              <w:rFonts w:hint="default" w:ascii="宋体" w:hAnsi="宋体" w:eastAsia="宋体"/>
              <w:szCs w:val="30"/>
            </w:rPr>
            <w:t xml:space="preserve">9.4 </w:t>
          </w:r>
          <w:r>
            <w:rPr>
              <w:rFonts w:hint="eastAsia" w:ascii="宋体" w:hAnsi="宋体" w:eastAsia="宋体"/>
              <w:szCs w:val="30"/>
            </w:rPr>
            <w:t>获取大件分拣区报工零件（总控提供）</w:t>
          </w:r>
          <w:r>
            <w:tab/>
          </w:r>
          <w:r>
            <w:fldChar w:fldCharType="begin"/>
          </w:r>
          <w:r>
            <w:instrText xml:space="preserve"> PAGEREF _Toc4714 \h </w:instrText>
          </w:r>
          <w:r>
            <w:fldChar w:fldCharType="separate"/>
          </w:r>
          <w:r>
            <w:t>85</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_Toc1172 </w:instrText>
          </w:r>
          <w:r>
            <w:rPr>
              <w:rFonts w:ascii="宋体" w:hAnsi="宋体"/>
            </w:rPr>
            <w:fldChar w:fldCharType="separate"/>
          </w:r>
          <w:r>
            <w:rPr>
              <w:rFonts w:ascii="宋体" w:hAnsi="宋体" w:eastAsia="宋体"/>
            </w:rPr>
            <w:t xml:space="preserve">十、 </w:t>
          </w:r>
          <w:r>
            <w:rPr>
              <w:rFonts w:hint="eastAsia" w:ascii="宋体" w:hAnsi="宋体" w:eastAsia="宋体"/>
            </w:rPr>
            <w:t>二次分拣区交互</w:t>
          </w:r>
          <w:r>
            <w:tab/>
          </w:r>
          <w:r>
            <w:fldChar w:fldCharType="begin"/>
          </w:r>
          <w:r>
            <w:instrText xml:space="preserve"> PAGEREF _Toc1172 \h </w:instrText>
          </w:r>
          <w:r>
            <w:fldChar w:fldCharType="separate"/>
          </w:r>
          <w:r>
            <w:t>87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_Toc20977 </w:instrText>
          </w:r>
          <w:r>
            <w:rPr>
              <w:rFonts w:ascii="宋体" w:hAnsi="宋体"/>
            </w:rPr>
            <w:fldChar w:fldCharType="separate"/>
          </w:r>
          <w:r>
            <w:rPr>
              <w:rFonts w:hint="default" w:ascii="宋体" w:hAnsi="宋体" w:eastAsia="宋体"/>
              <w:szCs w:val="30"/>
            </w:rPr>
            <w:t xml:space="preserve">10.1 </w:t>
          </w:r>
          <w:r>
            <w:rPr>
              <w:rFonts w:hint="eastAsia" w:ascii="宋体" w:hAnsi="宋体" w:eastAsia="宋体"/>
              <w:szCs w:val="30"/>
            </w:rPr>
            <w:t>接收模型训练信号</w:t>
          </w:r>
          <w:r>
            <w:tab/>
          </w:r>
          <w:r>
            <w:fldChar w:fldCharType="begin"/>
          </w:r>
          <w:r>
            <w:instrText xml:space="preserve"> PAGEREF _Toc20977 \h </w:instrText>
          </w:r>
          <w:r>
            <w:fldChar w:fldCharType="separate"/>
          </w:r>
          <w:r>
            <w:t>87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_Toc6139 </w:instrText>
          </w:r>
          <w:r>
            <w:rPr>
              <w:rFonts w:ascii="宋体" w:hAnsi="宋体"/>
            </w:rPr>
            <w:fldChar w:fldCharType="separate"/>
          </w:r>
          <w:r>
            <w:rPr>
              <w:rFonts w:hint="default" w:ascii="宋体" w:hAnsi="宋体" w:eastAsia="宋体"/>
              <w:szCs w:val="30"/>
            </w:rPr>
            <w:t xml:space="preserve">10.2 </w:t>
          </w:r>
          <w:r>
            <w:rPr>
              <w:rFonts w:hint="eastAsia" w:ascii="宋体" w:hAnsi="宋体" w:eastAsia="宋体"/>
              <w:szCs w:val="30"/>
            </w:rPr>
            <w:t>二次分拣区域单个机器人复位（撞框后机器人复位）</w:t>
          </w:r>
          <w:r>
            <w:tab/>
          </w:r>
          <w:r>
            <w:fldChar w:fldCharType="begin"/>
          </w:r>
          <w:r>
            <w:instrText xml:space="preserve"> PAGEREF _Toc6139 \h </w:instrText>
          </w:r>
          <w:r>
            <w:fldChar w:fldCharType="separate"/>
          </w:r>
          <w:r>
            <w:t>89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_Toc11885 </w:instrText>
          </w:r>
          <w:r>
            <w:rPr>
              <w:rFonts w:ascii="宋体" w:hAnsi="宋体"/>
            </w:rPr>
            <w:fldChar w:fldCharType="separate"/>
          </w:r>
          <w:r>
            <w:rPr>
              <w:rFonts w:hint="default" w:ascii="宋体" w:hAnsi="宋体" w:eastAsia="宋体"/>
              <w:szCs w:val="30"/>
            </w:rPr>
            <w:t xml:space="preserve">10.3 </w:t>
          </w:r>
          <w:r>
            <w:rPr>
              <w:rFonts w:hint="eastAsia" w:ascii="宋体" w:hAnsi="宋体" w:eastAsia="宋体"/>
              <w:szCs w:val="30"/>
            </w:rPr>
            <w:t>二次分拣区域单个机器人启动</w:t>
          </w:r>
          <w:r>
            <w:tab/>
          </w:r>
          <w:r>
            <w:fldChar w:fldCharType="begin"/>
          </w:r>
          <w:r>
            <w:instrText xml:space="preserve"> PAGEREF _Toc11885 \h </w:instrText>
          </w:r>
          <w:r>
            <w:fldChar w:fldCharType="separate"/>
          </w:r>
          <w:r>
            <w:t>90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_Toc6294 </w:instrText>
          </w:r>
          <w:r>
            <w:rPr>
              <w:rFonts w:ascii="宋体" w:hAnsi="宋体"/>
            </w:rPr>
            <w:fldChar w:fldCharType="separate"/>
          </w:r>
          <w:r>
            <w:rPr>
              <w:rFonts w:hint="default" w:ascii="宋体" w:hAnsi="宋体" w:eastAsia="宋体"/>
              <w:szCs w:val="30"/>
            </w:rPr>
            <w:t xml:space="preserve">10.4 </w:t>
          </w:r>
          <w:r>
            <w:rPr>
              <w:rFonts w:hint="eastAsia" w:ascii="宋体" w:hAnsi="宋体" w:eastAsia="宋体"/>
              <w:szCs w:val="30"/>
            </w:rPr>
            <w:t>获取视觉识别最新图片</w:t>
          </w:r>
          <w:r>
            <w:tab/>
          </w:r>
          <w:r>
            <w:fldChar w:fldCharType="begin"/>
          </w:r>
          <w:r>
            <w:instrText xml:space="preserve"> PAGEREF _Toc6294 \h </w:instrText>
          </w:r>
          <w:r>
            <w:fldChar w:fldCharType="separate"/>
          </w:r>
          <w:r>
            <w:t>91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_Toc23564 </w:instrText>
          </w:r>
          <w:r>
            <w:rPr>
              <w:rFonts w:ascii="宋体" w:hAnsi="宋体"/>
            </w:rPr>
            <w:fldChar w:fldCharType="separate"/>
          </w:r>
          <w:r>
            <w:rPr>
              <w:rFonts w:hint="default" w:ascii="宋体" w:hAnsi="宋体" w:eastAsia="宋体"/>
              <w:szCs w:val="30"/>
            </w:rPr>
            <w:t xml:space="preserve">10.5 </w:t>
          </w:r>
          <w:r>
            <w:rPr>
              <w:rFonts w:hint="eastAsia" w:ascii="宋体" w:hAnsi="宋体" w:eastAsia="宋体"/>
              <w:szCs w:val="30"/>
              <w:lang w:val="en-US" w:eastAsia="zh-CN"/>
            </w:rPr>
            <w:t>发送二次分拣正在分拣的钢板的零件</w:t>
          </w:r>
          <w:r>
            <w:tab/>
          </w:r>
          <w:r>
            <w:fldChar w:fldCharType="begin"/>
          </w:r>
          <w:r>
            <w:instrText xml:space="preserve"> PAGEREF _Toc23564 \h </w:instrText>
          </w:r>
          <w:r>
            <w:fldChar w:fldCharType="separate"/>
          </w:r>
          <w:r>
            <w:t>92</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_Toc11402 </w:instrText>
          </w:r>
          <w:r>
            <w:rPr>
              <w:rFonts w:ascii="宋体" w:hAnsi="宋体"/>
            </w:rPr>
            <w:fldChar w:fldCharType="separate"/>
          </w:r>
          <w:r>
            <w:rPr>
              <w:rFonts w:hint="eastAsia" w:ascii="宋体" w:hAnsi="宋体" w:eastAsia="宋体"/>
            </w:rPr>
            <w:t xml:space="preserve">十一、 </w:t>
          </w:r>
          <w:r>
            <w:rPr>
              <w:rFonts w:hint="eastAsia" w:ascii="宋体" w:hAnsi="宋体" w:eastAsia="宋体"/>
              <w:lang w:val="en-US" w:eastAsia="zh-CN"/>
            </w:rPr>
            <w:t>内部</w:t>
          </w:r>
          <w:r>
            <w:rPr>
              <w:rFonts w:hint="eastAsia" w:ascii="宋体" w:hAnsi="宋体" w:eastAsia="宋体"/>
            </w:rPr>
            <w:t>数据交互</w:t>
          </w:r>
          <w:r>
            <w:tab/>
          </w:r>
          <w:r>
            <w:fldChar w:fldCharType="begin"/>
          </w:r>
          <w:r>
            <w:instrText xml:space="preserve"> PAGEREF _Toc11402 \h </w:instrText>
          </w:r>
          <w:r>
            <w:fldChar w:fldCharType="separate"/>
          </w:r>
          <w:r>
            <w:t>93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_Toc18530 </w:instrText>
          </w:r>
          <w:r>
            <w:rPr>
              <w:rFonts w:ascii="宋体" w:hAnsi="宋体"/>
            </w:rPr>
            <w:fldChar w:fldCharType="separate"/>
          </w:r>
          <w:r>
            <w:rPr>
              <w:rFonts w:hint="eastAsia" w:ascii="宋体" w:hAnsi="宋体" w:eastAsia="宋体"/>
              <w:szCs w:val="30"/>
              <w:lang w:val="en-US" w:eastAsia="zh-CN"/>
            </w:rPr>
            <w:t>11.1根据零件查询厚度</w:t>
          </w:r>
          <w:r>
            <w:tab/>
          </w:r>
          <w:r>
            <w:fldChar w:fldCharType="begin"/>
          </w:r>
          <w:r>
            <w:instrText xml:space="preserve"> PAGEREF _Toc18530 \h </w:instrText>
          </w:r>
          <w:r>
            <w:fldChar w:fldCharType="separate"/>
          </w:r>
          <w:r>
            <w:t>93</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_Toc29456 </w:instrText>
          </w:r>
          <w:r>
            <w:rPr>
              <w:rFonts w:ascii="宋体" w:hAnsi="宋体"/>
            </w:rPr>
            <w:fldChar w:fldCharType="separate"/>
          </w:r>
          <w:r>
            <w:rPr>
              <w:rFonts w:hint="eastAsia" w:ascii="宋体" w:hAnsi="宋体" w:eastAsia="宋体"/>
              <w:szCs w:val="30"/>
              <w:lang w:val="en-US" w:eastAsia="zh-CN"/>
            </w:rPr>
            <w:t>11.2</w:t>
          </w:r>
          <w:r>
            <w:rPr>
              <w:rFonts w:hint="eastAsia" w:ascii="宋体" w:hAnsi="宋体" w:eastAsia="宋体"/>
              <w:szCs w:val="30"/>
              <w:lang w:val="en-US" w:eastAsia="zh-CN"/>
            </w:rPr>
            <w:tab/>
          </w:r>
          <w:r>
            <w:rPr>
              <w:rFonts w:hint="eastAsia" w:ascii="宋体" w:hAnsi="宋体" w:eastAsia="宋体"/>
              <w:szCs w:val="30"/>
              <w:lang w:val="en-US" w:eastAsia="zh-CN"/>
            </w:rPr>
            <w:t>查询最近喷码/分拣未处理的中小件</w:t>
          </w:r>
          <w:r>
            <w:tab/>
          </w:r>
          <w:r>
            <w:fldChar w:fldCharType="begin"/>
          </w:r>
          <w:r>
            <w:instrText xml:space="preserve"> PAGEREF _Toc29456 \h </w:instrText>
          </w:r>
          <w:r>
            <w:fldChar w:fldCharType="separate"/>
          </w:r>
          <w:r>
            <w:t>94</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_Toc17879 </w:instrText>
          </w:r>
          <w:r>
            <w:rPr>
              <w:rFonts w:ascii="宋体" w:hAnsi="宋体"/>
            </w:rPr>
            <w:fldChar w:fldCharType="separate"/>
          </w:r>
          <w:r>
            <w:rPr>
              <w:rFonts w:hint="eastAsia" w:ascii="宋体" w:hAnsi="宋体" w:eastAsia="宋体"/>
              <w:szCs w:val="30"/>
              <w:lang w:val="en-US" w:eastAsia="zh-CN"/>
            </w:rPr>
            <w:t>11.3</w:t>
          </w:r>
          <w:r>
            <w:rPr>
              <w:rFonts w:hint="eastAsia" w:ascii="宋体" w:hAnsi="宋体" w:eastAsia="宋体"/>
              <w:szCs w:val="30"/>
              <w:lang w:val="en-US" w:eastAsia="zh-CN"/>
            </w:rPr>
            <w:tab/>
          </w:r>
          <w:r>
            <w:rPr>
              <w:rFonts w:hint="eastAsia" w:ascii="宋体" w:hAnsi="宋体" w:eastAsia="宋体"/>
              <w:szCs w:val="30"/>
            </w:rPr>
            <w:t>获取最近分拣的钢板零件</w:t>
          </w:r>
          <w:r>
            <w:rPr>
              <w:rFonts w:hint="eastAsia" w:ascii="宋体" w:hAnsi="宋体" w:eastAsia="宋体"/>
              <w:szCs w:val="30"/>
              <w:lang w:val="en-US" w:eastAsia="zh-CN"/>
            </w:rPr>
            <w:t>集合</w:t>
          </w:r>
          <w:r>
            <w:tab/>
          </w:r>
          <w:r>
            <w:fldChar w:fldCharType="begin"/>
          </w:r>
          <w:r>
            <w:instrText xml:space="preserve"> PAGEREF _Toc17879 \h </w:instrText>
          </w:r>
          <w:r>
            <w:fldChar w:fldCharType="separate"/>
          </w:r>
          <w:r>
            <w:t>96</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_Toc11451 </w:instrText>
          </w:r>
          <w:r>
            <w:rPr>
              <w:rFonts w:ascii="宋体" w:hAnsi="宋体"/>
            </w:rPr>
            <w:fldChar w:fldCharType="separate"/>
          </w:r>
          <w:r>
            <w:rPr>
              <w:rFonts w:hint="eastAsia" w:ascii="宋体" w:hAnsi="宋体" w:eastAsia="宋体"/>
            </w:rPr>
            <w:t>十二、 总控和WEB数据交互</w:t>
          </w:r>
          <w:r>
            <w:tab/>
          </w:r>
          <w:r>
            <w:fldChar w:fldCharType="begin"/>
          </w:r>
          <w:r>
            <w:instrText xml:space="preserve"> PAGEREF _Toc11451 \h </w:instrText>
          </w:r>
          <w:r>
            <w:fldChar w:fldCharType="separate"/>
          </w:r>
          <w:r>
            <w:t>97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_Toc4947 </w:instrText>
          </w:r>
          <w:r>
            <w:rPr>
              <w:rFonts w:ascii="宋体" w:hAnsi="宋体"/>
            </w:rPr>
            <w:fldChar w:fldCharType="separate"/>
          </w:r>
          <w:r>
            <w:rPr>
              <w:rFonts w:hint="eastAsia" w:ascii="宋体" w:hAnsi="宋体" w:eastAsia="宋体"/>
              <w:szCs w:val="30"/>
              <w:lang w:val="en-US" w:eastAsia="zh-CN"/>
            </w:rPr>
            <w:t>12.1</w:t>
          </w:r>
          <w:r>
            <w:rPr>
              <w:rFonts w:hint="eastAsia" w:ascii="宋体" w:hAnsi="宋体" w:eastAsia="宋体"/>
              <w:szCs w:val="30"/>
            </w:rPr>
            <w:t>机器人过滤设置</w:t>
          </w:r>
          <w:r>
            <w:tab/>
          </w:r>
          <w:r>
            <w:fldChar w:fldCharType="begin"/>
          </w:r>
          <w:r>
            <w:instrText xml:space="preserve"> PAGEREF _Toc4947 \h </w:instrText>
          </w:r>
          <w:r>
            <w:fldChar w:fldCharType="separate"/>
          </w:r>
          <w:r>
            <w:t>97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_Toc8946 </w:instrText>
          </w:r>
          <w:r>
            <w:rPr>
              <w:rFonts w:ascii="宋体" w:hAnsi="宋体"/>
            </w:rPr>
            <w:fldChar w:fldCharType="separate"/>
          </w:r>
          <w:r>
            <w:rPr>
              <w:rFonts w:hint="eastAsia" w:ascii="宋体" w:hAnsi="宋体" w:eastAsia="宋体"/>
              <w:szCs w:val="30"/>
              <w:lang w:val="en-US" w:eastAsia="zh-CN"/>
            </w:rPr>
            <w:t>12..2皮带线控制</w:t>
          </w:r>
          <w:r>
            <w:tab/>
          </w:r>
          <w:r>
            <w:fldChar w:fldCharType="begin"/>
          </w:r>
          <w:r>
            <w:instrText xml:space="preserve"> PAGEREF _Toc8946 \h </w:instrText>
          </w:r>
          <w:r>
            <w:fldChar w:fldCharType="separate"/>
          </w:r>
          <w:r>
            <w:t>98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_Toc10837 </w:instrText>
          </w:r>
          <w:r>
            <w:rPr>
              <w:rFonts w:ascii="宋体" w:hAnsi="宋体"/>
            </w:rPr>
            <w:fldChar w:fldCharType="separate"/>
          </w:r>
          <w:r>
            <w:rPr>
              <w:rFonts w:hint="eastAsia"/>
              <w:lang w:val="en-US" w:eastAsia="zh-CN"/>
            </w:rPr>
            <w:t>12.3</w:t>
          </w:r>
          <w:r>
            <w:rPr>
              <w:rFonts w:hint="eastAsia"/>
            </w:rPr>
            <w:t>大件分拣/码盘/二次分拣禁框</w:t>
          </w:r>
          <w:r>
            <w:tab/>
          </w:r>
          <w:r>
            <w:fldChar w:fldCharType="begin"/>
          </w:r>
          <w:r>
            <w:instrText xml:space="preserve"> PAGEREF _Toc10837 \h </w:instrText>
          </w:r>
          <w:r>
            <w:fldChar w:fldCharType="separate"/>
          </w:r>
          <w:r>
            <w:t>99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_Toc12315 </w:instrText>
          </w:r>
          <w:r>
            <w:rPr>
              <w:rFonts w:ascii="宋体" w:hAnsi="宋体"/>
            </w:rPr>
            <w:fldChar w:fldCharType="separate"/>
          </w:r>
          <w:r>
            <w:rPr>
              <w:rFonts w:hint="eastAsia" w:ascii="宋体" w:hAnsi="宋体" w:eastAsia="宋体"/>
              <w:szCs w:val="30"/>
              <w:lang w:val="en-US" w:eastAsia="zh-CN"/>
            </w:rPr>
            <w:t>12.4</w:t>
          </w:r>
          <w:r>
            <w:rPr>
              <w:rFonts w:hint="eastAsia" w:ascii="宋体" w:hAnsi="宋体" w:eastAsia="宋体"/>
              <w:szCs w:val="30"/>
            </w:rPr>
            <w:t>大件/码盘/二次分拣空框到位</w:t>
          </w:r>
          <w:r>
            <w:tab/>
          </w:r>
          <w:r>
            <w:fldChar w:fldCharType="begin"/>
          </w:r>
          <w:r>
            <w:instrText xml:space="preserve"> PAGEREF _Toc12315 \h </w:instrText>
          </w:r>
          <w:r>
            <w:fldChar w:fldCharType="separate"/>
          </w:r>
          <w:r>
            <w:t>101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_Toc20200 </w:instrText>
          </w:r>
          <w:r>
            <w:rPr>
              <w:rFonts w:ascii="宋体" w:hAnsi="宋体"/>
            </w:rPr>
            <w:fldChar w:fldCharType="separate"/>
          </w:r>
          <w:r>
            <w:rPr>
              <w:rFonts w:hint="eastAsia" w:ascii="宋体" w:hAnsi="宋体" w:eastAsia="宋体"/>
              <w:szCs w:val="30"/>
              <w:lang w:val="en-US" w:eastAsia="zh-CN"/>
            </w:rPr>
            <w:t>12.5大件分拣/码盘/二次分拣清框</w:t>
          </w:r>
          <w:r>
            <w:tab/>
          </w:r>
          <w:r>
            <w:fldChar w:fldCharType="begin"/>
          </w:r>
          <w:r>
            <w:instrText xml:space="preserve"> PAGEREF _Toc20200 \h </w:instrText>
          </w:r>
          <w:r>
            <w:fldChar w:fldCharType="separate"/>
          </w:r>
          <w:r>
            <w:t>102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_Toc5715 </w:instrText>
          </w:r>
          <w:r>
            <w:rPr>
              <w:rFonts w:ascii="宋体" w:hAnsi="宋体"/>
            </w:rPr>
            <w:fldChar w:fldCharType="separate"/>
          </w:r>
          <w:r>
            <w:rPr>
              <w:rFonts w:hint="eastAsia" w:ascii="宋体" w:hAnsi="宋体" w:eastAsia="宋体"/>
              <w:szCs w:val="30"/>
              <w:lang w:val="en-US" w:eastAsia="zh-CN"/>
            </w:rPr>
            <w:t>12.6</w:t>
          </w:r>
          <w:r>
            <w:rPr>
              <w:rFonts w:hint="eastAsia" w:ascii="宋体" w:hAnsi="宋体" w:eastAsia="宋体"/>
              <w:szCs w:val="30"/>
            </w:rPr>
            <w:t>获取混拣区可工作的机器人</w:t>
          </w:r>
          <w:r>
            <w:tab/>
          </w:r>
          <w:r>
            <w:fldChar w:fldCharType="begin"/>
          </w:r>
          <w:r>
            <w:instrText xml:space="preserve"> PAGEREF _Toc5715 \h </w:instrText>
          </w:r>
          <w:r>
            <w:fldChar w:fldCharType="separate"/>
          </w:r>
          <w:r>
            <w:t>104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_Toc30733 </w:instrText>
          </w:r>
          <w:r>
            <w:rPr>
              <w:rFonts w:ascii="宋体" w:hAnsi="宋体"/>
            </w:rPr>
            <w:fldChar w:fldCharType="separate"/>
          </w:r>
          <w:r>
            <w:rPr>
              <w:rFonts w:hint="eastAsia" w:ascii="宋体" w:hAnsi="宋体" w:eastAsia="宋体"/>
              <w:szCs w:val="30"/>
              <w:lang w:val="en-US" w:eastAsia="zh-CN"/>
            </w:rPr>
            <w:t>12.7</w:t>
          </w:r>
          <w:r>
            <w:rPr>
              <w:rFonts w:hint="eastAsia" w:ascii="宋体" w:hAnsi="宋体" w:eastAsia="宋体"/>
              <w:szCs w:val="30"/>
            </w:rPr>
            <w:t>设置混拣区机器人是否可分拣</w:t>
          </w:r>
          <w:r>
            <w:tab/>
          </w:r>
          <w:r>
            <w:fldChar w:fldCharType="begin"/>
          </w:r>
          <w:r>
            <w:instrText xml:space="preserve"> PAGEREF _Toc30733 \h </w:instrText>
          </w:r>
          <w:r>
            <w:fldChar w:fldCharType="separate"/>
          </w:r>
          <w:r>
            <w:t>105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_Toc161 </w:instrText>
          </w:r>
          <w:r>
            <w:rPr>
              <w:rFonts w:ascii="宋体" w:hAnsi="宋体"/>
            </w:rPr>
            <w:fldChar w:fldCharType="separate"/>
          </w:r>
          <w:r>
            <w:rPr>
              <w:rFonts w:hint="eastAsia" w:ascii="宋体" w:hAnsi="宋体" w:eastAsia="宋体"/>
              <w:szCs w:val="30"/>
              <w:lang w:val="en-US" w:eastAsia="zh-CN"/>
            </w:rPr>
            <w:t>12.8</w:t>
          </w:r>
          <w:r>
            <w:rPr>
              <w:rFonts w:hint="eastAsia" w:ascii="宋体" w:hAnsi="宋体" w:eastAsia="宋体"/>
              <w:szCs w:val="30"/>
            </w:rPr>
            <w:t>混拣/大件分拣区接收钢板到位信号</w:t>
          </w:r>
          <w:r>
            <w:tab/>
          </w:r>
          <w:r>
            <w:fldChar w:fldCharType="begin"/>
          </w:r>
          <w:r>
            <w:instrText xml:space="preserve"> PAGEREF _Toc161 \h </w:instrText>
          </w:r>
          <w:r>
            <w:fldChar w:fldCharType="separate"/>
          </w:r>
          <w:r>
            <w:t>106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_Toc7307 </w:instrText>
          </w:r>
          <w:r>
            <w:rPr>
              <w:rFonts w:ascii="宋体" w:hAnsi="宋体"/>
            </w:rPr>
            <w:fldChar w:fldCharType="separate"/>
          </w:r>
          <w:r>
            <w:rPr>
              <w:rFonts w:hint="eastAsia" w:ascii="宋体" w:hAnsi="宋体" w:eastAsia="宋体"/>
              <w:szCs w:val="30"/>
              <w:lang w:val="en-US" w:eastAsia="zh-CN"/>
            </w:rPr>
            <w:t>12.9</w:t>
          </w:r>
          <w:r>
            <w:rPr>
              <w:rFonts w:hint="eastAsia" w:ascii="宋体" w:hAnsi="宋体" w:eastAsia="宋体"/>
              <w:szCs w:val="30"/>
            </w:rPr>
            <w:t>喷码/大件码盘区零件到位信号</w:t>
          </w:r>
          <w:r>
            <w:tab/>
          </w:r>
          <w:r>
            <w:fldChar w:fldCharType="begin"/>
          </w:r>
          <w:r>
            <w:instrText xml:space="preserve"> PAGEREF _Toc7307 \h </w:instrText>
          </w:r>
          <w:r>
            <w:fldChar w:fldCharType="separate"/>
          </w:r>
          <w:r>
            <w:t>107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_Toc11016 </w:instrText>
          </w:r>
          <w:r>
            <w:rPr>
              <w:rFonts w:ascii="宋体" w:hAnsi="宋体"/>
            </w:rPr>
            <w:fldChar w:fldCharType="separate"/>
          </w:r>
          <w:r>
            <w:rPr>
              <w:rFonts w:hint="eastAsia" w:ascii="宋体" w:hAnsi="宋体" w:eastAsia="宋体"/>
              <w:szCs w:val="30"/>
              <w:lang w:val="en-US" w:eastAsia="zh-CN"/>
            </w:rPr>
            <w:t>12.10</w:t>
          </w:r>
          <w:r>
            <w:rPr>
              <w:rFonts w:hint="eastAsia" w:ascii="宋体" w:hAnsi="宋体" w:eastAsia="宋体"/>
              <w:szCs w:val="30"/>
            </w:rPr>
            <w:t>查询大件流料报工数据</w:t>
          </w:r>
          <w:r>
            <w:tab/>
          </w:r>
          <w:r>
            <w:fldChar w:fldCharType="begin"/>
          </w:r>
          <w:r>
            <w:instrText xml:space="preserve"> PAGEREF _Toc11016 \h </w:instrText>
          </w:r>
          <w:r>
            <w:fldChar w:fldCharType="separate"/>
          </w:r>
          <w:r>
            <w:t>108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_Toc3922 </w:instrText>
          </w:r>
          <w:r>
            <w:rPr>
              <w:rFonts w:ascii="宋体" w:hAnsi="宋体"/>
            </w:rPr>
            <w:fldChar w:fldCharType="separate"/>
          </w:r>
          <w:r>
            <w:rPr>
              <w:rFonts w:hint="eastAsia" w:ascii="宋体" w:hAnsi="宋体" w:eastAsia="宋体"/>
              <w:szCs w:val="30"/>
              <w:lang w:val="en-US" w:eastAsia="zh-CN"/>
            </w:rPr>
            <w:t>12.11</w:t>
          </w:r>
          <w:r>
            <w:rPr>
              <w:rFonts w:hint="eastAsia" w:ascii="宋体" w:hAnsi="宋体" w:eastAsia="宋体"/>
              <w:szCs w:val="30"/>
            </w:rPr>
            <w:t>查询钢板任务数据</w:t>
          </w:r>
          <w:r>
            <w:tab/>
          </w:r>
          <w:r>
            <w:fldChar w:fldCharType="begin"/>
          </w:r>
          <w:r>
            <w:instrText xml:space="preserve"> PAGEREF _Toc3922 \h </w:instrText>
          </w:r>
          <w:r>
            <w:fldChar w:fldCharType="separate"/>
          </w:r>
          <w:r>
            <w:t>111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_Toc20452 </w:instrText>
          </w:r>
          <w:r>
            <w:rPr>
              <w:rFonts w:ascii="宋体" w:hAnsi="宋体"/>
            </w:rPr>
            <w:fldChar w:fldCharType="separate"/>
          </w:r>
          <w:r>
            <w:rPr>
              <w:rFonts w:hint="eastAsia" w:ascii="宋体" w:hAnsi="宋体" w:eastAsia="宋体"/>
              <w:szCs w:val="30"/>
              <w:lang w:val="en-US" w:eastAsia="zh-CN"/>
            </w:rPr>
            <w:t>12.12</w:t>
          </w:r>
          <w:r>
            <w:rPr>
              <w:rFonts w:hint="eastAsia" w:ascii="宋体" w:hAnsi="宋体" w:eastAsia="宋体"/>
              <w:szCs w:val="30"/>
            </w:rPr>
            <w:t>查询子模块错误日志</w:t>
          </w:r>
          <w:r>
            <w:tab/>
          </w:r>
          <w:r>
            <w:fldChar w:fldCharType="begin"/>
          </w:r>
          <w:r>
            <w:instrText xml:space="preserve"> PAGEREF _Toc20452 \h </w:instrText>
          </w:r>
          <w:r>
            <w:fldChar w:fldCharType="separate"/>
          </w:r>
          <w:r>
            <w:t>113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_Toc12235 </w:instrText>
          </w:r>
          <w:r>
            <w:rPr>
              <w:rFonts w:ascii="宋体" w:hAnsi="宋体"/>
            </w:rPr>
            <w:fldChar w:fldCharType="separate"/>
          </w:r>
          <w:r>
            <w:rPr>
              <w:rFonts w:hint="eastAsia" w:ascii="宋体" w:hAnsi="宋体" w:eastAsia="宋体"/>
              <w:szCs w:val="30"/>
              <w:lang w:val="en-US" w:eastAsia="zh-CN"/>
            </w:rPr>
            <w:t>12.13</w:t>
          </w:r>
          <w:r>
            <w:rPr>
              <w:rFonts w:hint="eastAsia" w:ascii="宋体" w:hAnsi="宋体" w:eastAsia="宋体"/>
              <w:szCs w:val="30"/>
            </w:rPr>
            <w:t>更新大件流料报工数据状态</w:t>
          </w:r>
          <w:r>
            <w:tab/>
          </w:r>
          <w:r>
            <w:fldChar w:fldCharType="begin"/>
          </w:r>
          <w:r>
            <w:instrText xml:space="preserve"> PAGEREF _Toc12235 \h </w:instrText>
          </w:r>
          <w:r>
            <w:fldChar w:fldCharType="separate"/>
          </w:r>
          <w:r>
            <w:t>116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_Toc11637 </w:instrText>
          </w:r>
          <w:r>
            <w:rPr>
              <w:rFonts w:ascii="宋体" w:hAnsi="宋体"/>
            </w:rPr>
            <w:fldChar w:fldCharType="separate"/>
          </w:r>
          <w:r>
            <w:rPr>
              <w:rFonts w:hint="eastAsia" w:ascii="宋体" w:hAnsi="宋体" w:eastAsia="宋体"/>
              <w:szCs w:val="30"/>
              <w:lang w:val="en-US" w:eastAsia="zh-CN"/>
            </w:rPr>
            <w:t>12.14</w:t>
          </w:r>
          <w:r>
            <w:rPr>
              <w:rFonts w:hint="eastAsia" w:ascii="宋体" w:hAnsi="宋体" w:eastAsia="宋体"/>
              <w:szCs w:val="30"/>
            </w:rPr>
            <w:t>查询套料图数据</w:t>
          </w:r>
          <w:r>
            <w:tab/>
          </w:r>
          <w:r>
            <w:fldChar w:fldCharType="begin"/>
          </w:r>
          <w:r>
            <w:instrText xml:space="preserve"> PAGEREF _Toc11637 \h </w:instrText>
          </w:r>
          <w:r>
            <w:fldChar w:fldCharType="separate"/>
          </w:r>
          <w:r>
            <w:t>117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_Toc5576 </w:instrText>
          </w:r>
          <w:r>
            <w:rPr>
              <w:rFonts w:ascii="宋体" w:hAnsi="宋体"/>
            </w:rPr>
            <w:fldChar w:fldCharType="separate"/>
          </w:r>
          <w:r>
            <w:rPr>
              <w:rFonts w:hint="eastAsia" w:ascii="宋体" w:hAnsi="宋体" w:eastAsia="宋体"/>
              <w:szCs w:val="30"/>
              <w:lang w:val="en-US" w:eastAsia="zh-CN"/>
            </w:rPr>
            <w:t>12.15</w:t>
          </w:r>
          <w:r>
            <w:rPr>
              <w:rFonts w:hint="eastAsia" w:ascii="宋体" w:hAnsi="宋体" w:eastAsia="宋体"/>
              <w:szCs w:val="30"/>
            </w:rPr>
            <w:t>查询</w:t>
          </w:r>
          <w:r>
            <w:rPr>
              <w:rFonts w:hint="eastAsia" w:ascii="宋体" w:hAnsi="宋体" w:eastAsia="宋体"/>
              <w:szCs w:val="30"/>
              <w:lang w:val="en-US" w:eastAsia="zh-CN"/>
            </w:rPr>
            <w:t>信号</w:t>
          </w:r>
          <w:r>
            <w:rPr>
              <w:rFonts w:hint="eastAsia" w:ascii="宋体" w:hAnsi="宋体" w:eastAsia="宋体"/>
              <w:szCs w:val="30"/>
            </w:rPr>
            <w:t>数据</w:t>
          </w:r>
          <w:r>
            <w:tab/>
          </w:r>
          <w:r>
            <w:fldChar w:fldCharType="begin"/>
          </w:r>
          <w:r>
            <w:instrText xml:space="preserve"> PAGEREF _Toc5576 \h </w:instrText>
          </w:r>
          <w:r>
            <w:fldChar w:fldCharType="separate"/>
          </w:r>
          <w:r>
            <w:t>118</w:t>
          </w:r>
          <w:r>
            <w:fldChar w:fldCharType="end"/>
          </w:r>
          <w:r>
            <w:rPr>
              <w:rFonts w:ascii="宋体" w:hAnsi="宋体"/>
            </w:rPr>
            <w:fldChar w:fldCharType="end"/>
          </w:r>
        </w:p>
        <w:p>
          <w:pPr>
            <w:pStyle w:val="15"/>
            <w:tabs>
              <w:tab w:val="right" w:pos="2800"/>
              <w:tab w:val="right" w:leader="dot" w:pos="10800"/>
              <w:tab w:val="clear" w:pos="10790"/>
            </w:tabs>
          </w:pPr>
          <w:r>
            <w:rPr>
              <w:rFonts w:ascii="宋体" w:hAnsi="宋体"/>
            </w:rPr>
            <w:fldChar w:fldCharType="begin"/>
          </w:r>
          <w:r>
            <w:rPr>
              <w:rFonts w:ascii="宋体" w:hAnsi="宋体"/>
            </w:rPr>
            <w:instrText xml:space="preserve"> HYPERLINK \l _Toc19594 </w:instrText>
          </w:r>
          <w:r>
            <w:rPr>
              <w:rFonts w:ascii="宋体" w:hAnsi="宋体"/>
            </w:rPr>
            <w:fldChar w:fldCharType="separate"/>
          </w:r>
          <w:r>
            <w:rPr>
              <w:rFonts w:hint="eastAsia" w:ascii="宋体" w:hAnsi="宋体" w:eastAsia="宋体"/>
              <w:szCs w:val="30"/>
              <w:lang w:val="en-US" w:eastAsia="zh-CN"/>
            </w:rPr>
            <w:t>12.16</w:t>
          </w:r>
          <w:r>
            <w:rPr>
              <w:rFonts w:hint="eastAsia" w:ascii="宋体" w:hAnsi="宋体" w:eastAsia="宋体"/>
              <w:szCs w:val="30"/>
              <w:lang w:val="en-US" w:eastAsia="zh-CN"/>
            </w:rPr>
            <w:tab/>
          </w:r>
          <w:r>
            <w:rPr>
              <w:rFonts w:hint="eastAsia" w:ascii="宋体" w:hAnsi="宋体" w:eastAsia="宋体"/>
              <w:szCs w:val="30"/>
            </w:rPr>
            <w:t>大件分拣区获取带有编号的图片</w:t>
          </w:r>
          <w:r>
            <w:tab/>
          </w:r>
          <w:r>
            <w:fldChar w:fldCharType="begin"/>
          </w:r>
          <w:r>
            <w:instrText xml:space="preserve"> PAGEREF _Toc19594 \h </w:instrText>
          </w:r>
          <w:r>
            <w:fldChar w:fldCharType="separate"/>
          </w:r>
          <w:r>
            <w:t>121</w:t>
          </w:r>
          <w:r>
            <w:fldChar w:fldCharType="end"/>
          </w:r>
          <w:r>
            <w:rPr>
              <w:rFonts w:ascii="宋体" w:hAnsi="宋体"/>
            </w:rPr>
            <w:fldChar w:fldCharType="end"/>
          </w:r>
        </w:p>
        <w:p>
          <w:pPr>
            <w:pStyle w:val="15"/>
            <w:tabs>
              <w:tab w:val="right" w:pos="2800"/>
              <w:tab w:val="right" w:leader="dot" w:pos="10800"/>
              <w:tab w:val="clear" w:pos="10790"/>
            </w:tabs>
          </w:pPr>
          <w:r>
            <w:rPr>
              <w:rFonts w:ascii="宋体" w:hAnsi="宋体"/>
            </w:rPr>
            <w:fldChar w:fldCharType="begin"/>
          </w:r>
          <w:r>
            <w:rPr>
              <w:rFonts w:ascii="宋体" w:hAnsi="宋体"/>
            </w:rPr>
            <w:instrText xml:space="preserve"> HYPERLINK \l _Toc24062 </w:instrText>
          </w:r>
          <w:r>
            <w:rPr>
              <w:rFonts w:ascii="宋体" w:hAnsi="宋体"/>
            </w:rPr>
            <w:fldChar w:fldCharType="separate"/>
          </w:r>
          <w:r>
            <w:rPr>
              <w:rFonts w:hint="eastAsia" w:ascii="宋体" w:hAnsi="宋体" w:eastAsia="宋体"/>
              <w:szCs w:val="30"/>
              <w:lang w:val="en-US" w:eastAsia="zh-CN"/>
            </w:rPr>
            <w:t>12.17</w:t>
          </w:r>
          <w:r>
            <w:rPr>
              <w:rFonts w:hint="eastAsia" w:ascii="宋体" w:hAnsi="宋体" w:eastAsia="宋体"/>
              <w:szCs w:val="30"/>
              <w:lang w:val="en-US" w:eastAsia="zh-CN"/>
            </w:rPr>
            <w:tab/>
          </w:r>
          <w:r>
            <w:rPr>
              <w:rFonts w:hint="eastAsia" w:ascii="宋体" w:hAnsi="宋体" w:eastAsia="宋体"/>
              <w:szCs w:val="30"/>
            </w:rPr>
            <w:t>大件分拣区获取</w:t>
          </w:r>
          <w:r>
            <w:rPr>
              <w:rFonts w:hint="eastAsia" w:ascii="宋体" w:hAnsi="宋体" w:eastAsia="宋体"/>
              <w:szCs w:val="30"/>
              <w:lang w:val="en-US" w:eastAsia="zh-CN"/>
            </w:rPr>
            <w:t>零件信息</w:t>
          </w:r>
          <w:r>
            <w:tab/>
          </w:r>
          <w:r>
            <w:fldChar w:fldCharType="begin"/>
          </w:r>
          <w:r>
            <w:instrText xml:space="preserve"> PAGEREF _Toc24062 \h </w:instrText>
          </w:r>
          <w:r>
            <w:fldChar w:fldCharType="separate"/>
          </w:r>
          <w:r>
            <w:t>122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_Toc8996 </w:instrText>
          </w:r>
          <w:r>
            <w:rPr>
              <w:rFonts w:ascii="宋体" w:hAnsi="宋体"/>
            </w:rPr>
            <w:fldChar w:fldCharType="separate"/>
          </w:r>
          <w:r>
            <w:rPr>
              <w:rFonts w:hint="eastAsia" w:ascii="宋体" w:hAnsi="宋体" w:eastAsia="宋体"/>
              <w:szCs w:val="30"/>
              <w:lang w:val="en-US" w:eastAsia="zh-CN"/>
            </w:rPr>
            <w:t>12.18板链线物料信息修改</w:t>
          </w:r>
          <w:r>
            <w:tab/>
          </w:r>
          <w:r>
            <w:fldChar w:fldCharType="begin"/>
          </w:r>
          <w:r>
            <w:instrText xml:space="preserve"> PAGEREF _Toc8996 \h </w:instrText>
          </w:r>
          <w:r>
            <w:fldChar w:fldCharType="separate"/>
          </w:r>
          <w:r>
            <w:t>124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_Toc11268 </w:instrText>
          </w:r>
          <w:r>
            <w:rPr>
              <w:rFonts w:ascii="宋体" w:hAnsi="宋体"/>
            </w:rPr>
            <w:fldChar w:fldCharType="separate"/>
          </w:r>
          <w:r>
            <w:rPr>
              <w:rFonts w:hint="eastAsia" w:ascii="宋体" w:hAnsi="宋体" w:eastAsia="宋体"/>
              <w:szCs w:val="30"/>
              <w:lang w:val="en-US" w:eastAsia="zh-CN"/>
            </w:rPr>
            <w:t>12.19查询大件板链线是否有料信息</w:t>
          </w:r>
          <w:r>
            <w:tab/>
          </w:r>
          <w:r>
            <w:fldChar w:fldCharType="begin"/>
          </w:r>
          <w:r>
            <w:instrText xml:space="preserve"> PAGEREF _Toc11268 \h </w:instrText>
          </w:r>
          <w:r>
            <w:fldChar w:fldCharType="separate"/>
          </w:r>
          <w:r>
            <w:t>125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_Toc20779 </w:instrText>
          </w:r>
          <w:r>
            <w:rPr>
              <w:rFonts w:ascii="宋体" w:hAnsi="宋体"/>
            </w:rPr>
            <w:fldChar w:fldCharType="separate"/>
          </w:r>
          <w:r>
            <w:rPr>
              <w:rFonts w:hint="eastAsia" w:ascii="宋体" w:hAnsi="宋体" w:eastAsia="宋体"/>
              <w:szCs w:val="30"/>
              <w:lang w:val="en-US" w:eastAsia="zh-CN"/>
            </w:rPr>
            <w:t>12.20 上传套料图，重新触发解析程序</w:t>
          </w:r>
          <w:r>
            <w:tab/>
          </w:r>
          <w:r>
            <w:fldChar w:fldCharType="begin"/>
          </w:r>
          <w:r>
            <w:instrText xml:space="preserve"> PAGEREF _Toc20779 \h </w:instrText>
          </w:r>
          <w:r>
            <w:fldChar w:fldCharType="separate"/>
          </w:r>
          <w:r>
            <w:t>126</w:t>
          </w:r>
          <w:r>
            <w:fldChar w:fldCharType="end"/>
          </w:r>
          <w:r>
            <w:rPr>
              <w:rFonts w:ascii="宋体" w:hAnsi="宋体"/>
            </w:rPr>
            <w:fldChar w:fldCharType="end"/>
          </w:r>
        </w:p>
        <w:p>
          <w:pPr>
            <w:ind w:firstLine="0" w:firstLineChars="0"/>
            <w:rPr>
              <w:rFonts w:ascii="宋体" w:hAnsi="宋体"/>
            </w:rPr>
          </w:pPr>
          <w:r>
            <w:rPr>
              <w:rFonts w:ascii="宋体" w:hAnsi="宋体"/>
            </w:rPr>
            <w:fldChar w:fldCharType="end"/>
          </w:r>
        </w:p>
      </w:sdtContent>
    </w:sdt>
    <w:p>
      <w:pPr>
        <w:pStyle w:val="2"/>
        <w:numPr>
          <w:ilvl w:val="0"/>
          <w:numId w:val="6"/>
        </w:numPr>
        <w:spacing w:line="360" w:lineRule="auto"/>
        <w:rPr>
          <w:rFonts w:ascii="宋体" w:hAnsi="宋体" w:eastAsia="宋体"/>
        </w:rPr>
      </w:pPr>
      <w:bookmarkStart w:id="0" w:name="_Toc8131"/>
      <w:r>
        <w:rPr>
          <w:rFonts w:hint="eastAsia" w:ascii="宋体" w:hAnsi="宋体" w:eastAsia="宋体"/>
        </w:rPr>
        <w:t>用途说明</w:t>
      </w:r>
      <w:bookmarkEnd w:id="0"/>
    </w:p>
    <w:p>
      <w:pPr>
        <w:ind w:firstLine="480"/>
        <w:rPr>
          <w:lang w:val="zh-CN"/>
        </w:rPr>
      </w:pPr>
      <w:r>
        <w:rPr>
          <w:rFonts w:hint="eastAsia"/>
          <w:lang w:val="zh-CN"/>
        </w:rPr>
        <w:t>本文档用于视比特新城三一各功能区对内接口交互的标准制定。</w:t>
      </w:r>
    </w:p>
    <w:p>
      <w:pPr>
        <w:pStyle w:val="2"/>
        <w:numPr>
          <w:ilvl w:val="0"/>
          <w:numId w:val="6"/>
        </w:numPr>
        <w:spacing w:line="360" w:lineRule="auto"/>
        <w:rPr>
          <w:rFonts w:ascii="宋体" w:hAnsi="宋体" w:eastAsia="宋体"/>
        </w:rPr>
      </w:pPr>
      <w:bookmarkStart w:id="1" w:name="_Toc5870"/>
      <w:r>
        <w:rPr>
          <w:rFonts w:hint="eastAsia" w:ascii="宋体" w:hAnsi="宋体" w:eastAsia="宋体"/>
        </w:rPr>
        <w:t>格式说明</w:t>
      </w:r>
      <w:bookmarkEnd w:id="1"/>
    </w:p>
    <w:p>
      <w:pPr>
        <w:pStyle w:val="32"/>
        <w:widowControl w:val="0"/>
        <w:numPr>
          <w:ilvl w:val="0"/>
          <w:numId w:val="7"/>
        </w:numPr>
        <w:spacing w:line="240" w:lineRule="auto"/>
        <w:ind w:firstLineChars="0"/>
        <w:contextualSpacing w:val="0"/>
        <w:jc w:val="both"/>
      </w:pPr>
      <w:r>
        <w:rPr>
          <w:rFonts w:hint="eastAsia"/>
        </w:rPr>
        <w:t>接口规范：</w:t>
      </w:r>
    </w:p>
    <w:p>
      <w:pPr>
        <w:pStyle w:val="32"/>
        <w:widowControl w:val="0"/>
        <w:numPr>
          <w:ilvl w:val="1"/>
          <w:numId w:val="7"/>
        </w:numPr>
        <w:spacing w:line="240" w:lineRule="auto"/>
        <w:ind w:firstLineChars="0"/>
        <w:contextualSpacing w:val="0"/>
        <w:jc w:val="both"/>
      </w:pPr>
      <w:r>
        <w:t>RESTFUL</w:t>
      </w:r>
      <w:r>
        <w:rPr>
          <w:rFonts w:hint="eastAsia"/>
        </w:rPr>
        <w:t>格式</w:t>
      </w:r>
      <w:r>
        <w:t xml:space="preserve"> </w:t>
      </w:r>
    </w:p>
    <w:p>
      <w:pPr>
        <w:pStyle w:val="32"/>
        <w:widowControl w:val="0"/>
        <w:numPr>
          <w:ilvl w:val="0"/>
          <w:numId w:val="7"/>
        </w:numPr>
        <w:spacing w:line="240" w:lineRule="auto"/>
        <w:ind w:firstLineChars="0"/>
        <w:contextualSpacing w:val="0"/>
        <w:jc w:val="both"/>
      </w:pPr>
      <w:r>
        <w:rPr>
          <w:rFonts w:hint="eastAsia"/>
        </w:rPr>
        <w:t>通讯方式：</w:t>
      </w:r>
    </w:p>
    <w:p>
      <w:pPr>
        <w:pStyle w:val="32"/>
        <w:widowControl w:val="0"/>
        <w:numPr>
          <w:ilvl w:val="1"/>
          <w:numId w:val="7"/>
        </w:numPr>
        <w:spacing w:line="240" w:lineRule="auto"/>
        <w:ind w:firstLineChars="0"/>
        <w:contextualSpacing w:val="0"/>
        <w:jc w:val="both"/>
      </w:pPr>
      <w:r>
        <w:t>HTTP</w:t>
      </w:r>
      <w:r>
        <w:rPr>
          <w:rFonts w:hint="eastAsia"/>
        </w:rPr>
        <w:t>通信协议</w:t>
      </w:r>
    </w:p>
    <w:p>
      <w:pPr>
        <w:pStyle w:val="32"/>
        <w:widowControl w:val="0"/>
        <w:numPr>
          <w:ilvl w:val="0"/>
          <w:numId w:val="8"/>
        </w:numPr>
        <w:spacing w:line="240" w:lineRule="auto"/>
        <w:ind w:firstLineChars="0"/>
        <w:contextualSpacing w:val="0"/>
        <w:jc w:val="both"/>
      </w:pPr>
      <w:r>
        <w:rPr>
          <w:rFonts w:hint="eastAsia"/>
        </w:rPr>
        <w:t>数据格式：</w:t>
      </w:r>
    </w:p>
    <w:p>
      <w:pPr>
        <w:pStyle w:val="32"/>
        <w:widowControl w:val="0"/>
        <w:numPr>
          <w:ilvl w:val="0"/>
          <w:numId w:val="9"/>
        </w:numPr>
        <w:spacing w:line="240" w:lineRule="auto"/>
        <w:ind w:firstLineChars="0"/>
        <w:contextualSpacing w:val="0"/>
        <w:jc w:val="both"/>
      </w:pPr>
      <w:r>
        <w:t>JSON</w:t>
      </w:r>
      <w:r>
        <w:rPr>
          <w:rFonts w:hint="eastAsia"/>
        </w:rPr>
        <w:t>格式</w:t>
      </w:r>
    </w:p>
    <w:p>
      <w:pPr>
        <w:pStyle w:val="32"/>
        <w:widowControl w:val="0"/>
        <w:numPr>
          <w:ilvl w:val="0"/>
          <w:numId w:val="8"/>
        </w:numPr>
        <w:spacing w:line="240" w:lineRule="auto"/>
        <w:ind w:firstLineChars="0"/>
        <w:contextualSpacing w:val="0"/>
        <w:jc w:val="both"/>
      </w:pPr>
      <w:r>
        <w:rPr>
          <w:rFonts w:hint="eastAsia"/>
        </w:rPr>
        <w:t>状态码：</w:t>
      </w:r>
    </w:p>
    <w:p>
      <w:pPr>
        <w:pStyle w:val="32"/>
        <w:widowControl w:val="0"/>
        <w:numPr>
          <w:ilvl w:val="0"/>
          <w:numId w:val="9"/>
        </w:numPr>
        <w:spacing w:line="240" w:lineRule="auto"/>
        <w:ind w:firstLineChars="0"/>
        <w:contextualSpacing w:val="0"/>
        <w:jc w:val="both"/>
      </w:pPr>
      <w:r>
        <w:rPr>
          <w:rFonts w:hint="eastAsia"/>
        </w:rPr>
        <w:t>2</w:t>
      </w:r>
      <w:r>
        <w:t xml:space="preserve">00 </w:t>
      </w:r>
      <w:r>
        <w:rPr>
          <w:rFonts w:hint="eastAsia"/>
        </w:rPr>
        <w:t>接口正常</w:t>
      </w:r>
    </w:p>
    <w:p>
      <w:pPr>
        <w:pStyle w:val="32"/>
        <w:widowControl w:val="0"/>
        <w:numPr>
          <w:ilvl w:val="0"/>
          <w:numId w:val="9"/>
        </w:numPr>
        <w:spacing w:line="240" w:lineRule="auto"/>
        <w:ind w:firstLineChars="0"/>
        <w:contextualSpacing w:val="0"/>
        <w:jc w:val="both"/>
      </w:pPr>
      <w:r>
        <w:rPr>
          <w:rFonts w:hint="eastAsia"/>
        </w:rPr>
        <w:t>400</w:t>
      </w:r>
      <w:r>
        <w:t xml:space="preserve"> </w:t>
      </w:r>
      <w:r>
        <w:rPr>
          <w:rFonts w:hint="eastAsia"/>
        </w:rPr>
        <w:t>全局异常</w:t>
      </w:r>
    </w:p>
    <w:p>
      <w:pPr>
        <w:pStyle w:val="32"/>
        <w:widowControl w:val="0"/>
        <w:numPr>
          <w:ilvl w:val="0"/>
          <w:numId w:val="9"/>
        </w:numPr>
        <w:spacing w:line="240" w:lineRule="auto"/>
        <w:ind w:firstLineChars="0"/>
        <w:contextualSpacing w:val="0"/>
        <w:jc w:val="both"/>
      </w:pPr>
      <w:r>
        <w:rPr>
          <w:rFonts w:hint="eastAsia"/>
        </w:rPr>
        <w:t>4</w:t>
      </w:r>
      <w:r>
        <w:t xml:space="preserve">xx </w:t>
      </w:r>
      <w:r>
        <w:rPr>
          <w:rFonts w:hint="eastAsia"/>
        </w:rPr>
        <w:t>具体错误，后期补充</w:t>
      </w:r>
    </w:p>
    <w:p>
      <w:pPr>
        <w:widowControl w:val="0"/>
        <w:spacing w:line="240" w:lineRule="auto"/>
        <w:ind w:left="420" w:firstLine="0" w:firstLineChars="0"/>
        <w:jc w:val="both"/>
      </w:pPr>
      <w:r>
        <w:rPr>
          <w:rFonts w:hint="eastAsia"/>
        </w:rPr>
        <w:t>机器人状态（待机、运行中、报错）</w:t>
      </w:r>
    </w:p>
    <w:p>
      <w:pPr>
        <w:pStyle w:val="2"/>
        <w:numPr>
          <w:ilvl w:val="0"/>
          <w:numId w:val="6"/>
        </w:numPr>
        <w:spacing w:line="360" w:lineRule="auto"/>
        <w:rPr>
          <w:rFonts w:ascii="宋体" w:hAnsi="宋体" w:eastAsia="宋体"/>
        </w:rPr>
      </w:pPr>
      <w:bookmarkStart w:id="2" w:name="_Toc8265"/>
      <w:r>
        <w:rPr>
          <w:rFonts w:hint="eastAsia" w:ascii="宋体" w:hAnsi="宋体" w:eastAsia="宋体"/>
        </w:rPr>
        <w:t>接口说明</w:t>
      </w:r>
      <w:bookmarkEnd w:id="2"/>
    </w:p>
    <w:p>
      <w:pPr>
        <w:pStyle w:val="3"/>
        <w:numPr>
          <w:ilvl w:val="1"/>
          <w:numId w:val="10"/>
        </w:numPr>
        <w:spacing w:before="120"/>
        <w:rPr>
          <w:rFonts w:ascii="宋体" w:hAnsi="宋体" w:eastAsia="宋体"/>
          <w:szCs w:val="30"/>
        </w:rPr>
      </w:pPr>
      <w:bookmarkStart w:id="3" w:name="_Toc16148"/>
      <w:r>
        <w:rPr>
          <w:rFonts w:hint="eastAsia" w:ascii="宋体" w:hAnsi="宋体" w:eastAsia="宋体"/>
          <w:szCs w:val="30"/>
        </w:rPr>
        <w:t>各大功能区编码(建议参照表格，也可自行定义</w:t>
      </w:r>
      <w:r>
        <w:rPr>
          <w:rFonts w:ascii="宋体" w:hAnsi="宋体" w:eastAsia="宋体"/>
          <w:szCs w:val="30"/>
        </w:rPr>
        <w:t>)</w:t>
      </w:r>
      <w:bookmarkEnd w:id="3"/>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1"/>
        <w:gridCol w:w="2103"/>
        <w:gridCol w:w="212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jc w:val="center"/>
              <w:rPr>
                <w:b/>
                <w:bCs/>
                <w:lang w:val="zh-CN"/>
              </w:rPr>
            </w:pPr>
            <w:r>
              <w:rPr>
                <w:rFonts w:hint="eastAsia"/>
                <w:b/>
                <w:bCs/>
                <w:lang w:val="zh-CN"/>
              </w:rPr>
              <w:t>功能区</w:t>
            </w:r>
          </w:p>
        </w:tc>
        <w:tc>
          <w:tcPr>
            <w:tcW w:w="2103" w:type="dxa"/>
          </w:tcPr>
          <w:p>
            <w:pPr>
              <w:ind w:firstLine="0" w:firstLineChars="0"/>
              <w:jc w:val="center"/>
              <w:rPr>
                <w:b/>
                <w:bCs/>
                <w:lang w:val="zh-CN"/>
              </w:rPr>
            </w:pPr>
            <w:r>
              <w:rPr>
                <w:rFonts w:hint="eastAsia"/>
                <w:b/>
                <w:bCs/>
                <w:lang w:val="zh-CN"/>
              </w:rPr>
              <w:t>接口地址编码</w:t>
            </w:r>
          </w:p>
        </w:tc>
        <w:tc>
          <w:tcPr>
            <w:tcW w:w="2127" w:type="dxa"/>
          </w:tcPr>
          <w:p>
            <w:pPr>
              <w:ind w:firstLine="0" w:firstLineChars="0"/>
              <w:jc w:val="center"/>
              <w:rPr>
                <w:b/>
                <w:bCs/>
                <w:lang w:val="zh-CN"/>
              </w:rPr>
            </w:pPr>
            <w:r>
              <w:rPr>
                <w:rFonts w:hint="eastAsia"/>
                <w:b/>
                <w:bCs/>
                <w:lang w:val="zh-CN"/>
              </w:rPr>
              <w:t>接口参数值</w:t>
            </w:r>
          </w:p>
        </w:tc>
        <w:tc>
          <w:tcPr>
            <w:tcW w:w="3827" w:type="dxa"/>
          </w:tcPr>
          <w:p>
            <w:pPr>
              <w:tabs>
                <w:tab w:val="left" w:pos="1288"/>
              </w:tabs>
              <w:ind w:firstLine="0" w:firstLineChars="0"/>
              <w:jc w:val="both"/>
              <w:rPr>
                <w:b/>
                <w:bCs/>
                <w:lang w:val="zh-CN"/>
              </w:rPr>
            </w:pPr>
            <w:r>
              <w:rPr>
                <w:rFonts w:hint="eastAsia"/>
                <w:b/>
                <w:bCs/>
                <w:lang w:val="zh-CN"/>
              </w:rPr>
              <w:t>设备编号(详情请看各功能区截图</w:t>
            </w:r>
            <w:r>
              <w:rPr>
                <w:b/>
                <w:bCs/>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混拣区</w:t>
            </w:r>
          </w:p>
        </w:tc>
        <w:tc>
          <w:tcPr>
            <w:tcW w:w="2103" w:type="dxa"/>
          </w:tcPr>
          <w:p>
            <w:pPr>
              <w:ind w:firstLine="0" w:firstLineChars="0"/>
              <w:rPr>
                <w:lang w:val="zh-CN"/>
              </w:rPr>
            </w:pPr>
            <w:r>
              <w:rPr>
                <w:lang w:val="zh-CN"/>
              </w:rPr>
              <w:t>mix_sort_area</w:t>
            </w:r>
          </w:p>
        </w:tc>
        <w:tc>
          <w:tcPr>
            <w:tcW w:w="2127" w:type="dxa"/>
          </w:tcPr>
          <w:p>
            <w:pPr>
              <w:ind w:firstLine="0" w:firstLineChars="0"/>
              <w:rPr>
                <w:lang w:val="zh-CN"/>
              </w:rPr>
            </w:pPr>
            <w:r>
              <w:rPr>
                <w:rFonts w:hint="eastAsia"/>
                <w:lang w:val="zh-CN"/>
              </w:rPr>
              <w:t>1</w:t>
            </w:r>
          </w:p>
        </w:tc>
        <w:tc>
          <w:tcPr>
            <w:tcW w:w="3827" w:type="dxa"/>
          </w:tcPr>
          <w:p>
            <w:pPr>
              <w:ind w:firstLine="0" w:firstLineChars="0"/>
              <w:rPr>
                <w:lang w:val="zh-CN"/>
              </w:rPr>
            </w:pPr>
            <w:r>
              <w:rPr>
                <w:rFonts w:hint="eastAsia"/>
                <w:lang w:val="zh-CN"/>
              </w:rPr>
              <w:t>设备编号依次为1-&gt;</w:t>
            </w:r>
            <w:r>
              <w:rPr>
                <w:lang w:val="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大件分拣区</w:t>
            </w:r>
          </w:p>
        </w:tc>
        <w:tc>
          <w:tcPr>
            <w:tcW w:w="2103" w:type="dxa"/>
          </w:tcPr>
          <w:p>
            <w:pPr>
              <w:ind w:firstLine="0" w:firstLineChars="0"/>
              <w:rPr>
                <w:lang w:val="zh-CN"/>
              </w:rPr>
            </w:pPr>
            <w:r>
              <w:rPr>
                <w:lang w:val="zh-CN"/>
              </w:rPr>
              <w:t>large_sort_area</w:t>
            </w:r>
          </w:p>
        </w:tc>
        <w:tc>
          <w:tcPr>
            <w:tcW w:w="2127" w:type="dxa"/>
          </w:tcPr>
          <w:p>
            <w:pPr>
              <w:ind w:firstLine="0" w:firstLineChars="0"/>
              <w:rPr>
                <w:lang w:val="zh-CN"/>
              </w:rPr>
            </w:pPr>
            <w:r>
              <w:rPr>
                <w:rFonts w:hint="eastAsia"/>
                <w:lang w:val="zh-CN"/>
              </w:rPr>
              <w:t>2</w:t>
            </w:r>
          </w:p>
        </w:tc>
        <w:tc>
          <w:tcPr>
            <w:tcW w:w="3827" w:type="dxa"/>
          </w:tcPr>
          <w:p>
            <w:pPr>
              <w:ind w:firstLine="0" w:firstLineChars="0"/>
              <w:rPr>
                <w:lang w:val="zh-CN"/>
              </w:rPr>
            </w:pPr>
            <w:r>
              <w:rPr>
                <w:rFonts w:hint="eastAsia"/>
                <w:lang w:val="zh-CN"/>
              </w:rPr>
              <w:t>设备编号依次为7-</w:t>
            </w:r>
            <w:r>
              <w:rPr>
                <w:lang w:val="zh-CN"/>
              </w:rPr>
              <w:t>&gt;8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喷码区</w:t>
            </w:r>
          </w:p>
        </w:tc>
        <w:tc>
          <w:tcPr>
            <w:tcW w:w="2103" w:type="dxa"/>
          </w:tcPr>
          <w:p>
            <w:pPr>
              <w:ind w:firstLine="0" w:firstLineChars="0"/>
              <w:rPr>
                <w:lang w:val="zh-CN"/>
              </w:rPr>
            </w:pPr>
            <w:r>
              <w:rPr>
                <w:lang w:val="zh-CN"/>
              </w:rPr>
              <w:t>mark_area</w:t>
            </w:r>
          </w:p>
        </w:tc>
        <w:tc>
          <w:tcPr>
            <w:tcW w:w="2127" w:type="dxa"/>
          </w:tcPr>
          <w:p>
            <w:pPr>
              <w:ind w:firstLine="0" w:firstLineChars="0"/>
              <w:rPr>
                <w:lang w:val="zh-CN"/>
              </w:rPr>
            </w:pPr>
            <w:r>
              <w:rPr>
                <w:rFonts w:hint="eastAsia"/>
                <w:lang w:val="zh-CN"/>
              </w:rPr>
              <w:t>3</w:t>
            </w:r>
          </w:p>
        </w:tc>
        <w:tc>
          <w:tcPr>
            <w:tcW w:w="3827" w:type="dxa"/>
          </w:tcPr>
          <w:p>
            <w:pPr>
              <w:ind w:firstLine="0" w:firstLineChars="0"/>
              <w:rPr>
                <w:lang w:val="zh-CN"/>
              </w:rPr>
            </w:pPr>
            <w:r>
              <w:rPr>
                <w:rFonts w:hint="eastAsia"/>
                <w:lang w:val="zh-CN"/>
              </w:rPr>
              <w:t>二次分拣：1</w:t>
            </w:r>
            <w:r>
              <w:rPr>
                <w:lang w:val="zh-CN"/>
              </w:rPr>
              <w:t>1</w:t>
            </w:r>
            <w:r>
              <w:rPr>
                <w:rFonts w:hint="eastAsia"/>
                <w:lang w:val="zh-CN"/>
              </w:rPr>
              <w:t>、1</w:t>
            </w:r>
            <w:r>
              <w:rPr>
                <w:lang w:val="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大件码盘区</w:t>
            </w:r>
          </w:p>
        </w:tc>
        <w:tc>
          <w:tcPr>
            <w:tcW w:w="2103" w:type="dxa"/>
          </w:tcPr>
          <w:p>
            <w:pPr>
              <w:ind w:firstLine="0" w:firstLineChars="0"/>
              <w:rPr>
                <w:lang w:val="zh-CN"/>
              </w:rPr>
            </w:pPr>
            <w:r>
              <w:rPr>
                <w:lang w:val="zh-CN"/>
              </w:rPr>
              <w:t>large_pallet_area</w:t>
            </w:r>
          </w:p>
        </w:tc>
        <w:tc>
          <w:tcPr>
            <w:tcW w:w="2127" w:type="dxa"/>
          </w:tcPr>
          <w:p>
            <w:pPr>
              <w:ind w:firstLine="0" w:firstLineChars="0"/>
              <w:rPr>
                <w:lang w:val="zh-CN"/>
              </w:rPr>
            </w:pPr>
            <w:r>
              <w:rPr>
                <w:rFonts w:hint="eastAsia"/>
                <w:lang w:val="zh-CN"/>
              </w:rPr>
              <w:t>4</w:t>
            </w:r>
          </w:p>
        </w:tc>
        <w:tc>
          <w:tcPr>
            <w:tcW w:w="3827" w:type="dxa"/>
          </w:tcPr>
          <w:p>
            <w:pPr>
              <w:ind w:firstLine="0" w:firstLineChars="0"/>
              <w:rPr>
                <w:lang w:val="zh-CN"/>
              </w:rPr>
            </w:pPr>
            <w:r>
              <w:rPr>
                <w:rFonts w:hint="eastAsia"/>
                <w:lang w:val="zh-CN"/>
              </w:rPr>
              <w:t>大件码盘：1</w:t>
            </w:r>
            <w:r>
              <w:rPr>
                <w:lang w:val="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二次分拣区</w:t>
            </w:r>
          </w:p>
        </w:tc>
        <w:tc>
          <w:tcPr>
            <w:tcW w:w="2103" w:type="dxa"/>
          </w:tcPr>
          <w:p>
            <w:pPr>
              <w:ind w:firstLine="0" w:firstLineChars="0"/>
              <w:rPr>
                <w:lang w:val="zh-CN"/>
              </w:rPr>
            </w:pPr>
            <w:r>
              <w:rPr>
                <w:lang w:val="zh-CN"/>
              </w:rPr>
              <w:t>second_sort_area</w:t>
            </w:r>
          </w:p>
        </w:tc>
        <w:tc>
          <w:tcPr>
            <w:tcW w:w="2127" w:type="dxa"/>
          </w:tcPr>
          <w:p>
            <w:pPr>
              <w:ind w:firstLine="0" w:firstLineChars="0"/>
              <w:rPr>
                <w:lang w:val="zh-CN"/>
              </w:rPr>
            </w:pPr>
            <w:r>
              <w:rPr>
                <w:rFonts w:hint="eastAsia"/>
                <w:lang w:val="zh-CN"/>
              </w:rPr>
              <w:t>5</w:t>
            </w:r>
          </w:p>
        </w:tc>
        <w:tc>
          <w:tcPr>
            <w:tcW w:w="3827" w:type="dxa"/>
          </w:tcPr>
          <w:p>
            <w:pPr>
              <w:ind w:firstLine="0" w:firstLineChars="0"/>
              <w:rPr>
                <w:lang w:val="zh-CN"/>
              </w:rPr>
            </w:pPr>
            <w:r>
              <w:rPr>
                <w:rFonts w:hint="eastAsia"/>
                <w:lang w:val="zh-CN"/>
              </w:rPr>
              <w:t>设备编号依次为1</w:t>
            </w:r>
            <w:r>
              <w:rPr>
                <w:lang w:val="zh-CN"/>
              </w:rPr>
              <w:t>3</w:t>
            </w:r>
            <w:r>
              <w:rPr>
                <w:rFonts w:hint="eastAsia"/>
                <w:lang w:val="zh-CN"/>
              </w:rPr>
              <w:t>-&gt;</w:t>
            </w:r>
            <w:r>
              <w:rPr>
                <w:lang w:val="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砂光机区</w:t>
            </w:r>
          </w:p>
        </w:tc>
        <w:tc>
          <w:tcPr>
            <w:tcW w:w="2103" w:type="dxa"/>
          </w:tcPr>
          <w:p>
            <w:pPr>
              <w:ind w:firstLine="0" w:firstLineChars="0"/>
              <w:rPr>
                <w:lang w:val="zh-CN"/>
              </w:rPr>
            </w:pPr>
            <w:r>
              <w:rPr>
                <w:lang w:val="zh-CN"/>
              </w:rPr>
              <w:t>sander_area</w:t>
            </w:r>
          </w:p>
        </w:tc>
        <w:tc>
          <w:tcPr>
            <w:tcW w:w="2127" w:type="dxa"/>
          </w:tcPr>
          <w:p>
            <w:pPr>
              <w:ind w:firstLine="0" w:firstLineChars="0"/>
              <w:rPr>
                <w:lang w:val="zh-CN"/>
              </w:rPr>
            </w:pPr>
            <w:r>
              <w:rPr>
                <w:rFonts w:hint="eastAsia"/>
                <w:lang w:val="zh-CN"/>
              </w:rPr>
              <w:t>6</w:t>
            </w:r>
          </w:p>
        </w:tc>
        <w:tc>
          <w:tcPr>
            <w:tcW w:w="3827" w:type="dxa"/>
          </w:tcPr>
          <w:p>
            <w:pPr>
              <w:ind w:firstLine="0" w:firstLineChars="0"/>
              <w:rPr>
                <w:lang w:val="zh-CN"/>
              </w:rPr>
            </w:pPr>
            <w:r>
              <w:rPr>
                <w:rFonts w:hint="eastAsia"/>
                <w:lang w:val="zh-CN"/>
              </w:rPr>
              <w:t>设备编号依次为s</w:t>
            </w:r>
            <w:r>
              <w:rPr>
                <w:lang w:val="zh-CN"/>
              </w:rPr>
              <w:t>de1,sde2,sde3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rFonts w:hint="default" w:eastAsia="宋体"/>
                <w:lang w:val="en-US" w:eastAsia="zh-CN"/>
              </w:rPr>
            </w:pPr>
            <w:r>
              <w:rPr>
                <w:rFonts w:hint="eastAsia"/>
                <w:lang w:val="en-US" w:eastAsia="zh-CN"/>
              </w:rPr>
              <w:t>大件喷码区</w:t>
            </w:r>
          </w:p>
        </w:tc>
        <w:tc>
          <w:tcPr>
            <w:tcW w:w="2103" w:type="dxa"/>
          </w:tcPr>
          <w:p>
            <w:pPr>
              <w:ind w:firstLine="0" w:firstLineChars="0"/>
              <w:rPr>
                <w:lang w:val="zh-CN"/>
              </w:rPr>
            </w:pPr>
            <w:r>
              <w:rPr>
                <w:lang w:val="zh-CN"/>
              </w:rPr>
              <w:t>mark_area</w:t>
            </w:r>
          </w:p>
        </w:tc>
        <w:tc>
          <w:tcPr>
            <w:tcW w:w="2127" w:type="dxa"/>
          </w:tcPr>
          <w:p>
            <w:pPr>
              <w:ind w:firstLine="0" w:firstLineChars="0"/>
              <w:rPr>
                <w:rFonts w:hint="eastAsia" w:eastAsia="宋体"/>
                <w:lang w:val="en-US" w:eastAsia="zh-CN"/>
              </w:rPr>
            </w:pPr>
            <w:r>
              <w:rPr>
                <w:rFonts w:hint="eastAsia"/>
                <w:lang w:val="en-US" w:eastAsia="zh-CN"/>
              </w:rPr>
              <w:t>8</w:t>
            </w:r>
          </w:p>
        </w:tc>
        <w:tc>
          <w:tcPr>
            <w:tcW w:w="3827" w:type="dxa"/>
          </w:tcPr>
          <w:p>
            <w:pPr>
              <w:ind w:firstLine="0" w:firstLineChars="0"/>
              <w:rPr>
                <w:rFonts w:hint="eastAsia"/>
                <w:lang w:val="zh-CN"/>
              </w:rPr>
            </w:pPr>
            <w:r>
              <w:rPr>
                <w:rFonts w:hint="eastAsia"/>
                <w:lang w:val="zh-CN"/>
              </w:rPr>
              <w:t>大件喷码：9</w:t>
            </w:r>
          </w:p>
        </w:tc>
      </w:tr>
    </w:tbl>
    <w:p>
      <w:pPr>
        <w:ind w:left="240" w:firstLine="480"/>
      </w:pPr>
      <w:r>
        <w:rPr>
          <w:rFonts w:hint="eastAsia"/>
        </w:rPr>
        <w:t>说明：</w:t>
      </w:r>
      <w:r>
        <w:tab/>
      </w:r>
    </w:p>
    <w:p>
      <w:pPr>
        <w:ind w:left="240" w:firstLine="480"/>
        <w:rPr>
          <w:lang w:val="zh-CN"/>
        </w:rPr>
      </w:pPr>
      <w:r>
        <w:rPr>
          <w:rFonts w:hint="eastAsia"/>
          <w:lang w:val="zh-CN"/>
        </w:rPr>
        <w:t>接口地址编码：对应各功能区接口URL地址值；</w:t>
      </w:r>
    </w:p>
    <w:p>
      <w:pPr>
        <w:ind w:firstLine="720" w:firstLineChars="300"/>
      </w:pPr>
      <w:r>
        <w:rPr>
          <w:rFonts w:hint="eastAsia"/>
          <w:lang w:val="zh-CN"/>
        </w:rPr>
        <w:t>接口参数值：对应各功能区接口查询参数的值；</w:t>
      </w:r>
    </w:p>
    <w:p>
      <w:pPr>
        <w:pStyle w:val="3"/>
        <w:numPr>
          <w:ilvl w:val="1"/>
          <w:numId w:val="10"/>
        </w:numPr>
        <w:spacing w:before="120"/>
        <w:rPr>
          <w:rFonts w:ascii="宋体" w:hAnsi="宋体" w:eastAsia="宋体"/>
          <w:szCs w:val="30"/>
        </w:rPr>
      </w:pPr>
      <w:bookmarkStart w:id="4" w:name="_Toc23496"/>
      <w:r>
        <w:rPr>
          <w:rFonts w:hint="eastAsia" w:ascii="宋体" w:hAnsi="宋体" w:eastAsia="宋体"/>
          <w:szCs w:val="30"/>
        </w:rPr>
        <w:t>接口地址编码</w:t>
      </w:r>
      <w:bookmarkEnd w:id="4"/>
    </w:p>
    <w:p>
      <w:pPr>
        <w:pStyle w:val="32"/>
        <w:numPr>
          <w:ilvl w:val="0"/>
          <w:numId w:val="11"/>
        </w:numPr>
        <w:ind w:firstLineChars="0"/>
        <w:rPr>
          <w:lang w:val="zh-CN"/>
        </w:rPr>
      </w:pPr>
      <w:r>
        <w:rPr>
          <w:rFonts w:hint="eastAsia"/>
          <w:lang w:val="zh-CN"/>
        </w:rPr>
        <w:t>IP：根据实际场景定</w:t>
      </w:r>
    </w:p>
    <w:p>
      <w:pPr>
        <w:pStyle w:val="32"/>
        <w:numPr>
          <w:ilvl w:val="0"/>
          <w:numId w:val="11"/>
        </w:numPr>
        <w:ind w:firstLineChars="0"/>
        <w:rPr>
          <w:lang w:val="zh-CN"/>
        </w:rPr>
      </w:pPr>
      <w:r>
        <w:rPr>
          <w:rFonts w:hint="eastAsia"/>
          <w:lang w:val="zh-CN"/>
        </w:rPr>
        <w:t>PORT：</w:t>
      </w:r>
      <w:r>
        <w:rPr>
          <w:lang w:val="zh-CN"/>
        </w:rPr>
        <w:t>7852</w:t>
      </w:r>
    </w:p>
    <w:p>
      <w:pPr>
        <w:pStyle w:val="3"/>
        <w:numPr>
          <w:ilvl w:val="1"/>
          <w:numId w:val="10"/>
        </w:numPr>
        <w:spacing w:before="120"/>
        <w:rPr>
          <w:rFonts w:ascii="宋体" w:hAnsi="宋体" w:eastAsia="宋体"/>
          <w:szCs w:val="30"/>
        </w:rPr>
      </w:pPr>
      <w:bookmarkStart w:id="5" w:name="_Toc23906"/>
      <w:r>
        <w:rPr>
          <w:rFonts w:hint="eastAsia" w:ascii="宋体" w:hAnsi="宋体" w:eastAsia="宋体"/>
          <w:szCs w:val="30"/>
        </w:rPr>
        <w:t>接口流程说明</w:t>
      </w:r>
      <w:bookmarkEnd w:id="5"/>
    </w:p>
    <w:p>
      <w:pPr>
        <w:pStyle w:val="32"/>
        <w:numPr>
          <w:ilvl w:val="0"/>
          <w:numId w:val="12"/>
        </w:numPr>
        <w:ind w:firstLineChars="0"/>
        <w:rPr>
          <w:lang w:val="zh-CN"/>
        </w:rPr>
      </w:pPr>
      <w:r>
        <w:rPr>
          <w:rFonts w:hint="eastAsia"/>
          <w:lang w:val="zh-CN"/>
        </w:rPr>
        <w:t>分拣报工/码盘报工接口：</w:t>
      </w:r>
    </w:p>
    <w:p>
      <w:pPr>
        <w:pStyle w:val="32"/>
        <w:numPr>
          <w:ilvl w:val="1"/>
          <w:numId w:val="12"/>
        </w:numPr>
        <w:ind w:firstLineChars="0"/>
        <w:rPr>
          <w:lang w:val="zh-CN"/>
        </w:rPr>
      </w:pPr>
      <w:r>
        <w:rPr>
          <w:rFonts w:hint="eastAsia"/>
          <w:lang w:val="zh-CN"/>
        </w:rPr>
        <w:t>当零件抓取放置完毕后，再向总控反馈零件分拣/码盘报工，保证任务正常执行完毕后，抓取时间等数据上报准确；</w:t>
      </w:r>
    </w:p>
    <w:p>
      <w:pPr>
        <w:pStyle w:val="32"/>
        <w:numPr>
          <w:ilvl w:val="0"/>
          <w:numId w:val="13"/>
        </w:numPr>
        <w:ind w:firstLineChars="0"/>
        <w:rPr>
          <w:lang w:val="zh-CN"/>
        </w:rPr>
      </w:pPr>
      <w:r>
        <w:rPr>
          <w:rFonts w:hint="eastAsia"/>
        </w:rPr>
        <w:t>暂停</w:t>
      </w:r>
      <w:r>
        <w:rPr>
          <w:rFonts w:hint="eastAsia"/>
          <w:lang w:val="zh-CN"/>
        </w:rPr>
        <w:t>机器人(桁架</w:t>
      </w:r>
      <w:r>
        <w:rPr>
          <w:lang w:val="zh-CN"/>
        </w:rPr>
        <w:t>)</w:t>
      </w:r>
      <w:r>
        <w:rPr>
          <w:rFonts w:hint="eastAsia"/>
          <w:lang w:val="zh-CN"/>
        </w:rPr>
        <w:t>接口：</w:t>
      </w:r>
    </w:p>
    <w:p>
      <w:pPr>
        <w:pStyle w:val="32"/>
        <w:numPr>
          <w:ilvl w:val="1"/>
          <w:numId w:val="13"/>
        </w:numPr>
        <w:ind w:firstLineChars="0"/>
        <w:rPr>
          <w:lang w:val="zh-CN"/>
        </w:rPr>
      </w:pPr>
      <w:r>
        <w:rPr>
          <w:rFonts w:hint="eastAsia"/>
        </w:rPr>
        <w:t>大件</w:t>
      </w:r>
      <w:r>
        <w:rPr>
          <w:rFonts w:hint="eastAsia"/>
          <w:lang w:val="zh-CN"/>
        </w:rPr>
        <w:t>分区收到总控调用该接口后，需立即返回总控提示，提示内容为“已收到指令，机器需返回原点待命”，然后机器人(桁架</w:t>
      </w:r>
      <w:r>
        <w:rPr>
          <w:lang w:val="zh-CN"/>
        </w:rPr>
        <w:t>)</w:t>
      </w:r>
      <w:r>
        <w:rPr>
          <w:rFonts w:hint="eastAsia"/>
          <w:lang w:val="zh-CN"/>
        </w:rPr>
        <w:t>执行完当前抓取任务，回到原点后停止运动，不再执行下一个零件的抓取任务。当收到总控下发的恢复指令后，再继续执行零件的抓取任务；</w:t>
      </w:r>
    </w:p>
    <w:p>
      <w:pPr>
        <w:pStyle w:val="32"/>
        <w:numPr>
          <w:ilvl w:val="1"/>
          <w:numId w:val="13"/>
        </w:numPr>
        <w:ind w:firstLineChars="0"/>
        <w:rPr>
          <w:lang w:val="zh-CN"/>
        </w:rPr>
      </w:pPr>
      <w:r>
        <w:rPr>
          <w:rFonts w:hint="eastAsia"/>
        </w:rPr>
        <w:t>混拣分区收到总控调用该接口后，立即停止机器人动作，并返回执行结果；</w:t>
      </w:r>
    </w:p>
    <w:p>
      <w:pPr>
        <w:pStyle w:val="32"/>
        <w:numPr>
          <w:ilvl w:val="1"/>
          <w:numId w:val="13"/>
        </w:numPr>
        <w:ind w:firstLineChars="0"/>
        <w:rPr>
          <w:lang w:val="zh-CN"/>
        </w:rPr>
      </w:pPr>
      <w:r>
        <w:rPr>
          <w:rFonts w:hint="eastAsia"/>
          <w:lang w:val="zh-CN"/>
        </w:rPr>
        <w:t>当重复收到总控下发的停止指令，需跳过此命令，需返回总控提示，提示内容为：“机器正在停止中，请勿重复下发指令”；</w:t>
      </w:r>
    </w:p>
    <w:p>
      <w:pPr>
        <w:pStyle w:val="32"/>
        <w:numPr>
          <w:ilvl w:val="0"/>
          <w:numId w:val="13"/>
        </w:numPr>
        <w:ind w:firstLineChars="0"/>
        <w:rPr>
          <w:lang w:val="zh-CN"/>
        </w:rPr>
      </w:pPr>
      <w:r>
        <w:rPr>
          <w:rFonts w:hint="eastAsia"/>
          <w:lang w:val="zh-CN"/>
        </w:rPr>
        <w:t>恢复机器人(桁架</w:t>
      </w:r>
      <w:r>
        <w:rPr>
          <w:lang w:val="zh-CN"/>
        </w:rPr>
        <w:t>)</w:t>
      </w:r>
      <w:r>
        <w:rPr>
          <w:rFonts w:hint="eastAsia"/>
          <w:lang w:val="zh-CN"/>
        </w:rPr>
        <w:t>接口：</w:t>
      </w:r>
    </w:p>
    <w:p>
      <w:pPr>
        <w:pStyle w:val="32"/>
        <w:numPr>
          <w:ilvl w:val="1"/>
          <w:numId w:val="13"/>
        </w:numPr>
        <w:ind w:firstLineChars="0"/>
        <w:rPr>
          <w:lang w:val="zh-CN"/>
        </w:rPr>
      </w:pPr>
      <w:r>
        <w:rPr>
          <w:rFonts w:hint="eastAsia"/>
          <w:lang w:val="zh-CN"/>
        </w:rPr>
        <w:t>相关分区收到总控调用该接口后，继续之前的钢板任务进行分拣；</w:t>
      </w:r>
    </w:p>
    <w:p>
      <w:pPr>
        <w:pStyle w:val="32"/>
        <w:numPr>
          <w:ilvl w:val="1"/>
          <w:numId w:val="13"/>
        </w:numPr>
        <w:ind w:firstLineChars="0"/>
        <w:rPr>
          <w:lang w:val="zh-CN"/>
        </w:rPr>
      </w:pPr>
      <w:r>
        <w:rPr>
          <w:rFonts w:hint="eastAsia"/>
          <w:lang w:val="zh-CN"/>
        </w:rPr>
        <w:t>当重复收到总控下发的恢复指令，需跳过此命令，并返回总控提示，提示内容为：“机器正在运行中，请勿重复下发指令”；</w:t>
      </w:r>
    </w:p>
    <w:p>
      <w:pPr>
        <w:pStyle w:val="32"/>
        <w:numPr>
          <w:ilvl w:val="0"/>
          <w:numId w:val="13"/>
        </w:numPr>
        <w:ind w:firstLineChars="0"/>
        <w:rPr>
          <w:lang w:val="zh-CN"/>
        </w:rPr>
      </w:pPr>
      <w:r>
        <w:rPr>
          <w:rFonts w:hint="eastAsia"/>
        </w:rPr>
        <w:t>紧急停止</w:t>
      </w:r>
      <w:r>
        <w:rPr>
          <w:rFonts w:hint="eastAsia"/>
          <w:lang w:val="zh-CN"/>
        </w:rPr>
        <w:t>机器人(桁架</w:t>
      </w:r>
      <w:r>
        <w:rPr>
          <w:lang w:val="zh-CN"/>
        </w:rPr>
        <w:t>)</w:t>
      </w:r>
      <w:r>
        <w:rPr>
          <w:rFonts w:hint="eastAsia"/>
          <w:lang w:val="zh-CN"/>
        </w:rPr>
        <w:t>接口：</w:t>
      </w:r>
    </w:p>
    <w:p>
      <w:pPr>
        <w:pStyle w:val="32"/>
        <w:numPr>
          <w:ilvl w:val="1"/>
          <w:numId w:val="13"/>
        </w:numPr>
        <w:ind w:firstLineChars="0"/>
        <w:rPr>
          <w:lang w:val="zh-CN"/>
        </w:rPr>
      </w:pPr>
      <w:r>
        <w:rPr>
          <w:rFonts w:hint="eastAsia"/>
          <w:lang w:val="zh-CN"/>
        </w:rPr>
        <w:t>当收到总控下发的该命令时，需进行立即停止当前动作，若已经抓取零件，则保持不断磁状态，需人工进行干涉断磁；</w:t>
      </w:r>
    </w:p>
    <w:p>
      <w:pPr>
        <w:pStyle w:val="32"/>
        <w:numPr>
          <w:ilvl w:val="1"/>
          <w:numId w:val="13"/>
        </w:numPr>
        <w:ind w:firstLineChars="0"/>
        <w:rPr>
          <w:lang w:val="zh-CN"/>
        </w:rPr>
      </w:pPr>
      <w:r>
        <w:rPr>
          <w:rFonts w:hint="eastAsia"/>
          <w:lang w:val="zh-CN"/>
        </w:rPr>
        <w:t>当重复收到总控下发的恢复指令，需跳过此命令，并返回总控提示，提示内容为：“机器已强制停止，请勿重复下发指令”；</w:t>
      </w:r>
    </w:p>
    <w:p>
      <w:pPr>
        <w:pStyle w:val="32"/>
        <w:numPr>
          <w:ilvl w:val="0"/>
          <w:numId w:val="13"/>
        </w:numPr>
        <w:ind w:firstLineChars="0"/>
        <w:rPr>
          <w:lang w:val="zh-CN"/>
        </w:rPr>
      </w:pPr>
    </w:p>
    <w:p>
      <w:pPr>
        <w:pStyle w:val="2"/>
        <w:numPr>
          <w:ilvl w:val="0"/>
          <w:numId w:val="6"/>
        </w:numPr>
        <w:spacing w:line="360" w:lineRule="auto"/>
        <w:rPr>
          <w:rFonts w:ascii="宋体" w:hAnsi="宋体" w:eastAsia="宋体"/>
        </w:rPr>
      </w:pPr>
      <w:bookmarkStart w:id="6" w:name="_Toc18600"/>
      <w:r>
        <w:rPr>
          <w:rFonts w:hint="eastAsia" w:ascii="宋体" w:hAnsi="宋体" w:eastAsia="宋体"/>
        </w:rPr>
        <w:t>基础数据交互</w:t>
      </w:r>
      <w:bookmarkEnd w:id="6"/>
    </w:p>
    <w:p>
      <w:pPr>
        <w:pStyle w:val="3"/>
        <w:numPr>
          <w:ilvl w:val="1"/>
          <w:numId w:val="14"/>
        </w:numPr>
        <w:spacing w:before="120"/>
        <w:rPr>
          <w:rFonts w:ascii="宋体" w:hAnsi="宋体" w:eastAsia="宋体"/>
          <w:szCs w:val="30"/>
        </w:rPr>
      </w:pPr>
      <w:bookmarkStart w:id="7" w:name="_Toc4361"/>
      <w:r>
        <w:rPr>
          <w:rFonts w:hint="eastAsia" w:ascii="宋体" w:hAnsi="宋体" w:eastAsia="宋体"/>
          <w:szCs w:val="30"/>
        </w:rPr>
        <w:t>接收套料图数据（浩楠提供）</w:t>
      </w:r>
      <w:bookmarkEnd w:id="7"/>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map/receiveMap</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该接口用于接收总控下发的套料图数据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{"mapFiles":[</w:t>
      </w:r>
    </w:p>
    <w:p>
      <w:pPr>
        <w:spacing w:line="360" w:lineRule="atLeast"/>
        <w:ind w:firstLine="1056" w:firstLineChars="400"/>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{"task_no":"task_no1","draw_code":"draw_code","file_name":"file_name","file_down_path":"file_url","rece_time":"2021-03-26 11:08:20"</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spacing w:line="360" w:lineRule="atLeast"/>
        <w:ind w:firstLine="1056" w:firstLineChars="400"/>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{"task_no":"task_no2","draw_code":"draw_code","file_name":"file_name2","file_down_path":"file_url2","rece_time":"2021-03-26 11:08:20"</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10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2130"/>
        <w:gridCol w:w="1697"/>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30" w:type="dxa"/>
          </w:tcPr>
          <w:p>
            <w:pPr>
              <w:ind w:firstLine="0" w:firstLineChars="0"/>
            </w:pPr>
            <w:r>
              <w:rPr>
                <w:rFonts w:hint="eastAsia"/>
              </w:rPr>
              <w:t>说明</w:t>
            </w:r>
          </w:p>
        </w:tc>
        <w:tc>
          <w:tcPr>
            <w:tcW w:w="1697" w:type="dxa"/>
          </w:tcPr>
          <w:p>
            <w:pPr>
              <w:ind w:firstLine="0" w:firstLineChars="0"/>
              <w:jc w:val="center"/>
            </w:pPr>
            <w:r>
              <w:rPr>
                <w:rFonts w:hint="eastAsia"/>
              </w:rPr>
              <w:t>是否必填</w:t>
            </w:r>
          </w:p>
        </w:tc>
        <w:tc>
          <w:tcPr>
            <w:tcW w:w="3548" w:type="dxa"/>
          </w:tcPr>
          <w:p>
            <w:pPr>
              <w:ind w:firstLine="0" w:firstLineChars="0"/>
              <w:rPr>
                <w:rFonts w:hint="eastAsia" w:eastAsia="宋体"/>
                <w:lang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rPr>
            </w:pPr>
            <w:r>
              <w:rPr>
                <w:rFonts w:ascii="Times New Roman" w:hAnsi="Times New Roman" w:cs="Times New Roman"/>
                <w:color w:val="262626"/>
                <w:spacing w:val="12"/>
                <w:szCs w:val="21"/>
              </w:rPr>
              <w:t>task_no</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任务编号</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file_name</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DXF文件名称</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套料图编号</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w:t>
            </w:r>
            <w:r>
              <w:rPr>
                <w:rFonts w:ascii="Times New Roman" w:hAnsi="Times New Roman" w:cs="Times New Roman"/>
                <w:color w:val="262626"/>
                <w:spacing w:val="12"/>
                <w:szCs w:val="21"/>
              </w:rPr>
              <w:t>_down_path</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文件下载路径</w:t>
            </w:r>
          </w:p>
        </w:tc>
        <w:tc>
          <w:tcPr>
            <w:tcW w:w="1697" w:type="dxa"/>
          </w:tcPr>
          <w:p>
            <w:pPr>
              <w:ind w:firstLine="0" w:firstLineChars="0"/>
            </w:pPr>
            <w:r>
              <w:rPr>
                <w:rFonts w:hint="eastAsia"/>
              </w:rPr>
              <w:t>否(根据实际</w:t>
            </w:r>
            <w:r>
              <w:t>)</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p>
        </w:tc>
        <w:tc>
          <w:tcPr>
            <w:tcW w:w="1276" w:type="dxa"/>
          </w:tcPr>
          <w:p>
            <w:pPr>
              <w:ind w:firstLine="0" w:firstLineChars="0"/>
            </w:pPr>
            <w:r>
              <w:t>string</w:t>
            </w:r>
          </w:p>
        </w:tc>
        <w:tc>
          <w:tcPr>
            <w:tcW w:w="213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下发时间</w:t>
            </w:r>
          </w:p>
        </w:tc>
        <w:tc>
          <w:tcPr>
            <w:tcW w:w="1697" w:type="dxa"/>
          </w:tcPr>
          <w:p>
            <w:pPr>
              <w:ind w:firstLine="0" w:firstLineChars="0"/>
            </w:pP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task_inner_no</w:t>
            </w:r>
          </w:p>
        </w:tc>
        <w:tc>
          <w:tcPr>
            <w:tcW w:w="1276" w:type="dxa"/>
          </w:tcPr>
          <w:p>
            <w:pPr>
              <w:ind w:firstLine="0" w:firstLineChars="0"/>
            </w:pPr>
            <w:r>
              <w:t>string</w:t>
            </w:r>
          </w:p>
        </w:tc>
        <w:tc>
          <w:tcPr>
            <w:tcW w:w="2130"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唯一编号</w:t>
            </w:r>
          </w:p>
        </w:tc>
        <w:tc>
          <w:tcPr>
            <w:tcW w:w="1697" w:type="dxa"/>
          </w:tcPr>
          <w:p>
            <w:pPr>
              <w:ind w:firstLine="0" w:firstLineChars="0"/>
              <w:rPr>
                <w:rFonts w:hint="eastAsia" w:eastAsia="宋体"/>
                <w:lang w:val="en-US" w:eastAsia="zh-CN"/>
              </w:rPr>
            </w:pPr>
            <w:r>
              <w:rPr>
                <w:rFonts w:hint="eastAsia"/>
                <w:lang w:val="en-US" w:eastAsia="zh-CN"/>
              </w:rPr>
              <w:t>是</w:t>
            </w:r>
          </w:p>
        </w:tc>
        <w:tc>
          <w:tcPr>
            <w:tcW w:w="3548" w:type="dxa"/>
          </w:tcPr>
          <w:p>
            <w:pPr>
              <w:ind w:firstLine="0" w:firstLineChars="0"/>
              <w:rPr>
                <w:rFonts w:hint="default" w:eastAsia="宋体"/>
                <w:lang w:val="en-US" w:eastAsia="zh-CN"/>
              </w:rPr>
            </w:pPr>
            <w:r>
              <w:rPr>
                <w:rFonts w:hint="eastAsia"/>
                <w:lang w:val="en-US" w:eastAsia="zh-CN"/>
              </w:rPr>
              <w:t>唯一编号，解决重复发套料图</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4"/>
        </w:numPr>
        <w:spacing w:before="120"/>
        <w:rPr>
          <w:rFonts w:ascii="宋体" w:hAnsi="宋体" w:eastAsia="宋体"/>
          <w:szCs w:val="30"/>
        </w:rPr>
      </w:pPr>
      <w:bookmarkStart w:id="8" w:name="_Toc18936"/>
      <w:r>
        <w:rPr>
          <w:rFonts w:hint="eastAsia" w:ascii="宋体" w:hAnsi="宋体" w:eastAsia="宋体"/>
          <w:szCs w:val="30"/>
        </w:rPr>
        <w:t>接收套料图解析结果（总控提供）</w:t>
      </w:r>
      <w:bookmarkEnd w:id="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map/receiveMapAnalysisResult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该接口用于套料图任务解析的结果</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“task_no”</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任务编号</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r>
        <w:rPr>
          <w:rFonts w:hint="eastAsia" w:ascii="Times New Roman" w:hAnsi="Times New Roman" w:cs="Times New Roman"/>
          <w:color w:val="262626"/>
          <w:spacing w:val="12"/>
          <w:szCs w:val="21"/>
        </w:rPr>
        <w:t>套料图编号</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solve_code”:0,</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solve_msg”:”</w:t>
      </w:r>
      <w:r>
        <w:rPr>
          <w:rFonts w:hint="eastAsia" w:ascii="Times New Roman" w:hAnsi="Times New Roman" w:cs="Times New Roman"/>
          <w:color w:val="262626"/>
          <w:spacing w:val="12"/>
          <w:szCs w:val="21"/>
        </w:rPr>
        <w:t>解析消息</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solve_start_time”:”</w:t>
      </w:r>
      <w:r>
        <w:rPr>
          <w:rFonts w:hint="eastAsia" w:ascii="Times New Roman" w:hAnsi="Times New Roman" w:cs="Times New Roman"/>
          <w:color w:val="262626"/>
          <w:spacing w:val="12"/>
          <w:szCs w:val="21"/>
        </w:rPr>
        <w:t>解析开始时间</w:t>
      </w:r>
      <w:r>
        <w:rPr>
          <w:rFonts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w:t>
      </w:r>
      <w:r>
        <w:rPr>
          <w:rFonts w:hint="eastAsia" w:ascii="Times New Roman" w:hAnsi="Times New Roman" w:cs="Times New Roman"/>
          <w:color w:val="262626"/>
          <w:spacing w:val="12"/>
          <w:szCs w:val="21"/>
        </w:rPr>
        <w:t>end</w:t>
      </w:r>
      <w:r>
        <w:rPr>
          <w:rFonts w:ascii="Times New Roman" w:hAnsi="Times New Roman" w:cs="Times New Roman"/>
          <w:color w:val="262626"/>
          <w:spacing w:val="12"/>
          <w:szCs w:val="21"/>
        </w:rPr>
        <w:t>_time”:”</w:t>
      </w:r>
      <w:r>
        <w:rPr>
          <w:rFonts w:hint="eastAsia" w:ascii="Times New Roman" w:hAnsi="Times New Roman" w:cs="Times New Roman"/>
          <w:color w:val="262626"/>
          <w:spacing w:val="12"/>
          <w:szCs w:val="21"/>
        </w:rPr>
        <w:t>解析结束时间</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10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418"/>
        <w:gridCol w:w="2268"/>
        <w:gridCol w:w="1134"/>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2268" w:type="dxa"/>
          </w:tcPr>
          <w:p>
            <w:pPr>
              <w:ind w:firstLine="0" w:firstLineChars="0"/>
            </w:pPr>
            <w:r>
              <w:rPr>
                <w:rFonts w:hint="eastAsia"/>
              </w:rPr>
              <w:t>说明</w:t>
            </w:r>
          </w:p>
        </w:tc>
        <w:tc>
          <w:tcPr>
            <w:tcW w:w="1134" w:type="dxa"/>
          </w:tcPr>
          <w:p>
            <w:pPr>
              <w:ind w:firstLine="0" w:firstLineChars="0"/>
              <w:jc w:val="center"/>
            </w:pPr>
            <w:r>
              <w:rPr>
                <w:rFonts w:hint="eastAsia"/>
              </w:rPr>
              <w:t>必填</w:t>
            </w:r>
          </w:p>
        </w:tc>
        <w:tc>
          <w:tcPr>
            <w:tcW w:w="354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rPr>
            </w:pPr>
            <w:r>
              <w:rPr>
                <w:rFonts w:ascii="Times New Roman" w:hAnsi="Times New Roman" w:cs="Times New Roman"/>
                <w:color w:val="262626"/>
                <w:spacing w:val="12"/>
                <w:szCs w:val="21"/>
              </w:rPr>
              <w:t>task_no</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任务编号</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solve_code</w:t>
            </w:r>
          </w:p>
        </w:tc>
        <w:tc>
          <w:tcPr>
            <w:tcW w:w="1418" w:type="dxa"/>
          </w:tcPr>
          <w:p>
            <w:pPr>
              <w:ind w:firstLine="0" w:firstLineChars="0"/>
            </w:pPr>
            <w:r>
              <w:t>int</w:t>
            </w:r>
          </w:p>
        </w:tc>
        <w:tc>
          <w:tcPr>
            <w:tcW w:w="2268" w:type="dxa"/>
          </w:tcPr>
          <w:p>
            <w:pPr>
              <w:ind w:firstLine="0" w:firstLineChars="0"/>
            </w:pPr>
            <w:r>
              <w:rPr>
                <w:rFonts w:hint="eastAsia" w:ascii="Times New Roman" w:hAnsi="Times New Roman" w:cs="Times New Roman"/>
                <w:color w:val="262626"/>
                <w:spacing w:val="12"/>
                <w:szCs w:val="21"/>
              </w:rPr>
              <w:t>解析结果</w:t>
            </w:r>
          </w:p>
        </w:tc>
        <w:tc>
          <w:tcPr>
            <w:tcW w:w="1134" w:type="dxa"/>
          </w:tcPr>
          <w:p>
            <w:pPr>
              <w:ind w:firstLine="0" w:firstLineChars="0"/>
            </w:pPr>
            <w:r>
              <w:rPr>
                <w:rFonts w:hint="eastAsia"/>
              </w:rPr>
              <w:t>是</w:t>
            </w:r>
          </w:p>
        </w:tc>
        <w:tc>
          <w:tcPr>
            <w:tcW w:w="3548" w:type="dxa"/>
          </w:tcPr>
          <w:p>
            <w:pPr>
              <w:ind w:firstLine="0" w:firstLineChars="0"/>
            </w:pPr>
            <w:r>
              <w:rPr>
                <w:rFonts w:hint="eastAsia"/>
              </w:rPr>
              <w:t>解析结果代码</w:t>
            </w:r>
            <w:r>
              <w:t>,0</w:t>
            </w:r>
            <w:r>
              <w:rPr>
                <w:rFonts w:hint="eastAsia"/>
              </w:rPr>
              <w:t>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套料图编号</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solve_msg</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解析结果说明</w:t>
            </w:r>
          </w:p>
        </w:tc>
        <w:tc>
          <w:tcPr>
            <w:tcW w:w="1134" w:type="dxa"/>
          </w:tcPr>
          <w:p>
            <w:pPr>
              <w:ind w:firstLine="0" w:firstLineChars="0"/>
            </w:pPr>
            <w:r>
              <w:rPr>
                <w:rFonts w:hint="eastAsia"/>
              </w:rPr>
              <w:t>是</w:t>
            </w:r>
          </w:p>
        </w:tc>
        <w:tc>
          <w:tcPr>
            <w:tcW w:w="3548" w:type="dxa"/>
          </w:tcPr>
          <w:p>
            <w:pPr>
              <w:tabs>
                <w:tab w:val="left" w:pos="793"/>
              </w:tabs>
              <w:ind w:firstLine="0" w:firstLineChars="0"/>
            </w:pPr>
            <w:r>
              <w:tab/>
            </w:r>
            <w:r>
              <w:rPr>
                <w:rFonts w:hint="eastAsia"/>
              </w:rPr>
              <w:t>消息</w:t>
            </w:r>
            <w:r>
              <w:t>/</w:t>
            </w:r>
            <w:r>
              <w:rPr>
                <w:rFonts w:hint="eastAsia"/>
              </w:rPr>
              <w:t>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solve_start_time</w:t>
            </w:r>
          </w:p>
        </w:tc>
        <w:tc>
          <w:tcPr>
            <w:tcW w:w="1418" w:type="dxa"/>
          </w:tcPr>
          <w:p>
            <w:pPr>
              <w:ind w:firstLine="0" w:firstLineChars="0"/>
            </w:pPr>
            <w:r>
              <w:t>string</w:t>
            </w:r>
          </w:p>
        </w:tc>
        <w:tc>
          <w:tcPr>
            <w:tcW w:w="226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解析开始时间</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w:t>
            </w:r>
            <w:r>
              <w:rPr>
                <w:rFonts w:hint="eastAsia" w:ascii="Times New Roman" w:hAnsi="Times New Roman" w:cs="Times New Roman"/>
                <w:color w:val="262626"/>
                <w:spacing w:val="12"/>
                <w:szCs w:val="21"/>
              </w:rPr>
              <w:t>end</w:t>
            </w:r>
            <w:r>
              <w:rPr>
                <w:rFonts w:ascii="Times New Roman" w:hAnsi="Times New Roman" w:cs="Times New Roman"/>
                <w:color w:val="262626"/>
                <w:spacing w:val="12"/>
                <w:szCs w:val="21"/>
              </w:rPr>
              <w:t>_time</w:t>
            </w:r>
          </w:p>
        </w:tc>
        <w:tc>
          <w:tcPr>
            <w:tcW w:w="1418" w:type="dxa"/>
          </w:tcPr>
          <w:p>
            <w:pPr>
              <w:ind w:firstLine="0" w:firstLineChars="0"/>
            </w:pPr>
            <w:r>
              <w:t>string</w:t>
            </w:r>
          </w:p>
        </w:tc>
        <w:tc>
          <w:tcPr>
            <w:tcW w:w="226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解析结束时间</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top"/>
          </w:tcPr>
          <w:p>
            <w:pPr>
              <w:ind w:firstLine="0" w:firstLineChars="0"/>
              <w:rPr>
                <w:rFonts w:hint="eastAsia" w:ascii="Times New Roman" w:hAnsi="Times New Roman" w:eastAsia="宋体" w:cs="Times New Roman"/>
                <w:color w:val="262626"/>
                <w:spacing w:val="12"/>
                <w:sz w:val="24"/>
                <w:szCs w:val="21"/>
                <w:lang w:val="en-US" w:eastAsia="zh-CN" w:bidi="ar-SA"/>
              </w:rPr>
            </w:pPr>
            <w:r>
              <w:rPr>
                <w:rFonts w:hint="eastAsia" w:ascii="Times New Roman" w:hAnsi="Times New Roman" w:cs="Times New Roman"/>
                <w:color w:val="262626"/>
                <w:spacing w:val="12"/>
                <w:szCs w:val="21"/>
                <w:lang w:val="en-US" w:eastAsia="zh-CN"/>
              </w:rPr>
              <w:t>task_inner_no</w:t>
            </w:r>
          </w:p>
        </w:tc>
        <w:tc>
          <w:tcPr>
            <w:tcW w:w="1418" w:type="dxa"/>
            <w:vAlign w:val="top"/>
          </w:tcPr>
          <w:p>
            <w:pPr>
              <w:ind w:firstLine="0" w:firstLineChars="0"/>
              <w:rPr>
                <w:rFonts w:eastAsia="宋体" w:asciiTheme="minorHAnsi" w:hAnsiTheme="minorHAnsi" w:cstheme="minorBidi"/>
                <w:sz w:val="24"/>
                <w:szCs w:val="22"/>
                <w:lang w:val="en-US" w:eastAsia="zh-CN" w:bidi="ar-SA"/>
              </w:rPr>
            </w:pPr>
            <w:r>
              <w:t>string</w:t>
            </w:r>
          </w:p>
        </w:tc>
        <w:tc>
          <w:tcPr>
            <w:tcW w:w="2268" w:type="dxa"/>
            <w:vAlign w:val="top"/>
          </w:tcPr>
          <w:p>
            <w:pPr>
              <w:ind w:firstLine="0" w:firstLineChars="0"/>
              <w:rPr>
                <w:rFonts w:hint="eastAsia" w:ascii="Times New Roman" w:hAnsi="Times New Roman" w:eastAsia="宋体" w:cs="Times New Roman"/>
                <w:color w:val="262626"/>
                <w:spacing w:val="12"/>
                <w:sz w:val="24"/>
                <w:szCs w:val="21"/>
                <w:lang w:val="en-US" w:eastAsia="zh-CN" w:bidi="ar-SA"/>
              </w:rPr>
            </w:pPr>
            <w:r>
              <w:rPr>
                <w:rFonts w:hint="eastAsia" w:ascii="Times New Roman" w:hAnsi="Times New Roman" w:cs="Times New Roman"/>
                <w:color w:val="262626"/>
                <w:spacing w:val="12"/>
                <w:szCs w:val="21"/>
                <w:lang w:val="en-US" w:eastAsia="zh-CN"/>
              </w:rPr>
              <w:t>唯一编号</w:t>
            </w:r>
          </w:p>
        </w:tc>
        <w:tc>
          <w:tcPr>
            <w:tcW w:w="1134" w:type="dxa"/>
            <w:vAlign w:val="top"/>
          </w:tcPr>
          <w:p>
            <w:pPr>
              <w:ind w:firstLine="0" w:firstLineChars="0"/>
              <w:rPr>
                <w:rFonts w:hint="eastAsia" w:eastAsia="宋体" w:asciiTheme="minorHAnsi" w:hAnsiTheme="minorHAnsi" w:cstheme="minorBidi"/>
                <w:sz w:val="24"/>
                <w:szCs w:val="22"/>
                <w:lang w:val="en-US" w:eastAsia="zh-CN" w:bidi="ar-SA"/>
              </w:rPr>
            </w:pPr>
            <w:r>
              <w:rPr>
                <w:rFonts w:hint="eastAsia"/>
                <w:lang w:val="en-US" w:eastAsia="zh-CN"/>
              </w:rPr>
              <w:t>是</w:t>
            </w:r>
          </w:p>
        </w:tc>
        <w:tc>
          <w:tcPr>
            <w:tcW w:w="3548" w:type="dxa"/>
            <w:vAlign w:val="top"/>
          </w:tcPr>
          <w:p>
            <w:pPr>
              <w:ind w:firstLine="0" w:firstLineChars="0"/>
              <w:rPr>
                <w:rFonts w:hint="default" w:eastAsia="宋体" w:asciiTheme="minorHAnsi" w:hAnsiTheme="minorHAnsi" w:cstheme="minorBidi"/>
                <w:sz w:val="24"/>
                <w:szCs w:val="22"/>
                <w:lang w:val="en-US" w:eastAsia="zh-CN" w:bidi="ar-SA"/>
              </w:rPr>
            </w:pPr>
            <w:r>
              <w:rPr>
                <w:rFonts w:hint="eastAsia"/>
                <w:lang w:val="en-US" w:eastAsia="zh-CN"/>
              </w:rPr>
              <w:t>唯一编号，解决重复发套料图</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r>
        <w:rPr>
          <w:rFonts w:hint="eastAsia" w:ascii="Times New Roman" w:hAnsi="Times New Roman" w:cs="Times New Roman"/>
          <w:color w:val="262626"/>
          <w:spacing w:val="12"/>
          <w:szCs w:val="21"/>
        </w:rPr>
        <w:t>数据</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向上游请求的UUID</w:t>
            </w:r>
          </w:p>
        </w:tc>
        <w:tc>
          <w:tcPr>
            <w:tcW w:w="2977" w:type="dxa"/>
          </w:tcPr>
          <w:p>
            <w:pPr>
              <w:ind w:firstLine="0" w:firstLineChars="0"/>
              <w:rPr>
                <w:rFonts w:ascii="Times New Roman" w:hAnsi="Times New Roman" w:cs="Times New Roman"/>
              </w:rPr>
            </w:pPr>
          </w:p>
        </w:tc>
      </w:tr>
    </w:tbl>
    <w:p>
      <w:pPr>
        <w:spacing w:line="360" w:lineRule="atLeast"/>
        <w:ind w:firstLine="0" w:firstLineChars="0"/>
        <w:rPr>
          <w:rFonts w:ascii="宋体" w:hAnsi="宋体"/>
          <w:sz w:val="28"/>
          <w:szCs w:val="28"/>
        </w:rPr>
      </w:pPr>
    </w:p>
    <w:p>
      <w:pPr>
        <w:pStyle w:val="2"/>
        <w:numPr>
          <w:ilvl w:val="0"/>
          <w:numId w:val="6"/>
        </w:numPr>
        <w:spacing w:line="360" w:lineRule="auto"/>
        <w:rPr>
          <w:rFonts w:ascii="宋体" w:hAnsi="宋体" w:eastAsia="宋体"/>
        </w:rPr>
      </w:pPr>
      <w:bookmarkStart w:id="9" w:name="_Toc5861"/>
      <w:r>
        <w:rPr>
          <w:rFonts w:hint="eastAsia" w:ascii="宋体" w:hAnsi="宋体" w:eastAsia="宋体"/>
        </w:rPr>
        <w:t>各功能区总体交互（各功能区负责人提供）</w:t>
      </w:r>
      <w:bookmarkEnd w:id="9"/>
    </w:p>
    <w:p>
      <w:pPr>
        <w:ind w:firstLine="199" w:firstLineChars="83"/>
        <w:rPr>
          <w:lang w:val="zh-CN"/>
        </w:rPr>
      </w:pPr>
      <w:r>
        <w:drawing>
          <wp:inline distT="0" distB="0" distL="114300" distR="114300">
            <wp:extent cx="6849110" cy="2204085"/>
            <wp:effectExtent l="0" t="0" r="889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6849110" cy="2204085"/>
                    </a:xfrm>
                    <a:prstGeom prst="rect">
                      <a:avLst/>
                    </a:prstGeom>
                    <a:noFill/>
                    <a:ln>
                      <a:noFill/>
                    </a:ln>
                  </pic:spPr>
                </pic:pic>
              </a:graphicData>
            </a:graphic>
          </wp:inline>
        </w:drawing>
      </w:r>
    </w:p>
    <w:p>
      <w:pPr>
        <w:ind w:firstLine="199" w:firstLineChars="83"/>
        <w:rPr>
          <w:lang w:val="zh-CN"/>
        </w:rPr>
      </w:pPr>
      <w:r>
        <w:rPr>
          <w:lang w:val="zh-CN"/>
        </w:rPr>
        <w:tab/>
      </w:r>
      <w:r>
        <w:rPr>
          <w:rFonts w:hint="eastAsia"/>
          <w:lang w:val="zh-CN"/>
        </w:rPr>
        <w:t>如上图所示：设备编号采用如上截图编号定义；</w:t>
      </w:r>
    </w:p>
    <w:p>
      <w:pPr>
        <w:pStyle w:val="3"/>
        <w:numPr>
          <w:ilvl w:val="1"/>
          <w:numId w:val="15"/>
        </w:numPr>
        <w:spacing w:before="120"/>
        <w:rPr>
          <w:rFonts w:ascii="宋体" w:hAnsi="宋体" w:eastAsia="宋体"/>
          <w:szCs w:val="30"/>
        </w:rPr>
      </w:pPr>
      <w:bookmarkStart w:id="10" w:name="_Toc32549"/>
      <w:r>
        <w:rPr>
          <w:rFonts w:hint="eastAsia" w:ascii="宋体" w:hAnsi="宋体" w:eastAsia="宋体"/>
          <w:szCs w:val="30"/>
        </w:rPr>
        <w:t>故障状态上报总控</w:t>
      </w:r>
      <w:bookmarkEnd w:id="1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c</w:t>
      </w:r>
      <w:r>
        <w:rPr>
          <w:rFonts w:ascii="Times New Roman" w:hAnsi="Times New Roman" w:cs="Times New Roman"/>
          <w:color w:val="262626"/>
          <w:spacing w:val="12"/>
          <w:szCs w:val="24"/>
        </w:rPr>
        <w:t>ontrol/system</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errMsgReport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该接口用于各个功能区发生故障或异常时，向总控上报故障原因和具体情况。</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“err_model”:”1”,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device</w:t>
      </w:r>
      <w:r>
        <w:rPr>
          <w:rFonts w:ascii="Times New Roman" w:hAnsi="Times New Roman" w:cs="Times New Roman"/>
          <w:color w:val="262626"/>
          <w:spacing w:val="12"/>
          <w:szCs w:val="21"/>
        </w:rPr>
        <w:t>_index”:”1”,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r>
        <w:rPr>
          <w:rFonts w:hint="eastAsia" w:ascii="Times New Roman" w:hAnsi="Times New Roman" w:cs="Times New Roman"/>
          <w:color w:val="262626"/>
          <w:spacing w:val="12"/>
          <w:szCs w:val="21"/>
        </w:rPr>
        <w:t>定位巡边异常</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“err_time”:”2021-04-25 15:30:23”,</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solve</w:t>
      </w:r>
      <w:r>
        <w:rPr>
          <w:rFonts w:ascii="Times New Roman" w:hAnsi="Times New Roman" w:cs="Times New Roman"/>
          <w:color w:val="262626"/>
          <w:spacing w:val="12"/>
          <w:szCs w:val="21"/>
        </w:rPr>
        <w:t>_method”:”</w:t>
      </w:r>
      <w:r>
        <w:rPr>
          <w:rFonts w:hint="eastAsia" w:ascii="Times New Roman" w:hAnsi="Times New Roman" w:cs="Times New Roman"/>
          <w:color w:val="262626"/>
          <w:spacing w:val="12"/>
          <w:szCs w:val="21"/>
        </w:rPr>
        <w:t>参考解决办法</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功能区域编码参数</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位置分区编号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device</w:t>
            </w:r>
            <w:r>
              <w:rPr>
                <w:rFonts w:ascii="Times New Roman" w:hAnsi="Times New Roman" w:cs="Times New Roman"/>
                <w:color w:val="262626"/>
                <w:spacing w:val="12"/>
                <w:szCs w:val="21"/>
              </w:rPr>
              <w:t>_index</w:t>
            </w:r>
          </w:p>
        </w:tc>
        <w:tc>
          <w:tcPr>
            <w:tcW w:w="1276" w:type="dxa"/>
          </w:tcPr>
          <w:p>
            <w:pPr>
              <w:ind w:firstLine="0" w:firstLineChars="0"/>
            </w:pPr>
            <w:r>
              <w:t>string</w:t>
            </w:r>
          </w:p>
        </w:tc>
        <w:tc>
          <w:tcPr>
            <w:tcW w:w="2976" w:type="dxa"/>
          </w:tcPr>
          <w:p>
            <w:pPr>
              <w:ind w:firstLine="0" w:firstLineChars="0"/>
            </w:pPr>
            <w:r>
              <w:rPr>
                <w:rFonts w:hint="eastAsia"/>
              </w:rPr>
              <w:t>设备编号</w:t>
            </w:r>
          </w:p>
        </w:tc>
        <w:tc>
          <w:tcPr>
            <w:tcW w:w="2977" w:type="dxa"/>
          </w:tcPr>
          <w:p>
            <w:pPr>
              <w:ind w:firstLine="0" w:firstLineChars="0"/>
            </w:pPr>
            <w:r>
              <w:rPr>
                <w:rFonts w:hint="eastAsia"/>
              </w:rPr>
              <w:t>各分区的设备编号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err_model</w:t>
            </w:r>
          </w:p>
        </w:tc>
        <w:tc>
          <w:tcPr>
            <w:tcW w:w="1276" w:type="dxa"/>
          </w:tcPr>
          <w:p>
            <w:pPr>
              <w:ind w:firstLine="0" w:firstLineChars="0"/>
            </w:pPr>
            <w:r>
              <w:t>string</w:t>
            </w:r>
          </w:p>
        </w:tc>
        <w:tc>
          <w:tcPr>
            <w:tcW w:w="2976" w:type="dxa"/>
          </w:tcPr>
          <w:p>
            <w:pPr>
              <w:ind w:firstLine="0" w:firstLineChars="0"/>
            </w:pPr>
            <w:r>
              <w:rPr>
                <w:rFonts w:hint="eastAsia"/>
              </w:rPr>
              <w:t>错误模块编码</w:t>
            </w:r>
          </w:p>
        </w:tc>
        <w:tc>
          <w:tcPr>
            <w:tcW w:w="2977" w:type="dxa"/>
          </w:tcPr>
          <w:p>
            <w:pPr>
              <w:pStyle w:val="32"/>
              <w:numPr>
                <w:ilvl w:val="0"/>
                <w:numId w:val="0"/>
              </w:numPr>
              <w:ind w:leftChars="0"/>
              <w:rPr>
                <w:rFonts w:hint="default" w:eastAsia="宋体"/>
                <w:lang w:val="en-US" w:eastAsia="zh-CN"/>
              </w:rPr>
            </w:pPr>
            <w:r>
              <w:rPr>
                <w:rFonts w:hint="eastAsia"/>
                <w:lang w:val="en-US" w:eastAsia="zh-CN"/>
              </w:rPr>
              <w:t>0、 未知服务</w:t>
            </w:r>
          </w:p>
          <w:p>
            <w:pPr>
              <w:pStyle w:val="32"/>
              <w:numPr>
                <w:ilvl w:val="0"/>
                <w:numId w:val="16"/>
              </w:numPr>
              <w:ind w:firstLineChars="0"/>
            </w:pPr>
            <w:r>
              <w:rPr>
                <w:rFonts w:hint="eastAsia"/>
              </w:rPr>
              <w:t>PLC</w:t>
            </w:r>
          </w:p>
          <w:p>
            <w:pPr>
              <w:pStyle w:val="32"/>
              <w:numPr>
                <w:ilvl w:val="0"/>
                <w:numId w:val="16"/>
              </w:numPr>
              <w:ind w:firstLineChars="0"/>
            </w:pPr>
            <w:r>
              <w:rPr>
                <w:rFonts w:hint="eastAsia"/>
              </w:rPr>
              <w:t xml:space="preserve">相机 </w:t>
            </w:r>
          </w:p>
          <w:p>
            <w:pPr>
              <w:pStyle w:val="32"/>
              <w:numPr>
                <w:ilvl w:val="0"/>
                <w:numId w:val="16"/>
              </w:numPr>
              <w:ind w:firstLineChars="0"/>
            </w:pPr>
            <w:r>
              <w:rPr>
                <w:rFonts w:hint="eastAsia"/>
              </w:rPr>
              <w:t>视觉系统</w:t>
            </w:r>
          </w:p>
          <w:p>
            <w:pPr>
              <w:pStyle w:val="32"/>
              <w:numPr>
                <w:ilvl w:val="0"/>
                <w:numId w:val="16"/>
              </w:numPr>
              <w:ind w:firstLineChars="0"/>
            </w:pPr>
            <w:r>
              <w:rPr>
                <w:rFonts w:hint="eastAsia"/>
              </w:rPr>
              <w:t>定位巡边</w:t>
            </w:r>
          </w:p>
          <w:p>
            <w:pPr>
              <w:pStyle w:val="32"/>
              <w:numPr>
                <w:ilvl w:val="0"/>
                <w:numId w:val="16"/>
              </w:numPr>
              <w:ind w:firstLineChars="0"/>
            </w:pPr>
            <w:r>
              <w:rPr>
                <w:rFonts w:hint="eastAsia"/>
              </w:rPr>
              <w:t>机器人</w:t>
            </w:r>
          </w:p>
          <w:p>
            <w:pPr>
              <w:pStyle w:val="32"/>
              <w:numPr>
                <w:ilvl w:val="0"/>
                <w:numId w:val="16"/>
              </w:numPr>
              <w:ind w:firstLineChars="0"/>
            </w:pPr>
            <w:r>
              <w:rPr>
                <w:rFonts w:hint="eastAsia"/>
              </w:rPr>
              <w:t>各区代理程序</w:t>
            </w:r>
          </w:p>
          <w:p>
            <w:pPr>
              <w:pStyle w:val="32"/>
              <w:numPr>
                <w:ilvl w:val="0"/>
                <w:numId w:val="16"/>
              </w:numPr>
              <w:ind w:firstLineChars="0"/>
            </w:pPr>
            <w:r>
              <w:rPr>
                <w:rFonts w:hint="eastAsia"/>
                <w:lang w:val="en-US" w:eastAsia="zh-CN"/>
              </w:rPr>
              <w:t>评估计算服务</w:t>
            </w:r>
          </w:p>
          <w:p>
            <w:pPr>
              <w:pStyle w:val="32"/>
              <w:numPr>
                <w:ilvl w:val="0"/>
                <w:numId w:val="16"/>
              </w:numPr>
              <w:ind w:firstLineChars="0"/>
            </w:pPr>
            <w:r>
              <w:rPr>
                <w:rFonts w:hint="eastAsia"/>
                <w:color w:val="FF0000"/>
                <w:lang w:val="en-US" w:eastAsia="zh-CN"/>
              </w:rPr>
              <w:t>喷码设备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pPr>
              <w:ind w:firstLine="0" w:firstLineChars="0"/>
            </w:pPr>
            <w:r>
              <w:t>string</w:t>
            </w:r>
          </w:p>
        </w:tc>
        <w:tc>
          <w:tcPr>
            <w:tcW w:w="2976" w:type="dxa"/>
          </w:tcPr>
          <w:p>
            <w:pPr>
              <w:ind w:firstLine="0" w:firstLineChars="0"/>
            </w:pPr>
            <w:r>
              <w:rPr>
                <w:rFonts w:hint="eastAsia"/>
              </w:rPr>
              <w:t>错误信息</w:t>
            </w:r>
          </w:p>
        </w:tc>
        <w:tc>
          <w:tcPr>
            <w:tcW w:w="2977" w:type="dxa"/>
          </w:tcPr>
          <w:p>
            <w:pPr>
              <w:pStyle w:val="32"/>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err_time</w:t>
            </w:r>
          </w:p>
        </w:tc>
        <w:tc>
          <w:tcPr>
            <w:tcW w:w="1276" w:type="dxa"/>
          </w:tcPr>
          <w:p>
            <w:pPr>
              <w:ind w:firstLine="0" w:firstLineChars="0"/>
            </w:pPr>
            <w:r>
              <w:t>string</w:t>
            </w:r>
          </w:p>
        </w:tc>
        <w:tc>
          <w:tcPr>
            <w:tcW w:w="2976" w:type="dxa"/>
          </w:tcPr>
          <w:p>
            <w:pPr>
              <w:ind w:firstLine="0" w:firstLineChars="0"/>
            </w:pPr>
            <w:r>
              <w:rPr>
                <w:rFonts w:hint="eastAsia"/>
              </w:rPr>
              <w:t>上报时间</w:t>
            </w:r>
          </w:p>
        </w:tc>
        <w:tc>
          <w:tcPr>
            <w:tcW w:w="2977" w:type="dxa"/>
          </w:tcPr>
          <w:p>
            <w:pPr>
              <w:pStyle w:val="32"/>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solve</w:t>
            </w:r>
            <w:r>
              <w:rPr>
                <w:rFonts w:ascii="Times New Roman" w:hAnsi="Times New Roman" w:cs="Times New Roman"/>
                <w:color w:val="262626"/>
                <w:spacing w:val="12"/>
                <w:szCs w:val="21"/>
              </w:rPr>
              <w:t>_method</w:t>
            </w:r>
          </w:p>
        </w:tc>
        <w:tc>
          <w:tcPr>
            <w:tcW w:w="1276" w:type="dxa"/>
          </w:tcPr>
          <w:p>
            <w:pPr>
              <w:ind w:firstLine="0" w:firstLineChars="0"/>
            </w:pPr>
            <w:r>
              <w:t>string</w:t>
            </w:r>
          </w:p>
        </w:tc>
        <w:tc>
          <w:tcPr>
            <w:tcW w:w="2976" w:type="dxa"/>
          </w:tcPr>
          <w:p>
            <w:pPr>
              <w:ind w:firstLine="0" w:firstLineChars="0"/>
            </w:pPr>
            <w:r>
              <w:rPr>
                <w:rFonts w:hint="eastAsia"/>
              </w:rPr>
              <w:t>可参考解决办法</w:t>
            </w:r>
          </w:p>
        </w:tc>
        <w:tc>
          <w:tcPr>
            <w:tcW w:w="2977" w:type="dxa"/>
          </w:tcPr>
          <w:p>
            <w:pPr>
              <w:pStyle w:val="32"/>
              <w:ind w:left="360"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null</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11" w:name="_Toc30395"/>
      <w:r>
        <w:rPr>
          <w:rFonts w:hint="eastAsia" w:ascii="宋体" w:hAnsi="宋体" w:eastAsia="宋体"/>
          <w:szCs w:val="30"/>
        </w:rPr>
        <w:t>机器人（桁架）状态</w:t>
      </w:r>
      <w:bookmarkEnd w:id="1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robot/status</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该接口用于查看各个功能区机器人状态。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功能区域编码参数</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_code”:”1”,”robot_status”:”1”}, {“</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_code”:”2”,”robot_status”:”2”}]</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rPr>
              <w:t>robot_code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机器人编号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各功能区机器人编码请参照各功能区下的示意图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obot_status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机器人状态</w:t>
            </w:r>
          </w:p>
        </w:tc>
        <w:tc>
          <w:tcPr>
            <w:tcW w:w="2977" w:type="dxa"/>
          </w:tcPr>
          <w:p>
            <w:pPr>
              <w:ind w:firstLine="0" w:firstLineChars="0"/>
              <w:rPr>
                <w:rFonts w:hint="default" w:ascii="Times New Roman" w:hAnsi="Times New Roman" w:eastAsia="宋体" w:cs="Times New Roman"/>
                <w:lang w:val="en-US" w:eastAsia="zh-CN"/>
              </w:rPr>
            </w:pPr>
            <w:r>
              <w:rPr>
                <w:rFonts w:ascii="Times New Roman" w:hAnsi="Times New Roman" w:cs="Times New Roman"/>
              </w:rPr>
              <w:t>0</w:t>
            </w:r>
            <w:r>
              <w:rPr>
                <w:rFonts w:hint="eastAsia" w:ascii="Times New Roman" w:hAnsi="Times New Roman" w:cs="Times New Roman"/>
              </w:rPr>
              <w:t>待机，1运行中，2报错</w:t>
            </w:r>
            <w:r>
              <w:rPr>
                <w:rFonts w:hint="eastAsia" w:ascii="Times New Roman" w:hAnsi="Times New Roman" w:cs="Times New Roman"/>
                <w:lang w:eastAsia="zh-CN"/>
              </w:rPr>
              <w:t>，</w:t>
            </w:r>
            <w:r>
              <w:rPr>
                <w:rFonts w:hint="eastAsia" w:ascii="Times New Roman" w:hAnsi="Times New Roman" w:cs="Times New Roman"/>
                <w:lang w:val="en-US" w:eastAsia="zh-CN"/>
              </w:rPr>
              <w:t>3：暂停</w:t>
            </w:r>
          </w:p>
        </w:tc>
      </w:tr>
    </w:tbl>
    <w:p>
      <w:pPr>
        <w:pStyle w:val="3"/>
        <w:numPr>
          <w:ilvl w:val="1"/>
          <w:numId w:val="15"/>
        </w:numPr>
        <w:spacing w:before="120"/>
        <w:rPr>
          <w:rFonts w:ascii="宋体" w:hAnsi="宋体" w:eastAsia="宋体"/>
          <w:szCs w:val="30"/>
        </w:rPr>
      </w:pPr>
      <w:bookmarkStart w:id="12" w:name="_Toc26278"/>
      <w:r>
        <w:rPr>
          <w:rFonts w:hint="eastAsia" w:ascii="宋体" w:hAnsi="宋体" w:eastAsia="宋体"/>
          <w:szCs w:val="30"/>
        </w:rPr>
        <w:t>暂停机器人（桁架）</w:t>
      </w:r>
      <w:bookmarkEnd w:id="1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robot/pause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该接口用于暂停各个功能区机器人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126" w:type="dxa"/>
          </w:tcPr>
          <w:p>
            <w:pPr>
              <w:ind w:firstLine="0" w:firstLineChars="0"/>
            </w:pPr>
            <w:r>
              <w:rPr>
                <w:rFonts w:hint="eastAsia"/>
              </w:rPr>
              <w:t>分拣线</w:t>
            </w:r>
          </w:p>
        </w:tc>
        <w:tc>
          <w:tcPr>
            <w:tcW w:w="382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ind w:firstLine="0" w:firstLineChars="0"/>
        <w:rPr>
          <w:lang w:val="zh-CN"/>
        </w:rPr>
      </w:pPr>
    </w:p>
    <w:p>
      <w:pPr>
        <w:pStyle w:val="3"/>
        <w:numPr>
          <w:ilvl w:val="1"/>
          <w:numId w:val="15"/>
        </w:numPr>
        <w:spacing w:before="120"/>
        <w:rPr>
          <w:rFonts w:ascii="宋体" w:hAnsi="宋体" w:eastAsia="宋体"/>
          <w:szCs w:val="30"/>
        </w:rPr>
      </w:pPr>
      <w:bookmarkStart w:id="13" w:name="_Toc7119"/>
      <w:r>
        <w:rPr>
          <w:rFonts w:hint="eastAsia" w:ascii="宋体" w:hAnsi="宋体" w:eastAsia="宋体"/>
          <w:szCs w:val="30"/>
        </w:rPr>
        <w:t>恢复机器人（桁架）</w:t>
      </w:r>
      <w:bookmarkEnd w:id="13"/>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robot/recover</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该接口用于恢复各个功能区机器人或桁架状态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976" w:type="dxa"/>
          </w:tcPr>
          <w:p>
            <w:pPr>
              <w:ind w:firstLine="0" w:firstLineChars="0"/>
            </w:pPr>
            <w:r>
              <w:rPr>
                <w:rFonts w:hint="eastAsia"/>
              </w:rPr>
              <w:t>机器人编号</w:t>
            </w:r>
          </w:p>
        </w:tc>
        <w:tc>
          <w:tcPr>
            <w:tcW w:w="297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spacing w:line="360" w:lineRule="atLeast"/>
        <w:ind w:firstLine="0" w:firstLineChars="0"/>
      </w:pPr>
    </w:p>
    <w:p>
      <w:pPr>
        <w:pStyle w:val="32"/>
        <w:ind w:left="0" w:firstLine="482"/>
        <w:rPr>
          <w:rStyle w:val="22"/>
        </w:rPr>
      </w:pPr>
      <w:r>
        <w:rPr>
          <w:rStyle w:val="22"/>
          <w:rFonts w:hint="eastAsia"/>
        </w:rPr>
        <w:t>返回结果：</w:t>
      </w:r>
    </w:p>
    <w:p>
      <w:pPr>
        <w:pStyle w:val="32"/>
        <w:ind w:left="0" w:firstLine="264" w:firstLineChars="1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720" w:leftChars="-300"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14" w:name="_Toc4812"/>
      <w:r>
        <w:rPr>
          <w:rFonts w:hint="eastAsia" w:ascii="宋体" w:hAnsi="宋体" w:eastAsia="宋体"/>
          <w:szCs w:val="30"/>
        </w:rPr>
        <w:t>视觉状态</w:t>
      </w:r>
      <w:bookmarkEnd w:id="14"/>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algo/status</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该接口用于查看各个功能区视觉状态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algo</w:t>
      </w:r>
      <w:r>
        <w:rPr>
          <w:rFonts w:ascii="Times New Roman" w:hAnsi="Times New Roman" w:cs="Times New Roman"/>
          <w:color w:val="262626"/>
          <w:spacing w:val="12"/>
          <w:szCs w:val="21"/>
        </w:rPr>
        <w:t>_code”:”1”,”</w:t>
      </w:r>
      <w:r>
        <w:rPr>
          <w:rFonts w:hint="eastAsia" w:ascii="Times New Roman" w:hAnsi="Times New Roman" w:cs="Times New Roman"/>
          <w:color w:val="262626"/>
          <w:spacing w:val="12"/>
          <w:szCs w:val="21"/>
        </w:rPr>
        <w:t xml:space="preserve"> algo</w:t>
      </w:r>
      <w:r>
        <w:rPr>
          <w:rFonts w:ascii="Times New Roman" w:hAnsi="Times New Roman" w:cs="Times New Roman"/>
          <w:color w:val="262626"/>
          <w:spacing w:val="12"/>
          <w:szCs w:val="21"/>
        </w:rPr>
        <w:t>_status”:”1”}, {“</w:t>
      </w:r>
      <w:r>
        <w:rPr>
          <w:rFonts w:hint="eastAsia" w:ascii="Times New Roman" w:hAnsi="Times New Roman" w:cs="Times New Roman"/>
          <w:color w:val="262626"/>
          <w:spacing w:val="12"/>
          <w:szCs w:val="21"/>
        </w:rPr>
        <w:t>algo</w:t>
      </w:r>
      <w:r>
        <w:rPr>
          <w:rFonts w:ascii="Times New Roman" w:hAnsi="Times New Roman" w:cs="Times New Roman"/>
          <w:color w:val="262626"/>
          <w:spacing w:val="12"/>
          <w:szCs w:val="21"/>
        </w:rPr>
        <w:t>_code”:”2”,”</w:t>
      </w:r>
      <w:r>
        <w:rPr>
          <w:rFonts w:hint="eastAsia" w:ascii="Times New Roman" w:hAnsi="Times New Roman" w:cs="Times New Roman"/>
          <w:color w:val="262626"/>
          <w:spacing w:val="12"/>
          <w:szCs w:val="21"/>
        </w:rPr>
        <w:t xml:space="preserve"> algo</w:t>
      </w:r>
      <w:r>
        <w:rPr>
          <w:rFonts w:ascii="Times New Roman" w:hAnsi="Times New Roman" w:cs="Times New Roman"/>
          <w:color w:val="262626"/>
          <w:spacing w:val="12"/>
          <w:szCs w:val="21"/>
        </w:rPr>
        <w:t>_status”:”2”}]</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338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338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3386"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3386"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algo</w:t>
            </w:r>
            <w:r>
              <w:rPr>
                <w:rFonts w:ascii="Times New Roman" w:hAnsi="Times New Roman" w:cs="Times New Roman"/>
              </w:rPr>
              <w: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视觉编号</w:t>
            </w:r>
          </w:p>
        </w:tc>
        <w:tc>
          <w:tcPr>
            <w:tcW w:w="3386" w:type="dxa"/>
          </w:tcPr>
          <w:p>
            <w:pPr>
              <w:ind w:firstLine="0" w:firstLineChars="0"/>
              <w:rPr>
                <w:rFonts w:ascii="Times New Roman" w:hAnsi="Times New Roman" w:cs="Times New Roman"/>
              </w:rPr>
            </w:pPr>
            <w:r>
              <w:rPr>
                <w:rFonts w:hint="eastAsia" w:ascii="Times New Roman" w:hAnsi="Times New Roman" w:cs="Times New Roman"/>
              </w:rPr>
              <w:t>详情请参见各区相机编号规则</w:t>
            </w:r>
            <w:r>
              <w:rPr>
                <w:rFonts w:ascii="Times New Roman" w:hAnsi="Times New Roman"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algo</w:t>
            </w:r>
            <w:r>
              <w:rPr>
                <w:rFonts w:ascii="Times New Roman" w:hAnsi="Times New Roman" w:cs="Times New Roman"/>
              </w:rPr>
              <w: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3386" w:type="dxa"/>
          </w:tcPr>
          <w:p>
            <w:pPr>
              <w:ind w:firstLine="0" w:firstLineChars="0"/>
              <w:rPr>
                <w:rFonts w:hint="eastAsia" w:ascii="Times New Roman" w:hAnsi="Times New Roman" w:eastAsia="宋体" w:cs="Times New Roman"/>
                <w:lang w:val="en-US" w:eastAsia="zh-CN"/>
              </w:rPr>
            </w:pPr>
            <w:r>
              <w:rPr>
                <w:rFonts w:hint="eastAsia" w:ascii="Times New Roman" w:hAnsi="Times New Roman" w:cs="Times New Roman"/>
              </w:rPr>
              <w:t>1</w:t>
            </w:r>
            <w:r>
              <w:rPr>
                <w:rFonts w:hint="eastAsia" w:ascii="Times New Roman" w:hAnsi="Times New Roman" w:cs="Times New Roman"/>
                <w:lang w:val="en-US" w:eastAsia="zh-CN"/>
              </w:rPr>
              <w:t>正常</w:t>
            </w:r>
            <w:r>
              <w:rPr>
                <w:rFonts w:hint="eastAsia" w:ascii="Times New Roman" w:hAnsi="Times New Roman" w:cs="Times New Roman"/>
              </w:rPr>
              <w:t>，2</w:t>
            </w:r>
            <w:r>
              <w:rPr>
                <w:rFonts w:hint="eastAsia" w:ascii="Times New Roman" w:hAnsi="Times New Roman" w:cs="Times New Roman"/>
                <w:lang w:val="en-US" w:eastAsia="zh-CN"/>
              </w:rPr>
              <w:t>异常</w:t>
            </w:r>
          </w:p>
        </w:tc>
      </w:tr>
    </w:tbl>
    <w:p>
      <w:pPr>
        <w:pStyle w:val="3"/>
        <w:numPr>
          <w:ilvl w:val="1"/>
          <w:numId w:val="15"/>
        </w:numPr>
        <w:spacing w:before="120"/>
        <w:rPr>
          <w:rFonts w:ascii="宋体" w:hAnsi="宋体" w:eastAsia="宋体"/>
          <w:szCs w:val="30"/>
        </w:rPr>
      </w:pPr>
      <w:bookmarkStart w:id="15" w:name="_Toc15063"/>
      <w:r>
        <w:rPr>
          <w:rFonts w:hint="eastAsia" w:ascii="宋体" w:hAnsi="宋体" w:eastAsia="宋体"/>
          <w:szCs w:val="30"/>
        </w:rPr>
        <w:t>PLC状态</w:t>
      </w:r>
      <w:bookmarkEnd w:id="15"/>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plc/status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该接口用于查看各个功能区PLC状态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[{“plc_code”:”</w:t>
      </w:r>
      <w:r>
        <w:rPr>
          <w:rFonts w:hint="eastAsia" w:ascii="Times New Roman" w:hAnsi="Times New Roman" w:cs="Times New Roman"/>
          <w:color w:val="262626"/>
          <w:spacing w:val="12"/>
          <w:szCs w:val="21"/>
        </w:rPr>
        <w:t>plc</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 _status”:”1”}, {“plc_code”:”</w:t>
      </w:r>
      <w:r>
        <w:rPr>
          <w:rFonts w:hint="eastAsia" w:ascii="Times New Roman" w:hAnsi="Times New Roman" w:cs="Times New Roman"/>
          <w:color w:val="262626"/>
          <w:spacing w:val="12"/>
          <w:szCs w:val="21"/>
        </w:rPr>
        <w:t xml:space="preserve"> plc</w:t>
      </w:r>
      <w:r>
        <w:rPr>
          <w:rFonts w:ascii="Times New Roman" w:hAnsi="Times New Roman" w:cs="Times New Roman"/>
          <w:color w:val="262626"/>
          <w:spacing w:val="12"/>
          <w:szCs w:val="21"/>
        </w:rPr>
        <w:t>2”,”</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返回PLC状态列表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pPr>
              <w:ind w:firstLine="0" w:firstLineChars="0"/>
            </w:pPr>
            <w:r>
              <w:rPr>
                <w:rFonts w:hint="eastAsia"/>
              </w:rPr>
              <w:t>string</w:t>
            </w:r>
          </w:p>
        </w:tc>
        <w:tc>
          <w:tcPr>
            <w:tcW w:w="2976" w:type="dxa"/>
          </w:tcPr>
          <w:p>
            <w:pPr>
              <w:ind w:firstLine="0" w:firstLineChars="0"/>
            </w:pPr>
            <w:r>
              <w:rPr>
                <w:rFonts w:hint="eastAsia"/>
              </w:rPr>
              <w:t>PLC编号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编号为PLC</w:t>
            </w:r>
            <w:r>
              <w:rPr>
                <w:rFonts w:ascii="Times New Roman" w:hAnsi="Times New Roman" w:cs="Times New Roman"/>
              </w:rPr>
              <w:t>1-7</w:t>
            </w:r>
            <w:r>
              <w:rPr>
                <w:rFonts w:hint="eastAsia" w:ascii="Times New Roman" w:hAnsi="Times New Roman" w:cs="Times New Roman"/>
              </w:rPr>
              <w:t>，可根据现场调整；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bl>
    <w:p>
      <w:pPr>
        <w:pStyle w:val="3"/>
        <w:numPr>
          <w:ilvl w:val="1"/>
          <w:numId w:val="15"/>
        </w:numPr>
        <w:spacing w:before="120"/>
        <w:rPr>
          <w:rFonts w:ascii="宋体" w:hAnsi="宋体" w:eastAsia="宋体"/>
          <w:szCs w:val="30"/>
        </w:rPr>
      </w:pPr>
      <w:bookmarkStart w:id="16" w:name="_Toc27227"/>
      <w:r>
        <w:rPr>
          <w:rFonts w:hint="eastAsia" w:ascii="宋体" w:hAnsi="宋体" w:eastAsia="宋体"/>
          <w:szCs w:val="30"/>
        </w:rPr>
        <w:t>大/小件砂光机状态</w:t>
      </w:r>
      <w:bookmarkEnd w:id="16"/>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该接口用于查看各个功能区砂光机的状态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4"/>
          <w:lang w:val="en-US" w:eastAsia="zh-CN"/>
        </w:rPr>
        <w:t>sander_msg</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sde3</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4"/>
          <w:lang w:val="en-US" w:eastAsia="zh-CN"/>
        </w:rPr>
        <w:t>sander_msg</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返回砂光机状态列表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4"/>
              </w:rPr>
              <w:t>sander</w:t>
            </w:r>
            <w:r>
              <w:rPr>
                <w:rFonts w:ascii="Times New Roman" w:hAnsi="Times New Roman" w:cs="Times New Roman"/>
              </w:rPr>
              <w: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砂光机编号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4"/>
              </w:rPr>
              <w:t>sander</w:t>
            </w:r>
            <w:r>
              <w:rPr>
                <w:rFonts w:ascii="Times New Roman" w:hAnsi="Times New Roman" w:cs="Times New Roman"/>
              </w:rPr>
              <w: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砂光机状态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hint="default" w:ascii="Times New Roman" w:hAnsi="Times New Roman" w:eastAsia="宋体" w:cs="Times New Roman"/>
                <w:color w:val="262626"/>
                <w:spacing w:val="12"/>
                <w:szCs w:val="24"/>
                <w:lang w:val="en-US" w:eastAsia="zh-CN"/>
              </w:rPr>
            </w:pPr>
            <w:r>
              <w:rPr>
                <w:rFonts w:hint="eastAsia" w:ascii="Times New Roman" w:hAnsi="Times New Roman" w:cs="Times New Roman"/>
                <w:color w:val="262626"/>
                <w:spacing w:val="12"/>
                <w:szCs w:val="24"/>
                <w:lang w:val="en-US" w:eastAsia="zh-CN"/>
              </w:rPr>
              <w:t>sander_msg</w:t>
            </w:r>
          </w:p>
        </w:tc>
        <w:tc>
          <w:tcPr>
            <w:tcW w:w="1276" w:type="dxa"/>
          </w:tcPr>
          <w:p>
            <w:pPr>
              <w:ind w:firstLine="0" w:firstLineChars="0"/>
              <w:rPr>
                <w:rFonts w:hint="eastAsia"/>
              </w:rPr>
            </w:pPr>
            <w:r>
              <w:rPr>
                <w:rFonts w:hint="eastAsia"/>
              </w:rPr>
              <w:t>s</w:t>
            </w:r>
            <w:r>
              <w:t>tring</w:t>
            </w:r>
          </w:p>
        </w:tc>
        <w:tc>
          <w:tcPr>
            <w:tcW w:w="2976" w:type="dxa"/>
          </w:tcPr>
          <w:p>
            <w:pPr>
              <w:ind w:firstLine="0" w:firstLineChars="0"/>
              <w:rPr>
                <w:rFonts w:hint="default" w:eastAsia="宋体"/>
                <w:lang w:val="en-US" w:eastAsia="zh-CN"/>
              </w:rPr>
            </w:pPr>
            <w:r>
              <w:rPr>
                <w:rFonts w:hint="eastAsia"/>
                <w:lang w:val="en-US" w:eastAsia="zh-CN"/>
              </w:rPr>
              <w:t>砂光机异常信息描述</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lang w:val="en-US"/>
        </w:rPr>
      </w:pPr>
      <w:bookmarkStart w:id="17" w:name="_Toc14547"/>
      <w:r>
        <w:rPr>
          <w:rFonts w:hint="eastAsia" w:ascii="宋体" w:hAnsi="宋体" w:eastAsia="宋体"/>
          <w:szCs w:val="30"/>
        </w:rPr>
        <w:t>更新大</w:t>
      </w:r>
      <w:r>
        <w:rPr>
          <w:rFonts w:hint="eastAsia" w:ascii="宋体" w:hAnsi="宋体" w:eastAsia="宋体"/>
          <w:szCs w:val="30"/>
          <w:lang w:val="en-US"/>
        </w:rPr>
        <w:t>/</w:t>
      </w:r>
      <w:r>
        <w:rPr>
          <w:rFonts w:hint="eastAsia" w:ascii="宋体" w:hAnsi="宋体" w:eastAsia="宋体"/>
          <w:szCs w:val="30"/>
        </w:rPr>
        <w:t>小件砂光机高度</w:t>
      </w:r>
      <w:bookmarkEnd w:id="17"/>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4"/>
        </w:rPr>
        <w:t>uptSanderHeight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该接口用于更新各个功能区砂光机的高度</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“height”:”30”</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height</w:t>
            </w:r>
          </w:p>
        </w:tc>
        <w:tc>
          <w:tcPr>
            <w:tcW w:w="1276" w:type="dxa"/>
          </w:tcPr>
          <w:p>
            <w:pPr>
              <w:ind w:firstLine="0" w:firstLineChars="0"/>
            </w:pPr>
            <w:r>
              <w:t>string</w:t>
            </w:r>
          </w:p>
        </w:tc>
        <w:tc>
          <w:tcPr>
            <w:tcW w:w="2541" w:type="dxa"/>
          </w:tcPr>
          <w:p>
            <w:pPr>
              <w:ind w:firstLine="0" w:firstLineChars="0"/>
            </w:pPr>
            <w:r>
              <w:rPr>
                <w:rFonts w:hint="eastAsia"/>
              </w:rPr>
              <w:t>砂光机高度</w:t>
            </w:r>
          </w:p>
        </w:tc>
        <w:tc>
          <w:tcPr>
            <w:tcW w:w="3412" w:type="dxa"/>
          </w:tcPr>
          <w:p>
            <w:pPr>
              <w:ind w:firstLine="0" w:firstLineChars="0"/>
            </w:pP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3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3843"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418" w:type="dxa"/>
          </w:tcPr>
          <w:p>
            <w:pPr>
              <w:ind w:firstLine="0" w:firstLineChars="0"/>
            </w:pPr>
            <w:r>
              <w:rPr>
                <w:rFonts w:hint="eastAsia"/>
              </w:rPr>
              <w:t>int</w:t>
            </w:r>
          </w:p>
        </w:tc>
        <w:tc>
          <w:tcPr>
            <w:tcW w:w="384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418" w:type="dxa"/>
          </w:tcPr>
          <w:p>
            <w:pPr>
              <w:ind w:firstLine="0" w:firstLineChars="0"/>
            </w:pPr>
            <w:r>
              <w:rPr>
                <w:rFonts w:hint="eastAsia"/>
              </w:rPr>
              <w:t>string</w:t>
            </w:r>
          </w:p>
        </w:tc>
        <w:tc>
          <w:tcPr>
            <w:tcW w:w="3843"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5"/>
        </w:numPr>
        <w:spacing w:before="120"/>
        <w:rPr>
          <w:rFonts w:ascii="宋体" w:hAnsi="宋体" w:eastAsia="宋体"/>
          <w:szCs w:val="30"/>
          <w:lang w:val="en-US"/>
        </w:rPr>
      </w:pPr>
      <w:bookmarkStart w:id="18" w:name="_Toc31378"/>
      <w:r>
        <w:rPr>
          <w:rFonts w:hint="eastAsia" w:ascii="宋体" w:hAnsi="宋体" w:eastAsia="宋体"/>
          <w:szCs w:val="30"/>
        </w:rPr>
        <w:t>查询大</w:t>
      </w:r>
      <w:r>
        <w:rPr>
          <w:rFonts w:hint="eastAsia" w:ascii="宋体" w:hAnsi="宋体" w:eastAsia="宋体"/>
          <w:szCs w:val="30"/>
          <w:lang w:val="en-US"/>
        </w:rPr>
        <w:t>/</w:t>
      </w:r>
      <w:r>
        <w:rPr>
          <w:rFonts w:hint="eastAsia" w:ascii="宋体" w:hAnsi="宋体" w:eastAsia="宋体"/>
          <w:szCs w:val="30"/>
        </w:rPr>
        <w:t>小件砂光机高度</w:t>
      </w:r>
      <w:bookmarkEnd w:id="18"/>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SanderHeight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该接口用于查询各个功能区的砂光机的当前高度</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”:”200”</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3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3843"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418" w:type="dxa"/>
          </w:tcPr>
          <w:p>
            <w:pPr>
              <w:ind w:firstLine="0" w:firstLineChars="0"/>
            </w:pPr>
            <w:r>
              <w:rPr>
                <w:rFonts w:hint="eastAsia"/>
              </w:rPr>
              <w:t>int</w:t>
            </w:r>
          </w:p>
        </w:tc>
        <w:tc>
          <w:tcPr>
            <w:tcW w:w="384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418" w:type="dxa"/>
          </w:tcPr>
          <w:p>
            <w:pPr>
              <w:ind w:firstLine="0" w:firstLineChars="0"/>
            </w:pPr>
            <w:r>
              <w:rPr>
                <w:rFonts w:hint="eastAsia"/>
              </w:rPr>
              <w:t>string</w:t>
            </w:r>
          </w:p>
        </w:tc>
        <w:tc>
          <w:tcPr>
            <w:tcW w:w="3843"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data</w:t>
            </w:r>
          </w:p>
        </w:tc>
        <w:tc>
          <w:tcPr>
            <w:tcW w:w="1418" w:type="dxa"/>
          </w:tcPr>
          <w:p>
            <w:pPr>
              <w:ind w:firstLine="0" w:firstLineChars="0"/>
            </w:pPr>
            <w:r>
              <w:t>string</w:t>
            </w:r>
          </w:p>
        </w:tc>
        <w:tc>
          <w:tcPr>
            <w:tcW w:w="3843" w:type="dxa"/>
          </w:tcPr>
          <w:p>
            <w:pPr>
              <w:ind w:firstLine="0" w:firstLineChars="0"/>
            </w:pPr>
            <w:r>
              <w:rPr>
                <w:rFonts w:hint="eastAsia"/>
              </w:rPr>
              <w:t>高度</w:t>
            </w:r>
          </w:p>
        </w:tc>
        <w:tc>
          <w:tcPr>
            <w:tcW w:w="2977" w:type="dxa"/>
          </w:tcPr>
          <w:p>
            <w:pPr>
              <w:ind w:firstLine="0" w:firstLineChars="0"/>
              <w:rPr>
                <w:rFonts w:ascii="Times New Roman" w:hAnsi="Times New Roman" w:cs="Times New Roman"/>
              </w:rPr>
            </w:pPr>
            <w:r>
              <w:rPr>
                <w:rFonts w:hint="eastAsia" w:ascii="Times New Roman" w:hAnsi="Times New Roman" w:cs="Times New Roman"/>
              </w:rPr>
              <w:t>砂光机的高度</w:t>
            </w:r>
          </w:p>
        </w:tc>
      </w:tr>
    </w:tbl>
    <w:p>
      <w:pPr>
        <w:pStyle w:val="3"/>
        <w:numPr>
          <w:ilvl w:val="1"/>
          <w:numId w:val="15"/>
        </w:numPr>
        <w:spacing w:before="120"/>
        <w:rPr>
          <w:rFonts w:ascii="宋体" w:hAnsi="宋体" w:eastAsia="宋体"/>
          <w:szCs w:val="30"/>
          <w:lang w:val="en-US"/>
        </w:rPr>
      </w:pPr>
      <w:bookmarkStart w:id="19" w:name="_Toc8529"/>
      <w:r>
        <w:rPr>
          <w:rFonts w:hint="eastAsia" w:ascii="宋体" w:hAnsi="宋体" w:eastAsia="宋体"/>
          <w:szCs w:val="30"/>
        </w:rPr>
        <w:t>大</w:t>
      </w:r>
      <w:r>
        <w:rPr>
          <w:rFonts w:hint="eastAsia" w:ascii="宋体" w:hAnsi="宋体" w:eastAsia="宋体"/>
          <w:szCs w:val="30"/>
          <w:lang w:val="en-US"/>
        </w:rPr>
        <w:t>/</w:t>
      </w:r>
      <w:r>
        <w:rPr>
          <w:rFonts w:hint="eastAsia" w:ascii="宋体" w:hAnsi="宋体" w:eastAsia="宋体"/>
          <w:szCs w:val="30"/>
        </w:rPr>
        <w:t>小件砂光机重启/关机/开机</w:t>
      </w:r>
      <w:bookmarkEnd w:id="19"/>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sander/oper</w:t>
      </w:r>
      <w:r>
        <w:rPr>
          <w:rFonts w:ascii="Times New Roman" w:hAnsi="Times New Roman" w:cs="Times New Roman"/>
          <w:color w:val="262626"/>
          <w:spacing w:val="12"/>
          <w:szCs w:val="24"/>
        </w:rPr>
        <w:t>ateSander</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该接口用于操作各个功能区砂光机的重启、开机和关机</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“operate_command”:”start”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1276" w:type="dxa"/>
          </w:tcPr>
          <w:p>
            <w:pPr>
              <w:ind w:firstLine="0" w:firstLineChars="0"/>
            </w:pPr>
            <w:r>
              <w:t>string</w:t>
            </w:r>
          </w:p>
        </w:tc>
        <w:tc>
          <w:tcPr>
            <w:tcW w:w="2541" w:type="dxa"/>
          </w:tcPr>
          <w:p>
            <w:pPr>
              <w:ind w:firstLine="0" w:firstLineChars="0"/>
            </w:pPr>
            <w:r>
              <w:rPr>
                <w:rFonts w:hint="eastAsia"/>
              </w:rPr>
              <w:t>操作指令</w:t>
            </w:r>
          </w:p>
        </w:tc>
        <w:tc>
          <w:tcPr>
            <w:tcW w:w="3412" w:type="dxa"/>
          </w:tcPr>
          <w:p>
            <w:pPr>
              <w:ind w:firstLine="0" w:firstLineChars="0"/>
            </w:pPr>
            <w:r>
              <w:rPr>
                <w:rFonts w:hint="eastAsia"/>
              </w:rPr>
              <w:t>start：启动；stop</w:t>
            </w:r>
            <w:r>
              <w:t>:</w:t>
            </w:r>
            <w:r>
              <w:rPr>
                <w:rFonts w:hint="eastAsia"/>
              </w:rPr>
              <w:t>停止</w:t>
            </w:r>
          </w:p>
          <w:p>
            <w:pPr>
              <w:ind w:firstLine="0" w:firstLineChars="0"/>
            </w:pPr>
            <w:r>
              <w:rPr>
                <w:rFonts w:hint="eastAsia"/>
              </w:rPr>
              <w:t>restart：重启动；</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bl>
    <w:p>
      <w:pPr>
        <w:pStyle w:val="3"/>
        <w:numPr>
          <w:ilvl w:val="1"/>
          <w:numId w:val="15"/>
        </w:numPr>
        <w:spacing w:before="120"/>
        <w:rPr>
          <w:rFonts w:ascii="宋体" w:hAnsi="宋体" w:eastAsia="宋体"/>
          <w:szCs w:val="30"/>
          <w:lang w:val="en-US"/>
        </w:rPr>
      </w:pPr>
      <w:bookmarkStart w:id="20" w:name="_Toc20172"/>
      <w:r>
        <w:rPr>
          <w:rFonts w:hint="eastAsia" w:ascii="宋体" w:hAnsi="宋体" w:eastAsia="宋体"/>
          <w:szCs w:val="30"/>
        </w:rPr>
        <w:t>电磁抓手全部断磁和开磁</w:t>
      </w:r>
      <w:bookmarkEnd w:id="20"/>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/oper</w:t>
      </w:r>
      <w:r>
        <w:rPr>
          <w:rFonts w:ascii="Times New Roman" w:hAnsi="Times New Roman" w:cs="Times New Roman"/>
          <w:color w:val="262626"/>
          <w:spacing w:val="12"/>
          <w:szCs w:val="24"/>
        </w:rPr>
        <w:t>ateAllDot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该接口用于操作混拣和大件分拣区、大件码盘区、二次分拣区的电磁抓手全部开磁和全部断磁操作；</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r>
        <w:t xml:space="preserve"> open_sucker</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982"/>
        <w:gridCol w:w="2835"/>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982" w:type="dxa"/>
          </w:tcPr>
          <w:p>
            <w:pPr>
              <w:ind w:firstLine="0" w:firstLineChars="0"/>
            </w:pPr>
            <w:r>
              <w:rPr>
                <w:rFonts w:hint="eastAsia"/>
              </w:rPr>
              <w:t>类型</w:t>
            </w:r>
          </w:p>
        </w:tc>
        <w:tc>
          <w:tcPr>
            <w:tcW w:w="2835"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982" w:type="dxa"/>
          </w:tcPr>
          <w:p>
            <w:pPr>
              <w:ind w:firstLine="0" w:firstLineChars="0"/>
            </w:pPr>
            <w:r>
              <w:t>string</w:t>
            </w:r>
          </w:p>
        </w:tc>
        <w:tc>
          <w:tcPr>
            <w:tcW w:w="2835"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982" w:type="dxa"/>
          </w:tcPr>
          <w:p>
            <w:pPr>
              <w:ind w:firstLine="0" w:firstLineChars="0"/>
            </w:pPr>
            <w:r>
              <w:t>string</w:t>
            </w:r>
          </w:p>
        </w:tc>
        <w:tc>
          <w:tcPr>
            <w:tcW w:w="2835"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982" w:type="dxa"/>
          </w:tcPr>
          <w:p>
            <w:pPr>
              <w:ind w:firstLine="0" w:firstLineChars="0"/>
            </w:pPr>
            <w:r>
              <w:t>string</w:t>
            </w:r>
          </w:p>
        </w:tc>
        <w:tc>
          <w:tcPr>
            <w:tcW w:w="2835"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982" w:type="dxa"/>
          </w:tcPr>
          <w:p>
            <w:pPr>
              <w:ind w:firstLine="0" w:firstLineChars="0"/>
            </w:pPr>
            <w:r>
              <w:t>string</w:t>
            </w:r>
          </w:p>
        </w:tc>
        <w:tc>
          <w:tcPr>
            <w:tcW w:w="2835"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982" w:type="dxa"/>
          </w:tcPr>
          <w:p>
            <w:pPr>
              <w:ind w:firstLine="0" w:firstLineChars="0"/>
            </w:pPr>
            <w:r>
              <w:t>string</w:t>
            </w:r>
          </w:p>
        </w:tc>
        <w:tc>
          <w:tcPr>
            <w:tcW w:w="2835" w:type="dxa"/>
          </w:tcPr>
          <w:p>
            <w:pPr>
              <w:ind w:firstLine="0" w:firstLineChars="0"/>
            </w:pPr>
            <w:r>
              <w:rPr>
                <w:rFonts w:hint="eastAsia"/>
              </w:rPr>
              <w:t>操作指令</w:t>
            </w:r>
          </w:p>
        </w:tc>
        <w:tc>
          <w:tcPr>
            <w:tcW w:w="3412" w:type="dxa"/>
          </w:tcPr>
          <w:p>
            <w:pPr>
              <w:ind w:firstLine="0" w:firstLineChars="0"/>
            </w:pPr>
            <w:r>
              <w:t>open_sucker</w:t>
            </w:r>
            <w:r>
              <w:rPr>
                <w:rFonts w:hint="eastAsia"/>
              </w:rPr>
              <w:t>：开启所有磁点；</w:t>
            </w:r>
          </w:p>
          <w:p>
            <w:pPr>
              <w:ind w:firstLine="0" w:firstLineChars="0"/>
            </w:pPr>
            <w:r>
              <w:rPr>
                <w:rFonts w:hint="eastAsia"/>
              </w:rPr>
              <w:t>c</w:t>
            </w:r>
            <w:r>
              <w:t>lose_sucker</w:t>
            </w:r>
            <w:r>
              <w:rPr>
                <w:rFonts w:hint="eastAsia"/>
              </w:rPr>
              <w:t>：关闭所有磁点；</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bl>
    <w:p>
      <w:pPr>
        <w:pStyle w:val="3"/>
        <w:numPr>
          <w:ilvl w:val="1"/>
          <w:numId w:val="15"/>
        </w:numPr>
        <w:spacing w:before="120"/>
        <w:rPr>
          <w:rFonts w:ascii="宋体" w:hAnsi="宋体" w:eastAsia="宋体"/>
          <w:szCs w:val="30"/>
          <w:lang w:val="en-US"/>
        </w:rPr>
      </w:pPr>
      <w:bookmarkStart w:id="21" w:name="_Toc28710"/>
      <w:r>
        <w:rPr>
          <w:rFonts w:hint="eastAsia" w:ascii="宋体" w:hAnsi="宋体" w:eastAsia="宋体"/>
          <w:szCs w:val="30"/>
        </w:rPr>
        <w:t>获取电磁抓手当前开磁点</w:t>
      </w:r>
      <w:bookmarkEnd w:id="21"/>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getSuckerDot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该接口用于获取混拣和大件分拣区、大件码盘区、二次分拣区指定抓手的当前开磁点数据；</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pPr>
              <w:ind w:firstLine="0" w:firstLineChars="0"/>
            </w:pPr>
            <w:r>
              <w:t>string</w:t>
            </w:r>
          </w:p>
        </w:tc>
        <w:tc>
          <w:tcPr>
            <w:tcW w:w="2541"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 [“2”,”4”,”6”,”8”]</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开磁点数据</w:t>
            </w:r>
          </w:p>
        </w:tc>
        <w:tc>
          <w:tcPr>
            <w:tcW w:w="2977" w:type="dxa"/>
          </w:tcPr>
          <w:p>
            <w:pPr>
              <w:ind w:firstLine="0" w:firstLineChars="0"/>
              <w:rPr>
                <w:rFonts w:ascii="Times New Roman" w:hAnsi="Times New Roman" w:cs="Times New Roman"/>
              </w:rPr>
            </w:pPr>
            <w:r>
              <w:rPr>
                <w:rFonts w:hint="eastAsia" w:ascii="Times New Roman" w:hAnsi="Times New Roman" w:cs="Times New Roman"/>
              </w:rPr>
              <w:t>返回当前开磁点的列表</w:t>
            </w:r>
          </w:p>
        </w:tc>
      </w:tr>
    </w:tbl>
    <w:p>
      <w:pPr>
        <w:pStyle w:val="3"/>
        <w:numPr>
          <w:ilvl w:val="1"/>
          <w:numId w:val="15"/>
        </w:numPr>
        <w:spacing w:before="120"/>
        <w:rPr>
          <w:rFonts w:ascii="宋体" w:hAnsi="宋体" w:eastAsia="宋体"/>
          <w:szCs w:val="30"/>
          <w:lang w:val="en-US"/>
        </w:rPr>
      </w:pPr>
      <w:bookmarkStart w:id="22" w:name="_Toc8679"/>
      <w:r>
        <w:rPr>
          <w:rFonts w:hint="eastAsia" w:ascii="宋体" w:hAnsi="宋体" w:eastAsia="宋体"/>
          <w:szCs w:val="30"/>
        </w:rPr>
        <w:t>发送电磁抓手开磁点</w:t>
      </w:r>
      <w:bookmarkEnd w:id="22"/>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uptSuckerDot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该接口用于发送混拣和大件分拣区、大件码盘区、二次分拣区指定抓手的开磁点数据，按照此数据进行开磁；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list”:[“2”,”4”,”6”,”8”]</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list</w:t>
            </w:r>
          </w:p>
        </w:tc>
        <w:tc>
          <w:tcPr>
            <w:tcW w:w="1276" w:type="dxa"/>
          </w:tcPr>
          <w:p>
            <w:pPr>
              <w:ind w:firstLine="0" w:firstLineChars="0"/>
            </w:pPr>
            <w:r>
              <w:t>list</w:t>
            </w:r>
          </w:p>
        </w:tc>
        <w:tc>
          <w:tcPr>
            <w:tcW w:w="2541" w:type="dxa"/>
          </w:tcPr>
          <w:p>
            <w:pPr>
              <w:ind w:firstLine="0" w:firstLineChars="0"/>
            </w:pPr>
            <w:r>
              <w:rPr>
                <w:rFonts w:hint="eastAsia"/>
              </w:rPr>
              <w:t>开磁的磁点编号集合</w:t>
            </w:r>
          </w:p>
        </w:tc>
        <w:tc>
          <w:tcPr>
            <w:tcW w:w="3412"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pPr>
              <w:ind w:firstLine="0" w:firstLineChars="0"/>
            </w:pPr>
            <w:r>
              <w:t>string</w:t>
            </w:r>
          </w:p>
        </w:tc>
        <w:tc>
          <w:tcPr>
            <w:tcW w:w="2541"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若是操作失败，写明原因</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lang w:val="en-US"/>
        </w:rPr>
      </w:pPr>
      <w:bookmarkStart w:id="23" w:name="_Toc20904"/>
      <w:r>
        <w:rPr>
          <w:rFonts w:hint="eastAsia" w:ascii="宋体" w:hAnsi="宋体" w:eastAsia="宋体"/>
          <w:szCs w:val="30"/>
        </w:rPr>
        <w:t>获取混拣/二次分拣电磁抓手当前伺服</w:t>
      </w:r>
      <w:bookmarkEnd w:id="23"/>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getSucker</w:t>
      </w:r>
      <w:r>
        <w:rPr>
          <w:rFonts w:hint="eastAsia" w:ascii="Times New Roman" w:hAnsi="Times New Roman" w:cs="Times New Roman"/>
          <w:color w:val="262626"/>
          <w:spacing w:val="12"/>
          <w:szCs w:val="24"/>
        </w:rPr>
        <w:t>Distance</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该接口用于获取混拣、二次分拣区指定抓手的当前伺服距离数据；</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 “200”</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伺服距离</w:t>
            </w:r>
          </w:p>
        </w:tc>
        <w:tc>
          <w:tcPr>
            <w:tcW w:w="2977" w:type="dxa"/>
          </w:tcPr>
          <w:p>
            <w:pPr>
              <w:ind w:firstLine="0" w:firstLineChars="0"/>
              <w:rPr>
                <w:rFonts w:ascii="Times New Roman" w:hAnsi="Times New Roman" w:cs="Times New Roman"/>
              </w:rPr>
            </w:pPr>
            <w:r>
              <w:rPr>
                <w:rFonts w:hint="eastAsia" w:ascii="Times New Roman" w:hAnsi="Times New Roman" w:cs="Times New Roman"/>
              </w:rPr>
              <w:t>查询抓手的伺服距离</w:t>
            </w:r>
          </w:p>
        </w:tc>
      </w:tr>
    </w:tbl>
    <w:p>
      <w:pPr>
        <w:pStyle w:val="3"/>
        <w:numPr>
          <w:ilvl w:val="1"/>
          <w:numId w:val="15"/>
        </w:numPr>
        <w:spacing w:before="120"/>
        <w:rPr>
          <w:rFonts w:ascii="宋体" w:hAnsi="宋体" w:eastAsia="宋体"/>
          <w:szCs w:val="30"/>
        </w:rPr>
      </w:pPr>
      <w:bookmarkStart w:id="24" w:name="_Toc8202"/>
      <w:r>
        <w:rPr>
          <w:rFonts w:hint="eastAsia" w:ascii="宋体" w:hAnsi="宋体" w:eastAsia="宋体"/>
          <w:szCs w:val="30"/>
        </w:rPr>
        <w:t>功能区重启</w:t>
      </w:r>
      <w:bookmarkEnd w:id="24"/>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system/restart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该接口用于重启各个功能区，以恢复正常为要求</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区域位置</w:t>
            </w:r>
          </w:p>
        </w:tc>
        <w:tc>
          <w:tcPr>
            <w:tcW w:w="2977" w:type="dxa"/>
          </w:tcPr>
          <w:p>
            <w:pPr>
              <w:ind w:firstLine="0" w:firstLineChars="0"/>
            </w:pPr>
            <w:r>
              <w:rPr>
                <w:rFonts w:hint="eastAsia"/>
              </w:rPr>
              <w:t>各分区内的编号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firstLine="0" w:firstLineChars="0"/>
              <w:rPr>
                <w:rFonts w:hint="default" w:eastAsia="宋体"/>
                <w:lang w:val="en-US" w:eastAsia="zh-CN"/>
              </w:rPr>
            </w:pPr>
            <w:r>
              <w:rPr>
                <w:rFonts w:hint="eastAsia"/>
                <w:lang w:val="en-US" w:eastAsia="zh-CN"/>
              </w:rPr>
              <w:t>详情请参见3.1</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5"/>
        </w:numPr>
        <w:spacing w:before="120"/>
        <w:rPr>
          <w:rFonts w:ascii="宋体" w:hAnsi="宋体" w:eastAsia="宋体"/>
          <w:szCs w:val="30"/>
        </w:rPr>
      </w:pPr>
      <w:bookmarkStart w:id="25" w:name="_Toc21987"/>
      <w:r>
        <w:rPr>
          <w:rFonts w:hint="eastAsia" w:ascii="宋体" w:hAnsi="宋体" w:eastAsia="宋体"/>
          <w:szCs w:val="30"/>
        </w:rPr>
        <w:t>功能区</w:t>
      </w:r>
      <w:r>
        <w:rPr>
          <w:rFonts w:hint="eastAsia" w:ascii="宋体" w:hAnsi="宋体" w:eastAsia="宋体"/>
          <w:szCs w:val="30"/>
          <w:lang w:val="en-US" w:eastAsia="zh-CN"/>
        </w:rPr>
        <w:t>强制完成</w:t>
      </w:r>
      <w:bookmarkEnd w:id="25"/>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end</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该接口用于各个功能区结束分拣操作，等停止完毕，上游可控制输送线向前移动。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“location”:”1”</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分拣线编码</w:t>
            </w:r>
          </w:p>
        </w:tc>
        <w:tc>
          <w:tcPr>
            <w:tcW w:w="297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功能区内分区编号</w:t>
            </w:r>
          </w:p>
        </w:tc>
        <w:tc>
          <w:tcPr>
            <w:tcW w:w="2977" w:type="dxa"/>
          </w:tcPr>
          <w:p>
            <w:pPr>
              <w:ind w:firstLine="0" w:firstLineChars="0"/>
            </w:pPr>
            <w:r>
              <w:rPr>
                <w:rFonts w:hint="eastAsia"/>
              </w:rPr>
              <w:t>大件区分区编号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状态标记</w:t>
            </w:r>
          </w:p>
        </w:tc>
        <w:tc>
          <w:tcPr>
            <w:tcW w:w="2977" w:type="dxa"/>
          </w:tcPr>
          <w:p>
            <w:pPr>
              <w:ind w:firstLine="0" w:firstLineChars="0"/>
              <w:rPr>
                <w:rFonts w:hint="eastAsia"/>
              </w:rPr>
            </w:pPr>
            <w:r>
              <w:rPr>
                <w:rFonts w:hint="eastAsia"/>
              </w:rPr>
              <w:t>状态值, 混拣</w:t>
            </w:r>
            <w:r>
              <w:rPr>
                <w:rFonts w:hint="eastAsia"/>
                <w:lang w:val="en-US" w:eastAsia="zh-CN"/>
              </w:rPr>
              <w:t>区</w:t>
            </w:r>
            <w:r>
              <w:rPr>
                <w:rFonts w:hint="eastAsia"/>
              </w:rPr>
              <w:t>0：仅通知混拣清除数据；1：通知混拣相关机器人回归原位；</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pStyle w:val="3"/>
        <w:numPr>
          <w:ilvl w:val="1"/>
          <w:numId w:val="15"/>
        </w:numPr>
        <w:spacing w:before="120"/>
        <w:rPr>
          <w:rFonts w:ascii="宋体" w:hAnsi="宋体" w:eastAsia="宋体"/>
          <w:szCs w:val="30"/>
        </w:rPr>
      </w:pPr>
      <w:bookmarkStart w:id="26" w:name="_Toc25482"/>
      <w:r>
        <w:rPr>
          <w:rFonts w:hint="eastAsia" w:ascii="宋体" w:hAnsi="宋体" w:eastAsia="宋体"/>
          <w:szCs w:val="30"/>
        </w:rPr>
        <w:t>功能区急停</w:t>
      </w:r>
      <w:bookmarkEnd w:id="26"/>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forceStop</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该接口用于各个功能区强制停止操作，设备需立即停止运动！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分拣线编码</w:t>
            </w:r>
          </w:p>
        </w:tc>
        <w:tc>
          <w:tcPr>
            <w:tcW w:w="297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功能区内分区编号</w:t>
            </w:r>
          </w:p>
        </w:tc>
        <w:tc>
          <w:tcPr>
            <w:tcW w:w="2977" w:type="dxa"/>
          </w:tcPr>
          <w:p>
            <w:pPr>
              <w:ind w:firstLine="0" w:firstLineChars="0"/>
            </w:pPr>
            <w:r>
              <w:rPr>
                <w:rFonts w:hint="eastAsia"/>
              </w:rPr>
              <w:t>大件区分区编号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ind w:firstLine="480"/>
      </w:pPr>
    </w:p>
    <w:p>
      <w:pPr>
        <w:pStyle w:val="3"/>
        <w:numPr>
          <w:ilvl w:val="1"/>
          <w:numId w:val="15"/>
        </w:numPr>
        <w:spacing w:before="120"/>
        <w:rPr>
          <w:rFonts w:ascii="宋体" w:hAnsi="宋体" w:eastAsia="宋体"/>
          <w:szCs w:val="30"/>
        </w:rPr>
      </w:pPr>
      <w:bookmarkStart w:id="27" w:name="_Toc13931"/>
      <w:r>
        <w:rPr>
          <w:rFonts w:hint="eastAsia" w:ascii="宋体" w:hAnsi="宋体" w:eastAsia="宋体"/>
          <w:szCs w:val="30"/>
        </w:rPr>
        <w:t>混拣/大件/码盘区操作状态报工（总控提供）</w:t>
      </w:r>
      <w:bookmarkEnd w:id="27"/>
    </w:p>
    <w:p>
      <w:pPr>
        <w:pStyle w:val="32"/>
        <w:ind w:left="420" w:leftChars="175" w:firstLine="0" w:firstLineChars="0"/>
      </w:pPr>
      <w:r>
        <w:rPr>
          <w:b/>
          <w:bCs/>
        </w:rPr>
        <w:t>请求方式</w:t>
      </w:r>
      <w:r>
        <w:t>：POST（HTTP）</w:t>
      </w:r>
    </w:p>
    <w:p>
      <w:pPr>
        <w:pStyle w:val="32"/>
        <w:spacing w:line="360" w:lineRule="atLeast"/>
        <w:ind w:left="420" w:leftChars="175"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hint="eastAsia" w:ascii="Times New Roman" w:hAnsi="Times New Roman" w:cs="Times New Roman"/>
          <w:color w:val="262626"/>
          <w:spacing w:val="12"/>
          <w:szCs w:val="24"/>
        </w:rPr>
        <w:t>speedbot</w:t>
      </w:r>
      <w:r>
        <w:rPr>
          <w:rFonts w:ascii="Times New Roman" w:hAnsi="Times New Roman" w:cs="Times New Roman"/>
          <w:color w:val="262626"/>
          <w:spacing w:val="12"/>
          <w:szCs w:val="24"/>
        </w:rPr>
        <w:t>/system/recStatusData</w:t>
      </w:r>
    </w:p>
    <w:p>
      <w:pPr>
        <w:pStyle w:val="32"/>
        <w:spacing w:line="360" w:lineRule="atLeast"/>
        <w:ind w:left="420" w:leftChars="175"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该接口用于总控接收各功能区的状态报工数据。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“2021-03-06 15:22:21”,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w:t>
      </w:r>
      <w:r>
        <w:rPr>
          <w:rFonts w:ascii="Times New Roman" w:hAnsi="Times New Roman" w:cs="Times New Roman"/>
          <w:color w:val="262626"/>
          <w:spacing w:val="12"/>
          <w:szCs w:val="21"/>
        </w:rPr>
        <w:t>rea_status”:”1”,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rPr>
        <w:t>,</w:t>
      </w:r>
    </w:p>
    <w:p>
      <w:pPr>
        <w:spacing w:line="360" w:lineRule="atLeast"/>
        <w:ind w:firstLine="752" w:firstLineChars="285"/>
        <w:rPr>
          <w:ins w:id="0" w:author="peng yuxian" w:date="2021-03-11T21:32:00Z"/>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keepNext w:val="0"/>
        <w:keepLines w:val="0"/>
        <w:widowControl/>
        <w:suppressLineNumbers w:val="0"/>
        <w:ind w:firstLine="792" w:firstLineChars="300"/>
        <w:jc w:val="left"/>
        <w:rPr>
          <w:rFonts w:hint="default"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“plate</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id”:”xx”</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1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1276"/>
        <w:gridCol w:w="2716"/>
        <w:gridCol w:w="3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716" w:type="dxa"/>
          </w:tcPr>
          <w:p>
            <w:pPr>
              <w:ind w:firstLine="0" w:firstLineChars="0"/>
            </w:pPr>
            <w:r>
              <w:rPr>
                <w:rFonts w:hint="eastAsia"/>
              </w:rPr>
              <w:t>说明</w:t>
            </w:r>
          </w:p>
        </w:tc>
        <w:tc>
          <w:tcPr>
            <w:tcW w:w="330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rPr>
            </w:pPr>
            <w:r>
              <w:rPr>
                <w:rFonts w:ascii="Times New Roman" w:hAnsi="Times New Roman" w:cs="Times New Roman"/>
                <w:color w:val="262626"/>
                <w:spacing w:val="12"/>
                <w:szCs w:val="21"/>
              </w:rPr>
              <w:t>rece_time</w:t>
            </w:r>
          </w:p>
        </w:tc>
        <w:tc>
          <w:tcPr>
            <w:tcW w:w="1276" w:type="dxa"/>
          </w:tcPr>
          <w:p>
            <w:pPr>
              <w:ind w:firstLine="0" w:firstLineChars="0"/>
            </w:pPr>
            <w:r>
              <w:t>string</w:t>
            </w:r>
          </w:p>
        </w:tc>
        <w:tc>
          <w:tcPr>
            <w:tcW w:w="2716" w:type="dxa"/>
          </w:tcPr>
          <w:p>
            <w:pPr>
              <w:ind w:firstLine="0" w:firstLineChars="0"/>
            </w:pPr>
            <w:r>
              <w:rPr>
                <w:rFonts w:hint="eastAsia"/>
              </w:rPr>
              <w:t>状态时间</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w:t>
            </w:r>
            <w:r>
              <w:rPr>
                <w:rFonts w:ascii="Times New Roman" w:hAnsi="Times New Roman" w:cs="Times New Roman"/>
                <w:color w:val="262626"/>
                <w:spacing w:val="12"/>
                <w:szCs w:val="21"/>
              </w:rPr>
              <w:t>rea_status</w:t>
            </w:r>
          </w:p>
        </w:tc>
        <w:tc>
          <w:tcPr>
            <w:tcW w:w="1276" w:type="dxa"/>
          </w:tcPr>
          <w:p>
            <w:pPr>
              <w:ind w:firstLine="0" w:firstLineChars="0"/>
            </w:pPr>
            <w:r>
              <w:rPr>
                <w:rFonts w:hint="eastAsia"/>
              </w:rPr>
              <w:t>s</w:t>
            </w:r>
            <w:r>
              <w:t>tring</w:t>
            </w:r>
          </w:p>
        </w:tc>
        <w:tc>
          <w:tcPr>
            <w:tcW w:w="2716" w:type="dxa"/>
          </w:tcPr>
          <w:p>
            <w:pPr>
              <w:ind w:firstLine="0" w:firstLineChars="0"/>
            </w:pPr>
            <w:r>
              <w:t>0--------</w:t>
            </w:r>
            <w:r>
              <w:rPr>
                <w:rFonts w:hint="eastAsia"/>
              </w:rPr>
              <w:t>启动</w:t>
            </w:r>
          </w:p>
          <w:p>
            <w:pPr>
              <w:ind w:firstLine="0" w:firstLineChars="0"/>
            </w:pPr>
            <w:r>
              <w:t>1--------</w:t>
            </w:r>
            <w:r>
              <w:rPr>
                <w:rFonts w:hint="eastAsia"/>
              </w:rPr>
              <w:t>正常结束，待机</w:t>
            </w:r>
          </w:p>
          <w:p>
            <w:pPr>
              <w:ind w:firstLine="0" w:firstLineChars="0"/>
            </w:pPr>
            <w:r>
              <w:t>2-----------</w:t>
            </w:r>
            <w:r>
              <w:rPr>
                <w:rFonts w:hint="eastAsia"/>
              </w:rPr>
              <w:t>异常</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状态异常时，错误原因</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功能区编码</w:t>
            </w:r>
          </w:p>
        </w:tc>
        <w:tc>
          <w:tcPr>
            <w:tcW w:w="330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FF0000"/>
                <w:spacing w:val="12"/>
                <w:szCs w:val="21"/>
              </w:rPr>
            </w:pPr>
            <w:r>
              <w:rPr>
                <w:rFonts w:ascii="Times New Roman" w:hAnsi="Times New Roman" w:cs="Times New Roman"/>
                <w:color w:val="FF0000"/>
                <w:spacing w:val="12"/>
                <w:szCs w:val="21"/>
              </w:rPr>
              <w:t>location</w:t>
            </w:r>
          </w:p>
        </w:tc>
        <w:tc>
          <w:tcPr>
            <w:tcW w:w="1276" w:type="dxa"/>
          </w:tcPr>
          <w:p>
            <w:pPr>
              <w:ind w:firstLine="0" w:firstLineChars="0"/>
              <w:rPr>
                <w:color w:val="FF0000"/>
              </w:rPr>
            </w:pPr>
            <w:r>
              <w:rPr>
                <w:rFonts w:hint="eastAsia"/>
                <w:color w:val="FF0000"/>
              </w:rPr>
              <w:t>s</w:t>
            </w:r>
            <w:r>
              <w:rPr>
                <w:color w:val="FF0000"/>
              </w:rPr>
              <w:t>tring</w:t>
            </w:r>
          </w:p>
        </w:tc>
        <w:tc>
          <w:tcPr>
            <w:tcW w:w="2716" w:type="dxa"/>
          </w:tcPr>
          <w:p>
            <w:pPr>
              <w:ind w:firstLine="0" w:firstLineChars="0"/>
              <w:rPr>
                <w:color w:val="FF0000"/>
              </w:rPr>
            </w:pPr>
            <w:r>
              <w:rPr>
                <w:rFonts w:hint="eastAsia"/>
                <w:color w:val="FF0000"/>
              </w:rPr>
              <w:t>功能区内的分区编码（分两个区）</w:t>
            </w:r>
          </w:p>
        </w:tc>
        <w:tc>
          <w:tcPr>
            <w:tcW w:w="3305" w:type="dxa"/>
          </w:tcPr>
          <w:p>
            <w:pPr>
              <w:ind w:firstLine="0" w:firstLineChars="0"/>
              <w:rPr>
                <w:rFonts w:hint="default" w:eastAsia="宋体"/>
                <w:color w:val="FF0000"/>
                <w:lang w:val="en-US" w:eastAsia="zh-CN"/>
              </w:rPr>
            </w:pPr>
            <w:r>
              <w:rPr>
                <w:rFonts w:hint="eastAsia"/>
                <w:color w:val="FF0000"/>
                <w:lang w:val="en-US" w:eastAsia="zh-CN"/>
              </w:rPr>
              <w:t>大件分拣：</w:t>
            </w:r>
            <w:r>
              <w:rPr>
                <w:rFonts w:hint="eastAsia"/>
                <w:color w:val="FF0000"/>
              </w:rPr>
              <w:t>1</w:t>
            </w:r>
            <w:r>
              <w:rPr>
                <w:rFonts w:hint="eastAsia"/>
                <w:color w:val="FF0000"/>
                <w:lang w:eastAsia="zh-CN"/>
              </w:rPr>
              <w:t>、</w:t>
            </w:r>
            <w:r>
              <w:rPr>
                <w:rFonts w:hint="eastAsia"/>
                <w:color w:val="FF0000"/>
              </w:rPr>
              <w:t>2</w:t>
            </w:r>
            <w:r>
              <w:rPr>
                <w:rFonts w:hint="eastAsia"/>
                <w:color w:val="FF0000"/>
                <w:lang w:eastAsia="zh-CN"/>
              </w:rPr>
              <w:t>；</w:t>
            </w:r>
            <w:r>
              <w:rPr>
                <w:rFonts w:hint="eastAsia"/>
                <w:color w:val="FF0000"/>
                <w:lang w:val="en-US" w:eastAsia="zh-CN"/>
              </w:rPr>
              <w:t xml:space="preserve">                    大件码盘：6、7、8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late</w:t>
            </w:r>
            <w:r>
              <w:rPr>
                <w:rFonts w:ascii="Times New Roman" w:hAnsi="Times New Roman" w:cs="Times New Roman"/>
                <w:color w:val="262626"/>
                <w:spacing w:val="12"/>
                <w:szCs w:val="21"/>
              </w:rPr>
              <w:t>_id</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钢板编号或任務號</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分拣线</w:t>
            </w:r>
          </w:p>
        </w:tc>
        <w:tc>
          <w:tcPr>
            <w:tcW w:w="3305" w:type="dxa"/>
          </w:tcPr>
          <w:p>
            <w:pPr>
              <w:ind w:firstLine="0" w:firstLineChars="0"/>
            </w:pPr>
            <w:r>
              <w:rPr>
                <w:rFonts w:hint="eastAsia"/>
              </w:rPr>
              <w:t>新城默认为1</w:t>
            </w:r>
          </w:p>
        </w:tc>
      </w:tr>
    </w:tbl>
    <w:p>
      <w:pPr>
        <w:spacing w:line="360" w:lineRule="atLeast"/>
        <w:ind w:firstLine="0" w:firstLineChars="0"/>
      </w:pPr>
    </w:p>
    <w:p>
      <w:pPr>
        <w:ind w:firstLine="482" w:firstLineChars="0"/>
        <w:rPr>
          <w:rStyle w:val="22"/>
        </w:rPr>
      </w:pPr>
      <w:r>
        <w:rPr>
          <w:rStyle w:val="22"/>
          <w:rFonts w:hint="eastAsia"/>
        </w:rPr>
        <w:t>返回结果：</w:t>
      </w:r>
    </w:p>
    <w:p>
      <w:pPr>
        <w:ind w:firstLine="48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pStyle w:val="3"/>
        <w:numPr>
          <w:ilvl w:val="1"/>
          <w:numId w:val="15"/>
        </w:numPr>
        <w:spacing w:before="120"/>
        <w:rPr>
          <w:rFonts w:ascii="宋体" w:hAnsi="宋体" w:eastAsia="宋体"/>
          <w:szCs w:val="30"/>
        </w:rPr>
      </w:pPr>
      <w:bookmarkStart w:id="28" w:name="_Toc28153"/>
      <w:r>
        <w:rPr>
          <w:rFonts w:hint="eastAsia" w:ascii="宋体" w:hAnsi="宋体" w:eastAsia="宋体"/>
          <w:szCs w:val="30"/>
        </w:rPr>
        <w:t>混拣/大件</w:t>
      </w:r>
      <w:r>
        <w:rPr>
          <w:rFonts w:hint="eastAsia" w:ascii="宋体" w:hAnsi="宋体" w:eastAsia="宋体"/>
          <w:szCs w:val="30"/>
          <w:lang w:val="en-US" w:eastAsia="zh-CN"/>
        </w:rPr>
        <w:t>分拣</w:t>
      </w:r>
      <w:r>
        <w:rPr>
          <w:rFonts w:hint="eastAsia" w:ascii="宋体" w:hAnsi="宋体" w:eastAsia="宋体"/>
          <w:szCs w:val="30"/>
        </w:rPr>
        <w:t>零件分拣报工（总控提供）</w:t>
      </w:r>
      <w:bookmarkEnd w:id="2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http://ip:port/speedbot/system/recPart</w:t>
      </w:r>
      <w:r>
        <w:rPr>
          <w:rFonts w:hint="eastAsia" w:ascii="Times New Roman" w:hAnsi="Times New Roman" w:cs="Times New Roman"/>
          <w:color w:val="262626"/>
          <w:spacing w:val="12"/>
          <w:szCs w:val="24"/>
        </w:rPr>
        <w:t>S</w:t>
      </w:r>
      <w:r>
        <w:rPr>
          <w:rFonts w:ascii="Times New Roman" w:hAnsi="Times New Roman" w:cs="Times New Roman"/>
          <w:color w:val="262626"/>
          <w:spacing w:val="12"/>
          <w:szCs w:val="24"/>
        </w:rPr>
        <w:t>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该接口用于接收混拣、大件区域的零件分拣报工数据。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rPr>
        <w:t>,</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“color_code”:”xxx”,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“location”:”1”,</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“part_type”:”0”,</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“fj_start_time”:”2021-03-30 12:23:12”,</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“fj_end_time”:”2021</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03</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30 2</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32</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2835"/>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2835" w:type="dxa"/>
          </w:tcPr>
          <w:p>
            <w:pPr>
              <w:ind w:firstLine="0" w:firstLineChars="0"/>
            </w:pPr>
            <w:r>
              <w:rPr>
                <w:rFonts w:hint="eastAsia"/>
              </w:rPr>
              <w:t>说明</w:t>
            </w:r>
          </w:p>
        </w:tc>
        <w:tc>
          <w:tcPr>
            <w:tcW w:w="269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418" w:type="dxa"/>
          </w:tcPr>
          <w:p>
            <w:pPr>
              <w:ind w:firstLine="0" w:firstLineChars="0"/>
            </w:pPr>
            <w:r>
              <w:t>string</w:t>
            </w:r>
          </w:p>
        </w:tc>
        <w:tc>
          <w:tcPr>
            <w:tcW w:w="2835" w:type="dxa"/>
          </w:tcPr>
          <w:p>
            <w:pPr>
              <w:ind w:firstLine="0" w:firstLineChars="0"/>
            </w:pPr>
            <w:r>
              <w:rPr>
                <w:rFonts w:hint="eastAsia"/>
              </w:rPr>
              <w:t>分拣线编号，默认为1</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418" w:type="dxa"/>
          </w:tcPr>
          <w:p>
            <w:pPr>
              <w:ind w:firstLine="0" w:firstLineChars="0"/>
            </w:pPr>
            <w:r>
              <w:t>string</w:t>
            </w:r>
          </w:p>
        </w:tc>
        <w:tc>
          <w:tcPr>
            <w:tcW w:w="2835" w:type="dxa"/>
          </w:tcPr>
          <w:p>
            <w:pPr>
              <w:ind w:firstLine="0" w:firstLineChars="0"/>
            </w:pPr>
            <w:r>
              <w:rPr>
                <w:rFonts w:hint="eastAsia"/>
              </w:rPr>
              <w:t>功能区域编码参数</w:t>
            </w:r>
          </w:p>
        </w:tc>
        <w:tc>
          <w:tcPr>
            <w:tcW w:w="2693"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418" w:type="dxa"/>
          </w:tcPr>
          <w:p>
            <w:pPr>
              <w:ind w:firstLine="0" w:firstLineChars="0"/>
            </w:pPr>
            <w:r>
              <w:t>string</w:t>
            </w:r>
          </w:p>
        </w:tc>
        <w:tc>
          <w:tcPr>
            <w:tcW w:w="2835" w:type="dxa"/>
          </w:tcPr>
          <w:p>
            <w:pPr>
              <w:ind w:firstLine="0" w:firstLineChars="0"/>
            </w:pPr>
            <w:r>
              <w:rPr>
                <w:rFonts w:hint="eastAsia"/>
              </w:rPr>
              <w:t>钢板编号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418" w:type="dxa"/>
          </w:tcPr>
          <w:p>
            <w:pPr>
              <w:ind w:firstLine="0" w:firstLineChars="0"/>
            </w:pPr>
            <w:r>
              <w:t>string</w:t>
            </w:r>
          </w:p>
        </w:tc>
        <w:tc>
          <w:tcPr>
            <w:tcW w:w="2835" w:type="dxa"/>
          </w:tcPr>
          <w:p>
            <w:pPr>
              <w:ind w:firstLine="0" w:firstLineChars="0"/>
            </w:pPr>
            <w:r>
              <w:rPr>
                <w:rFonts w:hint="eastAsia"/>
              </w:rPr>
              <w:t>零件编码</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color_code</w:t>
            </w:r>
          </w:p>
        </w:tc>
        <w:tc>
          <w:tcPr>
            <w:tcW w:w="1418" w:type="dxa"/>
          </w:tcPr>
          <w:p>
            <w:pPr>
              <w:ind w:firstLine="0" w:firstLineChars="0"/>
            </w:pPr>
            <w:r>
              <w:t>string</w:t>
            </w:r>
          </w:p>
        </w:tc>
        <w:tc>
          <w:tcPr>
            <w:tcW w:w="2835" w:type="dxa"/>
          </w:tcPr>
          <w:p>
            <w:pPr>
              <w:ind w:firstLine="0" w:firstLineChars="0"/>
            </w:pPr>
            <w:r>
              <w:rPr>
                <w:rFonts w:hint="eastAsia"/>
              </w:rPr>
              <w:t>颜色编码</w:t>
            </w:r>
          </w:p>
        </w:tc>
        <w:tc>
          <w:tcPr>
            <w:tcW w:w="2693" w:type="dxa"/>
          </w:tcPr>
          <w:p>
            <w:pPr>
              <w:ind w:firstLine="0" w:firstLineChars="0"/>
            </w:pPr>
            <w:r>
              <w:rPr>
                <w:rFonts w:hint="eastAsia"/>
              </w:rPr>
              <w:t>钢板中零件的唯一编号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418" w:type="dxa"/>
          </w:tcPr>
          <w:p>
            <w:pPr>
              <w:ind w:firstLine="0" w:firstLineChars="0"/>
            </w:pPr>
            <w:r>
              <w:t>string</w:t>
            </w:r>
          </w:p>
        </w:tc>
        <w:tc>
          <w:tcPr>
            <w:tcW w:w="2835" w:type="dxa"/>
          </w:tcPr>
          <w:p>
            <w:pPr>
              <w:ind w:firstLine="0" w:firstLineChars="0"/>
            </w:pPr>
            <w:r>
              <w:rPr>
                <w:rFonts w:hint="eastAsia"/>
              </w:rPr>
              <w:t>机器人编号</w:t>
            </w:r>
          </w:p>
        </w:tc>
        <w:tc>
          <w:tcPr>
            <w:tcW w:w="2693" w:type="dxa"/>
          </w:tcPr>
          <w:p>
            <w:pPr>
              <w:ind w:firstLine="0" w:firstLineChars="0"/>
            </w:pPr>
            <w:r>
              <w:rPr>
                <w:rFonts w:hint="eastAsia"/>
              </w:rPr>
              <w:t>详情请参见上面截图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418" w:type="dxa"/>
          </w:tcPr>
          <w:p>
            <w:pPr>
              <w:ind w:firstLine="0" w:firstLineChars="0"/>
            </w:pPr>
            <w:r>
              <w:t>string</w:t>
            </w:r>
          </w:p>
        </w:tc>
        <w:tc>
          <w:tcPr>
            <w:tcW w:w="2835" w:type="dxa"/>
          </w:tcPr>
          <w:p>
            <w:pPr>
              <w:ind w:firstLine="0" w:firstLineChars="0"/>
            </w:pPr>
            <w:r>
              <w:rPr>
                <w:rFonts w:hint="eastAsia"/>
              </w:rPr>
              <w:t>分区编号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part_type</w:t>
            </w:r>
          </w:p>
        </w:tc>
        <w:tc>
          <w:tcPr>
            <w:tcW w:w="1418" w:type="dxa"/>
          </w:tcPr>
          <w:p>
            <w:pPr>
              <w:ind w:firstLine="0" w:firstLineChars="0"/>
            </w:pPr>
            <w:r>
              <w:t>string</w:t>
            </w:r>
          </w:p>
        </w:tc>
        <w:tc>
          <w:tcPr>
            <w:tcW w:w="2835" w:type="dxa"/>
          </w:tcPr>
          <w:p>
            <w:pPr>
              <w:ind w:firstLine="0" w:firstLineChars="0"/>
            </w:pPr>
            <w:r>
              <w:rPr>
                <w:rFonts w:hint="eastAsia"/>
              </w:rPr>
              <w:t>零件类型</w:t>
            </w:r>
          </w:p>
        </w:tc>
        <w:tc>
          <w:tcPr>
            <w:tcW w:w="2693" w:type="dxa"/>
          </w:tcPr>
          <w:p>
            <w:pPr>
              <w:ind w:firstLine="0" w:firstLineChars="0"/>
            </w:pPr>
            <w:r>
              <w:rPr>
                <w:rFonts w:hint="eastAsia"/>
              </w:rPr>
              <w:t>零件类型</w:t>
            </w:r>
            <w:r>
              <w:t>(1</w:t>
            </w:r>
            <w:r>
              <w:rPr>
                <w:rFonts w:hint="eastAsia"/>
              </w:rPr>
              <w:t>代表小件、</w:t>
            </w:r>
            <w:r>
              <w:t>2</w:t>
            </w:r>
            <w:r>
              <w:rPr>
                <w:rFonts w:hint="eastAsia"/>
              </w:rPr>
              <w:t>中件、</w:t>
            </w:r>
            <w:r>
              <w:t>3</w:t>
            </w:r>
            <w:r>
              <w:rPr>
                <w:rFonts w:hint="eastAsia"/>
              </w:rPr>
              <w:t>大件、</w:t>
            </w:r>
            <w:r>
              <w:t>4</w:t>
            </w:r>
            <w:r>
              <w:rPr>
                <w:rFonts w:hint="eastAsia"/>
              </w:rPr>
              <w:t>超大件</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418" w:type="dxa"/>
          </w:tcPr>
          <w:p>
            <w:pPr>
              <w:ind w:firstLine="0" w:firstLineChars="0"/>
            </w:pPr>
            <w:r>
              <w:t>string</w:t>
            </w:r>
          </w:p>
        </w:tc>
        <w:tc>
          <w:tcPr>
            <w:tcW w:w="2835" w:type="dxa"/>
          </w:tcPr>
          <w:p>
            <w:pPr>
              <w:ind w:firstLine="0" w:firstLineChars="0"/>
            </w:pPr>
            <w:r>
              <w:rPr>
                <w:rFonts w:hint="eastAsia"/>
              </w:rPr>
              <w:t>零件分拣开始时间</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418" w:type="dxa"/>
          </w:tcPr>
          <w:p>
            <w:pPr>
              <w:ind w:firstLine="0" w:firstLineChars="0"/>
            </w:pPr>
            <w:r>
              <w:t>string</w:t>
            </w:r>
          </w:p>
        </w:tc>
        <w:tc>
          <w:tcPr>
            <w:tcW w:w="2835" w:type="dxa"/>
          </w:tcPr>
          <w:p>
            <w:pPr>
              <w:ind w:firstLine="0" w:firstLineChars="0"/>
            </w:pPr>
            <w:r>
              <w:rPr>
                <w:rFonts w:hint="eastAsia"/>
              </w:rPr>
              <w:t>零件分拣结束时间</w:t>
            </w:r>
          </w:p>
        </w:tc>
        <w:tc>
          <w:tcPr>
            <w:tcW w:w="2693"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29" w:name="_Toc2991"/>
      <w:r>
        <w:rPr>
          <w:rFonts w:hint="eastAsia" w:ascii="宋体" w:hAnsi="宋体" w:eastAsia="宋体"/>
          <w:szCs w:val="30"/>
        </w:rPr>
        <w:t>混拣/大件/码盘区接收钢板到位信号</w:t>
      </w:r>
      <w:bookmarkEnd w:id="29"/>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该接口用于接收混拣/大件分拣区钢板到位信号和钢板相关信息。</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ind w:firstLine="513" w:firstLineChars="285"/>
        <w:rPr>
          <w:rFonts w:ascii="Consolas" w:hAnsi="Consolas" w:cs="宋体"/>
          <w:sz w:val="18"/>
          <w:szCs w:val="18"/>
        </w:rPr>
      </w:pPr>
      <w:r>
        <w:rPr>
          <w:rFonts w:ascii="Consolas" w:hAnsi="Consolas" w:cs="宋体"/>
          <w:color w:val="000000"/>
          <w:sz w:val="18"/>
          <w:szCs w:val="18"/>
        </w:rPr>
        <w:t>  </w:t>
      </w:r>
      <w:r>
        <w:rPr>
          <w:rFonts w:ascii="Times New Roman" w:hAnsi="Times New Roman" w:cs="Times New Roman"/>
          <w:color w:val="262626"/>
          <w:spacing w:val="12"/>
          <w:szCs w:val="21"/>
        </w:rPr>
        <w:t>"in_place_time":"2021-02-05 12:23:23",</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 xml:space="preserve"> “1”,</w:t>
      </w:r>
    </w:p>
    <w:p>
      <w:pPr>
        <w:ind w:firstLine="765" w:firstLineChars="290"/>
        <w:rPr>
          <w:rFonts w:ascii="Times New Roman" w:hAnsi="Times New Roman" w:cs="Times New Roman"/>
          <w:color w:val="262626"/>
          <w:spacing w:val="12"/>
          <w:szCs w:val="21"/>
        </w:rPr>
      </w:pPr>
      <w:r>
        <w:rPr>
          <w:rFonts w:ascii="Times New Roman" w:hAnsi="Times New Roman" w:cs="Times New Roman"/>
          <w:color w:val="262626"/>
          <w:spacing w:val="12"/>
          <w:szCs w:val="21"/>
        </w:rPr>
        <w:t>“plate_id”:”xx”,</w:t>
      </w:r>
      <w:r>
        <w:rPr>
          <w:rFonts w:ascii="Times New Roman" w:hAnsi="Times New Roman" w:cs="Times New Roman"/>
          <w:color w:val="262626"/>
          <w:spacing w:val="12"/>
          <w:szCs w:val="21"/>
        </w:rPr>
        <w:br w:type="textWrapping"/>
      </w: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_code”:”1”</w:t>
      </w:r>
      <w:r>
        <w:rPr>
          <w:rFonts w:hint="eastAsia" w:ascii="Times New Roman" w:hAnsi="Times New Roman" w:cs="Times New Roman"/>
          <w:color w:val="262626"/>
          <w:spacing w:val="12"/>
          <w:szCs w:val="21"/>
        </w:rPr>
        <w:t>,</w:t>
      </w:r>
    </w:p>
    <w:p>
      <w:pPr>
        <w:pStyle w:val="32"/>
        <w:ind w:left="264" w:leftChars="110" w:firstLine="396" w:firstLineChars="15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“file_path”: “xxxx” ,</w:t>
      </w:r>
    </w:p>
    <w:p>
      <w:pPr>
        <w:ind w:firstLine="736" w:firstLineChars="2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“robot_list”:”1,2,3,4,5,6”</w:t>
      </w:r>
      <w:r>
        <w:rPr>
          <w:rFonts w:hint="eastAsia" w:ascii="Times New Roman" w:hAnsi="Times New Roman" w:cs="Times New Roman"/>
          <w:color w:val="262626"/>
          <w:spacing w:val="12"/>
          <w:szCs w:val="21"/>
          <w:lang w:val="en-US" w:eastAsia="zh-CN"/>
        </w:rPr>
        <w:t>,</w:t>
      </w:r>
    </w:p>
    <w:p>
      <w:pPr>
        <w:ind w:firstLine="736" w:firstLineChars="2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pPr w:leftFromText="180" w:rightFromText="180" w:vertAnchor="text" w:horzAnchor="page" w:tblpX="1347" w:tblpY="337"/>
        <w:tblOverlap w:val="never"/>
        <w:tblW w:w="8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6"/>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6" w:type="dxa"/>
          </w:tcPr>
          <w:p>
            <w:pPr>
              <w:ind w:firstLine="0" w:firstLineChars="0"/>
            </w:pPr>
            <w:r>
              <w:rPr>
                <w:rFonts w:hint="eastAsia"/>
              </w:rPr>
              <w:t>说明</w:t>
            </w:r>
          </w:p>
        </w:tc>
        <w:tc>
          <w:tcPr>
            <w:tcW w:w="262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6" w:type="dxa"/>
          </w:tcPr>
          <w:p>
            <w:pPr>
              <w:ind w:firstLine="0" w:firstLineChars="0"/>
            </w:pPr>
            <w:r>
              <w:rPr>
                <w:rFonts w:hint="eastAsia"/>
              </w:rPr>
              <w:t>分拣线编号</w:t>
            </w:r>
          </w:p>
        </w:tc>
        <w:tc>
          <w:tcPr>
            <w:tcW w:w="2623"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钢板到位时间</w:t>
            </w:r>
          </w:p>
        </w:tc>
        <w:tc>
          <w:tcPr>
            <w:tcW w:w="2623"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区域编码，大件区为1和2</w:t>
            </w:r>
          </w:p>
        </w:tc>
        <w:tc>
          <w:tcPr>
            <w:tcW w:w="262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钢板编号/任务号</w:t>
            </w:r>
          </w:p>
        </w:tc>
        <w:tc>
          <w:tcPr>
            <w:tcW w:w="262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区编码</w:t>
            </w:r>
          </w:p>
        </w:tc>
        <w:tc>
          <w:tcPr>
            <w:tcW w:w="2623"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robot_list</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需执行分拣任务的机器人编号列表</w:t>
            </w:r>
          </w:p>
        </w:tc>
        <w:tc>
          <w:tcPr>
            <w:tcW w:w="2623" w:type="dxa"/>
          </w:tcPr>
          <w:p>
            <w:pPr>
              <w:ind w:firstLine="0" w:firstLineChars="0"/>
            </w:pPr>
            <w:r>
              <w:rPr>
                <w:rFonts w:hint="eastAsia"/>
              </w:rPr>
              <w:t>此值仅限作用混拣区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w:t>
            </w:r>
            <w:r>
              <w:rPr>
                <w:rFonts w:hint="eastAsia"/>
              </w:rPr>
              <w:t>tring</w:t>
            </w:r>
          </w:p>
        </w:tc>
        <w:tc>
          <w:tcPr>
            <w:tcW w:w="3116" w:type="dxa"/>
          </w:tcPr>
          <w:p>
            <w:pPr>
              <w:ind w:firstLine="0" w:firstLineChars="0"/>
              <w:rPr>
                <w:rFonts w:hint="default" w:eastAsia="宋体"/>
                <w:lang w:val="en-US" w:eastAsia="zh-CN"/>
              </w:rPr>
            </w:pPr>
            <w:r>
              <w:rPr>
                <w:rFonts w:hint="eastAsia"/>
                <w:lang w:val="en-US" w:eastAsia="zh-CN"/>
              </w:rPr>
              <w:t>钢板位置编号</w:t>
            </w:r>
          </w:p>
        </w:tc>
        <w:tc>
          <w:tcPr>
            <w:tcW w:w="2623" w:type="dxa"/>
          </w:tcPr>
          <w:p>
            <w:pPr>
              <w:ind w:firstLine="0" w:firstLineChars="0"/>
              <w:rPr>
                <w:rFonts w:hint="default" w:eastAsia="宋体"/>
                <w:lang w:val="en-US" w:eastAsia="zh-CN"/>
              </w:rPr>
            </w:pPr>
            <w:r>
              <w:rPr>
                <w:rFonts w:hint="eastAsia"/>
                <w:lang w:val="en-US" w:eastAsia="zh-CN"/>
              </w:rPr>
              <w:t>此值仅限作用大件一次</w:t>
            </w:r>
          </w:p>
        </w:tc>
      </w:tr>
    </w:tbl>
    <w:p>
      <w:pPr>
        <w:spacing w:line="360" w:lineRule="atLeast"/>
        <w:ind w:firstLine="506"/>
        <w:rPr>
          <w:rFonts w:ascii="Times New Roman" w:hAnsi="Times New Roman" w:cs="Times New Roman"/>
          <w:b/>
          <w:bCs/>
          <w:color w:val="262626"/>
          <w:spacing w:val="12"/>
          <w:szCs w:val="21"/>
        </w:rPr>
      </w:pPr>
    </w:p>
    <w:p>
      <w:pPr>
        <w:spacing w:line="360" w:lineRule="atLeast"/>
        <w:ind w:firstLine="0" w:firstLineChars="0"/>
      </w:pPr>
    </w:p>
    <w:p>
      <w:pPr>
        <w:pStyle w:val="32"/>
        <w:ind w:left="420" w:firstLine="0" w:firstLineChars="0"/>
        <w:rPr>
          <w:rStyle w:val="22"/>
          <w:rFonts w:hint="eastAsia"/>
        </w:rPr>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30" w:name="_Toc9889"/>
      <w:r>
        <w:rPr>
          <w:rFonts w:hint="eastAsia" w:ascii="宋体" w:hAnsi="宋体" w:eastAsia="宋体"/>
        </w:rPr>
        <w:t>大件/码盘/二次分拣</w:t>
      </w:r>
      <w:r>
        <w:rPr>
          <w:rFonts w:hint="eastAsia" w:ascii="宋体" w:hAnsi="宋体" w:eastAsia="宋体"/>
          <w:szCs w:val="30"/>
        </w:rPr>
        <w:t>框满报工（总控提供）</w:t>
      </w:r>
      <w:bookmarkEnd w:id="3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hint="eastAsia"/>
        </w:rPr>
        <w:t>speedbot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/frameFull</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该接口用于接收大件分拣区域、大件码盘区域、二次分拣区域的框满报工数据。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4</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“place_id”:”xxx”,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“epc_id”:”xxx”</w:t>
      </w: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frame</w:t>
      </w:r>
      <w:r>
        <w:rPr>
          <w:rFonts w:ascii="Times New Roman" w:hAnsi="Times New Roman" w:cs="Times New Roman"/>
          <w:color w:val="262626"/>
          <w:spacing w:val="12"/>
          <w:szCs w:val="21"/>
        </w:rPr>
        <w:t>_state”:”0”</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269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pPr>
            <w:r>
              <w:rPr>
                <w:rFonts w:hint="eastAsia"/>
              </w:rPr>
              <w:t>参数</w:t>
            </w:r>
          </w:p>
        </w:tc>
        <w:tc>
          <w:tcPr>
            <w:tcW w:w="1275" w:type="dxa"/>
          </w:tcPr>
          <w:p>
            <w:pPr>
              <w:ind w:firstLine="0" w:firstLineChars="0"/>
            </w:pPr>
            <w:r>
              <w:rPr>
                <w:rFonts w:hint="eastAsia"/>
              </w:rPr>
              <w:t>参数类型</w:t>
            </w:r>
          </w:p>
        </w:tc>
        <w:tc>
          <w:tcPr>
            <w:tcW w:w="2694" w:type="dxa"/>
          </w:tcPr>
          <w:p>
            <w:pPr>
              <w:ind w:firstLine="0" w:firstLineChars="0"/>
            </w:pPr>
            <w:r>
              <w:rPr>
                <w:rFonts w:hint="eastAsia"/>
              </w:rPr>
              <w:t>说明</w:t>
            </w:r>
          </w:p>
        </w:tc>
        <w:tc>
          <w:tcPr>
            <w:tcW w:w="311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5" w:type="dxa"/>
          </w:tcPr>
          <w:p>
            <w:pPr>
              <w:ind w:firstLine="0" w:firstLineChars="0"/>
            </w:pPr>
            <w:r>
              <w:t>string</w:t>
            </w:r>
          </w:p>
        </w:tc>
        <w:tc>
          <w:tcPr>
            <w:tcW w:w="2694" w:type="dxa"/>
          </w:tcPr>
          <w:p>
            <w:pPr>
              <w:ind w:firstLine="0" w:firstLineChars="0"/>
            </w:pPr>
            <w:r>
              <w:rPr>
                <w:rFonts w:hint="eastAsia"/>
              </w:rPr>
              <w:t>功能区域编码参数</w:t>
            </w:r>
          </w:p>
        </w:tc>
        <w:tc>
          <w:tcPr>
            <w:tcW w:w="3118"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5" w:type="dxa"/>
          </w:tcPr>
          <w:p>
            <w:pPr>
              <w:ind w:firstLine="0" w:firstLineChars="0"/>
            </w:pPr>
            <w:r>
              <w:t>string</w:t>
            </w:r>
          </w:p>
        </w:tc>
        <w:tc>
          <w:tcPr>
            <w:tcW w:w="2694" w:type="dxa"/>
          </w:tcPr>
          <w:p>
            <w:pPr>
              <w:ind w:firstLine="0" w:firstLineChars="0"/>
            </w:pPr>
            <w:r>
              <w:rPr>
                <w:rFonts w:hint="eastAsia"/>
              </w:rPr>
              <w:t>分区编码</w:t>
            </w:r>
          </w:p>
        </w:tc>
        <w:tc>
          <w:tcPr>
            <w:tcW w:w="3118" w:type="dxa"/>
          </w:tcPr>
          <w:p>
            <w:pPr>
              <w:ind w:firstLine="0" w:firstLineChars="0"/>
            </w:pPr>
            <w:r>
              <w:rPr>
                <w:rFonts w:hint="eastAsia"/>
              </w:rPr>
              <w:t>大件分拣区分区1和2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5" w:type="dxa"/>
          </w:tcPr>
          <w:p>
            <w:pPr>
              <w:ind w:firstLine="0" w:firstLineChars="0"/>
            </w:pPr>
            <w:r>
              <w:t>string</w:t>
            </w:r>
          </w:p>
        </w:tc>
        <w:tc>
          <w:tcPr>
            <w:tcW w:w="2694" w:type="dxa"/>
          </w:tcPr>
          <w:p>
            <w:pPr>
              <w:ind w:firstLine="0" w:firstLineChars="0"/>
            </w:pPr>
            <w:r>
              <w:rPr>
                <w:rFonts w:hint="eastAsia"/>
              </w:rPr>
              <w:t>框编号</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值请参照如上截图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5" w:type="dxa"/>
          </w:tcPr>
          <w:p>
            <w:pPr>
              <w:ind w:firstLine="0" w:firstLineChars="0"/>
            </w:pPr>
            <w:r>
              <w:t>string</w:t>
            </w:r>
          </w:p>
        </w:tc>
        <w:tc>
          <w:tcPr>
            <w:tcW w:w="2694" w:type="dxa"/>
          </w:tcPr>
          <w:p>
            <w:pPr>
              <w:ind w:firstLine="0" w:firstLineChars="0"/>
            </w:pPr>
            <w:r>
              <w:rPr>
                <w:rFonts w:hint="eastAsia"/>
              </w:rPr>
              <w:t>框EPC标签ID</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5" w:type="dxa"/>
          </w:tcPr>
          <w:p>
            <w:pPr>
              <w:ind w:firstLine="0" w:firstLineChars="0"/>
            </w:pPr>
            <w:r>
              <w:t>s</w:t>
            </w:r>
            <w:r>
              <w:rPr>
                <w:rFonts w:hint="eastAsia"/>
              </w:rPr>
              <w:t>tring</w:t>
            </w:r>
          </w:p>
        </w:tc>
        <w:tc>
          <w:tcPr>
            <w:tcW w:w="2694" w:type="dxa"/>
          </w:tcPr>
          <w:p>
            <w:pPr>
              <w:ind w:firstLine="0" w:firstLineChars="0"/>
            </w:pPr>
            <w:r>
              <w:rPr>
                <w:rFonts w:hint="eastAsia"/>
              </w:rPr>
              <w:t>机器人编号</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frame</w:t>
            </w:r>
            <w:r>
              <w:rPr>
                <w:rFonts w:ascii="Times New Roman" w:hAnsi="Times New Roman" w:cs="Times New Roman"/>
                <w:color w:val="262626"/>
                <w:spacing w:val="12"/>
                <w:szCs w:val="21"/>
              </w:rPr>
              <w:t>_state</w:t>
            </w:r>
          </w:p>
        </w:tc>
        <w:tc>
          <w:tcPr>
            <w:tcW w:w="1275" w:type="dxa"/>
          </w:tcPr>
          <w:p>
            <w:pPr>
              <w:ind w:firstLine="0" w:firstLineChars="0"/>
            </w:pPr>
            <w:r>
              <w:t>string</w:t>
            </w:r>
          </w:p>
        </w:tc>
        <w:tc>
          <w:tcPr>
            <w:tcW w:w="2694" w:type="dxa"/>
          </w:tcPr>
          <w:p>
            <w:pPr>
              <w:ind w:firstLine="0" w:firstLineChars="0"/>
            </w:pPr>
            <w:r>
              <w:rPr>
                <w:rFonts w:hint="eastAsia"/>
              </w:rPr>
              <w:t>框满状态</w:t>
            </w:r>
          </w:p>
        </w:tc>
        <w:tc>
          <w:tcPr>
            <w:tcW w:w="311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0</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90</w:t>
            </w:r>
            <w:r>
              <w:rPr>
                <w:rFonts w:hint="eastAsia" w:ascii="Times New Roman" w:hAnsi="Times New Roman" w:cs="Times New Roman"/>
                <w:color w:val="262626"/>
                <w:spacing w:val="12"/>
                <w:szCs w:val="21"/>
              </w:rPr>
              <w:t>%，通知AGV待命；</w:t>
            </w:r>
          </w:p>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1:</w:t>
            </w:r>
            <w:r>
              <w:rPr>
                <w:rFonts w:ascii="Times New Roman" w:hAnsi="Times New Roman" w:cs="Times New Roman"/>
                <w:color w:val="262626"/>
                <w:spacing w:val="12"/>
                <w:szCs w:val="21"/>
              </w:rPr>
              <w:t>100</w:t>
            </w:r>
            <w:r>
              <w:rPr>
                <w:rFonts w:hint="eastAsia" w:ascii="Times New Roman" w:hAnsi="Times New Roman" w:cs="Times New Roman"/>
                <w:color w:val="262626"/>
                <w:spacing w:val="12"/>
                <w:szCs w:val="21"/>
              </w:rPr>
              <w:t>%，通知AGV换框</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31" w:name="_Toc30204"/>
      <w:r>
        <w:rPr>
          <w:rFonts w:hint="eastAsia" w:ascii="宋体" w:hAnsi="宋体" w:eastAsia="宋体"/>
          <w:szCs w:val="30"/>
        </w:rPr>
        <w:t>大件/码盘/二次分拣空框到位</w:t>
      </w:r>
      <w:bookmarkEnd w:id="3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emptyFrameInPlace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该接口用于接收大件分拣区、大件码盘区、二次分拣区空框到位信号。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184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843" w:type="dxa"/>
          </w:tcPr>
          <w:p>
            <w:pPr>
              <w:ind w:firstLine="0" w:firstLineChars="0"/>
            </w:pPr>
            <w:r>
              <w:rPr>
                <w:rFonts w:hint="eastAsia"/>
              </w:rPr>
              <w:t>说明</w:t>
            </w:r>
          </w:p>
        </w:tc>
        <w:tc>
          <w:tcPr>
            <w:tcW w:w="368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空框到位时间</w:t>
            </w:r>
          </w:p>
        </w:tc>
        <w:tc>
          <w:tcPr>
            <w:tcW w:w="368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机器人编号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框位置编号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分拣线编号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分区编号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区域编码</w:t>
            </w:r>
          </w:p>
        </w:tc>
        <w:tc>
          <w:tcPr>
            <w:tcW w:w="368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上游请求编号</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32" w:name="_Toc29187"/>
      <w:r>
        <w:rPr>
          <w:rFonts w:hint="eastAsia" w:ascii="宋体" w:hAnsi="宋体" w:eastAsia="宋体"/>
          <w:szCs w:val="30"/>
        </w:rPr>
        <w:t>大件分拣/码盘/二次分拣零件码盘报工（总控提供）</w:t>
      </w:r>
      <w:bookmarkEnd w:id="3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4"/>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speedbot</w:t>
      </w:r>
      <w:r>
        <w:rPr>
          <w:rFonts w:hint="eastAsia" w:ascii="Times New Roman" w:hAnsi="Times New Roman" w:cs="Times New Roman"/>
          <w:color w:val="262626"/>
          <w:spacing w:val="12"/>
          <w:szCs w:val="24"/>
        </w:rPr>
        <w:t>/system/rec</w:t>
      </w:r>
      <w:r>
        <w:rPr>
          <w:rFonts w:ascii="Times New Roman" w:hAnsi="Times New Roman" w:cs="Times New Roman"/>
          <w:color w:val="262626"/>
          <w:spacing w:val="12"/>
          <w:szCs w:val="24"/>
        </w:rPr>
        <w:t>Part</w:t>
      </w:r>
      <w:r>
        <w:rPr>
          <w:rFonts w:hint="eastAsia" w:ascii="Times New Roman" w:hAnsi="Times New Roman" w:cs="Times New Roman"/>
          <w:color w:val="262626"/>
          <w:spacing w:val="12"/>
          <w:szCs w:val="24"/>
        </w:rPr>
        <w:t>PalletData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该接口用于接收大件分拣、大件码盘、二次分拣区域的码盘零件报工数据。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w:t>
      </w:r>
      <w:r>
        <w:rPr>
          <w:rFonts w:ascii="Consolas" w:hAnsi="Consolas" w:cs="宋体"/>
          <w:color w:val="000000"/>
          <w:sz w:val="18"/>
          <w:szCs w:val="18"/>
        </w:rPr>
        <w:t>:</w:t>
      </w:r>
      <w:r>
        <w:rPr>
          <w:rFonts w:ascii="Consolas" w:hAnsi="Consolas" w:cs="宋体"/>
          <w:color w:val="0451A5"/>
          <w:sz w:val="18"/>
          <w:szCs w:val="18"/>
        </w:rPr>
        <w:t>"1111"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"222"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"robot_id"</w:t>
      </w:r>
      <w:r>
        <w:rPr>
          <w:rFonts w:ascii="Consolas" w:hAnsi="Consolas" w:cs="宋体"/>
          <w:color w:val="000000"/>
          <w:sz w:val="18"/>
          <w:szCs w:val="18"/>
        </w:rPr>
        <w:t>:</w:t>
      </w:r>
      <w:r>
        <w:rPr>
          <w:rFonts w:ascii="Consolas" w:hAnsi="Consolas" w:cs="宋体"/>
          <w:color w:val="0451A5"/>
          <w:sz w:val="18"/>
          <w:szCs w:val="18"/>
        </w:rPr>
        <w:t>"333"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"place_id"</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384" w:firstLineChars="0"/>
        <w:rPr>
          <w:rFonts w:ascii="Consolas" w:hAnsi="Consolas" w:cs="宋体"/>
          <w:color w:val="000000"/>
          <w:sz w:val="18"/>
          <w:szCs w:val="18"/>
        </w:rPr>
      </w:pPr>
      <w:r>
        <w:rPr>
          <w:rFonts w:ascii="Consolas" w:hAnsi="Consolas" w:cs="宋体"/>
          <w:color w:val="A31515"/>
          <w:sz w:val="18"/>
          <w:szCs w:val="18"/>
        </w:rPr>
        <w:t>"part_type"</w:t>
      </w:r>
      <w:r>
        <w:rPr>
          <w:rFonts w:ascii="Consolas" w:hAnsi="Consolas" w:cs="宋体"/>
          <w:color w:val="000000"/>
          <w:sz w:val="18"/>
          <w:szCs w:val="18"/>
        </w:rPr>
        <w:t>:</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firstLine="838" w:firstLineChars="466"/>
        <w:rPr>
          <w:rFonts w:ascii="Consolas" w:hAnsi="Consolas" w:cs="宋体"/>
          <w:color w:val="000000"/>
          <w:sz w:val="18"/>
          <w:szCs w:val="18"/>
        </w:rPr>
      </w:pPr>
      <w:r>
        <w:rPr>
          <w:rFonts w:ascii="Consolas" w:hAnsi="Consolas" w:cs="宋体"/>
          <w:color w:val="A31515"/>
          <w:sz w:val="18"/>
          <w:szCs w:val="18"/>
        </w:rPr>
        <w:t>"epc_id"</w:t>
      </w:r>
      <w:r>
        <w:rPr>
          <w:rFonts w:ascii="Consolas" w:hAnsi="Consolas" w:cs="宋体"/>
          <w:color w:val="000000"/>
          <w:sz w:val="18"/>
          <w:szCs w:val="18"/>
        </w:rPr>
        <w:t>:</w:t>
      </w:r>
      <w:r>
        <w:rPr>
          <w:rFonts w:ascii="Consolas" w:hAnsi="Consolas" w:cs="宋体"/>
          <w:color w:val="0451A5"/>
          <w:sz w:val="18"/>
          <w:szCs w:val="18"/>
        </w:rPr>
        <w:t>"ddd12"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"fj_start_time"</w:t>
      </w:r>
      <w:r>
        <w:rPr>
          <w:rFonts w:ascii="Consolas" w:hAnsi="Consolas" w:cs="宋体"/>
          <w:color w:val="000000"/>
          <w:sz w:val="18"/>
          <w:szCs w:val="18"/>
        </w:rPr>
        <w:t>:</w:t>
      </w:r>
      <w:r>
        <w:rPr>
          <w:rFonts w:ascii="Consolas" w:hAnsi="Consolas" w:cs="宋体"/>
          <w:color w:val="0451A5"/>
          <w:sz w:val="18"/>
          <w:szCs w:val="18"/>
        </w:rPr>
        <w:t>"2021-03-26 18:22:23"</w:t>
      </w: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"fj_end_time"</w:t>
      </w:r>
      <w:r>
        <w:rPr>
          <w:rFonts w:ascii="Consolas" w:hAnsi="Consolas" w:cs="宋体"/>
          <w:color w:val="000000"/>
          <w:sz w:val="18"/>
          <w:szCs w:val="18"/>
        </w:rPr>
        <w:t>:</w:t>
      </w:r>
      <w:r>
        <w:rPr>
          <w:rFonts w:ascii="Consolas" w:hAnsi="Consolas" w:cs="宋体"/>
          <w:color w:val="0451A5"/>
          <w:sz w:val="18"/>
          <w:szCs w:val="18"/>
        </w:rPr>
        <w:t>"2021-03-26 18:23:23"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功能区域编码参数，值：</w:t>
            </w:r>
            <w:r>
              <w:t>4</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3118" w:type="dxa"/>
          </w:tcPr>
          <w:p>
            <w:pPr>
              <w:ind w:firstLine="0" w:firstLineChars="0"/>
            </w:pPr>
            <w:r>
              <w:rPr>
                <w:rFonts w:hint="eastAsia"/>
              </w:rPr>
              <w:t>零件编码</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string</w:t>
            </w:r>
          </w:p>
        </w:tc>
        <w:tc>
          <w:tcPr>
            <w:tcW w:w="3118" w:type="dxa"/>
          </w:tcPr>
          <w:p>
            <w:pPr>
              <w:ind w:firstLine="0" w:firstLineChars="0"/>
            </w:pPr>
            <w:r>
              <w:rPr>
                <w:rFonts w:hint="eastAsia"/>
              </w:rPr>
              <w:t>钢板编号</w:t>
            </w:r>
          </w:p>
        </w:tc>
        <w:tc>
          <w:tcPr>
            <w:tcW w:w="2835" w:type="dxa"/>
          </w:tcPr>
          <w:p>
            <w:pPr>
              <w:ind w:firstLine="0" w:firstLineChars="0"/>
            </w:pPr>
            <w:r>
              <w:rPr>
                <w:rFonts w:hint="eastAsia"/>
              </w:rPr>
              <w:t xml:space="preserve">大件码盘和二次分拣可不提供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值编号根据现场情况定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6" w:type="dxa"/>
          </w:tcPr>
          <w:p>
            <w:pPr>
              <w:ind w:firstLine="0" w:firstLineChars="0"/>
            </w:pPr>
            <w:r>
              <w:t>string</w:t>
            </w:r>
          </w:p>
        </w:tc>
        <w:tc>
          <w:tcPr>
            <w:tcW w:w="3118" w:type="dxa"/>
          </w:tcPr>
          <w:p>
            <w:pPr>
              <w:ind w:firstLine="0" w:firstLineChars="0"/>
            </w:pPr>
            <w:r>
              <w:rPr>
                <w:rFonts w:hint="eastAsia"/>
              </w:rPr>
              <w:t>框EPC标签ID</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分拣开始时间</w:t>
            </w:r>
          </w:p>
        </w:tc>
        <w:tc>
          <w:tcPr>
            <w:tcW w:w="2835" w:type="dxa"/>
          </w:tcPr>
          <w:p>
            <w:pPr>
              <w:ind w:firstLine="0" w:firstLineChars="0"/>
              <w:rPr>
                <w:rFonts w:ascii="Times New Roman" w:hAnsi="Times New Roman" w:cs="Times New Roman"/>
                <w:color w:val="262626"/>
                <w:spacing w:val="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分拣结束时间</w:t>
            </w:r>
          </w:p>
        </w:tc>
        <w:tc>
          <w:tcPr>
            <w:tcW w:w="2835" w:type="dxa"/>
          </w:tcPr>
          <w:p>
            <w:pPr>
              <w:ind w:firstLine="0" w:firstLineChars="0"/>
              <w:rPr>
                <w:rFonts w:ascii="Times New Roman" w:hAnsi="Times New Roman" w:cs="Times New Roman"/>
                <w:color w:val="262626"/>
                <w:spacing w:val="12"/>
                <w:szCs w:val="21"/>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33" w:name="_Toc8089"/>
      <w:r>
        <w:rPr>
          <w:rFonts w:hint="eastAsia" w:ascii="宋体" w:hAnsi="宋体" w:eastAsia="宋体"/>
          <w:szCs w:val="30"/>
        </w:rPr>
        <w:t>大件分拣/码盘/二次分拣当前装框进度</w:t>
      </w:r>
      <w:bookmarkEnd w:id="33"/>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frameProcess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926" w:firstLine="513" w:firstLineChars="214"/>
      </w:pPr>
      <w:r>
        <w:rPr>
          <w:rFonts w:hint="eastAsia"/>
        </w:rPr>
        <w:t>该接口用于总控向各个分区查询装料框最高一摞的进度。</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557" w:firstLineChars="59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1557" w:firstLineChars="590"/>
        <w:rPr>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pPr>
        <w:ind w:firstLine="1557" w:firstLineChars="59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“robot_id”:”7”</w:t>
      </w:r>
      <w:r>
        <w:rPr>
          <w:rFonts w:hint="eastAsia" w:ascii="Times New Roman" w:hAnsi="Times New Roman" w:cs="Times New Roman"/>
          <w:color w:val="262626"/>
          <w:spacing w:val="12"/>
          <w:szCs w:val="21"/>
          <w:lang w:val="en-US" w:eastAsia="zh-CN"/>
        </w:rPr>
        <w:t>,</w:t>
      </w:r>
    </w:p>
    <w:p>
      <w:pPr>
        <w:ind w:firstLine="1557" w:firstLineChars="59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分拣线，默认为1即可</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各区编码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3118" w:type="dxa"/>
          </w:tcPr>
          <w:p>
            <w:pPr>
              <w:ind w:firstLine="0" w:firstLineChars="0"/>
            </w:pPr>
            <w:r>
              <w:rPr>
                <w:rFonts w:hint="eastAsia"/>
              </w:rPr>
              <w:t>机器人编号，若为空，则查询区所有的框进度</w:t>
            </w:r>
          </w:p>
        </w:tc>
        <w:tc>
          <w:tcPr>
            <w:tcW w:w="2410" w:type="dxa"/>
          </w:tcPr>
          <w:p>
            <w:pPr>
              <w:ind w:firstLine="0" w:firstLineChars="0"/>
            </w:pPr>
            <w:r>
              <w:rPr>
                <w:rFonts w:hint="eastAsia"/>
              </w:rPr>
              <w:t>详情请参见各分区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default" w:eastAsia="宋体"/>
                <w:lang w:val="en-US" w:eastAsia="zh-CN"/>
              </w:rPr>
            </w:pPr>
            <w:r>
              <w:rPr>
                <w:rFonts w:hint="eastAsia"/>
                <w:lang w:val="en-US" w:eastAsia="zh-CN"/>
              </w:rPr>
              <w:t>区内分区编号</w:t>
            </w:r>
          </w:p>
        </w:tc>
        <w:tc>
          <w:tcPr>
            <w:tcW w:w="2410" w:type="dxa"/>
          </w:tcPr>
          <w:p>
            <w:pPr>
              <w:ind w:firstLine="0" w:firstLineChars="0"/>
              <w:rPr>
                <w:rFonts w:hint="eastAsia"/>
              </w:rPr>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“robot_id”:”1”,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“frame_process”:[{</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“process”:”90”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“process”:”80”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“robot_id”:”2”,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“frame_process”:[{</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“process”:”90”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“process”:”80”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当前区所有料框装框进度</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w:t>
            </w:r>
            <w:r>
              <w:rPr>
                <w:rFonts w:ascii="Times New Roman" w:hAnsi="Times New Roman" w:cs="Times New Roman"/>
              </w:rPr>
              <w:t>100</w:t>
            </w:r>
            <w:r>
              <w:rPr>
                <w:rFonts w:hint="eastAsia" w:ascii="Times New Roman" w:hAnsi="Times New Roman" w:cs="Times New Roman"/>
              </w:rPr>
              <w:t>,</w:t>
            </w:r>
            <w:r>
              <w:rPr>
                <w:rFonts w:ascii="Times New Roman" w:hAnsi="Times New Roman" w:cs="Times New Roman"/>
              </w:rPr>
              <w:t>100</w:t>
            </w:r>
            <w:r>
              <w:rPr>
                <w:rFonts w:hint="eastAsia" w:ascii="Times New Roman" w:hAnsi="Times New Roman" w:cs="Times New Roman"/>
              </w:rPr>
              <w:t>即框满</w:t>
            </w:r>
          </w:p>
        </w:tc>
      </w:tr>
    </w:tbl>
    <w:p>
      <w:pPr>
        <w:pStyle w:val="3"/>
        <w:numPr>
          <w:ilvl w:val="1"/>
          <w:numId w:val="15"/>
        </w:numPr>
        <w:spacing w:before="120"/>
        <w:rPr>
          <w:rFonts w:ascii="宋体" w:hAnsi="宋体" w:eastAsia="宋体"/>
          <w:szCs w:val="30"/>
        </w:rPr>
      </w:pPr>
      <w:bookmarkStart w:id="34" w:name="_Toc21001"/>
      <w:r>
        <w:rPr>
          <w:rFonts w:hint="eastAsia" w:ascii="宋体" w:hAnsi="宋体" w:eastAsia="宋体"/>
          <w:szCs w:val="30"/>
        </w:rPr>
        <w:t>大件分拣/码盘/二次分拣框的摞高设置</w:t>
      </w:r>
      <w:bookmarkEnd w:id="3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system/upt</w:t>
      </w:r>
      <w:r>
        <w:rPr>
          <w:rFonts w:ascii="Times New Roman" w:hAnsi="Times New Roman" w:cs="Times New Roman"/>
          <w:color w:val="262626"/>
          <w:spacing w:val="12"/>
          <w:szCs w:val="24"/>
        </w:rPr>
        <w:t>F</w:t>
      </w:r>
      <w:r>
        <w:rPr>
          <w:rFonts w:hint="eastAsia" w:ascii="Times New Roman" w:hAnsi="Times New Roman" w:cs="Times New Roman"/>
          <w:color w:val="262626"/>
          <w:spacing w:val="12"/>
          <w:szCs w:val="24"/>
        </w:rPr>
        <w:t>rameStack</w:t>
      </w:r>
      <w:r>
        <w:rPr>
          <w:rFonts w:ascii="Times New Roman" w:hAnsi="Times New Roman" w:cs="Times New Roman"/>
          <w:color w:val="262626"/>
          <w:spacing w:val="12"/>
          <w:szCs w:val="24"/>
        </w:rPr>
        <w:t>Height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该接口用于接收总控下发的框指定摞高设置指令。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left="240" w:leftChars="100" w:firstLine="1042" w:firstLineChars="3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left="240" w:leftChars="100"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ind w:left="240" w:leftChars="100"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”part_num”:”10”,</w:t>
      </w:r>
    </w:p>
    <w:p>
      <w:pPr>
        <w:ind w:left="240" w:leftChars="100" w:firstLine="1000" w:firstLineChars="3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ind w:left="240" w:leftChars="100" w:firstLine="1000" w:firstLineChars="3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2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26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260" w:type="dxa"/>
          </w:tcPr>
          <w:p>
            <w:pPr>
              <w:ind w:firstLine="0" w:firstLineChars="0"/>
            </w:pPr>
            <w:r>
              <w:rPr>
                <w:rFonts w:hint="eastAsia"/>
              </w:rPr>
              <w:t>分拣线</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260" w:type="dxa"/>
          </w:tcPr>
          <w:p>
            <w:pPr>
              <w:ind w:firstLine="0" w:firstLineChars="0"/>
            </w:pPr>
            <w:r>
              <w:rPr>
                <w:rFonts w:hint="eastAsia"/>
              </w:rPr>
              <w:t>分区编码</w:t>
            </w:r>
          </w:p>
        </w:tc>
        <w:tc>
          <w:tcPr>
            <w:tcW w:w="2268"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260" w:type="dxa"/>
          </w:tcPr>
          <w:p>
            <w:pPr>
              <w:ind w:firstLine="0" w:firstLineChars="0"/>
            </w:pPr>
            <w:r>
              <w:rPr>
                <w:rFonts w:hint="eastAsia"/>
              </w:rPr>
              <w:t>机器人编号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260" w:type="dxa"/>
          </w:tcPr>
          <w:p>
            <w:pPr>
              <w:ind w:firstLine="0" w:firstLineChars="0"/>
            </w:pPr>
            <w:r>
              <w:rPr>
                <w:rFonts w:hint="eastAsia"/>
              </w:rPr>
              <w:t>框编号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p>
        </w:tc>
        <w:tc>
          <w:tcPr>
            <w:tcW w:w="1276" w:type="dxa"/>
          </w:tcPr>
          <w:p>
            <w:pPr>
              <w:ind w:firstLine="0" w:firstLineChars="0"/>
            </w:pPr>
            <w:r>
              <w:t>string</w:t>
            </w:r>
          </w:p>
        </w:tc>
        <w:tc>
          <w:tcPr>
            <w:tcW w:w="3260" w:type="dxa"/>
          </w:tcPr>
          <w:p>
            <w:pPr>
              <w:ind w:firstLine="0" w:firstLineChars="0"/>
              <w:rPr>
                <w:rFonts w:hint="default" w:eastAsia="宋体"/>
                <w:lang w:val="en-US" w:eastAsia="zh-CN"/>
              </w:rPr>
            </w:pPr>
            <w:r>
              <w:rPr>
                <w:rFonts w:hint="eastAsia"/>
                <w:lang w:val="en-US" w:eastAsia="zh-CN"/>
              </w:rPr>
              <w:t>摞唯一编号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p>
        </w:tc>
        <w:tc>
          <w:tcPr>
            <w:tcW w:w="1276" w:type="dxa"/>
          </w:tcPr>
          <w:p>
            <w:pPr>
              <w:ind w:firstLine="0" w:firstLineChars="0"/>
            </w:pPr>
            <w:r>
              <w:t>string</w:t>
            </w:r>
          </w:p>
        </w:tc>
        <w:tc>
          <w:tcPr>
            <w:tcW w:w="3260" w:type="dxa"/>
          </w:tcPr>
          <w:p>
            <w:pPr>
              <w:ind w:firstLine="0" w:firstLineChars="0"/>
              <w:rPr>
                <w:rFonts w:hint="default" w:eastAsia="宋体"/>
                <w:lang w:val="en-US" w:eastAsia="zh-CN"/>
              </w:rPr>
            </w:pPr>
            <w:r>
              <w:rPr>
                <w:rFonts w:hint="eastAsia"/>
              </w:rPr>
              <w:t>零件的数量</w:t>
            </w:r>
            <w:r>
              <w:rPr>
                <w:rFonts w:hint="eastAsia"/>
                <w:lang w:eastAsia="zh-CN"/>
              </w:rPr>
              <w:t>，</w:t>
            </w:r>
            <w:r>
              <w:rPr>
                <w:rFonts w:hint="eastAsia"/>
                <w:lang w:val="en-US" w:eastAsia="zh-CN"/>
              </w:rPr>
              <w:t>降高就是负数</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3260" w:type="dxa"/>
          </w:tcPr>
          <w:p>
            <w:pPr>
              <w:ind w:firstLine="0" w:firstLineChars="0"/>
              <w:rPr>
                <w:rFonts w:hint="default" w:eastAsia="宋体"/>
                <w:lang w:val="en-US" w:eastAsia="zh-CN"/>
              </w:rPr>
            </w:pPr>
            <w:r>
              <w:rPr>
                <w:rFonts w:hint="eastAsia"/>
                <w:lang w:val="en-US" w:eastAsia="zh-CN"/>
              </w:rPr>
              <w:t>区内分区编号</w:t>
            </w:r>
          </w:p>
        </w:tc>
        <w:tc>
          <w:tcPr>
            <w:tcW w:w="2268" w:type="dxa"/>
          </w:tcPr>
          <w:p>
            <w:pPr>
              <w:ind w:firstLine="0" w:firstLineChars="0"/>
            </w:pPr>
          </w:p>
        </w:tc>
      </w:tr>
    </w:tbl>
    <w:p>
      <w:pPr>
        <w:ind w:left="720" w:firstLine="0" w:firstLineChars="0"/>
        <w:rPr>
          <w:rStyle w:val="22"/>
        </w:rPr>
      </w:pPr>
      <w:r>
        <w:rPr>
          <w:rStyle w:val="22"/>
          <w:rFonts w:hint="eastAsia"/>
        </w:rPr>
        <w:t>返回结果：</w:t>
      </w:r>
    </w:p>
    <w:p>
      <w:pPr>
        <w:ind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15"/>
        </w:numPr>
        <w:spacing w:before="120"/>
        <w:rPr>
          <w:rFonts w:ascii="宋体" w:hAnsi="宋体" w:eastAsia="宋体"/>
          <w:szCs w:val="30"/>
        </w:rPr>
      </w:pPr>
      <w:bookmarkStart w:id="35" w:name="_Toc26772"/>
      <w:r>
        <w:rPr>
          <w:rFonts w:hint="eastAsia" w:ascii="宋体" w:hAnsi="宋体" w:eastAsia="宋体"/>
          <w:szCs w:val="30"/>
        </w:rPr>
        <w:t>大件分拣/码盘/二次分拣框的摞数据查询</w:t>
      </w:r>
      <w:bookmarkEnd w:id="3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queryF</w:t>
      </w:r>
      <w:r>
        <w:rPr>
          <w:rFonts w:hint="eastAsia" w:ascii="Times New Roman" w:hAnsi="Times New Roman" w:cs="Times New Roman"/>
          <w:color w:val="262626"/>
          <w:spacing w:val="12"/>
          <w:szCs w:val="24"/>
        </w:rPr>
        <w:t>rameStack</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该接口用于接收总控下发的框的摞数据查询。</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left="240" w:leftChars="100" w:firstLine="1042" w:firstLineChars="3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left="240" w:leftChars="100" w:firstLine="1000" w:firstLineChars="3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“place_id”:“1”</w:t>
      </w:r>
      <w:r>
        <w:rPr>
          <w:rFonts w:hint="eastAsia" w:ascii="Times New Roman" w:hAnsi="Times New Roman" w:cs="Times New Roman"/>
          <w:color w:val="262626"/>
          <w:spacing w:val="12"/>
          <w:szCs w:val="21"/>
          <w:lang w:val="en-US" w:eastAsia="zh-CN"/>
        </w:rPr>
        <w:t>,</w:t>
      </w:r>
    </w:p>
    <w:p>
      <w:pPr>
        <w:ind w:left="240" w:leftChars="100" w:firstLine="1000" w:firstLineChars="3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835"/>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35" w:type="dxa"/>
          </w:tcPr>
          <w:p>
            <w:pPr>
              <w:ind w:firstLine="0" w:firstLineChars="0"/>
            </w:pPr>
            <w:r>
              <w:rPr>
                <w:rFonts w:hint="eastAsia"/>
              </w:rPr>
              <w:t>说明</w:t>
            </w:r>
          </w:p>
        </w:tc>
        <w:tc>
          <w:tcPr>
            <w:tcW w:w="269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2835" w:type="dxa"/>
          </w:tcPr>
          <w:p>
            <w:pPr>
              <w:ind w:firstLine="0" w:firstLineChars="0"/>
            </w:pPr>
            <w:r>
              <w:rPr>
                <w:rFonts w:hint="eastAsia"/>
              </w:rPr>
              <w:t>分拣线</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2835" w:type="dxa"/>
          </w:tcPr>
          <w:p>
            <w:pPr>
              <w:ind w:firstLine="0" w:firstLineChars="0"/>
            </w:pPr>
            <w:r>
              <w:rPr>
                <w:rFonts w:hint="eastAsia"/>
              </w:rPr>
              <w:t>分区编码</w:t>
            </w:r>
          </w:p>
        </w:tc>
        <w:tc>
          <w:tcPr>
            <w:tcW w:w="2693"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2835" w:type="dxa"/>
          </w:tcPr>
          <w:p>
            <w:pPr>
              <w:ind w:firstLine="0" w:firstLineChars="0"/>
            </w:pPr>
            <w:r>
              <w:rPr>
                <w:rFonts w:hint="eastAsia"/>
              </w:rPr>
              <w:t>机器人编号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2835" w:type="dxa"/>
          </w:tcPr>
          <w:p>
            <w:pPr>
              <w:ind w:firstLine="0" w:firstLineChars="0"/>
            </w:pPr>
            <w:r>
              <w:rPr>
                <w:rFonts w:hint="eastAsia"/>
              </w:rPr>
              <w:t>框编号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835" w:type="dxa"/>
          </w:tcPr>
          <w:p>
            <w:pPr>
              <w:ind w:firstLine="0" w:firstLineChars="0"/>
              <w:rPr>
                <w:rFonts w:hint="default" w:eastAsia="宋体"/>
                <w:lang w:val="en-US" w:eastAsia="zh-CN"/>
              </w:rPr>
            </w:pPr>
            <w:r>
              <w:rPr>
                <w:rFonts w:hint="eastAsia"/>
                <w:lang w:val="en-US" w:eastAsia="zh-CN"/>
              </w:rPr>
              <w:t>区内分区编号</w:t>
            </w:r>
          </w:p>
        </w:tc>
        <w:tc>
          <w:tcPr>
            <w:tcW w:w="2693" w:type="dxa"/>
          </w:tcPr>
          <w:p>
            <w:pPr>
              <w:ind w:firstLine="0" w:firstLineChars="0"/>
            </w:pPr>
          </w:p>
        </w:tc>
      </w:tr>
    </w:tbl>
    <w:p>
      <w:pPr>
        <w:ind w:left="720" w:firstLine="0" w:firstLineChars="0"/>
        <w:rPr>
          <w:rStyle w:val="22"/>
        </w:rPr>
      </w:pPr>
      <w:r>
        <w:rPr>
          <w:rStyle w:val="22"/>
          <w:rFonts w:hint="eastAsia"/>
        </w:rPr>
        <w:t>返回结果：</w:t>
      </w:r>
    </w:p>
    <w:p>
      <w:pPr>
        <w:ind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 xml:space="preserve"> “next_process”:”xxx”,</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“thickness”:”10”,</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_info”: [{</w:t>
      </w:r>
    </w:p>
    <w:p>
      <w:pPr>
        <w:pStyle w:val="32"/>
        <w:ind w:left="1680" w:leftChars="7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“stack_height”:”20”,</w:t>
      </w:r>
    </w:p>
    <w:p>
      <w:pPr>
        <w:pStyle w:val="32"/>
        <w:ind w:left="1680" w:leftChars="700" w:firstLine="504"/>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pStyle w:val="32"/>
        <w:ind w:left="1680" w:leftChars="700" w:firstLine="504"/>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p>
    <w:p>
      <w:pPr>
        <w:pStyle w:val="32"/>
        <w:ind w:left="1680" w:leftChars="700" w:firstLine="30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p>
    <w:p>
      <w:pPr>
        <w:pStyle w:val="32"/>
        <w:ind w:left="1680" w:leftChars="7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“stack_height”:”40”,</w:t>
      </w:r>
    </w:p>
    <w:p>
      <w:pPr>
        <w:ind w:left="1440" w:leftChars="600" w:firstLine="792" w:firstLineChars="30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pStyle w:val="32"/>
        <w:ind w:left="1680" w:leftChars="700" w:firstLine="504"/>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p>
    <w:p>
      <w:pPr>
        <w:ind w:left="720" w:leftChars="300"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960" w:leftChars="400" w:firstLine="30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next_process</w:t>
            </w:r>
          </w:p>
        </w:tc>
        <w:tc>
          <w:tcPr>
            <w:tcW w:w="1276" w:type="dxa"/>
          </w:tcPr>
          <w:p>
            <w:pPr>
              <w:ind w:firstLine="0" w:firstLineChars="0"/>
            </w:pPr>
            <w:r>
              <w:rPr>
                <w:rFonts w:hint="eastAsia"/>
              </w:rPr>
              <w:t>string</w:t>
            </w:r>
          </w:p>
        </w:tc>
        <w:tc>
          <w:tcPr>
            <w:tcW w:w="2976" w:type="dxa"/>
          </w:tcPr>
          <w:p>
            <w:pPr>
              <w:ind w:firstLine="0" w:firstLineChars="0"/>
            </w:pPr>
            <w:r>
              <w:rPr>
                <w:rFonts w:hint="eastAsia"/>
              </w:rPr>
              <w:t>下道序数据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_info</w:t>
            </w:r>
          </w:p>
        </w:tc>
        <w:tc>
          <w:tcPr>
            <w:tcW w:w="1276" w:type="dxa"/>
          </w:tcPr>
          <w:p>
            <w:pPr>
              <w:ind w:firstLine="0" w:firstLineChars="0"/>
            </w:pPr>
            <w:r>
              <w:rPr>
                <w:rFonts w:hint="eastAsia"/>
              </w:rPr>
              <w:t>string</w:t>
            </w:r>
          </w:p>
        </w:tc>
        <w:tc>
          <w:tcPr>
            <w:tcW w:w="2976" w:type="dxa"/>
          </w:tcPr>
          <w:p>
            <w:pPr>
              <w:ind w:firstLine="0" w:firstLineChars="0"/>
            </w:pPr>
            <w:r>
              <w:rPr>
                <w:rFonts w:hint="eastAsia"/>
              </w:rPr>
              <w:t>摞数据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stack_height</w:t>
            </w:r>
          </w:p>
        </w:tc>
        <w:tc>
          <w:tcPr>
            <w:tcW w:w="1276" w:type="dxa"/>
          </w:tcPr>
          <w:p>
            <w:pPr>
              <w:ind w:firstLine="0" w:firstLineChars="0"/>
            </w:pPr>
            <w:r>
              <w:rPr>
                <w:rFonts w:hint="eastAsia"/>
              </w:rPr>
              <w:t>string</w:t>
            </w:r>
          </w:p>
        </w:tc>
        <w:tc>
          <w:tcPr>
            <w:tcW w:w="2976" w:type="dxa"/>
          </w:tcPr>
          <w:p>
            <w:pPr>
              <w:ind w:firstLine="0" w:firstLineChars="0"/>
            </w:pPr>
            <w:r>
              <w:rPr>
                <w:rFonts w:hint="eastAsia"/>
              </w:rPr>
              <w:t>摞的高度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p>
        </w:tc>
        <w:tc>
          <w:tcPr>
            <w:tcW w:w="1276" w:type="dxa"/>
          </w:tcPr>
          <w:p>
            <w:pPr>
              <w:ind w:firstLine="0" w:firstLineChars="0"/>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摞编号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part_code</w:t>
            </w:r>
          </w:p>
        </w:tc>
        <w:tc>
          <w:tcPr>
            <w:tcW w:w="1276" w:type="dxa"/>
          </w:tcPr>
          <w:p>
            <w:pPr>
              <w:ind w:firstLine="0" w:firstLineChars="0"/>
              <w:rPr>
                <w:rFonts w:hint="eastAsia"/>
              </w:rPr>
            </w:pPr>
            <w:r>
              <w:rPr>
                <w:rFonts w:hint="eastAsia"/>
              </w:rPr>
              <w:t>string</w:t>
            </w:r>
          </w:p>
        </w:tc>
        <w:tc>
          <w:tcPr>
            <w:tcW w:w="2976" w:type="dxa"/>
          </w:tcPr>
          <w:p>
            <w:pPr>
              <w:ind w:firstLine="0" w:firstLineChars="0"/>
              <w:rPr>
                <w:rFonts w:hint="default"/>
                <w:lang w:val="en-US" w:eastAsia="zh-CN"/>
              </w:rPr>
            </w:pPr>
            <w:r>
              <w:rPr>
                <w:rFonts w:hint="eastAsia"/>
                <w:lang w:val="en-US" w:eastAsia="zh-CN"/>
              </w:rPr>
              <w:t>零件编号</w:t>
            </w:r>
          </w:p>
        </w:tc>
        <w:tc>
          <w:tcPr>
            <w:tcW w:w="2977" w:type="dxa"/>
          </w:tcPr>
          <w:p>
            <w:pPr>
              <w:ind w:firstLine="0" w:firstLineChars="0"/>
              <w:rPr>
                <w:rFonts w:ascii="Times New Roman" w:hAnsi="Times New Roman" w:cs="Times New Roman"/>
              </w:rPr>
            </w:pPr>
          </w:p>
        </w:tc>
      </w:tr>
    </w:tbl>
    <w:p>
      <w:pPr>
        <w:pStyle w:val="2"/>
        <w:numPr>
          <w:ilvl w:val="0"/>
          <w:numId w:val="6"/>
        </w:numPr>
        <w:spacing w:line="360" w:lineRule="auto"/>
        <w:rPr>
          <w:rFonts w:ascii="宋体" w:hAnsi="宋体" w:eastAsia="宋体"/>
        </w:rPr>
      </w:pPr>
      <w:bookmarkStart w:id="36" w:name="_Toc15629"/>
      <w:r>
        <w:rPr>
          <w:rFonts w:hint="eastAsia" w:ascii="宋体" w:hAnsi="宋体" w:eastAsia="宋体"/>
        </w:rPr>
        <w:t>混拣区交互</w:t>
      </w:r>
      <w:bookmarkEnd w:id="36"/>
    </w:p>
    <w:p>
      <w:pPr>
        <w:ind w:left="2160" w:firstLine="0" w:firstLineChars="0"/>
        <w:rPr>
          <w:lang w:val="zh-CN"/>
        </w:rPr>
      </w:pPr>
      <w:r>
        <w:rPr>
          <w:lang w:val="zh-CN"/>
        </w:rPr>
        <w:drawing>
          <wp:inline distT="0" distB="0" distL="114300" distR="114300">
            <wp:extent cx="1493520" cy="1432560"/>
            <wp:effectExtent l="0" t="0" r="0" b="0"/>
            <wp:docPr id="6" name="图片 6" descr="1622433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2433407(1)"/>
                    <pic:cNvPicPr>
                      <a:picLocks noChangeAspect="1"/>
                    </pic:cNvPicPr>
                  </pic:nvPicPr>
                  <pic:blipFill>
                    <a:blip r:embed="rId15"/>
                    <a:stretch>
                      <a:fillRect/>
                    </a:stretch>
                  </pic:blipFill>
                  <pic:spPr>
                    <a:xfrm>
                      <a:off x="0" y="0"/>
                      <a:ext cx="1493520" cy="1432560"/>
                    </a:xfrm>
                    <a:prstGeom prst="rect">
                      <a:avLst/>
                    </a:prstGeom>
                  </pic:spPr>
                </pic:pic>
              </a:graphicData>
            </a:graphic>
          </wp:inline>
        </w:drawing>
      </w:r>
    </w:p>
    <w:p>
      <w:pPr>
        <w:pStyle w:val="32"/>
        <w:numPr>
          <w:ilvl w:val="0"/>
          <w:numId w:val="17"/>
        </w:numPr>
        <w:ind w:firstLineChars="0"/>
        <w:rPr>
          <w:lang w:val="zh-CN"/>
        </w:rPr>
      </w:pPr>
      <w:r>
        <w:rPr>
          <w:rFonts w:hint="eastAsia"/>
          <w:lang w:val="zh-CN"/>
        </w:rPr>
        <w:t>机器人编号顺序：如上图所示（从左至右方向为输送线移动方向）</w:t>
      </w:r>
    </w:p>
    <w:p>
      <w:pPr>
        <w:pStyle w:val="3"/>
        <w:numPr>
          <w:ilvl w:val="1"/>
          <w:numId w:val="18"/>
        </w:numPr>
        <w:spacing w:before="120"/>
        <w:rPr>
          <w:rFonts w:ascii="宋体" w:hAnsi="宋体" w:eastAsia="宋体"/>
          <w:szCs w:val="30"/>
        </w:rPr>
      </w:pPr>
      <w:bookmarkStart w:id="37" w:name="_Toc21059"/>
      <w:r>
        <w:rPr>
          <w:rFonts w:hint="eastAsia" w:ascii="宋体" w:hAnsi="宋体" w:eastAsia="宋体"/>
          <w:szCs w:val="30"/>
        </w:rPr>
        <w:t>混拣区状态</w:t>
      </w:r>
      <w:bookmarkEnd w:id="37"/>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该接口用于查看混拣区的状态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w:t>
            </w:r>
            <w:r>
              <w:rPr>
                <w:rFonts w:hint="eastAsia"/>
              </w:rPr>
              <w:t>正在分拣，勿移动输送线</w:t>
            </w:r>
          </w:p>
          <w:p>
            <w:pPr>
              <w:ind w:firstLine="0" w:firstLineChars="0"/>
            </w:pPr>
            <w:r>
              <w:rPr>
                <w:rFonts w:hint="eastAsia" w:ascii="Times New Roman" w:hAnsi="Times New Roman" w:cs="Times New Roman"/>
              </w:rPr>
              <w:t>1</w:t>
            </w:r>
            <w:r>
              <w:rPr>
                <w:rFonts w:ascii="Times New Roman" w:hAnsi="Times New Roman" w:cs="Times New Roman"/>
              </w:rPr>
              <w:t>------</w:t>
            </w:r>
            <w:r>
              <w:rPr>
                <w:rFonts w:hint="eastAsia"/>
              </w:rPr>
              <w:t>已经分拣完成（可移动输送线）</w:t>
            </w:r>
          </w:p>
          <w:p>
            <w:pPr>
              <w:ind w:firstLine="0" w:firstLine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异常，需人工介入</w:t>
            </w:r>
          </w:p>
          <w:p>
            <w:pPr>
              <w:ind w:firstLine="0" w:firstLineChars="0"/>
              <w:rPr>
                <w:rFonts w:ascii="Times New Roman" w:hAnsi="Times New Roman" w:cs="Times New Roman"/>
              </w:rPr>
            </w:pPr>
            <w:r>
              <w:t>3</w:t>
            </w:r>
            <w:r>
              <w:rPr>
                <w:rFonts w:hint="eastAsia"/>
              </w:rPr>
              <w:t>-------正在分拣，可支持强制结束操作</w:t>
            </w:r>
          </w:p>
        </w:tc>
      </w:tr>
    </w:tbl>
    <w:p>
      <w:pPr>
        <w:pStyle w:val="3"/>
        <w:numPr>
          <w:ilvl w:val="1"/>
          <w:numId w:val="18"/>
        </w:numPr>
        <w:spacing w:before="120"/>
        <w:rPr>
          <w:rFonts w:ascii="宋体" w:hAnsi="宋体" w:eastAsia="宋体"/>
          <w:szCs w:val="30"/>
        </w:rPr>
      </w:pPr>
      <w:bookmarkStart w:id="38" w:name="_Toc2539"/>
      <w:r>
        <w:rPr>
          <w:rFonts w:hint="eastAsia" w:ascii="宋体" w:hAnsi="宋体" w:eastAsia="宋体"/>
          <w:szCs w:val="30"/>
        </w:rPr>
        <w:t>获取混拣机器人状态</w:t>
      </w:r>
      <w:bookmarkEnd w:id="38"/>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Helvetica" w:hAnsi="Helvetica" w:cs="Helvetica"/>
          <w:color w:val="505050"/>
          <w:sz w:val="18"/>
          <w:szCs w:val="18"/>
          <w:shd w:val="clear" w:color="auto" w:fill="FFFFFF"/>
        </w:rPr>
        <w:t xml:space="preserve"> /system/getRobot</w:t>
      </w:r>
      <w:r>
        <w:rPr>
          <w:rFonts w:hint="eastAsia" w:ascii="Helvetica" w:hAnsi="Helvetica" w:cs="Helvetica"/>
          <w:color w:val="505050"/>
          <w:sz w:val="18"/>
          <w:szCs w:val="18"/>
          <w:shd w:val="clear" w:color="auto" w:fill="FFFFFF"/>
        </w:rPr>
        <w:t>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该接口用于查看混拣区的可动机器人列表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分拣线编号</w:t>
            </w:r>
          </w:p>
        </w:tc>
        <w:tc>
          <w:tcPr>
            <w:tcW w:w="2977" w:type="dxa"/>
          </w:tcPr>
          <w:p>
            <w:pPr>
              <w:ind w:firstLine="0" w:firstLineChars="0"/>
            </w:pPr>
            <w:r>
              <w:rPr>
                <w:rFonts w:hint="eastAsia"/>
              </w:rPr>
              <w:t>默认为1</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“normal_robot_list”:[“1”,”2”,”3”,”4”]</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_code”:”1”,”robot_status”:”1”}, {“</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_code”:”2”,”robot_status”:”2”}]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rPr>
              <w:t>robot_code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机器人编号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各功能区机器人编码请参照各功能区下的示意图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normal_robot_list</w:t>
            </w:r>
          </w:p>
        </w:tc>
        <w:tc>
          <w:tcPr>
            <w:tcW w:w="1276" w:type="dxa"/>
          </w:tcPr>
          <w:p>
            <w:pPr>
              <w:ind w:firstLine="0" w:firstLineChars="0"/>
            </w:pPr>
            <w:r>
              <w:rPr>
                <w:rFonts w:hint="eastAsia"/>
              </w:rPr>
              <w:t>string</w:t>
            </w:r>
          </w:p>
        </w:tc>
        <w:tc>
          <w:tcPr>
            <w:tcW w:w="2976" w:type="dxa"/>
          </w:tcPr>
          <w:p>
            <w:pPr>
              <w:ind w:firstLine="0" w:firstLineChars="0"/>
            </w:pPr>
            <w:r>
              <w:rPr>
                <w:rFonts w:hint="eastAsia"/>
              </w:rPr>
              <w:t>未过滤的机器人列表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obot_status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机器人状态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待机，1运行中，2报错</w:t>
            </w:r>
          </w:p>
        </w:tc>
      </w:tr>
    </w:tbl>
    <w:p>
      <w:pPr>
        <w:pStyle w:val="3"/>
        <w:numPr>
          <w:ilvl w:val="1"/>
          <w:numId w:val="18"/>
        </w:numPr>
        <w:spacing w:before="120"/>
        <w:rPr>
          <w:rFonts w:ascii="宋体" w:hAnsi="宋体" w:eastAsia="宋体"/>
          <w:szCs w:val="30"/>
        </w:rPr>
      </w:pPr>
      <w:bookmarkStart w:id="39" w:name="_Toc12167"/>
      <w:r>
        <w:rPr>
          <w:rFonts w:hint="eastAsia" w:ascii="宋体" w:hAnsi="宋体" w:eastAsia="宋体"/>
          <w:szCs w:val="30"/>
          <w:lang w:val="en-US" w:eastAsia="zh-CN"/>
        </w:rPr>
        <w:t>更新钢板</w:t>
      </w:r>
      <w:r>
        <w:rPr>
          <w:rFonts w:hint="eastAsia" w:ascii="宋体" w:hAnsi="宋体" w:eastAsia="宋体"/>
          <w:szCs w:val="30"/>
        </w:rPr>
        <w:t>状态</w:t>
      </w:r>
      <w:bookmarkEnd w:id="39"/>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data/uptPlateState</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更新钢板的状态为异常，大件不予进行抓取；</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xxx</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hint="eastAsia" w:ascii="Times New Roman" w:hAnsi="Times New Roman" w:eastAsia="宋体" w:cs="Times New Roman"/>
                <w:lang w:eastAsia="zh-CN"/>
              </w:rPr>
            </w:pPr>
            <w:r>
              <w:rPr>
                <w:rFonts w:hint="eastAsia"/>
              </w:rPr>
              <w:t>数据区，如过没有数据返回，则为空</w:t>
            </w:r>
            <w:r>
              <w:rPr>
                <w:rFonts w:hint="eastAsia"/>
                <w:lang w:eastAsia="zh-CN"/>
              </w:rPr>
              <w:t>；</w:t>
            </w:r>
          </w:p>
        </w:tc>
      </w:tr>
    </w:tbl>
    <w:p>
      <w:pPr>
        <w:pStyle w:val="3"/>
        <w:numPr>
          <w:ilvl w:val="1"/>
          <w:numId w:val="18"/>
        </w:numPr>
        <w:spacing w:before="120"/>
        <w:rPr>
          <w:rFonts w:ascii="宋体" w:hAnsi="宋体" w:eastAsia="宋体"/>
          <w:szCs w:val="30"/>
        </w:rPr>
      </w:pPr>
      <w:bookmarkStart w:id="40" w:name="_Toc426"/>
      <w:r>
        <w:rPr>
          <w:rFonts w:hint="eastAsia" w:ascii="宋体" w:hAnsi="宋体" w:eastAsia="宋体"/>
          <w:szCs w:val="30"/>
          <w:lang w:val="en-US" w:eastAsia="zh-CN"/>
        </w:rPr>
        <w:t>钢板位置上报</w:t>
      </w:r>
      <w:bookmarkEnd w:id="40"/>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reportPlateLocation</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混拣定位钢板位置后，将钢板位置数据上报；</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sxx</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plate_location</w:t>
      </w:r>
      <w:r>
        <w:rPr>
          <w:rFonts w:ascii="Times New Roman" w:hAnsi="Times New Roman" w:cs="Times New Roman"/>
          <w:color w:val="262626"/>
          <w:spacing w:val="12"/>
          <w:szCs w:val="21"/>
        </w:rPr>
        <w:t>”:”1”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钢板位置</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560"/>
        <w:gridCol w:w="302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pPr>
            <w:r>
              <w:rPr>
                <w:rFonts w:hint="eastAsia"/>
              </w:rPr>
              <w:t>参数</w:t>
            </w:r>
          </w:p>
        </w:tc>
        <w:tc>
          <w:tcPr>
            <w:tcW w:w="1560" w:type="dxa"/>
          </w:tcPr>
          <w:p>
            <w:pPr>
              <w:ind w:firstLine="0" w:firstLineChars="0"/>
            </w:pPr>
            <w:r>
              <w:rPr>
                <w:rFonts w:hint="eastAsia"/>
              </w:rPr>
              <w:t>参数类型</w:t>
            </w:r>
          </w:p>
        </w:tc>
        <w:tc>
          <w:tcPr>
            <w:tcW w:w="3029"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60" w:type="dxa"/>
          </w:tcPr>
          <w:p>
            <w:pPr>
              <w:ind w:firstLine="0" w:firstLineChars="0"/>
            </w:pPr>
            <w:r>
              <w:rPr>
                <w:rFonts w:hint="eastAsia"/>
              </w:rPr>
              <w:t>int</w:t>
            </w:r>
          </w:p>
        </w:tc>
        <w:tc>
          <w:tcPr>
            <w:tcW w:w="3029"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60" w:type="dxa"/>
          </w:tcPr>
          <w:p>
            <w:pPr>
              <w:ind w:firstLine="0" w:firstLineChars="0"/>
            </w:pPr>
            <w:r>
              <w:rPr>
                <w:rFonts w:hint="eastAsia"/>
              </w:rPr>
              <w:t>string</w:t>
            </w:r>
          </w:p>
        </w:tc>
        <w:tc>
          <w:tcPr>
            <w:tcW w:w="3029"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pPr>
              <w:ind w:firstLine="0" w:firstLineChars="0"/>
            </w:pPr>
            <w:r>
              <w:t>string</w:t>
            </w:r>
          </w:p>
        </w:tc>
        <w:tc>
          <w:tcPr>
            <w:tcW w:w="3029"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rPr>
              <w:t>数据区，如过没有数据返回，则为空</w:t>
            </w:r>
          </w:p>
        </w:tc>
      </w:tr>
    </w:tbl>
    <w:p>
      <w:pPr>
        <w:pStyle w:val="3"/>
        <w:numPr>
          <w:ilvl w:val="1"/>
          <w:numId w:val="18"/>
        </w:numPr>
        <w:spacing w:before="120"/>
        <w:rPr>
          <w:rFonts w:hint="eastAsia" w:ascii="宋体" w:hAnsi="宋体" w:eastAsia="宋体"/>
          <w:szCs w:val="30"/>
          <w:lang w:val="en-US" w:eastAsia="zh-CN"/>
        </w:rPr>
      </w:pPr>
      <w:bookmarkStart w:id="41" w:name="_Toc2119"/>
      <w:r>
        <w:rPr>
          <w:rFonts w:hint="eastAsia" w:ascii="宋体" w:hAnsi="宋体" w:eastAsia="宋体"/>
          <w:szCs w:val="30"/>
          <w:lang w:val="en-US" w:eastAsia="zh-CN"/>
        </w:rPr>
        <w:t>复位机器人</w:t>
      </w:r>
      <w:bookmarkEnd w:id="41"/>
    </w:p>
    <w:p>
      <w:pPr>
        <w:pStyle w:val="32"/>
        <w:ind w:left="420" w:firstLine="0" w:firstLineChars="0"/>
      </w:pPr>
      <w:r>
        <w:rPr>
          <w:b/>
          <w:bCs/>
        </w:rPr>
        <w:t>请求方式</w:t>
      </w:r>
      <w:r>
        <w:t>：POST（HTTP）</w:t>
      </w:r>
    </w:p>
    <w:p>
      <w:pPr>
        <w:pStyle w:val="32"/>
        <w:spacing w:line="360" w:lineRule="atLeast"/>
        <w:ind w:left="420"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hint="eastAsia" w:ascii="Times New Roman" w:hAnsi="Times New Roman" w:cs="Times New Roman"/>
          <w:color w:val="262626"/>
          <w:spacing w:val="12"/>
          <w:szCs w:val="24"/>
          <w:lang w:val="en-US" w:eastAsia="zh-CN"/>
        </w:rPr>
        <w:t>finished</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w:t>
      </w:r>
      <w:r>
        <w:rPr>
          <w:rFonts w:hint="eastAsia"/>
          <w:lang w:val="en-US" w:eastAsia="zh-CN"/>
        </w:rPr>
        <w:t>复位混拣区的</w:t>
      </w:r>
      <w:r>
        <w:rPr>
          <w:rFonts w:hint="eastAsia"/>
        </w:rPr>
        <w:t>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126" w:type="dxa"/>
          </w:tcPr>
          <w:p>
            <w:pPr>
              <w:ind w:firstLine="0" w:firstLineChars="0"/>
            </w:pPr>
            <w:r>
              <w:rPr>
                <w:rFonts w:hint="eastAsia"/>
              </w:rPr>
              <w:t>分拣线</w:t>
            </w:r>
          </w:p>
        </w:tc>
        <w:tc>
          <w:tcPr>
            <w:tcW w:w="382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8"/>
        </w:numPr>
        <w:spacing w:before="120"/>
        <w:rPr>
          <w:rFonts w:hint="eastAsia" w:ascii="宋体" w:hAnsi="宋体" w:eastAsia="宋体"/>
          <w:szCs w:val="30"/>
          <w:lang w:val="en-US" w:eastAsia="zh-CN"/>
        </w:rPr>
      </w:pPr>
      <w:bookmarkStart w:id="42" w:name="_Toc27536"/>
      <w:bookmarkStart w:id="43" w:name="_Toc22381"/>
      <w:r>
        <w:rPr>
          <w:rFonts w:hint="eastAsia" w:ascii="宋体" w:hAnsi="宋体" w:eastAsia="宋体"/>
          <w:szCs w:val="30"/>
          <w:lang w:val="en-US" w:eastAsia="zh-CN"/>
        </w:rPr>
        <w:t>零件跟踪报工接口</w:t>
      </w:r>
      <w:bookmarkEnd w:id="42"/>
      <w:bookmarkEnd w:id="43"/>
    </w:p>
    <w:p>
      <w:pPr>
        <w:pStyle w:val="32"/>
        <w:ind w:left="0" w:leftChars="0" w:firstLine="720" w:firstLineChars="0"/>
      </w:pPr>
      <w:r>
        <w:rPr>
          <w:b/>
          <w:bCs/>
        </w:rPr>
        <w:t>请求方式</w:t>
      </w:r>
      <w:r>
        <w:t>：POST（HTTP）</w:t>
      </w:r>
    </w:p>
    <w:p>
      <w:pPr>
        <w:pStyle w:val="32"/>
        <w:ind w:left="0" w:leftChars="0" w:firstLine="72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1"/>
        </w:rPr>
        <w:fldChar w:fldCharType="begin"/>
      </w:r>
      <w:r>
        <w:rPr>
          <w:rFonts w:ascii="Times New Roman" w:hAnsi="Times New Roman" w:cs="Times New Roman"/>
          <w:color w:val="262626"/>
          <w:spacing w:val="12"/>
          <w:szCs w:val="21"/>
        </w:rPr>
        <w:instrText xml:space="preserve"> HYPERLINK "http://ip:port/SpeedBot/GetPlateInfo" </w:instrText>
      </w:r>
      <w:r>
        <w:rPr>
          <w:rFonts w:ascii="Times New Roman" w:hAnsi="Times New Roman" w:cs="Times New Roman"/>
          <w:color w:val="262626"/>
          <w:spacing w:val="12"/>
          <w:szCs w:val="21"/>
        </w:rPr>
        <w:fldChar w:fldCharType="separate"/>
      </w:r>
      <w:r>
        <w:rPr>
          <w:rFonts w:hint="eastAsia" w:ascii="Times New Roman" w:hAnsi="Times New Roman" w:cs="Times New Roman"/>
          <w:color w:val="262626"/>
          <w:spacing w:val="12"/>
          <w:szCs w:val="21"/>
        </w:rPr>
        <w:t>htt</w:t>
      </w:r>
      <w:r>
        <w:rPr>
          <w:rFonts w:ascii="Times New Roman" w:hAnsi="Times New Roman" w:cs="Times New Roman"/>
          <w:color w:val="262626"/>
          <w:spacing w:val="12"/>
          <w:szCs w:val="21"/>
        </w:rPr>
        <w:t>p://ip:port/</w:t>
      </w:r>
      <w:r>
        <w:rPr>
          <w:rFonts w:hint="eastAsia" w:ascii="Times New Roman" w:hAnsi="Times New Roman" w:cs="Times New Roman"/>
          <w:color w:val="262626"/>
          <w:spacing w:val="12"/>
          <w:szCs w:val="24"/>
        </w:rPr>
        <w:t>speedbot</w:t>
      </w:r>
      <w:r>
        <w:rPr>
          <w:rFonts w:ascii="Times New Roman" w:hAnsi="Times New Roman" w:cs="Times New Roman"/>
          <w:color w:val="262626"/>
          <w:spacing w:val="12"/>
          <w:szCs w:val="24"/>
        </w:rPr>
        <w:t>/system</w:t>
      </w:r>
      <w:r>
        <w:rPr>
          <w:rFonts w:hint="eastAsia" w:ascii="Times New Roman" w:hAnsi="Times New Roman" w:cs="Times New Roman"/>
          <w:color w:val="262626"/>
          <w:spacing w:val="12"/>
          <w:szCs w:val="21"/>
          <w:lang w:val="en-US" w:eastAsia="zh-CN"/>
        </w:rPr>
        <w:t>/recP</w:t>
      </w:r>
      <w:r>
        <w:rPr>
          <w:rFonts w:ascii="Times New Roman" w:hAnsi="Times New Roman" w:cs="Times New Roman"/>
          <w:color w:val="262626"/>
          <w:spacing w:val="12"/>
          <w:szCs w:val="21"/>
        </w:rPr>
        <w:fldChar w:fldCharType="end"/>
      </w:r>
      <w:r>
        <w:rPr>
          <w:rFonts w:hint="eastAsia" w:ascii="Times New Roman" w:hAnsi="Times New Roman" w:cs="Times New Roman"/>
          <w:color w:val="262626"/>
          <w:spacing w:val="12"/>
          <w:szCs w:val="21"/>
          <w:lang w:val="en-US" w:eastAsia="zh-CN"/>
        </w:rPr>
        <w:t>artPosition</w:t>
      </w:r>
    </w:p>
    <w:p>
      <w:pPr>
        <w:pStyle w:val="32"/>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195" w:firstLineChars="498"/>
      </w:pPr>
      <w:r>
        <w:rPr>
          <w:rFonts w:hint="eastAsia"/>
        </w:rPr>
        <w:t>该接口用于</w:t>
      </w:r>
      <w:r>
        <w:rPr>
          <w:rFonts w:hint="eastAsia"/>
          <w:lang w:val="en-US" w:eastAsia="zh-CN"/>
        </w:rPr>
        <w:t>混拣</w:t>
      </w:r>
      <w:r>
        <w:rPr>
          <w:rFonts w:hint="eastAsia"/>
        </w:rPr>
        <w:t>区域</w:t>
      </w:r>
      <w:r>
        <w:rPr>
          <w:rFonts w:hint="eastAsia"/>
          <w:lang w:val="en-US" w:eastAsia="zh-CN"/>
        </w:rPr>
        <w:t>通过查询plc信息，获取零件定位数据后上报给总控</w:t>
      </w:r>
      <w:r>
        <w:rPr>
          <w:rFonts w:hint="eastAsia"/>
        </w:rPr>
        <w:t>。</w:t>
      </w:r>
    </w:p>
    <w:p>
      <w:pPr>
        <w:ind w:firstLine="795" w:firstLineChars="3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320" w:firstLineChars="50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position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1320" w:firstLineChars="50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xxxxx</w:t>
      </w:r>
      <w:r>
        <w:rPr>
          <w:rFonts w:hint="default" w:ascii="Times New Roman" w:hAnsi="Times New Roman" w:cs="Times New Roman"/>
          <w:color w:val="262626"/>
          <w:spacing w:val="12"/>
          <w:szCs w:val="21"/>
          <w:lang w:val="en-US" w:eastAsia="zh-CN"/>
        </w:rPr>
        <w:t>”</w:t>
      </w:r>
    </w:p>
    <w:p>
      <w:pPr>
        <w:ind w:firstLine="1320" w:firstLineChars="50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time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2021-08-29 11:11:11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95" w:firstLineChars="30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175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758" w:type="dxa"/>
          </w:tcPr>
          <w:p>
            <w:pPr>
              <w:ind w:firstLine="0" w:firstLineChars="0"/>
            </w:pPr>
            <w:r>
              <w:rPr>
                <w:rFonts w:hint="eastAsia"/>
              </w:rPr>
              <w:t>说明</w:t>
            </w:r>
          </w:p>
        </w:tc>
        <w:tc>
          <w:tcPr>
            <w:tcW w:w="390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position</w:t>
            </w:r>
          </w:p>
        </w:tc>
        <w:tc>
          <w:tcPr>
            <w:tcW w:w="1276" w:type="dxa"/>
            <w:vAlign w:val="top"/>
          </w:tcPr>
          <w:p>
            <w:pPr>
              <w:ind w:firstLine="0" w:firstLineChars="0"/>
            </w:pPr>
            <w:r>
              <w:t>string</w:t>
            </w:r>
          </w:p>
        </w:tc>
        <w:tc>
          <w:tcPr>
            <w:tcW w:w="1758" w:type="dxa"/>
            <w:vAlign w:val="top"/>
          </w:tcPr>
          <w:p>
            <w:pPr>
              <w:ind w:firstLine="0" w:firstLineChars="0"/>
              <w:rPr>
                <w:rFonts w:hint="default"/>
                <w:lang w:val="en-US" w:eastAsia="zh-CN"/>
              </w:rPr>
            </w:pPr>
            <w:r>
              <w:rPr>
                <w:rFonts w:hint="eastAsia"/>
                <w:lang w:val="en-US" w:eastAsia="zh-CN"/>
              </w:rPr>
              <w:t>定位数据</w:t>
            </w:r>
          </w:p>
        </w:tc>
        <w:tc>
          <w:tcPr>
            <w:tcW w:w="3906" w:type="dxa"/>
            <w:vAlign w:val="top"/>
          </w:tcPr>
          <w:p>
            <w:pPr>
              <w:ind w:firstLine="0" w:firstLineChars="0"/>
              <w:rPr>
                <w:rFonts w:hint="default"/>
                <w:lang w:val="en-US" w:eastAsia="zh-CN"/>
              </w:rPr>
            </w:pPr>
            <w:r>
              <w:rPr>
                <w:rFonts w:hint="eastAsia"/>
                <w:lang w:val="en-US" w:eastAsia="zh-CN"/>
              </w:rPr>
              <w:t>“1”：砂光机完成信号</w:t>
            </w:r>
          </w:p>
          <w:p>
            <w:pPr>
              <w:ind w:firstLine="0" w:firstLineChars="0"/>
              <w:rPr>
                <w:rFonts w:hint="default"/>
                <w:lang w:val="en-US" w:eastAsia="zh-CN"/>
              </w:rPr>
            </w:pPr>
            <w:r>
              <w:rPr>
                <w:rFonts w:hint="eastAsia"/>
                <w:lang w:val="en-US" w:eastAsia="zh-CN"/>
              </w:rPr>
              <w:t>“2”：暗室1完成信号</w:t>
            </w:r>
          </w:p>
          <w:p>
            <w:pPr>
              <w:ind w:firstLine="0" w:firstLineChars="0"/>
              <w:rPr>
                <w:rFonts w:hint="default"/>
                <w:lang w:val="en-US" w:eastAsia="zh-CN"/>
              </w:rPr>
            </w:pPr>
            <w:r>
              <w:rPr>
                <w:rFonts w:hint="eastAsia"/>
                <w:lang w:val="en-US" w:eastAsia="zh-CN"/>
              </w:rPr>
              <w:t>“3”：暗室2完成信号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60" w:type="dxa"/>
            <w:vAlign w:val="top"/>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plate_code</w:t>
            </w:r>
          </w:p>
        </w:tc>
        <w:tc>
          <w:tcPr>
            <w:tcW w:w="1276" w:type="dxa"/>
            <w:vAlign w:val="top"/>
          </w:tcPr>
          <w:p>
            <w:pPr>
              <w:ind w:firstLine="0" w:firstLineChars="0"/>
            </w:pPr>
            <w:r>
              <w:rPr>
                <w:rFonts w:hint="eastAsia"/>
                <w:lang w:val="en-US" w:eastAsia="zh-CN"/>
              </w:rPr>
              <w:t>string</w:t>
            </w:r>
          </w:p>
        </w:tc>
        <w:tc>
          <w:tcPr>
            <w:tcW w:w="1758" w:type="dxa"/>
            <w:vAlign w:val="top"/>
          </w:tcPr>
          <w:p>
            <w:pPr>
              <w:ind w:firstLine="0" w:firstLineChars="0"/>
              <w:rPr>
                <w:rFonts w:hint="eastAsia"/>
                <w:lang w:val="en-US" w:eastAsia="zh-CN"/>
              </w:rPr>
            </w:pPr>
          </w:p>
        </w:tc>
        <w:tc>
          <w:tcPr>
            <w:tcW w:w="3906" w:type="dxa"/>
            <w:vAlign w:val="top"/>
          </w:tcPr>
          <w:p>
            <w:pPr>
              <w:ind w:firstLine="0" w:firstLineChars="0"/>
              <w:rPr>
                <w:rFonts w:hint="default"/>
                <w:lang w:val="en-US" w:eastAsia="zh-CN"/>
              </w:rPr>
            </w:pPr>
            <w:r>
              <w:rPr>
                <w:rFonts w:hint="eastAsia"/>
                <w:lang w:val="en-US" w:eastAsia="zh-CN"/>
              </w:rPr>
              <w:t>钢板编号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time</w:t>
            </w:r>
          </w:p>
        </w:tc>
        <w:tc>
          <w:tcPr>
            <w:tcW w:w="1276" w:type="dxa"/>
            <w:vAlign w:val="top"/>
          </w:tcPr>
          <w:p>
            <w:pPr>
              <w:ind w:firstLine="0" w:firstLineChars="0"/>
            </w:pPr>
          </w:p>
        </w:tc>
        <w:tc>
          <w:tcPr>
            <w:tcW w:w="1758" w:type="dxa"/>
            <w:vAlign w:val="top"/>
          </w:tcPr>
          <w:p>
            <w:pPr>
              <w:ind w:firstLine="0" w:firstLineChars="0"/>
              <w:rPr>
                <w:rFonts w:hint="eastAsia"/>
                <w:lang w:val="en-US" w:eastAsia="zh-CN"/>
              </w:rPr>
            </w:pPr>
          </w:p>
        </w:tc>
        <w:tc>
          <w:tcPr>
            <w:tcW w:w="3906" w:type="dxa"/>
            <w:vAlign w:val="top"/>
          </w:tcPr>
          <w:p>
            <w:pPr>
              <w:ind w:firstLine="0" w:firstLineChars="0"/>
              <w:rPr>
                <w:rFonts w:hint="default"/>
                <w:lang w:val="en-US" w:eastAsia="zh-CN"/>
              </w:rPr>
            </w:pPr>
            <w:r>
              <w:rPr>
                <w:rFonts w:hint="eastAsia"/>
                <w:lang w:val="en-US" w:eastAsia="zh-CN"/>
              </w:rPr>
              <w:t>时间</w:t>
            </w:r>
          </w:p>
        </w:tc>
      </w:tr>
    </w:tbl>
    <w:p>
      <w:pPr>
        <w:pStyle w:val="32"/>
        <w:spacing w:before="240" w:beforeLines="100"/>
        <w:ind w:left="0" w:leftChars="0" w:firstLine="720" w:firstLineChars="0"/>
        <w:rPr>
          <w:rStyle w:val="22"/>
        </w:rPr>
      </w:pPr>
      <w:r>
        <w:rPr>
          <w:rStyle w:val="22"/>
          <w:rFonts w:hint="eastAsia"/>
        </w:rPr>
        <w:t>返回结果：</w:t>
      </w:r>
    </w:p>
    <w:p>
      <w:pPr>
        <w:pStyle w:val="32"/>
        <w:ind w:left="0" w:leftChars="0"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1320" w:firstLineChars="500"/>
        <w:rPr>
          <w:rFonts w:hint="eastAsia" w:ascii="Times New Roman" w:hAnsi="Times New Roman" w:eastAsia="宋体"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None</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265"/>
        <w:gridCol w:w="2968"/>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pPr>
            <w:r>
              <w:rPr>
                <w:rFonts w:hint="eastAsia"/>
              </w:rPr>
              <w:t>参数</w:t>
            </w:r>
          </w:p>
        </w:tc>
        <w:tc>
          <w:tcPr>
            <w:tcW w:w="1265" w:type="dxa"/>
          </w:tcPr>
          <w:p>
            <w:pPr>
              <w:ind w:firstLine="0" w:firstLineChars="0"/>
            </w:pPr>
            <w:r>
              <w:rPr>
                <w:rFonts w:hint="eastAsia"/>
              </w:rPr>
              <w:t>参数类型</w:t>
            </w:r>
          </w:p>
        </w:tc>
        <w:tc>
          <w:tcPr>
            <w:tcW w:w="2968" w:type="dxa"/>
          </w:tcPr>
          <w:p>
            <w:pPr>
              <w:ind w:firstLine="0" w:firstLineChars="0"/>
            </w:pPr>
            <w:r>
              <w:rPr>
                <w:rFonts w:hint="eastAsia"/>
              </w:rPr>
              <w:t>说明</w:t>
            </w:r>
          </w:p>
        </w:tc>
        <w:tc>
          <w:tcPr>
            <w:tcW w:w="317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65" w:type="dxa"/>
          </w:tcPr>
          <w:p>
            <w:pPr>
              <w:ind w:firstLine="0" w:firstLineChars="0"/>
            </w:pPr>
            <w:r>
              <w:rPr>
                <w:rFonts w:hint="eastAsia"/>
              </w:rPr>
              <w:t>int</w:t>
            </w:r>
          </w:p>
        </w:tc>
        <w:tc>
          <w:tcPr>
            <w:tcW w:w="2968" w:type="dxa"/>
          </w:tcPr>
          <w:p>
            <w:pPr>
              <w:ind w:firstLine="0" w:firstLineChars="0"/>
            </w:pPr>
            <w:r>
              <w:rPr>
                <w:rFonts w:hint="eastAsia"/>
              </w:rPr>
              <w:t>返回码</w:t>
            </w:r>
          </w:p>
        </w:tc>
        <w:tc>
          <w:tcPr>
            <w:tcW w:w="3175"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65" w:type="dxa"/>
          </w:tcPr>
          <w:p>
            <w:pPr>
              <w:ind w:firstLine="0" w:firstLineChars="0"/>
            </w:pPr>
            <w:r>
              <w:rPr>
                <w:rFonts w:hint="eastAsia"/>
              </w:rPr>
              <w:t>string</w:t>
            </w:r>
          </w:p>
        </w:tc>
        <w:tc>
          <w:tcPr>
            <w:tcW w:w="2968" w:type="dxa"/>
          </w:tcPr>
          <w:p>
            <w:pPr>
              <w:ind w:firstLine="0" w:firstLineChars="0"/>
            </w:pPr>
            <w:r>
              <w:rPr>
                <w:rFonts w:hint="eastAsia"/>
              </w:rPr>
              <w:t>对返回码的文本描述内容。若返回码不为200，则返回错误描述信息</w:t>
            </w:r>
          </w:p>
        </w:tc>
        <w:tc>
          <w:tcPr>
            <w:tcW w:w="3175"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65" w:type="dxa"/>
          </w:tcPr>
          <w:p>
            <w:pPr>
              <w:ind w:firstLine="0" w:firstLineChars="0"/>
              <w:rPr>
                <w:rFonts w:hint="default" w:eastAsia="宋体"/>
                <w:lang w:val="en-US" w:eastAsia="zh-CN"/>
              </w:rPr>
            </w:pPr>
            <w:r>
              <w:rPr>
                <w:rFonts w:hint="eastAsia"/>
                <w:lang w:val="en-US" w:eastAsia="zh-CN"/>
              </w:rPr>
              <w:t>obj</w:t>
            </w:r>
          </w:p>
        </w:tc>
        <w:tc>
          <w:tcPr>
            <w:tcW w:w="2968" w:type="dxa"/>
          </w:tcPr>
          <w:p>
            <w:pPr>
              <w:ind w:firstLine="0" w:firstLineChars="0"/>
            </w:pPr>
          </w:p>
        </w:tc>
        <w:tc>
          <w:tcPr>
            <w:tcW w:w="3175"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rPr>
              <w:t xml:space="preserve"> </w:t>
            </w:r>
            <w:r>
              <w:rPr>
                <w:rFonts w:hint="eastAsia" w:ascii="Times New Roman" w:hAnsi="Times New Roman" w:cs="Times New Roman"/>
                <w:lang w:val="en-US" w:eastAsia="zh-CN"/>
              </w:rPr>
              <w:t>不需要返回，为空</w:t>
            </w:r>
          </w:p>
        </w:tc>
      </w:tr>
    </w:tbl>
    <w:p>
      <w:pPr>
        <w:pStyle w:val="2"/>
        <w:numPr>
          <w:ilvl w:val="0"/>
          <w:numId w:val="6"/>
        </w:numPr>
        <w:spacing w:line="360" w:lineRule="auto"/>
        <w:rPr>
          <w:rFonts w:ascii="宋体" w:hAnsi="宋体" w:eastAsia="宋体"/>
        </w:rPr>
      </w:pPr>
      <w:bookmarkStart w:id="44" w:name="_Toc20938"/>
      <w:r>
        <w:rPr>
          <w:rFonts w:hint="eastAsia" w:ascii="宋体" w:hAnsi="宋体" w:eastAsia="宋体"/>
        </w:rPr>
        <w:t>大件分拣区交互</w:t>
      </w:r>
      <w:bookmarkEnd w:id="44"/>
    </w:p>
    <w:p>
      <w:pPr>
        <w:ind w:firstLine="0" w:firstLineChars="0"/>
        <w:jc w:val="center"/>
        <w:rPr>
          <w:lang w:val="zh-CN"/>
        </w:rPr>
      </w:pPr>
      <w:r>
        <w:drawing>
          <wp:inline distT="0" distB="0" distL="0" distR="0">
            <wp:extent cx="2923540"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2932150" cy="2010520"/>
                    </a:xfrm>
                    <a:prstGeom prst="rect">
                      <a:avLst/>
                    </a:prstGeom>
                  </pic:spPr>
                </pic:pic>
              </a:graphicData>
            </a:graphic>
          </wp:inline>
        </w:drawing>
      </w:r>
    </w:p>
    <w:p>
      <w:pPr>
        <w:pStyle w:val="32"/>
        <w:numPr>
          <w:ilvl w:val="0"/>
          <w:numId w:val="17"/>
        </w:numPr>
        <w:ind w:firstLineChars="0"/>
        <w:rPr>
          <w:lang w:val="zh-CN"/>
        </w:rPr>
      </w:pPr>
      <w:r>
        <w:rPr>
          <w:rFonts w:hint="eastAsia"/>
          <w:lang w:val="zh-CN"/>
        </w:rPr>
        <w:t>桁架编号顺序：如上图所示（从左至右方向为输送线移动方向）</w:t>
      </w:r>
    </w:p>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spacing w:before="120"/>
        <w:ind w:firstLine="425"/>
        <w:rPr>
          <w:rFonts w:ascii="宋体" w:hAnsi="宋体" w:eastAsia="宋体"/>
          <w:szCs w:val="30"/>
        </w:rPr>
      </w:pPr>
      <w:bookmarkStart w:id="45" w:name="_Toc20111"/>
      <w:r>
        <w:rPr>
          <w:rFonts w:ascii="宋体" w:hAnsi="宋体" w:eastAsia="宋体"/>
          <w:szCs w:val="30"/>
        </w:rPr>
        <w:t>7.1</w:t>
      </w:r>
      <w:r>
        <w:rPr>
          <w:rFonts w:ascii="宋体" w:hAnsi="宋体" w:eastAsia="宋体"/>
          <w:szCs w:val="30"/>
        </w:rPr>
        <w:tab/>
      </w:r>
      <w:r>
        <w:rPr>
          <w:rFonts w:hint="eastAsia" w:ascii="宋体" w:hAnsi="宋体" w:eastAsia="宋体"/>
          <w:szCs w:val="30"/>
        </w:rPr>
        <w:t>大件分拣区状态</w:t>
      </w:r>
      <w:bookmarkEnd w:id="45"/>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该接口用于查看大件分拣区的状态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大件区域编号，值：2</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大件分拣区域一区or二区</w:t>
            </w:r>
          </w:p>
        </w:tc>
        <w:tc>
          <w:tcPr>
            <w:tcW w:w="2977" w:type="dxa"/>
          </w:tcPr>
          <w:p>
            <w:pPr>
              <w:ind w:firstLine="0" w:firstLineChars="0"/>
            </w:pPr>
            <w:r>
              <w:rPr>
                <w:rFonts w:hint="eastAsia"/>
              </w:rPr>
              <w:t>1：一区</w:t>
            </w:r>
          </w:p>
          <w:p>
            <w:pPr>
              <w:ind w:firstLine="0" w:firstLineChars="0"/>
            </w:pPr>
            <w:r>
              <w:rPr>
                <w:rFonts w:hint="eastAsia"/>
              </w:rPr>
              <w:t>2：二区</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hint="eastAsia"/>
              </w:rPr>
            </w:pPr>
            <w:r>
              <w:rPr>
                <w:rFonts w:ascii="Times New Roman" w:hAnsi="Times New Roman" w:cs="Times New Roman"/>
              </w:rPr>
              <w:t>0</w:t>
            </w:r>
            <w:r>
              <w:rPr>
                <w:rFonts w:hint="eastAsia" w:ascii="Times New Roman" w:hAnsi="Times New Roman" w:cs="Times New Roman"/>
              </w:rPr>
              <w:t>待机，1运行中，2报错</w:t>
            </w:r>
            <w:r>
              <w:rPr>
                <w:rFonts w:hint="eastAsia" w:ascii="Times New Roman" w:hAnsi="Times New Roman" w:cs="Times New Roman"/>
                <w:lang w:eastAsia="zh-CN"/>
              </w:rPr>
              <w:t>，</w:t>
            </w:r>
            <w:r>
              <w:rPr>
                <w:rFonts w:hint="eastAsia" w:ascii="Times New Roman" w:hAnsi="Times New Roman" w:cs="Times New Roman"/>
                <w:lang w:val="en-US" w:eastAsia="zh-CN"/>
              </w:rPr>
              <w:t>3：暂停</w:t>
            </w:r>
          </w:p>
        </w:tc>
      </w:tr>
    </w:tbl>
    <w:p>
      <w:pPr>
        <w:pStyle w:val="3"/>
        <w:numPr>
          <w:ilvl w:val="1"/>
          <w:numId w:val="19"/>
        </w:numPr>
        <w:spacing w:before="120"/>
        <w:rPr>
          <w:rFonts w:ascii="宋体" w:hAnsi="宋体" w:eastAsia="宋体"/>
          <w:szCs w:val="30"/>
        </w:rPr>
      </w:pPr>
      <w:bookmarkStart w:id="46" w:name="_Toc27348"/>
      <w:r>
        <w:rPr>
          <w:rFonts w:hint="eastAsia" w:ascii="宋体" w:hAnsi="宋体" w:eastAsia="宋体"/>
          <w:szCs w:val="30"/>
        </w:rPr>
        <w:t>大件一次流料信号</w:t>
      </w:r>
      <w:bookmarkEnd w:id="46"/>
    </w:p>
    <w:p>
      <w:pPr>
        <w:ind w:firstLine="420" w:firstLineChars="0"/>
      </w:pPr>
      <w:r>
        <w:rPr>
          <w:b/>
          <w:bCs/>
        </w:rPr>
        <w:t>请求方式</w:t>
      </w:r>
      <w:r>
        <w:t>：POST（HTTP）</w:t>
      </w:r>
    </w:p>
    <w:p>
      <w:pPr>
        <w:ind w:firstLine="4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/movePlate</w:t>
      </w:r>
    </w:p>
    <w:p>
      <w:pPr>
        <w:ind w:firstLine="4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0"/>
      </w:pPr>
      <w:r>
        <w:rPr>
          <w:rFonts w:hint="eastAsia"/>
        </w:rPr>
        <w:t>该接口用于总控接收大件一区分拣板链流料信号。</w:t>
      </w:r>
    </w:p>
    <w:p>
      <w:pPr>
        <w:ind w:firstLine="7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0" w:firstLineChars="283"/>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326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40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260" w:type="dxa"/>
          </w:tcPr>
          <w:p>
            <w:pPr>
              <w:ind w:firstLine="0" w:firstLineChars="0"/>
            </w:pPr>
            <w:r>
              <w:rPr>
                <w:rFonts w:hint="eastAsia"/>
              </w:rPr>
              <w:t>功能区域编码参数</w:t>
            </w:r>
          </w:p>
        </w:tc>
        <w:tc>
          <w:tcPr>
            <w:tcW w:w="2404"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260" w:type="dxa"/>
          </w:tcPr>
          <w:p>
            <w:pPr>
              <w:ind w:firstLine="0" w:firstLineChars="0"/>
            </w:pPr>
            <w:r>
              <w:rPr>
                <w:rFonts w:hint="eastAsia"/>
              </w:rPr>
              <w:t>区域编码</w:t>
            </w:r>
          </w:p>
        </w:tc>
        <w:tc>
          <w:tcPr>
            <w:tcW w:w="2404" w:type="dxa"/>
          </w:tcPr>
          <w:p>
            <w:pPr>
              <w:ind w:firstLine="0" w:firstLineChars="0"/>
            </w:pPr>
            <w:r>
              <w:t>“</w:t>
            </w:r>
            <w:r>
              <w:rPr>
                <w:rFonts w:hint="eastAsia"/>
              </w:rPr>
              <w:t>1”：大件一区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3260" w:type="dxa"/>
          </w:tcPr>
          <w:p>
            <w:pPr>
              <w:ind w:firstLine="0" w:firstLineChars="0"/>
              <w:rPr>
                <w:rFonts w:hint="default"/>
                <w:lang w:val="en-US" w:eastAsia="zh-CN"/>
              </w:rPr>
            </w:pPr>
            <w:r>
              <w:rPr>
                <w:rFonts w:hint="eastAsia"/>
                <w:lang w:val="en-US" w:eastAsia="zh-CN"/>
              </w:rPr>
              <w:t>所属的钢板编号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260" w:type="dxa"/>
          </w:tcPr>
          <w:p>
            <w:pPr>
              <w:ind w:firstLine="0" w:firstLineChars="0"/>
              <w:rPr>
                <w:rFonts w:hint="default"/>
                <w:lang w:val="en-US" w:eastAsia="zh-CN"/>
              </w:rPr>
            </w:pPr>
            <w:r>
              <w:rPr>
                <w:rFonts w:hint="eastAsia"/>
                <w:lang w:val="en-US" w:eastAsia="zh-CN"/>
              </w:rPr>
              <w:t>分拣线编码</w:t>
            </w:r>
          </w:p>
        </w:tc>
        <w:tc>
          <w:tcPr>
            <w:tcW w:w="2404" w:type="dxa"/>
          </w:tcPr>
          <w:p>
            <w:pPr>
              <w:ind w:firstLine="0" w:firstLineChars="0"/>
              <w:rPr>
                <w:rFonts w:hint="default" w:eastAsia="宋体"/>
                <w:lang w:val="en-US" w:eastAsia="zh-CN"/>
              </w:rPr>
            </w:pPr>
            <w:r>
              <w:rPr>
                <w:rFonts w:hint="eastAsia"/>
                <w:lang w:val="en-US" w:eastAsia="zh-CN"/>
              </w:rPr>
              <w:t>默认为1</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2628" w:leftChars="710" w:hanging="924" w:hangingChars="35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19"/>
        </w:numPr>
        <w:spacing w:before="120"/>
        <w:rPr>
          <w:rFonts w:ascii="宋体" w:hAnsi="宋体" w:eastAsia="宋体"/>
          <w:szCs w:val="30"/>
        </w:rPr>
      </w:pPr>
      <w:bookmarkStart w:id="47" w:name="_Toc15222"/>
      <w:r>
        <w:rPr>
          <w:rFonts w:hint="eastAsia" w:ascii="宋体" w:hAnsi="宋体" w:eastAsia="宋体"/>
          <w:szCs w:val="30"/>
        </w:rPr>
        <w:t>大件一次滚筒线零件报工</w:t>
      </w:r>
      <w:bookmarkEnd w:id="47"/>
    </w:p>
    <w:p>
      <w:pPr>
        <w:ind w:firstLine="420" w:firstLineChars="0"/>
      </w:pPr>
      <w:r>
        <w:rPr>
          <w:b/>
          <w:bCs/>
        </w:rPr>
        <w:t>请求方式</w:t>
      </w:r>
      <w:r>
        <w:t>：POST（HTTP）</w:t>
      </w:r>
    </w:p>
    <w:p>
      <w:pPr>
        <w:ind w:firstLine="4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/recSortData</w:t>
      </w:r>
    </w:p>
    <w:p>
      <w:pPr>
        <w:ind w:firstLine="4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0"/>
      </w:pPr>
      <w:r>
        <w:rPr>
          <w:rFonts w:hint="eastAsia"/>
        </w:rPr>
        <w:t>该接口用于大件一次流料时，总控接收大件一次分拣区域滚筒线上所有零件报工数据（收到强制结束指令时，也需要提供）。</w:t>
      </w:r>
    </w:p>
    <w:p>
      <w:pPr>
        <w:ind w:firstLine="7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del w:id="1" w:author="peng yuxian" w:date="2021-03-13T08:20:00Z"/>
          <w:rFonts w:ascii="Times New Roman" w:hAnsi="Times New Roman" w:cs="Times New Roman"/>
          <w:color w:val="262626"/>
          <w:spacing w:val="12"/>
          <w:szCs w:val="21"/>
        </w:rPr>
      </w:pP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“part_code”:[“xx”,”xxx”],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move</w:t>
      </w:r>
      <w:r>
        <w:rPr>
          <w:rFonts w:ascii="Times New Roman" w:hAnsi="Times New Roman" w:cs="Times New Roman"/>
          <w:color w:val="262626"/>
          <w:spacing w:val="12"/>
          <w:szCs w:val="21"/>
        </w:rPr>
        <w:t>_status”:”0”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0" w:firstLineChars="283"/>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326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40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sort_line</w:t>
            </w:r>
          </w:p>
        </w:tc>
        <w:tc>
          <w:tcPr>
            <w:tcW w:w="1276" w:type="dxa"/>
          </w:tcPr>
          <w:p>
            <w:pPr>
              <w:ind w:firstLine="0" w:firstLineChars="0"/>
            </w:pPr>
            <w:r>
              <w:t>string</w:t>
            </w:r>
          </w:p>
        </w:tc>
        <w:tc>
          <w:tcPr>
            <w:tcW w:w="3260" w:type="dxa"/>
          </w:tcPr>
          <w:p>
            <w:pPr>
              <w:ind w:firstLine="0" w:firstLineChars="0"/>
            </w:pPr>
            <w:r>
              <w:rPr>
                <w:rFonts w:hint="eastAsia"/>
              </w:rPr>
              <w:t>分拣线编码参数</w:t>
            </w:r>
          </w:p>
        </w:tc>
        <w:tc>
          <w:tcPr>
            <w:tcW w:w="2404"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p</w:t>
            </w:r>
            <w:r>
              <w:rPr>
                <w:rFonts w:hint="eastAsia"/>
              </w:rPr>
              <w:t>art</w:t>
            </w:r>
            <w:r>
              <w:t>_num</w:t>
            </w:r>
          </w:p>
        </w:tc>
        <w:tc>
          <w:tcPr>
            <w:tcW w:w="1276" w:type="dxa"/>
          </w:tcPr>
          <w:p>
            <w:pPr>
              <w:ind w:firstLine="0" w:firstLineChars="0"/>
            </w:pPr>
            <w:r>
              <w:t>string</w:t>
            </w:r>
          </w:p>
        </w:tc>
        <w:tc>
          <w:tcPr>
            <w:tcW w:w="3260" w:type="dxa"/>
          </w:tcPr>
          <w:p>
            <w:pPr>
              <w:ind w:firstLine="0" w:firstLineChars="0"/>
            </w:pPr>
            <w:r>
              <w:rPr>
                <w:rFonts w:hint="eastAsia"/>
              </w:rPr>
              <w:t>零件数量</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p</w:t>
            </w:r>
            <w:r>
              <w:rPr>
                <w:rFonts w:hint="eastAsia"/>
              </w:rPr>
              <w:t>late</w:t>
            </w:r>
            <w:r>
              <w:t>_id</w:t>
            </w:r>
          </w:p>
        </w:tc>
        <w:tc>
          <w:tcPr>
            <w:tcW w:w="1276" w:type="dxa"/>
          </w:tcPr>
          <w:p>
            <w:pPr>
              <w:ind w:firstLine="0" w:firstLineChars="0"/>
            </w:pPr>
            <w:r>
              <w:t>string</w:t>
            </w:r>
          </w:p>
        </w:tc>
        <w:tc>
          <w:tcPr>
            <w:tcW w:w="3260" w:type="dxa"/>
          </w:tcPr>
          <w:p>
            <w:pPr>
              <w:ind w:firstLine="0" w:firstLineChars="0"/>
            </w:pPr>
            <w:r>
              <w:rPr>
                <w:rFonts w:hint="eastAsia"/>
              </w:rPr>
              <w:t>钢板编号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robot_id</w:t>
            </w:r>
          </w:p>
        </w:tc>
        <w:tc>
          <w:tcPr>
            <w:tcW w:w="1276" w:type="dxa"/>
          </w:tcPr>
          <w:p>
            <w:pPr>
              <w:ind w:firstLine="0" w:firstLineChars="0"/>
            </w:pPr>
            <w:r>
              <w:t>string</w:t>
            </w:r>
          </w:p>
        </w:tc>
        <w:tc>
          <w:tcPr>
            <w:tcW w:w="3260" w:type="dxa"/>
          </w:tcPr>
          <w:p>
            <w:pPr>
              <w:ind w:firstLine="0" w:firstLineChars="0"/>
            </w:pPr>
            <w:r>
              <w:rPr>
                <w:rFonts w:hint="eastAsia"/>
              </w:rPr>
              <w:t>机器人编号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260" w:type="dxa"/>
          </w:tcPr>
          <w:p>
            <w:pPr>
              <w:ind w:firstLine="0" w:firstLineChars="0"/>
            </w:pPr>
            <w:r>
              <w:rPr>
                <w:rFonts w:hint="eastAsia"/>
              </w:rPr>
              <w:t>功能区域编码参数</w:t>
            </w:r>
          </w:p>
        </w:tc>
        <w:tc>
          <w:tcPr>
            <w:tcW w:w="2404"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pPr>
              <w:ind w:firstLine="0" w:firstLineChars="0"/>
            </w:pPr>
            <w:r>
              <w:rPr>
                <w:rFonts w:hint="eastAsia"/>
              </w:rPr>
              <w:t>l</w:t>
            </w:r>
            <w:r>
              <w:t>ist</w:t>
            </w:r>
          </w:p>
        </w:tc>
        <w:tc>
          <w:tcPr>
            <w:tcW w:w="3260" w:type="dxa"/>
          </w:tcPr>
          <w:p>
            <w:pPr>
              <w:ind w:firstLine="0" w:firstLineChars="0"/>
            </w:pPr>
            <w:r>
              <w:rPr>
                <w:rFonts w:hint="eastAsia"/>
              </w:rPr>
              <w:t>零件编码</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move</w:t>
            </w:r>
            <w:r>
              <w:rPr>
                <w:rFonts w:ascii="Times New Roman" w:hAnsi="Times New Roman" w:cs="Times New Roman"/>
                <w:color w:val="262626"/>
                <w:spacing w:val="12"/>
                <w:szCs w:val="21"/>
              </w:rPr>
              <w:t>_status</w:t>
            </w:r>
          </w:p>
        </w:tc>
        <w:tc>
          <w:tcPr>
            <w:tcW w:w="1276" w:type="dxa"/>
          </w:tcPr>
          <w:p>
            <w:pPr>
              <w:ind w:firstLine="0" w:firstLineChars="0"/>
            </w:pPr>
            <w:r>
              <w:t>string</w:t>
            </w:r>
          </w:p>
        </w:tc>
        <w:tc>
          <w:tcPr>
            <w:tcW w:w="3260" w:type="dxa"/>
          </w:tcPr>
          <w:p>
            <w:pPr>
              <w:ind w:firstLine="0" w:firstLineChars="0"/>
            </w:pPr>
            <w:r>
              <w:rPr>
                <w:rFonts w:hint="eastAsia"/>
              </w:rPr>
              <w:t>是否强制流料信号</w:t>
            </w:r>
          </w:p>
        </w:tc>
        <w:tc>
          <w:tcPr>
            <w:tcW w:w="2404" w:type="dxa"/>
          </w:tcPr>
          <w:p>
            <w:pPr>
              <w:ind w:firstLine="0" w:firstLineChars="0"/>
            </w:pPr>
            <w:r>
              <w:rPr>
                <w:rFonts w:hint="eastAsia"/>
              </w:rPr>
              <w:t>0：不是，1：是</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2628" w:leftChars="710" w:hanging="924" w:hangingChars="35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19"/>
        </w:numPr>
        <w:spacing w:before="120"/>
        <w:rPr>
          <w:rFonts w:ascii="宋体" w:hAnsi="宋体" w:eastAsia="宋体"/>
          <w:szCs w:val="30"/>
        </w:rPr>
      </w:pPr>
      <w:bookmarkStart w:id="48" w:name="_Toc434"/>
      <w:r>
        <w:rPr>
          <w:rFonts w:hint="eastAsia" w:ascii="宋体" w:hAnsi="宋体" w:eastAsia="宋体"/>
          <w:szCs w:val="30"/>
        </w:rPr>
        <w:t>大件滚筒线状态查询</w:t>
      </w:r>
      <w:bookmarkEnd w:id="48"/>
    </w:p>
    <w:p>
      <w:pPr>
        <w:pStyle w:val="32"/>
        <w:ind w:leftChars="300" w:firstLine="0" w:firstLineChars="0"/>
      </w:pPr>
      <w:bookmarkStart w:id="49" w:name="_Hlk66305169"/>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LineEmpty</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该接口用于视比特向上游查询大件滚筒线状态，是否能够放料。</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544" w:firstLineChars="5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528" w:firstLineChars="5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1</w:t>
      </w:r>
      <w:r>
        <w:rPr>
          <w:rFonts w:ascii="Times New Roman" w:hAnsi="Times New Roman" w:cs="Times New Roman"/>
          <w:color w:val="262626"/>
          <w:spacing w:val="12"/>
          <w:szCs w:val="21"/>
        </w:rPr>
        <w:t>”,</w:t>
      </w:r>
    </w:p>
    <w:p>
      <w:pPr>
        <w:ind w:firstLine="1396" w:firstLineChars="52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r>
              <w:rPr>
                <w:rFonts w:hint="eastAsia" w:ascii="Times New Roman" w:hAnsi="Times New Roman" w:cs="Times New Roman"/>
              </w:rPr>
              <w:t>“ok”表示能够下料</w:t>
            </w:r>
          </w:p>
          <w:p>
            <w:pPr>
              <w:ind w:firstLine="0" w:firstLineChars="0"/>
              <w:rPr>
                <w:rFonts w:ascii="Times New Roman" w:hAnsi="Times New Roman" w:cs="Times New Roman"/>
              </w:rPr>
            </w:pPr>
            <w:r>
              <w:rPr>
                <w:rFonts w:hint="eastAsia" w:ascii="Times New Roman" w:hAnsi="Times New Roman" w:cs="Times New Roman"/>
              </w:rPr>
              <w:t>“no”表示不能够下料</w:t>
            </w:r>
          </w:p>
        </w:tc>
      </w:tr>
      <w:bookmarkEnd w:id="49"/>
    </w:tbl>
    <w:p>
      <w:pPr>
        <w:pStyle w:val="3"/>
        <w:numPr>
          <w:ilvl w:val="1"/>
          <w:numId w:val="19"/>
        </w:numPr>
        <w:spacing w:before="120"/>
        <w:rPr>
          <w:rFonts w:ascii="宋体" w:hAnsi="宋体" w:eastAsia="宋体"/>
          <w:szCs w:val="30"/>
        </w:rPr>
      </w:pPr>
      <w:bookmarkStart w:id="50" w:name="_Toc19784"/>
      <w:r>
        <w:rPr>
          <w:rFonts w:hint="eastAsia" w:ascii="宋体" w:hAnsi="宋体" w:eastAsia="宋体"/>
          <w:szCs w:val="30"/>
        </w:rPr>
        <w:t>获取定位</w:t>
      </w:r>
      <w:r>
        <w:rPr>
          <w:rFonts w:hint="eastAsia" w:ascii="宋体" w:hAnsi="宋体" w:eastAsia="宋体"/>
          <w:szCs w:val="30"/>
          <w:lang w:val="en-US" w:eastAsia="zh-CN"/>
        </w:rPr>
        <w:t>寻</w:t>
      </w:r>
      <w:r>
        <w:rPr>
          <w:rFonts w:hint="eastAsia" w:ascii="宋体" w:hAnsi="宋体" w:eastAsia="宋体"/>
          <w:szCs w:val="30"/>
        </w:rPr>
        <w:t>边的边角点数据</w:t>
      </w:r>
      <w:bookmarkEnd w:id="50"/>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PointEdge</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该接口用于总控向分拣区查询边角点坐标数据。</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280" w:firstLineChars="4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hint="eastAsia" w:ascii="Times New Roman" w:hAnsi="Times New Roman" w:cs="Times New Roman"/>
          <w:color w:val="262626"/>
          <w:spacing w:val="12"/>
          <w:szCs w:val="21"/>
          <w:lang w:val="en-US" w:eastAsia="zh-CN"/>
        </w:rPr>
        <w:t>model_</w:t>
      </w:r>
      <w:r>
        <w:rPr>
          <w:rFonts w:ascii="Times New Roman" w:hAnsi="Times New Roman" w:cs="Times New Roman"/>
          <w:color w:val="262626"/>
          <w:spacing w:val="12"/>
          <w:szCs w:val="21"/>
        </w:rPr>
        <w:t>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lang w:val="en-US" w:eastAsia="zh-CN"/>
        </w:rPr>
        <w:t>model_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tabs>
          <w:tab w:val="left" w:pos="4331"/>
        </w:tabs>
        <w:spacing w:line="360" w:lineRule="atLeast"/>
        <w:ind w:left="1020" w:leftChars="425" w:firstLine="504"/>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“edge_point_y”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r>
        <w:rPr>
          <w:rFonts w:hint="eastAsia" w:ascii="Times New Roman" w:hAnsi="Times New Roman" w:cs="Times New Roman"/>
          <w:color w:val="262626"/>
          <w:spacing w:val="12"/>
          <w:szCs w:val="21"/>
          <w:lang w:val="en-US" w:eastAsia="zh-CN"/>
        </w:rPr>
        <w:t>,</w:t>
      </w:r>
    </w:p>
    <w:p>
      <w:pPr>
        <w:tabs>
          <w:tab w:val="left" w:pos="4331"/>
        </w:tabs>
        <w:spacing w:line="360" w:lineRule="atLeast"/>
        <w:ind w:left="1020" w:leftChars="425" w:firstLine="504"/>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width</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tabs>
          <w:tab w:val="left" w:pos="4331"/>
        </w:tabs>
        <w:spacing w:line="360" w:lineRule="atLeast"/>
        <w:ind w:left="1020" w:leftChars="425" w:firstLine="504"/>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height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ab/>
      </w:r>
    </w:p>
    <w:p>
      <w:pPr>
        <w:spacing w:line="360" w:lineRule="atLeast"/>
        <w:ind w:left="540" w:leftChars="2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64" w:firstLineChars="21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3158"/>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58" w:type="dxa"/>
          </w:tcPr>
          <w:p>
            <w:pPr>
              <w:ind w:firstLine="0" w:firstLineChars="0"/>
            </w:pPr>
            <w:r>
              <w:rPr>
                <w:rFonts w:hint="eastAsia"/>
              </w:rPr>
              <w:t>说明</w:t>
            </w:r>
          </w:p>
        </w:tc>
        <w:tc>
          <w:tcPr>
            <w:tcW w:w="279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3158" w:type="dxa"/>
          </w:tcPr>
          <w:p>
            <w:pPr>
              <w:ind w:firstLine="0" w:firstLineChars="0"/>
            </w:pPr>
            <w:r>
              <w:rPr>
                <w:rFonts w:hint="eastAsia"/>
              </w:rPr>
              <w:t>返回码</w:t>
            </w:r>
          </w:p>
        </w:tc>
        <w:tc>
          <w:tcPr>
            <w:tcW w:w="2795"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3158" w:type="dxa"/>
          </w:tcPr>
          <w:p>
            <w:pPr>
              <w:ind w:firstLine="0" w:firstLineChars="0"/>
            </w:pPr>
            <w:r>
              <w:rPr>
                <w:rFonts w:hint="eastAsia"/>
              </w:rPr>
              <w:t>对返回码的文本描述内容。若返回码不为200，则返回错误描述信息</w:t>
            </w:r>
          </w:p>
        </w:tc>
        <w:tc>
          <w:tcPr>
            <w:tcW w:w="2795"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obj</w:t>
            </w:r>
          </w:p>
        </w:tc>
        <w:tc>
          <w:tcPr>
            <w:tcW w:w="3158" w:type="dxa"/>
          </w:tcPr>
          <w:p>
            <w:pPr>
              <w:ind w:firstLine="0" w:firstLineChars="0"/>
            </w:pPr>
            <w:r>
              <w:rPr>
                <w:rFonts w:hint="eastAsia"/>
              </w:rPr>
              <w:t>数据区，如过没有数据返回，则为空</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角点照片URL</w:t>
            </w:r>
            <w:r>
              <w:rPr>
                <w:rFonts w:hint="eastAsia"/>
                <w:lang w:val="en-US" w:eastAsia="zh-CN"/>
              </w:rPr>
              <w:t>相对</w:t>
            </w:r>
            <w:r>
              <w:rPr>
                <w:rFonts w:hint="eastAsia"/>
              </w:rPr>
              <w:t>地址</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边点照片URL</w:t>
            </w:r>
            <w:r>
              <w:rPr>
                <w:rFonts w:hint="eastAsia"/>
                <w:lang w:val="en-US" w:eastAsia="zh-CN"/>
              </w:rPr>
              <w:t>相对</w:t>
            </w:r>
            <w:r>
              <w:rPr>
                <w:rFonts w:hint="eastAsia"/>
              </w:rPr>
              <w:t>地址</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vAlign w:val="top"/>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hint="eastAsia" w:ascii="Times New Roman" w:hAnsi="Times New Roman" w:cs="Times New Roman"/>
                <w:color w:val="262626"/>
                <w:spacing w:val="12"/>
                <w:szCs w:val="21"/>
                <w:lang w:val="en-US" w:eastAsia="zh-CN"/>
              </w:rPr>
              <w:t>model_</w:t>
            </w:r>
            <w:r>
              <w:rPr>
                <w:rFonts w:ascii="Times New Roman" w:hAnsi="Times New Roman" w:cs="Times New Roman"/>
                <w:color w:val="262626"/>
                <w:spacing w:val="12"/>
                <w:szCs w:val="21"/>
              </w:rPr>
              <w:t>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vAlign w:val="top"/>
          </w:tcPr>
          <w:p>
            <w:pPr>
              <w:ind w:firstLine="0" w:firstLineChars="0"/>
              <w:rPr>
                <w:rFonts w:hint="eastAsia"/>
              </w:rPr>
            </w:pPr>
            <w:r>
              <w:rPr>
                <w:rFonts w:hint="eastAsia"/>
              </w:rPr>
              <w:t>string</w:t>
            </w:r>
          </w:p>
        </w:tc>
        <w:tc>
          <w:tcPr>
            <w:tcW w:w="3158" w:type="dxa"/>
            <w:vAlign w:val="top"/>
          </w:tcPr>
          <w:p>
            <w:pPr>
              <w:ind w:firstLine="0" w:firstLineChars="0"/>
              <w:rPr>
                <w:rFonts w:hint="eastAsia"/>
              </w:rPr>
            </w:pPr>
            <w:r>
              <w:rPr>
                <w:rFonts w:hint="eastAsia"/>
              </w:rPr>
              <w:t>角点</w:t>
            </w:r>
            <w:r>
              <w:rPr>
                <w:rFonts w:hint="eastAsia"/>
                <w:lang w:val="en-US" w:eastAsia="zh-CN"/>
              </w:rPr>
              <w:t>模板匹配</w:t>
            </w:r>
            <w:r>
              <w:rPr>
                <w:rFonts w:hint="eastAsia"/>
              </w:rPr>
              <w:t>照片URL</w:t>
            </w:r>
            <w:r>
              <w:rPr>
                <w:rFonts w:hint="eastAsia"/>
                <w:lang w:val="en-US" w:eastAsia="zh-CN"/>
              </w:rPr>
              <w:t>相对</w:t>
            </w:r>
            <w:r>
              <w:rPr>
                <w:rFonts w:hint="eastAsia"/>
              </w:rPr>
              <w:t>地址</w:t>
            </w:r>
          </w:p>
        </w:tc>
        <w:tc>
          <w:tcPr>
            <w:tcW w:w="2795" w:type="dxa"/>
            <w:vAlign w:val="top"/>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vAlign w:val="top"/>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lang w:val="en-US" w:eastAsia="zh-CN"/>
              </w:rPr>
              <w:t>model_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vAlign w:val="top"/>
          </w:tcPr>
          <w:p>
            <w:pPr>
              <w:ind w:firstLine="0" w:firstLineChars="0"/>
              <w:rPr>
                <w:rFonts w:hint="eastAsia"/>
              </w:rPr>
            </w:pPr>
            <w:r>
              <w:rPr>
                <w:rFonts w:hint="eastAsia"/>
              </w:rPr>
              <w:t>string</w:t>
            </w:r>
          </w:p>
        </w:tc>
        <w:tc>
          <w:tcPr>
            <w:tcW w:w="3158" w:type="dxa"/>
            <w:vAlign w:val="top"/>
          </w:tcPr>
          <w:p>
            <w:pPr>
              <w:ind w:firstLine="0" w:firstLineChars="0"/>
              <w:rPr>
                <w:rFonts w:hint="eastAsia"/>
              </w:rPr>
            </w:pPr>
            <w:r>
              <w:rPr>
                <w:rFonts w:hint="eastAsia"/>
              </w:rPr>
              <w:t>边点</w:t>
            </w:r>
            <w:r>
              <w:rPr>
                <w:rFonts w:hint="eastAsia"/>
                <w:lang w:val="en-US" w:eastAsia="zh-CN"/>
              </w:rPr>
              <w:t>模板匹配</w:t>
            </w:r>
            <w:r>
              <w:rPr>
                <w:rFonts w:hint="eastAsia"/>
              </w:rPr>
              <w:t>照片URL</w:t>
            </w:r>
            <w:r>
              <w:rPr>
                <w:rFonts w:hint="eastAsia"/>
                <w:lang w:val="en-US" w:eastAsia="zh-CN"/>
              </w:rPr>
              <w:t>相对</w:t>
            </w:r>
            <w:r>
              <w:rPr>
                <w:rFonts w:hint="eastAsia"/>
              </w:rPr>
              <w:t>地址</w:t>
            </w:r>
          </w:p>
        </w:tc>
        <w:tc>
          <w:tcPr>
            <w:tcW w:w="2795" w:type="dxa"/>
            <w:vAlign w:val="top"/>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角点X坐标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角点Y坐标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边点X坐标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边点Y坐标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width</w:t>
            </w:r>
          </w:p>
        </w:tc>
        <w:tc>
          <w:tcPr>
            <w:tcW w:w="1276" w:type="dxa"/>
          </w:tcPr>
          <w:p>
            <w:pPr>
              <w:ind w:firstLine="480" w:firstLineChars="200"/>
              <w:jc w:val="left"/>
              <w:rPr>
                <w:rFonts w:hint="eastAsia"/>
              </w:rPr>
            </w:pPr>
            <w:r>
              <w:rPr>
                <w:rFonts w:hint="eastAsia"/>
              </w:rPr>
              <w:t>string</w:t>
            </w:r>
          </w:p>
        </w:tc>
        <w:tc>
          <w:tcPr>
            <w:tcW w:w="3158" w:type="dxa"/>
          </w:tcPr>
          <w:p>
            <w:pPr>
              <w:ind w:firstLine="0" w:firstLineChars="0"/>
              <w:rPr>
                <w:rFonts w:hint="default" w:eastAsia="宋体"/>
                <w:lang w:val="en-US" w:eastAsia="zh-CN"/>
              </w:rPr>
            </w:pPr>
            <w:r>
              <w:rPr>
                <w:rFonts w:hint="eastAsia"/>
                <w:lang w:val="en-US" w:eastAsia="zh-CN"/>
              </w:rPr>
              <w:t>宽</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height</w:t>
            </w:r>
          </w:p>
        </w:tc>
        <w:tc>
          <w:tcPr>
            <w:tcW w:w="1276" w:type="dxa"/>
          </w:tcPr>
          <w:p>
            <w:pPr>
              <w:ind w:firstLine="480" w:firstLineChars="200"/>
              <w:jc w:val="left"/>
              <w:rPr>
                <w:rFonts w:hint="eastAsia"/>
              </w:rPr>
            </w:pPr>
            <w:r>
              <w:rPr>
                <w:rFonts w:hint="eastAsia"/>
              </w:rPr>
              <w:t>string</w:t>
            </w:r>
          </w:p>
        </w:tc>
        <w:tc>
          <w:tcPr>
            <w:tcW w:w="3158" w:type="dxa"/>
          </w:tcPr>
          <w:p>
            <w:pPr>
              <w:ind w:firstLine="0" w:firstLineChars="0"/>
              <w:rPr>
                <w:rFonts w:hint="eastAsia" w:eastAsia="宋体"/>
                <w:lang w:val="en-US" w:eastAsia="zh-CN"/>
              </w:rPr>
            </w:pPr>
            <w:r>
              <w:rPr>
                <w:rFonts w:hint="eastAsia"/>
                <w:lang w:val="en-US" w:eastAsia="zh-CN"/>
              </w:rPr>
              <w:t>高</w:t>
            </w:r>
          </w:p>
        </w:tc>
        <w:tc>
          <w:tcPr>
            <w:tcW w:w="2795" w:type="dxa"/>
          </w:tcPr>
          <w:p>
            <w:pPr>
              <w:ind w:firstLine="0" w:firstLineChars="0"/>
              <w:rPr>
                <w:rFonts w:ascii="Times New Roman" w:hAnsi="Times New Roman" w:cs="Times New Roman"/>
              </w:rPr>
            </w:pPr>
          </w:p>
        </w:tc>
      </w:tr>
    </w:tbl>
    <w:p>
      <w:pPr>
        <w:pStyle w:val="3"/>
        <w:numPr>
          <w:ilvl w:val="1"/>
          <w:numId w:val="19"/>
        </w:numPr>
        <w:spacing w:before="120"/>
        <w:rPr>
          <w:rFonts w:ascii="宋体" w:hAnsi="宋体" w:eastAsia="宋体"/>
          <w:szCs w:val="30"/>
        </w:rPr>
      </w:pPr>
      <w:bookmarkStart w:id="51" w:name="_Toc31640"/>
      <w:r>
        <w:rPr>
          <w:rFonts w:hint="eastAsia" w:ascii="宋体" w:hAnsi="宋体" w:eastAsia="宋体"/>
          <w:szCs w:val="30"/>
        </w:rPr>
        <w:t>控制大件相机拍照</w:t>
      </w:r>
      <w:bookmarkEnd w:id="51"/>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/takePhoto</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该接口用于总控向分拣区发送相机拍照指令。</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280" w:firstLineChars="4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“data”:null</w:t>
      </w:r>
    </w:p>
    <w:p>
      <w:pPr>
        <w:spacing w:line="360" w:lineRule="atLeast"/>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obj</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19"/>
        </w:numPr>
        <w:spacing w:before="120"/>
        <w:rPr>
          <w:rFonts w:ascii="宋体" w:hAnsi="宋体" w:eastAsia="宋体"/>
          <w:szCs w:val="30"/>
        </w:rPr>
      </w:pPr>
      <w:bookmarkStart w:id="52" w:name="_Toc14755"/>
      <w:r>
        <w:rPr>
          <w:rFonts w:hint="eastAsia" w:ascii="宋体" w:hAnsi="宋体" w:eastAsia="宋体"/>
          <w:szCs w:val="30"/>
        </w:rPr>
        <w:t>修改定位数据的边角点</w:t>
      </w:r>
      <w:bookmarkEnd w:id="52"/>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/uptPointEdge</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该接口用于总控向分拣区发送人工定位的边角点坐标数据。</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spacing w:line="360" w:lineRule="atLeast"/>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298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82"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982"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82"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82"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pPr>
              <w:ind w:firstLine="0" w:firstLineChars="0"/>
            </w:pPr>
            <w:r>
              <w:rPr>
                <w:rFonts w:hint="eastAsia"/>
              </w:rPr>
              <w:t>string</w:t>
            </w:r>
          </w:p>
        </w:tc>
        <w:tc>
          <w:tcPr>
            <w:tcW w:w="2982" w:type="dxa"/>
          </w:tcPr>
          <w:p>
            <w:pPr>
              <w:ind w:firstLine="0" w:firstLineChars="0"/>
            </w:pPr>
            <w:r>
              <w:rPr>
                <w:rFonts w:hint="eastAsia"/>
              </w:rPr>
              <w:t>角点X坐标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p>
        </w:tc>
        <w:tc>
          <w:tcPr>
            <w:tcW w:w="1276" w:type="dxa"/>
          </w:tcPr>
          <w:p>
            <w:pPr>
              <w:ind w:firstLine="0" w:firstLineChars="0"/>
            </w:pPr>
            <w:r>
              <w:rPr>
                <w:rFonts w:hint="eastAsia"/>
              </w:rPr>
              <w:t>string</w:t>
            </w:r>
          </w:p>
        </w:tc>
        <w:tc>
          <w:tcPr>
            <w:tcW w:w="2982" w:type="dxa"/>
          </w:tcPr>
          <w:p>
            <w:pPr>
              <w:ind w:firstLine="0" w:firstLineChars="0"/>
            </w:pPr>
            <w:r>
              <w:rPr>
                <w:rFonts w:hint="eastAsia"/>
              </w:rPr>
              <w:t>角点Y坐标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pPr>
              <w:ind w:firstLine="0" w:firstLineChars="0"/>
            </w:pPr>
            <w:r>
              <w:rPr>
                <w:rFonts w:hint="eastAsia"/>
              </w:rPr>
              <w:t>string</w:t>
            </w:r>
          </w:p>
        </w:tc>
        <w:tc>
          <w:tcPr>
            <w:tcW w:w="2982" w:type="dxa"/>
          </w:tcPr>
          <w:p>
            <w:pPr>
              <w:ind w:firstLine="0" w:firstLineChars="0"/>
            </w:pPr>
            <w:r>
              <w:rPr>
                <w:rFonts w:hint="eastAsia"/>
              </w:rPr>
              <w:t>边点X坐标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pPr>
              <w:ind w:firstLine="0" w:firstLineChars="0"/>
            </w:pPr>
            <w:r>
              <w:rPr>
                <w:rFonts w:hint="eastAsia"/>
              </w:rPr>
              <w:t>string</w:t>
            </w:r>
          </w:p>
        </w:tc>
        <w:tc>
          <w:tcPr>
            <w:tcW w:w="2982" w:type="dxa"/>
          </w:tcPr>
          <w:p>
            <w:pPr>
              <w:ind w:firstLine="0" w:firstLineChars="0"/>
            </w:pPr>
            <w:r>
              <w:rPr>
                <w:rFonts w:hint="eastAsia"/>
              </w:rPr>
              <w:t>边点Y坐标</w:t>
            </w:r>
          </w:p>
        </w:tc>
        <w:tc>
          <w:tcPr>
            <w:tcW w:w="283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spacing w:line="360" w:lineRule="atLeast"/>
        <w:ind w:firstLine="564" w:firstLineChars="21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53" w:name="_Toc28670"/>
      <w:r>
        <w:rPr>
          <w:rFonts w:hint="eastAsia" w:ascii="宋体" w:hAnsi="宋体" w:eastAsia="宋体"/>
          <w:szCs w:val="30"/>
          <w:lang w:val="en-US" w:eastAsia="zh-CN"/>
        </w:rPr>
        <w:t>7.8发送</w:t>
      </w:r>
      <w:r>
        <w:rPr>
          <w:rFonts w:hint="eastAsia" w:ascii="宋体" w:hAnsi="宋体" w:eastAsia="宋体"/>
          <w:szCs w:val="30"/>
        </w:rPr>
        <w:t>大件分拣区</w:t>
      </w:r>
      <w:r>
        <w:rPr>
          <w:rFonts w:hint="eastAsia" w:ascii="宋体" w:hAnsi="宋体" w:eastAsia="宋体"/>
          <w:szCs w:val="30"/>
          <w:lang w:val="en-US" w:eastAsia="zh-CN"/>
        </w:rPr>
        <w:t>需要补抓的零件信息</w:t>
      </w:r>
      <w:bookmarkEnd w:id="53"/>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catchPointPartInfos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该接口用于WEB向总控</w:t>
      </w:r>
      <w:r>
        <w:rPr>
          <w:rFonts w:hint="eastAsia"/>
          <w:lang w:val="en-US" w:eastAsia="zh-CN"/>
        </w:rPr>
        <w:t>发送大件分拣区需要抓取的钢板编号和对应的零件信息，此操作仅限在桁架处于暂停或停止状态下操作；</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720" w:leftChars="0" w:firstLine="752" w:firstLineChars="285"/>
        <w:rPr>
          <w:rFonts w:hint="eastAsia"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"plate_id": "xx",</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"location": "2",</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"part_infos":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r>
        <w:rPr>
          <w:rFonts w:hint="eastAsia" w:ascii="Times New Roman" w:hAnsi="Times New Roman" w:cs="Times New Roman"/>
          <w:color w:val="262626"/>
          <w:spacing w:val="12"/>
          <w:szCs w:val="21"/>
          <w:lang w:val="en-US" w:eastAsia="zh-CN"/>
        </w:rPr>
        <w:t>color_code</w:t>
      </w:r>
      <w:r>
        <w:rPr>
          <w:rFonts w:hint="default" w:ascii="Times New Roman" w:hAnsi="Times New Roman" w:cs="Times New Roman"/>
          <w:color w:val="262626"/>
          <w:spacing w:val="12"/>
          <w:szCs w:val="21"/>
          <w:lang w:val="en-US" w:eastAsia="zh-CN"/>
        </w:rPr>
        <w:t>": "11"</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r>
        <w:rPr>
          <w:rFonts w:hint="eastAsia" w:ascii="Times New Roman" w:hAnsi="Times New Roman" w:cs="Times New Roman"/>
          <w:color w:val="262626"/>
          <w:spacing w:val="12"/>
          <w:szCs w:val="21"/>
          <w:lang w:val="en-US" w:eastAsia="zh-CN"/>
        </w:rPr>
        <w:t>color_code</w:t>
      </w:r>
      <w:r>
        <w:rPr>
          <w:rFonts w:hint="default" w:ascii="Times New Roman" w:hAnsi="Times New Roman" w:cs="Times New Roman"/>
          <w:color w:val="262626"/>
          <w:spacing w:val="12"/>
          <w:szCs w:val="21"/>
          <w:lang w:val="en-US" w:eastAsia="zh-CN"/>
        </w:rPr>
        <w:t>": "22"</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3118" w:type="dxa"/>
          </w:tcPr>
          <w:p>
            <w:pPr>
              <w:ind w:firstLine="0" w:firstLineChars="0"/>
              <w:rPr>
                <w:rFonts w:hint="default" w:eastAsia="宋体"/>
                <w:lang w:val="en-US" w:eastAsia="zh-CN"/>
              </w:rPr>
            </w:pPr>
            <w:r>
              <w:rPr>
                <w:rFonts w:hint="eastAsia"/>
                <w:lang w:val="en-US" w:eastAsia="zh-CN"/>
              </w:rPr>
              <w:t>钢板编号</w:t>
            </w:r>
          </w:p>
        </w:tc>
        <w:tc>
          <w:tcPr>
            <w:tcW w:w="2410" w:type="dxa"/>
          </w:tcPr>
          <w:p>
            <w:pPr>
              <w:ind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part_infos</w:t>
            </w:r>
          </w:p>
        </w:tc>
        <w:tc>
          <w:tcPr>
            <w:tcW w:w="1276" w:type="dxa"/>
          </w:tcPr>
          <w:p>
            <w:pPr>
              <w:ind w:firstLine="0" w:firstLineChars="0"/>
              <w:rPr>
                <w:rFonts w:hint="default" w:eastAsia="宋体"/>
                <w:lang w:val="en-US" w:eastAsia="zh-CN"/>
              </w:rPr>
            </w:pPr>
            <w:r>
              <w:rPr>
                <w:rFonts w:hint="eastAsia"/>
                <w:lang w:val="en-US" w:eastAsia="zh-CN"/>
              </w:rPr>
              <w:t>List</w:t>
            </w:r>
          </w:p>
        </w:tc>
        <w:tc>
          <w:tcPr>
            <w:tcW w:w="3118" w:type="dxa"/>
          </w:tcPr>
          <w:p>
            <w:pPr>
              <w:ind w:firstLine="0" w:firstLineChars="0"/>
              <w:rPr>
                <w:rFonts w:hint="default"/>
                <w:lang w:val="en-US" w:eastAsia="zh-CN"/>
              </w:rPr>
            </w:pPr>
            <w:r>
              <w:rPr>
                <w:rFonts w:hint="eastAsia"/>
                <w:lang w:val="en-US" w:eastAsia="zh-CN"/>
              </w:rPr>
              <w:t>集合</w:t>
            </w:r>
          </w:p>
        </w:tc>
        <w:tc>
          <w:tcPr>
            <w:tcW w:w="2410" w:type="dxa"/>
          </w:tcPr>
          <w:p>
            <w:pPr>
              <w:ind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color_code</w:t>
            </w:r>
          </w:p>
        </w:tc>
        <w:tc>
          <w:tcPr>
            <w:tcW w:w="1276" w:type="dxa"/>
          </w:tcPr>
          <w:p>
            <w:pPr>
              <w:ind w:firstLine="0" w:firstLineChars="0"/>
              <w:rPr>
                <w:rFonts w:hint="default"/>
                <w:lang w:val="en-US" w:eastAsia="zh-CN"/>
              </w:rPr>
            </w:pPr>
            <w:r>
              <w:rPr>
                <w:rFonts w:hint="eastAsia"/>
                <w:lang w:val="en-US" w:eastAsia="zh-CN"/>
              </w:rPr>
              <w:t>string</w:t>
            </w:r>
          </w:p>
        </w:tc>
        <w:tc>
          <w:tcPr>
            <w:tcW w:w="3118" w:type="dxa"/>
          </w:tcPr>
          <w:p>
            <w:pPr>
              <w:ind w:firstLine="0" w:firstLineChars="0"/>
              <w:rPr>
                <w:rFonts w:hint="default"/>
                <w:lang w:val="en-US" w:eastAsia="zh-CN"/>
              </w:rPr>
            </w:pPr>
            <w:r>
              <w:rPr>
                <w:rFonts w:hint="eastAsia"/>
                <w:lang w:val="en-US" w:eastAsia="zh-CN"/>
              </w:rPr>
              <w:t>零件颜色编码</w:t>
            </w:r>
          </w:p>
        </w:tc>
        <w:tc>
          <w:tcPr>
            <w:tcW w:w="2410" w:type="dxa"/>
          </w:tcPr>
          <w:p>
            <w:pPr>
              <w:ind w:firstLine="0" w:firstLineChars="0"/>
              <w:rPr>
                <w:rFonts w:hint="default" w:eastAsia="宋体"/>
                <w:lang w:val="en-US" w:eastAsia="zh-CN"/>
              </w:rPr>
            </w:pP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firstLine="1195" w:firstLineChars="498"/>
        <w:rPr>
          <w:rStyle w:val="22"/>
          <w:rFonts w:hint="default" w:eastAsia="宋体"/>
          <w:b w:val="0"/>
          <w:bCs w:val="0"/>
          <w:lang w:val="en-US" w:eastAsia="zh-CN"/>
        </w:rPr>
      </w:pPr>
      <w:r>
        <w:rPr>
          <w:rStyle w:val="22"/>
          <w:rFonts w:hint="eastAsia"/>
          <w:b w:val="0"/>
          <w:bCs w:val="0"/>
        </w:rPr>
        <w:t>  "data":</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p>
        </w:tc>
      </w:tr>
    </w:tbl>
    <w:p>
      <w:pPr>
        <w:pStyle w:val="3"/>
        <w:numPr>
          <w:ilvl w:val="0"/>
          <w:numId w:val="0"/>
        </w:numPr>
        <w:spacing w:before="120"/>
        <w:ind w:left="425" w:leftChars="0"/>
        <w:rPr>
          <w:rFonts w:hint="default" w:ascii="宋体" w:hAnsi="宋体" w:eastAsia="宋体"/>
          <w:szCs w:val="30"/>
          <w:lang w:val="en-US" w:eastAsia="zh-CN"/>
        </w:rPr>
      </w:pPr>
      <w:bookmarkStart w:id="54" w:name="_Toc22825"/>
      <w:r>
        <w:rPr>
          <w:rFonts w:hint="eastAsia" w:ascii="宋体" w:hAnsi="宋体" w:eastAsia="宋体"/>
          <w:szCs w:val="30"/>
          <w:lang w:val="en-US" w:eastAsia="zh-CN"/>
        </w:rPr>
        <w:t>7.9</w:t>
      </w:r>
      <w:r>
        <w:rPr>
          <w:rFonts w:hint="eastAsia" w:ascii="宋体" w:hAnsi="宋体" w:eastAsia="宋体"/>
          <w:szCs w:val="30"/>
        </w:rPr>
        <w:t>获取大件分拣区</w:t>
      </w:r>
      <w:r>
        <w:rPr>
          <w:rFonts w:hint="eastAsia" w:ascii="宋体" w:hAnsi="宋体" w:eastAsia="宋体"/>
          <w:szCs w:val="30"/>
          <w:lang w:val="en-US" w:eastAsia="zh-CN"/>
        </w:rPr>
        <w:t>的分拣模式</w:t>
      </w:r>
      <w:bookmarkEnd w:id="5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queryLargeModelState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该接口用于总控查询</w:t>
      </w:r>
      <w:r>
        <w:rPr>
          <w:rFonts w:hint="eastAsia"/>
          <w:lang w:val="en-US" w:eastAsia="zh-CN"/>
        </w:rPr>
        <w:t>大件分拣区当前分拣的模型；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default"/>
          <w:b w:val="0"/>
          <w:bCs w:val="0"/>
          <w:lang w:val="en-US" w:eastAsia="zh-CN"/>
        </w:rPr>
        <w:t>”</w:t>
      </w:r>
      <w:r>
        <w:rPr>
          <w:rStyle w:val="22"/>
          <w:rFonts w:hint="eastAsia"/>
          <w:b w:val="0"/>
          <w:bCs w:val="0"/>
          <w:lang w:val="en-US" w:eastAsia="zh-CN"/>
        </w:rPr>
        <w:t>0</w:t>
      </w:r>
      <w:r>
        <w:rPr>
          <w:rStyle w:val="22"/>
          <w:rFonts w:hint="default"/>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当前分区的分拣模式，0：大件线，1：小料框</w:t>
            </w:r>
          </w:p>
        </w:tc>
      </w:tr>
    </w:tbl>
    <w:p>
      <w:pPr>
        <w:pStyle w:val="3"/>
        <w:numPr>
          <w:ilvl w:val="0"/>
          <w:numId w:val="0"/>
        </w:numPr>
        <w:spacing w:before="120"/>
        <w:ind w:left="425" w:leftChars="0"/>
        <w:rPr>
          <w:rFonts w:hint="default" w:ascii="宋体" w:hAnsi="宋体" w:eastAsia="宋体"/>
          <w:szCs w:val="30"/>
          <w:lang w:val="en-US" w:eastAsia="zh-CN"/>
        </w:rPr>
      </w:pPr>
      <w:bookmarkStart w:id="55" w:name="_Toc8163"/>
      <w:r>
        <w:rPr>
          <w:rFonts w:hint="eastAsia" w:ascii="宋体" w:hAnsi="宋体" w:eastAsia="宋体"/>
          <w:szCs w:val="30"/>
          <w:lang w:val="en-US" w:eastAsia="zh-CN"/>
        </w:rPr>
        <w:t>7.10设置</w:t>
      </w:r>
      <w:r>
        <w:rPr>
          <w:rFonts w:hint="eastAsia" w:ascii="宋体" w:hAnsi="宋体" w:eastAsia="宋体"/>
          <w:szCs w:val="30"/>
        </w:rPr>
        <w:t>大件分拣区</w:t>
      </w:r>
      <w:r>
        <w:rPr>
          <w:rFonts w:hint="eastAsia" w:ascii="宋体" w:hAnsi="宋体" w:eastAsia="宋体"/>
          <w:szCs w:val="30"/>
          <w:lang w:val="en-US" w:eastAsia="zh-CN"/>
        </w:rPr>
        <w:t>的分拣模式</w:t>
      </w:r>
      <w:bookmarkEnd w:id="5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uptLargeModelState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w:t>
      </w:r>
      <w:r>
        <w:rPr>
          <w:rFonts w:hint="eastAsia"/>
          <w:lang w:val="en-US" w:eastAsia="zh-CN"/>
        </w:rPr>
        <w:t>设置大件分拣区分拣的模型；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ind w:left="240" w:leftChars="100"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rPr>
                <w:rFonts w:hint="default" w:eastAsia="宋体"/>
                <w:lang w:val="en-US" w:eastAsia="zh-CN"/>
              </w:rPr>
            </w:pPr>
            <w:r>
              <w:rPr>
                <w:rFonts w:hint="eastAsia"/>
                <w:lang w:val="en-US" w:eastAsia="zh-CN"/>
              </w:rPr>
              <w:t>string</w:t>
            </w:r>
          </w:p>
        </w:tc>
        <w:tc>
          <w:tcPr>
            <w:tcW w:w="3118" w:type="dxa"/>
          </w:tcPr>
          <w:p>
            <w:pPr>
              <w:ind w:firstLine="0" w:firstLineChars="0"/>
              <w:rPr>
                <w:rFonts w:hint="eastAsia" w:eastAsia="宋体"/>
                <w:lang w:val="en-US" w:eastAsia="zh-CN"/>
              </w:rPr>
            </w:pPr>
            <w:r>
              <w:rPr>
                <w:rFonts w:hint="eastAsia"/>
                <w:lang w:val="en-US" w:eastAsia="zh-CN"/>
              </w:rPr>
              <w:t>模式值</w:t>
            </w:r>
          </w:p>
        </w:tc>
        <w:tc>
          <w:tcPr>
            <w:tcW w:w="2410" w:type="dxa"/>
          </w:tcPr>
          <w:p>
            <w:pPr>
              <w:ind w:firstLine="0" w:firstLineChars="0"/>
              <w:rPr>
                <w:rFonts w:hint="default"/>
                <w:lang w:val="en-US" w:eastAsia="zh-CN"/>
              </w:rPr>
            </w:pPr>
            <w:r>
              <w:rPr>
                <w:rFonts w:hint="eastAsia"/>
                <w:lang w:val="en-US" w:eastAsia="zh-CN"/>
              </w:rPr>
              <w:t>0：大件线，1：料框</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p>
        </w:tc>
      </w:tr>
    </w:tbl>
    <w:p>
      <w:pPr>
        <w:ind w:firstLine="480"/>
        <w:rPr>
          <w:rFonts w:hint="eastAsia"/>
        </w:rPr>
      </w:pPr>
    </w:p>
    <w:p>
      <w:pPr>
        <w:pStyle w:val="3"/>
        <w:numPr>
          <w:ilvl w:val="0"/>
          <w:numId w:val="0"/>
        </w:numPr>
        <w:spacing w:before="120"/>
        <w:ind w:left="425" w:leftChars="0"/>
        <w:rPr>
          <w:rFonts w:hint="default" w:ascii="宋体" w:hAnsi="宋体" w:eastAsia="宋体"/>
          <w:szCs w:val="30"/>
          <w:lang w:val="en-US" w:eastAsia="zh-CN"/>
        </w:rPr>
      </w:pPr>
      <w:bookmarkStart w:id="56" w:name="_Toc4153"/>
      <w:r>
        <w:rPr>
          <w:rFonts w:hint="eastAsia" w:ascii="宋体" w:hAnsi="宋体" w:eastAsia="宋体"/>
          <w:szCs w:val="30"/>
          <w:lang w:val="en-US" w:eastAsia="zh-CN"/>
        </w:rPr>
        <w:t>7.11</w:t>
      </w:r>
      <w:bookmarkStart w:id="99" w:name="_GoBack"/>
      <w:bookmarkEnd w:id="99"/>
      <w:r>
        <w:rPr>
          <w:rFonts w:hint="eastAsia" w:ascii="宋体" w:hAnsi="宋体" w:eastAsia="宋体"/>
          <w:szCs w:val="30"/>
          <w:lang w:val="en-US" w:eastAsia="zh-CN"/>
        </w:rPr>
        <w:t>钢板停止分区判定</w:t>
      </w:r>
      <w:bookmarkEnd w:id="56"/>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large</w:t>
      </w:r>
      <w:r>
        <w:t>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judgePlateBelongLocation</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w:t>
      </w:r>
      <w:r>
        <w:rPr>
          <w:rFonts w:hint="eastAsia"/>
          <w:lang w:val="en-US" w:eastAsia="zh-CN"/>
        </w:rPr>
        <w:t>收到混拣位置数据上报后，向大件一次查询该钢板所停分区的位置；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sxx</w:t>
      </w:r>
      <w:r>
        <w:rPr>
          <w:rFonts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plate_location</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lang w:val="en-US" w:eastAsia="zh-CN"/>
        </w:rPr>
        <w:t>,</w:t>
      </w:r>
    </w:p>
    <w:p>
      <w:pPr>
        <w:pStyle w:val="32"/>
        <w:ind w:left="0" w:leftChars="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pPr>
        <w:ind w:firstLine="736" w:firstLineChars="2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 xml:space="preserve">“file_path”: “xxxx” </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钢板位置</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length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钢板长度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width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钢板宽度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钢板厚度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file_path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解析文件路径</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560"/>
        <w:gridCol w:w="302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pPr>
            <w:r>
              <w:rPr>
                <w:rFonts w:hint="eastAsia"/>
              </w:rPr>
              <w:t>参数</w:t>
            </w:r>
          </w:p>
        </w:tc>
        <w:tc>
          <w:tcPr>
            <w:tcW w:w="1560" w:type="dxa"/>
          </w:tcPr>
          <w:p>
            <w:pPr>
              <w:ind w:firstLine="0" w:firstLineChars="0"/>
            </w:pPr>
            <w:r>
              <w:rPr>
                <w:rFonts w:hint="eastAsia"/>
              </w:rPr>
              <w:t>参数类型</w:t>
            </w:r>
          </w:p>
        </w:tc>
        <w:tc>
          <w:tcPr>
            <w:tcW w:w="3029"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60" w:type="dxa"/>
          </w:tcPr>
          <w:p>
            <w:pPr>
              <w:ind w:firstLine="0" w:firstLineChars="0"/>
            </w:pPr>
            <w:r>
              <w:rPr>
                <w:rFonts w:hint="eastAsia"/>
              </w:rPr>
              <w:t>int</w:t>
            </w:r>
          </w:p>
        </w:tc>
        <w:tc>
          <w:tcPr>
            <w:tcW w:w="3029"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60" w:type="dxa"/>
          </w:tcPr>
          <w:p>
            <w:pPr>
              <w:ind w:firstLine="0" w:firstLineChars="0"/>
            </w:pPr>
            <w:r>
              <w:rPr>
                <w:rFonts w:hint="eastAsia"/>
              </w:rPr>
              <w:t>string</w:t>
            </w:r>
          </w:p>
        </w:tc>
        <w:tc>
          <w:tcPr>
            <w:tcW w:w="3029"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pPr>
              <w:ind w:firstLine="0" w:firstLineChars="0"/>
            </w:pPr>
            <w:r>
              <w:t>string</w:t>
            </w:r>
          </w:p>
        </w:tc>
        <w:tc>
          <w:tcPr>
            <w:tcW w:w="3029" w:type="dxa"/>
          </w:tcPr>
          <w:p>
            <w:pPr>
              <w:ind w:firstLine="0" w:firstLineChars="0"/>
              <w:rPr>
                <w:rFonts w:hint="default" w:eastAsia="宋体"/>
                <w:lang w:val="en-US" w:eastAsia="zh-CN"/>
              </w:rPr>
            </w:pPr>
            <w:r>
              <w:rPr>
                <w:rFonts w:hint="eastAsia"/>
                <w:lang w:val="en-US" w:eastAsia="zh-CN"/>
              </w:rPr>
              <w:t>分区编号</w:t>
            </w:r>
          </w:p>
        </w:tc>
        <w:tc>
          <w:tcPr>
            <w:tcW w:w="3402" w:type="dxa"/>
          </w:tcPr>
          <w:p>
            <w:pPr>
              <w:ind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1：一区；</w:t>
            </w:r>
          </w:p>
          <w:p>
            <w:pPr>
              <w:ind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2：二区；</w:t>
            </w:r>
          </w:p>
        </w:tc>
      </w:tr>
    </w:tbl>
    <w:p>
      <w:pPr>
        <w:pStyle w:val="2"/>
        <w:numPr>
          <w:ilvl w:val="0"/>
          <w:numId w:val="6"/>
        </w:numPr>
        <w:spacing w:line="360" w:lineRule="auto"/>
        <w:rPr>
          <w:rFonts w:ascii="宋体" w:hAnsi="宋体" w:eastAsia="宋体"/>
        </w:rPr>
      </w:pPr>
      <w:bookmarkStart w:id="57" w:name="_Toc20504"/>
      <w:r>
        <w:rPr>
          <w:rFonts w:hint="eastAsia" w:ascii="宋体" w:hAnsi="宋体" w:eastAsia="宋体"/>
        </w:rPr>
        <w:t>喷码区交互</w:t>
      </w:r>
      <w:bookmarkEnd w:id="57"/>
    </w:p>
    <w:p>
      <w:pPr>
        <w:pStyle w:val="32"/>
        <w:ind w:left="420" w:firstLine="0" w:firstLineChars="0"/>
        <w:jc w:val="center"/>
        <w:rPr>
          <w:lang w:val="zh-CN"/>
        </w:rPr>
      </w:pPr>
      <w:r>
        <w:drawing>
          <wp:inline distT="0" distB="0" distL="0" distR="0">
            <wp:extent cx="3390900" cy="1554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391194" cy="1554615"/>
                    </a:xfrm>
                    <a:prstGeom prst="rect">
                      <a:avLst/>
                    </a:prstGeom>
                  </pic:spPr>
                </pic:pic>
              </a:graphicData>
            </a:graphic>
          </wp:inline>
        </w:drawing>
      </w:r>
    </w:p>
    <w:p>
      <w:pPr>
        <w:pStyle w:val="32"/>
        <w:ind w:left="420" w:firstLine="0" w:firstLineChars="0"/>
        <w:jc w:val="center"/>
        <w:rPr>
          <w:lang w:val="zh-CN"/>
        </w:rPr>
      </w:pPr>
      <w:r>
        <w:rPr>
          <w:rFonts w:hint="eastAsia"/>
          <w:lang w:val="zh-CN"/>
        </w:rPr>
        <w:t>大件喷码设备编号示意</w:t>
      </w:r>
    </w:p>
    <w:p>
      <w:pPr>
        <w:pStyle w:val="32"/>
        <w:ind w:left="420" w:firstLine="0" w:firstLineChars="0"/>
        <w:jc w:val="center"/>
        <w:rPr>
          <w:lang w:val="zh-CN"/>
        </w:rPr>
      </w:pPr>
      <w:r>
        <w:drawing>
          <wp:inline distT="0" distB="0" distL="0" distR="0">
            <wp:extent cx="2864485" cy="18840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937138" cy="1932352"/>
                    </a:xfrm>
                    <a:prstGeom prst="rect">
                      <a:avLst/>
                    </a:prstGeom>
                  </pic:spPr>
                </pic:pic>
              </a:graphicData>
            </a:graphic>
          </wp:inline>
        </w:drawing>
      </w:r>
    </w:p>
    <w:p>
      <w:pPr>
        <w:pStyle w:val="32"/>
        <w:ind w:left="420" w:firstLine="0" w:firstLineChars="0"/>
        <w:jc w:val="center"/>
        <w:rPr>
          <w:lang w:val="zh-CN"/>
        </w:rPr>
      </w:pPr>
      <w:r>
        <w:rPr>
          <w:rFonts w:hint="eastAsia"/>
          <w:lang w:val="zh-CN"/>
        </w:rPr>
        <w:t>二次分拣编码设备编号示意</w:t>
      </w:r>
    </w:p>
    <w:p>
      <w:pPr>
        <w:ind w:firstLine="480"/>
        <w:jc w:val="center"/>
        <w:rPr>
          <w:lang w:val="zh-CN"/>
        </w:rPr>
      </w:pPr>
    </w:p>
    <w:p>
      <w:pPr>
        <w:pStyle w:val="3"/>
        <w:numPr>
          <w:ilvl w:val="1"/>
          <w:numId w:val="20"/>
        </w:numPr>
        <w:spacing w:before="120"/>
        <w:rPr>
          <w:rFonts w:ascii="宋体" w:hAnsi="宋体" w:eastAsia="宋体"/>
          <w:szCs w:val="30"/>
        </w:rPr>
      </w:pPr>
      <w:bookmarkStart w:id="58" w:name="_Toc646"/>
      <w:r>
        <w:rPr>
          <w:rFonts w:hint="eastAsia" w:ascii="宋体" w:hAnsi="宋体" w:eastAsia="宋体"/>
          <w:szCs w:val="30"/>
        </w:rPr>
        <w:t>零件报工（总控提供）</w:t>
      </w:r>
      <w:bookmarkEnd w:id="5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http://ip:port/mark_area/system/recPartData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该接口用于接收喷码区域的报工数据。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_code”:”xxx”,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“robot_id”:”xx”</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“code_content”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2"/>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功能区域编码参数，值：</w:t>
            </w:r>
            <w:r>
              <w:t>3</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3118" w:type="dxa"/>
          </w:tcPr>
          <w:p>
            <w:pPr>
              <w:ind w:firstLine="0" w:firstLineChars="0"/>
            </w:pPr>
            <w:r>
              <w:rPr>
                <w:rFonts w:hint="eastAsia"/>
              </w:rPr>
              <w:t>零件编码</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string</w:t>
            </w:r>
          </w:p>
        </w:tc>
        <w:tc>
          <w:tcPr>
            <w:tcW w:w="3118" w:type="dxa"/>
          </w:tcPr>
          <w:p>
            <w:pPr>
              <w:ind w:firstLine="0" w:firstLineChars="0"/>
            </w:pPr>
            <w:r>
              <w:rPr>
                <w:rFonts w:hint="eastAsia"/>
              </w:rPr>
              <w:t>钢板编号</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code_content</w:t>
            </w:r>
          </w:p>
        </w:tc>
        <w:tc>
          <w:tcPr>
            <w:tcW w:w="1276" w:type="dxa"/>
          </w:tcPr>
          <w:p>
            <w:pPr>
              <w:ind w:firstLine="0" w:firstLineChars="0"/>
            </w:pPr>
            <w:r>
              <w:t>s</w:t>
            </w:r>
            <w:r>
              <w:rPr>
                <w:rFonts w:hint="eastAsia"/>
              </w:rPr>
              <w:t>tring</w:t>
            </w:r>
          </w:p>
        </w:tc>
        <w:tc>
          <w:tcPr>
            <w:tcW w:w="3118" w:type="dxa"/>
          </w:tcPr>
          <w:p>
            <w:pPr>
              <w:ind w:firstLine="0" w:firstLineChars="0"/>
              <w:rPr>
                <w:rFonts w:hint="default" w:eastAsia="宋体"/>
                <w:lang w:val="en-US" w:eastAsia="zh-CN"/>
              </w:rPr>
            </w:pPr>
            <w:r>
              <w:rPr>
                <w:rFonts w:hint="eastAsia"/>
                <w:lang w:val="en-US" w:eastAsia="zh-CN"/>
              </w:rPr>
              <w:t>喷码内容</w:t>
            </w:r>
          </w:p>
        </w:tc>
        <w:tc>
          <w:tcPr>
            <w:tcW w:w="2835" w:type="dxa"/>
          </w:tcPr>
          <w:p>
            <w:pPr>
              <w:ind w:firstLine="0" w:firstLineChars="0"/>
              <w:rPr>
                <w:rFonts w:hint="eastAsia" w:ascii="Times New Roman" w:hAnsi="Times New Roman" w:cs="Times New Roman"/>
                <w:color w:val="262626"/>
                <w:spacing w:val="12"/>
                <w:szCs w:val="21"/>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59" w:name="_Toc26377"/>
      <w:r>
        <w:rPr>
          <w:rFonts w:hint="eastAsia" w:ascii="宋体" w:hAnsi="宋体" w:eastAsia="宋体"/>
          <w:szCs w:val="30"/>
        </w:rPr>
        <w:t>零件移动到位</w:t>
      </w:r>
      <w:bookmarkEnd w:id="59"/>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该接口用于接收大件喷码功能区零件到位信号。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“in_place_time”:”2021-02-05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draw_code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8</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"color_code": "58#94#96",</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"part_code": "HBC004677857",</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"part_width": "136.0",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"part_length": "2489.0",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"part_thickness": "12.0",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"order_id":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"next_process":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"new_part_code":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钢板到位时间</w:t>
            </w:r>
          </w:p>
        </w:tc>
        <w:tc>
          <w:tcPr>
            <w:tcW w:w="2410"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draw_code</w:t>
            </w:r>
          </w:p>
        </w:tc>
        <w:tc>
          <w:tcPr>
            <w:tcW w:w="1276" w:type="dxa"/>
          </w:tcPr>
          <w:p>
            <w:pPr>
              <w:ind w:firstLine="0" w:firstLineChars="0"/>
              <w:rPr>
                <w:rFonts w:hint="default" w:eastAsia="宋体"/>
                <w:lang w:val="en-US" w:eastAsia="zh-CN"/>
              </w:rPr>
            </w:pPr>
            <w:r>
              <w:t>s</w:t>
            </w:r>
            <w:r>
              <w:rPr>
                <w:rFonts w:hint="eastAsia"/>
              </w:rPr>
              <w:t>tring</w:t>
            </w:r>
          </w:p>
        </w:tc>
        <w:tc>
          <w:tcPr>
            <w:tcW w:w="3118" w:type="dxa"/>
            <w:vAlign w:val="top"/>
          </w:tcPr>
          <w:p>
            <w:pPr>
              <w:ind w:firstLine="0" w:firstLineChars="0"/>
              <w:rPr>
                <w:rFonts w:hint="default"/>
                <w:lang w:val="en-US"/>
              </w:rPr>
            </w:pPr>
            <w:r>
              <w:rPr>
                <w:rFonts w:hint="eastAsia"/>
                <w:lang w:val="en-US" w:eastAsia="zh-CN"/>
              </w:rPr>
              <w:t>套料图编码</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钢板编号</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thickness</w:t>
            </w:r>
          </w:p>
        </w:tc>
        <w:tc>
          <w:tcPr>
            <w:tcW w:w="1276" w:type="dxa"/>
          </w:tcPr>
          <w:p>
            <w:pPr>
              <w:ind w:firstLine="0" w:firstLineChars="0"/>
              <w:rPr>
                <w:rFonts w:hint="default"/>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厚度</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区域编码</w:t>
            </w:r>
          </w:p>
        </w:tc>
        <w:tc>
          <w:tcPr>
            <w:tcW w:w="2410" w:type="dxa"/>
            <w:vAlign w:val="top"/>
          </w:tcPr>
          <w:p>
            <w:pPr>
              <w:ind w:firstLine="0" w:firstLineChars="0"/>
              <w:rPr>
                <w:rFonts w:hint="default" w:eastAsia="宋体"/>
                <w:lang w:val="en-US" w:eastAsia="zh-CN"/>
              </w:rPr>
            </w:pPr>
            <w:r>
              <w:rPr>
                <w:rFonts w:hint="eastAsia"/>
                <w:lang w:val="en-US" w:eastAsia="zh-CN"/>
              </w:rPr>
              <w:t>详情请见3.3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w:t>
            </w:r>
          </w:p>
        </w:tc>
        <w:tc>
          <w:tcPr>
            <w:tcW w:w="1276" w:type="dxa"/>
          </w:tcPr>
          <w:p>
            <w:pPr>
              <w:ind w:firstLine="0" w:firstLineChars="0"/>
              <w:rPr>
                <w:rFonts w:hint="default" w:eastAsia="宋体"/>
                <w:lang w:val="en-US" w:eastAsia="zh-CN"/>
              </w:rPr>
            </w:pPr>
            <w:r>
              <w:rPr>
                <w:rFonts w:hint="eastAsia"/>
                <w:lang w:val="en-US" w:eastAsia="zh-CN"/>
              </w:rPr>
              <w:t>list</w:t>
            </w:r>
          </w:p>
        </w:tc>
        <w:tc>
          <w:tcPr>
            <w:tcW w:w="3118" w:type="dxa"/>
            <w:vAlign w:val="top"/>
          </w:tcPr>
          <w:p>
            <w:pPr>
              <w:ind w:firstLine="0" w:firstLineChars="0"/>
              <w:rPr>
                <w:rFonts w:hint="default"/>
                <w:lang w:val="en-US" w:eastAsia="zh-CN"/>
              </w:rPr>
            </w:pPr>
            <w:r>
              <w:rPr>
                <w:rFonts w:hint="eastAsia"/>
                <w:lang w:val="en-US" w:eastAsia="zh-CN"/>
              </w:rPr>
              <w:t>零件详情</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color_code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颜色编码</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零件编码</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零件宽度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零件长度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零件厚度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order_id</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订单编号</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next_process</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下道序</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大类编码</w:t>
            </w:r>
          </w:p>
        </w:tc>
        <w:tc>
          <w:tcPr>
            <w:tcW w:w="2410" w:type="dxa"/>
            <w:vAlign w:val="top"/>
          </w:tcPr>
          <w:p>
            <w:pPr>
              <w:ind w:firstLine="0" w:firstLineChars="0"/>
              <w:rPr>
                <w:rFonts w:hint="eastAsia"/>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60" w:name="_Toc4171"/>
      <w:r>
        <w:rPr>
          <w:rFonts w:hint="eastAsia" w:ascii="宋体" w:hAnsi="宋体" w:eastAsia="宋体"/>
          <w:szCs w:val="30"/>
        </w:rPr>
        <w:t>通知大件喷码段滚筒线移动（总控提供）</w:t>
      </w:r>
      <w:bookmarkEnd w:id="6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system/notic</w:t>
      </w:r>
      <w:r>
        <w:rPr>
          <w:rFonts w:ascii="Times New Roman" w:hAnsi="Times New Roman" w:cs="Times New Roman"/>
          <w:color w:val="262626"/>
          <w:spacing w:val="12"/>
          <w:szCs w:val="24"/>
        </w:rPr>
        <w:t>eLineMove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该接口用于大件喷码区，上报信号</w:t>
      </w:r>
      <w:r>
        <w:rPr>
          <w:rFonts w:hint="eastAsia"/>
          <w:lang w:val="en-US" w:eastAsia="zh-CN"/>
        </w:rPr>
        <w:t>给总控</w:t>
      </w:r>
      <w:r>
        <w:rPr>
          <w:rFonts w:hint="eastAsia"/>
        </w:rPr>
        <w:t>通知滚筒线向前移动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“notice_time”:”2021-02-05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part_status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10</w:t>
      </w:r>
      <w:r>
        <w:rPr>
          <w:rFonts w:hint="default" w:ascii="Times New Roman" w:hAnsi="Times New Roman" w:cs="Times New Roman"/>
          <w:color w:val="262626"/>
          <w:spacing w:val="12"/>
          <w:szCs w:val="21"/>
          <w:lang w:val="en-US" w:eastAsia="zh-CN"/>
        </w:rPr>
        <w:t>”</w:t>
      </w:r>
    </w:p>
    <w:p>
      <w:pPr>
        <w:spacing w:line="360" w:lineRule="atLeast"/>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notice_time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通知时间</w:t>
            </w:r>
          </w:p>
        </w:tc>
        <w:tc>
          <w:tcPr>
            <w:tcW w:w="2410"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8" w:type="dxa"/>
          </w:tcPr>
          <w:p>
            <w:pPr>
              <w:ind w:firstLine="0" w:firstLineChars="0"/>
            </w:pPr>
            <w:r>
              <w:rPr>
                <w:rFonts w:hint="eastAsia"/>
              </w:rPr>
              <w:t>分拣线编号</w:t>
            </w:r>
          </w:p>
        </w:tc>
        <w:tc>
          <w:tcPr>
            <w:tcW w:w="2410"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FF0000"/>
                <w:spacing w:val="12"/>
                <w:szCs w:val="21"/>
              </w:rPr>
            </w:pPr>
            <w:r>
              <w:rPr>
                <w:rFonts w:hint="eastAsia" w:ascii="Times New Roman" w:hAnsi="Times New Roman" w:cs="Times New Roman"/>
                <w:color w:val="FF0000"/>
                <w:spacing w:val="12"/>
                <w:szCs w:val="21"/>
                <w:lang w:val="en-US" w:eastAsia="zh-CN"/>
              </w:rPr>
              <w:t>part_status</w:t>
            </w:r>
          </w:p>
        </w:tc>
        <w:tc>
          <w:tcPr>
            <w:tcW w:w="1276" w:type="dxa"/>
          </w:tcPr>
          <w:p>
            <w:pPr>
              <w:ind w:firstLine="0" w:firstLineChars="0"/>
              <w:rPr>
                <w:rFonts w:hint="default" w:eastAsia="宋体"/>
                <w:color w:val="FF0000"/>
                <w:lang w:val="en-US" w:eastAsia="zh-CN"/>
              </w:rPr>
            </w:pPr>
            <w:r>
              <w:rPr>
                <w:rFonts w:hint="eastAsia"/>
                <w:color w:val="FF0000"/>
                <w:lang w:val="en-US" w:eastAsia="zh-CN"/>
              </w:rPr>
              <w:t>string</w:t>
            </w:r>
          </w:p>
        </w:tc>
        <w:tc>
          <w:tcPr>
            <w:tcW w:w="3118" w:type="dxa"/>
          </w:tcPr>
          <w:p>
            <w:pPr>
              <w:ind w:firstLine="0" w:firstLineChars="0"/>
              <w:rPr>
                <w:rFonts w:hint="default" w:eastAsia="宋体"/>
                <w:color w:val="FF0000"/>
                <w:lang w:val="en-US" w:eastAsia="zh-CN"/>
              </w:rPr>
            </w:pPr>
            <w:r>
              <w:rPr>
                <w:rFonts w:hint="eastAsia"/>
                <w:color w:val="FF0000"/>
                <w:lang w:val="en-US" w:eastAsia="zh-CN"/>
              </w:rPr>
              <w:t>板链上是否有零件</w:t>
            </w:r>
          </w:p>
        </w:tc>
        <w:tc>
          <w:tcPr>
            <w:tcW w:w="2410" w:type="dxa"/>
          </w:tcPr>
          <w:p>
            <w:pPr>
              <w:ind w:firstLine="0" w:firstLineChars="0"/>
              <w:rPr>
                <w:rFonts w:hint="eastAsia"/>
                <w:color w:val="FF0000"/>
                <w:lang w:val="en-US" w:eastAsia="zh-CN"/>
              </w:rPr>
            </w:pPr>
            <w:r>
              <w:rPr>
                <w:rFonts w:hint="eastAsia"/>
                <w:color w:val="FF0000"/>
                <w:lang w:val="en-US" w:eastAsia="zh-CN"/>
              </w:rPr>
              <w:t>0：有零件</w:t>
            </w:r>
          </w:p>
          <w:p>
            <w:pPr>
              <w:ind w:firstLine="0" w:firstLineChars="0"/>
              <w:rPr>
                <w:rFonts w:hint="default"/>
                <w:color w:val="FF0000"/>
                <w:lang w:val="en-US" w:eastAsia="zh-CN"/>
              </w:rPr>
            </w:pPr>
            <w:r>
              <w:rPr>
                <w:rFonts w:hint="eastAsia"/>
                <w:color w:val="FF0000"/>
                <w:lang w:val="en-US" w:eastAsia="zh-CN"/>
              </w:rPr>
              <w:t>1：无零件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eastAsia" w:ascii="Times New Roman" w:hAnsi="Times New Roman" w:cs="Times New Roman"/>
                <w:color w:val="FF0000"/>
                <w:spacing w:val="12"/>
                <w:szCs w:val="21"/>
                <w:lang w:val="en-US" w:eastAsia="zh-CN"/>
              </w:rPr>
            </w:pPr>
            <w:r>
              <w:rPr>
                <w:rFonts w:hint="eastAsia" w:ascii="Times New Roman" w:hAnsi="Times New Roman" w:cs="Times New Roman"/>
                <w:color w:val="FF0000"/>
                <w:spacing w:val="12"/>
                <w:szCs w:val="21"/>
                <w:lang w:val="en-US" w:eastAsia="zh-CN"/>
              </w:rPr>
              <w:t>part_thickness</w:t>
            </w:r>
          </w:p>
        </w:tc>
        <w:tc>
          <w:tcPr>
            <w:tcW w:w="1276" w:type="dxa"/>
          </w:tcPr>
          <w:p>
            <w:pPr>
              <w:ind w:firstLine="0" w:firstLineChars="0"/>
              <w:rPr>
                <w:rFonts w:hint="default"/>
                <w:color w:val="FF0000"/>
                <w:lang w:val="en-US" w:eastAsia="zh-CN"/>
              </w:rPr>
            </w:pPr>
            <w:r>
              <w:rPr>
                <w:rFonts w:hint="eastAsia"/>
                <w:color w:val="FF0000"/>
                <w:lang w:val="en-US" w:eastAsia="zh-CN"/>
              </w:rPr>
              <w:t>string</w:t>
            </w:r>
          </w:p>
        </w:tc>
        <w:tc>
          <w:tcPr>
            <w:tcW w:w="3118" w:type="dxa"/>
          </w:tcPr>
          <w:p>
            <w:pPr>
              <w:ind w:firstLine="0" w:firstLineChars="0"/>
              <w:rPr>
                <w:rFonts w:hint="default"/>
                <w:color w:val="FF0000"/>
                <w:lang w:val="en-US" w:eastAsia="zh-CN"/>
              </w:rPr>
            </w:pPr>
            <w:r>
              <w:rPr>
                <w:rFonts w:hint="eastAsia"/>
                <w:color w:val="FF0000"/>
                <w:lang w:val="en-US" w:eastAsia="zh-CN"/>
              </w:rPr>
              <w:t>零件厚度</w:t>
            </w:r>
          </w:p>
        </w:tc>
        <w:tc>
          <w:tcPr>
            <w:tcW w:w="2410" w:type="dxa"/>
          </w:tcPr>
          <w:p>
            <w:pPr>
              <w:ind w:firstLine="0" w:firstLineChars="0"/>
              <w:rPr>
                <w:rFonts w:hint="eastAsia"/>
                <w:color w:val="FF0000"/>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接收</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接收失败</w:t>
            </w: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61" w:name="_Toc29080"/>
      <w:r>
        <w:rPr>
          <w:rFonts w:hint="eastAsia" w:ascii="宋体" w:hAnsi="宋体" w:eastAsia="宋体"/>
          <w:szCs w:val="30"/>
        </w:rPr>
        <w:t>获取大件分拣区报工零件（总控提供）</w:t>
      </w:r>
      <w:bookmarkEnd w:id="6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system/get</w:t>
      </w:r>
      <w:r>
        <w:rPr>
          <w:rFonts w:ascii="Times New Roman" w:hAnsi="Times New Roman" w:cs="Times New Roman"/>
          <w:color w:val="262626"/>
          <w:spacing w:val="12"/>
          <w:szCs w:val="24"/>
        </w:rPr>
        <w:t>NewLargeSortData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该接口用于获取最早的未使用的大件分拣区的报工零件数据。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rPr>
              <w:t>分拣线编号，默认为1</w:t>
            </w:r>
          </w:p>
        </w:tc>
        <w:tc>
          <w:tcPr>
            <w:tcW w:w="2410"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hd w:val="clear" w:color="auto" w:fill="FFFFFE"/>
        <w:spacing w:line="270" w:lineRule="atLeast"/>
        <w:ind w:left="240" w:leftChars="100" w:firstLine="180" w:firstLineChars="10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"BCB005985733"</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BCB005985995"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p>
    <w:p>
      <w:pPr>
        <w:shd w:val="clear" w:color="auto" w:fill="FFFFFE"/>
        <w:spacing w:line="270" w:lineRule="atLeast"/>
        <w:ind w:left="240" w:leftChars="100" w:firstLine="36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360" w:firstLineChars="0"/>
        <w:rPr>
          <w:rFonts w:ascii="Consolas" w:hAnsi="Consolas" w:cs="宋体"/>
          <w:color w:val="000000"/>
          <w:sz w:val="18"/>
          <w:szCs w:val="18"/>
        </w:rPr>
      </w:pPr>
      <w:r>
        <w:rPr>
          <w:rFonts w:ascii="Consolas" w:hAnsi="Consolas" w:cs="宋体"/>
          <w:color w:val="000000"/>
          <w:sz w:val="18"/>
          <w:szCs w:val="18"/>
        </w:rPr>
        <w:t>}</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大件分拣区报工零件数据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hint="eastAsia" w:ascii="Times New Roman" w:hAnsi="Times New Roman" w:cs="Times New Roman"/>
                <w:color w:val="262626"/>
                <w:spacing w:val="12"/>
                <w:szCs w:val="21"/>
              </w:rPr>
              <w: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pPr>
              <w:ind w:firstLine="0" w:firstLineChars="0"/>
            </w:pPr>
            <w:r>
              <w:rPr>
                <w:rFonts w:hint="eastAsia"/>
              </w:rPr>
              <w:t>string</w:t>
            </w:r>
          </w:p>
        </w:tc>
        <w:tc>
          <w:tcPr>
            <w:tcW w:w="2976" w:type="dxa"/>
          </w:tcPr>
          <w:p>
            <w:pPr>
              <w:ind w:firstLine="0" w:firstLineChars="0"/>
            </w:pPr>
            <w:r>
              <w:rPr>
                <w:rFonts w:hint="eastAsia"/>
              </w:rPr>
              <w:t>解析文件路径</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part_num</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零件数量</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plate_id</w:t>
            </w:r>
          </w:p>
        </w:tc>
        <w:tc>
          <w:tcPr>
            <w:tcW w:w="1276" w:type="dxa"/>
          </w:tcPr>
          <w:p>
            <w:pPr>
              <w:ind w:firstLine="0" w:firstLineChars="0"/>
            </w:pPr>
            <w:r>
              <w:rPr>
                <w:rFonts w:hint="eastAsia"/>
              </w:rPr>
              <w:t>string</w:t>
            </w:r>
          </w:p>
        </w:tc>
        <w:tc>
          <w:tcPr>
            <w:tcW w:w="2976" w:type="dxa"/>
          </w:tcPr>
          <w:p>
            <w:pPr>
              <w:ind w:firstLine="0" w:firstLineChars="0"/>
            </w:pPr>
            <w:r>
              <w:rPr>
                <w:rFonts w:hint="eastAsia"/>
              </w:rPr>
              <w:t>钢板编号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零件编码集合</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hint="eastAsia" w:ascii="宋体" w:hAnsi="宋体" w:eastAsia="宋体"/>
          <w:szCs w:val="30"/>
          <w:lang w:val="en-US" w:eastAsia="zh-CN"/>
        </w:rPr>
      </w:pPr>
      <w:bookmarkStart w:id="62" w:name="_Toc21031"/>
      <w:r>
        <w:rPr>
          <w:rFonts w:hint="eastAsia" w:ascii="宋体" w:hAnsi="宋体" w:eastAsia="宋体"/>
          <w:szCs w:val="30"/>
          <w:lang w:val="en-US" w:eastAsia="zh-CN"/>
        </w:rPr>
        <w:t>喷码设备</w:t>
      </w:r>
      <w:r>
        <w:rPr>
          <w:rFonts w:hint="eastAsia" w:ascii="宋体" w:hAnsi="宋体" w:eastAsia="宋体"/>
          <w:szCs w:val="30"/>
        </w:rPr>
        <w:t>状态</w:t>
      </w:r>
      <w:bookmarkEnd w:id="62"/>
      <w:r>
        <w:rPr>
          <w:rFonts w:hint="eastAsia" w:ascii="宋体" w:hAnsi="宋体" w:eastAsia="宋体"/>
          <w:szCs w:val="30"/>
          <w:lang w:val="en-US" w:eastAsia="zh-CN"/>
        </w:rPr>
        <w:t xml:space="preserve"> </w:t>
      </w:r>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mark_area/</w:t>
      </w:r>
      <w:r>
        <w:rPr>
          <w:rFonts w:hint="eastAsia" w:ascii="Times New Roman" w:hAnsi="Times New Roman" w:cs="Times New Roman"/>
          <w:color w:val="262626"/>
          <w:spacing w:val="12"/>
          <w:szCs w:val="24"/>
          <w:lang w:val="en-US" w:eastAsia="zh-CN"/>
        </w:rPr>
        <w:t>mark</w:t>
      </w:r>
      <w:r>
        <w:rPr>
          <w:rFonts w:hint="eastAsia" w:ascii="Times New Roman" w:hAnsi="Times New Roman" w:cs="Times New Roman"/>
          <w:color w:val="262626"/>
          <w:spacing w:val="12"/>
          <w:szCs w:val="24"/>
        </w:rPr>
        <w:t>/status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w:t>
      </w:r>
      <w:r>
        <w:rPr>
          <w:rFonts w:hint="eastAsia"/>
          <w:lang w:val="en-US" w:eastAsia="zh-CN"/>
        </w:rPr>
        <w:t>喷码设备</w:t>
      </w:r>
      <w:r>
        <w:rPr>
          <w:rFonts w:hint="eastAsia"/>
        </w:rPr>
        <w:t>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[{“plc_code”:”</w:t>
      </w:r>
      <w:r>
        <w:rPr>
          <w:rFonts w:hint="eastAsia" w:ascii="Times New Roman" w:hAnsi="Times New Roman" w:cs="Times New Roman"/>
          <w:color w:val="262626"/>
          <w:spacing w:val="12"/>
          <w:szCs w:val="21"/>
        </w:rPr>
        <w:t>plc</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 _status”:”1”}, {“plc_code”:”</w:t>
      </w:r>
      <w:r>
        <w:rPr>
          <w:rFonts w:hint="eastAsia" w:ascii="Times New Roman" w:hAnsi="Times New Roman" w:cs="Times New Roman"/>
          <w:color w:val="262626"/>
          <w:spacing w:val="12"/>
          <w:szCs w:val="21"/>
        </w:rPr>
        <w:t xml:space="preserve"> plc</w:t>
      </w:r>
      <w:r>
        <w:rPr>
          <w:rFonts w:ascii="Times New Roman" w:hAnsi="Times New Roman" w:cs="Times New Roman"/>
          <w:color w:val="262626"/>
          <w:spacing w:val="12"/>
          <w:szCs w:val="21"/>
        </w:rPr>
        <w:t>2”,”</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返回PLC状态列表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pPr>
              <w:ind w:firstLine="0" w:firstLineChars="0"/>
            </w:pPr>
            <w:r>
              <w:rPr>
                <w:rFonts w:hint="eastAsia"/>
              </w:rPr>
              <w:t>string</w:t>
            </w:r>
          </w:p>
        </w:tc>
        <w:tc>
          <w:tcPr>
            <w:tcW w:w="2976" w:type="dxa"/>
          </w:tcPr>
          <w:p>
            <w:pPr>
              <w:ind w:firstLine="0" w:firstLineChars="0"/>
            </w:pPr>
            <w:r>
              <w:rPr>
                <w:rFonts w:hint="eastAsia"/>
              </w:rPr>
              <w:t>PLC编号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编号为PLC</w:t>
            </w:r>
            <w:r>
              <w:rPr>
                <w:rFonts w:ascii="Times New Roman" w:hAnsi="Times New Roman" w:cs="Times New Roman"/>
              </w:rPr>
              <w:t>1-7</w:t>
            </w:r>
            <w:r>
              <w:rPr>
                <w:rFonts w:hint="eastAsia" w:ascii="Times New Roman" w:hAnsi="Times New Roman" w:cs="Times New Roman"/>
              </w:rPr>
              <w:t>，可根据现场调整；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bl>
    <w:p>
      <w:pPr>
        <w:pStyle w:val="2"/>
        <w:numPr>
          <w:ilvl w:val="0"/>
          <w:numId w:val="6"/>
        </w:numPr>
        <w:spacing w:line="360" w:lineRule="auto"/>
        <w:rPr>
          <w:rFonts w:ascii="宋体" w:hAnsi="宋体" w:eastAsia="宋体"/>
        </w:rPr>
      </w:pPr>
      <w:bookmarkStart w:id="63" w:name="_Toc4104"/>
      <w:r>
        <w:rPr>
          <w:rFonts w:hint="eastAsia" w:ascii="宋体" w:hAnsi="宋体" w:eastAsia="宋体"/>
        </w:rPr>
        <w:t>大件码盘区交互</w:t>
      </w:r>
      <w:bookmarkEnd w:id="63"/>
    </w:p>
    <w:p>
      <w:pPr>
        <w:ind w:firstLine="0" w:firstLineChars="0"/>
        <w:jc w:val="center"/>
        <w:rPr>
          <w:lang w:val="zh-CN"/>
        </w:rPr>
      </w:pPr>
      <w:r>
        <w:drawing>
          <wp:inline distT="0" distB="0" distL="0" distR="0">
            <wp:extent cx="659892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6599492" cy="2354784"/>
                    </a:xfrm>
                    <a:prstGeom prst="rect">
                      <a:avLst/>
                    </a:prstGeom>
                  </pic:spPr>
                </pic:pic>
              </a:graphicData>
            </a:graphic>
          </wp:inline>
        </w:drawing>
      </w:r>
    </w:p>
    <w:p>
      <w:pPr>
        <w:pStyle w:val="32"/>
        <w:numPr>
          <w:ilvl w:val="0"/>
          <w:numId w:val="17"/>
        </w:numPr>
        <w:ind w:firstLineChars="0"/>
        <w:rPr>
          <w:lang w:val="zh-CN"/>
        </w:rPr>
      </w:pPr>
      <w:r>
        <w:rPr>
          <w:rFonts w:hint="eastAsia"/>
          <w:lang w:val="zh-CN"/>
        </w:rPr>
        <w:t>机器人编号顺序：如上图所示（从左至右方向为滚筒线移动方向），编号为1</w:t>
      </w:r>
      <w:r>
        <w:rPr>
          <w:lang w:val="zh-CN"/>
        </w:rPr>
        <w:t>0</w:t>
      </w:r>
      <w:r>
        <w:rPr>
          <w:rFonts w:hint="eastAsia"/>
          <w:lang w:val="zh-CN"/>
        </w:rPr>
        <w:t>；</w:t>
      </w:r>
    </w:p>
    <w:p>
      <w:pPr>
        <w:pStyle w:val="32"/>
        <w:numPr>
          <w:ilvl w:val="0"/>
          <w:numId w:val="17"/>
        </w:numPr>
        <w:ind w:firstLineChars="0"/>
        <w:rPr>
          <w:lang w:val="zh-CN"/>
        </w:rPr>
      </w:pPr>
      <w:r>
        <w:rPr>
          <w:rFonts w:hint="eastAsia"/>
          <w:lang w:val="zh-CN"/>
        </w:rPr>
        <w:t>如上所示：码盘区分为两个区，对应编号值为1和2；</w:t>
      </w:r>
    </w:p>
    <w:p>
      <w:pPr>
        <w:pStyle w:val="3"/>
        <w:numPr>
          <w:ilvl w:val="1"/>
          <w:numId w:val="21"/>
        </w:numPr>
        <w:spacing w:before="120"/>
        <w:rPr>
          <w:rFonts w:ascii="宋体" w:hAnsi="宋体" w:eastAsia="宋体"/>
          <w:szCs w:val="30"/>
        </w:rPr>
      </w:pPr>
      <w:bookmarkStart w:id="64" w:name="_Toc12527"/>
      <w:r>
        <w:rPr>
          <w:rFonts w:hint="eastAsia" w:ascii="宋体" w:hAnsi="宋体" w:eastAsia="宋体"/>
          <w:szCs w:val="30"/>
        </w:rPr>
        <w:t>大件码盘区状态</w:t>
      </w:r>
      <w:bookmarkEnd w:id="64"/>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该接口用于查看大件码盘区的状态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“5”</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二次区域编号，值：</w:t>
            </w:r>
            <w:r>
              <w:t>5</w:t>
            </w:r>
          </w:p>
        </w:tc>
        <w:tc>
          <w:tcPr>
            <w:tcW w:w="2977" w:type="dxa"/>
          </w:tcPr>
          <w:p>
            <w:pPr>
              <w:ind w:firstLine="0" w:firstLineChars="0"/>
            </w:pPr>
            <w:r>
              <w:rPr>
                <w:rFonts w:hint="eastAsia"/>
              </w:rPr>
              <w:t>详情请参见3</w:t>
            </w:r>
            <w:r>
              <w:t>.1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w:t>
            </w:r>
            <w:r>
              <w:rPr>
                <w:rFonts w:hint="eastAsia"/>
              </w:rPr>
              <w:t>正在分拣，勿移动输送线</w:t>
            </w:r>
          </w:p>
          <w:p>
            <w:pPr>
              <w:ind w:firstLine="0" w:firstLineChars="0"/>
            </w:pPr>
            <w:r>
              <w:rPr>
                <w:rFonts w:hint="eastAsia" w:ascii="Times New Roman" w:hAnsi="Times New Roman" w:cs="Times New Roman"/>
              </w:rPr>
              <w:t>1</w:t>
            </w:r>
            <w:r>
              <w:rPr>
                <w:rFonts w:ascii="Times New Roman" w:hAnsi="Times New Roman" w:cs="Times New Roman"/>
              </w:rPr>
              <w:t>------</w:t>
            </w:r>
            <w:r>
              <w:rPr>
                <w:rFonts w:hint="eastAsia"/>
              </w:rPr>
              <w:t>已经分拣完成（可移动输送线）</w:t>
            </w:r>
          </w:p>
          <w:p>
            <w:pPr>
              <w:ind w:firstLine="0" w:firstLine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异常，需人工介入</w:t>
            </w:r>
          </w:p>
          <w:p>
            <w:pPr>
              <w:ind w:firstLine="0" w:firstLineChars="0"/>
              <w:rPr>
                <w:rFonts w:ascii="Times New Roman" w:hAnsi="Times New Roman" w:cs="Times New Roman"/>
              </w:rPr>
            </w:pPr>
            <w:r>
              <w:t>3</w:t>
            </w:r>
            <w:r>
              <w:rPr>
                <w:rFonts w:hint="eastAsia"/>
              </w:rPr>
              <w:t>-------正在分拣，可支持强制结束操作</w:t>
            </w:r>
          </w:p>
        </w:tc>
      </w:tr>
    </w:tbl>
    <w:p>
      <w:pPr>
        <w:pStyle w:val="3"/>
        <w:numPr>
          <w:ilvl w:val="1"/>
          <w:numId w:val="21"/>
        </w:numPr>
        <w:spacing w:before="120"/>
        <w:rPr>
          <w:rFonts w:ascii="宋体" w:hAnsi="宋体" w:eastAsia="宋体"/>
          <w:szCs w:val="30"/>
        </w:rPr>
      </w:pPr>
      <w:bookmarkStart w:id="65" w:name="_Toc4874"/>
      <w:r>
        <w:rPr>
          <w:rFonts w:hint="eastAsia" w:ascii="宋体" w:hAnsi="宋体" w:eastAsia="宋体"/>
          <w:szCs w:val="30"/>
        </w:rPr>
        <w:t>零件移动到位</w:t>
      </w:r>
      <w:bookmarkEnd w:id="65"/>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该接口用于接收大件码盘功能区零件到位信号。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“in_place_time”:”2021-02-05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draw_code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8</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"color_code": "58#94#96",</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"part_code": "HBC004677857",</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"part_width": "136.0",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"part_length": "2489.0",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"part_thickness": "12.0",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"order_id":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"next_process":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"new_part_code":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6"/>
        <w:gridCol w:w="2323"/>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323" w:type="dxa"/>
          </w:tcPr>
          <w:p>
            <w:pPr>
              <w:ind w:firstLine="0" w:firstLineChars="0"/>
            </w:pPr>
            <w:r>
              <w:rPr>
                <w:rFonts w:hint="eastAsia"/>
              </w:rPr>
              <w:t>说明</w:t>
            </w:r>
          </w:p>
        </w:tc>
        <w:tc>
          <w:tcPr>
            <w:tcW w:w="320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2323" w:type="dxa"/>
          </w:tcPr>
          <w:p>
            <w:pPr>
              <w:ind w:firstLine="0" w:firstLineChars="0"/>
            </w:pPr>
            <w:r>
              <w:rPr>
                <w:rFonts w:hint="eastAsia"/>
              </w:rPr>
              <w:t>钢板到位时间</w:t>
            </w:r>
          </w:p>
        </w:tc>
        <w:tc>
          <w:tcPr>
            <w:tcW w:w="320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draw_code</w:t>
            </w:r>
          </w:p>
        </w:tc>
        <w:tc>
          <w:tcPr>
            <w:tcW w:w="1276" w:type="dxa"/>
          </w:tcPr>
          <w:p>
            <w:pPr>
              <w:ind w:firstLine="0" w:firstLineChars="0"/>
              <w:rPr>
                <w:rFonts w:hint="default" w:eastAsia="宋体"/>
                <w:lang w:val="en-US" w:eastAsia="zh-CN"/>
              </w:rPr>
            </w:pPr>
            <w:r>
              <w:t>s</w:t>
            </w:r>
            <w:r>
              <w:rPr>
                <w:rFonts w:hint="eastAsia"/>
              </w:rPr>
              <w:t>tring</w:t>
            </w:r>
          </w:p>
        </w:tc>
        <w:tc>
          <w:tcPr>
            <w:tcW w:w="2323" w:type="dxa"/>
            <w:vAlign w:val="top"/>
          </w:tcPr>
          <w:p>
            <w:pPr>
              <w:ind w:firstLine="0" w:firstLineChars="0"/>
              <w:rPr>
                <w:rFonts w:hint="default"/>
                <w:lang w:val="en-US"/>
              </w:rPr>
            </w:pPr>
            <w:r>
              <w:rPr>
                <w:rFonts w:hint="eastAsia"/>
                <w:lang w:val="en-US" w:eastAsia="zh-CN"/>
              </w:rPr>
              <w:t>套料图编码</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钢板编号</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thickness</w:t>
            </w:r>
          </w:p>
        </w:tc>
        <w:tc>
          <w:tcPr>
            <w:tcW w:w="1276" w:type="dxa"/>
          </w:tcPr>
          <w:p>
            <w:pPr>
              <w:ind w:firstLine="0" w:firstLineChars="0"/>
              <w:rPr>
                <w:rFonts w:hint="default"/>
                <w:lang w:val="en-US" w:eastAsia="zh-CN"/>
              </w:rPr>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厚度</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rPr>
                <w:rFonts w:hint="eastAsia"/>
                <w:lang w:val="en-US" w:eastAsia="zh-CN"/>
              </w:rPr>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区域编码</w:t>
            </w:r>
          </w:p>
        </w:tc>
        <w:tc>
          <w:tcPr>
            <w:tcW w:w="3205" w:type="dxa"/>
            <w:vAlign w:val="top"/>
          </w:tcPr>
          <w:p>
            <w:pPr>
              <w:ind w:firstLine="0" w:firstLineChars="0"/>
              <w:rPr>
                <w:rFonts w:hint="default" w:eastAsia="宋体"/>
                <w:lang w:val="en-US" w:eastAsia="zh-CN"/>
              </w:rPr>
            </w:pPr>
            <w:r>
              <w:rPr>
                <w:rFonts w:hint="eastAsia"/>
                <w:lang w:val="en-US" w:eastAsia="zh-CN"/>
              </w:rPr>
              <w:t>详情请见3.3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w:t>
            </w:r>
          </w:p>
        </w:tc>
        <w:tc>
          <w:tcPr>
            <w:tcW w:w="1276" w:type="dxa"/>
            <w:vAlign w:val="top"/>
          </w:tcPr>
          <w:p>
            <w:pPr>
              <w:ind w:firstLine="0" w:firstLineChars="0"/>
            </w:pPr>
            <w:r>
              <w:rPr>
                <w:rFonts w:hint="eastAsia"/>
                <w:lang w:val="en-US" w:eastAsia="zh-CN"/>
              </w:rPr>
              <w:t>list</w:t>
            </w:r>
          </w:p>
        </w:tc>
        <w:tc>
          <w:tcPr>
            <w:tcW w:w="2323" w:type="dxa"/>
            <w:vAlign w:val="top"/>
          </w:tcPr>
          <w:p>
            <w:pPr>
              <w:ind w:firstLine="0" w:firstLineChars="0"/>
              <w:rPr>
                <w:rFonts w:hint="eastAsia"/>
                <w:lang w:val="en-US" w:eastAsia="zh-CN"/>
              </w:rPr>
            </w:pPr>
            <w:r>
              <w:rPr>
                <w:rFonts w:hint="eastAsia"/>
                <w:lang w:val="en-US" w:eastAsia="zh-CN"/>
              </w:rPr>
              <w:t>零件详情</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color_code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颜色编码</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零件编码</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零件宽度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零件长度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零件厚度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order_id</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订单编号</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next_process</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下道序</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大类编码</w:t>
            </w:r>
          </w:p>
        </w:tc>
        <w:tc>
          <w:tcPr>
            <w:tcW w:w="3205" w:type="dxa"/>
            <w:vAlign w:val="top"/>
          </w:tcPr>
          <w:p>
            <w:pPr>
              <w:ind w:firstLine="0" w:firstLineChars="0"/>
              <w:rPr>
                <w:rFonts w:hint="eastAsia"/>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ascii="宋体" w:hAnsi="宋体" w:eastAsia="宋体"/>
          <w:szCs w:val="30"/>
        </w:rPr>
      </w:pPr>
      <w:bookmarkStart w:id="66" w:name="_Toc24822"/>
      <w:r>
        <w:rPr>
          <w:rFonts w:hint="eastAsia" w:ascii="宋体" w:hAnsi="宋体" w:eastAsia="宋体"/>
          <w:szCs w:val="30"/>
        </w:rPr>
        <w:t>接收模型训练信号（浩楠对接）</w:t>
      </w:r>
      <w:bookmarkEnd w:id="66"/>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system/model</w:t>
      </w:r>
      <w:r>
        <w:rPr>
          <w:rFonts w:ascii="Times New Roman" w:hAnsi="Times New Roman" w:cs="Times New Roman"/>
          <w:color w:val="262626"/>
          <w:spacing w:val="12"/>
          <w:szCs w:val="24"/>
        </w:rPr>
        <w:t>Train</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440" w:firstLineChars="600"/>
      </w:pPr>
      <w:r>
        <w:rPr>
          <w:rFonts w:hint="eastAsia"/>
        </w:rPr>
        <w:t>该接口用于接收总控大件二次视觉模型训练信号。</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720" w:leftChars="300"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left="720" w:leftChars="30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720" w:leftChars="300" w:firstLine="501" w:firstLineChars="19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file_path</w:t>
      </w:r>
      <w:r>
        <w:rPr>
          <w:rFonts w:ascii="Times New Roman" w:hAnsi="Times New Roman" w:cs="Times New Roman"/>
          <w:color w:val="262626"/>
          <w:spacing w:val="12"/>
          <w:szCs w:val="21"/>
        </w:rPr>
        <w:t>” : ”xxx”</w:t>
      </w:r>
    </w:p>
    <w:p>
      <w:pPr>
        <w:ind w:left="720" w:leftChars="300"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区域编码</w:t>
            </w:r>
          </w:p>
        </w:tc>
        <w:tc>
          <w:tcPr>
            <w:tcW w:w="2410" w:type="dxa"/>
          </w:tcPr>
          <w:p>
            <w:pPr>
              <w:ind w:firstLine="0" w:firstLineChars="0"/>
            </w:pPr>
            <w:r>
              <w:rPr>
                <w:rFonts w:hint="eastAsia"/>
              </w:rPr>
              <w:t>1</w:t>
            </w:r>
            <w:r>
              <w:t xml:space="preserve">: </w:t>
            </w:r>
            <w:r>
              <w:rPr>
                <w:rFonts w:hint="eastAsia"/>
              </w:rPr>
              <w:t>二次分拣1区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file_path</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二次需要的模板文件路径</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ascii="宋体" w:hAnsi="宋体" w:eastAsia="宋体"/>
          <w:szCs w:val="30"/>
        </w:rPr>
      </w:pPr>
      <w:bookmarkStart w:id="67" w:name="_Toc4714"/>
      <w:r>
        <w:rPr>
          <w:rFonts w:hint="eastAsia" w:ascii="宋体" w:hAnsi="宋体" w:eastAsia="宋体"/>
          <w:szCs w:val="30"/>
        </w:rPr>
        <w:t>获取大件分拣区报工零件（总控提供）</w:t>
      </w:r>
      <w:bookmarkEnd w:id="67"/>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system/get</w:t>
      </w:r>
      <w:r>
        <w:rPr>
          <w:rFonts w:ascii="Times New Roman" w:hAnsi="Times New Roman" w:cs="Times New Roman"/>
          <w:color w:val="262626"/>
          <w:spacing w:val="12"/>
          <w:szCs w:val="24"/>
        </w:rPr>
        <w:t>NewLargeSortData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该接口用于获取最早的未使用的大件分拣区的报工零件数据。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rPr>
              <w:t>分拣线编号，默认为1</w:t>
            </w:r>
          </w:p>
        </w:tc>
        <w:tc>
          <w:tcPr>
            <w:tcW w:w="2410"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"part_code_list"</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"BCB005985733"</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BCB005985995"</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000000"/>
          <w:sz w:val="18"/>
          <w:szCs w:val="18"/>
        </w:rPr>
        <w:tab/>
      </w:r>
      <w:r>
        <w:rPr>
          <w:rFonts w:ascii="Consolas" w:hAnsi="Consolas" w:cs="宋体"/>
          <w:color w:val="000000"/>
          <w:sz w:val="18"/>
          <w:szCs w:val="18"/>
        </w:rPr>
        <w:t>}</w:t>
      </w:r>
    </w:p>
    <w:p>
      <w:pPr>
        <w:shd w:val="clear" w:color="auto" w:fill="FFFFFE"/>
        <w:spacing w:line="270" w:lineRule="atLeast"/>
        <w:ind w:firstLine="540" w:firstLineChars="300"/>
        <w:rPr>
          <w:rFonts w:ascii="Consolas" w:hAnsi="Consolas" w:cs="宋体"/>
          <w:color w:val="000000"/>
          <w:sz w:val="18"/>
          <w:szCs w:val="18"/>
        </w:rPr>
      </w:pPr>
      <w:r>
        <w:rPr>
          <w:rFonts w:ascii="Consolas" w:hAnsi="Consolas" w:cs="宋体"/>
          <w:color w:val="000000"/>
          <w:sz w:val="18"/>
          <w:szCs w:val="18"/>
        </w:rPr>
        <w:t>}</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大件分拣区报工零件数据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hint="eastAsia" w:ascii="Times New Roman" w:hAnsi="Times New Roman" w:cs="Times New Roman"/>
                <w:color w:val="262626"/>
                <w:spacing w:val="12"/>
                <w:szCs w:val="21"/>
              </w:rPr>
              <w: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pPr>
              <w:ind w:firstLine="0" w:firstLineChars="0"/>
            </w:pPr>
            <w:r>
              <w:rPr>
                <w:rFonts w:hint="eastAsia"/>
              </w:rPr>
              <w:t>string</w:t>
            </w:r>
          </w:p>
        </w:tc>
        <w:tc>
          <w:tcPr>
            <w:tcW w:w="2976" w:type="dxa"/>
          </w:tcPr>
          <w:p>
            <w:pPr>
              <w:ind w:firstLine="0" w:firstLineChars="0"/>
            </w:pPr>
            <w:r>
              <w:rPr>
                <w:rFonts w:hint="eastAsia"/>
              </w:rPr>
              <w:t>解析文件路径</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part_num</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零件数量</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plate_id</w:t>
            </w:r>
          </w:p>
        </w:tc>
        <w:tc>
          <w:tcPr>
            <w:tcW w:w="1276" w:type="dxa"/>
          </w:tcPr>
          <w:p>
            <w:pPr>
              <w:ind w:firstLine="0" w:firstLineChars="0"/>
            </w:pPr>
            <w:r>
              <w:rPr>
                <w:rFonts w:hint="eastAsia"/>
              </w:rPr>
              <w:t>string</w:t>
            </w:r>
          </w:p>
        </w:tc>
        <w:tc>
          <w:tcPr>
            <w:tcW w:w="2976" w:type="dxa"/>
          </w:tcPr>
          <w:p>
            <w:pPr>
              <w:ind w:firstLine="0" w:firstLineChars="0"/>
            </w:pPr>
            <w:r>
              <w:rPr>
                <w:rFonts w:hint="eastAsia"/>
              </w:rPr>
              <w:t>钢板编号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零件编码集合</w:t>
            </w:r>
          </w:p>
        </w:tc>
        <w:tc>
          <w:tcPr>
            <w:tcW w:w="2977" w:type="dxa"/>
          </w:tcPr>
          <w:p>
            <w:pPr>
              <w:ind w:firstLine="0" w:firstLineChars="0"/>
              <w:rPr>
                <w:rFonts w:ascii="Times New Roman" w:hAnsi="Times New Roman" w:cs="Times New Roman"/>
              </w:rPr>
            </w:pPr>
          </w:p>
        </w:tc>
      </w:tr>
    </w:tbl>
    <w:p>
      <w:pPr>
        <w:pStyle w:val="2"/>
        <w:numPr>
          <w:ilvl w:val="0"/>
          <w:numId w:val="6"/>
        </w:numPr>
        <w:spacing w:line="360" w:lineRule="auto"/>
        <w:rPr>
          <w:rFonts w:ascii="宋体" w:hAnsi="宋体" w:eastAsia="宋体"/>
        </w:rPr>
      </w:pPr>
      <w:bookmarkStart w:id="68" w:name="_Toc1172"/>
      <w:r>
        <w:rPr>
          <w:rFonts w:hint="eastAsia" w:ascii="宋体" w:hAnsi="宋体" w:eastAsia="宋体"/>
        </w:rPr>
        <w:t>二次分拣区交互</w:t>
      </w:r>
      <w:bookmarkEnd w:id="68"/>
    </w:p>
    <w:p>
      <w:pPr>
        <w:ind w:firstLine="0" w:firstLineChars="0"/>
        <w:jc w:val="center"/>
        <w:rPr>
          <w:lang w:val="zh-CN"/>
        </w:rPr>
      </w:pPr>
      <w:r>
        <w:drawing>
          <wp:inline distT="0" distB="0" distL="0" distR="0">
            <wp:extent cx="5631180" cy="131318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665941" cy="1321529"/>
                    </a:xfrm>
                    <a:prstGeom prst="rect">
                      <a:avLst/>
                    </a:prstGeom>
                  </pic:spPr>
                </pic:pic>
              </a:graphicData>
            </a:graphic>
          </wp:inline>
        </w:drawing>
      </w:r>
    </w:p>
    <w:p>
      <w:pPr>
        <w:pStyle w:val="32"/>
        <w:numPr>
          <w:ilvl w:val="0"/>
          <w:numId w:val="17"/>
        </w:numPr>
        <w:ind w:firstLineChars="0"/>
        <w:rPr>
          <w:lang w:val="zh-CN"/>
        </w:rPr>
      </w:pPr>
      <w:r>
        <w:rPr>
          <w:rFonts w:hint="eastAsia"/>
          <w:lang w:val="zh-CN"/>
        </w:rPr>
        <w:t>机器人编号顺序：如上图所示（从左至右方向为皮带线移动方向），编号依次为1</w:t>
      </w:r>
      <w:r>
        <w:rPr>
          <w:lang w:val="zh-CN"/>
        </w:rPr>
        <w:t>3</w:t>
      </w:r>
      <w:r>
        <w:rPr>
          <w:rFonts w:hint="eastAsia"/>
          <w:lang w:val="zh-CN"/>
        </w:rPr>
        <w:t>-&gt;</w:t>
      </w:r>
      <w:r>
        <w:rPr>
          <w:lang w:val="zh-CN"/>
        </w:rPr>
        <w:t>18</w:t>
      </w:r>
    </w:p>
    <w:p>
      <w:pPr>
        <w:pStyle w:val="32"/>
        <w:ind w:left="900" w:firstLine="0" w:firstLineChars="0"/>
        <w:rPr>
          <w:lang w:val="zh-CN"/>
        </w:rPr>
      </w:pPr>
      <w:r>
        <w:drawing>
          <wp:inline distT="0" distB="0" distL="0" distR="0">
            <wp:extent cx="5669915" cy="141478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703379" cy="1423204"/>
                    </a:xfrm>
                    <a:prstGeom prst="rect">
                      <a:avLst/>
                    </a:prstGeom>
                  </pic:spPr>
                </pic:pic>
              </a:graphicData>
            </a:graphic>
          </wp:inline>
        </w:drawing>
      </w:r>
    </w:p>
    <w:p>
      <w:pPr>
        <w:pStyle w:val="32"/>
        <w:numPr>
          <w:ilvl w:val="0"/>
          <w:numId w:val="17"/>
        </w:numPr>
        <w:ind w:firstLineChars="0"/>
        <w:rPr>
          <w:lang w:val="zh-CN"/>
        </w:rPr>
      </w:pPr>
      <w:r>
        <w:rPr>
          <w:rFonts w:hint="eastAsia"/>
          <w:lang w:val="zh-CN"/>
        </w:rPr>
        <w:t>托盘编号顺序：每个机器人托盘编号规则均保持一致（1-&gt;</w:t>
      </w:r>
      <w:r>
        <w:rPr>
          <w:lang w:val="zh-CN"/>
        </w:rPr>
        <w:t>8</w:t>
      </w:r>
      <w:r>
        <w:rPr>
          <w:rFonts w:hint="eastAsia"/>
          <w:lang w:val="zh-CN"/>
        </w:rPr>
        <w:t>），如上图所示：（从左至右方向为皮带线移动方向）</w:t>
      </w:r>
    </w:p>
    <w:p>
      <w:pPr>
        <w:pStyle w:val="3"/>
        <w:numPr>
          <w:ilvl w:val="1"/>
          <w:numId w:val="22"/>
        </w:numPr>
        <w:spacing w:before="120"/>
        <w:rPr>
          <w:rFonts w:ascii="宋体" w:hAnsi="宋体" w:eastAsia="宋体"/>
          <w:szCs w:val="30"/>
        </w:rPr>
      </w:pPr>
      <w:bookmarkStart w:id="69" w:name="_Toc20977"/>
      <w:r>
        <w:rPr>
          <w:rFonts w:hint="eastAsia" w:ascii="宋体" w:hAnsi="宋体" w:eastAsia="宋体"/>
          <w:szCs w:val="30"/>
        </w:rPr>
        <w:t>接收模型训练信号</w:t>
      </w:r>
      <w:bookmarkEnd w:id="69"/>
    </w:p>
    <w:p>
      <w:pPr>
        <w:ind w:firstLine="417" w:firstLineChars="0"/>
      </w:pPr>
      <w:r>
        <w:rPr>
          <w:b/>
          <w:bCs/>
        </w:rPr>
        <w:t>请求方式</w:t>
      </w:r>
      <w:r>
        <w:t>：POST（HTTP）</w:t>
      </w:r>
    </w:p>
    <w:p>
      <w:pPr>
        <w:ind w:firstLine="437" w:firstLineChars="165"/>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 xml:space="preserve"> second_sort_area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system/model</w:t>
      </w:r>
      <w:r>
        <w:rPr>
          <w:rFonts w:ascii="Times New Roman" w:hAnsi="Times New Roman" w:cs="Times New Roman"/>
          <w:color w:val="262626"/>
          <w:spacing w:val="12"/>
          <w:szCs w:val="24"/>
        </w:rPr>
        <w:t>Train</w:t>
      </w:r>
    </w:p>
    <w:p>
      <w:pPr>
        <w:ind w:firstLine="434" w:firstLineChars="164"/>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300"/>
      </w:pPr>
      <w:r>
        <w:rPr>
          <w:rFonts w:hint="eastAsia"/>
        </w:rPr>
        <w:t>该接口用于接收总控大件二次视觉模型训练信号。</w:t>
      </w:r>
    </w:p>
    <w:p>
      <w:pPr>
        <w:ind w:firstLine="527" w:firstLineChars="19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525" w:firstLineChars="19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689" w:firstLine="31" w:firstLineChars="1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file_path</w:t>
      </w:r>
      <w:r>
        <w:rPr>
          <w:rFonts w:ascii="Times New Roman" w:hAnsi="Times New Roman" w:cs="Times New Roman"/>
          <w:color w:val="262626"/>
          <w:spacing w:val="12"/>
          <w:szCs w:val="21"/>
        </w:rPr>
        <w:t>” : ”xxx”</w:t>
      </w:r>
    </w:p>
    <w:p>
      <w:pPr>
        <w:ind w:firstLine="736" w:firstLineChars="2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39" w:firstLineChars="2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区域编码</w:t>
            </w:r>
          </w:p>
        </w:tc>
        <w:tc>
          <w:tcPr>
            <w:tcW w:w="2410" w:type="dxa"/>
          </w:tcPr>
          <w:p>
            <w:pPr>
              <w:ind w:firstLine="0" w:firstLineChars="0"/>
            </w:pPr>
            <w:r>
              <w:rPr>
                <w:rFonts w:hint="eastAsia"/>
              </w:rPr>
              <w:t>1</w:t>
            </w:r>
            <w:r>
              <w:t xml:space="preserve">: </w:t>
            </w:r>
            <w:r>
              <w:rPr>
                <w:rFonts w:hint="eastAsia"/>
              </w:rPr>
              <w:t>二次分拣1区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file_path</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二次需要的模板文件路径</w:t>
            </w:r>
          </w:p>
        </w:tc>
        <w:tc>
          <w:tcPr>
            <w:tcW w:w="2410" w:type="dxa"/>
          </w:tcPr>
          <w:p>
            <w:pPr>
              <w:ind w:firstLine="0" w:firstLineChars="0"/>
            </w:pPr>
          </w:p>
        </w:tc>
      </w:tr>
    </w:tbl>
    <w:p>
      <w:pPr>
        <w:spacing w:line="360" w:lineRule="atLeast"/>
        <w:ind w:firstLine="0" w:firstLineChars="0"/>
      </w:pPr>
    </w:p>
    <w:p>
      <w:pPr>
        <w:ind w:firstLine="720" w:firstLineChars="0"/>
        <w:rPr>
          <w:rStyle w:val="22"/>
        </w:rPr>
      </w:pPr>
      <w:r>
        <w:rPr>
          <w:rStyle w:val="22"/>
          <w:rFonts w:hint="eastAsia"/>
        </w:rPr>
        <w:t>返回结果：</w:t>
      </w:r>
    </w:p>
    <w:p>
      <w:pPr>
        <w:ind w:firstLine="72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312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3118" w:type="dxa"/>
          </w:tcPr>
          <w:p>
            <w:pPr>
              <w:ind w:firstLine="0" w:firstLineChars="0"/>
            </w:pPr>
            <w:r>
              <w:rPr>
                <w:rFonts w:hint="eastAsia"/>
              </w:rPr>
              <w:t>返回码</w:t>
            </w:r>
          </w:p>
        </w:tc>
        <w:tc>
          <w:tcPr>
            <w:tcW w:w="3124"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3118" w:type="dxa"/>
          </w:tcPr>
          <w:p>
            <w:pPr>
              <w:ind w:firstLine="0" w:firstLineChars="0"/>
            </w:pPr>
            <w:r>
              <w:rPr>
                <w:rFonts w:hint="eastAsia"/>
              </w:rPr>
              <w:t>对返回码的文本描述内容。若返回码不为200，则返回错误描述信息</w:t>
            </w:r>
          </w:p>
        </w:tc>
        <w:tc>
          <w:tcPr>
            <w:tcW w:w="3124"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3118" w:type="dxa"/>
          </w:tcPr>
          <w:p>
            <w:pPr>
              <w:ind w:firstLine="0" w:firstLineChars="0"/>
            </w:pPr>
            <w:r>
              <w:rPr>
                <w:rFonts w:hint="eastAsia"/>
              </w:rPr>
              <w:t>数据区，如过没有数据返回，则为空</w:t>
            </w:r>
          </w:p>
        </w:tc>
        <w:tc>
          <w:tcPr>
            <w:tcW w:w="3124" w:type="dxa"/>
          </w:tcPr>
          <w:p>
            <w:pPr>
              <w:ind w:firstLine="0" w:firstLineChars="0"/>
              <w:rPr>
                <w:rFonts w:ascii="Times New Roman" w:hAnsi="Times New Roman" w:cs="Times New Roman"/>
              </w:rPr>
            </w:pPr>
          </w:p>
        </w:tc>
      </w:tr>
    </w:tbl>
    <w:p>
      <w:pPr>
        <w:pStyle w:val="3"/>
        <w:numPr>
          <w:ilvl w:val="1"/>
          <w:numId w:val="22"/>
        </w:numPr>
        <w:spacing w:before="120"/>
        <w:rPr>
          <w:rFonts w:ascii="宋体" w:hAnsi="宋体" w:eastAsia="宋体"/>
          <w:szCs w:val="30"/>
        </w:rPr>
      </w:pPr>
      <w:bookmarkStart w:id="70" w:name="_Toc6139"/>
      <w:r>
        <w:rPr>
          <w:rFonts w:hint="eastAsia" w:ascii="宋体" w:hAnsi="宋体" w:eastAsia="宋体"/>
          <w:szCs w:val="30"/>
        </w:rPr>
        <w:t>二次分拣区域单个机器人复位（撞框后机器人复位）</w:t>
      </w:r>
      <w:bookmarkEnd w:id="70"/>
    </w:p>
    <w:p>
      <w:pPr>
        <w:pStyle w:val="32"/>
        <w:ind w:left="1440" w:leftChars="6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/s</w:t>
      </w:r>
      <w:r>
        <w:t>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ascii="Times New Roman" w:hAnsi="Times New Roman" w:cs="Times New Roman"/>
          <w:color w:val="262626"/>
          <w:spacing w:val="12"/>
          <w:szCs w:val="24"/>
        </w:rPr>
        <w:t>recover</w:t>
      </w:r>
    </w:p>
    <w:p>
      <w:pPr>
        <w:pStyle w:val="32"/>
        <w:ind w:left="1440" w:leftChars="6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1020" w:leftChars="425" w:firstLine="960" w:firstLineChars="400"/>
      </w:pPr>
      <w:r>
        <w:rPr>
          <w:rFonts w:hint="eastAsia"/>
        </w:rPr>
        <w:t>该接口用于总控控制二次分拣区域单个机器人撞框后进行机器人复位</w:t>
      </w:r>
    </w:p>
    <w:p>
      <w:pPr>
        <w:ind w:left="1020" w:leftChars="4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 xml:space="preserve">  “sort_line”: “1”,</w:t>
      </w:r>
    </w:p>
    <w:p>
      <w:pPr>
        <w:ind w:left="1020" w:leftChars="425" w:firstLine="504"/>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left="1020" w:leftChars="425"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126" w:type="dxa"/>
          </w:tcPr>
          <w:p>
            <w:pPr>
              <w:ind w:firstLine="0" w:firstLineChars="0"/>
              <w:rPr>
                <w:rFonts w:hint="default" w:eastAsia="宋体"/>
                <w:lang w:val="en-US" w:eastAsia="zh-CN"/>
              </w:rPr>
            </w:pPr>
            <w:r>
              <w:rPr>
                <w:rFonts w:hint="eastAsia"/>
                <w:lang w:val="en-US" w:eastAsia="zh-CN"/>
              </w:rPr>
              <w:t>区内分区编号</w:t>
            </w:r>
          </w:p>
        </w:tc>
        <w:tc>
          <w:tcPr>
            <w:tcW w:w="3827" w:type="dxa"/>
          </w:tcPr>
          <w:p>
            <w:pPr>
              <w:ind w:firstLine="0" w:firstLineChars="0"/>
              <w:rPr>
                <w:rFonts w:hint="eastAsia"/>
              </w:rPr>
            </w:pP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2"/>
        </w:numPr>
        <w:spacing w:before="120"/>
        <w:rPr>
          <w:rFonts w:ascii="宋体" w:hAnsi="宋体" w:eastAsia="宋体"/>
          <w:szCs w:val="30"/>
        </w:rPr>
      </w:pPr>
      <w:bookmarkStart w:id="71" w:name="_Toc11885"/>
      <w:r>
        <w:rPr>
          <w:rFonts w:hint="eastAsia" w:ascii="宋体" w:hAnsi="宋体" w:eastAsia="宋体"/>
          <w:szCs w:val="30"/>
        </w:rPr>
        <w:t>二次分拣区域单个机器人启动</w:t>
      </w:r>
      <w:bookmarkEnd w:id="71"/>
    </w:p>
    <w:p>
      <w:pPr>
        <w:pStyle w:val="32"/>
        <w:ind w:left="1440" w:leftChars="6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/s</w:t>
      </w:r>
      <w:r>
        <w:t>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ascii="Times New Roman" w:hAnsi="Times New Roman" w:cs="Times New Roman"/>
          <w:color w:val="262626"/>
          <w:spacing w:val="12"/>
          <w:szCs w:val="24"/>
        </w:rPr>
        <w:t>start</w:t>
      </w:r>
    </w:p>
    <w:p>
      <w:pPr>
        <w:pStyle w:val="32"/>
        <w:ind w:left="1440" w:leftChars="6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1020" w:leftChars="425" w:firstLine="960" w:firstLineChars="400"/>
      </w:pPr>
      <w:r>
        <w:rPr>
          <w:rFonts w:hint="eastAsia"/>
        </w:rPr>
        <w:t>该接口用于总控控制二次分拣区域单个机器人在原点后的启动</w:t>
      </w:r>
    </w:p>
    <w:p>
      <w:pPr>
        <w:ind w:left="1020" w:leftChars="4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p>
    <w:p>
      <w:pPr>
        <w:ind w:left="1020" w:leftChars="425"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ascii="Times New Roman" w:hAnsi="Times New Roman" w:cs="Times New Roman"/>
          <w:color w:val="262626"/>
          <w:spacing w:val="12"/>
          <w:szCs w:val="21"/>
        </w:rPr>
        <w:t>”: “1”,</w:t>
      </w:r>
    </w:p>
    <w:p>
      <w:pPr>
        <w:ind w:left="1020" w:leftChars="425"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126" w:type="dxa"/>
          </w:tcPr>
          <w:p>
            <w:pPr>
              <w:ind w:firstLine="0" w:firstLineChars="0"/>
              <w:rPr>
                <w:rFonts w:hint="default" w:eastAsia="宋体"/>
                <w:lang w:val="en-US" w:eastAsia="zh-CN"/>
              </w:rPr>
            </w:pPr>
            <w:r>
              <w:rPr>
                <w:rFonts w:hint="eastAsia"/>
                <w:lang w:val="en-US" w:eastAsia="zh-CN"/>
              </w:rPr>
              <w:t>分区编码</w:t>
            </w:r>
          </w:p>
        </w:tc>
        <w:tc>
          <w:tcPr>
            <w:tcW w:w="3827"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2"/>
        </w:numPr>
        <w:spacing w:before="120"/>
        <w:rPr>
          <w:rFonts w:ascii="宋体" w:hAnsi="宋体" w:eastAsia="宋体"/>
          <w:szCs w:val="30"/>
        </w:rPr>
      </w:pPr>
      <w:bookmarkStart w:id="72" w:name="_Toc6294"/>
      <w:r>
        <w:rPr>
          <w:rFonts w:hint="eastAsia" w:ascii="宋体" w:hAnsi="宋体" w:eastAsia="宋体"/>
          <w:szCs w:val="30"/>
        </w:rPr>
        <w:t>获取视觉识别最新图片</w:t>
      </w:r>
      <w:bookmarkEnd w:id="72"/>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Helvetica" w:hAnsi="Helvetica" w:cs="Helvetica"/>
          <w:color w:val="505050"/>
          <w:sz w:val="18"/>
          <w:szCs w:val="18"/>
          <w:shd w:val="clear" w:color="auto" w:fill="FFFFFF"/>
        </w:rPr>
        <w:t>second_sort_area/system/show</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该接口用于总控向二次分拣查询最近的两张拍照数据；</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“area_code”:”5”,</w:t>
      </w:r>
    </w:p>
    <w:p>
      <w:pPr>
        <w:ind w:firstLine="1000" w:firstLineChars="379"/>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”1”</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2126" w:type="dxa"/>
          </w:tcPr>
          <w:p>
            <w:pPr>
              <w:ind w:firstLine="0" w:firstLineChars="0"/>
            </w:pPr>
            <w:r>
              <w:rPr>
                <w:rFonts w:hint="eastAsia"/>
              </w:rPr>
              <w:t>区域编码</w:t>
            </w:r>
          </w:p>
        </w:tc>
        <w:tc>
          <w:tcPr>
            <w:tcW w:w="382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126" w:type="dxa"/>
          </w:tcPr>
          <w:p>
            <w:pPr>
              <w:ind w:firstLine="0" w:firstLineChars="0"/>
              <w:rPr>
                <w:rFonts w:hint="eastAsia"/>
              </w:rPr>
            </w:pPr>
            <w:r>
              <w:rPr>
                <w:rFonts w:hint="eastAsia"/>
              </w:rPr>
              <w:t>分区编号</w:t>
            </w:r>
          </w:p>
        </w:tc>
        <w:tc>
          <w:tcPr>
            <w:tcW w:w="3827" w:type="dxa"/>
          </w:tcPr>
          <w:p>
            <w:pPr>
              <w:ind w:firstLine="0" w:firstLineChars="0"/>
              <w:rPr>
                <w:rFonts w:hint="eastAsia"/>
              </w:rPr>
            </w:pPr>
            <w:r>
              <w:rPr>
                <w:rFonts w:hint="eastAsia"/>
              </w:rPr>
              <w:t>编号为</w:t>
            </w:r>
            <w:r>
              <w:t>”1”,”2”</w:t>
            </w: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400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show</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rPr>
        <w:t>error</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08" w:firstLineChars="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正确则返回一张图片</w:t>
      </w:r>
    </w:p>
    <w:p>
      <w:pPr>
        <w:pStyle w:val="3"/>
        <w:numPr>
          <w:ilvl w:val="1"/>
          <w:numId w:val="22"/>
        </w:numPr>
        <w:spacing w:before="120"/>
        <w:rPr>
          <w:rFonts w:ascii="宋体" w:hAnsi="宋体" w:eastAsia="宋体"/>
          <w:szCs w:val="30"/>
        </w:rPr>
      </w:pPr>
      <w:bookmarkStart w:id="73" w:name="_Toc23564"/>
      <w:r>
        <w:rPr>
          <w:rFonts w:hint="eastAsia" w:ascii="宋体" w:hAnsi="宋体" w:eastAsia="宋体"/>
          <w:szCs w:val="30"/>
          <w:lang w:val="en-US" w:eastAsia="zh-CN"/>
        </w:rPr>
        <w:t>发送二次分拣正在分拣的钢板的零件</w:t>
      </w:r>
      <w:bookmarkEnd w:id="73"/>
    </w:p>
    <w:p>
      <w:pPr>
        <w:ind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Helvetica" w:hAnsi="Helvetica" w:cs="Helvetica"/>
          <w:color w:val="505050"/>
          <w:sz w:val="18"/>
          <w:szCs w:val="18"/>
          <w:shd w:val="clear" w:color="auto" w:fill="FFFFFF"/>
        </w:rPr>
        <w:t>second_sort_area/system/</w:t>
      </w:r>
      <w:r>
        <w:rPr>
          <w:rFonts w:hint="eastAsia" w:ascii="Helvetica" w:hAnsi="Helvetica" w:cs="Helvetica"/>
          <w:color w:val="505050"/>
          <w:sz w:val="18"/>
          <w:szCs w:val="18"/>
          <w:shd w:val="clear" w:color="auto" w:fill="FFFFFF"/>
          <w:lang w:val="en-US" w:eastAsia="zh-CN"/>
        </w:rPr>
        <w:t>sendCurrentPlatePartInfo</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rPr>
          <w:rFonts w:hint="default" w:eastAsia="宋体"/>
          <w:lang w:val="en-US" w:eastAsia="zh-CN"/>
        </w:rPr>
      </w:pPr>
      <w:r>
        <w:rPr>
          <w:rFonts w:hint="eastAsia"/>
        </w:rPr>
        <w:t>该接口用于</w:t>
      </w:r>
      <w:r>
        <w:rPr>
          <w:rFonts w:hint="eastAsia"/>
          <w:lang w:val="en-US" w:eastAsia="zh-CN"/>
        </w:rPr>
        <w:t>总控向二次分拣下发正在分拣的钢板的小零件集合</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part_info_list</w:t>
      </w:r>
      <w:r>
        <w:rPr>
          <w:rFonts w:ascii="Times New Roman" w:hAnsi="Times New Roman" w:cs="Times New Roman"/>
          <w:color w:val="262626"/>
          <w:spacing w:val="12"/>
          <w:szCs w:val="21"/>
        </w:rPr>
        <w:t>”: “</w:t>
      </w:r>
      <w:r>
        <w:rPr>
          <w:rFonts w:hint="eastAsia" w:ascii="Times New Roman" w:hAnsi="Times New Roman" w:cs="Times New Roman"/>
          <w:color w:val="262626"/>
          <w:spacing w:val="12"/>
          <w:szCs w:val="21"/>
          <w:lang w:val="en-US" w:eastAsia="zh-CN"/>
        </w:rPr>
        <w:t>1,2,3,4,5,6</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part_info_list</w:t>
            </w:r>
          </w:p>
        </w:tc>
        <w:tc>
          <w:tcPr>
            <w:tcW w:w="1276" w:type="dxa"/>
          </w:tcPr>
          <w:p>
            <w:pPr>
              <w:ind w:firstLine="0" w:firstLineChars="0"/>
            </w:pPr>
            <w:r>
              <w:rPr>
                <w:rFonts w:hint="eastAsia"/>
              </w:rPr>
              <w:t>s</w:t>
            </w:r>
            <w:r>
              <w:t>tring</w:t>
            </w:r>
          </w:p>
        </w:tc>
        <w:tc>
          <w:tcPr>
            <w:tcW w:w="2126" w:type="dxa"/>
          </w:tcPr>
          <w:p>
            <w:pPr>
              <w:ind w:firstLine="0" w:firstLineChars="0"/>
              <w:rPr>
                <w:rFonts w:hint="default" w:eastAsia="宋体"/>
                <w:lang w:val="en-US" w:eastAsia="zh-CN"/>
              </w:rPr>
            </w:pPr>
            <w:r>
              <w:rPr>
                <w:rFonts w:hint="eastAsia"/>
                <w:lang w:val="en-US" w:eastAsia="zh-CN"/>
              </w:rPr>
              <w:t>零件列表</w:t>
            </w:r>
          </w:p>
        </w:tc>
        <w:tc>
          <w:tcPr>
            <w:tcW w:w="3827" w:type="dxa"/>
          </w:tcPr>
          <w:p>
            <w:pPr>
              <w:ind w:firstLine="0" w:firstLineChars="0"/>
            </w:pP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208" w:firstLineChars="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hint="eastAsia" w:ascii="Times New Roman" w:hAnsi="Times New Roman" w:cs="Times New Roman"/>
          <w:color w:val="262626"/>
          <w:spacing w:val="12"/>
          <w:szCs w:val="21"/>
        </w:rPr>
      </w:pPr>
      <w:r>
        <w:rPr>
          <w:rFonts w:hint="eastAsia" w:ascii="Times New Roman" w:hAnsi="Times New Roman" w:cs="Times New Roman"/>
          <w:b/>
          <w:bCs/>
          <w:color w:val="262626"/>
          <w:spacing w:val="12"/>
          <w:szCs w:val="21"/>
        </w:rPr>
        <w:t>参数说明:</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rPr>
                <w:rFonts w:hint="default" w:eastAsia="宋体"/>
                <w:lang w:val="en-US" w:eastAsia="zh-CN"/>
              </w:rPr>
            </w:pPr>
            <w:r>
              <w:rPr>
                <w:rFonts w:hint="eastAsia"/>
                <w:lang w:val="en-US" w:eastAsia="zh-CN"/>
              </w:rPr>
              <w:t>object</w:t>
            </w:r>
          </w:p>
        </w:tc>
        <w:tc>
          <w:tcPr>
            <w:tcW w:w="2976" w:type="dxa"/>
          </w:tcPr>
          <w:p>
            <w:pPr>
              <w:ind w:firstLine="0" w:firstLineChars="0"/>
            </w:pPr>
          </w:p>
        </w:tc>
        <w:tc>
          <w:tcPr>
            <w:tcW w:w="2977" w:type="dxa"/>
          </w:tcPr>
          <w:p>
            <w:pPr>
              <w:ind w:firstLine="0" w:firstLineChars="0"/>
              <w:rPr>
                <w:rFonts w:ascii="Times New Roman" w:hAnsi="Times New Roman" w:cs="Times New Roman"/>
              </w:rPr>
            </w:pPr>
          </w:p>
        </w:tc>
      </w:tr>
    </w:tbl>
    <w:p>
      <w:pPr>
        <w:ind w:firstLine="208" w:firstLineChars="79"/>
        <w:rPr>
          <w:rFonts w:hint="eastAsia" w:ascii="Times New Roman" w:hAnsi="Times New Roman" w:cs="Times New Roman"/>
          <w:color w:val="262626"/>
          <w:spacing w:val="12"/>
          <w:szCs w:val="21"/>
          <w:lang w:eastAsia="zh-CN"/>
        </w:rPr>
      </w:pPr>
    </w:p>
    <w:p>
      <w:pPr>
        <w:pStyle w:val="2"/>
        <w:numPr>
          <w:ilvl w:val="0"/>
          <w:numId w:val="6"/>
        </w:numPr>
        <w:spacing w:line="360" w:lineRule="auto"/>
        <w:rPr>
          <w:rFonts w:hint="eastAsia" w:ascii="宋体" w:hAnsi="宋体" w:eastAsia="宋体"/>
        </w:rPr>
      </w:pPr>
      <w:bookmarkStart w:id="74" w:name="_Toc11402"/>
      <w:r>
        <w:rPr>
          <w:rFonts w:hint="eastAsia" w:ascii="宋体" w:hAnsi="宋体" w:eastAsia="宋体"/>
          <w:lang w:val="en-US" w:eastAsia="zh-CN"/>
        </w:rPr>
        <w:t>内部</w:t>
      </w:r>
      <w:r>
        <w:rPr>
          <w:rFonts w:hint="eastAsia" w:ascii="宋体" w:hAnsi="宋体" w:eastAsia="宋体"/>
        </w:rPr>
        <w:t>数据交互</w:t>
      </w:r>
      <w:bookmarkEnd w:id="74"/>
    </w:p>
    <w:p>
      <w:pPr>
        <w:pStyle w:val="3"/>
        <w:numPr>
          <w:ilvl w:val="0"/>
          <w:numId w:val="0"/>
        </w:numPr>
        <w:spacing w:before="120"/>
        <w:ind w:left="417" w:leftChars="0"/>
        <w:rPr>
          <w:rFonts w:hint="eastAsia" w:ascii="宋体" w:hAnsi="宋体" w:eastAsia="宋体"/>
          <w:szCs w:val="30"/>
        </w:rPr>
      </w:pPr>
      <w:bookmarkStart w:id="75" w:name="_Toc18530"/>
      <w:r>
        <w:rPr>
          <w:rFonts w:hint="eastAsia" w:ascii="宋体" w:hAnsi="宋体" w:eastAsia="宋体"/>
          <w:szCs w:val="30"/>
          <w:lang w:val="en-US" w:eastAsia="zh-CN"/>
        </w:rPr>
        <w:t>11.1根据零件查询厚度</w:t>
      </w:r>
      <w:bookmarkEnd w:id="75"/>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control/data/getThicknessOfPartInfo</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w:t>
      </w:r>
      <w:r>
        <w:rPr>
          <w:rFonts w:hint="eastAsia"/>
          <w:lang w:val="en-US" w:eastAsia="zh-CN"/>
        </w:rPr>
        <w:t>向总控</w:t>
      </w:r>
      <w:r>
        <w:rPr>
          <w:rFonts w:hint="eastAsia"/>
        </w:rPr>
        <w:t>查询</w:t>
      </w:r>
      <w:r>
        <w:rPr>
          <w:rFonts w:hint="eastAsia"/>
          <w:lang w:val="en-US" w:eastAsia="zh-CN"/>
        </w:rPr>
        <w:t>指定零件的厚度</w:t>
      </w:r>
      <w:r>
        <w:rPr>
          <w:rFonts w:hint="eastAsia"/>
        </w:rPr>
        <w:t>；</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part_code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QDP005823901L</w:t>
      </w:r>
      <w:r>
        <w:rPr>
          <w:rFonts w:ascii="Times New Roman" w:hAnsi="Times New Roman" w:cs="Times New Roman"/>
          <w:color w:val="262626"/>
          <w:spacing w:val="12"/>
          <w:szCs w:val="21"/>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part_code</w:t>
            </w:r>
          </w:p>
        </w:tc>
        <w:tc>
          <w:tcPr>
            <w:tcW w:w="1276" w:type="dxa"/>
          </w:tcPr>
          <w:p>
            <w:pPr>
              <w:ind w:firstLine="0" w:firstLineChars="0"/>
            </w:pPr>
            <w:r>
              <w:t>string</w:t>
            </w:r>
          </w:p>
        </w:tc>
        <w:tc>
          <w:tcPr>
            <w:tcW w:w="2126" w:type="dxa"/>
          </w:tcPr>
          <w:p>
            <w:pPr>
              <w:ind w:firstLine="0" w:firstLineChars="0"/>
              <w:rPr>
                <w:rFonts w:hint="default" w:eastAsia="宋体"/>
                <w:lang w:val="en-US" w:eastAsia="zh-CN"/>
              </w:rPr>
            </w:pPr>
            <w:r>
              <w:rPr>
                <w:rFonts w:hint="eastAsia"/>
                <w:lang w:val="en-US" w:eastAsia="zh-CN"/>
              </w:rPr>
              <w:t>零件编码</w:t>
            </w:r>
          </w:p>
        </w:tc>
        <w:tc>
          <w:tcPr>
            <w:tcW w:w="3827" w:type="dxa"/>
          </w:tcPr>
          <w:p>
            <w:pPr>
              <w:ind w:firstLine="0" w:firstLineChars="0"/>
            </w:pP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8.0</w:t>
      </w:r>
      <w:r>
        <w:rPr>
          <w:rFonts w:ascii="Times New Roman" w:hAnsi="Times New Roman" w:cs="Times New Roman"/>
          <w:color w:val="262626"/>
          <w:spacing w:val="12"/>
          <w:szCs w:val="21"/>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零件厚度，若未查到该零件信息，默认为8</w:t>
            </w:r>
          </w:p>
        </w:tc>
      </w:tr>
    </w:tbl>
    <w:p>
      <w:pPr>
        <w:pStyle w:val="3"/>
        <w:numPr>
          <w:ilvl w:val="0"/>
          <w:numId w:val="0"/>
        </w:numPr>
        <w:spacing w:before="120"/>
        <w:ind w:left="417" w:leftChars="0"/>
        <w:rPr>
          <w:rFonts w:hint="eastAsia" w:ascii="宋体" w:hAnsi="宋体" w:eastAsia="宋体"/>
          <w:szCs w:val="30"/>
          <w:lang w:val="en-US" w:eastAsia="zh-CN"/>
        </w:rPr>
      </w:pPr>
      <w:bookmarkStart w:id="76" w:name="_Toc29456"/>
      <w:r>
        <w:rPr>
          <w:rFonts w:hint="eastAsia" w:ascii="宋体" w:hAnsi="宋体" w:eastAsia="宋体"/>
          <w:szCs w:val="30"/>
          <w:lang w:val="en-US" w:eastAsia="zh-CN"/>
        </w:rPr>
        <w:t>11.2</w:t>
      </w:r>
      <w:r>
        <w:rPr>
          <w:rFonts w:hint="eastAsia" w:ascii="宋体" w:hAnsi="宋体" w:eastAsia="宋体"/>
          <w:szCs w:val="30"/>
          <w:lang w:val="en-US" w:eastAsia="zh-CN"/>
        </w:rPr>
        <w:tab/>
      </w:r>
      <w:r>
        <w:rPr>
          <w:rFonts w:hint="eastAsia" w:ascii="宋体" w:hAnsi="宋体" w:eastAsia="宋体"/>
          <w:szCs w:val="30"/>
          <w:lang w:val="en-US" w:eastAsia="zh-CN"/>
        </w:rPr>
        <w:t>查询最近喷码/分拣未处理的中小件</w:t>
      </w:r>
      <w:bookmarkEnd w:id="76"/>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control/data/getLatestSortPart</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w:t>
      </w:r>
      <w:r>
        <w:rPr>
          <w:rFonts w:hint="eastAsia"/>
          <w:lang w:val="en-US" w:eastAsia="zh-CN"/>
        </w:rPr>
        <w:t>向总控</w:t>
      </w:r>
      <w:r>
        <w:rPr>
          <w:rFonts w:hint="eastAsia"/>
        </w:rPr>
        <w:t>查询</w:t>
      </w:r>
      <w:r>
        <w:rPr>
          <w:rFonts w:hint="eastAsia"/>
          <w:lang w:val="en-US" w:eastAsia="zh-CN"/>
        </w:rPr>
        <w:t>喷码或二次分拣未处理的中小零件数据</w:t>
      </w:r>
      <w:r>
        <w:rPr>
          <w:rFonts w:hint="eastAsia"/>
        </w:rPr>
        <w:t>；</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area_flag</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0</w:t>
      </w:r>
      <w:r>
        <w:rPr>
          <w:rFonts w:ascii="Times New Roman" w:hAnsi="Times New Roman" w:cs="Times New Roman"/>
          <w:color w:val="262626"/>
          <w:spacing w:val="12"/>
          <w:szCs w:val="21"/>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area_flag</w:t>
            </w:r>
          </w:p>
        </w:tc>
        <w:tc>
          <w:tcPr>
            <w:tcW w:w="1276" w:type="dxa"/>
          </w:tcPr>
          <w:p>
            <w:pPr>
              <w:ind w:firstLine="0" w:firstLineChars="0"/>
            </w:pPr>
            <w:r>
              <w:t>string</w:t>
            </w:r>
          </w:p>
        </w:tc>
        <w:tc>
          <w:tcPr>
            <w:tcW w:w="2126" w:type="dxa"/>
          </w:tcPr>
          <w:p>
            <w:pPr>
              <w:ind w:firstLine="0" w:firstLineChars="0"/>
              <w:rPr>
                <w:rFonts w:hint="default" w:eastAsia="宋体"/>
                <w:lang w:val="en-US" w:eastAsia="zh-CN"/>
              </w:rPr>
            </w:pPr>
            <w:r>
              <w:rPr>
                <w:rFonts w:hint="eastAsia"/>
                <w:lang w:val="en-US" w:eastAsia="zh-CN"/>
              </w:rPr>
              <w:t>区域标记</w:t>
            </w:r>
          </w:p>
        </w:tc>
        <w:tc>
          <w:tcPr>
            <w:tcW w:w="3827" w:type="dxa"/>
          </w:tcPr>
          <w:p>
            <w:pPr>
              <w:ind w:firstLine="0" w:firstLineChars="0"/>
              <w:rPr>
                <w:rFonts w:hint="default" w:eastAsia="宋体"/>
                <w:lang w:val="en-US" w:eastAsia="zh-CN"/>
              </w:rPr>
            </w:pPr>
            <w:r>
              <w:rPr>
                <w:rFonts w:hint="eastAsia"/>
                <w:lang w:val="en-US" w:eastAsia="zh-CN"/>
              </w:rPr>
              <w:t>0：喷码区，1：二次分拣区</w:t>
            </w:r>
          </w:p>
        </w:tc>
      </w:tr>
    </w:tbl>
    <w:p>
      <w:pPr>
        <w:spacing w:before="240" w:beforeLines="100"/>
        <w:ind w:firstLineChars="0"/>
        <w:rPr>
          <w:rStyle w:val="22"/>
        </w:rPr>
      </w:pPr>
      <w:r>
        <w:rPr>
          <w:rStyle w:val="22"/>
          <w:rFonts w:hint="eastAsia"/>
        </w:rPr>
        <w:t>返回结果：</w:t>
      </w:r>
    </w:p>
    <w:p>
      <w:pPr>
        <w:ind w:left="0" w:leftChars="0"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"msg": "success",</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"code": 200,</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"data": [</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"task_inner_no": "003b28bbfe6f474ebb02e0aceee1386f",</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"part_code": "13551827L",</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"new_part_code": ”</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"part_thickness": "8.0"</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firstLine="1000" w:firstLineChars="3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0" w:leftChars="0" w:firstLine="0" w:firstLineChars="0"/>
        <w:rPr>
          <w:rFonts w:hint="eastAsia"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w:t>
      </w:r>
    </w:p>
    <w:tbl>
      <w:tblPr>
        <w:tblStyle w:val="20"/>
        <w:tblW w:w="101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task_inner_no</w:t>
            </w:r>
          </w:p>
        </w:tc>
        <w:tc>
          <w:tcPr>
            <w:tcW w:w="1559" w:type="dxa"/>
          </w:tcPr>
          <w:p>
            <w:pPr>
              <w:ind w:firstLine="0" w:firstLineChars="0"/>
              <w:rPr>
                <w:rFonts w:hint="eastAsia"/>
              </w:rPr>
            </w:pPr>
            <w:r>
              <w:rPr>
                <w:rFonts w:hint="eastAsia"/>
              </w:rPr>
              <w:t>string</w:t>
            </w:r>
          </w:p>
        </w:tc>
        <w:tc>
          <w:tcPr>
            <w:tcW w:w="3549" w:type="dxa"/>
          </w:tcPr>
          <w:p>
            <w:pPr>
              <w:ind w:firstLine="0" w:firstLineChars="0"/>
              <w:rPr>
                <w:rFonts w:hint="default" w:eastAsia="宋体"/>
                <w:lang w:val="en-US" w:eastAsia="zh-CN"/>
              </w:rPr>
            </w:pPr>
            <w:r>
              <w:rPr>
                <w:rFonts w:hint="eastAsia"/>
                <w:lang w:val="en-US" w:eastAsia="zh-CN"/>
              </w:rPr>
              <w:t>内部钢板编号</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零件编码</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内部零件编码</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零件厚度</w:t>
            </w:r>
          </w:p>
        </w:tc>
        <w:tc>
          <w:tcPr>
            <w:tcW w:w="3113" w:type="dxa"/>
          </w:tcPr>
          <w:p>
            <w:pPr>
              <w:ind w:firstLine="0" w:firstLineChars="0"/>
              <w:rPr>
                <w:rFonts w:hint="eastAsia" w:ascii="Times New Roman" w:hAnsi="Times New Roman" w:cs="Times New Roman"/>
                <w:lang w:val="en-US" w:eastAsia="zh-CN"/>
              </w:rPr>
            </w:pPr>
          </w:p>
        </w:tc>
      </w:tr>
    </w:tbl>
    <w:p>
      <w:pPr>
        <w:ind w:left="0" w:leftChars="0" w:firstLine="0" w:firstLineChars="0"/>
        <w:rPr>
          <w:rFonts w:hint="eastAsia" w:ascii="Times New Roman" w:hAnsi="Times New Roman" w:cs="Times New Roman"/>
          <w:color w:val="262626"/>
          <w:spacing w:val="12"/>
          <w:szCs w:val="21"/>
        </w:rPr>
      </w:pPr>
    </w:p>
    <w:p>
      <w:pPr>
        <w:pStyle w:val="3"/>
        <w:numPr>
          <w:ilvl w:val="0"/>
          <w:numId w:val="0"/>
        </w:numPr>
        <w:spacing w:before="120"/>
        <w:ind w:left="417" w:leftChars="0"/>
        <w:rPr>
          <w:rFonts w:hint="eastAsia" w:ascii="宋体" w:hAnsi="宋体" w:eastAsia="宋体"/>
          <w:szCs w:val="30"/>
          <w:lang w:val="en-US" w:eastAsia="zh-CN"/>
        </w:rPr>
      </w:pPr>
      <w:bookmarkStart w:id="77" w:name="_Toc17879"/>
      <w:r>
        <w:rPr>
          <w:rFonts w:hint="eastAsia" w:ascii="宋体" w:hAnsi="宋体" w:eastAsia="宋体"/>
          <w:szCs w:val="30"/>
          <w:lang w:val="en-US" w:eastAsia="zh-CN"/>
        </w:rPr>
        <w:t>11.3</w:t>
      </w:r>
      <w:r>
        <w:rPr>
          <w:rFonts w:hint="eastAsia" w:ascii="宋体" w:hAnsi="宋体" w:eastAsia="宋体"/>
          <w:szCs w:val="30"/>
          <w:lang w:val="en-US" w:eastAsia="zh-CN"/>
        </w:rPr>
        <w:tab/>
      </w:r>
      <w:r>
        <w:rPr>
          <w:rFonts w:hint="eastAsia" w:ascii="宋体" w:hAnsi="宋体" w:eastAsia="宋体"/>
          <w:szCs w:val="30"/>
        </w:rPr>
        <w:t>获取最近分拣的钢板零件</w:t>
      </w:r>
      <w:r>
        <w:rPr>
          <w:rFonts w:hint="eastAsia" w:ascii="宋体" w:hAnsi="宋体" w:eastAsia="宋体"/>
          <w:szCs w:val="30"/>
          <w:lang w:val="en-US" w:eastAsia="zh-CN"/>
        </w:rPr>
        <w:t>集合</w:t>
      </w:r>
      <w:bookmarkEnd w:id="77"/>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data</w:t>
      </w:r>
      <w:r>
        <w:rPr>
          <w:rFonts w:ascii="Times New Roman" w:hAnsi="Times New Roman" w:cs="Times New Roman"/>
          <w:color w:val="262626"/>
          <w:spacing w:val="12"/>
          <w:szCs w:val="24"/>
        </w:rPr>
        <w:t>/queryLatestPartInfos</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该接口用于二次分拣向总控查询混拣区最近分拣的零件数据；</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lang w:val="en-US" w:eastAsia="zh-CN"/>
        </w:rPr>
        <w:t>,</w:t>
      </w:r>
    </w:p>
    <w:p>
      <w:pPr>
        <w:ind w:firstLine="1000" w:firstLineChars="3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status_val</w:t>
            </w:r>
          </w:p>
        </w:tc>
        <w:tc>
          <w:tcPr>
            <w:tcW w:w="1276" w:type="dxa"/>
          </w:tcPr>
          <w:p>
            <w:pPr>
              <w:ind w:firstLine="0" w:firstLineChars="0"/>
            </w:pPr>
            <w:r>
              <w:rPr>
                <w:rFonts w:hint="eastAsia"/>
              </w:rPr>
              <w:t>s</w:t>
            </w:r>
            <w:r>
              <w:t>tring</w:t>
            </w:r>
          </w:p>
        </w:tc>
        <w:tc>
          <w:tcPr>
            <w:tcW w:w="2126" w:type="dxa"/>
          </w:tcPr>
          <w:p>
            <w:pPr>
              <w:ind w:firstLine="0" w:firstLineChars="0"/>
              <w:rPr>
                <w:rFonts w:hint="default" w:eastAsia="宋体"/>
                <w:lang w:val="en-US" w:eastAsia="zh-CN"/>
              </w:rPr>
            </w:pPr>
            <w:r>
              <w:rPr>
                <w:rFonts w:hint="eastAsia"/>
                <w:lang w:val="en-US" w:eastAsia="zh-CN"/>
              </w:rPr>
              <w:t>相机编号</w:t>
            </w:r>
          </w:p>
        </w:tc>
        <w:tc>
          <w:tcPr>
            <w:tcW w:w="3827" w:type="dxa"/>
          </w:tcPr>
          <w:p>
            <w:pPr>
              <w:ind w:firstLine="0" w:firstLineChars="0"/>
              <w:rPr>
                <w:rFonts w:hint="eastAsia"/>
                <w:lang w:val="en-US" w:eastAsia="zh-CN"/>
              </w:rPr>
            </w:pPr>
            <w:r>
              <w:rPr>
                <w:rFonts w:hint="eastAsia"/>
                <w:lang w:val="en-US" w:eastAsia="zh-CN"/>
              </w:rPr>
              <w:t>0：小件喷码以及暗室1</w:t>
            </w:r>
          </w:p>
          <w:p>
            <w:pPr>
              <w:ind w:firstLine="0" w:firstLineChars="0"/>
              <w:rPr>
                <w:rFonts w:hint="default"/>
                <w:lang w:val="en-US" w:eastAsia="zh-CN"/>
              </w:rPr>
            </w:pPr>
            <w:r>
              <w:rPr>
                <w:rFonts w:hint="eastAsia"/>
                <w:lang w:val="en-US" w:eastAsia="zh-CN"/>
              </w:rPr>
              <w:t>1：暗室2</w:t>
            </w: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hint="default" w:ascii="Times New Roman" w:hAnsi="Times New Roman" w:eastAsia="宋体"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default" w:ascii="Times New Roman" w:hAnsi="Times New Roman" w:cs="Times New Roman"/>
          <w:color w:val="262626"/>
          <w:spacing w:val="12"/>
          <w:szCs w:val="21"/>
          <w:lang w:val="en-US" w:eastAsia="zh-CN"/>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ascii="Times New Roman" w:hAnsi="Times New Roman" w:cs="Times New Roman"/>
              </w:rPr>
            </w:pPr>
          </w:p>
        </w:tc>
      </w:tr>
    </w:tbl>
    <w:p>
      <w:pPr>
        <w:pStyle w:val="2"/>
        <w:numPr>
          <w:ilvl w:val="0"/>
          <w:numId w:val="6"/>
        </w:numPr>
        <w:spacing w:line="360" w:lineRule="auto"/>
        <w:rPr>
          <w:rFonts w:hint="eastAsia" w:ascii="宋体" w:hAnsi="宋体" w:eastAsia="宋体"/>
        </w:rPr>
      </w:pPr>
      <w:bookmarkStart w:id="78" w:name="_Toc11451"/>
      <w:r>
        <w:rPr>
          <w:rFonts w:hint="eastAsia" w:ascii="宋体" w:hAnsi="宋体" w:eastAsia="宋体"/>
        </w:rPr>
        <w:t>总控和WEB数据交互</w:t>
      </w:r>
      <w:bookmarkEnd w:id="78"/>
    </w:p>
    <w:p>
      <w:pPr>
        <w:pStyle w:val="3"/>
        <w:numPr>
          <w:ilvl w:val="0"/>
          <w:numId w:val="0"/>
        </w:numPr>
        <w:spacing w:before="120"/>
        <w:ind w:left="425" w:leftChars="0"/>
        <w:rPr>
          <w:rFonts w:ascii="宋体" w:hAnsi="宋体" w:eastAsia="宋体"/>
          <w:szCs w:val="30"/>
        </w:rPr>
      </w:pPr>
      <w:bookmarkStart w:id="79" w:name="_Toc4947"/>
      <w:r>
        <w:rPr>
          <w:rFonts w:hint="eastAsia" w:ascii="宋体" w:hAnsi="宋体" w:eastAsia="宋体"/>
          <w:szCs w:val="30"/>
          <w:lang w:val="en-US" w:eastAsia="zh-CN"/>
        </w:rPr>
        <w:t>12.1</w:t>
      </w:r>
      <w:r>
        <w:rPr>
          <w:rFonts w:hint="eastAsia" w:ascii="宋体" w:hAnsi="宋体" w:eastAsia="宋体"/>
          <w:szCs w:val="30"/>
        </w:rPr>
        <w:t>机器人过滤设置</w:t>
      </w:r>
      <w:bookmarkEnd w:id="79"/>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Helvetica" w:hAnsi="Helvetica" w:cs="Helvetica"/>
          <w:color w:val="505050"/>
          <w:sz w:val="18"/>
          <w:szCs w:val="18"/>
          <w:shd w:val="clear" w:color="auto" w:fill="FFFFFF"/>
        </w:rPr>
        <w:t xml:space="preserve"> /system/robotStateSetting</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该接口用于设置混拣区的可动机器人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“status_val”:”1”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分拣线编号</w:t>
            </w:r>
          </w:p>
        </w:tc>
        <w:tc>
          <w:tcPr>
            <w:tcW w:w="2977"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2976" w:type="dxa"/>
          </w:tcPr>
          <w:p>
            <w:pPr>
              <w:ind w:firstLine="0" w:firstLineChars="0"/>
            </w:pPr>
            <w:r>
              <w:rPr>
                <w:rFonts w:hint="eastAsia"/>
              </w:rPr>
              <w:t>机器人编号</w:t>
            </w:r>
          </w:p>
        </w:tc>
        <w:tc>
          <w:tcPr>
            <w:tcW w:w="2977" w:type="dxa"/>
          </w:tcPr>
          <w:p>
            <w:pPr>
              <w:ind w:firstLine="0" w:firstLineChars="0"/>
            </w:pPr>
            <w:r>
              <w:rPr>
                <w:rFonts w:hint="eastAsia"/>
              </w:rPr>
              <w:t>请参考混拣区编号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status_val</w:t>
            </w:r>
          </w:p>
        </w:tc>
        <w:tc>
          <w:tcPr>
            <w:tcW w:w="1276" w:type="dxa"/>
          </w:tcPr>
          <w:p>
            <w:pPr>
              <w:ind w:firstLine="0" w:firstLineChars="0"/>
            </w:pPr>
            <w:r>
              <w:t>string</w:t>
            </w:r>
          </w:p>
        </w:tc>
        <w:tc>
          <w:tcPr>
            <w:tcW w:w="2976" w:type="dxa"/>
          </w:tcPr>
          <w:p>
            <w:pPr>
              <w:ind w:firstLine="0" w:firstLineChars="0"/>
            </w:pPr>
            <w:r>
              <w:rPr>
                <w:rFonts w:hint="eastAsia"/>
              </w:rPr>
              <w:t>状态值</w:t>
            </w:r>
          </w:p>
        </w:tc>
        <w:tc>
          <w:tcPr>
            <w:tcW w:w="2977" w:type="dxa"/>
          </w:tcPr>
          <w:p>
            <w:pPr>
              <w:ind w:firstLine="0" w:firstLineChars="0"/>
            </w:pPr>
            <w:r>
              <w:rPr>
                <w:rFonts w:hint="eastAsia"/>
              </w:rPr>
              <w:t>0：正常，1：过滤</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数据区，如过没有数据返回，则为空</w:t>
            </w:r>
          </w:p>
        </w:tc>
        <w:tc>
          <w:tcPr>
            <w:tcW w:w="3402"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80" w:name="_Toc8946"/>
      <w:r>
        <w:rPr>
          <w:rFonts w:hint="eastAsia" w:ascii="宋体" w:hAnsi="宋体" w:eastAsia="宋体"/>
          <w:szCs w:val="30"/>
          <w:lang w:val="en-US" w:eastAsia="zh-CN"/>
        </w:rPr>
        <w:t>12..2皮带线控制</w:t>
      </w:r>
      <w:bookmarkEnd w:id="80"/>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web/smallLine/operate</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控制皮带线的启停操作</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operate_type</w:t>
      </w:r>
      <w:r>
        <w:rPr>
          <w:rFonts w:ascii="Times New Roman" w:hAnsi="Times New Roman" w:cs="Times New Roman"/>
          <w:color w:val="262626"/>
          <w:spacing w:val="12"/>
          <w:szCs w:val="21"/>
        </w:rPr>
        <w:t>”:”1”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rPr>
            </w:pPr>
            <w:r>
              <w:rPr>
                <w:color w:val="262626"/>
                <w:spacing w:val="12"/>
                <w:szCs w:val="21"/>
              </w:rPr>
              <w:t>sort_line</w:t>
            </w:r>
          </w:p>
        </w:tc>
        <w:tc>
          <w:tcPr>
            <w:tcW w:w="1276" w:type="dxa"/>
            <w:vAlign w:val="top"/>
          </w:tcPr>
          <w:p>
            <w:pPr>
              <w:ind w:firstLine="480" w:firstLineChars="200"/>
            </w:pPr>
            <w:r>
              <w:rPr>
                <w:rFonts w:hint="eastAsia"/>
              </w:rPr>
              <w:t>s</w:t>
            </w:r>
            <w:r>
              <w:t>tring</w:t>
            </w:r>
          </w:p>
        </w:tc>
        <w:tc>
          <w:tcPr>
            <w:tcW w:w="2976" w:type="dxa"/>
            <w:vAlign w:val="top"/>
          </w:tcPr>
          <w:p>
            <w:pPr>
              <w:ind w:firstLine="480" w:firstLineChars="200"/>
            </w:pPr>
            <w:r>
              <w:rPr>
                <w:rFonts w:hint="eastAsia"/>
                <w:lang w:val="zh-CN"/>
              </w:rPr>
              <w:t>分拣线编码参数</w:t>
            </w:r>
          </w:p>
        </w:tc>
        <w:tc>
          <w:tcPr>
            <w:tcW w:w="2977" w:type="dxa"/>
            <w:vAlign w:val="top"/>
          </w:tcPr>
          <w:p>
            <w:pPr>
              <w:ind w:firstLine="480" w:firstLineChars="20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color w:val="262626"/>
                <w:spacing w:val="12"/>
                <w:szCs w:val="21"/>
              </w:rPr>
              <w:t>location</w:t>
            </w:r>
          </w:p>
        </w:tc>
        <w:tc>
          <w:tcPr>
            <w:tcW w:w="1276" w:type="dxa"/>
            <w:vAlign w:val="top"/>
          </w:tcPr>
          <w:p>
            <w:pPr>
              <w:ind w:firstLine="480" w:firstLineChars="200"/>
            </w:pPr>
            <w:r>
              <w:t>string</w:t>
            </w:r>
          </w:p>
        </w:tc>
        <w:tc>
          <w:tcPr>
            <w:tcW w:w="2976" w:type="dxa"/>
            <w:vAlign w:val="top"/>
          </w:tcPr>
          <w:p>
            <w:pPr>
              <w:ind w:firstLine="480" w:firstLineChars="200"/>
            </w:pPr>
            <w:r>
              <w:rPr>
                <w:rFonts w:hint="eastAsia"/>
                <w:lang w:val="en-US" w:eastAsia="zh-CN"/>
              </w:rPr>
              <w:t>皮带线的编号</w:t>
            </w:r>
          </w:p>
        </w:tc>
        <w:tc>
          <w:tcPr>
            <w:tcW w:w="2977" w:type="dxa"/>
            <w:vAlign w:val="top"/>
          </w:tcPr>
          <w:p>
            <w:pPr>
              <w:ind w:left="0" w:leftChars="0" w:firstLine="0" w:firstLineChars="0"/>
              <w:rPr>
                <w:rFonts w:hint="default" w:eastAsia="宋体"/>
                <w:lang w:val="en-US" w:eastAsia="zh-CN"/>
              </w:rPr>
            </w:pPr>
            <w:r>
              <w:rPr>
                <w:rFonts w:hint="eastAsia"/>
              </w:rPr>
              <w:t>1:</w:t>
            </w:r>
            <w:r>
              <w:t xml:space="preserve"> </w:t>
            </w:r>
            <w:r>
              <w:rPr>
                <w:rFonts w:hint="eastAsia"/>
                <w:lang w:val="en-US" w:eastAsia="zh-CN"/>
              </w:rPr>
              <w:t>左侧皮带线砂光机之前</w:t>
            </w:r>
          </w:p>
          <w:p>
            <w:pPr>
              <w:ind w:left="0" w:leftChars="0" w:firstLine="0" w:firstLineChars="0"/>
              <w:rPr>
                <w:rFonts w:hint="default" w:eastAsia="宋体"/>
                <w:lang w:val="en-US" w:eastAsia="zh-CN"/>
              </w:rPr>
            </w:pPr>
            <w:r>
              <w:rPr>
                <w:rFonts w:hint="eastAsia"/>
              </w:rPr>
              <w:t>2:</w:t>
            </w:r>
            <w:r>
              <w:t xml:space="preserve"> </w:t>
            </w:r>
            <w:r>
              <w:rPr>
                <w:rFonts w:hint="eastAsia"/>
                <w:lang w:val="en-US" w:eastAsia="zh-CN"/>
              </w:rPr>
              <w:t>左侧皮带线砂光机之后</w:t>
            </w:r>
          </w:p>
          <w:p>
            <w:pPr>
              <w:ind w:left="0" w:leftChars="0" w:firstLine="0" w:firstLineChars="0"/>
              <w:rPr>
                <w:rFonts w:hint="eastAsia"/>
                <w:lang w:val="en-US" w:eastAsia="zh-CN"/>
              </w:rPr>
            </w:pPr>
            <w:r>
              <w:rPr>
                <w:rFonts w:hint="eastAsia"/>
                <w:lang w:val="en-US" w:eastAsia="zh-CN"/>
              </w:rPr>
              <w:t>3:右侧皮带线砂光机之前</w:t>
            </w:r>
          </w:p>
          <w:p>
            <w:pPr>
              <w:ind w:left="0" w:leftChars="0" w:firstLine="0" w:firstLineChars="0"/>
              <w:rPr>
                <w:rFonts w:hint="eastAsia"/>
                <w:lang w:val="en-US" w:eastAsia="zh-CN"/>
              </w:rPr>
            </w:pPr>
            <w:r>
              <w:rPr>
                <w:rFonts w:hint="eastAsia"/>
                <w:lang w:val="en-US" w:eastAsia="zh-CN"/>
              </w:rPr>
              <w:t>4:右侧皮带线砂光机之后</w:t>
            </w:r>
          </w:p>
          <w:p>
            <w:pPr>
              <w:ind w:left="0" w:leftChars="0" w:firstLine="0" w:firstLineChars="0"/>
            </w:pPr>
            <w:r>
              <w:rPr>
                <w:rFonts w:hint="eastAsia"/>
                <w:lang w:val="en-US" w:eastAsia="zh-CN"/>
              </w:rPr>
              <w:t>5：小件线合线投入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rFonts w:hint="eastAsia"/>
                <w:color w:val="262626"/>
                <w:spacing w:val="12"/>
                <w:szCs w:val="21"/>
              </w:rPr>
              <w:t>operation_type</w:t>
            </w:r>
          </w:p>
        </w:tc>
        <w:tc>
          <w:tcPr>
            <w:tcW w:w="1276" w:type="dxa"/>
            <w:vAlign w:val="top"/>
          </w:tcPr>
          <w:p>
            <w:pPr>
              <w:ind w:firstLine="480" w:firstLineChars="200"/>
            </w:pPr>
            <w:r>
              <w:rPr>
                <w:rFonts w:hint="eastAsia"/>
                <w:lang w:val="en-US" w:eastAsia="zh-CN"/>
              </w:rPr>
              <w:t>String</w:t>
            </w:r>
          </w:p>
        </w:tc>
        <w:tc>
          <w:tcPr>
            <w:tcW w:w="2976" w:type="dxa"/>
            <w:vAlign w:val="top"/>
          </w:tcPr>
          <w:p>
            <w:pPr>
              <w:ind w:firstLine="480" w:firstLineChars="200"/>
            </w:pPr>
            <w:r>
              <w:rPr>
                <w:rFonts w:hint="eastAsia"/>
                <w:lang w:val="en-US" w:eastAsia="zh-CN"/>
              </w:rPr>
              <w:t>操作类型</w:t>
            </w:r>
          </w:p>
        </w:tc>
        <w:tc>
          <w:tcPr>
            <w:tcW w:w="2977" w:type="dxa"/>
            <w:vAlign w:val="top"/>
          </w:tcPr>
          <w:p>
            <w:pPr>
              <w:ind w:left="0" w:leftChars="0" w:firstLine="0" w:firstLineChars="0"/>
            </w:pPr>
            <w:r>
              <w:rPr>
                <w:rFonts w:hint="eastAsia"/>
                <w:lang w:val="en-US" w:eastAsia="zh-CN"/>
              </w:rPr>
              <w:t>1:启动 2：急停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color w:val="262626"/>
                <w:spacing w:val="12"/>
                <w:szCs w:val="21"/>
              </w:rPr>
              <w:t>sort_line</w:t>
            </w:r>
          </w:p>
        </w:tc>
        <w:tc>
          <w:tcPr>
            <w:tcW w:w="1276" w:type="dxa"/>
            <w:vAlign w:val="top"/>
          </w:tcPr>
          <w:p>
            <w:pPr>
              <w:ind w:firstLine="480" w:firstLineChars="200"/>
            </w:pPr>
            <w:r>
              <w:rPr>
                <w:rFonts w:hint="eastAsia"/>
              </w:rPr>
              <w:t>s</w:t>
            </w:r>
            <w:r>
              <w:t>tring</w:t>
            </w:r>
          </w:p>
        </w:tc>
        <w:tc>
          <w:tcPr>
            <w:tcW w:w="2976" w:type="dxa"/>
            <w:vAlign w:val="top"/>
          </w:tcPr>
          <w:p>
            <w:pPr>
              <w:ind w:firstLine="480" w:firstLineChars="200"/>
            </w:pPr>
            <w:r>
              <w:rPr>
                <w:rFonts w:hint="eastAsia"/>
                <w:lang w:val="zh-CN"/>
              </w:rPr>
              <w:t>分拣线编码参数</w:t>
            </w:r>
          </w:p>
        </w:tc>
        <w:tc>
          <w:tcPr>
            <w:tcW w:w="2977" w:type="dxa"/>
            <w:vAlign w:val="top"/>
          </w:tcPr>
          <w:p>
            <w:pPr>
              <w:ind w:left="0" w:leftChars="0" w:firstLine="0" w:firstLineChars="0"/>
            </w:pPr>
            <w:r>
              <w:rPr>
                <w:rFonts w:hint="eastAsia"/>
              </w:rPr>
              <w:t>默认值为1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数据区，如过没有数据返回，则为空</w:t>
            </w:r>
          </w:p>
        </w:tc>
        <w:tc>
          <w:tcPr>
            <w:tcW w:w="3402" w:type="dxa"/>
          </w:tcPr>
          <w:p>
            <w:pPr>
              <w:ind w:firstLine="0" w:firstLineChars="0"/>
              <w:rPr>
                <w:rFonts w:ascii="Times New Roman" w:hAnsi="Times New Roman" w:cs="Times New Roman"/>
              </w:rPr>
            </w:pPr>
          </w:p>
        </w:tc>
      </w:tr>
    </w:tbl>
    <w:p>
      <w:pPr>
        <w:pStyle w:val="3"/>
        <w:bidi w:val="0"/>
        <w:ind w:firstLine="720" w:firstLineChars="0"/>
      </w:pPr>
      <w:bookmarkStart w:id="81" w:name="_Toc10837"/>
      <w:r>
        <w:rPr>
          <w:rFonts w:hint="eastAsia"/>
          <w:lang w:val="en-US" w:eastAsia="zh-CN"/>
        </w:rPr>
        <w:t>12.3</w:t>
      </w:r>
      <w:r>
        <w:rPr>
          <w:rFonts w:hint="eastAsia"/>
        </w:rPr>
        <w:t>大件分拣/码盘/二次分拣禁框</w:t>
      </w:r>
      <w:bookmarkEnd w:id="81"/>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system/forbi</w:t>
      </w:r>
      <w:r>
        <w:rPr>
          <w:rFonts w:ascii="Times New Roman" w:hAnsi="Times New Roman" w:cs="Times New Roman"/>
          <w:color w:val="262626"/>
          <w:spacing w:val="12"/>
          <w:szCs w:val="24"/>
        </w:rPr>
        <w:t>dFrame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该接口用于WEB向总控下发禁框指令，即该位置的框禁止使用，可支持同步下发多台机器人多个料框禁框指令。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506" w:leftChars="211"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firstLine="2452" w:firstLineChars="929"/>
        <w:rPr>
          <w:rFonts w:hint="default" w:ascii="Times New Roman" w:hAnsi="Times New Roman" w:eastAsia="宋体"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539"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480" w:leftChars="200"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“90”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eastAsia" w:ascii="宋体" w:hAnsi="宋体" w:eastAsia="宋体"/>
          <w:szCs w:val="30"/>
        </w:rPr>
      </w:pPr>
      <w:bookmarkStart w:id="82" w:name="_Toc12315"/>
      <w:r>
        <w:rPr>
          <w:rFonts w:hint="eastAsia" w:ascii="宋体" w:hAnsi="宋体" w:eastAsia="宋体"/>
          <w:szCs w:val="30"/>
          <w:lang w:val="en-US" w:eastAsia="zh-CN"/>
        </w:rPr>
        <w:t>12.4</w:t>
      </w:r>
      <w:r>
        <w:rPr>
          <w:rFonts w:hint="eastAsia" w:ascii="宋体" w:hAnsi="宋体" w:eastAsia="宋体"/>
          <w:szCs w:val="30"/>
        </w:rPr>
        <w:t>大件/码盘/二次分拣空框到位</w:t>
      </w:r>
      <w:bookmarkEnd w:id="8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emptyFrameInPlace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w:t>
      </w:r>
      <w:r>
        <w:rPr>
          <w:rFonts w:hint="eastAsia"/>
          <w:lang w:val="en-US" w:eastAsia="zh-CN"/>
        </w:rPr>
        <w:t>来自WEB的</w:t>
      </w:r>
      <w:r>
        <w:rPr>
          <w:rFonts w:hint="eastAsia"/>
        </w:rPr>
        <w:t>大件分拣区、大件码盘区、二次分拣区空框到位信号。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184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843" w:type="dxa"/>
          </w:tcPr>
          <w:p>
            <w:pPr>
              <w:ind w:firstLine="0" w:firstLineChars="0"/>
            </w:pPr>
            <w:r>
              <w:rPr>
                <w:rFonts w:hint="eastAsia"/>
              </w:rPr>
              <w:t>说明</w:t>
            </w:r>
          </w:p>
        </w:tc>
        <w:tc>
          <w:tcPr>
            <w:tcW w:w="368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空框到位时间</w:t>
            </w:r>
          </w:p>
        </w:tc>
        <w:tc>
          <w:tcPr>
            <w:tcW w:w="368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机器人编号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框位置编号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分拣线编号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分区编号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区域编码</w:t>
            </w:r>
          </w:p>
        </w:tc>
        <w:tc>
          <w:tcPr>
            <w:tcW w:w="368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上游请求编号</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eastAsia" w:ascii="宋体" w:hAnsi="宋体" w:eastAsia="宋体"/>
          <w:szCs w:val="30"/>
          <w:lang w:val="en-US" w:eastAsia="zh-CN"/>
        </w:rPr>
      </w:pPr>
      <w:bookmarkStart w:id="83" w:name="_Toc20200"/>
      <w:r>
        <w:rPr>
          <w:rFonts w:hint="eastAsia" w:ascii="宋体" w:hAnsi="宋体" w:eastAsia="宋体"/>
          <w:szCs w:val="30"/>
          <w:lang w:val="en-US" w:eastAsia="zh-CN"/>
        </w:rPr>
        <w:t>12.5大件分拣/码盘/二次分拣清框</w:t>
      </w:r>
      <w:bookmarkEnd w:id="83"/>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clearFrame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该接口用于WEB向总控下发清框指令，可支持同步下发多台机器人多个料框清框指令。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506" w:leftChars="211"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539"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480" w:leftChars="200"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“90”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84" w:name="_Toc5715"/>
      <w:r>
        <w:rPr>
          <w:rFonts w:hint="eastAsia" w:ascii="宋体" w:hAnsi="宋体" w:eastAsia="宋体"/>
          <w:szCs w:val="30"/>
          <w:lang w:val="en-US" w:eastAsia="zh-CN"/>
        </w:rPr>
        <w:t>12.6</w:t>
      </w:r>
      <w:r>
        <w:rPr>
          <w:rFonts w:hint="eastAsia" w:ascii="宋体" w:hAnsi="宋体" w:eastAsia="宋体"/>
          <w:szCs w:val="30"/>
        </w:rPr>
        <w:t>获取混拣区可工作的机器人</w:t>
      </w:r>
      <w:bookmarkEnd w:id="8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 xml:space="preserve"> /</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getMixAreaWorkRobot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该接口用于WEB向总控查询混拣区可执行分拣工作的机器人。</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“1,2,3”</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r>
              <w:rPr>
                <w:rFonts w:hint="eastAsia" w:ascii="Times New Roman" w:hAnsi="Times New Roman" w:cs="Times New Roman"/>
              </w:rPr>
              <w:t>返回可执行工作的机器人编号</w:t>
            </w:r>
          </w:p>
        </w:tc>
      </w:tr>
    </w:tbl>
    <w:p>
      <w:pPr>
        <w:pStyle w:val="3"/>
        <w:numPr>
          <w:ilvl w:val="0"/>
          <w:numId w:val="0"/>
        </w:numPr>
        <w:spacing w:before="120"/>
        <w:ind w:left="425" w:leftChars="0"/>
        <w:rPr>
          <w:rFonts w:ascii="宋体" w:hAnsi="宋体" w:eastAsia="宋体"/>
          <w:szCs w:val="30"/>
        </w:rPr>
      </w:pPr>
      <w:bookmarkStart w:id="85" w:name="_Toc30733"/>
      <w:r>
        <w:rPr>
          <w:rFonts w:hint="eastAsia" w:ascii="宋体" w:hAnsi="宋体" w:eastAsia="宋体"/>
          <w:szCs w:val="30"/>
          <w:lang w:val="en-US" w:eastAsia="zh-CN"/>
        </w:rPr>
        <w:t>12.7</w:t>
      </w:r>
      <w:r>
        <w:rPr>
          <w:rFonts w:hint="eastAsia" w:ascii="宋体" w:hAnsi="宋体" w:eastAsia="宋体"/>
          <w:szCs w:val="30"/>
        </w:rPr>
        <w:t>设置混拣区机器人是否可分拣</w:t>
      </w:r>
      <w:bookmarkEnd w:id="8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 xml:space="preserve"> /</w:t>
      </w:r>
      <w:r>
        <w:rPr>
          <w:rFonts w:hint="eastAsia" w:ascii="Times New Roman" w:hAnsi="Times New Roman" w:cs="Times New Roman"/>
          <w:color w:val="262626"/>
          <w:spacing w:val="12"/>
          <w:szCs w:val="24"/>
        </w:rPr>
        <w:t>system/upt</w:t>
      </w:r>
      <w:r>
        <w:rPr>
          <w:rFonts w:ascii="Times New Roman" w:hAnsi="Times New Roman" w:cs="Times New Roman"/>
          <w:color w:val="262626"/>
          <w:spacing w:val="12"/>
          <w:szCs w:val="24"/>
        </w:rPr>
        <w:t>MixAreaRobotStatus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该接口用于WEB向总控设置混拣区可执行分拣工作的机器人。</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“work_status”:”0”</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3118" w:type="dxa"/>
          </w:tcPr>
          <w:p>
            <w:pPr>
              <w:ind w:firstLine="0" w:firstLineChars="0"/>
            </w:pPr>
            <w:r>
              <w:rPr>
                <w:rFonts w:hint="eastAsia"/>
              </w:rPr>
              <w:t>机器人编码</w:t>
            </w:r>
          </w:p>
        </w:tc>
        <w:tc>
          <w:tcPr>
            <w:tcW w:w="2410" w:type="dxa"/>
          </w:tcPr>
          <w:p>
            <w:pPr>
              <w:ind w:firstLine="0" w:firstLineChars="0"/>
            </w:pPr>
            <w:r>
              <w:rPr>
                <w:rFonts w:hint="eastAsia"/>
              </w:rPr>
              <w:t>详情请参照混拣区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work_status</w:t>
            </w:r>
          </w:p>
        </w:tc>
        <w:tc>
          <w:tcPr>
            <w:tcW w:w="1276" w:type="dxa"/>
          </w:tcPr>
          <w:p>
            <w:pPr>
              <w:ind w:firstLine="0" w:firstLineChars="0"/>
            </w:pPr>
            <w:r>
              <w:t>string</w:t>
            </w:r>
          </w:p>
        </w:tc>
        <w:tc>
          <w:tcPr>
            <w:tcW w:w="3118" w:type="dxa"/>
          </w:tcPr>
          <w:p>
            <w:pPr>
              <w:ind w:firstLine="0" w:firstLineChars="0"/>
            </w:pPr>
            <w:r>
              <w:rPr>
                <w:rFonts w:hint="eastAsia"/>
              </w:rPr>
              <w:t>是否可工作</w:t>
            </w:r>
          </w:p>
        </w:tc>
        <w:tc>
          <w:tcPr>
            <w:tcW w:w="2410" w:type="dxa"/>
          </w:tcPr>
          <w:p>
            <w:pPr>
              <w:ind w:firstLine="0" w:firstLineChars="0"/>
            </w:pPr>
            <w:r>
              <w:rPr>
                <w:rFonts w:hint="eastAsia"/>
              </w:rPr>
              <w:t>0：可分拣工作</w:t>
            </w:r>
          </w:p>
          <w:p>
            <w:pPr>
              <w:ind w:firstLine="0" w:firstLineChars="0"/>
            </w:pPr>
            <w:r>
              <w:rPr>
                <w:rFonts w:hint="eastAsia"/>
              </w:rPr>
              <w:t>1：不可分拣</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success”表示设置成功，请求失败时（code非200）返回详细错误描述信息</w:t>
            </w:r>
          </w:p>
        </w:tc>
      </w:tr>
    </w:tbl>
    <w:p>
      <w:pPr>
        <w:pStyle w:val="3"/>
        <w:numPr>
          <w:ilvl w:val="0"/>
          <w:numId w:val="0"/>
        </w:numPr>
        <w:spacing w:before="120"/>
        <w:ind w:left="425" w:leftChars="0"/>
        <w:rPr>
          <w:rFonts w:ascii="宋体" w:hAnsi="宋体" w:eastAsia="宋体"/>
          <w:szCs w:val="30"/>
        </w:rPr>
      </w:pPr>
      <w:bookmarkStart w:id="86" w:name="_Toc161"/>
      <w:r>
        <w:rPr>
          <w:rFonts w:hint="eastAsia" w:ascii="宋体" w:hAnsi="宋体" w:eastAsia="宋体"/>
          <w:szCs w:val="30"/>
          <w:lang w:val="en-US" w:eastAsia="zh-CN"/>
        </w:rPr>
        <w:t>12.8</w:t>
      </w:r>
      <w:r>
        <w:rPr>
          <w:rFonts w:hint="eastAsia" w:ascii="宋体" w:hAnsi="宋体" w:eastAsia="宋体"/>
          <w:szCs w:val="30"/>
        </w:rPr>
        <w:t>混拣/大件分拣区接收钢板到位信号</w:t>
      </w:r>
      <w:bookmarkEnd w:id="86"/>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cont</w:t>
      </w:r>
      <w:r>
        <w: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Helvetica" w:hAnsi="Helvetica" w:cs="Helvetica"/>
          <w:color w:val="505050"/>
          <w:sz w:val="18"/>
          <w:szCs w:val="18"/>
          <w:shd w:val="clear" w:color="auto" w:fill="FFFFFF"/>
        </w:rPr>
        <w:t>recPlateInPlace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该接口用于接收混拣/大件分拣区钢板到位信号和钢板相关信息。</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"xxx"</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w:t>
      </w:r>
      <w:r>
        <w:rPr>
          <w:rFonts w:ascii="Consolas" w:hAnsi="Consolas" w:cs="宋体"/>
          <w:color w:val="0451A5"/>
          <w:sz w:val="18"/>
          <w:szCs w:val="18"/>
        </w:rPr>
        <w:t>"1"</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8" w:type="dxa"/>
          </w:tcPr>
          <w:p>
            <w:pPr>
              <w:ind w:firstLine="0" w:firstLineChars="0"/>
            </w:pPr>
            <w:r>
              <w:rPr>
                <w:rFonts w:hint="eastAsia"/>
              </w:rPr>
              <w:t>分拣线编号</w:t>
            </w:r>
          </w:p>
        </w:tc>
        <w:tc>
          <w:tcPr>
            <w:tcW w:w="2410"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钢板/任务编号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区域编码，大件区为1和2</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钢板编号/任务号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区编码</w:t>
            </w:r>
          </w:p>
        </w:tc>
        <w:tc>
          <w:tcPr>
            <w:tcW w:w="2410" w:type="dxa"/>
          </w:tcPr>
          <w:p>
            <w:pPr>
              <w:ind w:firstLine="0" w:firstLineChars="0"/>
            </w:pPr>
            <w:r>
              <w:rPr>
                <w:rFonts w:hint="eastAsia"/>
              </w:rPr>
              <w:t>详情请参照3</w:t>
            </w:r>
            <w:r>
              <w:t>.1</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87" w:name="_Toc7307"/>
      <w:r>
        <w:rPr>
          <w:rFonts w:hint="eastAsia" w:ascii="宋体" w:hAnsi="宋体" w:eastAsia="宋体"/>
          <w:szCs w:val="30"/>
          <w:lang w:val="en-US" w:eastAsia="zh-CN"/>
        </w:rPr>
        <w:t>12.9</w:t>
      </w:r>
      <w:r>
        <w:rPr>
          <w:rFonts w:hint="eastAsia" w:ascii="宋体" w:hAnsi="宋体" w:eastAsia="宋体"/>
          <w:szCs w:val="30"/>
        </w:rPr>
        <w:t>喷码/大件码盘区零件到位信号</w:t>
      </w:r>
      <w:bookmarkEnd w:id="87"/>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该接口用于接收大件码盘区和大件喷码区零件到位信号。</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752" w:firstLineChars="285"/>
        <w:rPr>
          <w:color w:val="262626"/>
          <w:spacing w:val="12"/>
          <w:szCs w:val="21"/>
        </w:rPr>
      </w:pPr>
      <w:r>
        <w:rPr>
          <w:color w:val="262626"/>
          <w:spacing w:val="12"/>
          <w:szCs w:val="21"/>
        </w:rPr>
        <w:t>“in_place_time”:”2021-02-05 12:23:23”</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in_place_time</w:t>
            </w:r>
          </w:p>
        </w:tc>
        <w:tc>
          <w:tcPr>
            <w:tcW w:w="1701" w:type="dxa"/>
          </w:tcPr>
          <w:p>
            <w:pPr>
              <w:ind w:firstLine="480"/>
            </w:pPr>
            <w:r>
              <w:t>s</w:t>
            </w:r>
            <w:r>
              <w:rPr>
                <w:rFonts w:hint="eastAsia"/>
              </w:rPr>
              <w:t>tring</w:t>
            </w:r>
          </w:p>
        </w:tc>
        <w:tc>
          <w:tcPr>
            <w:tcW w:w="1843" w:type="dxa"/>
          </w:tcPr>
          <w:p>
            <w:pPr>
              <w:ind w:firstLine="0" w:firstLineChars="0"/>
            </w:pPr>
            <w:r>
              <w:rPr>
                <w:rFonts w:hint="eastAsia"/>
              </w:rPr>
              <w:t>钢板到位时间</w:t>
            </w:r>
          </w:p>
        </w:tc>
        <w:tc>
          <w:tcPr>
            <w:tcW w:w="3690" w:type="dxa"/>
          </w:tcPr>
          <w:p>
            <w:pPr>
              <w:ind w:firstLine="480"/>
            </w:pPr>
            <w:r>
              <w:rPr>
                <w:rFonts w:hint="eastAsia"/>
              </w:rPr>
              <w:t>格式：y</w:t>
            </w:r>
            <w:r>
              <w:t>yyy-MM-dd hh24:mm:ss</w:t>
            </w:r>
          </w:p>
        </w:tc>
      </w:tr>
    </w:tbl>
    <w:p>
      <w:pPr>
        <w:spacing w:line="360" w:lineRule="atLeast"/>
        <w:ind w:firstLine="48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color w:val="262626"/>
          <w:spacing w:val="12"/>
          <w:szCs w:val="21"/>
        </w:rPr>
      </w:pPr>
      <w:r>
        <w:rPr>
          <w:rFonts w:hint="eastAsia"/>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340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480"/>
            </w:pPr>
            <w:r>
              <w:rPr>
                <w:rFonts w:hint="eastAsia"/>
              </w:rPr>
              <w:t>参数</w:t>
            </w:r>
          </w:p>
        </w:tc>
        <w:tc>
          <w:tcPr>
            <w:tcW w:w="1275" w:type="dxa"/>
          </w:tcPr>
          <w:p>
            <w:pPr>
              <w:ind w:firstLine="0" w:firstLineChars="0"/>
            </w:pPr>
            <w:r>
              <w:rPr>
                <w:rFonts w:hint="eastAsia"/>
              </w:rPr>
              <w:t>参数类型</w:t>
            </w:r>
          </w:p>
        </w:tc>
        <w:tc>
          <w:tcPr>
            <w:tcW w:w="340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pPr>
            <w:r>
              <w:rPr>
                <w:rFonts w:hint="eastAsia"/>
                <w:color w:val="262626"/>
                <w:spacing w:val="12"/>
                <w:szCs w:val="21"/>
              </w:rPr>
              <w:t>code</w:t>
            </w:r>
          </w:p>
        </w:tc>
        <w:tc>
          <w:tcPr>
            <w:tcW w:w="1275" w:type="dxa"/>
          </w:tcPr>
          <w:p>
            <w:pPr>
              <w:ind w:firstLine="199" w:firstLineChars="83"/>
            </w:pPr>
            <w:r>
              <w:rPr>
                <w:rFonts w:hint="eastAsia"/>
              </w:rPr>
              <w:t>int</w:t>
            </w:r>
          </w:p>
        </w:tc>
        <w:tc>
          <w:tcPr>
            <w:tcW w:w="3407" w:type="dxa"/>
          </w:tcPr>
          <w:p>
            <w:pPr>
              <w:ind w:firstLine="48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pPr>
            <w:r>
              <w:rPr>
                <w:color w:val="262626"/>
                <w:spacing w:val="12"/>
                <w:szCs w:val="21"/>
              </w:rPr>
              <w:t>msg</w:t>
            </w:r>
          </w:p>
        </w:tc>
        <w:tc>
          <w:tcPr>
            <w:tcW w:w="1275" w:type="dxa"/>
          </w:tcPr>
          <w:p>
            <w:pPr>
              <w:ind w:firstLine="199" w:firstLineChars="83"/>
            </w:pPr>
            <w:r>
              <w:rPr>
                <w:rFonts w:hint="eastAsia"/>
              </w:rPr>
              <w:t>string</w:t>
            </w:r>
          </w:p>
        </w:tc>
        <w:tc>
          <w:tcPr>
            <w:tcW w:w="3407" w:type="dxa"/>
          </w:tcPr>
          <w:p>
            <w:pPr>
              <w:ind w:firstLine="48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rPr>
                <w:color w:val="262626"/>
                <w:spacing w:val="12"/>
                <w:szCs w:val="21"/>
              </w:rPr>
            </w:pPr>
            <w:r>
              <w:rPr>
                <w:color w:val="262626"/>
                <w:spacing w:val="12"/>
                <w:szCs w:val="21"/>
              </w:rPr>
              <w:t>data</w:t>
            </w:r>
          </w:p>
        </w:tc>
        <w:tc>
          <w:tcPr>
            <w:tcW w:w="1275" w:type="dxa"/>
          </w:tcPr>
          <w:p>
            <w:pPr>
              <w:ind w:firstLine="199" w:firstLineChars="83"/>
            </w:pPr>
            <w:r>
              <w:rPr>
                <w:rFonts w:hint="eastAsia"/>
              </w:rPr>
              <w:t>string</w:t>
            </w:r>
          </w:p>
        </w:tc>
        <w:tc>
          <w:tcPr>
            <w:tcW w:w="3407" w:type="dxa"/>
          </w:tcPr>
          <w:p>
            <w:pPr>
              <w:ind w:firstLine="480"/>
            </w:pPr>
            <w:r>
              <w:rPr>
                <w:rFonts w:hint="eastAsia"/>
              </w:rPr>
              <w:t>错误情况的异常信息</w:t>
            </w:r>
          </w:p>
        </w:tc>
        <w:tc>
          <w:tcPr>
            <w:tcW w:w="2977" w:type="dxa"/>
          </w:tcPr>
          <w:p>
            <w:pPr>
              <w:ind w:firstLine="480"/>
            </w:pPr>
          </w:p>
        </w:tc>
      </w:tr>
    </w:tbl>
    <w:p>
      <w:pPr>
        <w:pStyle w:val="3"/>
        <w:numPr>
          <w:ilvl w:val="0"/>
          <w:numId w:val="0"/>
        </w:numPr>
        <w:spacing w:before="120"/>
        <w:ind w:left="425" w:leftChars="0"/>
        <w:rPr>
          <w:rFonts w:ascii="宋体" w:hAnsi="宋体" w:eastAsia="宋体"/>
          <w:szCs w:val="30"/>
        </w:rPr>
      </w:pPr>
      <w:bookmarkStart w:id="88" w:name="_Toc11016"/>
      <w:r>
        <w:rPr>
          <w:rFonts w:hint="eastAsia" w:ascii="宋体" w:hAnsi="宋体" w:eastAsia="宋体"/>
          <w:szCs w:val="30"/>
          <w:lang w:val="en-US" w:eastAsia="zh-CN"/>
        </w:rPr>
        <w:t>12.10</w:t>
      </w:r>
      <w:r>
        <w:rPr>
          <w:rFonts w:hint="eastAsia" w:ascii="宋体" w:hAnsi="宋体" w:eastAsia="宋体"/>
          <w:szCs w:val="30"/>
        </w:rPr>
        <w:t>查询大件流料报工数据</w:t>
      </w:r>
      <w:bookmarkEnd w:id="88"/>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control/data/getLargeSortFlowData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该接口用于向总控查询大件一次分拣区流料报工数据。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关键词</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16:56:41"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18:56:41"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987"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part_num</w:t>
            </w:r>
          </w:p>
        </w:tc>
        <w:tc>
          <w:tcPr>
            <w:tcW w:w="1417" w:type="dxa"/>
          </w:tcPr>
          <w:p>
            <w:pPr>
              <w:ind w:firstLine="199" w:firstLineChars="83"/>
            </w:pPr>
            <w:r>
              <w:rPr>
                <w:rFonts w:hint="eastAsia"/>
              </w:rPr>
              <w:t>string</w:t>
            </w:r>
          </w:p>
        </w:tc>
        <w:tc>
          <w:tcPr>
            <w:tcW w:w="2987" w:type="dxa"/>
          </w:tcPr>
          <w:p>
            <w:pPr>
              <w:ind w:firstLine="0" w:firstLineChars="0"/>
            </w:pPr>
            <w:r>
              <w:rPr>
                <w:rFonts w:hint="eastAsia"/>
              </w:rPr>
              <w:t>零件数量</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plate_id</w:t>
            </w:r>
          </w:p>
        </w:tc>
        <w:tc>
          <w:tcPr>
            <w:tcW w:w="1417" w:type="dxa"/>
          </w:tcPr>
          <w:p>
            <w:pPr>
              <w:ind w:firstLine="199" w:firstLineChars="83"/>
            </w:pPr>
            <w:r>
              <w:rPr>
                <w:rFonts w:hint="eastAsia"/>
              </w:rPr>
              <w:t>string</w:t>
            </w:r>
          </w:p>
        </w:tc>
        <w:tc>
          <w:tcPr>
            <w:tcW w:w="2987" w:type="dxa"/>
          </w:tcPr>
          <w:p>
            <w:pPr>
              <w:ind w:firstLine="0" w:firstLineChars="0"/>
            </w:pPr>
            <w:r>
              <w:rPr>
                <w:rFonts w:hint="eastAsia"/>
              </w:rPr>
              <w:t>任务编号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move_status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强制流料信号</w:t>
            </w:r>
          </w:p>
        </w:tc>
        <w:tc>
          <w:tcPr>
            <w:tcW w:w="2977" w:type="dxa"/>
          </w:tcPr>
          <w:p>
            <w:pPr>
              <w:ind w:firstLine="199" w:firstLineChars="83"/>
            </w:pPr>
            <w:r>
              <w:t>0</w:t>
            </w:r>
            <w:r>
              <w:rPr>
                <w:rFonts w:hint="eastAsia"/>
              </w:rPr>
              <w:t>：不是，1：是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p</w:t>
            </w:r>
            <w:r>
              <w:rPr>
                <w:color w:val="262626"/>
                <w:spacing w:val="12"/>
                <w:szCs w:val="21"/>
              </w:rPr>
              <w:t>art_code_list</w:t>
            </w:r>
          </w:p>
        </w:tc>
        <w:tc>
          <w:tcPr>
            <w:tcW w:w="1417" w:type="dxa"/>
          </w:tcPr>
          <w:p>
            <w:pPr>
              <w:ind w:firstLine="199" w:firstLineChars="83"/>
            </w:pPr>
            <w:r>
              <w:rPr>
                <w:rFonts w:hint="eastAsia"/>
              </w:rPr>
              <w:t>string</w:t>
            </w:r>
          </w:p>
        </w:tc>
        <w:tc>
          <w:tcPr>
            <w:tcW w:w="2987" w:type="dxa"/>
          </w:tcPr>
          <w:p>
            <w:pPr>
              <w:ind w:firstLine="0" w:firstLineChars="0"/>
            </w:pPr>
            <w:r>
              <w:rPr>
                <w:rFonts w:hint="eastAsia"/>
              </w:rPr>
              <w:t>零件编号列表</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rece_time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获取数据的时间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use_pallet_state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大件码盘区使用状态</w:t>
            </w:r>
          </w:p>
        </w:tc>
        <w:tc>
          <w:tcPr>
            <w:tcW w:w="2977" w:type="dxa"/>
          </w:tcPr>
          <w:p>
            <w:pPr>
              <w:ind w:firstLine="480"/>
            </w:pPr>
            <w:r>
              <w:rPr>
                <w:rFonts w:hint="eastAsia"/>
              </w:rPr>
              <w:t>0：未发送，1：已发送，2：发送失败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use_mark_state</w:t>
            </w:r>
          </w:p>
        </w:tc>
        <w:tc>
          <w:tcPr>
            <w:tcW w:w="1417" w:type="dxa"/>
          </w:tcPr>
          <w:p>
            <w:pPr>
              <w:ind w:firstLine="199" w:firstLineChars="83"/>
            </w:pPr>
            <w:r>
              <w:rPr>
                <w:rFonts w:hint="eastAsia"/>
              </w:rPr>
              <w:t>string</w:t>
            </w:r>
          </w:p>
        </w:tc>
        <w:tc>
          <w:tcPr>
            <w:tcW w:w="2987" w:type="dxa"/>
          </w:tcPr>
          <w:p>
            <w:pPr>
              <w:ind w:firstLine="0" w:firstLineChars="0"/>
            </w:pPr>
            <w:r>
              <w:rPr>
                <w:rFonts w:hint="eastAsia"/>
              </w:rPr>
              <w:t>喷码区使用状态</w:t>
            </w:r>
          </w:p>
        </w:tc>
        <w:tc>
          <w:tcPr>
            <w:tcW w:w="2977" w:type="dxa"/>
          </w:tcPr>
          <w:p>
            <w:pPr>
              <w:ind w:firstLine="480"/>
            </w:pPr>
            <w:r>
              <w:rPr>
                <w:rFonts w:hint="eastAsia"/>
              </w:rPr>
              <w:t>0：未发送，1：已发送，2：发送失败</w:t>
            </w:r>
          </w:p>
        </w:tc>
      </w:tr>
    </w:tbl>
    <w:p>
      <w:pPr>
        <w:pStyle w:val="3"/>
        <w:numPr>
          <w:ilvl w:val="0"/>
          <w:numId w:val="0"/>
        </w:numPr>
        <w:spacing w:before="120"/>
        <w:ind w:left="425" w:leftChars="0"/>
        <w:rPr>
          <w:rFonts w:ascii="宋体" w:hAnsi="宋体" w:eastAsia="宋体"/>
          <w:szCs w:val="30"/>
        </w:rPr>
      </w:pPr>
      <w:bookmarkStart w:id="89" w:name="_Toc3922"/>
      <w:r>
        <w:rPr>
          <w:rFonts w:hint="eastAsia" w:ascii="宋体" w:hAnsi="宋体" w:eastAsia="宋体"/>
          <w:szCs w:val="30"/>
          <w:lang w:val="en-US" w:eastAsia="zh-CN"/>
        </w:rPr>
        <w:t>12.11</w:t>
      </w:r>
      <w:r>
        <w:rPr>
          <w:rFonts w:hint="eastAsia" w:ascii="宋体" w:hAnsi="宋体" w:eastAsia="宋体"/>
          <w:szCs w:val="30"/>
        </w:rPr>
        <w:t>查询钢板任务数据</w:t>
      </w:r>
      <w:bookmarkEnd w:id="89"/>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control/data/getPlateInfo</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该接口用于向总控查询钢板信息数据。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00000"/>
          <w:sz w:val="18"/>
          <w:szCs w:val="18"/>
        </w:rPr>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钢板编号</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"length"</w:t>
      </w:r>
      <w:r>
        <w:rPr>
          <w:rFonts w:ascii="Consolas" w:hAnsi="Consolas" w:cs="宋体"/>
          <w:color w:val="000000"/>
          <w:sz w:val="18"/>
          <w:szCs w:val="18"/>
        </w:rPr>
        <w:t>: </w:t>
      </w:r>
      <w:r>
        <w:rPr>
          <w:rFonts w:ascii="Consolas" w:hAnsi="Consolas" w:cs="宋体"/>
          <w:color w:val="0451A5"/>
          <w:sz w:val="18"/>
          <w:szCs w:val="18"/>
        </w:rPr>
        <w:t>"5000"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"width"</w:t>
      </w:r>
      <w:r>
        <w:rPr>
          <w:rFonts w:ascii="Consolas" w:hAnsi="Consolas" w:cs="宋体"/>
          <w:color w:val="000000"/>
          <w:sz w:val="18"/>
          <w:szCs w:val="18"/>
        </w:rPr>
        <w:t>: </w:t>
      </w:r>
      <w:r>
        <w:rPr>
          <w:rFonts w:ascii="Consolas" w:hAnsi="Consolas" w:cs="宋体"/>
          <w:color w:val="0451A5"/>
          <w:sz w:val="18"/>
          <w:szCs w:val="18"/>
        </w:rPr>
        <w:t>"2000"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"in_mix_time"</w:t>
      </w:r>
      <w:r>
        <w:rPr>
          <w:rFonts w:ascii="Consolas" w:hAnsi="Consolas" w:cs="宋体"/>
          <w:color w:val="000000"/>
          <w:sz w:val="18"/>
          <w:szCs w:val="18"/>
        </w:rPr>
        <w:t>: </w:t>
      </w:r>
      <w:r>
        <w:rPr>
          <w:rFonts w:ascii="Consolas" w:hAnsi="Consolas" w:cs="宋体"/>
          <w:color w:val="0451A5"/>
          <w:sz w:val="18"/>
          <w:szCs w:val="18"/>
        </w:rPr>
        <w:t>"2021-04-22 18:12:23"</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"mix_finish_time"</w:t>
      </w:r>
      <w:r>
        <w:rPr>
          <w:rFonts w:ascii="Consolas" w:hAnsi="Consolas" w:cs="宋体"/>
          <w:color w:val="000000"/>
          <w:sz w:val="18"/>
          <w:szCs w:val="18"/>
        </w:rPr>
        <w:t>: </w:t>
      </w:r>
      <w:r>
        <w:rPr>
          <w:rFonts w:ascii="Consolas" w:hAnsi="Consolas" w:cs="宋体"/>
          <w:color w:val="0451A5"/>
          <w:sz w:val="18"/>
          <w:szCs w:val="18"/>
        </w:rPr>
        <w:t>"2021-04-22 18:15:04"</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"in_one_large_time"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"in_two_large_time"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21:37:15"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"two_large_force_status"</w:t>
      </w:r>
      <w:r>
        <w:rPr>
          <w:rFonts w:ascii="Consolas" w:hAnsi="Consolas" w:cs="宋体"/>
          <w:color w:val="000000"/>
          <w:sz w:val="18"/>
          <w:szCs w:val="18"/>
        </w:rPr>
        <w:t>: </w:t>
      </w:r>
      <w:r>
        <w:rPr>
          <w:rFonts w:ascii="Consolas" w:hAnsi="Consolas" w:cs="宋体"/>
          <w:color w:val="0451A5"/>
          <w:sz w:val="18"/>
          <w:szCs w:val="18"/>
        </w:rPr>
        <w:t>"0"</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987"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plate_id</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钢板编号/任务号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draw_code</w:t>
            </w:r>
          </w:p>
        </w:tc>
        <w:tc>
          <w:tcPr>
            <w:tcW w:w="1417" w:type="dxa"/>
          </w:tcPr>
          <w:p>
            <w:pPr>
              <w:ind w:firstLine="199" w:firstLineChars="83"/>
            </w:pPr>
            <w:r>
              <w:rPr>
                <w:rFonts w:hint="eastAsia"/>
              </w:rPr>
              <w:t>string</w:t>
            </w:r>
          </w:p>
        </w:tc>
        <w:tc>
          <w:tcPr>
            <w:tcW w:w="2987" w:type="dxa"/>
          </w:tcPr>
          <w:p>
            <w:pPr>
              <w:ind w:firstLine="0" w:firstLineChars="0"/>
            </w:pPr>
            <w:r>
              <w:rPr>
                <w:rFonts w:hint="eastAsia"/>
              </w:rPr>
              <w:t>套料图编号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f</w:t>
            </w:r>
            <w:r>
              <w:rPr>
                <w:color w:val="262626"/>
                <w:spacing w:val="12"/>
                <w:szCs w:val="21"/>
              </w:rPr>
              <w:t>ile_path</w:t>
            </w:r>
          </w:p>
        </w:tc>
        <w:tc>
          <w:tcPr>
            <w:tcW w:w="1417" w:type="dxa"/>
          </w:tcPr>
          <w:p>
            <w:pPr>
              <w:ind w:firstLine="199" w:firstLineChars="83"/>
            </w:pPr>
            <w:r>
              <w:rPr>
                <w:rFonts w:hint="eastAsia"/>
              </w:rPr>
              <w:t>string</w:t>
            </w:r>
          </w:p>
        </w:tc>
        <w:tc>
          <w:tcPr>
            <w:tcW w:w="2987" w:type="dxa"/>
          </w:tcPr>
          <w:p>
            <w:pPr>
              <w:ind w:firstLine="0" w:firstLineChars="0"/>
            </w:pPr>
            <w:r>
              <w:rPr>
                <w:rFonts w:hint="eastAsia"/>
              </w:rPr>
              <w:t>文件解析路径</w:t>
            </w:r>
          </w:p>
        </w:tc>
        <w:tc>
          <w:tcPr>
            <w:tcW w:w="2977" w:type="dxa"/>
          </w:tcPr>
          <w:p>
            <w:pPr>
              <w:ind w:firstLine="199" w:firstLineChars="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length</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钢板长度</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width</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钢板宽度</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thickness</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钢板厚度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i</w:t>
            </w:r>
            <w:r>
              <w:rPr>
                <w:color w:val="262626"/>
                <w:spacing w:val="12"/>
                <w:szCs w:val="21"/>
              </w:rPr>
              <w:t>n_mix_time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in_one_large_time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in_two_large_time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rece_time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任务下发时间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混拣强制结束</w:t>
            </w:r>
          </w:p>
        </w:tc>
        <w:tc>
          <w:tcPr>
            <w:tcW w:w="2977" w:type="dxa"/>
          </w:tcPr>
          <w:p>
            <w:pPr>
              <w:ind w:firstLine="0" w:firstLineChars="0"/>
            </w:pPr>
            <w:r>
              <w:rPr>
                <w:rFonts w:hint="eastAsia"/>
              </w:rPr>
              <w:t>0：正常结束，1：强制结束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大件一次强制结束</w:t>
            </w:r>
          </w:p>
        </w:tc>
        <w:tc>
          <w:tcPr>
            <w:tcW w:w="2977" w:type="dxa"/>
          </w:tcPr>
          <w:p>
            <w:pPr>
              <w:ind w:firstLine="0" w:firstLineChars="0"/>
            </w:pPr>
            <w:r>
              <w:rPr>
                <w:rFonts w:hint="eastAsia"/>
              </w:rPr>
              <w:t>0：正常结束，1：强制结束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大件二次强制结束</w:t>
            </w:r>
          </w:p>
        </w:tc>
        <w:tc>
          <w:tcPr>
            <w:tcW w:w="2977" w:type="dxa"/>
          </w:tcPr>
          <w:p>
            <w:pPr>
              <w:ind w:firstLine="0" w:firstLineChars="0"/>
            </w:pPr>
            <w:r>
              <w:rPr>
                <w:rFonts w:hint="eastAsia"/>
              </w:rPr>
              <w:t>0：正常结束，1：强制结束</w:t>
            </w:r>
          </w:p>
        </w:tc>
      </w:tr>
    </w:tbl>
    <w:p>
      <w:pPr>
        <w:ind w:firstLine="0" w:firstLineChars="0"/>
        <w:rPr>
          <w:rFonts w:hint="eastAsia"/>
        </w:rPr>
      </w:pPr>
    </w:p>
    <w:p>
      <w:pPr>
        <w:pStyle w:val="3"/>
        <w:numPr>
          <w:ilvl w:val="0"/>
          <w:numId w:val="0"/>
        </w:numPr>
        <w:spacing w:before="120"/>
        <w:ind w:left="425" w:leftChars="0"/>
        <w:rPr>
          <w:rFonts w:ascii="宋体" w:hAnsi="宋体" w:eastAsia="宋体"/>
          <w:szCs w:val="30"/>
        </w:rPr>
      </w:pPr>
      <w:bookmarkStart w:id="90" w:name="_Toc20452"/>
      <w:r>
        <w:rPr>
          <w:rFonts w:hint="eastAsia" w:ascii="宋体" w:hAnsi="宋体" w:eastAsia="宋体"/>
          <w:szCs w:val="30"/>
          <w:lang w:val="en-US" w:eastAsia="zh-CN"/>
        </w:rPr>
        <w:t>12.12</w:t>
      </w:r>
      <w:r>
        <w:rPr>
          <w:rFonts w:hint="eastAsia" w:ascii="宋体" w:hAnsi="宋体" w:eastAsia="宋体"/>
          <w:szCs w:val="30"/>
        </w:rPr>
        <w:t>查询子模块错误日志</w:t>
      </w:r>
      <w:bookmarkEnd w:id="90"/>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control/data/getErrMsgReport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该接口用于向总控查询各模块错误信息。</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00000"/>
          <w:sz w:val="18"/>
          <w:szCs w:val="18"/>
        </w:rPr>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firstLine="0" w:firstLineChars="0"/>
        <w:rPr>
          <w:rFonts w:hint="default" w:ascii="Consolas" w:hAnsi="Consolas" w:eastAsia="宋体" w:cs="宋体"/>
          <w:color w:val="000000"/>
          <w:sz w:val="18"/>
          <w:szCs w:val="18"/>
          <w:lang w:val="en-US" w:eastAsia="zh-CN"/>
        </w:rPr>
      </w:pPr>
      <w:r>
        <w:rPr>
          <w:rFonts w:hint="eastAsia" w:ascii="Consolas" w:hAnsi="Consolas" w:cs="宋体"/>
          <w:color w:val="000000"/>
          <w:sz w:val="18"/>
          <w:szCs w:val="18"/>
          <w:lang w:val="en-US" w:eastAsia="zh-CN"/>
        </w:rPr>
        <w:t xml:space="preserve">         </w:t>
      </w:r>
      <w:r>
        <w:rPr>
          <w:rFonts w:ascii="Consolas" w:hAnsi="Consolas" w:cs="宋体"/>
          <w:color w:val="A31515"/>
          <w:sz w:val="18"/>
          <w:szCs w:val="18"/>
        </w:rPr>
        <w:t>"key</w:t>
      </w:r>
      <w:r>
        <w:rPr>
          <w:rFonts w:hint="eastAsia" w:ascii="Consolas" w:hAnsi="Consolas" w:cs="宋体"/>
          <w:color w:val="A31515"/>
          <w:sz w:val="18"/>
          <w:szCs w:val="18"/>
          <w:lang w:val="en-US" w:eastAsia="zh-CN"/>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错误信息</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rFonts w:hint="default" w:eastAsia="宋体"/>
                <w:color w:val="262626"/>
                <w:spacing w:val="12"/>
                <w:szCs w:val="21"/>
                <w:lang w:val="en-US" w:eastAsia="zh-CN"/>
              </w:rPr>
            </w:pPr>
            <w:r>
              <w:rPr>
                <w:rFonts w:hint="eastAsia"/>
                <w:color w:val="262626"/>
                <w:spacing w:val="12"/>
                <w:szCs w:val="21"/>
                <w:lang w:val="en-US" w:eastAsia="zh-CN"/>
              </w:rPr>
              <w:t>keySubWord</w:t>
            </w:r>
          </w:p>
        </w:tc>
        <w:tc>
          <w:tcPr>
            <w:tcW w:w="1701" w:type="dxa"/>
          </w:tcPr>
          <w:p>
            <w:pPr>
              <w:ind w:firstLine="480"/>
            </w:pPr>
            <w:r>
              <w:t>string</w:t>
            </w:r>
          </w:p>
        </w:tc>
        <w:tc>
          <w:tcPr>
            <w:tcW w:w="1843" w:type="dxa"/>
          </w:tcPr>
          <w:p>
            <w:pPr>
              <w:ind w:firstLine="0" w:firstLineChars="0"/>
              <w:rPr>
                <w:rFonts w:hint="default" w:eastAsia="宋体"/>
                <w:lang w:val="en-US" w:eastAsia="zh-CN"/>
              </w:rPr>
            </w:pPr>
            <w:r>
              <w:rPr>
                <w:rFonts w:hint="eastAsia"/>
                <w:lang w:val="en-US" w:eastAsia="zh-CN"/>
              </w:rPr>
              <w:t>分区编号</w:t>
            </w:r>
          </w:p>
        </w:tc>
        <w:tc>
          <w:tcPr>
            <w:tcW w:w="3690" w:type="dxa"/>
          </w:tcPr>
          <w:p>
            <w:pPr>
              <w:ind w:firstLine="0" w:firstLineChars="0"/>
              <w:rPr>
                <w:rFonts w:hint="default" w:eastAsia="宋体"/>
                <w:lang w:val="en-US" w:eastAsia="zh-CN"/>
              </w:rPr>
            </w:pPr>
            <w:r>
              <w:rPr>
                <w:rFonts w:hint="eastAsia"/>
                <w:lang w:val="en-US" w:eastAsia="zh-CN"/>
              </w:rPr>
              <w:t>请参照3.1编号规则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"err_model"</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"device_index"</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"err_msg"</w:t>
      </w:r>
      <w:r>
        <w:rPr>
          <w:rFonts w:ascii="Consolas" w:hAnsi="Consolas" w:cs="宋体"/>
          <w:color w:val="000000"/>
          <w:sz w:val="18"/>
          <w:szCs w:val="18"/>
        </w:rPr>
        <w:t>: </w:t>
      </w:r>
      <w:r>
        <w:rPr>
          <w:rFonts w:ascii="Consolas" w:hAnsi="Consolas" w:cs="宋体"/>
          <w:color w:val="0451A5"/>
          <w:sz w:val="18"/>
          <w:szCs w:val="18"/>
        </w:rPr>
        <w:t>"2222"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"solve_method"</w:t>
      </w:r>
      <w:r>
        <w:rPr>
          <w:rFonts w:ascii="Consolas" w:hAnsi="Consolas" w:cs="宋体"/>
          <w:color w:val="000000"/>
          <w:sz w:val="18"/>
          <w:szCs w:val="18"/>
        </w:rPr>
        <w:t>: </w:t>
      </w:r>
      <w:r>
        <w:rPr>
          <w:rFonts w:ascii="Consolas" w:hAnsi="Consolas" w:cs="宋体"/>
          <w:b/>
          <w:bCs/>
          <w:color w:val="0451A5"/>
          <w:sz w:val="18"/>
          <w:szCs w:val="18"/>
        </w:rPr>
        <w:t>null</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552"/>
        <w:gridCol w:w="141"/>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552" w:type="dxa"/>
          </w:tcPr>
          <w:p>
            <w:pPr>
              <w:ind w:firstLine="480"/>
            </w:pPr>
            <w:r>
              <w:rPr>
                <w:rFonts w:hint="eastAsia"/>
              </w:rPr>
              <w:t>说明</w:t>
            </w:r>
          </w:p>
        </w:tc>
        <w:tc>
          <w:tcPr>
            <w:tcW w:w="3412" w:type="dxa"/>
            <w:gridSpan w:val="2"/>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693" w:type="dxa"/>
            <w:gridSpan w:val="2"/>
          </w:tcPr>
          <w:p>
            <w:pPr>
              <w:ind w:firstLine="0" w:firstLineChars="0"/>
            </w:pPr>
            <w:r>
              <w:rPr>
                <w:rFonts w:hint="eastAsia"/>
              </w:rPr>
              <w:t>返回码</w:t>
            </w:r>
          </w:p>
        </w:tc>
        <w:tc>
          <w:tcPr>
            <w:tcW w:w="3271"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693" w:type="dxa"/>
            <w:gridSpan w:val="2"/>
          </w:tcPr>
          <w:p>
            <w:pPr>
              <w:ind w:firstLine="0" w:firstLineChars="0"/>
            </w:pPr>
            <w:r>
              <w:t>对返回码的文本描述内容</w:t>
            </w:r>
          </w:p>
        </w:tc>
        <w:tc>
          <w:tcPr>
            <w:tcW w:w="3271"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693" w:type="dxa"/>
            <w:gridSpan w:val="2"/>
          </w:tcPr>
          <w:p>
            <w:pPr>
              <w:ind w:firstLine="0" w:firstLineChars="0"/>
            </w:pPr>
            <w:r>
              <w:rPr>
                <w:rFonts w:hint="eastAsia"/>
              </w:rPr>
              <w:t>记录总条数</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area_code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区域编码</w:t>
            </w:r>
          </w:p>
        </w:tc>
        <w:tc>
          <w:tcPr>
            <w:tcW w:w="3271" w:type="dxa"/>
          </w:tcPr>
          <w:p>
            <w:pPr>
              <w:ind w:firstLine="480"/>
            </w:pPr>
            <w:r>
              <w:rPr>
                <w:rFonts w:hint="eastAsia"/>
              </w:rPr>
              <w:t>详情参见3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l</w:t>
            </w:r>
            <w:r>
              <w:rPr>
                <w:color w:val="262626"/>
                <w:spacing w:val="12"/>
                <w:szCs w:val="21"/>
              </w:rPr>
              <w:t>ocation</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分区编码</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rFonts w:hint="eastAsia"/>
                <w:color w:val="262626"/>
                <w:spacing w:val="12"/>
                <w:szCs w:val="21"/>
              </w:rPr>
            </w:pPr>
            <w:r>
              <w:rPr>
                <w:color w:val="262626"/>
                <w:spacing w:val="12"/>
                <w:szCs w:val="21"/>
              </w:rPr>
              <w:t>sort_line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分拣线编码</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_model</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错误模块</w:t>
            </w:r>
          </w:p>
        </w:tc>
        <w:tc>
          <w:tcPr>
            <w:tcW w:w="3271" w:type="dxa"/>
          </w:tcPr>
          <w:p>
            <w:pPr>
              <w:ind w:firstLine="0" w:firstLineChars="0"/>
            </w:pPr>
            <w:r>
              <w:rPr>
                <w:rFonts w:hint="eastAsia"/>
                <w:lang w:val="en-US" w:eastAsia="zh-CN"/>
              </w:rPr>
              <w:t xml:space="preserve">0、未知服务                          </w:t>
            </w:r>
            <w:r>
              <w:rPr>
                <w:rFonts w:hint="eastAsia"/>
              </w:rPr>
              <w:t xml:space="preserve">1、PLC </w:t>
            </w:r>
            <w:r>
              <w:t xml:space="preserve">     </w:t>
            </w:r>
            <w:r>
              <w:rPr>
                <w:rFonts w:hint="eastAsia"/>
              </w:rPr>
              <w:t xml:space="preserve">2、相机 </w:t>
            </w:r>
          </w:p>
          <w:p>
            <w:pPr>
              <w:ind w:firstLine="0" w:firstLineChars="0"/>
            </w:pPr>
            <w:r>
              <w:rPr>
                <w:rFonts w:hint="eastAsia"/>
              </w:rPr>
              <w:t>3、视觉系统 4、定位巡边</w:t>
            </w:r>
          </w:p>
          <w:p>
            <w:pPr>
              <w:ind w:firstLine="0" w:firstLineChars="0"/>
              <w:rPr>
                <w:rFonts w:hint="eastAsia"/>
              </w:rPr>
            </w:pPr>
            <w:r>
              <w:rPr>
                <w:rFonts w:hint="eastAsia"/>
              </w:rPr>
              <w:t xml:space="preserve">5、机器人 </w:t>
            </w:r>
            <w:r>
              <w:t xml:space="preserve"> </w:t>
            </w:r>
            <w:r>
              <w:rPr>
                <w:rFonts w:hint="eastAsia"/>
              </w:rPr>
              <w:t>6、各区代理程序</w:t>
            </w:r>
          </w:p>
          <w:p>
            <w:pPr>
              <w:ind w:firstLine="0" w:firstLineChars="0"/>
              <w:rPr>
                <w:rFonts w:hint="default" w:eastAsia="宋体"/>
                <w:lang w:val="en-US" w:eastAsia="zh-CN"/>
              </w:rPr>
            </w:pPr>
            <w:r>
              <w:rPr>
                <w:rFonts w:hint="eastAsia"/>
                <w:lang w:val="en-US" w:eastAsia="zh-CN"/>
              </w:rPr>
              <w:t>7、评估计算服务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d</w:t>
            </w:r>
            <w:r>
              <w:rPr>
                <w:rFonts w:hint="eastAsia"/>
                <w:color w:val="262626"/>
                <w:spacing w:val="12"/>
                <w:szCs w:val="21"/>
              </w:rPr>
              <w:t>evice</w:t>
            </w:r>
            <w:r>
              <w:rPr>
                <w:color w:val="262626"/>
                <w:spacing w:val="12"/>
                <w:szCs w:val="21"/>
              </w:rPr>
              <w:t>_index</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设备编号</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_msg</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错误消息</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_time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错误上报时间</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s</w:t>
            </w:r>
            <w:r>
              <w:rPr>
                <w:rFonts w:hint="eastAsia"/>
                <w:color w:val="262626"/>
                <w:spacing w:val="12"/>
                <w:szCs w:val="21"/>
              </w:rPr>
              <w:t>olve</w:t>
            </w:r>
            <w:r>
              <w:rPr>
                <w:color w:val="262626"/>
                <w:spacing w:val="12"/>
                <w:szCs w:val="21"/>
              </w:rPr>
              <w:t>_method</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解决方法</w:t>
            </w:r>
          </w:p>
        </w:tc>
        <w:tc>
          <w:tcPr>
            <w:tcW w:w="3271" w:type="dxa"/>
          </w:tcPr>
          <w:p>
            <w:pPr>
              <w:ind w:firstLine="0" w:firstLineChars="0"/>
              <w:rPr>
                <w:rFonts w:hint="eastAsia"/>
              </w:rPr>
            </w:pPr>
          </w:p>
        </w:tc>
      </w:tr>
    </w:tbl>
    <w:p>
      <w:pPr>
        <w:pStyle w:val="3"/>
        <w:numPr>
          <w:ilvl w:val="0"/>
          <w:numId w:val="0"/>
        </w:numPr>
        <w:spacing w:before="120"/>
        <w:ind w:left="425" w:leftChars="0"/>
        <w:rPr>
          <w:rFonts w:ascii="宋体" w:hAnsi="宋体" w:eastAsia="宋体"/>
          <w:szCs w:val="30"/>
        </w:rPr>
      </w:pPr>
      <w:bookmarkStart w:id="91" w:name="_Toc12235"/>
      <w:r>
        <w:rPr>
          <w:rFonts w:hint="eastAsia" w:ascii="宋体" w:hAnsi="宋体" w:eastAsia="宋体"/>
          <w:szCs w:val="30"/>
          <w:lang w:val="en-US" w:eastAsia="zh-CN"/>
        </w:rPr>
        <w:t>12.13</w:t>
      </w:r>
      <w:r>
        <w:rPr>
          <w:rFonts w:hint="eastAsia" w:ascii="宋体" w:hAnsi="宋体" w:eastAsia="宋体"/>
          <w:szCs w:val="30"/>
        </w:rPr>
        <w:t>更新大件流料报工数据状态</w:t>
      </w:r>
      <w:bookmarkEnd w:id="91"/>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w:t>
      </w:r>
      <w:r>
        <w:rPr>
          <w:rFonts w:hint="eastAsia"/>
        </w:rPr>
        <w:t>up</w:t>
      </w:r>
      <w:r>
        <w:t>tLargeSortFlowData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向总控更新大件一次分拣区流料报工数据的使用状态。</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firstLine="36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"id"</w:t>
      </w:r>
      <w:r>
        <w:rPr>
          <w:rFonts w:ascii="Consolas" w:hAnsi="Consolas" w:cs="宋体"/>
          <w:color w:val="000000"/>
          <w:sz w:val="18"/>
          <w:szCs w:val="18"/>
        </w:rPr>
        <w:t>: </w:t>
      </w:r>
      <w:r>
        <w:rPr>
          <w:rFonts w:ascii="Consolas" w:hAnsi="Consolas" w:cs="宋体"/>
          <w:color w:val="0451A5"/>
          <w:sz w:val="18"/>
          <w:szCs w:val="18"/>
        </w:rPr>
        <w:t>"065595aea69549188e0fc0267a99f8e7"</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"use_mark_state"</w:t>
      </w:r>
      <w:r>
        <w:rPr>
          <w:rFonts w:ascii="Consolas" w:hAnsi="Consolas" w:cs="宋体"/>
          <w:color w:val="000000"/>
          <w:sz w:val="18"/>
          <w:szCs w:val="18"/>
        </w:rPr>
        <w:t>:</w:t>
      </w:r>
      <w:r>
        <w:rPr>
          <w:rFonts w:ascii="Consolas" w:hAnsi="Consolas" w:cs="宋体"/>
          <w:color w:val="098658"/>
          <w:sz w:val="18"/>
          <w:szCs w:val="18"/>
        </w:rPr>
        <w:t>1</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i</w:t>
            </w:r>
            <w:r>
              <w:rPr>
                <w:rFonts w:hint="eastAsia"/>
                <w:color w:val="262626"/>
                <w:spacing w:val="12"/>
                <w:szCs w:val="21"/>
              </w:rPr>
              <w:t>d</w:t>
            </w:r>
          </w:p>
        </w:tc>
        <w:tc>
          <w:tcPr>
            <w:tcW w:w="1701" w:type="dxa"/>
          </w:tcPr>
          <w:p>
            <w:pPr>
              <w:ind w:firstLine="480"/>
            </w:pPr>
            <w:r>
              <w:t>string</w:t>
            </w:r>
          </w:p>
        </w:tc>
        <w:tc>
          <w:tcPr>
            <w:tcW w:w="1843" w:type="dxa"/>
          </w:tcPr>
          <w:p>
            <w:pPr>
              <w:ind w:firstLine="0" w:firstLineChars="0"/>
            </w:pPr>
            <w:r>
              <w:rPr>
                <w:rFonts w:hint="eastAsia"/>
              </w:rPr>
              <w:t>主键</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use_pallet_state</w:t>
            </w:r>
          </w:p>
        </w:tc>
        <w:tc>
          <w:tcPr>
            <w:tcW w:w="1701" w:type="dxa"/>
          </w:tcPr>
          <w:p>
            <w:pPr>
              <w:ind w:firstLine="480"/>
            </w:pPr>
            <w:r>
              <w:t>string</w:t>
            </w:r>
          </w:p>
        </w:tc>
        <w:tc>
          <w:tcPr>
            <w:tcW w:w="1843" w:type="dxa"/>
          </w:tcPr>
          <w:p>
            <w:pPr>
              <w:ind w:firstLine="0" w:firstLineChars="0"/>
            </w:pPr>
            <w:r>
              <w:rPr>
                <w:rFonts w:hint="eastAsia"/>
              </w:rPr>
              <w:t>大件码盘使用状态</w:t>
            </w:r>
          </w:p>
        </w:tc>
        <w:tc>
          <w:tcPr>
            <w:tcW w:w="3690" w:type="dxa"/>
          </w:tcPr>
          <w:p>
            <w:pPr>
              <w:ind w:firstLine="0" w:firstLineChars="0"/>
            </w:pPr>
            <w:r>
              <w:rPr>
                <w:rFonts w:hint="eastAsia"/>
              </w:rPr>
              <w:t>0：未使用，1：已使用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use_mark_state</w:t>
            </w:r>
          </w:p>
        </w:tc>
        <w:tc>
          <w:tcPr>
            <w:tcW w:w="1701" w:type="dxa"/>
          </w:tcPr>
          <w:p>
            <w:pPr>
              <w:ind w:firstLine="480"/>
            </w:pPr>
            <w:r>
              <w:rPr>
                <w:rFonts w:hint="eastAsia"/>
              </w:rPr>
              <w:t>s</w:t>
            </w:r>
            <w:r>
              <w:t>tring</w:t>
            </w:r>
          </w:p>
        </w:tc>
        <w:tc>
          <w:tcPr>
            <w:tcW w:w="1843" w:type="dxa"/>
          </w:tcPr>
          <w:p>
            <w:pPr>
              <w:ind w:firstLine="0" w:firstLineChars="0"/>
            </w:pPr>
            <w:r>
              <w:rPr>
                <w:rFonts w:hint="eastAsia"/>
              </w:rPr>
              <w:t>喷码使用状态</w:t>
            </w:r>
          </w:p>
        </w:tc>
        <w:tc>
          <w:tcPr>
            <w:tcW w:w="3690" w:type="dxa"/>
          </w:tcPr>
          <w:p>
            <w:pPr>
              <w:ind w:firstLine="0" w:firstLineChars="0"/>
            </w:pPr>
            <w:r>
              <w:rPr>
                <w:rFonts w:hint="eastAsia"/>
              </w:rPr>
              <w:t>0：未使用，1：已使用</w:t>
            </w: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r>
        <w:rPr>
          <w:rFonts w:ascii="Consolas" w:hAnsi="Consolas" w:cs="宋体"/>
          <w:b/>
          <w:bCs/>
          <w:color w:val="0451A5"/>
          <w:sz w:val="18"/>
          <w:szCs w:val="18"/>
        </w:rPr>
        <w:t>null</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bl>
    <w:p>
      <w:pPr>
        <w:pStyle w:val="3"/>
        <w:numPr>
          <w:ilvl w:val="0"/>
          <w:numId w:val="0"/>
        </w:numPr>
        <w:spacing w:before="120"/>
        <w:ind w:left="425" w:leftChars="0"/>
        <w:rPr>
          <w:rFonts w:ascii="宋体" w:hAnsi="宋体" w:eastAsia="宋体"/>
          <w:szCs w:val="30"/>
        </w:rPr>
      </w:pPr>
      <w:bookmarkStart w:id="92" w:name="_Toc11637"/>
      <w:r>
        <w:rPr>
          <w:rFonts w:hint="eastAsia" w:ascii="宋体" w:hAnsi="宋体" w:eastAsia="宋体"/>
          <w:szCs w:val="30"/>
          <w:lang w:val="en-US" w:eastAsia="zh-CN"/>
        </w:rPr>
        <w:t>12.14</w:t>
      </w:r>
      <w:r>
        <w:rPr>
          <w:rFonts w:hint="eastAsia" w:ascii="宋体" w:hAnsi="宋体" w:eastAsia="宋体"/>
          <w:szCs w:val="30"/>
        </w:rPr>
        <w:t>查询套料图数据</w:t>
      </w:r>
      <w:bookmarkEnd w:id="92"/>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w:t>
      </w:r>
      <w:r>
        <w:rPr>
          <w:rFonts w:hint="eastAsia"/>
        </w:rPr>
        <w:t>Map</w:t>
      </w:r>
      <w:r>
        <w: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向总控查询套料图数据。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关键词</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"task_no"</w:t>
      </w:r>
      <w:r>
        <w:rPr>
          <w:rFonts w:ascii="Consolas" w:hAnsi="Consolas" w:cs="宋体"/>
          <w:color w:val="000000"/>
          <w:sz w:val="18"/>
          <w:szCs w:val="18"/>
        </w:rPr>
        <w:t>: </w:t>
      </w:r>
      <w:r>
        <w:rPr>
          <w:rFonts w:ascii="Consolas" w:hAnsi="Consolas" w:cs="宋体"/>
          <w:color w:val="0451A5"/>
          <w:sz w:val="18"/>
          <w:szCs w:val="18"/>
        </w:rPr>
        <w:t>"task_no2"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"file_name"</w:t>
      </w:r>
      <w:r>
        <w:rPr>
          <w:rFonts w:ascii="Consolas" w:hAnsi="Consolas" w:cs="宋体"/>
          <w:color w:val="000000"/>
          <w:sz w:val="18"/>
          <w:szCs w:val="18"/>
        </w:rPr>
        <w:t>: </w:t>
      </w:r>
      <w:r>
        <w:rPr>
          <w:rFonts w:ascii="Consolas" w:hAnsi="Consolas" w:cs="宋体"/>
          <w:color w:val="0451A5"/>
          <w:sz w:val="18"/>
          <w:szCs w:val="18"/>
        </w:rPr>
        <w:t>"large.dxf"</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"file_down_path"</w:t>
      </w:r>
      <w:r>
        <w:rPr>
          <w:rFonts w:ascii="Consolas" w:hAnsi="Consolas" w:cs="宋体"/>
          <w:color w:val="000000"/>
          <w:sz w:val="18"/>
          <w:szCs w:val="18"/>
        </w:rPr>
        <w:t>: </w:t>
      </w:r>
      <w:r>
        <w:rPr>
          <w:rFonts w:ascii="Consolas" w:hAnsi="Consolas" w:cs="宋体"/>
          <w:color w:val="0451A5"/>
          <w:sz w:val="18"/>
          <w:szCs w:val="18"/>
        </w:rPr>
        <w:t>"xx"</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"resolve_start_time"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"resolve_end_time"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"resolve_code"</w:t>
      </w:r>
      <w:r>
        <w:rPr>
          <w:rFonts w:ascii="Consolas" w:hAnsi="Consolas" w:cs="宋体"/>
          <w:color w:val="000000"/>
          <w:sz w:val="18"/>
          <w:szCs w:val="18"/>
        </w:rPr>
        <w:t>: </w:t>
      </w:r>
      <w:r>
        <w:rPr>
          <w:rFonts w:ascii="Consolas" w:hAnsi="Consolas" w:cs="宋体"/>
          <w:color w:val="0451A5"/>
          <w:sz w:val="18"/>
          <w:szCs w:val="18"/>
        </w:rPr>
        <w:t>"0"</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418"/>
        <w:gridCol w:w="270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480"/>
            </w:pPr>
            <w:r>
              <w:rPr>
                <w:rFonts w:hint="eastAsia"/>
              </w:rPr>
              <w:t>参数</w:t>
            </w:r>
          </w:p>
        </w:tc>
        <w:tc>
          <w:tcPr>
            <w:tcW w:w="1418" w:type="dxa"/>
          </w:tcPr>
          <w:p>
            <w:pPr>
              <w:ind w:firstLine="0" w:firstLineChars="0"/>
            </w:pPr>
            <w:r>
              <w:rPr>
                <w:rFonts w:hint="eastAsia"/>
              </w:rPr>
              <w:t>参数类型</w:t>
            </w:r>
          </w:p>
        </w:tc>
        <w:tc>
          <w:tcPr>
            <w:tcW w:w="2703"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pPr>
            <w:r>
              <w:rPr>
                <w:rFonts w:hint="eastAsia"/>
                <w:color w:val="262626"/>
                <w:spacing w:val="12"/>
                <w:szCs w:val="21"/>
              </w:rPr>
              <w:t>code</w:t>
            </w:r>
          </w:p>
        </w:tc>
        <w:tc>
          <w:tcPr>
            <w:tcW w:w="1418" w:type="dxa"/>
          </w:tcPr>
          <w:p>
            <w:pPr>
              <w:ind w:firstLine="199" w:firstLineChars="83"/>
            </w:pPr>
            <w:r>
              <w:rPr>
                <w:rFonts w:hint="eastAsia"/>
              </w:rPr>
              <w:t>int</w:t>
            </w:r>
          </w:p>
        </w:tc>
        <w:tc>
          <w:tcPr>
            <w:tcW w:w="270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pPr>
            <w:r>
              <w:rPr>
                <w:color w:val="262626"/>
                <w:spacing w:val="12"/>
                <w:szCs w:val="21"/>
              </w:rPr>
              <w:t>msg</w:t>
            </w:r>
          </w:p>
        </w:tc>
        <w:tc>
          <w:tcPr>
            <w:tcW w:w="1418" w:type="dxa"/>
          </w:tcPr>
          <w:p>
            <w:pPr>
              <w:ind w:firstLine="199" w:firstLineChars="83"/>
            </w:pPr>
            <w:r>
              <w:rPr>
                <w:rFonts w:hint="eastAsia"/>
              </w:rPr>
              <w:t>string</w:t>
            </w:r>
          </w:p>
        </w:tc>
        <w:tc>
          <w:tcPr>
            <w:tcW w:w="2703"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8" w:type="dxa"/>
          </w:tcPr>
          <w:p>
            <w:pPr>
              <w:ind w:firstLine="199" w:firstLineChars="83"/>
            </w:pPr>
            <w:r>
              <w:rPr>
                <w:rFonts w:hint="eastAsia"/>
              </w:rPr>
              <w:t>int</w:t>
            </w:r>
          </w:p>
        </w:tc>
        <w:tc>
          <w:tcPr>
            <w:tcW w:w="2703"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task_no</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钢板或任务号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d</w:t>
            </w:r>
            <w:r>
              <w:rPr>
                <w:rFonts w:hint="eastAsia"/>
                <w:color w:val="262626"/>
                <w:spacing w:val="12"/>
                <w:szCs w:val="21"/>
              </w:rPr>
              <w:t>raw</w:t>
            </w:r>
            <w:r>
              <w:rPr>
                <w:color w:val="262626"/>
                <w:spacing w:val="12"/>
                <w:szCs w:val="21"/>
              </w:rPr>
              <w:t>_code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套料图编号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w:t>
            </w:r>
            <w:r>
              <w:rPr>
                <w:rFonts w:hint="eastAsia"/>
                <w:color w:val="262626"/>
                <w:spacing w:val="12"/>
                <w:szCs w:val="21"/>
              </w:rPr>
              <w:t>ile</w:t>
            </w:r>
            <w:r>
              <w:rPr>
                <w:color w:val="262626"/>
                <w:spacing w:val="12"/>
                <w:szCs w:val="21"/>
              </w:rPr>
              <w:t>_name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文件名称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file_path</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文件解析路径</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file_down_path</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DXF文件路径</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rece_time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接收时间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resolve_start_time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w:t>
            </w:r>
            <w:r>
              <w:rPr>
                <w:rFonts w:hint="eastAsia"/>
                <w:color w:val="262626"/>
                <w:spacing w:val="12"/>
                <w:szCs w:val="21"/>
              </w:rPr>
              <w:t>esolve_end_time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解析结束时间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w:t>
            </w:r>
            <w:r>
              <w:rPr>
                <w:rFonts w:hint="eastAsia"/>
                <w:color w:val="262626"/>
                <w:spacing w:val="12"/>
                <w:szCs w:val="21"/>
              </w:rPr>
              <w:t>esolve_code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解析结果</w:t>
            </w:r>
          </w:p>
        </w:tc>
        <w:tc>
          <w:tcPr>
            <w:tcW w:w="2977" w:type="dxa"/>
          </w:tcPr>
          <w:p>
            <w:pPr>
              <w:ind w:firstLine="0" w:firstLineChars="0"/>
            </w:pPr>
            <w:r>
              <w:rPr>
                <w:rFonts w:hint="eastAsia"/>
              </w:rPr>
              <w:t>0：正常，1：解析异常</w:t>
            </w:r>
          </w:p>
        </w:tc>
      </w:tr>
    </w:tbl>
    <w:p>
      <w:pPr>
        <w:pStyle w:val="3"/>
        <w:numPr>
          <w:ilvl w:val="0"/>
          <w:numId w:val="0"/>
        </w:numPr>
        <w:spacing w:before="120"/>
        <w:ind w:left="425" w:leftChars="0"/>
        <w:rPr>
          <w:rFonts w:ascii="宋体" w:hAnsi="宋体" w:eastAsia="宋体"/>
          <w:szCs w:val="30"/>
        </w:rPr>
      </w:pPr>
      <w:bookmarkStart w:id="93" w:name="_Toc5576"/>
      <w:r>
        <w:rPr>
          <w:rFonts w:hint="eastAsia" w:ascii="宋体" w:hAnsi="宋体" w:eastAsia="宋体"/>
          <w:szCs w:val="30"/>
          <w:lang w:val="en-US" w:eastAsia="zh-CN"/>
        </w:rPr>
        <w:t>12.15</w:t>
      </w:r>
      <w:r>
        <w:rPr>
          <w:rFonts w:hint="eastAsia" w:ascii="宋体" w:hAnsi="宋体" w:eastAsia="宋体"/>
          <w:szCs w:val="30"/>
        </w:rPr>
        <w:t>查询</w:t>
      </w:r>
      <w:r>
        <w:rPr>
          <w:rFonts w:hint="eastAsia" w:ascii="宋体" w:hAnsi="宋体" w:eastAsia="宋体"/>
          <w:szCs w:val="30"/>
          <w:lang w:val="en-US" w:eastAsia="zh-CN"/>
        </w:rPr>
        <w:t>信号</w:t>
      </w:r>
      <w:r>
        <w:rPr>
          <w:rFonts w:hint="eastAsia" w:ascii="宋体" w:hAnsi="宋体" w:eastAsia="宋体"/>
          <w:szCs w:val="30"/>
        </w:rPr>
        <w:t>数据</w:t>
      </w:r>
      <w:bookmarkEnd w:id="93"/>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control/data/getSigalData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向总控查询</w:t>
      </w:r>
      <w:r>
        <w:rPr>
          <w:rFonts w:hint="eastAsia"/>
          <w:lang w:val="en-US" w:eastAsia="zh-CN"/>
        </w:rPr>
        <w:t>信号和响应</w:t>
      </w:r>
      <w:r>
        <w:rPr>
          <w:rFonts w:hint="eastAsia"/>
        </w:rPr>
        <w:t>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395" w:firstLineChars="0"/>
        <w:rPr>
          <w:rFonts w:ascii="Consolas" w:hAnsi="Consolas" w:cs="宋体"/>
          <w:color w:val="000000"/>
          <w:sz w:val="18"/>
          <w:szCs w:val="18"/>
        </w:rPr>
      </w:pP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firstLine="900" w:firstLineChars="500"/>
        <w:rPr>
          <w:rFonts w:ascii="Consolas" w:hAnsi="Consolas" w:cs="宋体"/>
          <w:color w:val="000000"/>
          <w:sz w:val="18"/>
          <w:szCs w:val="18"/>
        </w:rPr>
      </w:pPr>
      <w:r>
        <w:rPr>
          <w:rFonts w:ascii="Consolas" w:hAnsi="Consolas" w:cs="宋体"/>
          <w:color w:val="A31515"/>
          <w:sz w:val="18"/>
          <w:szCs w:val="18"/>
        </w:rPr>
        <w:t>"key</w:t>
      </w:r>
      <w:r>
        <w:rPr>
          <w:rFonts w:hint="eastAsia" w:ascii="Consolas" w:hAnsi="Consolas" w:cs="宋体"/>
          <w:color w:val="A31515"/>
          <w:sz w:val="18"/>
          <w:szCs w:val="18"/>
          <w:lang w:val="en-US" w:eastAsia="zh-CN"/>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rPr>
                <w:rFonts w:hint="default" w:eastAsia="宋体"/>
                <w:lang w:val="en-US" w:eastAsia="zh-CN"/>
              </w:rPr>
            </w:pPr>
            <w:r>
              <w:rPr>
                <w:rFonts w:hint="eastAsia"/>
                <w:lang w:val="en-US" w:eastAsia="zh-CN"/>
              </w:rPr>
              <w:t>分区编号</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rFonts w:hint="default" w:eastAsia="宋体"/>
                <w:color w:val="262626"/>
                <w:spacing w:val="12"/>
                <w:szCs w:val="21"/>
                <w:lang w:val="en-US" w:eastAsia="zh-CN"/>
              </w:rPr>
            </w:pPr>
            <w:r>
              <w:rPr>
                <w:rFonts w:hint="eastAsia"/>
                <w:color w:val="262626"/>
                <w:spacing w:val="12"/>
                <w:szCs w:val="21"/>
                <w:lang w:val="en-US" w:eastAsia="zh-CN"/>
              </w:rPr>
              <w:t>keySubWord</w:t>
            </w:r>
          </w:p>
        </w:tc>
        <w:tc>
          <w:tcPr>
            <w:tcW w:w="1701" w:type="dxa"/>
          </w:tcPr>
          <w:p>
            <w:pPr>
              <w:ind w:firstLine="480"/>
              <w:rPr>
                <w:rFonts w:hint="default" w:eastAsia="宋体"/>
                <w:lang w:val="en-US" w:eastAsia="zh-CN"/>
              </w:rPr>
            </w:pPr>
            <w:r>
              <w:rPr>
                <w:rFonts w:hint="eastAsia"/>
                <w:lang w:val="en-US" w:eastAsia="zh-CN"/>
              </w:rPr>
              <w:t>string</w:t>
            </w:r>
          </w:p>
        </w:tc>
        <w:tc>
          <w:tcPr>
            <w:tcW w:w="1843" w:type="dxa"/>
          </w:tcPr>
          <w:p>
            <w:pPr>
              <w:ind w:firstLine="0" w:firstLineChars="0"/>
              <w:rPr>
                <w:rFonts w:hint="default" w:eastAsia="宋体"/>
                <w:lang w:val="en-US" w:eastAsia="zh-CN"/>
              </w:rPr>
            </w:pPr>
            <w:r>
              <w:rPr>
                <w:rFonts w:hint="eastAsia"/>
                <w:lang w:val="en-US" w:eastAsia="zh-CN"/>
              </w:rPr>
              <w:t>信号类型</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keepNext w:val="0"/>
        <w:keepLines w:val="0"/>
        <w:widowControl/>
        <w:suppressLineNumbers w:val="0"/>
        <w:shd w:val="clear" w:fill="FFFFFE"/>
        <w:spacing w:line="216"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"rows"</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"id"</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bCs/>
          <w:color w:val="0451A5"/>
          <w:kern w:val="0"/>
          <w:sz w:val="20"/>
          <w:szCs w:val="20"/>
          <w:shd w:val="clear" w:fill="FFFFFE"/>
          <w:lang w:val="en-US" w:eastAsia="zh-CN" w:bidi="ar"/>
        </w:rPr>
        <w:t>null</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"area_code"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"sort_line"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"location"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"sigal_type"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"rece_request_time"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"2021-06-28 23:20:20"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"rece_response_time"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"2021-06-28 23:20:20"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"json_request_content"</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"xxxx"</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"json_response_content"</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"2222"</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"total"</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"code"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200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"msg"</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"success"</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6"/>
        <w:gridCol w:w="1178"/>
        <w:gridCol w:w="247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480"/>
            </w:pPr>
            <w:r>
              <w:rPr>
                <w:rFonts w:hint="eastAsia"/>
              </w:rPr>
              <w:t>参数</w:t>
            </w:r>
          </w:p>
        </w:tc>
        <w:tc>
          <w:tcPr>
            <w:tcW w:w="1178" w:type="dxa"/>
          </w:tcPr>
          <w:p>
            <w:pPr>
              <w:ind w:firstLine="0" w:firstLineChars="0"/>
            </w:pPr>
            <w:r>
              <w:rPr>
                <w:rFonts w:hint="eastAsia"/>
              </w:rPr>
              <w:t>参数类型</w:t>
            </w:r>
          </w:p>
        </w:tc>
        <w:tc>
          <w:tcPr>
            <w:tcW w:w="2472"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pPr>
            <w:r>
              <w:rPr>
                <w:rFonts w:hint="eastAsia"/>
                <w:color w:val="262626"/>
                <w:spacing w:val="12"/>
                <w:szCs w:val="21"/>
              </w:rPr>
              <w:t>code</w:t>
            </w:r>
          </w:p>
        </w:tc>
        <w:tc>
          <w:tcPr>
            <w:tcW w:w="1178" w:type="dxa"/>
          </w:tcPr>
          <w:p>
            <w:pPr>
              <w:ind w:firstLine="199" w:firstLineChars="83"/>
            </w:pPr>
            <w:r>
              <w:rPr>
                <w:rFonts w:hint="eastAsia"/>
              </w:rPr>
              <w:t>int</w:t>
            </w:r>
          </w:p>
        </w:tc>
        <w:tc>
          <w:tcPr>
            <w:tcW w:w="2472"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pPr>
            <w:r>
              <w:rPr>
                <w:color w:val="262626"/>
                <w:spacing w:val="12"/>
                <w:szCs w:val="21"/>
              </w:rPr>
              <w:t>msg</w:t>
            </w:r>
          </w:p>
        </w:tc>
        <w:tc>
          <w:tcPr>
            <w:tcW w:w="1178" w:type="dxa"/>
          </w:tcPr>
          <w:p>
            <w:pPr>
              <w:ind w:firstLine="199" w:firstLineChars="83"/>
            </w:pPr>
            <w:r>
              <w:rPr>
                <w:rFonts w:hint="eastAsia"/>
              </w:rPr>
              <w:t>string</w:t>
            </w:r>
          </w:p>
        </w:tc>
        <w:tc>
          <w:tcPr>
            <w:tcW w:w="2472"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178" w:type="dxa"/>
          </w:tcPr>
          <w:p>
            <w:pPr>
              <w:ind w:firstLine="199" w:firstLineChars="83"/>
            </w:pPr>
            <w:r>
              <w:rPr>
                <w:rFonts w:hint="eastAsia"/>
              </w:rPr>
              <w:t>int</w:t>
            </w:r>
          </w:p>
        </w:tc>
        <w:tc>
          <w:tcPr>
            <w:tcW w:w="2472"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area_code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left="0" w:leftChars="0" w:firstLine="0" w:firstLineChars="0"/>
              <w:rPr>
                <w:rFonts w:hint="default" w:eastAsia="宋体"/>
                <w:lang w:val="en-US" w:eastAsia="zh-CN"/>
              </w:rPr>
            </w:pPr>
            <w:r>
              <w:rPr>
                <w:rFonts w:hint="eastAsia"/>
                <w:lang w:val="en-US" w:eastAsia="zh-CN"/>
              </w:rPr>
              <w:t>转义请参见3.1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sort_line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分拣线编号</w:t>
            </w:r>
          </w:p>
        </w:tc>
        <w:tc>
          <w:tcPr>
            <w:tcW w:w="2977" w:type="dxa"/>
          </w:tcPr>
          <w:p>
            <w:pPr>
              <w:ind w:left="0" w:leftChars="0" w:firstLine="0" w:firstLineChars="0"/>
              <w:rPr>
                <w:rFonts w:hint="default" w:eastAsia="宋体"/>
                <w:lang w:val="en-US" w:eastAsia="zh-CN"/>
              </w:rPr>
            </w:pPr>
            <w:r>
              <w:rPr>
                <w:rFonts w:hint="eastAsia"/>
                <w:lang w:val="en-US" w:eastAsia="zh-CN"/>
              </w:rPr>
              <w:t>默认为1，暂不显示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location</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sigal_type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信号类型</w:t>
            </w:r>
          </w:p>
        </w:tc>
        <w:tc>
          <w:tcPr>
            <w:tcW w:w="2977" w:type="dxa"/>
          </w:tcPr>
          <w:p>
            <w:pPr>
              <w:ind w:left="0" w:leftChars="0" w:firstLine="0" w:firstLineChars="0"/>
              <w:rPr>
                <w:rFonts w:hint="eastAsia" w:eastAsia="宋体"/>
                <w:lang w:val="en-US" w:eastAsia="zh-CN"/>
              </w:rPr>
            </w:pPr>
            <w:r>
              <w:rPr>
                <w:rFonts w:hint="eastAsia"/>
              </w:rPr>
              <w:t>信号类型，0：钢板到位，1：大件流料，2：喷码就绪，3：料框90%，4：料框100%</w:t>
            </w:r>
            <w:r>
              <w:rPr>
                <w:rFonts w:hint="eastAsia"/>
                <w:lang w:eastAsia="zh-CN"/>
              </w:rPr>
              <w:t>；</w:t>
            </w:r>
            <w:r>
              <w:rPr>
                <w:rFonts w:hint="eastAsia"/>
              </w:rPr>
              <w:t>5、空框到位，6：混拣完成，7、大件完成，8：强制结束；9：套料图</w:t>
            </w:r>
            <w:r>
              <w:rPr>
                <w:rFonts w:hint="eastAsia"/>
                <w:lang w:val="en-US" w:eastAsia="zh-CN"/>
              </w:rPr>
              <w:t>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rece_request_time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请求时间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rece_response_time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eastAsia"/>
              </w:rPr>
            </w:pPr>
            <w:r>
              <w:rPr>
                <w:rFonts w:hint="eastAsia"/>
                <w:lang w:val="en-US" w:eastAsia="zh-CN"/>
              </w:rPr>
              <w:t>响应</w:t>
            </w:r>
            <w:r>
              <w:rPr>
                <w:rFonts w:hint="eastAsia"/>
              </w:rPr>
              <w:t>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json_request_content</w:t>
            </w:r>
          </w:p>
        </w:tc>
        <w:tc>
          <w:tcPr>
            <w:tcW w:w="1178" w:type="dxa"/>
          </w:tcPr>
          <w:p>
            <w:pPr>
              <w:ind w:firstLine="199" w:firstLineChars="83"/>
              <w:rPr>
                <w:rFonts w:hint="eastAsia"/>
              </w:rPr>
            </w:pPr>
            <w:r>
              <w:rPr>
                <w:rFonts w:hint="eastAsia"/>
              </w:rPr>
              <w:t>s</w:t>
            </w:r>
            <w:r>
              <w:t>tring</w:t>
            </w:r>
          </w:p>
        </w:tc>
        <w:tc>
          <w:tcPr>
            <w:tcW w:w="2472" w:type="dxa"/>
          </w:tcPr>
          <w:p>
            <w:pPr>
              <w:ind w:firstLine="0" w:firstLineChars="0"/>
              <w:rPr>
                <w:rFonts w:hint="default" w:eastAsia="宋体"/>
                <w:lang w:val="en-US" w:eastAsia="zh-CN"/>
              </w:rPr>
            </w:pPr>
            <w:r>
              <w:rPr>
                <w:rFonts w:hint="eastAsia"/>
                <w:lang w:val="en-US" w:eastAsia="zh-CN"/>
              </w:rPr>
              <w:t>请求内容</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json_response_content</w:t>
            </w:r>
          </w:p>
        </w:tc>
        <w:tc>
          <w:tcPr>
            <w:tcW w:w="1178" w:type="dxa"/>
          </w:tcPr>
          <w:p>
            <w:pPr>
              <w:ind w:firstLine="199" w:firstLineChars="83"/>
              <w:rPr>
                <w:rFonts w:hint="eastAsia"/>
              </w:rPr>
            </w:pPr>
            <w:r>
              <w:rPr>
                <w:rFonts w:hint="eastAsia"/>
              </w:rPr>
              <w:t>s</w:t>
            </w:r>
            <w:r>
              <w:t>tring</w:t>
            </w:r>
          </w:p>
        </w:tc>
        <w:tc>
          <w:tcPr>
            <w:tcW w:w="2472" w:type="dxa"/>
          </w:tcPr>
          <w:p>
            <w:pPr>
              <w:ind w:firstLine="0" w:firstLineChars="0"/>
              <w:rPr>
                <w:rFonts w:hint="default" w:eastAsia="宋体"/>
                <w:lang w:val="en-US" w:eastAsia="zh-CN"/>
              </w:rPr>
            </w:pPr>
            <w:r>
              <w:rPr>
                <w:rFonts w:hint="eastAsia"/>
                <w:lang w:val="en-US" w:eastAsia="zh-CN"/>
              </w:rPr>
              <w:t>响应内容</w:t>
            </w:r>
          </w:p>
        </w:tc>
        <w:tc>
          <w:tcPr>
            <w:tcW w:w="2977" w:type="dxa"/>
          </w:tcPr>
          <w:p>
            <w:pPr>
              <w:ind w:firstLine="480"/>
            </w:pPr>
          </w:p>
        </w:tc>
      </w:tr>
    </w:tbl>
    <w:p>
      <w:pPr>
        <w:ind w:firstLine="480"/>
        <w:rPr>
          <w:rFonts w:hint="eastAsia"/>
        </w:rPr>
      </w:pPr>
    </w:p>
    <w:p>
      <w:pPr>
        <w:pStyle w:val="3"/>
        <w:numPr>
          <w:ilvl w:val="0"/>
          <w:numId w:val="0"/>
        </w:numPr>
        <w:spacing w:before="120"/>
        <w:ind w:left="425" w:leftChars="0"/>
        <w:rPr>
          <w:rFonts w:ascii="宋体" w:hAnsi="宋体" w:eastAsia="宋体"/>
          <w:szCs w:val="30"/>
        </w:rPr>
      </w:pPr>
      <w:bookmarkStart w:id="94" w:name="_Toc19594"/>
      <w:r>
        <w:rPr>
          <w:rFonts w:hint="eastAsia" w:ascii="宋体" w:hAnsi="宋体" w:eastAsia="宋体"/>
          <w:szCs w:val="30"/>
          <w:lang w:val="en-US" w:eastAsia="zh-CN"/>
        </w:rPr>
        <w:t>12.16</w:t>
      </w:r>
      <w:r>
        <w:rPr>
          <w:rFonts w:hint="eastAsia" w:ascii="宋体" w:hAnsi="宋体" w:eastAsia="宋体"/>
          <w:szCs w:val="30"/>
          <w:lang w:val="en-US" w:eastAsia="zh-CN"/>
        </w:rPr>
        <w:tab/>
      </w:r>
      <w:r>
        <w:rPr>
          <w:rFonts w:hint="eastAsia" w:ascii="宋体" w:hAnsi="宋体" w:eastAsia="宋体"/>
          <w:szCs w:val="30"/>
        </w:rPr>
        <w:t>大件分拣区获取带有编号的图片</w:t>
      </w:r>
      <w:bookmarkEnd w:id="9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web/data/getCurrentLargeImage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该接口用于WEB向总控查询</w:t>
      </w:r>
      <w:r>
        <w:rPr>
          <w:rFonts w:hint="eastAsia"/>
          <w:lang w:val="en-US" w:eastAsia="zh-CN"/>
        </w:rPr>
        <w:t>大件分拣区带有零件编码的图片</w:t>
      </w:r>
      <w:r>
        <w:rPr>
          <w:rFonts w:hint="eastAsia"/>
        </w:rPr>
        <w:t>。</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keepNext w:val="0"/>
        <w:keepLines w:val="0"/>
        <w:widowControl/>
        <w:suppressLineNumbers w:val="0"/>
        <w:shd w:val="clear" w:fill="FFFFFE"/>
        <w:spacing w:line="216" w:lineRule="atLeast"/>
        <w:ind w:firstLine="1320" w:firstLineChars="500"/>
        <w:jc w:val="left"/>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data”: </w:t>
      </w:r>
      <w:r>
        <w:rPr>
          <w:rFonts w:hint="default" w:ascii="Times New Roman" w:hAnsi="Times New Roman" w:cs="Times New Roman"/>
          <w:color w:val="262626"/>
          <w:spacing w:val="12"/>
          <w:szCs w:val="21"/>
          <w:lang w:val="en-US" w:eastAsia="zh-CN"/>
        </w:rPr>
        <w:t>“http://192.168.10.10:2019/M210708610L8A57_part.png</w:t>
      </w:r>
      <w:r>
        <w:rPr>
          <w:rFonts w:hint="eastAsia"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带有零件信息的钢板图片路径</w:t>
            </w:r>
          </w:p>
        </w:tc>
      </w:tr>
    </w:tbl>
    <w:p>
      <w:pPr>
        <w:pStyle w:val="3"/>
        <w:numPr>
          <w:ilvl w:val="0"/>
          <w:numId w:val="0"/>
        </w:numPr>
        <w:spacing w:before="120"/>
        <w:ind w:left="425" w:leftChars="0"/>
        <w:rPr>
          <w:rFonts w:hint="default" w:ascii="宋体" w:hAnsi="宋体" w:eastAsia="宋体"/>
          <w:szCs w:val="30"/>
          <w:lang w:val="en-US" w:eastAsia="zh-CN"/>
        </w:rPr>
      </w:pPr>
      <w:bookmarkStart w:id="95" w:name="_Toc24062"/>
      <w:r>
        <w:rPr>
          <w:rFonts w:hint="eastAsia" w:ascii="宋体" w:hAnsi="宋体" w:eastAsia="宋体"/>
          <w:szCs w:val="30"/>
          <w:lang w:val="en-US" w:eastAsia="zh-CN"/>
        </w:rPr>
        <w:t>12.17</w:t>
      </w:r>
      <w:r>
        <w:rPr>
          <w:rFonts w:hint="eastAsia" w:ascii="宋体" w:hAnsi="宋体" w:eastAsia="宋体"/>
          <w:szCs w:val="30"/>
          <w:lang w:val="en-US" w:eastAsia="zh-CN"/>
        </w:rPr>
        <w:tab/>
      </w:r>
      <w:r>
        <w:rPr>
          <w:rFonts w:hint="eastAsia" w:ascii="宋体" w:hAnsi="宋体" w:eastAsia="宋体"/>
          <w:szCs w:val="30"/>
        </w:rPr>
        <w:t>大件分拣区获取</w:t>
      </w:r>
      <w:r>
        <w:rPr>
          <w:rFonts w:hint="eastAsia" w:ascii="宋体" w:hAnsi="宋体" w:eastAsia="宋体"/>
          <w:szCs w:val="30"/>
          <w:lang w:val="en-US" w:eastAsia="zh-CN"/>
        </w:rPr>
        <w:t>零件信息</w:t>
      </w:r>
      <w:bookmarkEnd w:id="9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web/data/getCurrent</w:t>
      </w:r>
      <w:r>
        <w:rPr>
          <w:rFonts w:hint="eastAsia" w:ascii="Times New Roman" w:hAnsi="Times New Roman" w:cs="Times New Roman"/>
          <w:color w:val="262626"/>
          <w:spacing w:val="12"/>
          <w:szCs w:val="24"/>
          <w:lang w:val="en-US" w:eastAsia="zh-CN"/>
        </w:rPr>
        <w:t>Plate</w:t>
      </w:r>
      <w:r>
        <w:rPr>
          <w:rFonts w:ascii="Times New Roman" w:hAnsi="Times New Roman" w:cs="Times New Roman"/>
          <w:color w:val="262626"/>
          <w:spacing w:val="12"/>
          <w:szCs w:val="24"/>
        </w:rPr>
        <w:t>Large</w:t>
      </w:r>
      <w:r>
        <w:rPr>
          <w:rFonts w:hint="eastAsia" w:ascii="Times New Roman" w:hAnsi="Times New Roman" w:cs="Times New Roman"/>
          <w:color w:val="262626"/>
          <w:spacing w:val="12"/>
          <w:szCs w:val="24"/>
          <w:lang w:val="en-US" w:eastAsia="zh-CN"/>
        </w:rPr>
        <w:t>Part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该接口用于WEB向总控查询</w:t>
      </w:r>
      <w:r>
        <w:rPr>
          <w:rFonts w:hint="eastAsia"/>
          <w:lang w:val="en-US" w:eastAsia="zh-CN"/>
        </w:rPr>
        <w:t>大件分拣区当前钢板的大件；</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eastAsia"/>
          <w:b w:val="0"/>
          <w:bCs w:val="0"/>
        </w:rPr>
      </w:pPr>
      <w:r>
        <w:rPr>
          <w:rStyle w:val="22"/>
          <w:rFonts w:hint="eastAsia"/>
          <w:b w:val="0"/>
          <w:bCs w:val="0"/>
        </w:rPr>
        <w:t>    "data": {</w:t>
      </w:r>
    </w:p>
    <w:p>
      <w:pPr>
        <w:ind w:left="720" w:firstLine="240" w:firstLineChars="100"/>
        <w:rPr>
          <w:rStyle w:val="22"/>
          <w:rFonts w:hint="eastAsia"/>
          <w:b w:val="0"/>
          <w:bCs w:val="0"/>
        </w:rPr>
      </w:pPr>
      <w:r>
        <w:rPr>
          <w:rStyle w:val="22"/>
          <w:rFonts w:hint="eastAsia"/>
          <w:b w:val="0"/>
          <w:bCs w:val="0"/>
        </w:rPr>
        <w:t>        "</w:t>
      </w:r>
      <w:r>
        <w:rPr>
          <w:rStyle w:val="22"/>
          <w:rFonts w:hint="eastAsia"/>
          <w:b w:val="0"/>
          <w:bCs w:val="0"/>
          <w:lang w:val="en-US" w:eastAsia="zh-CN"/>
        </w:rPr>
        <w:t>plate_id</w:t>
      </w:r>
      <w:r>
        <w:rPr>
          <w:rStyle w:val="22"/>
          <w:rFonts w:hint="eastAsia"/>
          <w:b w:val="0"/>
          <w:bCs w:val="0"/>
        </w:rPr>
        <w:t>": "MO20210720190206001",</w:t>
      </w:r>
    </w:p>
    <w:p>
      <w:pPr>
        <w:ind w:left="720" w:firstLine="240" w:firstLineChars="100"/>
        <w:rPr>
          <w:rStyle w:val="22"/>
          <w:rFonts w:hint="eastAsia"/>
          <w:b w:val="0"/>
          <w:bCs w:val="0"/>
        </w:rPr>
      </w:pPr>
      <w:r>
        <w:rPr>
          <w:rStyle w:val="22"/>
          <w:rFonts w:hint="eastAsia"/>
          <w:b w:val="0"/>
          <w:bCs w:val="0"/>
        </w:rPr>
        <w:t>        "part_infos": [</w:t>
      </w:r>
    </w:p>
    <w:p>
      <w:pPr>
        <w:ind w:left="720" w:firstLine="240" w:firstLineChars="100"/>
        <w:rPr>
          <w:rStyle w:val="22"/>
          <w:rFonts w:hint="eastAsia"/>
          <w:b w:val="0"/>
          <w:bCs w:val="0"/>
        </w:rPr>
      </w:pPr>
      <w:r>
        <w:rPr>
          <w:rStyle w:val="22"/>
          <w:rFonts w:hint="eastAsia"/>
          <w:b w:val="0"/>
          <w:bCs w:val="0"/>
        </w:rPr>
        <w:t>            {</w:t>
      </w:r>
    </w:p>
    <w:p>
      <w:pPr>
        <w:ind w:left="720" w:firstLine="240" w:firstLineChars="100"/>
        <w:rPr>
          <w:rStyle w:val="22"/>
          <w:rFonts w:hint="eastAsia"/>
          <w:b w:val="0"/>
          <w:bCs w:val="0"/>
        </w:rPr>
      </w:pPr>
      <w:r>
        <w:rPr>
          <w:rStyle w:val="22"/>
          <w:rFonts w:hint="eastAsia"/>
          <w:b w:val="0"/>
          <w:bCs w:val="0"/>
        </w:rPr>
        <w:t>                "station_code": "FJ_V_DJ_823",</w:t>
      </w:r>
    </w:p>
    <w:p>
      <w:pPr>
        <w:ind w:left="720" w:firstLine="240" w:firstLineChars="100"/>
        <w:rPr>
          <w:rStyle w:val="22"/>
          <w:rFonts w:hint="eastAsia"/>
          <w:b w:val="0"/>
          <w:bCs w:val="0"/>
        </w:rPr>
      </w:pPr>
      <w:r>
        <w:rPr>
          <w:rStyle w:val="22"/>
          <w:rFonts w:hint="eastAsia"/>
          <w:b w:val="0"/>
          <w:bCs w:val="0"/>
        </w:rPr>
        <w:t>                "part_code": "GJB004657916L",</w:t>
      </w:r>
    </w:p>
    <w:p>
      <w:pPr>
        <w:ind w:left="720" w:firstLine="240" w:firstLineChars="100"/>
        <w:rPr>
          <w:rStyle w:val="22"/>
          <w:rFonts w:hint="eastAsia"/>
          <w:b w:val="0"/>
          <w:bCs w:val="0"/>
        </w:rPr>
      </w:pPr>
      <w:r>
        <w:rPr>
          <w:rStyle w:val="22"/>
          <w:rFonts w:hint="eastAsia"/>
          <w:b w:val="0"/>
          <w:bCs w:val="0"/>
        </w:rPr>
        <w:t>                "part_type": "3",</w:t>
      </w:r>
    </w:p>
    <w:p>
      <w:pPr>
        <w:ind w:left="720" w:firstLine="240" w:firstLineChars="100"/>
        <w:rPr>
          <w:rStyle w:val="22"/>
          <w:rFonts w:hint="eastAsia"/>
          <w:b w:val="0"/>
          <w:bCs w:val="0"/>
        </w:rPr>
      </w:pPr>
      <w:r>
        <w:rPr>
          <w:rStyle w:val="22"/>
          <w:rFonts w:hint="eastAsia"/>
          <w:b w:val="0"/>
          <w:bCs w:val="0"/>
        </w:rPr>
        <w:t>                "part_width": "301.99993896484375",</w:t>
      </w:r>
    </w:p>
    <w:p>
      <w:pPr>
        <w:ind w:left="720" w:firstLine="240" w:firstLineChars="100"/>
        <w:rPr>
          <w:rStyle w:val="22"/>
          <w:rFonts w:hint="eastAsia"/>
          <w:b w:val="0"/>
          <w:bCs w:val="0"/>
        </w:rPr>
      </w:pPr>
      <w:r>
        <w:rPr>
          <w:rStyle w:val="22"/>
          <w:rFonts w:hint="eastAsia"/>
          <w:b w:val="0"/>
          <w:bCs w:val="0"/>
        </w:rPr>
        <w:t>                "part_length": "1598.999755859375",</w:t>
      </w:r>
    </w:p>
    <w:p>
      <w:pPr>
        <w:ind w:left="720" w:firstLine="240" w:firstLineChars="100"/>
        <w:rPr>
          <w:rStyle w:val="22"/>
          <w:rFonts w:hint="eastAsia"/>
          <w:b w:val="0"/>
          <w:bCs w:val="0"/>
        </w:rPr>
      </w:pPr>
      <w:r>
        <w:rPr>
          <w:rStyle w:val="22"/>
          <w:rFonts w:hint="eastAsia"/>
          <w:b w:val="0"/>
          <w:bCs w:val="0"/>
        </w:rPr>
        <w:t>                "part_thickness": "8.0",</w:t>
      </w:r>
    </w:p>
    <w:p>
      <w:pPr>
        <w:ind w:left="720" w:firstLine="240" w:firstLineChars="100"/>
        <w:rPr>
          <w:rStyle w:val="22"/>
          <w:rFonts w:hint="eastAsia"/>
          <w:b w:val="0"/>
          <w:bCs w:val="0"/>
        </w:rPr>
      </w:pPr>
      <w:r>
        <w:rPr>
          <w:rStyle w:val="22"/>
          <w:rFonts w:hint="eastAsia"/>
          <w:b w:val="0"/>
          <w:bCs w:val="0"/>
        </w:rPr>
        <w:t>                "next_process": ""</w:t>
      </w:r>
    </w:p>
    <w:p>
      <w:pPr>
        <w:ind w:left="720" w:firstLine="240" w:firstLineChars="100"/>
        <w:rPr>
          <w:rStyle w:val="22"/>
          <w:rFonts w:hint="eastAsia"/>
          <w:b w:val="0"/>
          <w:bCs w:val="0"/>
        </w:rPr>
      </w:pPr>
      <w:r>
        <w:rPr>
          <w:rStyle w:val="22"/>
          <w:rFonts w:hint="eastAsia"/>
          <w:b w:val="0"/>
          <w:bCs w:val="0"/>
        </w:rPr>
        <w:t>            }</w:t>
      </w:r>
    </w:p>
    <w:p>
      <w:pPr>
        <w:ind w:firstLine="1195" w:firstLineChars="498"/>
        <w:rPr>
          <w:rStyle w:val="22"/>
          <w:rFonts w:hint="eastAsia"/>
          <w:b w:val="0"/>
          <w:bCs w:val="0"/>
          <w:lang w:val="en-US" w:eastAsia="zh-CN"/>
        </w:rPr>
      </w:pPr>
      <w:r>
        <w:rPr>
          <w:rStyle w:val="22"/>
          <w:rFonts w:hint="eastAsia"/>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当前工位的钢板的大件零件；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rPr>
                <w:rFonts w:hint="default" w:eastAsia="宋体"/>
                <w:lang w:val="en-US" w:eastAsia="zh-CN"/>
              </w:rPr>
            </w:pPr>
            <w:r>
              <w:rPr>
                <w:rFonts w:hint="eastAsia"/>
                <w:lang w:val="en-US" w:eastAsia="zh-CN"/>
              </w:rP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part_code</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零件编码</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part_type</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零件类型</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2：大件，3：超大件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零件宽</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零件长</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零件厚</w:t>
            </w:r>
          </w:p>
        </w:tc>
        <w:tc>
          <w:tcPr>
            <w:tcW w:w="2977" w:type="dxa"/>
          </w:tcPr>
          <w:p>
            <w:pPr>
              <w:ind w:firstLine="0" w:firstLineChars="0"/>
              <w:rPr>
                <w:rFonts w:hint="eastAsia"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96" w:name="_Toc8996"/>
      <w:r>
        <w:rPr>
          <w:rFonts w:hint="eastAsia" w:ascii="宋体" w:hAnsi="宋体" w:eastAsia="宋体"/>
          <w:szCs w:val="30"/>
          <w:lang w:val="en-US" w:eastAsia="zh-CN"/>
        </w:rPr>
        <w:t>12.18板链线物料信息修改</w:t>
      </w:r>
      <w:bookmarkEnd w:id="96"/>
    </w:p>
    <w:p>
      <w:pPr>
        <w:pStyle w:val="32"/>
        <w:ind w:left="0" w:leftChars="0" w:firstLine="720" w:firstLineChars="0"/>
      </w:pPr>
      <w:r>
        <w:rPr>
          <w:b/>
          <w:bCs/>
        </w:rPr>
        <w:t>请求方式</w:t>
      </w:r>
      <w:r>
        <w:t>：POST（HTTP）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web/data/uptLargeLineData</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lang w:val="en-US"/>
        </w:rPr>
      </w:pPr>
      <w:r>
        <w:rPr>
          <w:rFonts w:hint="eastAsia"/>
        </w:rPr>
        <w:t>该接口用于</w:t>
      </w:r>
      <w:r>
        <w:rPr>
          <w:rFonts w:hint="eastAsia"/>
          <w:lang w:val="en-US" w:eastAsia="zh-CN"/>
        </w:rPr>
        <w:t>WEB修改板链线上是否有料操作</w:t>
      </w:r>
    </w:p>
    <w:p>
      <w:pPr>
        <w:spacing w:line="360" w:lineRule="atLeast"/>
        <w:ind w:firstLine="795" w:firstLineChars="300"/>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792" w:firstLineChars="300"/>
        <w:rPr>
          <w:color w:val="262626"/>
          <w:spacing w:val="12"/>
          <w:szCs w:val="21"/>
        </w:rPr>
      </w:pPr>
      <w:r>
        <w:rPr>
          <w:rFonts w:hint="eastAsia"/>
          <w:color w:val="262626"/>
          <w:spacing w:val="12"/>
          <w:szCs w:val="21"/>
        </w:rPr>
        <w:t>{</w:t>
      </w:r>
    </w:p>
    <w:p>
      <w:pPr>
        <w:ind w:firstLine="1364" w:firstLineChars="517"/>
        <w:rPr>
          <w:color w:val="262626"/>
          <w:spacing w:val="12"/>
          <w:szCs w:val="21"/>
        </w:rPr>
      </w:pPr>
      <w:r>
        <w:rPr>
          <w:color w:val="262626"/>
          <w:spacing w:val="12"/>
          <w:szCs w:val="21"/>
        </w:rPr>
        <w:t>“</w:t>
      </w:r>
      <w:r>
        <w:rPr>
          <w:rFonts w:hint="eastAsia"/>
          <w:color w:val="262626"/>
          <w:spacing w:val="12"/>
          <w:szCs w:val="21"/>
        </w:rPr>
        <w:t>plan_no</w:t>
      </w:r>
      <w:r>
        <w:rPr>
          <w:color w:val="262626"/>
          <w:spacing w:val="12"/>
          <w:szCs w:val="21"/>
        </w:rPr>
        <w:t>”: “1”</w:t>
      </w:r>
      <w:r>
        <w:rPr>
          <w:rFonts w:hint="eastAsia"/>
          <w:color w:val="262626"/>
          <w:spacing w:val="12"/>
          <w:szCs w:val="21"/>
        </w:rPr>
        <w:t>，</w:t>
      </w:r>
    </w:p>
    <w:p>
      <w:pPr>
        <w:ind w:firstLine="1364" w:firstLineChars="517"/>
        <w:rPr>
          <w:color w:val="262626"/>
          <w:spacing w:val="12"/>
          <w:szCs w:val="21"/>
        </w:rPr>
      </w:pPr>
      <w:r>
        <w:rPr>
          <w:rFonts w:hint="default"/>
          <w:color w:val="262626"/>
          <w:spacing w:val="12"/>
          <w:szCs w:val="21"/>
          <w:lang w:val="en-US" w:eastAsia="zh-CN"/>
        </w:rPr>
        <w:t>“</w:t>
      </w:r>
      <w:r>
        <w:rPr>
          <w:rFonts w:hint="eastAsia"/>
          <w:color w:val="262626"/>
          <w:spacing w:val="12"/>
          <w:szCs w:val="21"/>
        </w:rPr>
        <w:t>is_material</w:t>
      </w:r>
      <w:r>
        <w:rPr>
          <w:rFonts w:hint="default"/>
          <w:color w:val="262626"/>
          <w:spacing w:val="12"/>
          <w:szCs w:val="21"/>
          <w:lang w:val="en-US" w:eastAsia="zh-CN"/>
        </w:rPr>
        <w:t>”</w:t>
      </w:r>
      <w:r>
        <w:rPr>
          <w:rFonts w:hint="eastAsia"/>
          <w:color w:val="262626"/>
          <w:spacing w:val="12"/>
          <w:szCs w:val="21"/>
        </w:rPr>
        <w:t>:</w:t>
      </w:r>
      <w:r>
        <w:rPr>
          <w:color w:val="262626"/>
          <w:spacing w:val="12"/>
          <w:szCs w:val="21"/>
        </w:rPr>
        <w:t xml:space="preserve"> “1”</w:t>
      </w:r>
    </w:p>
    <w:p>
      <w:pPr>
        <w:spacing w:line="360" w:lineRule="atLeast"/>
        <w:ind w:firstLine="792" w:firstLineChars="300"/>
        <w:rPr>
          <w:color w:val="262626"/>
          <w:spacing w:val="12"/>
          <w:szCs w:val="21"/>
        </w:rPr>
      </w:pPr>
      <w:r>
        <w:rPr>
          <w:rFonts w:hint="eastAsia"/>
          <w:color w:val="262626"/>
          <w:spacing w:val="12"/>
          <w:szCs w:val="21"/>
        </w:rPr>
        <w:t>}</w:t>
      </w:r>
    </w:p>
    <w:p>
      <w:pPr>
        <w:spacing w:line="360" w:lineRule="atLeast"/>
        <w:ind w:firstLine="1060" w:firstLineChars="400"/>
        <w:rPr>
          <w:b/>
          <w:bCs/>
          <w:color w:val="262626"/>
          <w:spacing w:val="12"/>
          <w:szCs w:val="21"/>
        </w:rPr>
      </w:pPr>
      <w:r>
        <w:rPr>
          <w:rFonts w:hint="eastAsia"/>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335"/>
        <w:gridCol w:w="2382"/>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pPr>
            <w:r>
              <w:rPr>
                <w:rFonts w:hint="eastAsia"/>
              </w:rPr>
              <w:t>参数</w:t>
            </w:r>
          </w:p>
        </w:tc>
        <w:tc>
          <w:tcPr>
            <w:tcW w:w="1335" w:type="dxa"/>
          </w:tcPr>
          <w:p>
            <w:pPr>
              <w:ind w:left="0" w:leftChars="0" w:firstLine="0" w:firstLineChars="0"/>
            </w:pPr>
            <w:r>
              <w:rPr>
                <w:rFonts w:hint="eastAsia"/>
              </w:rPr>
              <w:t>参数类型</w:t>
            </w:r>
          </w:p>
        </w:tc>
        <w:tc>
          <w:tcPr>
            <w:tcW w:w="2382" w:type="dxa"/>
          </w:tcPr>
          <w:p>
            <w:r>
              <w:rPr>
                <w:rFonts w:hint="eastAsia"/>
              </w:rPr>
              <w:t>说明</w:t>
            </w:r>
          </w:p>
        </w:tc>
        <w:tc>
          <w:tcPr>
            <w:tcW w:w="3164"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pPr>
            <w:r>
              <w:rPr>
                <w:rFonts w:hint="eastAsia"/>
                <w:color w:val="262626"/>
                <w:spacing w:val="12"/>
                <w:szCs w:val="21"/>
              </w:rPr>
              <w:t>plan_no</w:t>
            </w:r>
          </w:p>
        </w:tc>
        <w:tc>
          <w:tcPr>
            <w:tcW w:w="1335" w:type="dxa"/>
          </w:tcPr>
          <w:p>
            <w:pPr>
              <w:ind w:left="0" w:leftChars="0" w:firstLine="0" w:firstLineChars="0"/>
            </w:pPr>
            <w:r>
              <w:rPr>
                <w:rFonts w:hint="eastAsia"/>
              </w:rPr>
              <w:t>s</w:t>
            </w:r>
            <w:r>
              <w:t>tring</w:t>
            </w:r>
          </w:p>
        </w:tc>
        <w:tc>
          <w:tcPr>
            <w:tcW w:w="2382" w:type="dxa"/>
          </w:tcPr>
          <w:p>
            <w:pPr>
              <w:ind w:left="0" w:leftChars="0" w:firstLine="0" w:firstLineChars="0"/>
              <w:rPr>
                <w:rFonts w:hint="default" w:eastAsia="宋体"/>
                <w:lang w:val="en-US" w:eastAsia="zh-CN"/>
              </w:rPr>
            </w:pPr>
            <w:r>
              <w:rPr>
                <w:rFonts w:hint="eastAsia"/>
                <w:lang w:val="en-US" w:eastAsia="zh-CN"/>
              </w:rPr>
              <w:t>大件板链线工位号</w:t>
            </w:r>
          </w:p>
        </w:tc>
        <w:tc>
          <w:tcPr>
            <w:tcW w:w="3164" w:type="dxa"/>
          </w:tcPr>
          <w:p>
            <w:pPr>
              <w:ind w:left="0" w:leftChars="0" w:firstLine="0" w:firstLineChars="0"/>
              <w:rPr>
                <w:rFonts w:hint="eastAsia"/>
                <w:lang w:val="en-US" w:eastAsia="zh-CN"/>
              </w:rPr>
            </w:pPr>
            <w:r>
              <w:rPr>
                <w:rFonts w:hint="eastAsia"/>
                <w:lang w:val="en-US" w:eastAsia="zh-CN"/>
              </w:rPr>
              <w:t>板链线工位1号....7号：</w:t>
            </w:r>
          </w:p>
          <w:p>
            <w:pPr>
              <w:ind w:left="0" w:leftChars="0" w:firstLine="0" w:firstLineChars="0"/>
              <w:rPr>
                <w:rFonts w:hint="eastAsia"/>
                <w:lang w:val="en-US" w:eastAsia="zh-CN"/>
              </w:rPr>
            </w:pPr>
            <w:r>
              <w:rPr>
                <w:rFonts w:hint="eastAsia"/>
                <w:lang w:val="en-US" w:eastAsia="zh-CN"/>
              </w:rPr>
              <w:t>值为1：1号工位板链线</w:t>
            </w:r>
          </w:p>
          <w:p>
            <w:pPr>
              <w:ind w:left="0" w:leftChars="0" w:firstLine="0" w:firstLineChars="0"/>
              <w:rPr>
                <w:rFonts w:hint="default"/>
                <w:lang w:val="en-US" w:eastAsia="zh-CN"/>
              </w:rPr>
            </w:pPr>
            <w:r>
              <w:rPr>
                <w:rFonts w:hint="eastAsia"/>
                <w:lang w:val="en-US" w:eastAsia="zh-CN"/>
              </w:rPr>
              <w:t>值为2：2号工位板链线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rPr>
                <w:color w:val="262626"/>
                <w:spacing w:val="12"/>
                <w:szCs w:val="21"/>
              </w:rPr>
            </w:pPr>
            <w:r>
              <w:rPr>
                <w:rFonts w:hint="eastAsia"/>
                <w:color w:val="262626"/>
                <w:spacing w:val="12"/>
                <w:szCs w:val="21"/>
              </w:rPr>
              <w:t>is_material</w:t>
            </w:r>
          </w:p>
        </w:tc>
        <w:tc>
          <w:tcPr>
            <w:tcW w:w="1335" w:type="dxa"/>
          </w:tcPr>
          <w:p>
            <w:pPr>
              <w:ind w:left="0" w:leftChars="0" w:firstLine="0" w:firstLineChars="0"/>
            </w:pPr>
            <w:r>
              <w:t>string</w:t>
            </w:r>
          </w:p>
        </w:tc>
        <w:tc>
          <w:tcPr>
            <w:tcW w:w="2382" w:type="dxa"/>
          </w:tcPr>
          <w:p>
            <w:pPr>
              <w:rPr>
                <w:rFonts w:hint="default" w:eastAsia="宋体"/>
                <w:lang w:val="en-US" w:eastAsia="zh-CN"/>
              </w:rPr>
            </w:pPr>
            <w:r>
              <w:rPr>
                <w:rFonts w:hint="eastAsia"/>
                <w:lang w:val="en-US" w:eastAsia="zh-CN"/>
              </w:rPr>
              <w:t>是否有料</w:t>
            </w:r>
          </w:p>
        </w:tc>
        <w:tc>
          <w:tcPr>
            <w:tcW w:w="3164" w:type="dxa"/>
          </w:tcPr>
          <w:p>
            <w:pPr>
              <w:ind w:left="0" w:leftChars="0" w:firstLine="0" w:firstLineChars="0"/>
              <w:rPr>
                <w:rFonts w:hint="default"/>
                <w:lang w:val="en-US" w:eastAsia="zh-CN"/>
              </w:rPr>
            </w:pPr>
            <w:r>
              <w:rPr>
                <w:rFonts w:hint="eastAsia"/>
                <w:lang w:val="en-US" w:eastAsia="zh-CN"/>
              </w:rPr>
              <w:t>0：无料1：有料</w:t>
            </w:r>
          </w:p>
        </w:tc>
      </w:tr>
    </w:tbl>
    <w:p>
      <w:pPr>
        <w:pStyle w:val="32"/>
        <w:ind w:left="0" w:leftChars="0" w:firstLine="720" w:firstLineChars="0"/>
        <w:rPr>
          <w:rStyle w:val="22"/>
        </w:rPr>
      </w:pPr>
      <w:r>
        <w:rPr>
          <w:rStyle w:val="22"/>
          <w:rFonts w:hint="eastAsia"/>
        </w:rPr>
        <w:t>返回结果：</w:t>
      </w:r>
    </w:p>
    <w:p>
      <w:pPr>
        <w:pStyle w:val="32"/>
        <w:ind w:left="0" w:leftChars="0" w:firstLine="72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ind w:firstLine="792" w:firstLineChars="300"/>
        <w:rPr>
          <w:color w:val="262626"/>
          <w:spacing w:val="12"/>
          <w:szCs w:val="21"/>
        </w:rPr>
      </w:pPr>
      <w:r>
        <w:rPr>
          <w:rFonts w:hint="eastAsia"/>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pPr>
              <w:ind w:left="0" w:leftChars="0" w:firstLine="0" w:firstLineChars="0"/>
            </w:pPr>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pPr>
              <w:ind w:left="0" w:leftChars="0" w:firstLine="0" w:firstLineChars="0"/>
            </w:pPr>
            <w:r>
              <w:rPr>
                <w:rFonts w:hint="eastAsia"/>
              </w:rPr>
              <w:t>int</w:t>
            </w:r>
          </w:p>
        </w:tc>
        <w:tc>
          <w:tcPr>
            <w:tcW w:w="2976" w:type="dxa"/>
          </w:tcPr>
          <w:p>
            <w:r>
              <w:rPr>
                <w:rFonts w:hint="eastAsia"/>
              </w:rPr>
              <w:t>返回码</w:t>
            </w:r>
          </w:p>
        </w:tc>
        <w:tc>
          <w:tcPr>
            <w:tcW w:w="2977" w:type="dxa"/>
          </w:tcPr>
          <w:p>
            <w:pPr>
              <w:ind w:left="0" w:leftChars="0"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pPr>
              <w:ind w:left="0" w:leftChars="0" w:firstLine="0" w:firstLineChars="0"/>
            </w:pPr>
            <w:r>
              <w:rPr>
                <w:rFonts w:hint="eastAsia"/>
              </w:rPr>
              <w:t>string</w:t>
            </w:r>
          </w:p>
        </w:tc>
        <w:tc>
          <w:tcPr>
            <w:tcW w:w="2976" w:type="dxa"/>
          </w:tcPr>
          <w:p>
            <w:pPr>
              <w:ind w:left="0" w:leftChars="0" w:firstLine="0" w:firstLineChars="0"/>
            </w:pPr>
            <w:r>
              <w:rPr>
                <w:rFonts w:hint="eastAsia"/>
              </w:rPr>
              <w:t>对返回码的文本描述内容。若返回码不为200，则返回错误描述信息</w:t>
            </w:r>
          </w:p>
        </w:tc>
        <w:tc>
          <w:tcPr>
            <w:tcW w:w="2977"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pPr>
              <w:ind w:left="0" w:leftChars="0" w:firstLine="0" w:firstLineChars="0"/>
            </w:pPr>
            <w:r>
              <w:rPr>
                <w:rFonts w:hint="eastAsia"/>
              </w:rPr>
              <w:t>string</w:t>
            </w:r>
          </w:p>
        </w:tc>
        <w:tc>
          <w:tcPr>
            <w:tcW w:w="2976" w:type="dxa"/>
          </w:tcPr>
          <w:p>
            <w:pPr>
              <w:ind w:left="0" w:leftChars="0" w:firstLine="0" w:firstLineChars="0"/>
            </w:pPr>
            <w:r>
              <w:rPr>
                <w:rFonts w:hint="eastAsia"/>
              </w:rPr>
              <w:t>数据区，如过没有数据返回，则为空</w:t>
            </w:r>
          </w:p>
        </w:tc>
        <w:tc>
          <w:tcPr>
            <w:tcW w:w="2977" w:type="dxa"/>
          </w:tcPr>
          <w:p>
            <w:pPr>
              <w:ind w:left="0" w:leftChars="0" w:firstLine="0" w:firstLineChars="0"/>
              <w:rPr>
                <w:rFonts w:hint="default" w:eastAsia="宋体"/>
                <w:lang w:val="en-US" w:eastAsia="zh-CN"/>
              </w:rPr>
            </w:pPr>
            <w:r>
              <w:rPr>
                <w:rFonts w:hint="eastAsia"/>
              </w:rPr>
              <w:t>“ok”表示</w:t>
            </w:r>
            <w:r>
              <w:rPr>
                <w:rFonts w:hint="eastAsia"/>
                <w:lang w:val="en-US" w:eastAsia="zh-CN"/>
              </w:rPr>
              <w:t>修改成功</w:t>
            </w:r>
          </w:p>
          <w:p>
            <w:pPr>
              <w:ind w:left="0" w:leftChars="0" w:firstLine="0" w:firstLineChars="0"/>
              <w:rPr>
                <w:rFonts w:hint="default" w:eastAsia="宋体"/>
                <w:lang w:val="en-US" w:eastAsia="zh-CN"/>
              </w:rPr>
            </w:pPr>
            <w:r>
              <w:rPr>
                <w:rFonts w:hint="eastAsia"/>
              </w:rPr>
              <w:t>“no”表示</w:t>
            </w:r>
            <w:r>
              <w:rPr>
                <w:rFonts w:hint="eastAsia"/>
                <w:lang w:val="en-US" w:eastAsia="zh-CN"/>
              </w:rPr>
              <w:t>修改失败</w:t>
            </w:r>
          </w:p>
        </w:tc>
      </w:tr>
    </w:tbl>
    <w:p>
      <w:pPr>
        <w:pStyle w:val="3"/>
        <w:numPr>
          <w:ilvl w:val="0"/>
          <w:numId w:val="0"/>
        </w:numPr>
        <w:spacing w:before="120"/>
        <w:ind w:left="425" w:leftChars="0"/>
        <w:rPr>
          <w:rFonts w:hint="eastAsia" w:ascii="宋体" w:hAnsi="宋体" w:eastAsia="宋体"/>
          <w:szCs w:val="30"/>
          <w:lang w:val="en-US" w:eastAsia="zh-CN"/>
        </w:rPr>
      </w:pPr>
      <w:bookmarkStart w:id="97" w:name="_Toc11268"/>
      <w:r>
        <w:rPr>
          <w:rFonts w:hint="eastAsia" w:ascii="宋体" w:hAnsi="宋体" w:eastAsia="宋体"/>
          <w:szCs w:val="30"/>
          <w:lang w:val="en-US" w:eastAsia="zh-CN"/>
        </w:rPr>
        <w:t>12.19查询大件板链线是否有料信息</w:t>
      </w:r>
      <w:bookmarkEnd w:id="97"/>
    </w:p>
    <w:p>
      <w:pPr>
        <w:pStyle w:val="32"/>
        <w:ind w:left="0" w:leftChars="0" w:firstLine="720" w:firstLineChars="0"/>
      </w:pPr>
      <w:r>
        <w:rPr>
          <w:b/>
          <w:bCs/>
        </w:rPr>
        <w:t>请求方式</w:t>
      </w:r>
      <w:r>
        <w:t>：</w:t>
      </w:r>
      <w:r>
        <w:rPr>
          <w:rFonts w:hint="eastAsia"/>
          <w:lang w:val="en-US" w:eastAsia="zh-CN"/>
        </w:rPr>
        <w:t>POST</w:t>
      </w:r>
      <w:r>
        <w: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web/data/queryLargeLineData</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lang w:val="en-US"/>
        </w:rPr>
      </w:pPr>
      <w:r>
        <w:rPr>
          <w:rFonts w:hint="eastAsia"/>
        </w:rPr>
        <w:t>该接口用于视比特</w:t>
      </w:r>
      <w:r>
        <w:rPr>
          <w:rFonts w:hint="eastAsia"/>
          <w:lang w:val="en-US" w:eastAsia="zh-CN"/>
        </w:rPr>
        <w:t>查询大件板链线上是否有料</w:t>
      </w:r>
    </w:p>
    <w:p>
      <w:pPr>
        <w:spacing w:line="360" w:lineRule="atLeast"/>
        <w:ind w:firstLine="1372" w:firstLineChars="518"/>
        <w:rPr>
          <w:rFonts w:hint="eastAsia" w:eastAsia="宋体"/>
          <w:color w:val="262626"/>
          <w:spacing w:val="12"/>
          <w:szCs w:val="21"/>
          <w:lang w:val="en-US" w:eastAsia="zh-CN"/>
        </w:rPr>
      </w:pPr>
      <w:r>
        <w:rPr>
          <w:b/>
          <w:bCs/>
          <w:color w:val="262626"/>
          <w:spacing w:val="12"/>
          <w:szCs w:val="21"/>
        </w:rPr>
        <w:t>请求包结构体</w:t>
      </w:r>
      <w:r>
        <w:rPr>
          <w:color w:val="262626"/>
          <w:spacing w:val="12"/>
          <w:szCs w:val="21"/>
        </w:rPr>
        <w:t>：</w:t>
      </w:r>
      <w:r>
        <w:rPr>
          <w:rFonts w:hint="eastAsia"/>
          <w:color w:val="262626"/>
          <w:spacing w:val="12"/>
          <w:szCs w:val="21"/>
          <w:lang w:val="en-US" w:eastAsia="zh-CN"/>
        </w:rPr>
        <w:t>无</w:t>
      </w:r>
    </w:p>
    <w:p>
      <w:pPr>
        <w:pStyle w:val="32"/>
        <w:ind w:left="0" w:leftChars="0" w:firstLine="720" w:firstLineChars="0"/>
        <w:rPr>
          <w:rFonts w:hint="default"/>
          <w:b/>
          <w:bCs/>
          <w:color w:val="262626"/>
          <w:spacing w:val="12"/>
          <w:szCs w:val="21"/>
          <w:lang w:val="en-US" w:eastAsia="zh-CN"/>
        </w:rPr>
      </w:pPr>
      <w:r>
        <w:rPr>
          <w:rFonts w:hint="eastAsia"/>
          <w:b/>
          <w:bCs/>
          <w:color w:val="262626"/>
          <w:spacing w:val="12"/>
          <w:szCs w:val="21"/>
        </w:rPr>
        <w:t>参数说明:</w:t>
      </w:r>
      <w:r>
        <w:rPr>
          <w:rFonts w:hint="eastAsia"/>
          <w:b/>
          <w:bCs/>
          <w:color w:val="262626"/>
          <w:spacing w:val="12"/>
          <w:szCs w:val="21"/>
          <w:lang w:val="en-US" w:eastAsia="zh-CN"/>
        </w:rPr>
        <w:t xml:space="preserve"> </w:t>
      </w:r>
      <w:r>
        <w:rPr>
          <w:rFonts w:hint="eastAsia"/>
          <w:b w:val="0"/>
          <w:bCs w:val="0"/>
          <w:color w:val="262626"/>
          <w:spacing w:val="12"/>
          <w:szCs w:val="21"/>
          <w:lang w:val="en-US" w:eastAsia="zh-CN"/>
        </w:rPr>
        <w:t>无</w:t>
      </w:r>
    </w:p>
    <w:p>
      <w:pPr>
        <w:pStyle w:val="32"/>
        <w:ind w:left="0" w:leftChars="0" w:firstLine="720" w:firstLineChars="0"/>
        <w:rPr>
          <w:rStyle w:val="22"/>
        </w:rPr>
      </w:pPr>
      <w:r>
        <w:rPr>
          <w:rStyle w:val="22"/>
          <w:rFonts w:hint="eastAsia"/>
        </w:rPr>
        <w:t>返回结果：</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"msg": "success",</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"data":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1</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3</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4</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5</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6</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7</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"code": 200</w:t>
      </w:r>
    </w:p>
    <w:p>
      <w:pPr>
        <w:rPr>
          <w:color w:val="262626"/>
          <w:spacing w:val="12"/>
          <w:szCs w:val="21"/>
        </w:rPr>
      </w:pPr>
      <w:r>
        <w:rPr>
          <w:rFonts w:hint="eastAsia" w:ascii="Times New Roman" w:hAnsi="Times New Roman" w:cs="Times New Roman"/>
          <w:color w:val="262626"/>
          <w:spacing w:val="12"/>
          <w:szCs w:val="21"/>
        </w:rPr>
        <w:t>}</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23"/>
        <w:gridCol w:w="2326"/>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rPr>
              <w:t>参数</w:t>
            </w:r>
          </w:p>
        </w:tc>
        <w:tc>
          <w:tcPr>
            <w:tcW w:w="1523" w:type="dxa"/>
          </w:tcPr>
          <w:p>
            <w:pPr>
              <w:ind w:left="0" w:leftChars="0" w:firstLine="0" w:firstLineChars="0"/>
            </w:pPr>
            <w:r>
              <w:rPr>
                <w:rFonts w:hint="eastAsia"/>
              </w:rPr>
              <w:t>参数类型</w:t>
            </w:r>
          </w:p>
        </w:tc>
        <w:tc>
          <w:tcPr>
            <w:tcW w:w="2326" w:type="dxa"/>
          </w:tcPr>
          <w:p>
            <w:r>
              <w:rPr>
                <w:rFonts w:hint="eastAsia"/>
              </w:rPr>
              <w:t>说明</w:t>
            </w:r>
          </w:p>
        </w:tc>
        <w:tc>
          <w:tcPr>
            <w:tcW w:w="4512"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color w:val="262626"/>
                <w:spacing w:val="12"/>
                <w:szCs w:val="21"/>
              </w:rPr>
              <w:t>code</w:t>
            </w:r>
          </w:p>
        </w:tc>
        <w:tc>
          <w:tcPr>
            <w:tcW w:w="1523" w:type="dxa"/>
          </w:tcPr>
          <w:p>
            <w:pPr>
              <w:ind w:left="0" w:leftChars="0" w:firstLine="0" w:firstLineChars="0"/>
            </w:pPr>
            <w:r>
              <w:rPr>
                <w:rFonts w:hint="eastAsia"/>
              </w:rPr>
              <w:t>int</w:t>
            </w:r>
          </w:p>
        </w:tc>
        <w:tc>
          <w:tcPr>
            <w:tcW w:w="2326" w:type="dxa"/>
          </w:tcPr>
          <w:p>
            <w:pPr>
              <w:ind w:left="0" w:leftChars="0" w:firstLine="0" w:firstLineChars="0"/>
            </w:pPr>
            <w:r>
              <w:rPr>
                <w:rFonts w:hint="eastAsia"/>
              </w:rPr>
              <w:t>返回码</w:t>
            </w:r>
          </w:p>
        </w:tc>
        <w:tc>
          <w:tcPr>
            <w:tcW w:w="4512"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color w:val="262626"/>
                <w:spacing w:val="12"/>
                <w:szCs w:val="21"/>
              </w:rPr>
              <w:t>msg</w:t>
            </w:r>
          </w:p>
        </w:tc>
        <w:tc>
          <w:tcPr>
            <w:tcW w:w="1523" w:type="dxa"/>
          </w:tcPr>
          <w:p>
            <w:pPr>
              <w:ind w:left="0" w:leftChars="0" w:firstLine="0" w:firstLineChars="0"/>
            </w:pPr>
            <w:r>
              <w:rPr>
                <w:rFonts w:hint="eastAsia"/>
              </w:rPr>
              <w:t>string</w:t>
            </w:r>
          </w:p>
        </w:tc>
        <w:tc>
          <w:tcPr>
            <w:tcW w:w="2326" w:type="dxa"/>
          </w:tcPr>
          <w:p>
            <w:pPr>
              <w:ind w:left="0" w:leftChars="0" w:firstLine="0" w:firstLineChars="0"/>
            </w:pPr>
            <w:r>
              <w:rPr>
                <w:rFonts w:hint="eastAsia"/>
              </w:rPr>
              <w:t>对返回码的文本描述内容。若返回码不为200，则返回错误描述信息</w:t>
            </w:r>
          </w:p>
        </w:tc>
        <w:tc>
          <w:tcPr>
            <w:tcW w:w="4512"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rPr>
                <w:color w:val="262626"/>
                <w:spacing w:val="12"/>
                <w:szCs w:val="21"/>
              </w:rPr>
            </w:pPr>
            <w:r>
              <w:rPr>
                <w:color w:val="262626"/>
                <w:spacing w:val="12"/>
                <w:szCs w:val="21"/>
              </w:rPr>
              <w:t>data</w:t>
            </w:r>
          </w:p>
        </w:tc>
        <w:tc>
          <w:tcPr>
            <w:tcW w:w="1523" w:type="dxa"/>
          </w:tcPr>
          <w:p>
            <w:pPr>
              <w:ind w:left="0" w:leftChars="0" w:firstLine="0" w:firstLineChars="0"/>
            </w:pPr>
            <w:r>
              <w:rPr>
                <w:rFonts w:hint="eastAsia"/>
              </w:rPr>
              <w:t>string</w:t>
            </w:r>
          </w:p>
        </w:tc>
        <w:tc>
          <w:tcPr>
            <w:tcW w:w="2326" w:type="dxa"/>
          </w:tcPr>
          <w:p>
            <w:pPr>
              <w:ind w:left="0" w:leftChars="0" w:firstLine="0" w:firstLineChars="0"/>
            </w:pPr>
            <w:r>
              <w:rPr>
                <w:rFonts w:hint="eastAsia"/>
              </w:rPr>
              <w:t>数据区，如过没有数据返回，则为空</w:t>
            </w:r>
          </w:p>
        </w:tc>
        <w:tc>
          <w:tcPr>
            <w:tcW w:w="4512" w:type="dxa"/>
          </w:tcPr>
          <w:p>
            <w:pPr>
              <w:ind w:left="0" w:leftChars="0" w:firstLine="0" w:firstLineChars="0"/>
              <w:rPr>
                <w:rFonts w:hint="eastAsia" w:cs="Times New Roman"/>
                <w:color w:val="262626"/>
                <w:spacing w:val="12"/>
                <w:sz w:val="18"/>
                <w:szCs w:val="18"/>
                <w:lang w:val="en-US" w:eastAsia="zh-CN"/>
              </w:rPr>
            </w:pPr>
            <w:r>
              <w:rPr>
                <w:rFonts w:hint="eastAsia" w:ascii="Times New Roman" w:hAnsi="Times New Roman" w:cs="Times New Roman"/>
                <w:color w:val="262626"/>
                <w:spacing w:val="12"/>
                <w:sz w:val="18"/>
                <w:szCs w:val="18"/>
              </w:rPr>
              <w:t>1</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一号板链线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ind w:left="0" w:leftChars="0" w:firstLine="0" w:firstLineChars="0"/>
              <w:rPr>
                <w:rFonts w:hint="eastAsia" w:cs="Times New Roman"/>
                <w:color w:val="262626"/>
                <w:spacing w:val="12"/>
                <w:sz w:val="18"/>
                <w:szCs w:val="18"/>
                <w:lang w:val="en-US" w:eastAsia="zh-CN"/>
              </w:rPr>
            </w:pPr>
            <w:r>
              <w:rPr>
                <w:rFonts w:hint="eastAsia" w:cs="Times New Roman"/>
                <w:color w:val="262626"/>
                <w:spacing w:val="12"/>
                <w:sz w:val="18"/>
                <w:szCs w:val="18"/>
                <w:lang w:val="en-US" w:eastAsia="zh-CN"/>
              </w:rPr>
              <w:t>2</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二号板链线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ind w:left="0" w:leftChars="0" w:firstLine="0" w:firstLineChars="0"/>
              <w:rPr>
                <w:rFonts w:hint="default" w:cs="Times New Roman"/>
                <w:color w:val="262626"/>
                <w:spacing w:val="12"/>
                <w:sz w:val="18"/>
                <w:szCs w:val="18"/>
                <w:lang w:val="en-US" w:eastAsia="zh-CN"/>
              </w:rPr>
            </w:pPr>
            <w:r>
              <w:rPr>
                <w:rFonts w:hint="eastAsia" w:cs="Times New Roman"/>
                <w:color w:val="262626"/>
                <w:spacing w:val="12"/>
                <w:sz w:val="18"/>
                <w:szCs w:val="18"/>
                <w:lang w:val="en-US" w:eastAsia="zh-CN"/>
              </w:rPr>
              <w:t>以此类推</w:t>
            </w:r>
          </w:p>
        </w:tc>
      </w:tr>
    </w:tbl>
    <w:p>
      <w:pPr>
        <w:pStyle w:val="3"/>
        <w:numPr>
          <w:ilvl w:val="0"/>
          <w:numId w:val="0"/>
        </w:numPr>
        <w:spacing w:before="120"/>
        <w:ind w:left="425" w:leftChars="0"/>
        <w:rPr>
          <w:rFonts w:hint="default" w:ascii="宋体" w:hAnsi="宋体" w:eastAsia="宋体"/>
          <w:szCs w:val="30"/>
          <w:lang w:val="en-US" w:eastAsia="zh-CN"/>
        </w:rPr>
      </w:pPr>
      <w:bookmarkStart w:id="98" w:name="_Toc20779"/>
      <w:r>
        <w:rPr>
          <w:rFonts w:hint="eastAsia" w:ascii="宋体" w:hAnsi="宋体" w:eastAsia="宋体"/>
          <w:szCs w:val="30"/>
          <w:lang w:val="en-US" w:eastAsia="zh-CN"/>
        </w:rPr>
        <w:t>12.20 上传套料图，重新触发解析程序</w:t>
      </w:r>
      <w:bookmarkEnd w:id="98"/>
    </w:p>
    <w:p>
      <w:pPr>
        <w:pStyle w:val="32"/>
        <w:ind w:left="0" w:leftChars="0" w:firstLine="720" w:firstLineChars="0"/>
      </w:pPr>
      <w:r>
        <w:rPr>
          <w:b/>
          <w:bCs/>
        </w:rPr>
        <w:t>请求方式</w:t>
      </w:r>
      <w:r>
        <w:t>：</w:t>
      </w:r>
      <w:r>
        <w:rPr>
          <w:rFonts w:hint="eastAsia"/>
          <w:lang w:val="en-US" w:eastAsia="zh-CN"/>
        </w:rPr>
        <w:t>POST</w:t>
      </w:r>
      <w:r>
        <w: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w:t>
      </w:r>
      <w:r>
        <w:rPr>
          <w:rStyle w:val="23"/>
          <w:rFonts w:hint="eastAsia" w:ascii="Times New Roman" w:hAnsi="Times New Roman" w:cs="Times New Roman"/>
          <w:color w:val="262626"/>
          <w:spacing w:val="12"/>
          <w:szCs w:val="24"/>
          <w:lang w:val="en-US" w:eastAsia="zh-CN"/>
        </w:rPr>
        <w:t>u</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ploadUptMapFileInfo</w:t>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eastAsia="宋体"/>
          <w:lang w:val="en-US" w:eastAsia="zh-CN"/>
        </w:rPr>
      </w:pPr>
      <w:r>
        <w:rPr>
          <w:rFonts w:hint="eastAsia"/>
        </w:rPr>
        <w:t>该接口用于</w:t>
      </w:r>
      <w:r>
        <w:rPr>
          <w:rFonts w:hint="eastAsia"/>
          <w:lang w:val="en-US" w:eastAsia="zh-CN"/>
        </w:rPr>
        <w:t>web重新上传套料图文件，来更新套料图数据；</w:t>
      </w:r>
    </w:p>
    <w:p>
      <w:pPr>
        <w:spacing w:line="360" w:lineRule="atLeast"/>
        <w:ind w:firstLine="795" w:firstLineChars="300"/>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792" w:firstLineChars="300"/>
        <w:rPr>
          <w:color w:val="262626"/>
          <w:spacing w:val="12"/>
          <w:szCs w:val="21"/>
        </w:rPr>
      </w:pPr>
      <w:r>
        <w:rPr>
          <w:rFonts w:hint="eastAsia"/>
          <w:color w:val="262626"/>
          <w:spacing w:val="12"/>
          <w:szCs w:val="21"/>
        </w:rPr>
        <w:t>{</w:t>
      </w:r>
    </w:p>
    <w:p>
      <w:pPr>
        <w:ind w:firstLine="1364" w:firstLineChars="517"/>
        <w:rPr>
          <w:color w:val="262626"/>
          <w:spacing w:val="12"/>
          <w:szCs w:val="21"/>
        </w:rPr>
      </w:pPr>
      <w:r>
        <w:rPr>
          <w:color w:val="262626"/>
          <w:spacing w:val="12"/>
          <w:szCs w:val="21"/>
        </w:rPr>
        <w:t>“</w:t>
      </w:r>
      <w:r>
        <w:rPr>
          <w:rFonts w:hint="eastAsia"/>
          <w:color w:val="262626"/>
          <w:spacing w:val="12"/>
          <w:szCs w:val="21"/>
          <w:lang w:val="en-US" w:eastAsia="zh-CN"/>
        </w:rPr>
        <w:t>task_inner</w:t>
      </w:r>
      <w:r>
        <w:rPr>
          <w:rFonts w:hint="eastAsia"/>
          <w:color w:val="262626"/>
          <w:spacing w:val="12"/>
          <w:szCs w:val="21"/>
        </w:rPr>
        <w:t>_no</w:t>
      </w:r>
      <w:r>
        <w:rPr>
          <w:color w:val="262626"/>
          <w:spacing w:val="12"/>
          <w:szCs w:val="21"/>
        </w:rPr>
        <w:t>”: “1”</w:t>
      </w:r>
      <w:r>
        <w:rPr>
          <w:rFonts w:hint="eastAsia"/>
          <w:color w:val="262626"/>
          <w:spacing w:val="12"/>
          <w:szCs w:val="21"/>
        </w:rPr>
        <w:t>，</w:t>
      </w:r>
    </w:p>
    <w:p>
      <w:pPr>
        <w:ind w:firstLine="1364" w:firstLineChars="517"/>
        <w:rPr>
          <w:color w:val="262626"/>
          <w:spacing w:val="12"/>
          <w:szCs w:val="21"/>
        </w:rPr>
      </w:pPr>
      <w:r>
        <w:rPr>
          <w:rFonts w:hint="default"/>
          <w:color w:val="262626"/>
          <w:spacing w:val="12"/>
          <w:szCs w:val="21"/>
          <w:lang w:val="en-US" w:eastAsia="zh-CN"/>
        </w:rPr>
        <w:t>“</w:t>
      </w:r>
      <w:r>
        <w:rPr>
          <w:rFonts w:hint="eastAsia"/>
          <w:color w:val="262626"/>
          <w:spacing w:val="12"/>
          <w:szCs w:val="21"/>
          <w:lang w:val="en-US" w:eastAsia="zh-CN"/>
        </w:rPr>
        <w:t>file_id</w:t>
      </w:r>
      <w:r>
        <w:rPr>
          <w:rFonts w:hint="default"/>
          <w:color w:val="262626"/>
          <w:spacing w:val="12"/>
          <w:szCs w:val="21"/>
          <w:lang w:val="en-US" w:eastAsia="zh-CN"/>
        </w:rPr>
        <w:t>”</w:t>
      </w:r>
      <w:r>
        <w:rPr>
          <w:rFonts w:hint="eastAsia"/>
          <w:color w:val="262626"/>
          <w:spacing w:val="12"/>
          <w:szCs w:val="21"/>
        </w:rPr>
        <w:t>:</w:t>
      </w:r>
      <w:r>
        <w:rPr>
          <w:color w:val="262626"/>
          <w:spacing w:val="12"/>
          <w:szCs w:val="21"/>
        </w:rPr>
        <w:t xml:space="preserve"> “</w:t>
      </w:r>
      <w:r>
        <w:rPr>
          <w:rFonts w:hint="eastAsia"/>
          <w:color w:val="262626"/>
          <w:spacing w:val="12"/>
          <w:szCs w:val="21"/>
          <w:lang w:val="en-US" w:eastAsia="zh-CN"/>
        </w:rPr>
        <w:t>x</w:t>
      </w:r>
      <w:r>
        <w:rPr>
          <w:color w:val="262626"/>
          <w:spacing w:val="12"/>
          <w:szCs w:val="21"/>
        </w:rPr>
        <w:t>”</w:t>
      </w:r>
    </w:p>
    <w:p>
      <w:pPr>
        <w:ind w:firstLine="792" w:firstLineChars="300"/>
        <w:rPr>
          <w:color w:val="262626"/>
          <w:spacing w:val="12"/>
          <w:szCs w:val="21"/>
        </w:rPr>
      </w:pPr>
      <w:r>
        <w:rPr>
          <w:rFonts w:hint="eastAsia"/>
          <w:color w:val="262626"/>
          <w:spacing w:val="12"/>
          <w:szCs w:val="21"/>
        </w:rPr>
        <w:t>}</w:t>
      </w:r>
    </w:p>
    <w:p>
      <w:pPr>
        <w:pStyle w:val="32"/>
        <w:ind w:left="0" w:leftChars="0" w:firstLine="795" w:firstLineChars="300"/>
        <w:rPr>
          <w:rFonts w:hint="eastAsia"/>
          <w:b/>
          <w:bCs/>
          <w:color w:val="262626"/>
          <w:spacing w:val="12"/>
          <w:szCs w:val="21"/>
          <w:lang w:val="en-US" w:eastAsia="zh-CN"/>
        </w:rPr>
      </w:pPr>
      <w:r>
        <w:rPr>
          <w:rFonts w:hint="eastAsia"/>
          <w:b/>
          <w:bCs/>
          <w:color w:val="262626"/>
          <w:spacing w:val="12"/>
          <w:szCs w:val="21"/>
        </w:rPr>
        <w:t>参数说明:</w:t>
      </w:r>
      <w:r>
        <w:rPr>
          <w:rFonts w:hint="eastAsia"/>
          <w:b/>
          <w:bCs/>
          <w:color w:val="262626"/>
          <w:spacing w:val="12"/>
          <w:szCs w:val="21"/>
          <w:lang w:val="en-US" w:eastAsia="zh-CN"/>
        </w:rPr>
        <w:t xml:space="preserve"> </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1775"/>
        <w:gridCol w:w="2777"/>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pPr>
            <w:r>
              <w:rPr>
                <w:rFonts w:hint="eastAsia"/>
              </w:rPr>
              <w:t>参数</w:t>
            </w:r>
          </w:p>
        </w:tc>
        <w:tc>
          <w:tcPr>
            <w:tcW w:w="1775" w:type="dxa"/>
          </w:tcPr>
          <w:p>
            <w:pPr>
              <w:ind w:left="0" w:leftChars="0" w:firstLine="0" w:firstLineChars="0"/>
            </w:pPr>
            <w:r>
              <w:rPr>
                <w:rFonts w:hint="eastAsia"/>
              </w:rPr>
              <w:t>参数类型</w:t>
            </w:r>
          </w:p>
        </w:tc>
        <w:tc>
          <w:tcPr>
            <w:tcW w:w="2777" w:type="dxa"/>
          </w:tcPr>
          <w:p>
            <w:r>
              <w:rPr>
                <w:rFonts w:hint="eastAsia"/>
              </w:rPr>
              <w:t>说明</w:t>
            </w:r>
          </w:p>
        </w:tc>
        <w:tc>
          <w:tcPr>
            <w:tcW w:w="2770"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rPr>
                <w:rFonts w:hint="default" w:eastAsia="宋体"/>
                <w:lang w:val="en-US" w:eastAsia="zh-CN"/>
              </w:rPr>
            </w:pPr>
            <w:r>
              <w:rPr>
                <w:rFonts w:hint="eastAsia"/>
                <w:color w:val="262626"/>
                <w:spacing w:val="12"/>
                <w:szCs w:val="21"/>
                <w:lang w:val="en-US" w:eastAsia="zh-CN"/>
              </w:rPr>
              <w:t>task_inner_no</w:t>
            </w:r>
          </w:p>
        </w:tc>
        <w:tc>
          <w:tcPr>
            <w:tcW w:w="1775" w:type="dxa"/>
          </w:tcPr>
          <w:p>
            <w:pPr>
              <w:ind w:left="0" w:leftChars="0" w:firstLine="0" w:firstLineChars="0"/>
              <w:rPr>
                <w:rFonts w:hint="default" w:eastAsia="宋体"/>
                <w:lang w:val="en-US" w:eastAsia="zh-CN"/>
              </w:rPr>
            </w:pPr>
            <w:r>
              <w:rPr>
                <w:rFonts w:hint="eastAsia"/>
                <w:lang w:val="en-US" w:eastAsia="zh-CN"/>
              </w:rPr>
              <w:t>string</w:t>
            </w:r>
          </w:p>
        </w:tc>
        <w:tc>
          <w:tcPr>
            <w:tcW w:w="2777" w:type="dxa"/>
          </w:tcPr>
          <w:p>
            <w:pPr>
              <w:ind w:left="0" w:leftChars="0" w:firstLine="0" w:firstLineChars="0"/>
              <w:rPr>
                <w:rFonts w:hint="default" w:eastAsia="宋体"/>
                <w:lang w:val="en-US" w:eastAsia="zh-CN"/>
              </w:rPr>
            </w:pPr>
            <w:r>
              <w:rPr>
                <w:rFonts w:hint="eastAsia"/>
                <w:lang w:val="en-US" w:eastAsia="zh-CN"/>
              </w:rPr>
              <w:t>唯一的任务编号</w:t>
            </w:r>
          </w:p>
        </w:tc>
        <w:tc>
          <w:tcPr>
            <w:tcW w:w="2770"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pPr>
            <w:r>
              <w:rPr>
                <w:rFonts w:hint="eastAsia"/>
                <w:color w:val="262626"/>
                <w:spacing w:val="12"/>
                <w:szCs w:val="21"/>
                <w:lang w:val="en-US" w:eastAsia="zh-CN"/>
              </w:rPr>
              <w:t>file_id</w:t>
            </w:r>
          </w:p>
        </w:tc>
        <w:tc>
          <w:tcPr>
            <w:tcW w:w="1775" w:type="dxa"/>
          </w:tcPr>
          <w:p>
            <w:pPr>
              <w:ind w:left="0" w:leftChars="0" w:firstLine="0" w:firstLineChars="0"/>
            </w:pPr>
            <w:r>
              <w:rPr>
                <w:rFonts w:hint="eastAsia"/>
              </w:rPr>
              <w:t>string</w:t>
            </w:r>
          </w:p>
        </w:tc>
        <w:tc>
          <w:tcPr>
            <w:tcW w:w="2777" w:type="dxa"/>
          </w:tcPr>
          <w:p>
            <w:pPr>
              <w:ind w:left="0" w:leftChars="0" w:firstLine="0" w:firstLineChars="0"/>
              <w:rPr>
                <w:rFonts w:hint="default" w:eastAsia="宋体"/>
                <w:lang w:val="en-US" w:eastAsia="zh-CN"/>
              </w:rPr>
            </w:pPr>
            <w:r>
              <w:rPr>
                <w:rFonts w:hint="eastAsia"/>
                <w:lang w:val="en-US" w:eastAsia="zh-CN"/>
              </w:rPr>
              <w:t>文件ID</w:t>
            </w:r>
          </w:p>
        </w:tc>
        <w:tc>
          <w:tcPr>
            <w:tcW w:w="2770" w:type="dxa"/>
          </w:tcPr>
          <w:p>
            <w:pPr>
              <w:ind w:left="0" w:leftChars="0" w:firstLine="0" w:firstLineChars="0"/>
            </w:pPr>
          </w:p>
        </w:tc>
      </w:tr>
    </w:tbl>
    <w:p>
      <w:pPr>
        <w:pStyle w:val="32"/>
        <w:ind w:left="0" w:leftChars="0" w:firstLine="720" w:firstLineChars="0"/>
        <w:rPr>
          <w:rStyle w:val="22"/>
        </w:rPr>
      </w:pPr>
      <w:r>
        <w:rPr>
          <w:rStyle w:val="22"/>
          <w:rFonts w:hint="eastAsia"/>
        </w:rPr>
        <w:t>返回结果：</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"msg": "success",</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"data": </w:t>
      </w:r>
      <w:r>
        <w:rPr>
          <w:rFonts w:hint="eastAsia" w:ascii="Times New Roman" w:hAnsi="Times New Roman" w:cs="Times New Roman"/>
          <w:color w:val="262626"/>
          <w:spacing w:val="12"/>
          <w:szCs w:val="21"/>
          <w:lang w:val="en-US" w:eastAsia="zh-CN"/>
        </w:rPr>
        <w:t>null</w:t>
      </w: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"code": 200</w:t>
      </w:r>
    </w:p>
    <w:p>
      <w:pPr>
        <w:rPr>
          <w:color w:val="262626"/>
          <w:spacing w:val="12"/>
          <w:szCs w:val="21"/>
        </w:rPr>
      </w:pPr>
      <w:r>
        <w:rPr>
          <w:rFonts w:hint="eastAsia" w:ascii="Times New Roman" w:hAnsi="Times New Roman" w:cs="Times New Roman"/>
          <w:color w:val="262626"/>
          <w:spacing w:val="12"/>
          <w:szCs w:val="21"/>
        </w:rPr>
        <w:t>}</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23"/>
        <w:gridCol w:w="2945"/>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rPr>
              <w:t>参数</w:t>
            </w:r>
          </w:p>
        </w:tc>
        <w:tc>
          <w:tcPr>
            <w:tcW w:w="1523" w:type="dxa"/>
          </w:tcPr>
          <w:p>
            <w:pPr>
              <w:ind w:left="0" w:leftChars="0" w:firstLine="0" w:firstLineChars="0"/>
            </w:pPr>
            <w:r>
              <w:rPr>
                <w:rFonts w:hint="eastAsia"/>
              </w:rPr>
              <w:t>参数类型</w:t>
            </w:r>
          </w:p>
        </w:tc>
        <w:tc>
          <w:tcPr>
            <w:tcW w:w="2945" w:type="dxa"/>
          </w:tcPr>
          <w:p>
            <w:r>
              <w:rPr>
                <w:rFonts w:hint="eastAsia"/>
              </w:rPr>
              <w:t>说明</w:t>
            </w:r>
          </w:p>
        </w:tc>
        <w:tc>
          <w:tcPr>
            <w:tcW w:w="3893"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color w:val="262626"/>
                <w:spacing w:val="12"/>
                <w:szCs w:val="21"/>
              </w:rPr>
              <w:t>code</w:t>
            </w:r>
          </w:p>
        </w:tc>
        <w:tc>
          <w:tcPr>
            <w:tcW w:w="1523" w:type="dxa"/>
          </w:tcPr>
          <w:p>
            <w:pPr>
              <w:ind w:left="0" w:leftChars="0" w:firstLine="0" w:firstLineChars="0"/>
            </w:pPr>
            <w:r>
              <w:rPr>
                <w:rFonts w:hint="eastAsia"/>
              </w:rPr>
              <w:t>int</w:t>
            </w:r>
          </w:p>
        </w:tc>
        <w:tc>
          <w:tcPr>
            <w:tcW w:w="2945" w:type="dxa"/>
          </w:tcPr>
          <w:p>
            <w:pPr>
              <w:ind w:left="0" w:leftChars="0" w:firstLine="0" w:firstLineChars="0"/>
            </w:pPr>
            <w:r>
              <w:rPr>
                <w:rFonts w:hint="eastAsia"/>
              </w:rPr>
              <w:t>返回码</w:t>
            </w:r>
          </w:p>
        </w:tc>
        <w:tc>
          <w:tcPr>
            <w:tcW w:w="3893"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color w:val="262626"/>
                <w:spacing w:val="12"/>
                <w:szCs w:val="21"/>
              </w:rPr>
              <w:t>msg</w:t>
            </w:r>
          </w:p>
        </w:tc>
        <w:tc>
          <w:tcPr>
            <w:tcW w:w="1523" w:type="dxa"/>
          </w:tcPr>
          <w:p>
            <w:pPr>
              <w:ind w:left="0" w:leftChars="0" w:firstLine="0" w:firstLineChars="0"/>
            </w:pPr>
            <w:r>
              <w:rPr>
                <w:rFonts w:hint="eastAsia"/>
              </w:rPr>
              <w:t>string</w:t>
            </w:r>
          </w:p>
        </w:tc>
        <w:tc>
          <w:tcPr>
            <w:tcW w:w="2945" w:type="dxa"/>
          </w:tcPr>
          <w:p>
            <w:pPr>
              <w:ind w:left="0" w:leftChars="0" w:firstLine="0" w:firstLineChars="0"/>
            </w:pPr>
            <w:r>
              <w:rPr>
                <w:rFonts w:hint="eastAsia"/>
              </w:rPr>
              <w:t>对返回码的文本描述内容。若返回码不为200，则返回错误描述信息</w:t>
            </w:r>
          </w:p>
        </w:tc>
        <w:tc>
          <w:tcPr>
            <w:tcW w:w="3893"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rPr>
                <w:color w:val="262626"/>
                <w:spacing w:val="12"/>
                <w:szCs w:val="21"/>
              </w:rPr>
            </w:pPr>
            <w:r>
              <w:rPr>
                <w:color w:val="262626"/>
                <w:spacing w:val="12"/>
                <w:szCs w:val="21"/>
              </w:rPr>
              <w:t>data</w:t>
            </w:r>
          </w:p>
        </w:tc>
        <w:tc>
          <w:tcPr>
            <w:tcW w:w="1523" w:type="dxa"/>
          </w:tcPr>
          <w:p>
            <w:pPr>
              <w:ind w:left="0" w:leftChars="0" w:firstLine="0" w:firstLineChars="0"/>
            </w:pPr>
            <w:r>
              <w:rPr>
                <w:rFonts w:hint="eastAsia"/>
              </w:rPr>
              <w:t>string</w:t>
            </w:r>
          </w:p>
        </w:tc>
        <w:tc>
          <w:tcPr>
            <w:tcW w:w="2945" w:type="dxa"/>
          </w:tcPr>
          <w:p>
            <w:pPr>
              <w:ind w:left="0" w:leftChars="0" w:firstLine="0" w:firstLineChars="0"/>
            </w:pPr>
            <w:r>
              <w:rPr>
                <w:rFonts w:hint="eastAsia"/>
              </w:rPr>
              <w:t>数据区，如过没有数据返回，则为空</w:t>
            </w:r>
          </w:p>
        </w:tc>
        <w:tc>
          <w:tcPr>
            <w:tcW w:w="3893" w:type="dxa"/>
          </w:tcPr>
          <w:p>
            <w:pPr>
              <w:ind w:left="0" w:leftChars="0" w:firstLine="0" w:firstLineChars="0"/>
              <w:rPr>
                <w:rFonts w:hint="default" w:cs="Times New Roman"/>
                <w:color w:val="262626"/>
                <w:spacing w:val="12"/>
                <w:sz w:val="18"/>
                <w:szCs w:val="18"/>
                <w:lang w:val="en-US" w:eastAsia="zh-CN"/>
              </w:rPr>
            </w:pPr>
          </w:p>
        </w:tc>
      </w:tr>
    </w:tbl>
    <w:p>
      <w:pPr>
        <w:ind w:left="0" w:leftChars="0" w:firstLine="0" w:firstLineChars="0"/>
        <w:rPr>
          <w:rFonts w:hint="eastAsia"/>
        </w:rPr>
      </w:pPr>
    </w:p>
    <w:sectPr>
      <w:headerReference r:id="rId9" w:type="first"/>
      <w:footerReference r:id="rId12" w:type="first"/>
      <w:headerReference r:id="rId7" w:type="default"/>
      <w:footerReference r:id="rId10" w:type="default"/>
      <w:headerReference r:id="rId8" w:type="even"/>
      <w:footerReference r:id="rId11" w:type="even"/>
      <w:pgSz w:w="12240" w:h="15840"/>
      <w:pgMar w:top="720" w:right="720" w:bottom="720" w:left="720" w:header="10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風" w:date="2021-06-24T16:48:26Z" w:initials="">
    <w:p w14:paraId="78DB09D6">
      <w:pPr>
        <w:pStyle w:val="8"/>
        <w:rPr>
          <w:rFonts w:hint="default" w:eastAsia="宋体"/>
          <w:lang w:val="en-US" w:eastAsia="zh-CN"/>
        </w:rPr>
      </w:pPr>
      <w:r>
        <w:rPr>
          <w:rFonts w:hint="eastAsia"/>
          <w:lang w:val="en-US" w:eastAsia="zh-CN"/>
        </w:rPr>
        <w:t>若返回失败，不允许进行喷码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DB09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107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5395" w:type="dxa"/>
          <w:vAlign w:val="center"/>
        </w:tcPr>
        <w:p>
          <w:pPr>
            <w:pStyle w:val="12"/>
            <w:ind w:firstLine="480"/>
          </w:pPr>
          <w:r>
            <w:rPr>
              <w:rFonts w:hint="eastAsia"/>
            </w:rPr>
            <w:t>湖南视比特机器人有限公司</w:t>
          </w:r>
        </w:p>
      </w:tc>
      <w:tc>
        <w:tcPr>
          <w:tcW w:w="5395" w:type="dxa"/>
          <w:vAlign w:val="center"/>
        </w:tcPr>
        <w:p>
          <w:pPr>
            <w:pStyle w:val="12"/>
            <w:ind w:firstLine="480"/>
            <w:jc w:val="right"/>
          </w:pPr>
          <w:r>
            <w:rPr>
              <w:rFonts w:hint="eastAsia"/>
            </w:rPr>
            <w:t>文件负责人：彭思远</w:t>
          </w:r>
        </w:p>
      </w:tc>
    </w:tr>
  </w:tbl>
  <w:p>
    <w:pPr>
      <w:pStyle w:val="12"/>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820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1275"/>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restart"/>
          <w:vAlign w:val="center"/>
        </w:tcPr>
        <w:p>
          <w:pPr>
            <w:pStyle w:val="13"/>
            <w:ind w:firstLine="0" w:firstLineChars="0"/>
            <w:jc w:val="center"/>
            <w:rPr>
              <w:rFonts w:ascii="微软雅黑" w:hAnsi="微软雅黑" w:eastAsia="微软雅黑"/>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olor w:val="000000" w:themeColor="text1"/>
              <w:sz w:val="28"/>
              <w:szCs w:val="15"/>
              <w14:textFill>
                <w14:solidFill>
                  <w14:schemeClr w14:val="tx1"/>
                </w14:solidFill>
              </w14:textFill>
            </w:rPr>
            <w:t>视比特智能制造功能接口文档</w:t>
          </w: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版本</w:t>
          </w:r>
        </w:p>
      </w:tc>
      <w:tc>
        <w:tcPr>
          <w:tcW w:w="2252"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13"/>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编号</w:t>
          </w:r>
        </w:p>
      </w:tc>
      <w:tc>
        <w:tcPr>
          <w:tcW w:w="2252"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13"/>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页码</w:t>
          </w:r>
        </w:p>
      </w:tc>
      <w:tc>
        <w:tcPr>
          <w:tcW w:w="2252" w:type="dxa"/>
          <w:vAlign w:val="center"/>
        </w:tcPr>
        <w:p>
          <w:pPr>
            <w:pStyle w:val="13"/>
            <w:ind w:firstLine="0" w:firstLineChars="0"/>
            <w:jc w:val="both"/>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bCs/>
              <w:color w:val="000000" w:themeColor="text1"/>
              <w14:textFill>
                <w14:solidFill>
                  <w14:schemeClr w14:val="tx1"/>
                </w14:solidFill>
              </w14:textFill>
            </w:rPr>
            <w:t>第</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PAGE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5</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r>
            <w:rPr>
              <w:rFonts w:ascii="微软雅黑 Light" w:hAnsi="微软雅黑 Light" w:eastAsia="微软雅黑 Light"/>
              <w:color w:val="000000" w:themeColor="text1"/>
              <w14:textFill>
                <w14:solidFill>
                  <w14:schemeClr w14:val="tx1"/>
                </w14:solidFill>
              </w14:textFill>
            </w:rPr>
            <w:t xml:space="preserve">  </w:t>
          </w:r>
          <w:r>
            <w:rPr>
              <w:rFonts w:hint="eastAsia" w:ascii="微软雅黑 Light" w:hAnsi="微软雅黑 Light" w:eastAsia="微软雅黑 Light"/>
              <w:color w:val="000000" w:themeColor="text1"/>
              <w14:textFill>
                <w14:solidFill>
                  <w14:schemeClr w14:val="tx1"/>
                </w14:solidFill>
              </w14:textFill>
            </w:rPr>
            <w:t>共</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NUMPAGES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21</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p>
      </w:tc>
    </w:tr>
  </w:tbl>
  <w:p>
    <w:pPr>
      <w:pStyle w:val="13"/>
      <w:ind w:firstLine="480"/>
      <w:jc w:val="right"/>
      <w:rPr>
        <w:color w:val="808080" w:themeColor="text1" w:themeTint="80"/>
        <w14:textFill>
          <w14:solidFill>
            <w14:schemeClr w14:val="tx1">
              <w14:lumMod w14:val="50000"/>
              <w14:lumOff w14:val="50000"/>
            </w14:schemeClr>
          </w14:solidFill>
        </w14:textFill>
      </w:rPr>
    </w:pPr>
  </w:p>
  <w:p>
    <w:pPr>
      <w:pStyle w:val="13"/>
      <w:ind w:firstLine="480"/>
      <w:jc w:val="right"/>
      <w:rPr>
        <w:color w:val="808080" w:themeColor="text1" w:themeTint="80"/>
        <w14:textFill>
          <w14:solidFill>
            <w14:schemeClr w14:val="tx1">
              <w14:lumMod w14:val="50000"/>
              <w14:lumOff w14:val="50000"/>
            </w14:schemeClr>
          </w14:solidFill>
        </w14:textFill>
      </w:rPr>
    </w:pPr>
    <w:r>
      <w:rPr>
        <w:rFonts w:hint="eastAsia" w:asciiTheme="minorEastAsia" w:hAnsiTheme="minorEastAsia"/>
        <w:szCs w:val="24"/>
      </w:rPr>
      <w:drawing>
        <wp:anchor distT="0" distB="0" distL="114300" distR="114300" simplePos="0" relativeHeight="251659264" behindDoc="0" locked="0" layoutInCell="1" allowOverlap="1">
          <wp:simplePos x="0" y="0"/>
          <wp:positionH relativeFrom="margin">
            <wp:posOffset>-12065</wp:posOffset>
          </wp:positionH>
          <wp:positionV relativeFrom="paragraph">
            <wp:posOffset>-714375</wp:posOffset>
          </wp:positionV>
          <wp:extent cx="1527810" cy="660400"/>
          <wp:effectExtent l="0" t="0" r="0" b="6350"/>
          <wp:wrapThrough wrapText="bothSides">
            <wp:wrapPolygon>
              <wp:start x="0" y="0"/>
              <wp:lineTo x="0" y="21185"/>
              <wp:lineTo x="21277" y="21185"/>
              <wp:lineTo x="21277" y="0"/>
              <wp:lineTo x="0" y="0"/>
            </wp:wrapPolygon>
          </wp:wrapThrough>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7810" cy="6604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DE979"/>
    <w:multiLevelType w:val="singleLevel"/>
    <w:tmpl w:val="9FCDE979"/>
    <w:lvl w:ilvl="0" w:tentative="0">
      <w:start w:val="1"/>
      <w:numFmt w:val="decimal"/>
      <w:suff w:val="nothing"/>
      <w:lvlText w:val="%1、"/>
      <w:lvlJc w:val="left"/>
    </w:lvl>
  </w:abstractNum>
  <w:abstractNum w:abstractNumId="1">
    <w:nsid w:val="0895723C"/>
    <w:multiLevelType w:val="multilevel"/>
    <w:tmpl w:val="089572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E516EA"/>
    <w:multiLevelType w:val="multilevel"/>
    <w:tmpl w:val="0EE516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82B61FB"/>
    <w:multiLevelType w:val="multilevel"/>
    <w:tmpl w:val="182B61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966879"/>
    <w:multiLevelType w:val="multilevel"/>
    <w:tmpl w:val="18966879"/>
    <w:lvl w:ilvl="0" w:tentative="0">
      <w:start w:val="4"/>
      <w:numFmt w:val="decimal"/>
      <w:lvlText w:val="%1"/>
      <w:lvlJc w:val="left"/>
      <w:pPr>
        <w:ind w:left="492" w:hanging="492"/>
      </w:pPr>
      <w:rPr>
        <w:rFonts w:hint="default"/>
      </w:rPr>
    </w:lvl>
    <w:lvl w:ilvl="1" w:tentative="0">
      <w:start w:val="1"/>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5">
    <w:nsid w:val="18A931D3"/>
    <w:multiLevelType w:val="multilevel"/>
    <w:tmpl w:val="18A931D3"/>
    <w:lvl w:ilvl="0" w:tentative="0">
      <w:start w:val="3"/>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22874AFE"/>
    <w:multiLevelType w:val="multilevel"/>
    <w:tmpl w:val="22874AFE"/>
    <w:lvl w:ilvl="0" w:tentative="0">
      <w:start w:val="7"/>
      <w:numFmt w:val="decimal"/>
      <w:lvlText w:val="%1"/>
      <w:lvlJc w:val="left"/>
      <w:pPr>
        <w:ind w:left="492" w:hanging="492"/>
      </w:pPr>
      <w:rPr>
        <w:rFonts w:hint="default"/>
      </w:rPr>
    </w:lvl>
    <w:lvl w:ilvl="1" w:tentative="0">
      <w:start w:val="2"/>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7">
    <w:nsid w:val="337F5CE4"/>
    <w:multiLevelType w:val="multilevel"/>
    <w:tmpl w:val="337F5C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C665F66"/>
    <w:multiLevelType w:val="multilevel"/>
    <w:tmpl w:val="3C665F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E4C181D"/>
    <w:multiLevelType w:val="multilevel"/>
    <w:tmpl w:val="3E4C181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3E52229D"/>
    <w:multiLevelType w:val="multilevel"/>
    <w:tmpl w:val="3E52229D"/>
    <w:lvl w:ilvl="0" w:tentative="0">
      <w:start w:val="10"/>
      <w:numFmt w:val="decimal"/>
      <w:lvlText w:val="%1"/>
      <w:lvlJc w:val="left"/>
      <w:pPr>
        <w:ind w:left="636" w:hanging="636"/>
      </w:pPr>
      <w:rPr>
        <w:rFonts w:hint="default"/>
      </w:rPr>
    </w:lvl>
    <w:lvl w:ilvl="1" w:tentative="0">
      <w:start w:val="1"/>
      <w:numFmt w:val="decimal"/>
      <w:lvlText w:val="%1.%2"/>
      <w:lvlJc w:val="left"/>
      <w:pPr>
        <w:ind w:left="1137" w:hanging="720"/>
      </w:pPr>
      <w:rPr>
        <w:rFonts w:hint="default"/>
      </w:rPr>
    </w:lvl>
    <w:lvl w:ilvl="2" w:tentative="0">
      <w:start w:val="1"/>
      <w:numFmt w:val="decimal"/>
      <w:lvlText w:val="%1.%2.%3"/>
      <w:lvlJc w:val="left"/>
      <w:pPr>
        <w:ind w:left="1914" w:hanging="1080"/>
      </w:pPr>
      <w:rPr>
        <w:rFonts w:hint="default"/>
      </w:rPr>
    </w:lvl>
    <w:lvl w:ilvl="3" w:tentative="0">
      <w:start w:val="1"/>
      <w:numFmt w:val="decimal"/>
      <w:lvlText w:val="%1.%2.%3.%4"/>
      <w:lvlJc w:val="left"/>
      <w:pPr>
        <w:ind w:left="2331" w:hanging="1080"/>
      </w:pPr>
      <w:rPr>
        <w:rFonts w:hint="default"/>
      </w:rPr>
    </w:lvl>
    <w:lvl w:ilvl="4" w:tentative="0">
      <w:start w:val="1"/>
      <w:numFmt w:val="decimal"/>
      <w:lvlText w:val="%1.%2.%3.%4.%5"/>
      <w:lvlJc w:val="left"/>
      <w:pPr>
        <w:ind w:left="3108" w:hanging="1440"/>
      </w:pPr>
      <w:rPr>
        <w:rFonts w:hint="default"/>
      </w:rPr>
    </w:lvl>
    <w:lvl w:ilvl="5" w:tentative="0">
      <w:start w:val="1"/>
      <w:numFmt w:val="decimal"/>
      <w:lvlText w:val="%1.%2.%3.%4.%5.%6"/>
      <w:lvlJc w:val="left"/>
      <w:pPr>
        <w:ind w:left="3885" w:hanging="1800"/>
      </w:pPr>
      <w:rPr>
        <w:rFonts w:hint="default"/>
      </w:rPr>
    </w:lvl>
    <w:lvl w:ilvl="6" w:tentative="0">
      <w:start w:val="1"/>
      <w:numFmt w:val="decimal"/>
      <w:lvlText w:val="%1.%2.%3.%4.%5.%6.%7"/>
      <w:lvlJc w:val="left"/>
      <w:pPr>
        <w:ind w:left="4662" w:hanging="2160"/>
      </w:pPr>
      <w:rPr>
        <w:rFonts w:hint="default"/>
      </w:rPr>
    </w:lvl>
    <w:lvl w:ilvl="7" w:tentative="0">
      <w:start w:val="1"/>
      <w:numFmt w:val="decimal"/>
      <w:lvlText w:val="%1.%2.%3.%4.%5.%6.%7.%8"/>
      <w:lvlJc w:val="left"/>
      <w:pPr>
        <w:ind w:left="5439" w:hanging="2520"/>
      </w:pPr>
      <w:rPr>
        <w:rFonts w:hint="default"/>
      </w:rPr>
    </w:lvl>
    <w:lvl w:ilvl="8" w:tentative="0">
      <w:start w:val="1"/>
      <w:numFmt w:val="decimal"/>
      <w:lvlText w:val="%1.%2.%3.%4.%5.%6.%7.%8.%9"/>
      <w:lvlJc w:val="left"/>
      <w:pPr>
        <w:ind w:left="6216" w:hanging="2880"/>
      </w:pPr>
      <w:rPr>
        <w:rFonts w:hint="default"/>
      </w:rPr>
    </w:lvl>
  </w:abstractNum>
  <w:abstractNum w:abstractNumId="11">
    <w:nsid w:val="3F9D3C22"/>
    <w:multiLevelType w:val="multilevel"/>
    <w:tmpl w:val="3F9D3C2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4053FAB"/>
    <w:multiLevelType w:val="multilevel"/>
    <w:tmpl w:val="44053FAB"/>
    <w:lvl w:ilvl="0" w:tentative="0">
      <w:start w:val="8"/>
      <w:numFmt w:val="decimal"/>
      <w:lvlText w:val="%1"/>
      <w:lvlJc w:val="left"/>
      <w:pPr>
        <w:ind w:left="492" w:hanging="492"/>
      </w:pPr>
      <w:rPr>
        <w:rFonts w:hint="default"/>
      </w:rPr>
    </w:lvl>
    <w:lvl w:ilvl="1" w:tentative="0">
      <w:start w:val="1"/>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13">
    <w:nsid w:val="48BE6C7B"/>
    <w:multiLevelType w:val="multilevel"/>
    <w:tmpl w:val="48BE6C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F681BF9"/>
    <w:multiLevelType w:val="multilevel"/>
    <w:tmpl w:val="4F681BF9"/>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5">
    <w:nsid w:val="522E655F"/>
    <w:multiLevelType w:val="multilevel"/>
    <w:tmpl w:val="522E655F"/>
    <w:lvl w:ilvl="0" w:tentative="0">
      <w:start w:val="6"/>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30" w:hanging="108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3140" w:hanging="1440"/>
      </w:pPr>
      <w:rPr>
        <w:rFonts w:hint="default"/>
      </w:rPr>
    </w:lvl>
    <w:lvl w:ilvl="5" w:tentative="0">
      <w:start w:val="1"/>
      <w:numFmt w:val="decimal"/>
      <w:lvlText w:val="%1.%2.%3.%4.%5.%6"/>
      <w:lvlJc w:val="left"/>
      <w:pPr>
        <w:ind w:left="3925" w:hanging="1800"/>
      </w:pPr>
      <w:rPr>
        <w:rFonts w:hint="default"/>
      </w:rPr>
    </w:lvl>
    <w:lvl w:ilvl="6" w:tentative="0">
      <w:start w:val="1"/>
      <w:numFmt w:val="decimal"/>
      <w:lvlText w:val="%1.%2.%3.%4.%5.%6.%7"/>
      <w:lvlJc w:val="left"/>
      <w:pPr>
        <w:ind w:left="4710" w:hanging="2160"/>
      </w:pPr>
      <w:rPr>
        <w:rFonts w:hint="default"/>
      </w:rPr>
    </w:lvl>
    <w:lvl w:ilvl="7" w:tentative="0">
      <w:start w:val="1"/>
      <w:numFmt w:val="decimal"/>
      <w:lvlText w:val="%1.%2.%3.%4.%5.%6.%7.%8"/>
      <w:lvlJc w:val="left"/>
      <w:pPr>
        <w:ind w:left="5495" w:hanging="2520"/>
      </w:pPr>
      <w:rPr>
        <w:rFonts w:hint="default"/>
      </w:rPr>
    </w:lvl>
    <w:lvl w:ilvl="8" w:tentative="0">
      <w:start w:val="1"/>
      <w:numFmt w:val="decimal"/>
      <w:lvlText w:val="%1.%2.%3.%4.%5.%6.%7.%8.%9"/>
      <w:lvlJc w:val="left"/>
      <w:pPr>
        <w:ind w:left="6280" w:hanging="2880"/>
      </w:pPr>
      <w:rPr>
        <w:rFonts w:hint="default"/>
      </w:rPr>
    </w:lvl>
  </w:abstractNum>
  <w:abstractNum w:abstractNumId="16">
    <w:nsid w:val="5B2D0C51"/>
    <w:multiLevelType w:val="multilevel"/>
    <w:tmpl w:val="5B2D0C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B5173AB"/>
    <w:multiLevelType w:val="multilevel"/>
    <w:tmpl w:val="5B5173AB"/>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8">
    <w:nsid w:val="6CB82AF2"/>
    <w:multiLevelType w:val="multilevel"/>
    <w:tmpl w:val="6CB82A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9">
    <w:nsid w:val="745368C9"/>
    <w:multiLevelType w:val="multilevel"/>
    <w:tmpl w:val="745368C9"/>
    <w:lvl w:ilvl="0" w:tentative="0">
      <w:start w:val="5"/>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20">
    <w:nsid w:val="7E28281B"/>
    <w:multiLevelType w:val="multilevel"/>
    <w:tmpl w:val="7E28281B"/>
    <w:lvl w:ilvl="0" w:tentative="0">
      <w:start w:val="9"/>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30" w:hanging="108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3140" w:hanging="1440"/>
      </w:pPr>
      <w:rPr>
        <w:rFonts w:hint="default"/>
      </w:rPr>
    </w:lvl>
    <w:lvl w:ilvl="5" w:tentative="0">
      <w:start w:val="1"/>
      <w:numFmt w:val="decimal"/>
      <w:lvlText w:val="%1.%2.%3.%4.%5.%6"/>
      <w:lvlJc w:val="left"/>
      <w:pPr>
        <w:ind w:left="3925" w:hanging="1800"/>
      </w:pPr>
      <w:rPr>
        <w:rFonts w:hint="default"/>
      </w:rPr>
    </w:lvl>
    <w:lvl w:ilvl="6" w:tentative="0">
      <w:start w:val="1"/>
      <w:numFmt w:val="decimal"/>
      <w:lvlText w:val="%1.%2.%3.%4.%5.%6.%7"/>
      <w:lvlJc w:val="left"/>
      <w:pPr>
        <w:ind w:left="4710" w:hanging="2160"/>
      </w:pPr>
      <w:rPr>
        <w:rFonts w:hint="default"/>
      </w:rPr>
    </w:lvl>
    <w:lvl w:ilvl="7" w:tentative="0">
      <w:start w:val="1"/>
      <w:numFmt w:val="decimal"/>
      <w:lvlText w:val="%1.%2.%3.%4.%5.%6.%7.%8"/>
      <w:lvlJc w:val="left"/>
      <w:pPr>
        <w:ind w:left="5495" w:hanging="2520"/>
      </w:pPr>
      <w:rPr>
        <w:rFonts w:hint="default"/>
      </w:rPr>
    </w:lvl>
    <w:lvl w:ilvl="8" w:tentative="0">
      <w:start w:val="1"/>
      <w:numFmt w:val="decimal"/>
      <w:lvlText w:val="%1.%2.%3.%4.%5.%6.%7.%8.%9"/>
      <w:lvlJc w:val="left"/>
      <w:pPr>
        <w:ind w:left="6280" w:hanging="2880"/>
      </w:pPr>
      <w:rPr>
        <w:rFonts w:hint="default"/>
      </w:rPr>
    </w:lvl>
  </w:abstractNum>
  <w:abstractNum w:abstractNumId="21">
    <w:nsid w:val="7F2925FA"/>
    <w:multiLevelType w:val="multilevel"/>
    <w:tmpl w:val="7F2925F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3"/>
  </w:num>
  <w:num w:numId="2">
    <w:abstractNumId w:val="1"/>
  </w:num>
  <w:num w:numId="3">
    <w:abstractNumId w:val="2"/>
  </w:num>
  <w:num w:numId="4">
    <w:abstractNumId w:val="16"/>
  </w:num>
  <w:num w:numId="5">
    <w:abstractNumId w:val="0"/>
  </w:num>
  <w:num w:numId="6">
    <w:abstractNumId w:val="11"/>
  </w:num>
  <w:num w:numId="7">
    <w:abstractNumId w:val="8"/>
  </w:num>
  <w:num w:numId="8">
    <w:abstractNumId w:val="7"/>
  </w:num>
  <w:num w:numId="9">
    <w:abstractNumId w:val="18"/>
  </w:num>
  <w:num w:numId="10">
    <w:abstractNumId w:val="5"/>
  </w:num>
  <w:num w:numId="11">
    <w:abstractNumId w:val="17"/>
  </w:num>
  <w:num w:numId="12">
    <w:abstractNumId w:val="14"/>
  </w:num>
  <w:num w:numId="13">
    <w:abstractNumId w:val="21"/>
  </w:num>
  <w:num w:numId="14">
    <w:abstractNumId w:val="4"/>
  </w:num>
  <w:num w:numId="15">
    <w:abstractNumId w:val="19"/>
  </w:num>
  <w:num w:numId="16">
    <w:abstractNumId w:val="3"/>
  </w:num>
  <w:num w:numId="17">
    <w:abstractNumId w:val="9"/>
  </w:num>
  <w:num w:numId="18">
    <w:abstractNumId w:val="15"/>
  </w:num>
  <w:num w:numId="19">
    <w:abstractNumId w:val="6"/>
  </w:num>
  <w:num w:numId="20">
    <w:abstractNumId w:val="12"/>
  </w:num>
  <w:num w:numId="21">
    <w:abstractNumId w:val="20"/>
  </w:num>
  <w:num w:numId="2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ng yuxian">
    <w15:presenceInfo w15:providerId="Windows Live" w15:userId="f64c3812ee674b58"/>
  </w15:person>
  <w15:person w15:author="風">
    <w15:presenceInfo w15:providerId="WPS Office" w15:userId="341875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3A"/>
    <w:rsid w:val="00000574"/>
    <w:rsid w:val="00000BC8"/>
    <w:rsid w:val="0000328D"/>
    <w:rsid w:val="0000329A"/>
    <w:rsid w:val="00003743"/>
    <w:rsid w:val="000052D4"/>
    <w:rsid w:val="0000623D"/>
    <w:rsid w:val="00006E49"/>
    <w:rsid w:val="000072E2"/>
    <w:rsid w:val="000116B5"/>
    <w:rsid w:val="000123E1"/>
    <w:rsid w:val="00013049"/>
    <w:rsid w:val="00013D4F"/>
    <w:rsid w:val="00017B69"/>
    <w:rsid w:val="0002097F"/>
    <w:rsid w:val="00020C59"/>
    <w:rsid w:val="00020D19"/>
    <w:rsid w:val="00021007"/>
    <w:rsid w:val="00021B01"/>
    <w:rsid w:val="000221DB"/>
    <w:rsid w:val="000232C8"/>
    <w:rsid w:val="00024E75"/>
    <w:rsid w:val="00025163"/>
    <w:rsid w:val="000263B6"/>
    <w:rsid w:val="00026A71"/>
    <w:rsid w:val="00027D27"/>
    <w:rsid w:val="00030024"/>
    <w:rsid w:val="0003020C"/>
    <w:rsid w:val="00030424"/>
    <w:rsid w:val="00031097"/>
    <w:rsid w:val="0003150A"/>
    <w:rsid w:val="00031A57"/>
    <w:rsid w:val="00032478"/>
    <w:rsid w:val="00033426"/>
    <w:rsid w:val="00033442"/>
    <w:rsid w:val="0003395D"/>
    <w:rsid w:val="00033EE4"/>
    <w:rsid w:val="0003410F"/>
    <w:rsid w:val="0003470F"/>
    <w:rsid w:val="00034E68"/>
    <w:rsid w:val="000352C5"/>
    <w:rsid w:val="000353F0"/>
    <w:rsid w:val="0003674F"/>
    <w:rsid w:val="00036A87"/>
    <w:rsid w:val="00037F3F"/>
    <w:rsid w:val="000407E9"/>
    <w:rsid w:val="00041053"/>
    <w:rsid w:val="00041571"/>
    <w:rsid w:val="000420A0"/>
    <w:rsid w:val="00042F84"/>
    <w:rsid w:val="000462D1"/>
    <w:rsid w:val="000466ED"/>
    <w:rsid w:val="0004695A"/>
    <w:rsid w:val="0005007B"/>
    <w:rsid w:val="00050636"/>
    <w:rsid w:val="000511C9"/>
    <w:rsid w:val="0005167D"/>
    <w:rsid w:val="00051F32"/>
    <w:rsid w:val="000522F7"/>
    <w:rsid w:val="00052DEE"/>
    <w:rsid w:val="00053618"/>
    <w:rsid w:val="00054635"/>
    <w:rsid w:val="000546D0"/>
    <w:rsid w:val="00054B91"/>
    <w:rsid w:val="000550F0"/>
    <w:rsid w:val="00056B1A"/>
    <w:rsid w:val="0005750F"/>
    <w:rsid w:val="00060594"/>
    <w:rsid w:val="00062877"/>
    <w:rsid w:val="0006339F"/>
    <w:rsid w:val="00063E57"/>
    <w:rsid w:val="00063EDC"/>
    <w:rsid w:val="0006406B"/>
    <w:rsid w:val="00064371"/>
    <w:rsid w:val="00064420"/>
    <w:rsid w:val="00064733"/>
    <w:rsid w:val="0006549A"/>
    <w:rsid w:val="00065607"/>
    <w:rsid w:val="00065D16"/>
    <w:rsid w:val="00065DC7"/>
    <w:rsid w:val="00067A72"/>
    <w:rsid w:val="00070684"/>
    <w:rsid w:val="0007135B"/>
    <w:rsid w:val="00071B7E"/>
    <w:rsid w:val="00071CAD"/>
    <w:rsid w:val="000736DB"/>
    <w:rsid w:val="00074333"/>
    <w:rsid w:val="0007565B"/>
    <w:rsid w:val="00075C34"/>
    <w:rsid w:val="00077407"/>
    <w:rsid w:val="000776CF"/>
    <w:rsid w:val="00077A75"/>
    <w:rsid w:val="00077F79"/>
    <w:rsid w:val="00080E83"/>
    <w:rsid w:val="0008189B"/>
    <w:rsid w:val="000819E9"/>
    <w:rsid w:val="0008214D"/>
    <w:rsid w:val="00082C10"/>
    <w:rsid w:val="00083273"/>
    <w:rsid w:val="00083989"/>
    <w:rsid w:val="00083CE7"/>
    <w:rsid w:val="00084068"/>
    <w:rsid w:val="000857A2"/>
    <w:rsid w:val="000857E8"/>
    <w:rsid w:val="00085DFB"/>
    <w:rsid w:val="00085ECE"/>
    <w:rsid w:val="000878F7"/>
    <w:rsid w:val="00087B36"/>
    <w:rsid w:val="00087C78"/>
    <w:rsid w:val="0009039A"/>
    <w:rsid w:val="00090649"/>
    <w:rsid w:val="00090F4F"/>
    <w:rsid w:val="00090F79"/>
    <w:rsid w:val="000910B4"/>
    <w:rsid w:val="0009167B"/>
    <w:rsid w:val="00091DF7"/>
    <w:rsid w:val="00092570"/>
    <w:rsid w:val="0009394D"/>
    <w:rsid w:val="00093CE3"/>
    <w:rsid w:val="00093F95"/>
    <w:rsid w:val="000943E6"/>
    <w:rsid w:val="0009443B"/>
    <w:rsid w:val="00094A68"/>
    <w:rsid w:val="00094B9F"/>
    <w:rsid w:val="000951B9"/>
    <w:rsid w:val="00095601"/>
    <w:rsid w:val="00095680"/>
    <w:rsid w:val="00095FDE"/>
    <w:rsid w:val="00096424"/>
    <w:rsid w:val="00096D92"/>
    <w:rsid w:val="000A0D74"/>
    <w:rsid w:val="000A19DB"/>
    <w:rsid w:val="000A1C06"/>
    <w:rsid w:val="000A2F29"/>
    <w:rsid w:val="000A3122"/>
    <w:rsid w:val="000A4301"/>
    <w:rsid w:val="000A4493"/>
    <w:rsid w:val="000A46CA"/>
    <w:rsid w:val="000A49C2"/>
    <w:rsid w:val="000A55FD"/>
    <w:rsid w:val="000A5604"/>
    <w:rsid w:val="000A583F"/>
    <w:rsid w:val="000A67DD"/>
    <w:rsid w:val="000A682A"/>
    <w:rsid w:val="000A7E8F"/>
    <w:rsid w:val="000A7F04"/>
    <w:rsid w:val="000B03E8"/>
    <w:rsid w:val="000B162F"/>
    <w:rsid w:val="000B18BB"/>
    <w:rsid w:val="000B280E"/>
    <w:rsid w:val="000B29D2"/>
    <w:rsid w:val="000B2ECC"/>
    <w:rsid w:val="000B3480"/>
    <w:rsid w:val="000B35C3"/>
    <w:rsid w:val="000B4741"/>
    <w:rsid w:val="000B486E"/>
    <w:rsid w:val="000B4BAD"/>
    <w:rsid w:val="000B53BC"/>
    <w:rsid w:val="000B5AAC"/>
    <w:rsid w:val="000B61B2"/>
    <w:rsid w:val="000B647B"/>
    <w:rsid w:val="000B6EA7"/>
    <w:rsid w:val="000C0314"/>
    <w:rsid w:val="000C0CA4"/>
    <w:rsid w:val="000C13F4"/>
    <w:rsid w:val="000C382B"/>
    <w:rsid w:val="000C3B8D"/>
    <w:rsid w:val="000C3D99"/>
    <w:rsid w:val="000C4557"/>
    <w:rsid w:val="000C5217"/>
    <w:rsid w:val="000C52FD"/>
    <w:rsid w:val="000C5AA6"/>
    <w:rsid w:val="000C5B00"/>
    <w:rsid w:val="000C6B34"/>
    <w:rsid w:val="000C7884"/>
    <w:rsid w:val="000D0C83"/>
    <w:rsid w:val="000D0F82"/>
    <w:rsid w:val="000D149E"/>
    <w:rsid w:val="000D1F7C"/>
    <w:rsid w:val="000D25C4"/>
    <w:rsid w:val="000D2B92"/>
    <w:rsid w:val="000D3CEF"/>
    <w:rsid w:val="000D3DA2"/>
    <w:rsid w:val="000D413E"/>
    <w:rsid w:val="000D443F"/>
    <w:rsid w:val="000D48F8"/>
    <w:rsid w:val="000D4DF5"/>
    <w:rsid w:val="000D52E1"/>
    <w:rsid w:val="000D55EC"/>
    <w:rsid w:val="000D564D"/>
    <w:rsid w:val="000D5DA6"/>
    <w:rsid w:val="000D6176"/>
    <w:rsid w:val="000D74CB"/>
    <w:rsid w:val="000D74ED"/>
    <w:rsid w:val="000D7CF7"/>
    <w:rsid w:val="000E100D"/>
    <w:rsid w:val="000E1B23"/>
    <w:rsid w:val="000E2541"/>
    <w:rsid w:val="000E2659"/>
    <w:rsid w:val="000E299F"/>
    <w:rsid w:val="000E2F73"/>
    <w:rsid w:val="000E2FBD"/>
    <w:rsid w:val="000E46FF"/>
    <w:rsid w:val="000E4D9C"/>
    <w:rsid w:val="000E5413"/>
    <w:rsid w:val="000E773A"/>
    <w:rsid w:val="000F0494"/>
    <w:rsid w:val="000F0B7F"/>
    <w:rsid w:val="000F17C5"/>
    <w:rsid w:val="000F19D9"/>
    <w:rsid w:val="000F1F07"/>
    <w:rsid w:val="000F2217"/>
    <w:rsid w:val="000F23EF"/>
    <w:rsid w:val="000F2CC7"/>
    <w:rsid w:val="000F3CD2"/>
    <w:rsid w:val="000F3F51"/>
    <w:rsid w:val="000F4C15"/>
    <w:rsid w:val="000F4FF0"/>
    <w:rsid w:val="000F50B6"/>
    <w:rsid w:val="000F5660"/>
    <w:rsid w:val="000F57A1"/>
    <w:rsid w:val="000F58A9"/>
    <w:rsid w:val="000F6933"/>
    <w:rsid w:val="00100213"/>
    <w:rsid w:val="00100E92"/>
    <w:rsid w:val="00100EF9"/>
    <w:rsid w:val="00101E33"/>
    <w:rsid w:val="00101FBC"/>
    <w:rsid w:val="001020C4"/>
    <w:rsid w:val="00102587"/>
    <w:rsid w:val="00102684"/>
    <w:rsid w:val="00103817"/>
    <w:rsid w:val="00103953"/>
    <w:rsid w:val="00103F9C"/>
    <w:rsid w:val="0010426E"/>
    <w:rsid w:val="00104BAF"/>
    <w:rsid w:val="001050F2"/>
    <w:rsid w:val="0010580C"/>
    <w:rsid w:val="0010631B"/>
    <w:rsid w:val="00106A5D"/>
    <w:rsid w:val="00106FFD"/>
    <w:rsid w:val="001077F7"/>
    <w:rsid w:val="001103DE"/>
    <w:rsid w:val="001114BA"/>
    <w:rsid w:val="0011167C"/>
    <w:rsid w:val="00111E1A"/>
    <w:rsid w:val="00112227"/>
    <w:rsid w:val="00113BD0"/>
    <w:rsid w:val="00113DFE"/>
    <w:rsid w:val="00114FB0"/>
    <w:rsid w:val="00117088"/>
    <w:rsid w:val="001176AC"/>
    <w:rsid w:val="00120514"/>
    <w:rsid w:val="001211AB"/>
    <w:rsid w:val="00121542"/>
    <w:rsid w:val="00122150"/>
    <w:rsid w:val="00122AF1"/>
    <w:rsid w:val="00122E9B"/>
    <w:rsid w:val="0012325C"/>
    <w:rsid w:val="00123CFE"/>
    <w:rsid w:val="00123FB1"/>
    <w:rsid w:val="00124ACA"/>
    <w:rsid w:val="00124FCF"/>
    <w:rsid w:val="001256A4"/>
    <w:rsid w:val="00126B17"/>
    <w:rsid w:val="00127D3C"/>
    <w:rsid w:val="0013123B"/>
    <w:rsid w:val="00131C83"/>
    <w:rsid w:val="001322BB"/>
    <w:rsid w:val="001323BF"/>
    <w:rsid w:val="00132B6B"/>
    <w:rsid w:val="00132FAC"/>
    <w:rsid w:val="001349B9"/>
    <w:rsid w:val="00134DDF"/>
    <w:rsid w:val="00135F6E"/>
    <w:rsid w:val="0013659B"/>
    <w:rsid w:val="00136B9F"/>
    <w:rsid w:val="00136EC0"/>
    <w:rsid w:val="00137A64"/>
    <w:rsid w:val="00140CA8"/>
    <w:rsid w:val="00140CC7"/>
    <w:rsid w:val="001418C1"/>
    <w:rsid w:val="00141E58"/>
    <w:rsid w:val="001425C9"/>
    <w:rsid w:val="0014499B"/>
    <w:rsid w:val="00144DF1"/>
    <w:rsid w:val="00145F72"/>
    <w:rsid w:val="0014772A"/>
    <w:rsid w:val="00150064"/>
    <w:rsid w:val="001502AB"/>
    <w:rsid w:val="00150D7D"/>
    <w:rsid w:val="00152330"/>
    <w:rsid w:val="00152D2F"/>
    <w:rsid w:val="001530AC"/>
    <w:rsid w:val="00153A7D"/>
    <w:rsid w:val="00153F25"/>
    <w:rsid w:val="00154024"/>
    <w:rsid w:val="0015501E"/>
    <w:rsid w:val="001554ED"/>
    <w:rsid w:val="00155CBF"/>
    <w:rsid w:val="00156768"/>
    <w:rsid w:val="00156B33"/>
    <w:rsid w:val="00157A26"/>
    <w:rsid w:val="001605C0"/>
    <w:rsid w:val="00161867"/>
    <w:rsid w:val="001622ED"/>
    <w:rsid w:val="00162E8E"/>
    <w:rsid w:val="0016321D"/>
    <w:rsid w:val="001640D9"/>
    <w:rsid w:val="0016483A"/>
    <w:rsid w:val="00164C39"/>
    <w:rsid w:val="00164C72"/>
    <w:rsid w:val="00164CB6"/>
    <w:rsid w:val="00165E4E"/>
    <w:rsid w:val="00165F42"/>
    <w:rsid w:val="00166F38"/>
    <w:rsid w:val="001703A8"/>
    <w:rsid w:val="00170A30"/>
    <w:rsid w:val="00173C5E"/>
    <w:rsid w:val="0017416D"/>
    <w:rsid w:val="00174F8B"/>
    <w:rsid w:val="001752B6"/>
    <w:rsid w:val="001758AF"/>
    <w:rsid w:val="0017592C"/>
    <w:rsid w:val="00175E3E"/>
    <w:rsid w:val="00175E69"/>
    <w:rsid w:val="001766BD"/>
    <w:rsid w:val="00176BFB"/>
    <w:rsid w:val="00176F78"/>
    <w:rsid w:val="00177565"/>
    <w:rsid w:val="00177C87"/>
    <w:rsid w:val="001808C6"/>
    <w:rsid w:val="00180C65"/>
    <w:rsid w:val="001818E9"/>
    <w:rsid w:val="00182262"/>
    <w:rsid w:val="00182274"/>
    <w:rsid w:val="00182CE6"/>
    <w:rsid w:val="00183DCB"/>
    <w:rsid w:val="0018505E"/>
    <w:rsid w:val="001859DF"/>
    <w:rsid w:val="00186FD8"/>
    <w:rsid w:val="001939AC"/>
    <w:rsid w:val="00193A53"/>
    <w:rsid w:val="00194F4B"/>
    <w:rsid w:val="00195A17"/>
    <w:rsid w:val="00196135"/>
    <w:rsid w:val="00196F59"/>
    <w:rsid w:val="001A025D"/>
    <w:rsid w:val="001A22F9"/>
    <w:rsid w:val="001A28A9"/>
    <w:rsid w:val="001A2E7F"/>
    <w:rsid w:val="001A3FC5"/>
    <w:rsid w:val="001A4A72"/>
    <w:rsid w:val="001A5177"/>
    <w:rsid w:val="001A6DFC"/>
    <w:rsid w:val="001B039C"/>
    <w:rsid w:val="001B0795"/>
    <w:rsid w:val="001B16BF"/>
    <w:rsid w:val="001B179E"/>
    <w:rsid w:val="001B18B6"/>
    <w:rsid w:val="001B220B"/>
    <w:rsid w:val="001B63B2"/>
    <w:rsid w:val="001B77B8"/>
    <w:rsid w:val="001C014C"/>
    <w:rsid w:val="001C0923"/>
    <w:rsid w:val="001C1634"/>
    <w:rsid w:val="001C1953"/>
    <w:rsid w:val="001C28AB"/>
    <w:rsid w:val="001C4150"/>
    <w:rsid w:val="001C4B21"/>
    <w:rsid w:val="001C4EE9"/>
    <w:rsid w:val="001C589C"/>
    <w:rsid w:val="001C74CB"/>
    <w:rsid w:val="001C7514"/>
    <w:rsid w:val="001D02CE"/>
    <w:rsid w:val="001D0596"/>
    <w:rsid w:val="001D36B8"/>
    <w:rsid w:val="001D3E33"/>
    <w:rsid w:val="001D4073"/>
    <w:rsid w:val="001D4F3A"/>
    <w:rsid w:val="001D505F"/>
    <w:rsid w:val="001D63C8"/>
    <w:rsid w:val="001D6945"/>
    <w:rsid w:val="001D6B30"/>
    <w:rsid w:val="001D7790"/>
    <w:rsid w:val="001E0B8E"/>
    <w:rsid w:val="001E1156"/>
    <w:rsid w:val="001E1D08"/>
    <w:rsid w:val="001E48EA"/>
    <w:rsid w:val="001E49EF"/>
    <w:rsid w:val="001E4B2C"/>
    <w:rsid w:val="001E4C50"/>
    <w:rsid w:val="001E4C84"/>
    <w:rsid w:val="001E4D83"/>
    <w:rsid w:val="001E5095"/>
    <w:rsid w:val="001E5577"/>
    <w:rsid w:val="001E5A71"/>
    <w:rsid w:val="001E5AB1"/>
    <w:rsid w:val="001E5B2E"/>
    <w:rsid w:val="001E5EDD"/>
    <w:rsid w:val="001E5FA0"/>
    <w:rsid w:val="001E64D0"/>
    <w:rsid w:val="001E6829"/>
    <w:rsid w:val="001E7387"/>
    <w:rsid w:val="001E7906"/>
    <w:rsid w:val="001F0377"/>
    <w:rsid w:val="001F18EA"/>
    <w:rsid w:val="001F1C4D"/>
    <w:rsid w:val="001F1C98"/>
    <w:rsid w:val="001F2087"/>
    <w:rsid w:val="001F3213"/>
    <w:rsid w:val="001F3727"/>
    <w:rsid w:val="001F405C"/>
    <w:rsid w:val="001F479D"/>
    <w:rsid w:val="001F496A"/>
    <w:rsid w:val="001F4A1E"/>
    <w:rsid w:val="001F4F90"/>
    <w:rsid w:val="001F50DA"/>
    <w:rsid w:val="001F5B2A"/>
    <w:rsid w:val="001F62DE"/>
    <w:rsid w:val="001F7CAE"/>
    <w:rsid w:val="00200F2B"/>
    <w:rsid w:val="00201179"/>
    <w:rsid w:val="0020118B"/>
    <w:rsid w:val="00201561"/>
    <w:rsid w:val="0020223B"/>
    <w:rsid w:val="002022AA"/>
    <w:rsid w:val="00202558"/>
    <w:rsid w:val="002040B0"/>
    <w:rsid w:val="00204783"/>
    <w:rsid w:val="00205546"/>
    <w:rsid w:val="00206620"/>
    <w:rsid w:val="00210B35"/>
    <w:rsid w:val="002110FC"/>
    <w:rsid w:val="0021133C"/>
    <w:rsid w:val="00211684"/>
    <w:rsid w:val="002117E6"/>
    <w:rsid w:val="002118F2"/>
    <w:rsid w:val="0021214F"/>
    <w:rsid w:val="002122E5"/>
    <w:rsid w:val="0021231C"/>
    <w:rsid w:val="00212561"/>
    <w:rsid w:val="002132A0"/>
    <w:rsid w:val="0021359E"/>
    <w:rsid w:val="002146E4"/>
    <w:rsid w:val="00215351"/>
    <w:rsid w:val="00215A82"/>
    <w:rsid w:val="002165B1"/>
    <w:rsid w:val="00216756"/>
    <w:rsid w:val="00217BF2"/>
    <w:rsid w:val="002206BB"/>
    <w:rsid w:val="002209AC"/>
    <w:rsid w:val="00220A55"/>
    <w:rsid w:val="00220FE3"/>
    <w:rsid w:val="002212FE"/>
    <w:rsid w:val="00221E65"/>
    <w:rsid w:val="00222B0A"/>
    <w:rsid w:val="00222B1D"/>
    <w:rsid w:val="00222C36"/>
    <w:rsid w:val="00222CC4"/>
    <w:rsid w:val="00224185"/>
    <w:rsid w:val="00225127"/>
    <w:rsid w:val="00225235"/>
    <w:rsid w:val="00225B9C"/>
    <w:rsid w:val="00225CB0"/>
    <w:rsid w:val="002265A9"/>
    <w:rsid w:val="00227D67"/>
    <w:rsid w:val="00230A0E"/>
    <w:rsid w:val="0023177A"/>
    <w:rsid w:val="00232E35"/>
    <w:rsid w:val="00233D49"/>
    <w:rsid w:val="00234A6F"/>
    <w:rsid w:val="00236006"/>
    <w:rsid w:val="002373AE"/>
    <w:rsid w:val="002375E0"/>
    <w:rsid w:val="00240392"/>
    <w:rsid w:val="002404C0"/>
    <w:rsid w:val="00240CAD"/>
    <w:rsid w:val="00240DB6"/>
    <w:rsid w:val="00241012"/>
    <w:rsid w:val="00241488"/>
    <w:rsid w:val="002416C0"/>
    <w:rsid w:val="002418A5"/>
    <w:rsid w:val="00241942"/>
    <w:rsid w:val="00243503"/>
    <w:rsid w:val="00243D6F"/>
    <w:rsid w:val="002477AA"/>
    <w:rsid w:val="00247C98"/>
    <w:rsid w:val="00251E85"/>
    <w:rsid w:val="0025205E"/>
    <w:rsid w:val="0025497C"/>
    <w:rsid w:val="00255D6B"/>
    <w:rsid w:val="002561FD"/>
    <w:rsid w:val="002566DC"/>
    <w:rsid w:val="002609F4"/>
    <w:rsid w:val="00260A41"/>
    <w:rsid w:val="00261E33"/>
    <w:rsid w:val="00261EE1"/>
    <w:rsid w:val="00262697"/>
    <w:rsid w:val="00262CF1"/>
    <w:rsid w:val="00262E8A"/>
    <w:rsid w:val="002636C6"/>
    <w:rsid w:val="00263891"/>
    <w:rsid w:val="0026480F"/>
    <w:rsid w:val="00264FD1"/>
    <w:rsid w:val="00265656"/>
    <w:rsid w:val="00265834"/>
    <w:rsid w:val="00265F8D"/>
    <w:rsid w:val="0026733D"/>
    <w:rsid w:val="002674FD"/>
    <w:rsid w:val="00267692"/>
    <w:rsid w:val="00270EA2"/>
    <w:rsid w:val="00271B6F"/>
    <w:rsid w:val="002730A4"/>
    <w:rsid w:val="00273533"/>
    <w:rsid w:val="00274708"/>
    <w:rsid w:val="0027650A"/>
    <w:rsid w:val="00276A7B"/>
    <w:rsid w:val="0027784D"/>
    <w:rsid w:val="00277E66"/>
    <w:rsid w:val="00277EE7"/>
    <w:rsid w:val="002818EE"/>
    <w:rsid w:val="00282600"/>
    <w:rsid w:val="00282888"/>
    <w:rsid w:val="00282BC5"/>
    <w:rsid w:val="0028396F"/>
    <w:rsid w:val="00284254"/>
    <w:rsid w:val="002844FE"/>
    <w:rsid w:val="00284EF8"/>
    <w:rsid w:val="0028538D"/>
    <w:rsid w:val="00285DF2"/>
    <w:rsid w:val="002867F6"/>
    <w:rsid w:val="00290C9C"/>
    <w:rsid w:val="002916BF"/>
    <w:rsid w:val="0029201B"/>
    <w:rsid w:val="0029253B"/>
    <w:rsid w:val="0029259C"/>
    <w:rsid w:val="00292896"/>
    <w:rsid w:val="00292E61"/>
    <w:rsid w:val="00292FD9"/>
    <w:rsid w:val="002932F7"/>
    <w:rsid w:val="0029386B"/>
    <w:rsid w:val="002939E2"/>
    <w:rsid w:val="00293DC8"/>
    <w:rsid w:val="0029515C"/>
    <w:rsid w:val="00295495"/>
    <w:rsid w:val="00295EB0"/>
    <w:rsid w:val="00297240"/>
    <w:rsid w:val="0029754E"/>
    <w:rsid w:val="00297B6B"/>
    <w:rsid w:val="002A06DF"/>
    <w:rsid w:val="002A0A7A"/>
    <w:rsid w:val="002A0D6A"/>
    <w:rsid w:val="002A1AD3"/>
    <w:rsid w:val="002A360D"/>
    <w:rsid w:val="002A5E09"/>
    <w:rsid w:val="002A5F72"/>
    <w:rsid w:val="002A6834"/>
    <w:rsid w:val="002A6D3C"/>
    <w:rsid w:val="002B0D26"/>
    <w:rsid w:val="002B0F70"/>
    <w:rsid w:val="002B1A9F"/>
    <w:rsid w:val="002B2AA2"/>
    <w:rsid w:val="002B370C"/>
    <w:rsid w:val="002B39EF"/>
    <w:rsid w:val="002B4020"/>
    <w:rsid w:val="002B5DDB"/>
    <w:rsid w:val="002B6378"/>
    <w:rsid w:val="002B7179"/>
    <w:rsid w:val="002B7330"/>
    <w:rsid w:val="002B7475"/>
    <w:rsid w:val="002B7553"/>
    <w:rsid w:val="002C0D47"/>
    <w:rsid w:val="002C1476"/>
    <w:rsid w:val="002C1561"/>
    <w:rsid w:val="002C1851"/>
    <w:rsid w:val="002C18F9"/>
    <w:rsid w:val="002C19C5"/>
    <w:rsid w:val="002C1F56"/>
    <w:rsid w:val="002C2B7F"/>
    <w:rsid w:val="002C30D5"/>
    <w:rsid w:val="002C3BD0"/>
    <w:rsid w:val="002C5095"/>
    <w:rsid w:val="002C56B3"/>
    <w:rsid w:val="002C58B6"/>
    <w:rsid w:val="002C5F78"/>
    <w:rsid w:val="002C645B"/>
    <w:rsid w:val="002C652A"/>
    <w:rsid w:val="002C6579"/>
    <w:rsid w:val="002C6F71"/>
    <w:rsid w:val="002C6F8C"/>
    <w:rsid w:val="002C71B8"/>
    <w:rsid w:val="002D0ABF"/>
    <w:rsid w:val="002D0EB7"/>
    <w:rsid w:val="002D1C3D"/>
    <w:rsid w:val="002D1DA7"/>
    <w:rsid w:val="002D330E"/>
    <w:rsid w:val="002D3AF9"/>
    <w:rsid w:val="002D3B4F"/>
    <w:rsid w:val="002D3DCD"/>
    <w:rsid w:val="002D6109"/>
    <w:rsid w:val="002D693D"/>
    <w:rsid w:val="002D738B"/>
    <w:rsid w:val="002D76AB"/>
    <w:rsid w:val="002D7824"/>
    <w:rsid w:val="002E19BE"/>
    <w:rsid w:val="002E2C36"/>
    <w:rsid w:val="002E2C88"/>
    <w:rsid w:val="002E2CBE"/>
    <w:rsid w:val="002E337E"/>
    <w:rsid w:val="002E3536"/>
    <w:rsid w:val="002E384F"/>
    <w:rsid w:val="002E4776"/>
    <w:rsid w:val="002E4E3A"/>
    <w:rsid w:val="002E5575"/>
    <w:rsid w:val="002E5B3F"/>
    <w:rsid w:val="002E7783"/>
    <w:rsid w:val="002E7EAA"/>
    <w:rsid w:val="002E7F19"/>
    <w:rsid w:val="002F1431"/>
    <w:rsid w:val="002F335C"/>
    <w:rsid w:val="002F34B2"/>
    <w:rsid w:val="002F46AA"/>
    <w:rsid w:val="002F4C48"/>
    <w:rsid w:val="002F5399"/>
    <w:rsid w:val="002F6595"/>
    <w:rsid w:val="002F65AE"/>
    <w:rsid w:val="00300CB4"/>
    <w:rsid w:val="00300FD1"/>
    <w:rsid w:val="0030127F"/>
    <w:rsid w:val="003016D3"/>
    <w:rsid w:val="0030171F"/>
    <w:rsid w:val="00301EEB"/>
    <w:rsid w:val="0030227A"/>
    <w:rsid w:val="0030247F"/>
    <w:rsid w:val="00302C29"/>
    <w:rsid w:val="00302D3F"/>
    <w:rsid w:val="00303535"/>
    <w:rsid w:val="00304051"/>
    <w:rsid w:val="00304415"/>
    <w:rsid w:val="00304F71"/>
    <w:rsid w:val="00305D47"/>
    <w:rsid w:val="003069F4"/>
    <w:rsid w:val="00306C89"/>
    <w:rsid w:val="003070B2"/>
    <w:rsid w:val="003075FF"/>
    <w:rsid w:val="00307646"/>
    <w:rsid w:val="00307BB1"/>
    <w:rsid w:val="0031054D"/>
    <w:rsid w:val="003106D2"/>
    <w:rsid w:val="00310C5B"/>
    <w:rsid w:val="003117F0"/>
    <w:rsid w:val="00311E93"/>
    <w:rsid w:val="00312677"/>
    <w:rsid w:val="0031407F"/>
    <w:rsid w:val="00314346"/>
    <w:rsid w:val="00314734"/>
    <w:rsid w:val="003167AB"/>
    <w:rsid w:val="003177D9"/>
    <w:rsid w:val="00317E75"/>
    <w:rsid w:val="0032067F"/>
    <w:rsid w:val="00320ABC"/>
    <w:rsid w:val="003217C2"/>
    <w:rsid w:val="00321BCC"/>
    <w:rsid w:val="0032401C"/>
    <w:rsid w:val="00324302"/>
    <w:rsid w:val="003248F2"/>
    <w:rsid w:val="00324924"/>
    <w:rsid w:val="00326770"/>
    <w:rsid w:val="00330445"/>
    <w:rsid w:val="00331EDB"/>
    <w:rsid w:val="0033256C"/>
    <w:rsid w:val="00332EF9"/>
    <w:rsid w:val="003330CB"/>
    <w:rsid w:val="003331A2"/>
    <w:rsid w:val="003334AD"/>
    <w:rsid w:val="003335EF"/>
    <w:rsid w:val="00333C14"/>
    <w:rsid w:val="003341B9"/>
    <w:rsid w:val="003348EC"/>
    <w:rsid w:val="00334E8F"/>
    <w:rsid w:val="00334F80"/>
    <w:rsid w:val="00335399"/>
    <w:rsid w:val="003360B3"/>
    <w:rsid w:val="0034011D"/>
    <w:rsid w:val="00341003"/>
    <w:rsid w:val="003412C5"/>
    <w:rsid w:val="00341BB6"/>
    <w:rsid w:val="00341CC7"/>
    <w:rsid w:val="0034292A"/>
    <w:rsid w:val="00342DC3"/>
    <w:rsid w:val="00343DA6"/>
    <w:rsid w:val="0034402E"/>
    <w:rsid w:val="0034415B"/>
    <w:rsid w:val="00344164"/>
    <w:rsid w:val="0034429B"/>
    <w:rsid w:val="003442B8"/>
    <w:rsid w:val="00344364"/>
    <w:rsid w:val="003447BF"/>
    <w:rsid w:val="00344D1F"/>
    <w:rsid w:val="00345C86"/>
    <w:rsid w:val="00346B7A"/>
    <w:rsid w:val="00346ED8"/>
    <w:rsid w:val="0034730A"/>
    <w:rsid w:val="003476D5"/>
    <w:rsid w:val="00347810"/>
    <w:rsid w:val="003504A7"/>
    <w:rsid w:val="003505FD"/>
    <w:rsid w:val="00350AC3"/>
    <w:rsid w:val="00351BF7"/>
    <w:rsid w:val="00351DA4"/>
    <w:rsid w:val="003532D0"/>
    <w:rsid w:val="003533F7"/>
    <w:rsid w:val="00353466"/>
    <w:rsid w:val="00353E14"/>
    <w:rsid w:val="00353F21"/>
    <w:rsid w:val="003540ED"/>
    <w:rsid w:val="00354630"/>
    <w:rsid w:val="0035530D"/>
    <w:rsid w:val="00355FD9"/>
    <w:rsid w:val="003563AA"/>
    <w:rsid w:val="00356CAF"/>
    <w:rsid w:val="003578A0"/>
    <w:rsid w:val="00357CD8"/>
    <w:rsid w:val="00361B1F"/>
    <w:rsid w:val="00361EE4"/>
    <w:rsid w:val="00362A06"/>
    <w:rsid w:val="00362CAD"/>
    <w:rsid w:val="00363127"/>
    <w:rsid w:val="003634BA"/>
    <w:rsid w:val="0036378F"/>
    <w:rsid w:val="00363BBB"/>
    <w:rsid w:val="0036529E"/>
    <w:rsid w:val="00365C99"/>
    <w:rsid w:val="00366617"/>
    <w:rsid w:val="0036681D"/>
    <w:rsid w:val="00366B34"/>
    <w:rsid w:val="00367C17"/>
    <w:rsid w:val="00367C46"/>
    <w:rsid w:val="0037071E"/>
    <w:rsid w:val="00370DC3"/>
    <w:rsid w:val="003711FF"/>
    <w:rsid w:val="0037157B"/>
    <w:rsid w:val="0037190C"/>
    <w:rsid w:val="00373834"/>
    <w:rsid w:val="003739EB"/>
    <w:rsid w:val="00373D57"/>
    <w:rsid w:val="00374DA0"/>
    <w:rsid w:val="0037577F"/>
    <w:rsid w:val="00376101"/>
    <w:rsid w:val="003763DF"/>
    <w:rsid w:val="00376DA9"/>
    <w:rsid w:val="00376EB2"/>
    <w:rsid w:val="00377579"/>
    <w:rsid w:val="00380E75"/>
    <w:rsid w:val="003810C3"/>
    <w:rsid w:val="00382451"/>
    <w:rsid w:val="00382C9B"/>
    <w:rsid w:val="00384CE7"/>
    <w:rsid w:val="00384DF7"/>
    <w:rsid w:val="00386118"/>
    <w:rsid w:val="00387251"/>
    <w:rsid w:val="003873C4"/>
    <w:rsid w:val="003874DF"/>
    <w:rsid w:val="00390883"/>
    <w:rsid w:val="00392B4E"/>
    <w:rsid w:val="00393688"/>
    <w:rsid w:val="003947B7"/>
    <w:rsid w:val="00395919"/>
    <w:rsid w:val="00395E5A"/>
    <w:rsid w:val="00397CFC"/>
    <w:rsid w:val="003A056E"/>
    <w:rsid w:val="003A0B15"/>
    <w:rsid w:val="003A1384"/>
    <w:rsid w:val="003A2675"/>
    <w:rsid w:val="003A2E78"/>
    <w:rsid w:val="003A3BCD"/>
    <w:rsid w:val="003A3EB2"/>
    <w:rsid w:val="003A42F6"/>
    <w:rsid w:val="003A47F9"/>
    <w:rsid w:val="003A5DE8"/>
    <w:rsid w:val="003A67E4"/>
    <w:rsid w:val="003A7A94"/>
    <w:rsid w:val="003B0119"/>
    <w:rsid w:val="003B2116"/>
    <w:rsid w:val="003B2849"/>
    <w:rsid w:val="003B2E1A"/>
    <w:rsid w:val="003B3077"/>
    <w:rsid w:val="003B40CD"/>
    <w:rsid w:val="003B5AD7"/>
    <w:rsid w:val="003B6CD5"/>
    <w:rsid w:val="003B702F"/>
    <w:rsid w:val="003B710E"/>
    <w:rsid w:val="003B7EAC"/>
    <w:rsid w:val="003C0C8B"/>
    <w:rsid w:val="003C0DDA"/>
    <w:rsid w:val="003C11D3"/>
    <w:rsid w:val="003C1391"/>
    <w:rsid w:val="003C13CE"/>
    <w:rsid w:val="003C19B6"/>
    <w:rsid w:val="003C1A2E"/>
    <w:rsid w:val="003C1A7E"/>
    <w:rsid w:val="003C24F6"/>
    <w:rsid w:val="003C2769"/>
    <w:rsid w:val="003C29C5"/>
    <w:rsid w:val="003C2B60"/>
    <w:rsid w:val="003C3077"/>
    <w:rsid w:val="003C408D"/>
    <w:rsid w:val="003C678E"/>
    <w:rsid w:val="003C7CF0"/>
    <w:rsid w:val="003D0BF0"/>
    <w:rsid w:val="003D0EE9"/>
    <w:rsid w:val="003D11BD"/>
    <w:rsid w:val="003D1E08"/>
    <w:rsid w:val="003D4701"/>
    <w:rsid w:val="003D503A"/>
    <w:rsid w:val="003D5260"/>
    <w:rsid w:val="003D5D85"/>
    <w:rsid w:val="003D61FF"/>
    <w:rsid w:val="003D65A5"/>
    <w:rsid w:val="003D6A17"/>
    <w:rsid w:val="003D717E"/>
    <w:rsid w:val="003D7834"/>
    <w:rsid w:val="003D7BD4"/>
    <w:rsid w:val="003D7F2E"/>
    <w:rsid w:val="003E0307"/>
    <w:rsid w:val="003E0955"/>
    <w:rsid w:val="003E0C5C"/>
    <w:rsid w:val="003E0F7D"/>
    <w:rsid w:val="003E1490"/>
    <w:rsid w:val="003E26E0"/>
    <w:rsid w:val="003E31C1"/>
    <w:rsid w:val="003E31FC"/>
    <w:rsid w:val="003E4C74"/>
    <w:rsid w:val="003E5403"/>
    <w:rsid w:val="003E5483"/>
    <w:rsid w:val="003E629D"/>
    <w:rsid w:val="003E65B5"/>
    <w:rsid w:val="003E6986"/>
    <w:rsid w:val="003E6ED7"/>
    <w:rsid w:val="003E71F3"/>
    <w:rsid w:val="003E77E9"/>
    <w:rsid w:val="003E790B"/>
    <w:rsid w:val="003F0617"/>
    <w:rsid w:val="003F0A27"/>
    <w:rsid w:val="003F0F06"/>
    <w:rsid w:val="003F1B80"/>
    <w:rsid w:val="003F1F09"/>
    <w:rsid w:val="003F21D6"/>
    <w:rsid w:val="003F2637"/>
    <w:rsid w:val="003F27E6"/>
    <w:rsid w:val="003F3FB5"/>
    <w:rsid w:val="003F458F"/>
    <w:rsid w:val="003F65A5"/>
    <w:rsid w:val="003F6D83"/>
    <w:rsid w:val="003F76A6"/>
    <w:rsid w:val="004010AB"/>
    <w:rsid w:val="004010E0"/>
    <w:rsid w:val="004012A9"/>
    <w:rsid w:val="0040146E"/>
    <w:rsid w:val="00402468"/>
    <w:rsid w:val="004035BC"/>
    <w:rsid w:val="00403709"/>
    <w:rsid w:val="00403AD2"/>
    <w:rsid w:val="00403E51"/>
    <w:rsid w:val="0040516A"/>
    <w:rsid w:val="004055CB"/>
    <w:rsid w:val="004074EF"/>
    <w:rsid w:val="0041131A"/>
    <w:rsid w:val="00411D73"/>
    <w:rsid w:val="00411F9A"/>
    <w:rsid w:val="0041256D"/>
    <w:rsid w:val="00413192"/>
    <w:rsid w:val="004134AF"/>
    <w:rsid w:val="00415C92"/>
    <w:rsid w:val="004162BE"/>
    <w:rsid w:val="004167D7"/>
    <w:rsid w:val="00417076"/>
    <w:rsid w:val="0042125E"/>
    <w:rsid w:val="0042143F"/>
    <w:rsid w:val="00421CE5"/>
    <w:rsid w:val="00423F51"/>
    <w:rsid w:val="0042414D"/>
    <w:rsid w:val="00424975"/>
    <w:rsid w:val="00424EDC"/>
    <w:rsid w:val="00424F25"/>
    <w:rsid w:val="004255E6"/>
    <w:rsid w:val="00425735"/>
    <w:rsid w:val="004268A9"/>
    <w:rsid w:val="00426A80"/>
    <w:rsid w:val="00426A88"/>
    <w:rsid w:val="00426A8C"/>
    <w:rsid w:val="00427814"/>
    <w:rsid w:val="00431423"/>
    <w:rsid w:val="00431F79"/>
    <w:rsid w:val="00433944"/>
    <w:rsid w:val="004342A6"/>
    <w:rsid w:val="004364B7"/>
    <w:rsid w:val="004368DE"/>
    <w:rsid w:val="0043747A"/>
    <w:rsid w:val="0044014E"/>
    <w:rsid w:val="0044024B"/>
    <w:rsid w:val="004402CF"/>
    <w:rsid w:val="004405C0"/>
    <w:rsid w:val="004409F5"/>
    <w:rsid w:val="004435D1"/>
    <w:rsid w:val="00443D61"/>
    <w:rsid w:val="00444E5E"/>
    <w:rsid w:val="00445417"/>
    <w:rsid w:val="00445C12"/>
    <w:rsid w:val="00446350"/>
    <w:rsid w:val="00446AB5"/>
    <w:rsid w:val="00447CC8"/>
    <w:rsid w:val="00447E69"/>
    <w:rsid w:val="004500CC"/>
    <w:rsid w:val="00450FF1"/>
    <w:rsid w:val="00451677"/>
    <w:rsid w:val="00451FAE"/>
    <w:rsid w:val="00452108"/>
    <w:rsid w:val="00452280"/>
    <w:rsid w:val="004525E2"/>
    <w:rsid w:val="00453878"/>
    <w:rsid w:val="00453A23"/>
    <w:rsid w:val="004545F7"/>
    <w:rsid w:val="00455181"/>
    <w:rsid w:val="0045533D"/>
    <w:rsid w:val="00455C6F"/>
    <w:rsid w:val="004560C0"/>
    <w:rsid w:val="0045617A"/>
    <w:rsid w:val="00456890"/>
    <w:rsid w:val="00457D27"/>
    <w:rsid w:val="004613C5"/>
    <w:rsid w:val="004614A5"/>
    <w:rsid w:val="004633A6"/>
    <w:rsid w:val="00465008"/>
    <w:rsid w:val="004654DE"/>
    <w:rsid w:val="004657E1"/>
    <w:rsid w:val="00465E25"/>
    <w:rsid w:val="004668B6"/>
    <w:rsid w:val="004671D1"/>
    <w:rsid w:val="00467B8A"/>
    <w:rsid w:val="00470344"/>
    <w:rsid w:val="00470FB8"/>
    <w:rsid w:val="0047110F"/>
    <w:rsid w:val="0047129A"/>
    <w:rsid w:val="00471AB4"/>
    <w:rsid w:val="00472363"/>
    <w:rsid w:val="00472481"/>
    <w:rsid w:val="00472685"/>
    <w:rsid w:val="00472C5A"/>
    <w:rsid w:val="00473532"/>
    <w:rsid w:val="00473C1D"/>
    <w:rsid w:val="00474193"/>
    <w:rsid w:val="00474857"/>
    <w:rsid w:val="00475597"/>
    <w:rsid w:val="00475989"/>
    <w:rsid w:val="00475E2C"/>
    <w:rsid w:val="00476056"/>
    <w:rsid w:val="0047677B"/>
    <w:rsid w:val="00476A43"/>
    <w:rsid w:val="00477B6D"/>
    <w:rsid w:val="00477D3E"/>
    <w:rsid w:val="0048069F"/>
    <w:rsid w:val="00480E9D"/>
    <w:rsid w:val="004816C9"/>
    <w:rsid w:val="004818E9"/>
    <w:rsid w:val="0048222E"/>
    <w:rsid w:val="00482D93"/>
    <w:rsid w:val="00483AC1"/>
    <w:rsid w:val="004841C3"/>
    <w:rsid w:val="004842FF"/>
    <w:rsid w:val="00484903"/>
    <w:rsid w:val="00484CBD"/>
    <w:rsid w:val="004854F3"/>
    <w:rsid w:val="00485656"/>
    <w:rsid w:val="0048577D"/>
    <w:rsid w:val="00486FB5"/>
    <w:rsid w:val="004870D0"/>
    <w:rsid w:val="0049040C"/>
    <w:rsid w:val="00490DBF"/>
    <w:rsid w:val="00491295"/>
    <w:rsid w:val="0049201F"/>
    <w:rsid w:val="00492D84"/>
    <w:rsid w:val="004935DE"/>
    <w:rsid w:val="00494190"/>
    <w:rsid w:val="00494571"/>
    <w:rsid w:val="00494DEE"/>
    <w:rsid w:val="004956CF"/>
    <w:rsid w:val="004959F2"/>
    <w:rsid w:val="00496190"/>
    <w:rsid w:val="00496BD1"/>
    <w:rsid w:val="0049786A"/>
    <w:rsid w:val="004A0ACB"/>
    <w:rsid w:val="004A0D53"/>
    <w:rsid w:val="004A1606"/>
    <w:rsid w:val="004A22AB"/>
    <w:rsid w:val="004A2B8A"/>
    <w:rsid w:val="004A3A9A"/>
    <w:rsid w:val="004A3DBF"/>
    <w:rsid w:val="004A3E62"/>
    <w:rsid w:val="004A3F69"/>
    <w:rsid w:val="004A411D"/>
    <w:rsid w:val="004A4EE7"/>
    <w:rsid w:val="004A5A0F"/>
    <w:rsid w:val="004A5D60"/>
    <w:rsid w:val="004A6FBA"/>
    <w:rsid w:val="004A733E"/>
    <w:rsid w:val="004A77B2"/>
    <w:rsid w:val="004A7D09"/>
    <w:rsid w:val="004B08A7"/>
    <w:rsid w:val="004B27F8"/>
    <w:rsid w:val="004B3851"/>
    <w:rsid w:val="004B3B1F"/>
    <w:rsid w:val="004B49BB"/>
    <w:rsid w:val="004B4D0B"/>
    <w:rsid w:val="004B4D73"/>
    <w:rsid w:val="004B6630"/>
    <w:rsid w:val="004B66A4"/>
    <w:rsid w:val="004C0990"/>
    <w:rsid w:val="004C0D2F"/>
    <w:rsid w:val="004C2D7A"/>
    <w:rsid w:val="004C42B1"/>
    <w:rsid w:val="004C5A6F"/>
    <w:rsid w:val="004C6467"/>
    <w:rsid w:val="004C6C15"/>
    <w:rsid w:val="004C6E9E"/>
    <w:rsid w:val="004C7A95"/>
    <w:rsid w:val="004D0774"/>
    <w:rsid w:val="004D0DA0"/>
    <w:rsid w:val="004D1E0B"/>
    <w:rsid w:val="004D37C8"/>
    <w:rsid w:val="004D4600"/>
    <w:rsid w:val="004D46E7"/>
    <w:rsid w:val="004D48BB"/>
    <w:rsid w:val="004D4D18"/>
    <w:rsid w:val="004D5862"/>
    <w:rsid w:val="004D5C6C"/>
    <w:rsid w:val="004D5C8E"/>
    <w:rsid w:val="004D5ED0"/>
    <w:rsid w:val="004D66FC"/>
    <w:rsid w:val="004D6903"/>
    <w:rsid w:val="004D73AE"/>
    <w:rsid w:val="004E02E1"/>
    <w:rsid w:val="004E1065"/>
    <w:rsid w:val="004E1750"/>
    <w:rsid w:val="004E1AB0"/>
    <w:rsid w:val="004E239D"/>
    <w:rsid w:val="004E2640"/>
    <w:rsid w:val="004E2E60"/>
    <w:rsid w:val="004E2F55"/>
    <w:rsid w:val="004E40F4"/>
    <w:rsid w:val="004E413C"/>
    <w:rsid w:val="004E461A"/>
    <w:rsid w:val="004E4EFA"/>
    <w:rsid w:val="004E4F5E"/>
    <w:rsid w:val="004E5593"/>
    <w:rsid w:val="004E76A8"/>
    <w:rsid w:val="004F01A5"/>
    <w:rsid w:val="004F1188"/>
    <w:rsid w:val="004F22CA"/>
    <w:rsid w:val="004F2B65"/>
    <w:rsid w:val="004F2CEB"/>
    <w:rsid w:val="004F3001"/>
    <w:rsid w:val="004F30A4"/>
    <w:rsid w:val="004F3346"/>
    <w:rsid w:val="004F4612"/>
    <w:rsid w:val="004F6A78"/>
    <w:rsid w:val="004F6AE9"/>
    <w:rsid w:val="00500684"/>
    <w:rsid w:val="00501247"/>
    <w:rsid w:val="00501459"/>
    <w:rsid w:val="00503FFC"/>
    <w:rsid w:val="005048E9"/>
    <w:rsid w:val="005059D4"/>
    <w:rsid w:val="00505CB5"/>
    <w:rsid w:val="0050690C"/>
    <w:rsid w:val="00506D69"/>
    <w:rsid w:val="005070B7"/>
    <w:rsid w:val="00507728"/>
    <w:rsid w:val="005078C2"/>
    <w:rsid w:val="00510547"/>
    <w:rsid w:val="005110ED"/>
    <w:rsid w:val="005113FA"/>
    <w:rsid w:val="00511632"/>
    <w:rsid w:val="00512D3B"/>
    <w:rsid w:val="005141EC"/>
    <w:rsid w:val="00514F45"/>
    <w:rsid w:val="00515183"/>
    <w:rsid w:val="005157D8"/>
    <w:rsid w:val="00516678"/>
    <w:rsid w:val="00516A50"/>
    <w:rsid w:val="00517C3B"/>
    <w:rsid w:val="00517FE1"/>
    <w:rsid w:val="0052165F"/>
    <w:rsid w:val="00521935"/>
    <w:rsid w:val="005219C1"/>
    <w:rsid w:val="00522E34"/>
    <w:rsid w:val="00523D1F"/>
    <w:rsid w:val="00523D52"/>
    <w:rsid w:val="005246CE"/>
    <w:rsid w:val="00524AA5"/>
    <w:rsid w:val="00524B1C"/>
    <w:rsid w:val="00524F3A"/>
    <w:rsid w:val="00530864"/>
    <w:rsid w:val="00530AF9"/>
    <w:rsid w:val="005313D1"/>
    <w:rsid w:val="005337C5"/>
    <w:rsid w:val="0053389C"/>
    <w:rsid w:val="005338F4"/>
    <w:rsid w:val="0053397D"/>
    <w:rsid w:val="0053452D"/>
    <w:rsid w:val="00534ADA"/>
    <w:rsid w:val="00534AF5"/>
    <w:rsid w:val="00534C46"/>
    <w:rsid w:val="0053508B"/>
    <w:rsid w:val="0053568E"/>
    <w:rsid w:val="00535878"/>
    <w:rsid w:val="0053638D"/>
    <w:rsid w:val="00536E49"/>
    <w:rsid w:val="005372FC"/>
    <w:rsid w:val="00537B5E"/>
    <w:rsid w:val="00537CB5"/>
    <w:rsid w:val="00540E48"/>
    <w:rsid w:val="00541FE2"/>
    <w:rsid w:val="00542155"/>
    <w:rsid w:val="00542851"/>
    <w:rsid w:val="00542D6B"/>
    <w:rsid w:val="00543679"/>
    <w:rsid w:val="005440D8"/>
    <w:rsid w:val="00544E6C"/>
    <w:rsid w:val="00545095"/>
    <w:rsid w:val="005451BE"/>
    <w:rsid w:val="005453FC"/>
    <w:rsid w:val="00545B23"/>
    <w:rsid w:val="005467CE"/>
    <w:rsid w:val="00546C87"/>
    <w:rsid w:val="00546C89"/>
    <w:rsid w:val="005473F7"/>
    <w:rsid w:val="005500BD"/>
    <w:rsid w:val="005501D3"/>
    <w:rsid w:val="00550A2D"/>
    <w:rsid w:val="00550E65"/>
    <w:rsid w:val="00551CF2"/>
    <w:rsid w:val="00552476"/>
    <w:rsid w:val="00552C8B"/>
    <w:rsid w:val="00552DD6"/>
    <w:rsid w:val="00552FE0"/>
    <w:rsid w:val="00553B05"/>
    <w:rsid w:val="00554748"/>
    <w:rsid w:val="00554DA6"/>
    <w:rsid w:val="00555C68"/>
    <w:rsid w:val="00556688"/>
    <w:rsid w:val="005569BF"/>
    <w:rsid w:val="00557D61"/>
    <w:rsid w:val="0056132F"/>
    <w:rsid w:val="00561D6D"/>
    <w:rsid w:val="0056354F"/>
    <w:rsid w:val="0056395D"/>
    <w:rsid w:val="005643DA"/>
    <w:rsid w:val="00564734"/>
    <w:rsid w:val="00564C8C"/>
    <w:rsid w:val="00564F2F"/>
    <w:rsid w:val="005656E0"/>
    <w:rsid w:val="00565F01"/>
    <w:rsid w:val="00567455"/>
    <w:rsid w:val="005710C8"/>
    <w:rsid w:val="0057113B"/>
    <w:rsid w:val="00571162"/>
    <w:rsid w:val="005719A4"/>
    <w:rsid w:val="00572961"/>
    <w:rsid w:val="0057312E"/>
    <w:rsid w:val="005731FD"/>
    <w:rsid w:val="00574286"/>
    <w:rsid w:val="0057453A"/>
    <w:rsid w:val="005747CA"/>
    <w:rsid w:val="00574D45"/>
    <w:rsid w:val="005754BB"/>
    <w:rsid w:val="005755ED"/>
    <w:rsid w:val="00575CF7"/>
    <w:rsid w:val="0057648F"/>
    <w:rsid w:val="0057785E"/>
    <w:rsid w:val="00580C88"/>
    <w:rsid w:val="00580DDA"/>
    <w:rsid w:val="00580DF3"/>
    <w:rsid w:val="005812BA"/>
    <w:rsid w:val="00581A72"/>
    <w:rsid w:val="00583D9D"/>
    <w:rsid w:val="00583EDB"/>
    <w:rsid w:val="00584562"/>
    <w:rsid w:val="00584B0E"/>
    <w:rsid w:val="005857F4"/>
    <w:rsid w:val="00586E9C"/>
    <w:rsid w:val="00586F04"/>
    <w:rsid w:val="005905D7"/>
    <w:rsid w:val="00591382"/>
    <w:rsid w:val="0059140D"/>
    <w:rsid w:val="005917F4"/>
    <w:rsid w:val="00591E28"/>
    <w:rsid w:val="00591F87"/>
    <w:rsid w:val="00594A9E"/>
    <w:rsid w:val="00595571"/>
    <w:rsid w:val="0059557A"/>
    <w:rsid w:val="00596645"/>
    <w:rsid w:val="00597D18"/>
    <w:rsid w:val="005A04D4"/>
    <w:rsid w:val="005A10C5"/>
    <w:rsid w:val="005A1A10"/>
    <w:rsid w:val="005A2000"/>
    <w:rsid w:val="005A3100"/>
    <w:rsid w:val="005A4741"/>
    <w:rsid w:val="005A542A"/>
    <w:rsid w:val="005A5583"/>
    <w:rsid w:val="005A5BC3"/>
    <w:rsid w:val="005A5D47"/>
    <w:rsid w:val="005A5E1D"/>
    <w:rsid w:val="005A623F"/>
    <w:rsid w:val="005A6A8F"/>
    <w:rsid w:val="005A7275"/>
    <w:rsid w:val="005B04CD"/>
    <w:rsid w:val="005B0A66"/>
    <w:rsid w:val="005B0BCC"/>
    <w:rsid w:val="005B0C11"/>
    <w:rsid w:val="005B26DC"/>
    <w:rsid w:val="005B316A"/>
    <w:rsid w:val="005B3571"/>
    <w:rsid w:val="005B38B6"/>
    <w:rsid w:val="005B3E87"/>
    <w:rsid w:val="005B4279"/>
    <w:rsid w:val="005B44C1"/>
    <w:rsid w:val="005B5197"/>
    <w:rsid w:val="005B57CB"/>
    <w:rsid w:val="005B62B9"/>
    <w:rsid w:val="005B6457"/>
    <w:rsid w:val="005B69F5"/>
    <w:rsid w:val="005B6EB3"/>
    <w:rsid w:val="005C0AF2"/>
    <w:rsid w:val="005C1853"/>
    <w:rsid w:val="005C280A"/>
    <w:rsid w:val="005C2ACB"/>
    <w:rsid w:val="005C2B25"/>
    <w:rsid w:val="005C3C70"/>
    <w:rsid w:val="005C40DD"/>
    <w:rsid w:val="005C442F"/>
    <w:rsid w:val="005C493A"/>
    <w:rsid w:val="005C509B"/>
    <w:rsid w:val="005C50BD"/>
    <w:rsid w:val="005C5E47"/>
    <w:rsid w:val="005C7653"/>
    <w:rsid w:val="005D02AB"/>
    <w:rsid w:val="005D0B44"/>
    <w:rsid w:val="005D0C01"/>
    <w:rsid w:val="005D0E36"/>
    <w:rsid w:val="005D1330"/>
    <w:rsid w:val="005D135D"/>
    <w:rsid w:val="005D2ABA"/>
    <w:rsid w:val="005D2CEF"/>
    <w:rsid w:val="005D30AA"/>
    <w:rsid w:val="005D32D8"/>
    <w:rsid w:val="005D34CF"/>
    <w:rsid w:val="005D37E2"/>
    <w:rsid w:val="005D3C15"/>
    <w:rsid w:val="005D3C48"/>
    <w:rsid w:val="005D3C67"/>
    <w:rsid w:val="005D43D6"/>
    <w:rsid w:val="005D541A"/>
    <w:rsid w:val="005D59D6"/>
    <w:rsid w:val="005D5D7F"/>
    <w:rsid w:val="005D62DB"/>
    <w:rsid w:val="005D6957"/>
    <w:rsid w:val="005D6C2D"/>
    <w:rsid w:val="005D71C0"/>
    <w:rsid w:val="005D7D67"/>
    <w:rsid w:val="005E099A"/>
    <w:rsid w:val="005E0A5C"/>
    <w:rsid w:val="005E1680"/>
    <w:rsid w:val="005E2A23"/>
    <w:rsid w:val="005E2B92"/>
    <w:rsid w:val="005E3321"/>
    <w:rsid w:val="005E3507"/>
    <w:rsid w:val="005E367F"/>
    <w:rsid w:val="005E36F9"/>
    <w:rsid w:val="005E379F"/>
    <w:rsid w:val="005E3E63"/>
    <w:rsid w:val="005E4004"/>
    <w:rsid w:val="005E5521"/>
    <w:rsid w:val="005E58E0"/>
    <w:rsid w:val="005E6268"/>
    <w:rsid w:val="005E6C57"/>
    <w:rsid w:val="005F054A"/>
    <w:rsid w:val="005F05E7"/>
    <w:rsid w:val="005F0F05"/>
    <w:rsid w:val="005F1097"/>
    <w:rsid w:val="005F1113"/>
    <w:rsid w:val="005F2517"/>
    <w:rsid w:val="005F334B"/>
    <w:rsid w:val="005F3766"/>
    <w:rsid w:val="005F3A3B"/>
    <w:rsid w:val="005F4E9C"/>
    <w:rsid w:val="005F5930"/>
    <w:rsid w:val="005F5ECB"/>
    <w:rsid w:val="005F5F8E"/>
    <w:rsid w:val="005F7859"/>
    <w:rsid w:val="00600434"/>
    <w:rsid w:val="0060129B"/>
    <w:rsid w:val="00601B61"/>
    <w:rsid w:val="006027BA"/>
    <w:rsid w:val="00602FF6"/>
    <w:rsid w:val="00603CDD"/>
    <w:rsid w:val="0060443D"/>
    <w:rsid w:val="006048A7"/>
    <w:rsid w:val="00604C85"/>
    <w:rsid w:val="006068F8"/>
    <w:rsid w:val="00607095"/>
    <w:rsid w:val="00607330"/>
    <w:rsid w:val="0060774B"/>
    <w:rsid w:val="0061024B"/>
    <w:rsid w:val="00610CAB"/>
    <w:rsid w:val="00611365"/>
    <w:rsid w:val="00612A1A"/>
    <w:rsid w:val="00613311"/>
    <w:rsid w:val="0061417E"/>
    <w:rsid w:val="006145E0"/>
    <w:rsid w:val="006158F2"/>
    <w:rsid w:val="00615A6A"/>
    <w:rsid w:val="00616394"/>
    <w:rsid w:val="00616477"/>
    <w:rsid w:val="0061686C"/>
    <w:rsid w:val="0061761E"/>
    <w:rsid w:val="0061785D"/>
    <w:rsid w:val="006200FB"/>
    <w:rsid w:val="006204E0"/>
    <w:rsid w:val="00620570"/>
    <w:rsid w:val="00621CAB"/>
    <w:rsid w:val="00621F8D"/>
    <w:rsid w:val="0062210B"/>
    <w:rsid w:val="0062248C"/>
    <w:rsid w:val="0062281F"/>
    <w:rsid w:val="00622D6B"/>
    <w:rsid w:val="00623CB8"/>
    <w:rsid w:val="00625654"/>
    <w:rsid w:val="00625FA3"/>
    <w:rsid w:val="00626091"/>
    <w:rsid w:val="00626ABF"/>
    <w:rsid w:val="006279F9"/>
    <w:rsid w:val="00630996"/>
    <w:rsid w:val="00631725"/>
    <w:rsid w:val="00632199"/>
    <w:rsid w:val="00633615"/>
    <w:rsid w:val="00636281"/>
    <w:rsid w:val="006363AE"/>
    <w:rsid w:val="006363D5"/>
    <w:rsid w:val="00636568"/>
    <w:rsid w:val="0063745D"/>
    <w:rsid w:val="0064012C"/>
    <w:rsid w:val="006402D1"/>
    <w:rsid w:val="00640430"/>
    <w:rsid w:val="00641400"/>
    <w:rsid w:val="00642264"/>
    <w:rsid w:val="0064245C"/>
    <w:rsid w:val="00642AAF"/>
    <w:rsid w:val="00642CE7"/>
    <w:rsid w:val="0064341B"/>
    <w:rsid w:val="00643AD6"/>
    <w:rsid w:val="0064439F"/>
    <w:rsid w:val="006444BF"/>
    <w:rsid w:val="00644A1A"/>
    <w:rsid w:val="00644D11"/>
    <w:rsid w:val="00646815"/>
    <w:rsid w:val="00646CCF"/>
    <w:rsid w:val="00647C87"/>
    <w:rsid w:val="00647DDE"/>
    <w:rsid w:val="00650453"/>
    <w:rsid w:val="00651200"/>
    <w:rsid w:val="00651EA1"/>
    <w:rsid w:val="00652983"/>
    <w:rsid w:val="006532D6"/>
    <w:rsid w:val="00653875"/>
    <w:rsid w:val="00655CB0"/>
    <w:rsid w:val="0065636E"/>
    <w:rsid w:val="006577F4"/>
    <w:rsid w:val="006610A2"/>
    <w:rsid w:val="00662288"/>
    <w:rsid w:val="00662393"/>
    <w:rsid w:val="00662F1B"/>
    <w:rsid w:val="00663000"/>
    <w:rsid w:val="00664167"/>
    <w:rsid w:val="00664AF4"/>
    <w:rsid w:val="00665228"/>
    <w:rsid w:val="0066704F"/>
    <w:rsid w:val="00667084"/>
    <w:rsid w:val="00667243"/>
    <w:rsid w:val="006706CD"/>
    <w:rsid w:val="00670C03"/>
    <w:rsid w:val="00671870"/>
    <w:rsid w:val="00672A2A"/>
    <w:rsid w:val="00672E08"/>
    <w:rsid w:val="00672F0E"/>
    <w:rsid w:val="00674D43"/>
    <w:rsid w:val="00677256"/>
    <w:rsid w:val="006772D7"/>
    <w:rsid w:val="00677415"/>
    <w:rsid w:val="0067771E"/>
    <w:rsid w:val="0067796D"/>
    <w:rsid w:val="00681781"/>
    <w:rsid w:val="00682383"/>
    <w:rsid w:val="006835BE"/>
    <w:rsid w:val="00684060"/>
    <w:rsid w:val="00684454"/>
    <w:rsid w:val="00685279"/>
    <w:rsid w:val="00685FB3"/>
    <w:rsid w:val="0068627C"/>
    <w:rsid w:val="0068639E"/>
    <w:rsid w:val="0068663D"/>
    <w:rsid w:val="00686842"/>
    <w:rsid w:val="0069002C"/>
    <w:rsid w:val="0069031B"/>
    <w:rsid w:val="006907D0"/>
    <w:rsid w:val="00690994"/>
    <w:rsid w:val="00692505"/>
    <w:rsid w:val="00692537"/>
    <w:rsid w:val="00692781"/>
    <w:rsid w:val="006936E5"/>
    <w:rsid w:val="0069486D"/>
    <w:rsid w:val="00695411"/>
    <w:rsid w:val="00697ED9"/>
    <w:rsid w:val="006A0702"/>
    <w:rsid w:val="006A09E6"/>
    <w:rsid w:val="006A0A79"/>
    <w:rsid w:val="006A0C6F"/>
    <w:rsid w:val="006A0FEA"/>
    <w:rsid w:val="006A11B1"/>
    <w:rsid w:val="006A1A51"/>
    <w:rsid w:val="006A22E0"/>
    <w:rsid w:val="006A26C6"/>
    <w:rsid w:val="006A2955"/>
    <w:rsid w:val="006A2D35"/>
    <w:rsid w:val="006A3263"/>
    <w:rsid w:val="006A3CCC"/>
    <w:rsid w:val="006A4F63"/>
    <w:rsid w:val="006A575B"/>
    <w:rsid w:val="006A58A9"/>
    <w:rsid w:val="006A5932"/>
    <w:rsid w:val="006A5D27"/>
    <w:rsid w:val="006A62B7"/>
    <w:rsid w:val="006A66AA"/>
    <w:rsid w:val="006A69D2"/>
    <w:rsid w:val="006A7192"/>
    <w:rsid w:val="006A739F"/>
    <w:rsid w:val="006A783C"/>
    <w:rsid w:val="006A7A61"/>
    <w:rsid w:val="006A7D2A"/>
    <w:rsid w:val="006A7EB0"/>
    <w:rsid w:val="006A7F70"/>
    <w:rsid w:val="006B07D2"/>
    <w:rsid w:val="006B16F3"/>
    <w:rsid w:val="006B171C"/>
    <w:rsid w:val="006B1B74"/>
    <w:rsid w:val="006B2AFD"/>
    <w:rsid w:val="006B2E56"/>
    <w:rsid w:val="006B2EAA"/>
    <w:rsid w:val="006B32D6"/>
    <w:rsid w:val="006B3D30"/>
    <w:rsid w:val="006B51EB"/>
    <w:rsid w:val="006B6078"/>
    <w:rsid w:val="006B62F4"/>
    <w:rsid w:val="006B64DF"/>
    <w:rsid w:val="006B64F8"/>
    <w:rsid w:val="006B6BB0"/>
    <w:rsid w:val="006B7770"/>
    <w:rsid w:val="006C0C87"/>
    <w:rsid w:val="006C1168"/>
    <w:rsid w:val="006C1B41"/>
    <w:rsid w:val="006C1EF0"/>
    <w:rsid w:val="006C2D0F"/>
    <w:rsid w:val="006C369B"/>
    <w:rsid w:val="006C3E5F"/>
    <w:rsid w:val="006C3E60"/>
    <w:rsid w:val="006C3F52"/>
    <w:rsid w:val="006C4239"/>
    <w:rsid w:val="006C52A2"/>
    <w:rsid w:val="006C5853"/>
    <w:rsid w:val="006C5B29"/>
    <w:rsid w:val="006C632E"/>
    <w:rsid w:val="006C71BE"/>
    <w:rsid w:val="006C726A"/>
    <w:rsid w:val="006C7814"/>
    <w:rsid w:val="006C7D70"/>
    <w:rsid w:val="006C7E23"/>
    <w:rsid w:val="006D0BF3"/>
    <w:rsid w:val="006D1042"/>
    <w:rsid w:val="006D17BA"/>
    <w:rsid w:val="006D2602"/>
    <w:rsid w:val="006D2E58"/>
    <w:rsid w:val="006D37B0"/>
    <w:rsid w:val="006D39DA"/>
    <w:rsid w:val="006D4B87"/>
    <w:rsid w:val="006D515B"/>
    <w:rsid w:val="006D5286"/>
    <w:rsid w:val="006D6281"/>
    <w:rsid w:val="006D63D7"/>
    <w:rsid w:val="006D68E5"/>
    <w:rsid w:val="006D7E98"/>
    <w:rsid w:val="006E042C"/>
    <w:rsid w:val="006E0662"/>
    <w:rsid w:val="006E0A28"/>
    <w:rsid w:val="006E0EF5"/>
    <w:rsid w:val="006E1BEA"/>
    <w:rsid w:val="006E22DE"/>
    <w:rsid w:val="006E254D"/>
    <w:rsid w:val="006E4B01"/>
    <w:rsid w:val="006E569A"/>
    <w:rsid w:val="006E609A"/>
    <w:rsid w:val="006E634C"/>
    <w:rsid w:val="006E7AD4"/>
    <w:rsid w:val="006F0983"/>
    <w:rsid w:val="006F1E3A"/>
    <w:rsid w:val="006F2631"/>
    <w:rsid w:val="006F2781"/>
    <w:rsid w:val="006F2BAA"/>
    <w:rsid w:val="006F3298"/>
    <w:rsid w:val="006F35EE"/>
    <w:rsid w:val="006F3B55"/>
    <w:rsid w:val="006F57F3"/>
    <w:rsid w:val="006F7278"/>
    <w:rsid w:val="006F768B"/>
    <w:rsid w:val="006F7F05"/>
    <w:rsid w:val="007000AF"/>
    <w:rsid w:val="00700F3B"/>
    <w:rsid w:val="007015B1"/>
    <w:rsid w:val="00701C6C"/>
    <w:rsid w:val="00701D4D"/>
    <w:rsid w:val="0070283F"/>
    <w:rsid w:val="00702BF8"/>
    <w:rsid w:val="00703BC0"/>
    <w:rsid w:val="00704FC1"/>
    <w:rsid w:val="00704FC8"/>
    <w:rsid w:val="0070553F"/>
    <w:rsid w:val="00706CB2"/>
    <w:rsid w:val="00707032"/>
    <w:rsid w:val="0071049F"/>
    <w:rsid w:val="00710627"/>
    <w:rsid w:val="00710937"/>
    <w:rsid w:val="0071149E"/>
    <w:rsid w:val="00711A41"/>
    <w:rsid w:val="007120E5"/>
    <w:rsid w:val="00712839"/>
    <w:rsid w:val="00712B0E"/>
    <w:rsid w:val="00712CF4"/>
    <w:rsid w:val="0071392E"/>
    <w:rsid w:val="00714842"/>
    <w:rsid w:val="0071523F"/>
    <w:rsid w:val="00715E07"/>
    <w:rsid w:val="007161D0"/>
    <w:rsid w:val="00716477"/>
    <w:rsid w:val="00716514"/>
    <w:rsid w:val="00716691"/>
    <w:rsid w:val="00720712"/>
    <w:rsid w:val="00720854"/>
    <w:rsid w:val="0072096D"/>
    <w:rsid w:val="00720D58"/>
    <w:rsid w:val="00721C1B"/>
    <w:rsid w:val="00722275"/>
    <w:rsid w:val="007233A7"/>
    <w:rsid w:val="00723554"/>
    <w:rsid w:val="00723874"/>
    <w:rsid w:val="00723A3F"/>
    <w:rsid w:val="0072411B"/>
    <w:rsid w:val="00725074"/>
    <w:rsid w:val="0072585C"/>
    <w:rsid w:val="007259AE"/>
    <w:rsid w:val="00731081"/>
    <w:rsid w:val="00732608"/>
    <w:rsid w:val="00732735"/>
    <w:rsid w:val="007332DA"/>
    <w:rsid w:val="00735DE2"/>
    <w:rsid w:val="00735F8B"/>
    <w:rsid w:val="007367EC"/>
    <w:rsid w:val="00737830"/>
    <w:rsid w:val="0073792A"/>
    <w:rsid w:val="00737FEB"/>
    <w:rsid w:val="007405FF"/>
    <w:rsid w:val="00740917"/>
    <w:rsid w:val="007421B2"/>
    <w:rsid w:val="007426C7"/>
    <w:rsid w:val="00743611"/>
    <w:rsid w:val="00744211"/>
    <w:rsid w:val="00744F36"/>
    <w:rsid w:val="00744F72"/>
    <w:rsid w:val="007456A9"/>
    <w:rsid w:val="007465C5"/>
    <w:rsid w:val="00746B3A"/>
    <w:rsid w:val="00746DA8"/>
    <w:rsid w:val="00747F5D"/>
    <w:rsid w:val="00750146"/>
    <w:rsid w:val="00750FA8"/>
    <w:rsid w:val="00751273"/>
    <w:rsid w:val="0075145C"/>
    <w:rsid w:val="00752567"/>
    <w:rsid w:val="0075299A"/>
    <w:rsid w:val="00753D0F"/>
    <w:rsid w:val="0075458C"/>
    <w:rsid w:val="00754AE4"/>
    <w:rsid w:val="00755133"/>
    <w:rsid w:val="00755805"/>
    <w:rsid w:val="0075661E"/>
    <w:rsid w:val="00757473"/>
    <w:rsid w:val="00760B23"/>
    <w:rsid w:val="00761F0A"/>
    <w:rsid w:val="00762EE7"/>
    <w:rsid w:val="0076335C"/>
    <w:rsid w:val="007634B5"/>
    <w:rsid w:val="0076361E"/>
    <w:rsid w:val="007642DB"/>
    <w:rsid w:val="007648AC"/>
    <w:rsid w:val="00765748"/>
    <w:rsid w:val="00766AFB"/>
    <w:rsid w:val="00767607"/>
    <w:rsid w:val="007707B5"/>
    <w:rsid w:val="00770D5C"/>
    <w:rsid w:val="0077182B"/>
    <w:rsid w:val="00772174"/>
    <w:rsid w:val="00772671"/>
    <w:rsid w:val="00772CF6"/>
    <w:rsid w:val="00773267"/>
    <w:rsid w:val="0077375F"/>
    <w:rsid w:val="007742D3"/>
    <w:rsid w:val="00774F4A"/>
    <w:rsid w:val="00776C3A"/>
    <w:rsid w:val="00777211"/>
    <w:rsid w:val="00777771"/>
    <w:rsid w:val="007804EC"/>
    <w:rsid w:val="00780588"/>
    <w:rsid w:val="00780B63"/>
    <w:rsid w:val="00780CA0"/>
    <w:rsid w:val="00781211"/>
    <w:rsid w:val="0078147A"/>
    <w:rsid w:val="00781711"/>
    <w:rsid w:val="0078275E"/>
    <w:rsid w:val="00782C51"/>
    <w:rsid w:val="00783581"/>
    <w:rsid w:val="0078363B"/>
    <w:rsid w:val="00783C04"/>
    <w:rsid w:val="00785744"/>
    <w:rsid w:val="00785BD1"/>
    <w:rsid w:val="00786239"/>
    <w:rsid w:val="007865EE"/>
    <w:rsid w:val="007867B9"/>
    <w:rsid w:val="00786AC8"/>
    <w:rsid w:val="00786FE9"/>
    <w:rsid w:val="00787A6C"/>
    <w:rsid w:val="00791C58"/>
    <w:rsid w:val="00791C63"/>
    <w:rsid w:val="00791DAE"/>
    <w:rsid w:val="007931CE"/>
    <w:rsid w:val="007932CB"/>
    <w:rsid w:val="00793F37"/>
    <w:rsid w:val="00794279"/>
    <w:rsid w:val="007943D3"/>
    <w:rsid w:val="0079495C"/>
    <w:rsid w:val="00795AE8"/>
    <w:rsid w:val="00795FDE"/>
    <w:rsid w:val="00796098"/>
    <w:rsid w:val="00796826"/>
    <w:rsid w:val="00797146"/>
    <w:rsid w:val="00797528"/>
    <w:rsid w:val="007975C1"/>
    <w:rsid w:val="007A0852"/>
    <w:rsid w:val="007A0F6F"/>
    <w:rsid w:val="007A1018"/>
    <w:rsid w:val="007A1216"/>
    <w:rsid w:val="007A18B8"/>
    <w:rsid w:val="007A2B81"/>
    <w:rsid w:val="007A2C70"/>
    <w:rsid w:val="007A3471"/>
    <w:rsid w:val="007A4F5B"/>
    <w:rsid w:val="007A5539"/>
    <w:rsid w:val="007A6287"/>
    <w:rsid w:val="007A63F7"/>
    <w:rsid w:val="007B0481"/>
    <w:rsid w:val="007B070E"/>
    <w:rsid w:val="007B0837"/>
    <w:rsid w:val="007B08A3"/>
    <w:rsid w:val="007B0F07"/>
    <w:rsid w:val="007B15E0"/>
    <w:rsid w:val="007B1907"/>
    <w:rsid w:val="007B2162"/>
    <w:rsid w:val="007B29C4"/>
    <w:rsid w:val="007B2D17"/>
    <w:rsid w:val="007B37CD"/>
    <w:rsid w:val="007B493A"/>
    <w:rsid w:val="007B52E9"/>
    <w:rsid w:val="007B5E04"/>
    <w:rsid w:val="007B61C6"/>
    <w:rsid w:val="007B64C0"/>
    <w:rsid w:val="007B6C86"/>
    <w:rsid w:val="007B70CA"/>
    <w:rsid w:val="007B7688"/>
    <w:rsid w:val="007B7F9D"/>
    <w:rsid w:val="007C020E"/>
    <w:rsid w:val="007C0767"/>
    <w:rsid w:val="007C1053"/>
    <w:rsid w:val="007C15C5"/>
    <w:rsid w:val="007C1E83"/>
    <w:rsid w:val="007C2F9D"/>
    <w:rsid w:val="007C49B2"/>
    <w:rsid w:val="007C4A4E"/>
    <w:rsid w:val="007C4CCC"/>
    <w:rsid w:val="007C5161"/>
    <w:rsid w:val="007C63F8"/>
    <w:rsid w:val="007C6B98"/>
    <w:rsid w:val="007C6FDA"/>
    <w:rsid w:val="007C7D4B"/>
    <w:rsid w:val="007D0799"/>
    <w:rsid w:val="007D0A54"/>
    <w:rsid w:val="007D0B3E"/>
    <w:rsid w:val="007D0D59"/>
    <w:rsid w:val="007D0E59"/>
    <w:rsid w:val="007D1008"/>
    <w:rsid w:val="007D1624"/>
    <w:rsid w:val="007D27A0"/>
    <w:rsid w:val="007D2B5F"/>
    <w:rsid w:val="007D2D43"/>
    <w:rsid w:val="007D2E2A"/>
    <w:rsid w:val="007D2E9F"/>
    <w:rsid w:val="007D3525"/>
    <w:rsid w:val="007D399F"/>
    <w:rsid w:val="007D4441"/>
    <w:rsid w:val="007D4735"/>
    <w:rsid w:val="007D487E"/>
    <w:rsid w:val="007D4A85"/>
    <w:rsid w:val="007D4CF3"/>
    <w:rsid w:val="007D4D6E"/>
    <w:rsid w:val="007D4E38"/>
    <w:rsid w:val="007D573A"/>
    <w:rsid w:val="007D59F7"/>
    <w:rsid w:val="007D6954"/>
    <w:rsid w:val="007D6A92"/>
    <w:rsid w:val="007D7A55"/>
    <w:rsid w:val="007E1AF6"/>
    <w:rsid w:val="007E23B4"/>
    <w:rsid w:val="007E2573"/>
    <w:rsid w:val="007E2A72"/>
    <w:rsid w:val="007E3D22"/>
    <w:rsid w:val="007E4069"/>
    <w:rsid w:val="007E41AB"/>
    <w:rsid w:val="007E43C3"/>
    <w:rsid w:val="007E521F"/>
    <w:rsid w:val="007E5915"/>
    <w:rsid w:val="007E643D"/>
    <w:rsid w:val="007E68B3"/>
    <w:rsid w:val="007F0F37"/>
    <w:rsid w:val="007F125A"/>
    <w:rsid w:val="007F176A"/>
    <w:rsid w:val="007F1C84"/>
    <w:rsid w:val="007F2FDD"/>
    <w:rsid w:val="007F310E"/>
    <w:rsid w:val="007F4B35"/>
    <w:rsid w:val="007F6365"/>
    <w:rsid w:val="007F6F88"/>
    <w:rsid w:val="007F7028"/>
    <w:rsid w:val="007F7C6E"/>
    <w:rsid w:val="00800237"/>
    <w:rsid w:val="0080138D"/>
    <w:rsid w:val="00802462"/>
    <w:rsid w:val="008025B4"/>
    <w:rsid w:val="008037E0"/>
    <w:rsid w:val="00804342"/>
    <w:rsid w:val="00804587"/>
    <w:rsid w:val="008053F2"/>
    <w:rsid w:val="00805719"/>
    <w:rsid w:val="00805F74"/>
    <w:rsid w:val="00806460"/>
    <w:rsid w:val="00806893"/>
    <w:rsid w:val="00807BFE"/>
    <w:rsid w:val="00810B1E"/>
    <w:rsid w:val="00811369"/>
    <w:rsid w:val="00811D52"/>
    <w:rsid w:val="00811FCC"/>
    <w:rsid w:val="008127AB"/>
    <w:rsid w:val="008129F2"/>
    <w:rsid w:val="00813147"/>
    <w:rsid w:val="00813A83"/>
    <w:rsid w:val="00814D8D"/>
    <w:rsid w:val="00814E9A"/>
    <w:rsid w:val="00815050"/>
    <w:rsid w:val="00816046"/>
    <w:rsid w:val="0081651B"/>
    <w:rsid w:val="00816D4E"/>
    <w:rsid w:val="00816EE6"/>
    <w:rsid w:val="00820AE5"/>
    <w:rsid w:val="00820F43"/>
    <w:rsid w:val="008211CA"/>
    <w:rsid w:val="0082151F"/>
    <w:rsid w:val="008223A1"/>
    <w:rsid w:val="0082249C"/>
    <w:rsid w:val="0082336C"/>
    <w:rsid w:val="00823E5D"/>
    <w:rsid w:val="008240C1"/>
    <w:rsid w:val="00824281"/>
    <w:rsid w:val="00825358"/>
    <w:rsid w:val="0082545C"/>
    <w:rsid w:val="00825F8B"/>
    <w:rsid w:val="00826BEF"/>
    <w:rsid w:val="00826C03"/>
    <w:rsid w:val="00827D71"/>
    <w:rsid w:val="00830263"/>
    <w:rsid w:val="008302EF"/>
    <w:rsid w:val="008303EC"/>
    <w:rsid w:val="008306DC"/>
    <w:rsid w:val="00830966"/>
    <w:rsid w:val="00830FDC"/>
    <w:rsid w:val="008310BB"/>
    <w:rsid w:val="008315CC"/>
    <w:rsid w:val="00831FD6"/>
    <w:rsid w:val="0083204F"/>
    <w:rsid w:val="00833422"/>
    <w:rsid w:val="0083445B"/>
    <w:rsid w:val="00834B43"/>
    <w:rsid w:val="00834E1A"/>
    <w:rsid w:val="00834E8A"/>
    <w:rsid w:val="00835C2E"/>
    <w:rsid w:val="00835C5D"/>
    <w:rsid w:val="008375FF"/>
    <w:rsid w:val="00837BBC"/>
    <w:rsid w:val="00837F14"/>
    <w:rsid w:val="008401FD"/>
    <w:rsid w:val="0084035C"/>
    <w:rsid w:val="00840D51"/>
    <w:rsid w:val="00840D8E"/>
    <w:rsid w:val="00841358"/>
    <w:rsid w:val="00841DBD"/>
    <w:rsid w:val="00842851"/>
    <w:rsid w:val="00842AB8"/>
    <w:rsid w:val="008439DC"/>
    <w:rsid w:val="00843DAA"/>
    <w:rsid w:val="0084422B"/>
    <w:rsid w:val="00844791"/>
    <w:rsid w:val="00844DA1"/>
    <w:rsid w:val="008450CC"/>
    <w:rsid w:val="0084547A"/>
    <w:rsid w:val="008459E8"/>
    <w:rsid w:val="008468D8"/>
    <w:rsid w:val="00847326"/>
    <w:rsid w:val="00847FBC"/>
    <w:rsid w:val="00850AB0"/>
    <w:rsid w:val="00850AF0"/>
    <w:rsid w:val="00850C5D"/>
    <w:rsid w:val="00851248"/>
    <w:rsid w:val="008529D7"/>
    <w:rsid w:val="0085349C"/>
    <w:rsid w:val="00854B12"/>
    <w:rsid w:val="008557F5"/>
    <w:rsid w:val="00855FF2"/>
    <w:rsid w:val="00856021"/>
    <w:rsid w:val="008565EE"/>
    <w:rsid w:val="00857511"/>
    <w:rsid w:val="00860E13"/>
    <w:rsid w:val="00861869"/>
    <w:rsid w:val="008626E8"/>
    <w:rsid w:val="00862FFB"/>
    <w:rsid w:val="00863174"/>
    <w:rsid w:val="00863464"/>
    <w:rsid w:val="0086588C"/>
    <w:rsid w:val="00865B93"/>
    <w:rsid w:val="0086646F"/>
    <w:rsid w:val="0086672E"/>
    <w:rsid w:val="00866CAD"/>
    <w:rsid w:val="00867D5E"/>
    <w:rsid w:val="00870153"/>
    <w:rsid w:val="00871F2E"/>
    <w:rsid w:val="00872EEF"/>
    <w:rsid w:val="00872FF8"/>
    <w:rsid w:val="00873B41"/>
    <w:rsid w:val="00874FCC"/>
    <w:rsid w:val="00875196"/>
    <w:rsid w:val="00875ECD"/>
    <w:rsid w:val="008769B1"/>
    <w:rsid w:val="00876E1B"/>
    <w:rsid w:val="00876ED0"/>
    <w:rsid w:val="00877E4D"/>
    <w:rsid w:val="0088081E"/>
    <w:rsid w:val="00880B9D"/>
    <w:rsid w:val="00880ECC"/>
    <w:rsid w:val="00881246"/>
    <w:rsid w:val="008814BF"/>
    <w:rsid w:val="00882D99"/>
    <w:rsid w:val="008839AB"/>
    <w:rsid w:val="00883AC2"/>
    <w:rsid w:val="00883D90"/>
    <w:rsid w:val="00883FD0"/>
    <w:rsid w:val="00883FE6"/>
    <w:rsid w:val="00885AC1"/>
    <w:rsid w:val="008860B8"/>
    <w:rsid w:val="00886716"/>
    <w:rsid w:val="0089057A"/>
    <w:rsid w:val="008915D7"/>
    <w:rsid w:val="00893E86"/>
    <w:rsid w:val="0089425F"/>
    <w:rsid w:val="00894596"/>
    <w:rsid w:val="00894F75"/>
    <w:rsid w:val="00894FC0"/>
    <w:rsid w:val="00895468"/>
    <w:rsid w:val="008955AC"/>
    <w:rsid w:val="008955F9"/>
    <w:rsid w:val="008963B4"/>
    <w:rsid w:val="0089648D"/>
    <w:rsid w:val="00896E26"/>
    <w:rsid w:val="008977B0"/>
    <w:rsid w:val="00897824"/>
    <w:rsid w:val="008978E0"/>
    <w:rsid w:val="00897FA6"/>
    <w:rsid w:val="008A017E"/>
    <w:rsid w:val="008A0C0D"/>
    <w:rsid w:val="008A1368"/>
    <w:rsid w:val="008A1A43"/>
    <w:rsid w:val="008A2014"/>
    <w:rsid w:val="008A22A7"/>
    <w:rsid w:val="008A3252"/>
    <w:rsid w:val="008A34C1"/>
    <w:rsid w:val="008A3E12"/>
    <w:rsid w:val="008A404A"/>
    <w:rsid w:val="008A4B50"/>
    <w:rsid w:val="008A4F24"/>
    <w:rsid w:val="008A5A34"/>
    <w:rsid w:val="008A5F88"/>
    <w:rsid w:val="008A620B"/>
    <w:rsid w:val="008A6768"/>
    <w:rsid w:val="008A6F3B"/>
    <w:rsid w:val="008A73D0"/>
    <w:rsid w:val="008A7E12"/>
    <w:rsid w:val="008B0187"/>
    <w:rsid w:val="008B0341"/>
    <w:rsid w:val="008B04A6"/>
    <w:rsid w:val="008B0802"/>
    <w:rsid w:val="008B089C"/>
    <w:rsid w:val="008B1869"/>
    <w:rsid w:val="008B3369"/>
    <w:rsid w:val="008B3CBE"/>
    <w:rsid w:val="008B4A45"/>
    <w:rsid w:val="008B4AD5"/>
    <w:rsid w:val="008B5177"/>
    <w:rsid w:val="008B679B"/>
    <w:rsid w:val="008B7D8F"/>
    <w:rsid w:val="008C00BB"/>
    <w:rsid w:val="008C017A"/>
    <w:rsid w:val="008C0660"/>
    <w:rsid w:val="008C1B27"/>
    <w:rsid w:val="008C1B2D"/>
    <w:rsid w:val="008C1C86"/>
    <w:rsid w:val="008C242A"/>
    <w:rsid w:val="008C26E9"/>
    <w:rsid w:val="008C2889"/>
    <w:rsid w:val="008C294D"/>
    <w:rsid w:val="008C2ECD"/>
    <w:rsid w:val="008C3D74"/>
    <w:rsid w:val="008C432F"/>
    <w:rsid w:val="008C4B8C"/>
    <w:rsid w:val="008C50E8"/>
    <w:rsid w:val="008C5566"/>
    <w:rsid w:val="008C5D4B"/>
    <w:rsid w:val="008C5F1B"/>
    <w:rsid w:val="008C6CBF"/>
    <w:rsid w:val="008C77CA"/>
    <w:rsid w:val="008C7FAE"/>
    <w:rsid w:val="008D0C49"/>
    <w:rsid w:val="008D150D"/>
    <w:rsid w:val="008D3AF3"/>
    <w:rsid w:val="008D445B"/>
    <w:rsid w:val="008D469E"/>
    <w:rsid w:val="008D497B"/>
    <w:rsid w:val="008D4E01"/>
    <w:rsid w:val="008D4F09"/>
    <w:rsid w:val="008D5126"/>
    <w:rsid w:val="008D6B39"/>
    <w:rsid w:val="008D722A"/>
    <w:rsid w:val="008D7283"/>
    <w:rsid w:val="008D789C"/>
    <w:rsid w:val="008E0286"/>
    <w:rsid w:val="008E090B"/>
    <w:rsid w:val="008E13A3"/>
    <w:rsid w:val="008E1470"/>
    <w:rsid w:val="008E157E"/>
    <w:rsid w:val="008E1BEC"/>
    <w:rsid w:val="008E289E"/>
    <w:rsid w:val="008E393B"/>
    <w:rsid w:val="008E50D1"/>
    <w:rsid w:val="008E5866"/>
    <w:rsid w:val="008E6DFD"/>
    <w:rsid w:val="008E6F77"/>
    <w:rsid w:val="008E7725"/>
    <w:rsid w:val="008F0ADD"/>
    <w:rsid w:val="008F0CB9"/>
    <w:rsid w:val="008F2507"/>
    <w:rsid w:val="008F254E"/>
    <w:rsid w:val="008F2F80"/>
    <w:rsid w:val="008F319F"/>
    <w:rsid w:val="008F3910"/>
    <w:rsid w:val="008F456F"/>
    <w:rsid w:val="008F4B77"/>
    <w:rsid w:val="008F514A"/>
    <w:rsid w:val="008F6662"/>
    <w:rsid w:val="008F6A02"/>
    <w:rsid w:val="008F7708"/>
    <w:rsid w:val="008F7B0C"/>
    <w:rsid w:val="0090054D"/>
    <w:rsid w:val="0090057F"/>
    <w:rsid w:val="00900AAE"/>
    <w:rsid w:val="00901113"/>
    <w:rsid w:val="00902C46"/>
    <w:rsid w:val="00904B9D"/>
    <w:rsid w:val="00904BC0"/>
    <w:rsid w:val="0090512D"/>
    <w:rsid w:val="00905D5E"/>
    <w:rsid w:val="009067E4"/>
    <w:rsid w:val="009068AD"/>
    <w:rsid w:val="00906DC1"/>
    <w:rsid w:val="00910243"/>
    <w:rsid w:val="00910EE6"/>
    <w:rsid w:val="009110DD"/>
    <w:rsid w:val="0091143B"/>
    <w:rsid w:val="009118EF"/>
    <w:rsid w:val="0091273B"/>
    <w:rsid w:val="00913192"/>
    <w:rsid w:val="00914059"/>
    <w:rsid w:val="009143C6"/>
    <w:rsid w:val="0091586D"/>
    <w:rsid w:val="00915929"/>
    <w:rsid w:val="00915A20"/>
    <w:rsid w:val="00915D2B"/>
    <w:rsid w:val="00917196"/>
    <w:rsid w:val="009171F4"/>
    <w:rsid w:val="00917473"/>
    <w:rsid w:val="009178C5"/>
    <w:rsid w:val="00920224"/>
    <w:rsid w:val="009272DF"/>
    <w:rsid w:val="00930D09"/>
    <w:rsid w:val="00930F86"/>
    <w:rsid w:val="009318FB"/>
    <w:rsid w:val="00931C69"/>
    <w:rsid w:val="00932A85"/>
    <w:rsid w:val="00933C07"/>
    <w:rsid w:val="009349CA"/>
    <w:rsid w:val="00934D8B"/>
    <w:rsid w:val="009362A9"/>
    <w:rsid w:val="009374BD"/>
    <w:rsid w:val="00940792"/>
    <w:rsid w:val="009411D7"/>
    <w:rsid w:val="0094199E"/>
    <w:rsid w:val="00941E6E"/>
    <w:rsid w:val="009425FD"/>
    <w:rsid w:val="00942DB9"/>
    <w:rsid w:val="00943401"/>
    <w:rsid w:val="0094414C"/>
    <w:rsid w:val="009441BE"/>
    <w:rsid w:val="00944543"/>
    <w:rsid w:val="00945E61"/>
    <w:rsid w:val="00946732"/>
    <w:rsid w:val="00946D58"/>
    <w:rsid w:val="00947C23"/>
    <w:rsid w:val="00951162"/>
    <w:rsid w:val="00951523"/>
    <w:rsid w:val="009519F2"/>
    <w:rsid w:val="00952101"/>
    <w:rsid w:val="00952578"/>
    <w:rsid w:val="00952647"/>
    <w:rsid w:val="00952803"/>
    <w:rsid w:val="009529F4"/>
    <w:rsid w:val="009536D6"/>
    <w:rsid w:val="009538B4"/>
    <w:rsid w:val="009541C3"/>
    <w:rsid w:val="009545E0"/>
    <w:rsid w:val="00954626"/>
    <w:rsid w:val="00954F2A"/>
    <w:rsid w:val="009558C4"/>
    <w:rsid w:val="00956319"/>
    <w:rsid w:val="009569DC"/>
    <w:rsid w:val="0095702D"/>
    <w:rsid w:val="009570FF"/>
    <w:rsid w:val="009573B1"/>
    <w:rsid w:val="009573C9"/>
    <w:rsid w:val="00957D2F"/>
    <w:rsid w:val="00960012"/>
    <w:rsid w:val="009625B7"/>
    <w:rsid w:val="00962655"/>
    <w:rsid w:val="00962953"/>
    <w:rsid w:val="00963C50"/>
    <w:rsid w:val="009644A9"/>
    <w:rsid w:val="00964D29"/>
    <w:rsid w:val="009653BA"/>
    <w:rsid w:val="009665CA"/>
    <w:rsid w:val="009667A9"/>
    <w:rsid w:val="00966D40"/>
    <w:rsid w:val="00967047"/>
    <w:rsid w:val="009703B6"/>
    <w:rsid w:val="00970B08"/>
    <w:rsid w:val="00970D32"/>
    <w:rsid w:val="0097168F"/>
    <w:rsid w:val="009717E7"/>
    <w:rsid w:val="00972168"/>
    <w:rsid w:val="009722EC"/>
    <w:rsid w:val="009738C4"/>
    <w:rsid w:val="00976494"/>
    <w:rsid w:val="009764CC"/>
    <w:rsid w:val="009774A0"/>
    <w:rsid w:val="009777CF"/>
    <w:rsid w:val="0098006C"/>
    <w:rsid w:val="009801E5"/>
    <w:rsid w:val="0098047C"/>
    <w:rsid w:val="00980B65"/>
    <w:rsid w:val="00980B77"/>
    <w:rsid w:val="0098287E"/>
    <w:rsid w:val="00983A1C"/>
    <w:rsid w:val="00983DF3"/>
    <w:rsid w:val="009842B9"/>
    <w:rsid w:val="009861B0"/>
    <w:rsid w:val="00986F6C"/>
    <w:rsid w:val="0098749C"/>
    <w:rsid w:val="00987E0A"/>
    <w:rsid w:val="00990047"/>
    <w:rsid w:val="00990854"/>
    <w:rsid w:val="00990E73"/>
    <w:rsid w:val="00991C86"/>
    <w:rsid w:val="00991D7F"/>
    <w:rsid w:val="00992927"/>
    <w:rsid w:val="00992934"/>
    <w:rsid w:val="00993129"/>
    <w:rsid w:val="00993E87"/>
    <w:rsid w:val="0099415A"/>
    <w:rsid w:val="00994DBE"/>
    <w:rsid w:val="0099593D"/>
    <w:rsid w:val="00996B42"/>
    <w:rsid w:val="00996F18"/>
    <w:rsid w:val="0099716D"/>
    <w:rsid w:val="009973DC"/>
    <w:rsid w:val="0099761B"/>
    <w:rsid w:val="00997E8C"/>
    <w:rsid w:val="009A0677"/>
    <w:rsid w:val="009A0E56"/>
    <w:rsid w:val="009A10B9"/>
    <w:rsid w:val="009A1502"/>
    <w:rsid w:val="009A1634"/>
    <w:rsid w:val="009A2EC5"/>
    <w:rsid w:val="009A2FC4"/>
    <w:rsid w:val="009A3C7F"/>
    <w:rsid w:val="009A4ED3"/>
    <w:rsid w:val="009A6F6A"/>
    <w:rsid w:val="009A6F7C"/>
    <w:rsid w:val="009A740F"/>
    <w:rsid w:val="009A7E2F"/>
    <w:rsid w:val="009B0FF8"/>
    <w:rsid w:val="009B1B4D"/>
    <w:rsid w:val="009B1D41"/>
    <w:rsid w:val="009B23D8"/>
    <w:rsid w:val="009B2C8B"/>
    <w:rsid w:val="009B3221"/>
    <w:rsid w:val="009B36D3"/>
    <w:rsid w:val="009B41D8"/>
    <w:rsid w:val="009B4ABF"/>
    <w:rsid w:val="009B4BCD"/>
    <w:rsid w:val="009B4E5D"/>
    <w:rsid w:val="009B51A5"/>
    <w:rsid w:val="009B5333"/>
    <w:rsid w:val="009B5CE8"/>
    <w:rsid w:val="009B5FDB"/>
    <w:rsid w:val="009B62FA"/>
    <w:rsid w:val="009B6C26"/>
    <w:rsid w:val="009C06CA"/>
    <w:rsid w:val="009C1310"/>
    <w:rsid w:val="009C2C5C"/>
    <w:rsid w:val="009C2E9A"/>
    <w:rsid w:val="009C3E0F"/>
    <w:rsid w:val="009C506E"/>
    <w:rsid w:val="009C56CF"/>
    <w:rsid w:val="009C574C"/>
    <w:rsid w:val="009C5F06"/>
    <w:rsid w:val="009C6327"/>
    <w:rsid w:val="009C63D0"/>
    <w:rsid w:val="009C6906"/>
    <w:rsid w:val="009C6F22"/>
    <w:rsid w:val="009C742F"/>
    <w:rsid w:val="009C793A"/>
    <w:rsid w:val="009C7F4A"/>
    <w:rsid w:val="009D06C4"/>
    <w:rsid w:val="009D100B"/>
    <w:rsid w:val="009D1E93"/>
    <w:rsid w:val="009D299D"/>
    <w:rsid w:val="009D36FE"/>
    <w:rsid w:val="009D3B33"/>
    <w:rsid w:val="009D4326"/>
    <w:rsid w:val="009D4776"/>
    <w:rsid w:val="009D4A4F"/>
    <w:rsid w:val="009D4CA9"/>
    <w:rsid w:val="009D59AF"/>
    <w:rsid w:val="009D5D15"/>
    <w:rsid w:val="009D6292"/>
    <w:rsid w:val="009D6E0B"/>
    <w:rsid w:val="009D7B6E"/>
    <w:rsid w:val="009D7D57"/>
    <w:rsid w:val="009E029F"/>
    <w:rsid w:val="009E060C"/>
    <w:rsid w:val="009E097D"/>
    <w:rsid w:val="009E0D69"/>
    <w:rsid w:val="009E15A7"/>
    <w:rsid w:val="009E2012"/>
    <w:rsid w:val="009E27DE"/>
    <w:rsid w:val="009E3E62"/>
    <w:rsid w:val="009E4311"/>
    <w:rsid w:val="009E4395"/>
    <w:rsid w:val="009E50C7"/>
    <w:rsid w:val="009E5B6C"/>
    <w:rsid w:val="009E7039"/>
    <w:rsid w:val="009E7796"/>
    <w:rsid w:val="009E77B0"/>
    <w:rsid w:val="009E7915"/>
    <w:rsid w:val="009F3188"/>
    <w:rsid w:val="009F340F"/>
    <w:rsid w:val="009F45E3"/>
    <w:rsid w:val="009F4E61"/>
    <w:rsid w:val="009F5C97"/>
    <w:rsid w:val="009F68E0"/>
    <w:rsid w:val="009F76DC"/>
    <w:rsid w:val="009F76F0"/>
    <w:rsid w:val="009F7992"/>
    <w:rsid w:val="009F7E2B"/>
    <w:rsid w:val="00A0016C"/>
    <w:rsid w:val="00A00281"/>
    <w:rsid w:val="00A00C99"/>
    <w:rsid w:val="00A00CAC"/>
    <w:rsid w:val="00A01DE7"/>
    <w:rsid w:val="00A034F7"/>
    <w:rsid w:val="00A03F2C"/>
    <w:rsid w:val="00A0421A"/>
    <w:rsid w:val="00A042F1"/>
    <w:rsid w:val="00A052B5"/>
    <w:rsid w:val="00A05DF3"/>
    <w:rsid w:val="00A05E2E"/>
    <w:rsid w:val="00A05F8F"/>
    <w:rsid w:val="00A06299"/>
    <w:rsid w:val="00A064A9"/>
    <w:rsid w:val="00A06FD8"/>
    <w:rsid w:val="00A0779D"/>
    <w:rsid w:val="00A10A9A"/>
    <w:rsid w:val="00A11FFA"/>
    <w:rsid w:val="00A126F3"/>
    <w:rsid w:val="00A12BF6"/>
    <w:rsid w:val="00A1361B"/>
    <w:rsid w:val="00A13A25"/>
    <w:rsid w:val="00A13A3D"/>
    <w:rsid w:val="00A13C0F"/>
    <w:rsid w:val="00A13CB1"/>
    <w:rsid w:val="00A13D29"/>
    <w:rsid w:val="00A13E12"/>
    <w:rsid w:val="00A14BF8"/>
    <w:rsid w:val="00A171AE"/>
    <w:rsid w:val="00A17723"/>
    <w:rsid w:val="00A17916"/>
    <w:rsid w:val="00A201AF"/>
    <w:rsid w:val="00A2069E"/>
    <w:rsid w:val="00A206AA"/>
    <w:rsid w:val="00A2262A"/>
    <w:rsid w:val="00A22B27"/>
    <w:rsid w:val="00A22CEF"/>
    <w:rsid w:val="00A22E13"/>
    <w:rsid w:val="00A23064"/>
    <w:rsid w:val="00A23C83"/>
    <w:rsid w:val="00A250B1"/>
    <w:rsid w:val="00A306B2"/>
    <w:rsid w:val="00A30711"/>
    <w:rsid w:val="00A30D87"/>
    <w:rsid w:val="00A31597"/>
    <w:rsid w:val="00A31657"/>
    <w:rsid w:val="00A31945"/>
    <w:rsid w:val="00A32DF1"/>
    <w:rsid w:val="00A34134"/>
    <w:rsid w:val="00A3450B"/>
    <w:rsid w:val="00A3461C"/>
    <w:rsid w:val="00A34C89"/>
    <w:rsid w:val="00A35104"/>
    <w:rsid w:val="00A355D1"/>
    <w:rsid w:val="00A35C09"/>
    <w:rsid w:val="00A37CEC"/>
    <w:rsid w:val="00A37EB0"/>
    <w:rsid w:val="00A37FF9"/>
    <w:rsid w:val="00A40649"/>
    <w:rsid w:val="00A407E1"/>
    <w:rsid w:val="00A40BD1"/>
    <w:rsid w:val="00A40CC3"/>
    <w:rsid w:val="00A41682"/>
    <w:rsid w:val="00A42093"/>
    <w:rsid w:val="00A420B4"/>
    <w:rsid w:val="00A423D7"/>
    <w:rsid w:val="00A42ECC"/>
    <w:rsid w:val="00A42F49"/>
    <w:rsid w:val="00A42FA9"/>
    <w:rsid w:val="00A42FB0"/>
    <w:rsid w:val="00A43B95"/>
    <w:rsid w:val="00A4444F"/>
    <w:rsid w:val="00A44E1C"/>
    <w:rsid w:val="00A451C6"/>
    <w:rsid w:val="00A45564"/>
    <w:rsid w:val="00A45779"/>
    <w:rsid w:val="00A4648F"/>
    <w:rsid w:val="00A5156E"/>
    <w:rsid w:val="00A5160E"/>
    <w:rsid w:val="00A51B2B"/>
    <w:rsid w:val="00A521D2"/>
    <w:rsid w:val="00A53512"/>
    <w:rsid w:val="00A536C1"/>
    <w:rsid w:val="00A53FD5"/>
    <w:rsid w:val="00A541DF"/>
    <w:rsid w:val="00A55755"/>
    <w:rsid w:val="00A55CB5"/>
    <w:rsid w:val="00A56076"/>
    <w:rsid w:val="00A56129"/>
    <w:rsid w:val="00A5633B"/>
    <w:rsid w:val="00A57040"/>
    <w:rsid w:val="00A57619"/>
    <w:rsid w:val="00A57FDB"/>
    <w:rsid w:val="00A603E8"/>
    <w:rsid w:val="00A60982"/>
    <w:rsid w:val="00A609E4"/>
    <w:rsid w:val="00A6164C"/>
    <w:rsid w:val="00A61D74"/>
    <w:rsid w:val="00A61D90"/>
    <w:rsid w:val="00A62377"/>
    <w:rsid w:val="00A63960"/>
    <w:rsid w:val="00A63A34"/>
    <w:rsid w:val="00A644B3"/>
    <w:rsid w:val="00A657DA"/>
    <w:rsid w:val="00A66EF6"/>
    <w:rsid w:val="00A67580"/>
    <w:rsid w:val="00A67E89"/>
    <w:rsid w:val="00A7032F"/>
    <w:rsid w:val="00A70E72"/>
    <w:rsid w:val="00A712BC"/>
    <w:rsid w:val="00A71787"/>
    <w:rsid w:val="00A72032"/>
    <w:rsid w:val="00A720F9"/>
    <w:rsid w:val="00A727AB"/>
    <w:rsid w:val="00A72A57"/>
    <w:rsid w:val="00A746FA"/>
    <w:rsid w:val="00A74C93"/>
    <w:rsid w:val="00A74DE2"/>
    <w:rsid w:val="00A755E9"/>
    <w:rsid w:val="00A75613"/>
    <w:rsid w:val="00A75856"/>
    <w:rsid w:val="00A75BC8"/>
    <w:rsid w:val="00A76350"/>
    <w:rsid w:val="00A763EA"/>
    <w:rsid w:val="00A76D5F"/>
    <w:rsid w:val="00A775EA"/>
    <w:rsid w:val="00A801FB"/>
    <w:rsid w:val="00A80656"/>
    <w:rsid w:val="00A84F6B"/>
    <w:rsid w:val="00A84FFC"/>
    <w:rsid w:val="00A8563A"/>
    <w:rsid w:val="00A87EB1"/>
    <w:rsid w:val="00A90652"/>
    <w:rsid w:val="00A90A2A"/>
    <w:rsid w:val="00A91B41"/>
    <w:rsid w:val="00A91D4C"/>
    <w:rsid w:val="00A91FC6"/>
    <w:rsid w:val="00A92B73"/>
    <w:rsid w:val="00A93321"/>
    <w:rsid w:val="00A933DA"/>
    <w:rsid w:val="00A93935"/>
    <w:rsid w:val="00A93CB0"/>
    <w:rsid w:val="00A93ECA"/>
    <w:rsid w:val="00A94721"/>
    <w:rsid w:val="00A95330"/>
    <w:rsid w:val="00A96505"/>
    <w:rsid w:val="00A96691"/>
    <w:rsid w:val="00A96B6D"/>
    <w:rsid w:val="00A97570"/>
    <w:rsid w:val="00AA072C"/>
    <w:rsid w:val="00AA0B2C"/>
    <w:rsid w:val="00AA14BA"/>
    <w:rsid w:val="00AA3736"/>
    <w:rsid w:val="00AA3958"/>
    <w:rsid w:val="00AA3A2E"/>
    <w:rsid w:val="00AA3B99"/>
    <w:rsid w:val="00AA3CE9"/>
    <w:rsid w:val="00AA4AFA"/>
    <w:rsid w:val="00AA537D"/>
    <w:rsid w:val="00AA5ED2"/>
    <w:rsid w:val="00AA61D4"/>
    <w:rsid w:val="00AA6480"/>
    <w:rsid w:val="00AA6AE4"/>
    <w:rsid w:val="00AA6AF1"/>
    <w:rsid w:val="00AA6EF3"/>
    <w:rsid w:val="00AA79CD"/>
    <w:rsid w:val="00AB0649"/>
    <w:rsid w:val="00AB11DC"/>
    <w:rsid w:val="00AB1726"/>
    <w:rsid w:val="00AB24CE"/>
    <w:rsid w:val="00AB25B4"/>
    <w:rsid w:val="00AB3784"/>
    <w:rsid w:val="00AB3EF6"/>
    <w:rsid w:val="00AB46C3"/>
    <w:rsid w:val="00AB58AF"/>
    <w:rsid w:val="00AB6110"/>
    <w:rsid w:val="00AB64EC"/>
    <w:rsid w:val="00AB651E"/>
    <w:rsid w:val="00AB6643"/>
    <w:rsid w:val="00AB776F"/>
    <w:rsid w:val="00AC1002"/>
    <w:rsid w:val="00AC2468"/>
    <w:rsid w:val="00AC3637"/>
    <w:rsid w:val="00AC3AEB"/>
    <w:rsid w:val="00AC585E"/>
    <w:rsid w:val="00AC627C"/>
    <w:rsid w:val="00AC648E"/>
    <w:rsid w:val="00AC6755"/>
    <w:rsid w:val="00AC777E"/>
    <w:rsid w:val="00AC7883"/>
    <w:rsid w:val="00AC7AEF"/>
    <w:rsid w:val="00AD1306"/>
    <w:rsid w:val="00AD147D"/>
    <w:rsid w:val="00AD148F"/>
    <w:rsid w:val="00AD17B2"/>
    <w:rsid w:val="00AD1AE6"/>
    <w:rsid w:val="00AD1F41"/>
    <w:rsid w:val="00AD386C"/>
    <w:rsid w:val="00AD3C29"/>
    <w:rsid w:val="00AD4EEF"/>
    <w:rsid w:val="00AD6270"/>
    <w:rsid w:val="00AD6517"/>
    <w:rsid w:val="00AD6B64"/>
    <w:rsid w:val="00AD6D32"/>
    <w:rsid w:val="00AD79A0"/>
    <w:rsid w:val="00AE0A6D"/>
    <w:rsid w:val="00AE0E8F"/>
    <w:rsid w:val="00AE4326"/>
    <w:rsid w:val="00AE479D"/>
    <w:rsid w:val="00AE5D69"/>
    <w:rsid w:val="00AE6A26"/>
    <w:rsid w:val="00AE70EE"/>
    <w:rsid w:val="00AE79CD"/>
    <w:rsid w:val="00AE7DD8"/>
    <w:rsid w:val="00AF0175"/>
    <w:rsid w:val="00AF1998"/>
    <w:rsid w:val="00AF2268"/>
    <w:rsid w:val="00AF2444"/>
    <w:rsid w:val="00AF2BB5"/>
    <w:rsid w:val="00AF389D"/>
    <w:rsid w:val="00AF3C88"/>
    <w:rsid w:val="00AF4C35"/>
    <w:rsid w:val="00AF57B5"/>
    <w:rsid w:val="00AF5A72"/>
    <w:rsid w:val="00AF5ABD"/>
    <w:rsid w:val="00AF6068"/>
    <w:rsid w:val="00AF76A4"/>
    <w:rsid w:val="00B0044A"/>
    <w:rsid w:val="00B0081C"/>
    <w:rsid w:val="00B0141E"/>
    <w:rsid w:val="00B01DC5"/>
    <w:rsid w:val="00B023BC"/>
    <w:rsid w:val="00B030EC"/>
    <w:rsid w:val="00B038E7"/>
    <w:rsid w:val="00B03E2A"/>
    <w:rsid w:val="00B04242"/>
    <w:rsid w:val="00B046E3"/>
    <w:rsid w:val="00B059E4"/>
    <w:rsid w:val="00B0663E"/>
    <w:rsid w:val="00B06668"/>
    <w:rsid w:val="00B07172"/>
    <w:rsid w:val="00B071F2"/>
    <w:rsid w:val="00B073C1"/>
    <w:rsid w:val="00B077EA"/>
    <w:rsid w:val="00B07C19"/>
    <w:rsid w:val="00B103E1"/>
    <w:rsid w:val="00B114AB"/>
    <w:rsid w:val="00B114AF"/>
    <w:rsid w:val="00B1195F"/>
    <w:rsid w:val="00B11AEF"/>
    <w:rsid w:val="00B11EC0"/>
    <w:rsid w:val="00B12D1B"/>
    <w:rsid w:val="00B12D34"/>
    <w:rsid w:val="00B12F40"/>
    <w:rsid w:val="00B136EF"/>
    <w:rsid w:val="00B141BF"/>
    <w:rsid w:val="00B1593E"/>
    <w:rsid w:val="00B15D31"/>
    <w:rsid w:val="00B16EB7"/>
    <w:rsid w:val="00B1742E"/>
    <w:rsid w:val="00B20EFA"/>
    <w:rsid w:val="00B21594"/>
    <w:rsid w:val="00B21BFD"/>
    <w:rsid w:val="00B233AA"/>
    <w:rsid w:val="00B23B50"/>
    <w:rsid w:val="00B2428A"/>
    <w:rsid w:val="00B26136"/>
    <w:rsid w:val="00B2690F"/>
    <w:rsid w:val="00B26BAF"/>
    <w:rsid w:val="00B26E19"/>
    <w:rsid w:val="00B3179C"/>
    <w:rsid w:val="00B31928"/>
    <w:rsid w:val="00B3404B"/>
    <w:rsid w:val="00B34165"/>
    <w:rsid w:val="00B341E7"/>
    <w:rsid w:val="00B34659"/>
    <w:rsid w:val="00B35EE0"/>
    <w:rsid w:val="00B361C1"/>
    <w:rsid w:val="00B3665E"/>
    <w:rsid w:val="00B36665"/>
    <w:rsid w:val="00B36C98"/>
    <w:rsid w:val="00B36DDA"/>
    <w:rsid w:val="00B36E68"/>
    <w:rsid w:val="00B376BA"/>
    <w:rsid w:val="00B400B1"/>
    <w:rsid w:val="00B41757"/>
    <w:rsid w:val="00B42244"/>
    <w:rsid w:val="00B422C1"/>
    <w:rsid w:val="00B425F6"/>
    <w:rsid w:val="00B42F81"/>
    <w:rsid w:val="00B44271"/>
    <w:rsid w:val="00B44A4E"/>
    <w:rsid w:val="00B44BA9"/>
    <w:rsid w:val="00B44D50"/>
    <w:rsid w:val="00B44F56"/>
    <w:rsid w:val="00B46486"/>
    <w:rsid w:val="00B46B2E"/>
    <w:rsid w:val="00B46F63"/>
    <w:rsid w:val="00B47AFB"/>
    <w:rsid w:val="00B5003D"/>
    <w:rsid w:val="00B507AB"/>
    <w:rsid w:val="00B508E4"/>
    <w:rsid w:val="00B5168E"/>
    <w:rsid w:val="00B518C7"/>
    <w:rsid w:val="00B529F1"/>
    <w:rsid w:val="00B53FB8"/>
    <w:rsid w:val="00B54033"/>
    <w:rsid w:val="00B54948"/>
    <w:rsid w:val="00B55624"/>
    <w:rsid w:val="00B55EF0"/>
    <w:rsid w:val="00B57A9D"/>
    <w:rsid w:val="00B609A4"/>
    <w:rsid w:val="00B616D0"/>
    <w:rsid w:val="00B623A5"/>
    <w:rsid w:val="00B6307B"/>
    <w:rsid w:val="00B6390E"/>
    <w:rsid w:val="00B63A83"/>
    <w:rsid w:val="00B64959"/>
    <w:rsid w:val="00B64ED3"/>
    <w:rsid w:val="00B65010"/>
    <w:rsid w:val="00B6511C"/>
    <w:rsid w:val="00B66A48"/>
    <w:rsid w:val="00B672BB"/>
    <w:rsid w:val="00B67B58"/>
    <w:rsid w:val="00B709CD"/>
    <w:rsid w:val="00B70BD0"/>
    <w:rsid w:val="00B7187E"/>
    <w:rsid w:val="00B72718"/>
    <w:rsid w:val="00B7271F"/>
    <w:rsid w:val="00B72AD8"/>
    <w:rsid w:val="00B730E1"/>
    <w:rsid w:val="00B7322D"/>
    <w:rsid w:val="00B73BD4"/>
    <w:rsid w:val="00B7416F"/>
    <w:rsid w:val="00B7448B"/>
    <w:rsid w:val="00B748D4"/>
    <w:rsid w:val="00B74AD3"/>
    <w:rsid w:val="00B74E37"/>
    <w:rsid w:val="00B74ED5"/>
    <w:rsid w:val="00B76B74"/>
    <w:rsid w:val="00B8032E"/>
    <w:rsid w:val="00B8090E"/>
    <w:rsid w:val="00B80AA4"/>
    <w:rsid w:val="00B818B2"/>
    <w:rsid w:val="00B81C12"/>
    <w:rsid w:val="00B82D02"/>
    <w:rsid w:val="00B839A7"/>
    <w:rsid w:val="00B83D81"/>
    <w:rsid w:val="00B85B91"/>
    <w:rsid w:val="00B863B8"/>
    <w:rsid w:val="00B864D0"/>
    <w:rsid w:val="00B86F3D"/>
    <w:rsid w:val="00B8721A"/>
    <w:rsid w:val="00B87594"/>
    <w:rsid w:val="00B87AE7"/>
    <w:rsid w:val="00B87DBA"/>
    <w:rsid w:val="00B900C0"/>
    <w:rsid w:val="00B905D1"/>
    <w:rsid w:val="00B90845"/>
    <w:rsid w:val="00B90C6A"/>
    <w:rsid w:val="00B9102C"/>
    <w:rsid w:val="00B9260F"/>
    <w:rsid w:val="00B92771"/>
    <w:rsid w:val="00B93185"/>
    <w:rsid w:val="00B9439A"/>
    <w:rsid w:val="00B949B1"/>
    <w:rsid w:val="00B95307"/>
    <w:rsid w:val="00B970DC"/>
    <w:rsid w:val="00BA0ABE"/>
    <w:rsid w:val="00BA1142"/>
    <w:rsid w:val="00BA16D6"/>
    <w:rsid w:val="00BA16DF"/>
    <w:rsid w:val="00BA2775"/>
    <w:rsid w:val="00BA43B2"/>
    <w:rsid w:val="00BA4716"/>
    <w:rsid w:val="00BA4E7E"/>
    <w:rsid w:val="00BA5433"/>
    <w:rsid w:val="00BA5836"/>
    <w:rsid w:val="00BA5ABB"/>
    <w:rsid w:val="00BA622A"/>
    <w:rsid w:val="00BA6B80"/>
    <w:rsid w:val="00BA6BE1"/>
    <w:rsid w:val="00BA7821"/>
    <w:rsid w:val="00BA7CF8"/>
    <w:rsid w:val="00BA7E13"/>
    <w:rsid w:val="00BB13C4"/>
    <w:rsid w:val="00BB1BFA"/>
    <w:rsid w:val="00BB24DB"/>
    <w:rsid w:val="00BB2D17"/>
    <w:rsid w:val="00BB3314"/>
    <w:rsid w:val="00BB3794"/>
    <w:rsid w:val="00BB379A"/>
    <w:rsid w:val="00BB3BDC"/>
    <w:rsid w:val="00BB3E85"/>
    <w:rsid w:val="00BB412A"/>
    <w:rsid w:val="00BB48CA"/>
    <w:rsid w:val="00BB660C"/>
    <w:rsid w:val="00BB6BBC"/>
    <w:rsid w:val="00BB733C"/>
    <w:rsid w:val="00BB7CDE"/>
    <w:rsid w:val="00BB7F89"/>
    <w:rsid w:val="00BC0552"/>
    <w:rsid w:val="00BC1AA5"/>
    <w:rsid w:val="00BC1C23"/>
    <w:rsid w:val="00BC2534"/>
    <w:rsid w:val="00BC33D7"/>
    <w:rsid w:val="00BC36B6"/>
    <w:rsid w:val="00BC3B23"/>
    <w:rsid w:val="00BC3D6F"/>
    <w:rsid w:val="00BC726F"/>
    <w:rsid w:val="00BC7537"/>
    <w:rsid w:val="00BC77F2"/>
    <w:rsid w:val="00BC7A1C"/>
    <w:rsid w:val="00BD015E"/>
    <w:rsid w:val="00BD01C0"/>
    <w:rsid w:val="00BD059B"/>
    <w:rsid w:val="00BD2BFA"/>
    <w:rsid w:val="00BD2E23"/>
    <w:rsid w:val="00BD36AC"/>
    <w:rsid w:val="00BD3D73"/>
    <w:rsid w:val="00BD4E70"/>
    <w:rsid w:val="00BD75BF"/>
    <w:rsid w:val="00BD7654"/>
    <w:rsid w:val="00BD7D9D"/>
    <w:rsid w:val="00BE0176"/>
    <w:rsid w:val="00BE0BB5"/>
    <w:rsid w:val="00BE0E35"/>
    <w:rsid w:val="00BE102B"/>
    <w:rsid w:val="00BE2099"/>
    <w:rsid w:val="00BE332D"/>
    <w:rsid w:val="00BE3443"/>
    <w:rsid w:val="00BE44BC"/>
    <w:rsid w:val="00BE4738"/>
    <w:rsid w:val="00BE4802"/>
    <w:rsid w:val="00BE51B4"/>
    <w:rsid w:val="00BE5424"/>
    <w:rsid w:val="00BE5FFE"/>
    <w:rsid w:val="00BE6A36"/>
    <w:rsid w:val="00BF05E5"/>
    <w:rsid w:val="00BF10C0"/>
    <w:rsid w:val="00BF1D7C"/>
    <w:rsid w:val="00BF43AB"/>
    <w:rsid w:val="00BF513A"/>
    <w:rsid w:val="00BF540D"/>
    <w:rsid w:val="00BF549F"/>
    <w:rsid w:val="00BF5819"/>
    <w:rsid w:val="00BF58FC"/>
    <w:rsid w:val="00BF5BF9"/>
    <w:rsid w:val="00BF60C8"/>
    <w:rsid w:val="00BF6385"/>
    <w:rsid w:val="00BF6667"/>
    <w:rsid w:val="00BF66AD"/>
    <w:rsid w:val="00BF6726"/>
    <w:rsid w:val="00C000B0"/>
    <w:rsid w:val="00C00602"/>
    <w:rsid w:val="00C00771"/>
    <w:rsid w:val="00C008C6"/>
    <w:rsid w:val="00C00B2E"/>
    <w:rsid w:val="00C00DA2"/>
    <w:rsid w:val="00C01605"/>
    <w:rsid w:val="00C01BE3"/>
    <w:rsid w:val="00C01FC5"/>
    <w:rsid w:val="00C03515"/>
    <w:rsid w:val="00C037E0"/>
    <w:rsid w:val="00C03AFD"/>
    <w:rsid w:val="00C03BA3"/>
    <w:rsid w:val="00C03BA7"/>
    <w:rsid w:val="00C04CE0"/>
    <w:rsid w:val="00C053B9"/>
    <w:rsid w:val="00C05A09"/>
    <w:rsid w:val="00C05B95"/>
    <w:rsid w:val="00C05C40"/>
    <w:rsid w:val="00C072F9"/>
    <w:rsid w:val="00C07490"/>
    <w:rsid w:val="00C07675"/>
    <w:rsid w:val="00C07BC7"/>
    <w:rsid w:val="00C1001D"/>
    <w:rsid w:val="00C108EC"/>
    <w:rsid w:val="00C109FA"/>
    <w:rsid w:val="00C11019"/>
    <w:rsid w:val="00C114C0"/>
    <w:rsid w:val="00C1194C"/>
    <w:rsid w:val="00C12BC8"/>
    <w:rsid w:val="00C13686"/>
    <w:rsid w:val="00C13A3F"/>
    <w:rsid w:val="00C14312"/>
    <w:rsid w:val="00C14B64"/>
    <w:rsid w:val="00C1503F"/>
    <w:rsid w:val="00C154CB"/>
    <w:rsid w:val="00C1659B"/>
    <w:rsid w:val="00C16E7F"/>
    <w:rsid w:val="00C17587"/>
    <w:rsid w:val="00C1765E"/>
    <w:rsid w:val="00C17BD8"/>
    <w:rsid w:val="00C17D12"/>
    <w:rsid w:val="00C203D0"/>
    <w:rsid w:val="00C20C4D"/>
    <w:rsid w:val="00C20EDB"/>
    <w:rsid w:val="00C220E9"/>
    <w:rsid w:val="00C2218E"/>
    <w:rsid w:val="00C22A06"/>
    <w:rsid w:val="00C22AD4"/>
    <w:rsid w:val="00C22E0B"/>
    <w:rsid w:val="00C23657"/>
    <w:rsid w:val="00C238C7"/>
    <w:rsid w:val="00C23B22"/>
    <w:rsid w:val="00C24D4D"/>
    <w:rsid w:val="00C2512D"/>
    <w:rsid w:val="00C25839"/>
    <w:rsid w:val="00C2645A"/>
    <w:rsid w:val="00C267C6"/>
    <w:rsid w:val="00C26E10"/>
    <w:rsid w:val="00C2787D"/>
    <w:rsid w:val="00C27BE3"/>
    <w:rsid w:val="00C31171"/>
    <w:rsid w:val="00C31642"/>
    <w:rsid w:val="00C31B8E"/>
    <w:rsid w:val="00C3202C"/>
    <w:rsid w:val="00C32E84"/>
    <w:rsid w:val="00C33FB7"/>
    <w:rsid w:val="00C3420D"/>
    <w:rsid w:val="00C343BC"/>
    <w:rsid w:val="00C348B0"/>
    <w:rsid w:val="00C34AF0"/>
    <w:rsid w:val="00C34DD1"/>
    <w:rsid w:val="00C3536B"/>
    <w:rsid w:val="00C3556B"/>
    <w:rsid w:val="00C361BB"/>
    <w:rsid w:val="00C366B6"/>
    <w:rsid w:val="00C36962"/>
    <w:rsid w:val="00C40195"/>
    <w:rsid w:val="00C40FE5"/>
    <w:rsid w:val="00C410C9"/>
    <w:rsid w:val="00C4147F"/>
    <w:rsid w:val="00C42DD9"/>
    <w:rsid w:val="00C43306"/>
    <w:rsid w:val="00C4533A"/>
    <w:rsid w:val="00C45569"/>
    <w:rsid w:val="00C45789"/>
    <w:rsid w:val="00C45B35"/>
    <w:rsid w:val="00C4684F"/>
    <w:rsid w:val="00C469CE"/>
    <w:rsid w:val="00C470BC"/>
    <w:rsid w:val="00C475D0"/>
    <w:rsid w:val="00C502DA"/>
    <w:rsid w:val="00C517C5"/>
    <w:rsid w:val="00C5183E"/>
    <w:rsid w:val="00C5193E"/>
    <w:rsid w:val="00C527B1"/>
    <w:rsid w:val="00C53517"/>
    <w:rsid w:val="00C53F61"/>
    <w:rsid w:val="00C5434E"/>
    <w:rsid w:val="00C5450B"/>
    <w:rsid w:val="00C564D0"/>
    <w:rsid w:val="00C56BF3"/>
    <w:rsid w:val="00C57ED1"/>
    <w:rsid w:val="00C60360"/>
    <w:rsid w:val="00C609E3"/>
    <w:rsid w:val="00C619E5"/>
    <w:rsid w:val="00C62340"/>
    <w:rsid w:val="00C627F3"/>
    <w:rsid w:val="00C62DE7"/>
    <w:rsid w:val="00C6307C"/>
    <w:rsid w:val="00C6331B"/>
    <w:rsid w:val="00C63C19"/>
    <w:rsid w:val="00C63C92"/>
    <w:rsid w:val="00C63F8F"/>
    <w:rsid w:val="00C64306"/>
    <w:rsid w:val="00C6460E"/>
    <w:rsid w:val="00C64B98"/>
    <w:rsid w:val="00C64C6B"/>
    <w:rsid w:val="00C65CAE"/>
    <w:rsid w:val="00C666BB"/>
    <w:rsid w:val="00C67662"/>
    <w:rsid w:val="00C70155"/>
    <w:rsid w:val="00C728E5"/>
    <w:rsid w:val="00C72A64"/>
    <w:rsid w:val="00C72EC3"/>
    <w:rsid w:val="00C730A4"/>
    <w:rsid w:val="00C732B6"/>
    <w:rsid w:val="00C73B57"/>
    <w:rsid w:val="00C748A5"/>
    <w:rsid w:val="00C74BC6"/>
    <w:rsid w:val="00C74C23"/>
    <w:rsid w:val="00C761B1"/>
    <w:rsid w:val="00C76588"/>
    <w:rsid w:val="00C767DF"/>
    <w:rsid w:val="00C777F1"/>
    <w:rsid w:val="00C77BD5"/>
    <w:rsid w:val="00C81A32"/>
    <w:rsid w:val="00C82920"/>
    <w:rsid w:val="00C8383F"/>
    <w:rsid w:val="00C83970"/>
    <w:rsid w:val="00C83E25"/>
    <w:rsid w:val="00C84123"/>
    <w:rsid w:val="00C84B8A"/>
    <w:rsid w:val="00C856A1"/>
    <w:rsid w:val="00C85C7D"/>
    <w:rsid w:val="00C86549"/>
    <w:rsid w:val="00C86EE2"/>
    <w:rsid w:val="00C874DC"/>
    <w:rsid w:val="00C8750C"/>
    <w:rsid w:val="00C87A85"/>
    <w:rsid w:val="00C90CD7"/>
    <w:rsid w:val="00C91009"/>
    <w:rsid w:val="00C917C2"/>
    <w:rsid w:val="00C923DD"/>
    <w:rsid w:val="00C947ED"/>
    <w:rsid w:val="00C94E50"/>
    <w:rsid w:val="00C94EF2"/>
    <w:rsid w:val="00C951F6"/>
    <w:rsid w:val="00C9664C"/>
    <w:rsid w:val="00CA1841"/>
    <w:rsid w:val="00CA1FFA"/>
    <w:rsid w:val="00CA32BF"/>
    <w:rsid w:val="00CA32FC"/>
    <w:rsid w:val="00CA3885"/>
    <w:rsid w:val="00CA3A1E"/>
    <w:rsid w:val="00CA43C9"/>
    <w:rsid w:val="00CA48E9"/>
    <w:rsid w:val="00CA5A30"/>
    <w:rsid w:val="00CA6615"/>
    <w:rsid w:val="00CB014D"/>
    <w:rsid w:val="00CB0CD5"/>
    <w:rsid w:val="00CB0F4A"/>
    <w:rsid w:val="00CB11A9"/>
    <w:rsid w:val="00CB227E"/>
    <w:rsid w:val="00CB361A"/>
    <w:rsid w:val="00CB46CF"/>
    <w:rsid w:val="00CB5017"/>
    <w:rsid w:val="00CB5E24"/>
    <w:rsid w:val="00CB75FF"/>
    <w:rsid w:val="00CB7ADF"/>
    <w:rsid w:val="00CC0740"/>
    <w:rsid w:val="00CC182B"/>
    <w:rsid w:val="00CC2247"/>
    <w:rsid w:val="00CC22E8"/>
    <w:rsid w:val="00CC295A"/>
    <w:rsid w:val="00CC2C58"/>
    <w:rsid w:val="00CC34CC"/>
    <w:rsid w:val="00CC3BDC"/>
    <w:rsid w:val="00CC3CD8"/>
    <w:rsid w:val="00CC4D69"/>
    <w:rsid w:val="00CC5383"/>
    <w:rsid w:val="00CC5D26"/>
    <w:rsid w:val="00CC5EFA"/>
    <w:rsid w:val="00CC60D2"/>
    <w:rsid w:val="00CC6A81"/>
    <w:rsid w:val="00CC6AEF"/>
    <w:rsid w:val="00CC7CBF"/>
    <w:rsid w:val="00CD1413"/>
    <w:rsid w:val="00CD266E"/>
    <w:rsid w:val="00CD32EC"/>
    <w:rsid w:val="00CD38BF"/>
    <w:rsid w:val="00CD4007"/>
    <w:rsid w:val="00CD4189"/>
    <w:rsid w:val="00CD4ECF"/>
    <w:rsid w:val="00CD5097"/>
    <w:rsid w:val="00CD69EE"/>
    <w:rsid w:val="00CD746F"/>
    <w:rsid w:val="00CD7773"/>
    <w:rsid w:val="00CD7D10"/>
    <w:rsid w:val="00CE0C63"/>
    <w:rsid w:val="00CE0DF7"/>
    <w:rsid w:val="00CE2A92"/>
    <w:rsid w:val="00CE3AAE"/>
    <w:rsid w:val="00CE427F"/>
    <w:rsid w:val="00CE4C90"/>
    <w:rsid w:val="00CE5059"/>
    <w:rsid w:val="00CE5AC7"/>
    <w:rsid w:val="00CE5C1E"/>
    <w:rsid w:val="00CE7D8B"/>
    <w:rsid w:val="00CF0225"/>
    <w:rsid w:val="00CF0766"/>
    <w:rsid w:val="00CF2425"/>
    <w:rsid w:val="00CF29B1"/>
    <w:rsid w:val="00CF30F9"/>
    <w:rsid w:val="00CF376F"/>
    <w:rsid w:val="00CF37B1"/>
    <w:rsid w:val="00CF3E4A"/>
    <w:rsid w:val="00CF3E7E"/>
    <w:rsid w:val="00CF42F6"/>
    <w:rsid w:val="00CF5AAB"/>
    <w:rsid w:val="00CF680E"/>
    <w:rsid w:val="00CF784C"/>
    <w:rsid w:val="00CF7B66"/>
    <w:rsid w:val="00D00375"/>
    <w:rsid w:val="00D01508"/>
    <w:rsid w:val="00D02E80"/>
    <w:rsid w:val="00D030DD"/>
    <w:rsid w:val="00D04DD5"/>
    <w:rsid w:val="00D054DD"/>
    <w:rsid w:val="00D0599F"/>
    <w:rsid w:val="00D05EBD"/>
    <w:rsid w:val="00D10EAC"/>
    <w:rsid w:val="00D117C5"/>
    <w:rsid w:val="00D1181D"/>
    <w:rsid w:val="00D11F49"/>
    <w:rsid w:val="00D12A08"/>
    <w:rsid w:val="00D12B64"/>
    <w:rsid w:val="00D12E66"/>
    <w:rsid w:val="00D13D9A"/>
    <w:rsid w:val="00D146EA"/>
    <w:rsid w:val="00D14A8B"/>
    <w:rsid w:val="00D159C0"/>
    <w:rsid w:val="00D164F2"/>
    <w:rsid w:val="00D16DBE"/>
    <w:rsid w:val="00D20B98"/>
    <w:rsid w:val="00D2198C"/>
    <w:rsid w:val="00D23517"/>
    <w:rsid w:val="00D23869"/>
    <w:rsid w:val="00D2435C"/>
    <w:rsid w:val="00D24875"/>
    <w:rsid w:val="00D25079"/>
    <w:rsid w:val="00D25387"/>
    <w:rsid w:val="00D25B3A"/>
    <w:rsid w:val="00D25F8A"/>
    <w:rsid w:val="00D26219"/>
    <w:rsid w:val="00D26991"/>
    <w:rsid w:val="00D26A7C"/>
    <w:rsid w:val="00D30337"/>
    <w:rsid w:val="00D30816"/>
    <w:rsid w:val="00D33CE8"/>
    <w:rsid w:val="00D34DB8"/>
    <w:rsid w:val="00D36539"/>
    <w:rsid w:val="00D3687E"/>
    <w:rsid w:val="00D36BD7"/>
    <w:rsid w:val="00D36F0C"/>
    <w:rsid w:val="00D37427"/>
    <w:rsid w:val="00D3744F"/>
    <w:rsid w:val="00D3747F"/>
    <w:rsid w:val="00D375D1"/>
    <w:rsid w:val="00D37A90"/>
    <w:rsid w:val="00D37AC8"/>
    <w:rsid w:val="00D37BC6"/>
    <w:rsid w:val="00D37DED"/>
    <w:rsid w:val="00D400E1"/>
    <w:rsid w:val="00D40B78"/>
    <w:rsid w:val="00D416BB"/>
    <w:rsid w:val="00D41812"/>
    <w:rsid w:val="00D42404"/>
    <w:rsid w:val="00D42A26"/>
    <w:rsid w:val="00D42C33"/>
    <w:rsid w:val="00D43635"/>
    <w:rsid w:val="00D437A3"/>
    <w:rsid w:val="00D43FF5"/>
    <w:rsid w:val="00D44862"/>
    <w:rsid w:val="00D44C78"/>
    <w:rsid w:val="00D45471"/>
    <w:rsid w:val="00D454C4"/>
    <w:rsid w:val="00D45668"/>
    <w:rsid w:val="00D45E0C"/>
    <w:rsid w:val="00D4651C"/>
    <w:rsid w:val="00D46A9A"/>
    <w:rsid w:val="00D46ECC"/>
    <w:rsid w:val="00D51364"/>
    <w:rsid w:val="00D5171B"/>
    <w:rsid w:val="00D5283A"/>
    <w:rsid w:val="00D5353A"/>
    <w:rsid w:val="00D53A1D"/>
    <w:rsid w:val="00D53B49"/>
    <w:rsid w:val="00D53D5F"/>
    <w:rsid w:val="00D54AD0"/>
    <w:rsid w:val="00D55C07"/>
    <w:rsid w:val="00D56BFD"/>
    <w:rsid w:val="00D57E18"/>
    <w:rsid w:val="00D6018B"/>
    <w:rsid w:val="00D60DD5"/>
    <w:rsid w:val="00D60E50"/>
    <w:rsid w:val="00D6163C"/>
    <w:rsid w:val="00D61AD3"/>
    <w:rsid w:val="00D61F59"/>
    <w:rsid w:val="00D637BC"/>
    <w:rsid w:val="00D63912"/>
    <w:rsid w:val="00D643A9"/>
    <w:rsid w:val="00D6440F"/>
    <w:rsid w:val="00D6447F"/>
    <w:rsid w:val="00D648CB"/>
    <w:rsid w:val="00D6516A"/>
    <w:rsid w:val="00D659BF"/>
    <w:rsid w:val="00D6601C"/>
    <w:rsid w:val="00D66097"/>
    <w:rsid w:val="00D660B6"/>
    <w:rsid w:val="00D6651D"/>
    <w:rsid w:val="00D666B7"/>
    <w:rsid w:val="00D70233"/>
    <w:rsid w:val="00D70CD6"/>
    <w:rsid w:val="00D70FB2"/>
    <w:rsid w:val="00D710DA"/>
    <w:rsid w:val="00D72950"/>
    <w:rsid w:val="00D73769"/>
    <w:rsid w:val="00D73FAA"/>
    <w:rsid w:val="00D746AC"/>
    <w:rsid w:val="00D74F90"/>
    <w:rsid w:val="00D75073"/>
    <w:rsid w:val="00D75139"/>
    <w:rsid w:val="00D7566B"/>
    <w:rsid w:val="00D75C22"/>
    <w:rsid w:val="00D75EB5"/>
    <w:rsid w:val="00D76BE3"/>
    <w:rsid w:val="00D7799A"/>
    <w:rsid w:val="00D8020E"/>
    <w:rsid w:val="00D8069C"/>
    <w:rsid w:val="00D80F28"/>
    <w:rsid w:val="00D80F7E"/>
    <w:rsid w:val="00D81304"/>
    <w:rsid w:val="00D81614"/>
    <w:rsid w:val="00D81F8B"/>
    <w:rsid w:val="00D8202B"/>
    <w:rsid w:val="00D9150D"/>
    <w:rsid w:val="00D92166"/>
    <w:rsid w:val="00D9217A"/>
    <w:rsid w:val="00D9231F"/>
    <w:rsid w:val="00D93763"/>
    <w:rsid w:val="00D93DE1"/>
    <w:rsid w:val="00D95936"/>
    <w:rsid w:val="00D95F26"/>
    <w:rsid w:val="00D96857"/>
    <w:rsid w:val="00D976CF"/>
    <w:rsid w:val="00D97CA8"/>
    <w:rsid w:val="00DA12B8"/>
    <w:rsid w:val="00DA15B1"/>
    <w:rsid w:val="00DA1EFA"/>
    <w:rsid w:val="00DA1FBA"/>
    <w:rsid w:val="00DA375E"/>
    <w:rsid w:val="00DA37EA"/>
    <w:rsid w:val="00DA3A78"/>
    <w:rsid w:val="00DA5B6D"/>
    <w:rsid w:val="00DA5F80"/>
    <w:rsid w:val="00DA61F5"/>
    <w:rsid w:val="00DA66C8"/>
    <w:rsid w:val="00DA6CF3"/>
    <w:rsid w:val="00DA7860"/>
    <w:rsid w:val="00DA7963"/>
    <w:rsid w:val="00DA797C"/>
    <w:rsid w:val="00DB0925"/>
    <w:rsid w:val="00DB0A8A"/>
    <w:rsid w:val="00DB2628"/>
    <w:rsid w:val="00DB2D28"/>
    <w:rsid w:val="00DB519B"/>
    <w:rsid w:val="00DB56BF"/>
    <w:rsid w:val="00DB574E"/>
    <w:rsid w:val="00DB5CD2"/>
    <w:rsid w:val="00DB5CEF"/>
    <w:rsid w:val="00DB6F4D"/>
    <w:rsid w:val="00DB7D28"/>
    <w:rsid w:val="00DB7FFE"/>
    <w:rsid w:val="00DC0263"/>
    <w:rsid w:val="00DC17A5"/>
    <w:rsid w:val="00DC238E"/>
    <w:rsid w:val="00DC2393"/>
    <w:rsid w:val="00DC362E"/>
    <w:rsid w:val="00DC538E"/>
    <w:rsid w:val="00DC5693"/>
    <w:rsid w:val="00DC5910"/>
    <w:rsid w:val="00DC628E"/>
    <w:rsid w:val="00DC62BB"/>
    <w:rsid w:val="00DC7841"/>
    <w:rsid w:val="00DC7D79"/>
    <w:rsid w:val="00DD0114"/>
    <w:rsid w:val="00DD1119"/>
    <w:rsid w:val="00DD17E7"/>
    <w:rsid w:val="00DD1B2A"/>
    <w:rsid w:val="00DD2DC6"/>
    <w:rsid w:val="00DD3D5C"/>
    <w:rsid w:val="00DD472A"/>
    <w:rsid w:val="00DD4759"/>
    <w:rsid w:val="00DD572C"/>
    <w:rsid w:val="00DD587B"/>
    <w:rsid w:val="00DD601F"/>
    <w:rsid w:val="00DD6EAD"/>
    <w:rsid w:val="00DD76EB"/>
    <w:rsid w:val="00DE13F5"/>
    <w:rsid w:val="00DE1505"/>
    <w:rsid w:val="00DE16E1"/>
    <w:rsid w:val="00DE2281"/>
    <w:rsid w:val="00DE23C1"/>
    <w:rsid w:val="00DE2DBB"/>
    <w:rsid w:val="00DE3300"/>
    <w:rsid w:val="00DE3EE9"/>
    <w:rsid w:val="00DE4884"/>
    <w:rsid w:val="00DE5610"/>
    <w:rsid w:val="00DF0EA6"/>
    <w:rsid w:val="00DF1D88"/>
    <w:rsid w:val="00DF2090"/>
    <w:rsid w:val="00DF29D6"/>
    <w:rsid w:val="00DF2C00"/>
    <w:rsid w:val="00DF2F65"/>
    <w:rsid w:val="00DF3BCD"/>
    <w:rsid w:val="00DF4560"/>
    <w:rsid w:val="00DF495C"/>
    <w:rsid w:val="00DF4B52"/>
    <w:rsid w:val="00DF67CB"/>
    <w:rsid w:val="00DF7ACA"/>
    <w:rsid w:val="00E0069F"/>
    <w:rsid w:val="00E01D3A"/>
    <w:rsid w:val="00E02FA4"/>
    <w:rsid w:val="00E034F7"/>
    <w:rsid w:val="00E036B2"/>
    <w:rsid w:val="00E05CFB"/>
    <w:rsid w:val="00E06364"/>
    <w:rsid w:val="00E06BB7"/>
    <w:rsid w:val="00E06D3A"/>
    <w:rsid w:val="00E07D38"/>
    <w:rsid w:val="00E11048"/>
    <w:rsid w:val="00E11CA7"/>
    <w:rsid w:val="00E11D02"/>
    <w:rsid w:val="00E12A17"/>
    <w:rsid w:val="00E13E6E"/>
    <w:rsid w:val="00E1435E"/>
    <w:rsid w:val="00E14F54"/>
    <w:rsid w:val="00E15411"/>
    <w:rsid w:val="00E15BDA"/>
    <w:rsid w:val="00E165FF"/>
    <w:rsid w:val="00E166FA"/>
    <w:rsid w:val="00E16FC8"/>
    <w:rsid w:val="00E179D5"/>
    <w:rsid w:val="00E17F81"/>
    <w:rsid w:val="00E2029D"/>
    <w:rsid w:val="00E20EA3"/>
    <w:rsid w:val="00E21975"/>
    <w:rsid w:val="00E21AFE"/>
    <w:rsid w:val="00E22062"/>
    <w:rsid w:val="00E224C0"/>
    <w:rsid w:val="00E22C0B"/>
    <w:rsid w:val="00E22EB2"/>
    <w:rsid w:val="00E2569E"/>
    <w:rsid w:val="00E26503"/>
    <w:rsid w:val="00E26D57"/>
    <w:rsid w:val="00E26DAE"/>
    <w:rsid w:val="00E26F79"/>
    <w:rsid w:val="00E30B27"/>
    <w:rsid w:val="00E31B43"/>
    <w:rsid w:val="00E31D86"/>
    <w:rsid w:val="00E32DCF"/>
    <w:rsid w:val="00E331FD"/>
    <w:rsid w:val="00E33B93"/>
    <w:rsid w:val="00E33BAB"/>
    <w:rsid w:val="00E33C6A"/>
    <w:rsid w:val="00E33D3C"/>
    <w:rsid w:val="00E347CC"/>
    <w:rsid w:val="00E348B0"/>
    <w:rsid w:val="00E349EA"/>
    <w:rsid w:val="00E3535E"/>
    <w:rsid w:val="00E3568A"/>
    <w:rsid w:val="00E35FDF"/>
    <w:rsid w:val="00E37148"/>
    <w:rsid w:val="00E374CA"/>
    <w:rsid w:val="00E37A30"/>
    <w:rsid w:val="00E37E9B"/>
    <w:rsid w:val="00E41071"/>
    <w:rsid w:val="00E41436"/>
    <w:rsid w:val="00E4163A"/>
    <w:rsid w:val="00E42866"/>
    <w:rsid w:val="00E434E5"/>
    <w:rsid w:val="00E43664"/>
    <w:rsid w:val="00E4432F"/>
    <w:rsid w:val="00E447C0"/>
    <w:rsid w:val="00E4544B"/>
    <w:rsid w:val="00E457EB"/>
    <w:rsid w:val="00E46CD4"/>
    <w:rsid w:val="00E46F37"/>
    <w:rsid w:val="00E47246"/>
    <w:rsid w:val="00E47BF0"/>
    <w:rsid w:val="00E50361"/>
    <w:rsid w:val="00E5088D"/>
    <w:rsid w:val="00E51839"/>
    <w:rsid w:val="00E527C3"/>
    <w:rsid w:val="00E531A3"/>
    <w:rsid w:val="00E53626"/>
    <w:rsid w:val="00E5441A"/>
    <w:rsid w:val="00E5452E"/>
    <w:rsid w:val="00E54BD3"/>
    <w:rsid w:val="00E54CD3"/>
    <w:rsid w:val="00E57586"/>
    <w:rsid w:val="00E60038"/>
    <w:rsid w:val="00E614B1"/>
    <w:rsid w:val="00E61A96"/>
    <w:rsid w:val="00E62A12"/>
    <w:rsid w:val="00E6340D"/>
    <w:rsid w:val="00E63760"/>
    <w:rsid w:val="00E63B12"/>
    <w:rsid w:val="00E63C5F"/>
    <w:rsid w:val="00E63F19"/>
    <w:rsid w:val="00E64159"/>
    <w:rsid w:val="00E6462C"/>
    <w:rsid w:val="00E647D7"/>
    <w:rsid w:val="00E64EA4"/>
    <w:rsid w:val="00E65F90"/>
    <w:rsid w:val="00E6601B"/>
    <w:rsid w:val="00E661CE"/>
    <w:rsid w:val="00E66368"/>
    <w:rsid w:val="00E678AC"/>
    <w:rsid w:val="00E67A55"/>
    <w:rsid w:val="00E70562"/>
    <w:rsid w:val="00E70CEE"/>
    <w:rsid w:val="00E70D60"/>
    <w:rsid w:val="00E712A5"/>
    <w:rsid w:val="00E71E2B"/>
    <w:rsid w:val="00E72E85"/>
    <w:rsid w:val="00E734B2"/>
    <w:rsid w:val="00E73A93"/>
    <w:rsid w:val="00E74B4E"/>
    <w:rsid w:val="00E75576"/>
    <w:rsid w:val="00E76340"/>
    <w:rsid w:val="00E7640A"/>
    <w:rsid w:val="00E766B0"/>
    <w:rsid w:val="00E76BAE"/>
    <w:rsid w:val="00E7769A"/>
    <w:rsid w:val="00E8003B"/>
    <w:rsid w:val="00E80F98"/>
    <w:rsid w:val="00E80FEE"/>
    <w:rsid w:val="00E810CF"/>
    <w:rsid w:val="00E8122F"/>
    <w:rsid w:val="00E81683"/>
    <w:rsid w:val="00E81737"/>
    <w:rsid w:val="00E82411"/>
    <w:rsid w:val="00E82C2F"/>
    <w:rsid w:val="00E8329F"/>
    <w:rsid w:val="00E837DD"/>
    <w:rsid w:val="00E8385A"/>
    <w:rsid w:val="00E841F7"/>
    <w:rsid w:val="00E854FB"/>
    <w:rsid w:val="00E85705"/>
    <w:rsid w:val="00E85A0E"/>
    <w:rsid w:val="00E90392"/>
    <w:rsid w:val="00E90E04"/>
    <w:rsid w:val="00E9117C"/>
    <w:rsid w:val="00E91E3A"/>
    <w:rsid w:val="00E92036"/>
    <w:rsid w:val="00E92983"/>
    <w:rsid w:val="00E93187"/>
    <w:rsid w:val="00E951C2"/>
    <w:rsid w:val="00E956B1"/>
    <w:rsid w:val="00E9573C"/>
    <w:rsid w:val="00E957B1"/>
    <w:rsid w:val="00E96381"/>
    <w:rsid w:val="00E96530"/>
    <w:rsid w:val="00EA0BBB"/>
    <w:rsid w:val="00EA10DB"/>
    <w:rsid w:val="00EA26E5"/>
    <w:rsid w:val="00EA297C"/>
    <w:rsid w:val="00EA333E"/>
    <w:rsid w:val="00EA3C00"/>
    <w:rsid w:val="00EA4625"/>
    <w:rsid w:val="00EA4941"/>
    <w:rsid w:val="00EA5466"/>
    <w:rsid w:val="00EA5F1A"/>
    <w:rsid w:val="00EA7ECD"/>
    <w:rsid w:val="00EB0036"/>
    <w:rsid w:val="00EB1352"/>
    <w:rsid w:val="00EB1932"/>
    <w:rsid w:val="00EB1D0D"/>
    <w:rsid w:val="00EB359E"/>
    <w:rsid w:val="00EB35C5"/>
    <w:rsid w:val="00EB430C"/>
    <w:rsid w:val="00EB45F7"/>
    <w:rsid w:val="00EB517F"/>
    <w:rsid w:val="00EB5436"/>
    <w:rsid w:val="00EB5CA7"/>
    <w:rsid w:val="00EB67EC"/>
    <w:rsid w:val="00EB6B31"/>
    <w:rsid w:val="00EB6D44"/>
    <w:rsid w:val="00EB6EF8"/>
    <w:rsid w:val="00EB71C3"/>
    <w:rsid w:val="00EB7C1A"/>
    <w:rsid w:val="00EC0F9D"/>
    <w:rsid w:val="00EC1698"/>
    <w:rsid w:val="00EC17C2"/>
    <w:rsid w:val="00EC1E9B"/>
    <w:rsid w:val="00EC23A6"/>
    <w:rsid w:val="00EC3589"/>
    <w:rsid w:val="00EC3B11"/>
    <w:rsid w:val="00EC4AED"/>
    <w:rsid w:val="00EC5703"/>
    <w:rsid w:val="00EC57B0"/>
    <w:rsid w:val="00EC6259"/>
    <w:rsid w:val="00EC732C"/>
    <w:rsid w:val="00EC75C0"/>
    <w:rsid w:val="00EC78BB"/>
    <w:rsid w:val="00EC7CC4"/>
    <w:rsid w:val="00ED053F"/>
    <w:rsid w:val="00ED08C6"/>
    <w:rsid w:val="00ED0A7B"/>
    <w:rsid w:val="00ED0C06"/>
    <w:rsid w:val="00ED14CD"/>
    <w:rsid w:val="00ED1620"/>
    <w:rsid w:val="00ED1C8F"/>
    <w:rsid w:val="00ED1F54"/>
    <w:rsid w:val="00ED2C41"/>
    <w:rsid w:val="00ED2D05"/>
    <w:rsid w:val="00ED2DBD"/>
    <w:rsid w:val="00ED2F52"/>
    <w:rsid w:val="00ED2FDE"/>
    <w:rsid w:val="00ED32E3"/>
    <w:rsid w:val="00ED39BB"/>
    <w:rsid w:val="00ED415E"/>
    <w:rsid w:val="00ED6FCD"/>
    <w:rsid w:val="00ED71AC"/>
    <w:rsid w:val="00ED7231"/>
    <w:rsid w:val="00ED7B41"/>
    <w:rsid w:val="00ED7C60"/>
    <w:rsid w:val="00EE0553"/>
    <w:rsid w:val="00EE07E6"/>
    <w:rsid w:val="00EE0BB5"/>
    <w:rsid w:val="00EE1A2A"/>
    <w:rsid w:val="00EE1A4E"/>
    <w:rsid w:val="00EE1ACF"/>
    <w:rsid w:val="00EE2219"/>
    <w:rsid w:val="00EE2C95"/>
    <w:rsid w:val="00EE3C98"/>
    <w:rsid w:val="00EE429F"/>
    <w:rsid w:val="00EE464F"/>
    <w:rsid w:val="00EE575D"/>
    <w:rsid w:val="00EE5B00"/>
    <w:rsid w:val="00EE62EE"/>
    <w:rsid w:val="00EE6E09"/>
    <w:rsid w:val="00EE7297"/>
    <w:rsid w:val="00EE7CC7"/>
    <w:rsid w:val="00EE7D02"/>
    <w:rsid w:val="00EF161E"/>
    <w:rsid w:val="00EF19E5"/>
    <w:rsid w:val="00EF2222"/>
    <w:rsid w:val="00EF229C"/>
    <w:rsid w:val="00EF273F"/>
    <w:rsid w:val="00EF4A1B"/>
    <w:rsid w:val="00EF5BC9"/>
    <w:rsid w:val="00EF6074"/>
    <w:rsid w:val="00EF64AB"/>
    <w:rsid w:val="00EF64AD"/>
    <w:rsid w:val="00EF69AE"/>
    <w:rsid w:val="00EF747D"/>
    <w:rsid w:val="00EF77B4"/>
    <w:rsid w:val="00EF7E75"/>
    <w:rsid w:val="00F00401"/>
    <w:rsid w:val="00F00F0F"/>
    <w:rsid w:val="00F014BC"/>
    <w:rsid w:val="00F02092"/>
    <w:rsid w:val="00F026EC"/>
    <w:rsid w:val="00F02D74"/>
    <w:rsid w:val="00F030CC"/>
    <w:rsid w:val="00F0399F"/>
    <w:rsid w:val="00F03B4A"/>
    <w:rsid w:val="00F0423C"/>
    <w:rsid w:val="00F04476"/>
    <w:rsid w:val="00F05593"/>
    <w:rsid w:val="00F061A7"/>
    <w:rsid w:val="00F06334"/>
    <w:rsid w:val="00F06B00"/>
    <w:rsid w:val="00F06CF1"/>
    <w:rsid w:val="00F07969"/>
    <w:rsid w:val="00F1164E"/>
    <w:rsid w:val="00F1213D"/>
    <w:rsid w:val="00F1222D"/>
    <w:rsid w:val="00F122CF"/>
    <w:rsid w:val="00F12A6E"/>
    <w:rsid w:val="00F13672"/>
    <w:rsid w:val="00F140C6"/>
    <w:rsid w:val="00F14292"/>
    <w:rsid w:val="00F158E2"/>
    <w:rsid w:val="00F160E5"/>
    <w:rsid w:val="00F17188"/>
    <w:rsid w:val="00F179B9"/>
    <w:rsid w:val="00F17EF8"/>
    <w:rsid w:val="00F20B1D"/>
    <w:rsid w:val="00F20F7E"/>
    <w:rsid w:val="00F233A3"/>
    <w:rsid w:val="00F24CD1"/>
    <w:rsid w:val="00F262D9"/>
    <w:rsid w:val="00F2704A"/>
    <w:rsid w:val="00F304D6"/>
    <w:rsid w:val="00F308C6"/>
    <w:rsid w:val="00F31030"/>
    <w:rsid w:val="00F3119B"/>
    <w:rsid w:val="00F31492"/>
    <w:rsid w:val="00F31856"/>
    <w:rsid w:val="00F31F67"/>
    <w:rsid w:val="00F32244"/>
    <w:rsid w:val="00F32600"/>
    <w:rsid w:val="00F328D0"/>
    <w:rsid w:val="00F32C46"/>
    <w:rsid w:val="00F32DCF"/>
    <w:rsid w:val="00F3357E"/>
    <w:rsid w:val="00F337AF"/>
    <w:rsid w:val="00F33D25"/>
    <w:rsid w:val="00F347BD"/>
    <w:rsid w:val="00F34BD5"/>
    <w:rsid w:val="00F34ED8"/>
    <w:rsid w:val="00F351C3"/>
    <w:rsid w:val="00F35343"/>
    <w:rsid w:val="00F35CCE"/>
    <w:rsid w:val="00F35DEA"/>
    <w:rsid w:val="00F363A9"/>
    <w:rsid w:val="00F366F5"/>
    <w:rsid w:val="00F36F30"/>
    <w:rsid w:val="00F40017"/>
    <w:rsid w:val="00F401F9"/>
    <w:rsid w:val="00F42CF5"/>
    <w:rsid w:val="00F431E8"/>
    <w:rsid w:val="00F43DB9"/>
    <w:rsid w:val="00F43EF6"/>
    <w:rsid w:val="00F4409C"/>
    <w:rsid w:val="00F442A1"/>
    <w:rsid w:val="00F444F4"/>
    <w:rsid w:val="00F450BC"/>
    <w:rsid w:val="00F4533F"/>
    <w:rsid w:val="00F453C4"/>
    <w:rsid w:val="00F45757"/>
    <w:rsid w:val="00F45B8B"/>
    <w:rsid w:val="00F46AE5"/>
    <w:rsid w:val="00F47458"/>
    <w:rsid w:val="00F477F3"/>
    <w:rsid w:val="00F50032"/>
    <w:rsid w:val="00F50A83"/>
    <w:rsid w:val="00F50C19"/>
    <w:rsid w:val="00F5135D"/>
    <w:rsid w:val="00F51543"/>
    <w:rsid w:val="00F51E77"/>
    <w:rsid w:val="00F51F6D"/>
    <w:rsid w:val="00F52A72"/>
    <w:rsid w:val="00F52E54"/>
    <w:rsid w:val="00F5301C"/>
    <w:rsid w:val="00F5332F"/>
    <w:rsid w:val="00F55138"/>
    <w:rsid w:val="00F551E8"/>
    <w:rsid w:val="00F55250"/>
    <w:rsid w:val="00F559B3"/>
    <w:rsid w:val="00F559BE"/>
    <w:rsid w:val="00F55A05"/>
    <w:rsid w:val="00F55A86"/>
    <w:rsid w:val="00F56DB8"/>
    <w:rsid w:val="00F5710B"/>
    <w:rsid w:val="00F571C5"/>
    <w:rsid w:val="00F5789B"/>
    <w:rsid w:val="00F602C1"/>
    <w:rsid w:val="00F60583"/>
    <w:rsid w:val="00F6074B"/>
    <w:rsid w:val="00F618D3"/>
    <w:rsid w:val="00F637A3"/>
    <w:rsid w:val="00F64E5C"/>
    <w:rsid w:val="00F66A7D"/>
    <w:rsid w:val="00F717E5"/>
    <w:rsid w:val="00F737B9"/>
    <w:rsid w:val="00F74CD6"/>
    <w:rsid w:val="00F75293"/>
    <w:rsid w:val="00F75BCF"/>
    <w:rsid w:val="00F761F0"/>
    <w:rsid w:val="00F766DD"/>
    <w:rsid w:val="00F771D5"/>
    <w:rsid w:val="00F8084D"/>
    <w:rsid w:val="00F80B36"/>
    <w:rsid w:val="00F81548"/>
    <w:rsid w:val="00F82868"/>
    <w:rsid w:val="00F838C8"/>
    <w:rsid w:val="00F839C3"/>
    <w:rsid w:val="00F83EA5"/>
    <w:rsid w:val="00F84125"/>
    <w:rsid w:val="00F84616"/>
    <w:rsid w:val="00F84808"/>
    <w:rsid w:val="00F85D59"/>
    <w:rsid w:val="00F862AF"/>
    <w:rsid w:val="00F86CFB"/>
    <w:rsid w:val="00F87EDC"/>
    <w:rsid w:val="00F90726"/>
    <w:rsid w:val="00F92D39"/>
    <w:rsid w:val="00F94013"/>
    <w:rsid w:val="00F942ED"/>
    <w:rsid w:val="00F95090"/>
    <w:rsid w:val="00F95CB2"/>
    <w:rsid w:val="00F963EF"/>
    <w:rsid w:val="00F96682"/>
    <w:rsid w:val="00F9726A"/>
    <w:rsid w:val="00F972CD"/>
    <w:rsid w:val="00F97757"/>
    <w:rsid w:val="00FA020B"/>
    <w:rsid w:val="00FA0610"/>
    <w:rsid w:val="00FA0C63"/>
    <w:rsid w:val="00FA1637"/>
    <w:rsid w:val="00FA19F3"/>
    <w:rsid w:val="00FA3002"/>
    <w:rsid w:val="00FA30F8"/>
    <w:rsid w:val="00FA3B52"/>
    <w:rsid w:val="00FA4306"/>
    <w:rsid w:val="00FA4779"/>
    <w:rsid w:val="00FA4930"/>
    <w:rsid w:val="00FA5304"/>
    <w:rsid w:val="00FA64CA"/>
    <w:rsid w:val="00FA664A"/>
    <w:rsid w:val="00FA6DFF"/>
    <w:rsid w:val="00FA72A6"/>
    <w:rsid w:val="00FA77C4"/>
    <w:rsid w:val="00FA7EBA"/>
    <w:rsid w:val="00FB0085"/>
    <w:rsid w:val="00FB0B64"/>
    <w:rsid w:val="00FB224C"/>
    <w:rsid w:val="00FB2678"/>
    <w:rsid w:val="00FB292E"/>
    <w:rsid w:val="00FB2BC4"/>
    <w:rsid w:val="00FB2DB9"/>
    <w:rsid w:val="00FB30F8"/>
    <w:rsid w:val="00FB3AE3"/>
    <w:rsid w:val="00FB4033"/>
    <w:rsid w:val="00FB43FD"/>
    <w:rsid w:val="00FB59CA"/>
    <w:rsid w:val="00FB5E26"/>
    <w:rsid w:val="00FB794E"/>
    <w:rsid w:val="00FC01F5"/>
    <w:rsid w:val="00FC0784"/>
    <w:rsid w:val="00FC0A3F"/>
    <w:rsid w:val="00FC1663"/>
    <w:rsid w:val="00FC1708"/>
    <w:rsid w:val="00FC29B5"/>
    <w:rsid w:val="00FC3872"/>
    <w:rsid w:val="00FC482E"/>
    <w:rsid w:val="00FC68A6"/>
    <w:rsid w:val="00FC6ABC"/>
    <w:rsid w:val="00FC6EFA"/>
    <w:rsid w:val="00FC7702"/>
    <w:rsid w:val="00FD05BA"/>
    <w:rsid w:val="00FD11CF"/>
    <w:rsid w:val="00FD12C0"/>
    <w:rsid w:val="00FD1482"/>
    <w:rsid w:val="00FD17D0"/>
    <w:rsid w:val="00FD1D9A"/>
    <w:rsid w:val="00FD2D11"/>
    <w:rsid w:val="00FD38BA"/>
    <w:rsid w:val="00FD5670"/>
    <w:rsid w:val="00FD56AB"/>
    <w:rsid w:val="00FD6614"/>
    <w:rsid w:val="00FD720D"/>
    <w:rsid w:val="00FE027E"/>
    <w:rsid w:val="00FE03BE"/>
    <w:rsid w:val="00FE1636"/>
    <w:rsid w:val="00FE1983"/>
    <w:rsid w:val="00FE384B"/>
    <w:rsid w:val="00FE3CE0"/>
    <w:rsid w:val="00FE41A1"/>
    <w:rsid w:val="00FE420E"/>
    <w:rsid w:val="00FE48B7"/>
    <w:rsid w:val="00FE5289"/>
    <w:rsid w:val="00FE5AC8"/>
    <w:rsid w:val="00FE5E10"/>
    <w:rsid w:val="00FE6511"/>
    <w:rsid w:val="00FE6DFC"/>
    <w:rsid w:val="00FF0529"/>
    <w:rsid w:val="00FF3F09"/>
    <w:rsid w:val="00FF424F"/>
    <w:rsid w:val="00FF4758"/>
    <w:rsid w:val="00FF509F"/>
    <w:rsid w:val="00FF7D20"/>
    <w:rsid w:val="011F4968"/>
    <w:rsid w:val="01296902"/>
    <w:rsid w:val="014B76CC"/>
    <w:rsid w:val="01A1097D"/>
    <w:rsid w:val="01C55394"/>
    <w:rsid w:val="021C3627"/>
    <w:rsid w:val="02274E1B"/>
    <w:rsid w:val="022C2A90"/>
    <w:rsid w:val="022C79D3"/>
    <w:rsid w:val="02BF10B5"/>
    <w:rsid w:val="02CB3F67"/>
    <w:rsid w:val="03712E52"/>
    <w:rsid w:val="037669F6"/>
    <w:rsid w:val="037A786D"/>
    <w:rsid w:val="038753B1"/>
    <w:rsid w:val="03F37586"/>
    <w:rsid w:val="04184CC1"/>
    <w:rsid w:val="044A21C5"/>
    <w:rsid w:val="045F2DB9"/>
    <w:rsid w:val="0482018D"/>
    <w:rsid w:val="04C5545D"/>
    <w:rsid w:val="04CE451A"/>
    <w:rsid w:val="05073853"/>
    <w:rsid w:val="051F0334"/>
    <w:rsid w:val="05362626"/>
    <w:rsid w:val="0550772C"/>
    <w:rsid w:val="05D51E3B"/>
    <w:rsid w:val="05DB3DA9"/>
    <w:rsid w:val="06936F6F"/>
    <w:rsid w:val="06F17807"/>
    <w:rsid w:val="06F811FB"/>
    <w:rsid w:val="06FD3D7B"/>
    <w:rsid w:val="078F2F21"/>
    <w:rsid w:val="07D46FAF"/>
    <w:rsid w:val="08006436"/>
    <w:rsid w:val="08480C9E"/>
    <w:rsid w:val="08704725"/>
    <w:rsid w:val="08826A68"/>
    <w:rsid w:val="08CB21B0"/>
    <w:rsid w:val="08EB083E"/>
    <w:rsid w:val="09637E7E"/>
    <w:rsid w:val="097C1973"/>
    <w:rsid w:val="09883A0A"/>
    <w:rsid w:val="09E41978"/>
    <w:rsid w:val="09EF38C7"/>
    <w:rsid w:val="09EF70AB"/>
    <w:rsid w:val="0A426E74"/>
    <w:rsid w:val="0A734912"/>
    <w:rsid w:val="0AA5105D"/>
    <w:rsid w:val="0AAD72E9"/>
    <w:rsid w:val="0AB3162A"/>
    <w:rsid w:val="0ABE3294"/>
    <w:rsid w:val="0B151F47"/>
    <w:rsid w:val="0B204B7F"/>
    <w:rsid w:val="0B2C0E78"/>
    <w:rsid w:val="0BB5213F"/>
    <w:rsid w:val="0C273C3D"/>
    <w:rsid w:val="0C5A3132"/>
    <w:rsid w:val="0C7703FE"/>
    <w:rsid w:val="0CA643AA"/>
    <w:rsid w:val="0D4464DF"/>
    <w:rsid w:val="0D516702"/>
    <w:rsid w:val="0D637C67"/>
    <w:rsid w:val="0D81396D"/>
    <w:rsid w:val="0D8901DB"/>
    <w:rsid w:val="0DBE2843"/>
    <w:rsid w:val="0DE719C4"/>
    <w:rsid w:val="0E271C25"/>
    <w:rsid w:val="0ED951F1"/>
    <w:rsid w:val="0F174CF8"/>
    <w:rsid w:val="0F2213B1"/>
    <w:rsid w:val="0F600091"/>
    <w:rsid w:val="0FDA1518"/>
    <w:rsid w:val="0FFA3EE9"/>
    <w:rsid w:val="0FFA6330"/>
    <w:rsid w:val="10180506"/>
    <w:rsid w:val="10385A10"/>
    <w:rsid w:val="103D40F0"/>
    <w:rsid w:val="105532ED"/>
    <w:rsid w:val="106D7AB8"/>
    <w:rsid w:val="10746F49"/>
    <w:rsid w:val="10A47E69"/>
    <w:rsid w:val="10E7228C"/>
    <w:rsid w:val="11141414"/>
    <w:rsid w:val="113F7249"/>
    <w:rsid w:val="1152240A"/>
    <w:rsid w:val="11557BE1"/>
    <w:rsid w:val="117416A8"/>
    <w:rsid w:val="118456EC"/>
    <w:rsid w:val="119C4321"/>
    <w:rsid w:val="11E76C28"/>
    <w:rsid w:val="12084E95"/>
    <w:rsid w:val="121C0C72"/>
    <w:rsid w:val="122E4457"/>
    <w:rsid w:val="125E2499"/>
    <w:rsid w:val="12CE710D"/>
    <w:rsid w:val="12E0728D"/>
    <w:rsid w:val="13065416"/>
    <w:rsid w:val="13383E12"/>
    <w:rsid w:val="13772C97"/>
    <w:rsid w:val="13B87A23"/>
    <w:rsid w:val="14130549"/>
    <w:rsid w:val="145A2326"/>
    <w:rsid w:val="1466025D"/>
    <w:rsid w:val="146B5C9B"/>
    <w:rsid w:val="14741626"/>
    <w:rsid w:val="147E3411"/>
    <w:rsid w:val="14C36996"/>
    <w:rsid w:val="154E7C53"/>
    <w:rsid w:val="15C720B1"/>
    <w:rsid w:val="15FC31AD"/>
    <w:rsid w:val="160516C0"/>
    <w:rsid w:val="160542FB"/>
    <w:rsid w:val="16306E1D"/>
    <w:rsid w:val="16425A7C"/>
    <w:rsid w:val="166A7CDF"/>
    <w:rsid w:val="167A431A"/>
    <w:rsid w:val="16F60300"/>
    <w:rsid w:val="171D5F9C"/>
    <w:rsid w:val="17290C2C"/>
    <w:rsid w:val="173B08ED"/>
    <w:rsid w:val="173C6A11"/>
    <w:rsid w:val="17584859"/>
    <w:rsid w:val="177F79E1"/>
    <w:rsid w:val="17CC5C14"/>
    <w:rsid w:val="181D1C01"/>
    <w:rsid w:val="183969B0"/>
    <w:rsid w:val="185A09F1"/>
    <w:rsid w:val="188F5B5F"/>
    <w:rsid w:val="18D930A3"/>
    <w:rsid w:val="18E75CFE"/>
    <w:rsid w:val="19901718"/>
    <w:rsid w:val="1A0274B4"/>
    <w:rsid w:val="1A1E454E"/>
    <w:rsid w:val="1A8F6191"/>
    <w:rsid w:val="1ABD3C19"/>
    <w:rsid w:val="1AC33BA6"/>
    <w:rsid w:val="1ACD72E4"/>
    <w:rsid w:val="1AD92A80"/>
    <w:rsid w:val="1AF507B8"/>
    <w:rsid w:val="1AF70C66"/>
    <w:rsid w:val="1B190761"/>
    <w:rsid w:val="1B1A62A4"/>
    <w:rsid w:val="1B6049CF"/>
    <w:rsid w:val="1B8E2F1D"/>
    <w:rsid w:val="1BAD2E9F"/>
    <w:rsid w:val="1BD6231E"/>
    <w:rsid w:val="1BDD7EF8"/>
    <w:rsid w:val="1C3522D5"/>
    <w:rsid w:val="1C3D37C3"/>
    <w:rsid w:val="1C754100"/>
    <w:rsid w:val="1C986D32"/>
    <w:rsid w:val="1CA6652C"/>
    <w:rsid w:val="1CA772F8"/>
    <w:rsid w:val="1CBA4E01"/>
    <w:rsid w:val="1CEA7345"/>
    <w:rsid w:val="1D052BFE"/>
    <w:rsid w:val="1D6401B7"/>
    <w:rsid w:val="1D651191"/>
    <w:rsid w:val="1DB47BD6"/>
    <w:rsid w:val="1DBD3FFF"/>
    <w:rsid w:val="1DBF660C"/>
    <w:rsid w:val="1E1A123B"/>
    <w:rsid w:val="1E324E1A"/>
    <w:rsid w:val="1E6254F9"/>
    <w:rsid w:val="1E7F62D6"/>
    <w:rsid w:val="1F0514DE"/>
    <w:rsid w:val="1F2D2024"/>
    <w:rsid w:val="1F3E0EE3"/>
    <w:rsid w:val="1F9B5ABB"/>
    <w:rsid w:val="1FA54DCC"/>
    <w:rsid w:val="1FE474E4"/>
    <w:rsid w:val="20205639"/>
    <w:rsid w:val="20286C25"/>
    <w:rsid w:val="20293D85"/>
    <w:rsid w:val="205F4093"/>
    <w:rsid w:val="20AC7A47"/>
    <w:rsid w:val="20B12BF6"/>
    <w:rsid w:val="20C628CC"/>
    <w:rsid w:val="211B3866"/>
    <w:rsid w:val="215C076E"/>
    <w:rsid w:val="21692D2D"/>
    <w:rsid w:val="218A46EC"/>
    <w:rsid w:val="21AC0DD0"/>
    <w:rsid w:val="21C10A4F"/>
    <w:rsid w:val="21D928A5"/>
    <w:rsid w:val="21F24402"/>
    <w:rsid w:val="22112C0F"/>
    <w:rsid w:val="2271734D"/>
    <w:rsid w:val="22D744C3"/>
    <w:rsid w:val="22E30C75"/>
    <w:rsid w:val="22EE46A3"/>
    <w:rsid w:val="234D13A8"/>
    <w:rsid w:val="236D4C31"/>
    <w:rsid w:val="237A5215"/>
    <w:rsid w:val="23C04B2A"/>
    <w:rsid w:val="240D3712"/>
    <w:rsid w:val="24103803"/>
    <w:rsid w:val="241A68D5"/>
    <w:rsid w:val="24C11254"/>
    <w:rsid w:val="25304CF0"/>
    <w:rsid w:val="257721FE"/>
    <w:rsid w:val="2594120A"/>
    <w:rsid w:val="259C48CA"/>
    <w:rsid w:val="25C73034"/>
    <w:rsid w:val="264349B6"/>
    <w:rsid w:val="266A5988"/>
    <w:rsid w:val="26BB0529"/>
    <w:rsid w:val="26D908D8"/>
    <w:rsid w:val="27267EE6"/>
    <w:rsid w:val="27375735"/>
    <w:rsid w:val="274C7844"/>
    <w:rsid w:val="275D405C"/>
    <w:rsid w:val="27796144"/>
    <w:rsid w:val="27A66C18"/>
    <w:rsid w:val="27E43534"/>
    <w:rsid w:val="284A780A"/>
    <w:rsid w:val="28DD3A9E"/>
    <w:rsid w:val="28DF0C2E"/>
    <w:rsid w:val="28EA4FAA"/>
    <w:rsid w:val="28F34229"/>
    <w:rsid w:val="28F976E6"/>
    <w:rsid w:val="29351232"/>
    <w:rsid w:val="29C41A23"/>
    <w:rsid w:val="2A172542"/>
    <w:rsid w:val="2A3C21F1"/>
    <w:rsid w:val="2A3E58D1"/>
    <w:rsid w:val="2A582271"/>
    <w:rsid w:val="2A704F4D"/>
    <w:rsid w:val="2ABB6040"/>
    <w:rsid w:val="2ADC3445"/>
    <w:rsid w:val="2AE7465F"/>
    <w:rsid w:val="2AFE3019"/>
    <w:rsid w:val="2B1A0B7E"/>
    <w:rsid w:val="2C76291A"/>
    <w:rsid w:val="2D075AE2"/>
    <w:rsid w:val="2D7A73DE"/>
    <w:rsid w:val="2E3A796A"/>
    <w:rsid w:val="2EBF5197"/>
    <w:rsid w:val="2EFE7185"/>
    <w:rsid w:val="2F523708"/>
    <w:rsid w:val="2F907D0E"/>
    <w:rsid w:val="2F9A5ADD"/>
    <w:rsid w:val="2FC2348C"/>
    <w:rsid w:val="2FEA66F4"/>
    <w:rsid w:val="30010E3E"/>
    <w:rsid w:val="30031FD1"/>
    <w:rsid w:val="300B1352"/>
    <w:rsid w:val="305941C2"/>
    <w:rsid w:val="30C723B8"/>
    <w:rsid w:val="30D4498E"/>
    <w:rsid w:val="30EE64E2"/>
    <w:rsid w:val="31200518"/>
    <w:rsid w:val="313735E3"/>
    <w:rsid w:val="314C5078"/>
    <w:rsid w:val="31857DC3"/>
    <w:rsid w:val="31E95A7F"/>
    <w:rsid w:val="32232541"/>
    <w:rsid w:val="32237A2B"/>
    <w:rsid w:val="329A63FE"/>
    <w:rsid w:val="32CF6313"/>
    <w:rsid w:val="33331556"/>
    <w:rsid w:val="337026AA"/>
    <w:rsid w:val="337D0590"/>
    <w:rsid w:val="33A4022B"/>
    <w:rsid w:val="33C3275A"/>
    <w:rsid w:val="33E76605"/>
    <w:rsid w:val="3467319E"/>
    <w:rsid w:val="34B76436"/>
    <w:rsid w:val="355F1BD7"/>
    <w:rsid w:val="35723E42"/>
    <w:rsid w:val="35FFF4BD"/>
    <w:rsid w:val="361D7905"/>
    <w:rsid w:val="368E5C2A"/>
    <w:rsid w:val="369765C5"/>
    <w:rsid w:val="37051252"/>
    <w:rsid w:val="37121267"/>
    <w:rsid w:val="373F3C77"/>
    <w:rsid w:val="37620655"/>
    <w:rsid w:val="37781EE8"/>
    <w:rsid w:val="377B3200"/>
    <w:rsid w:val="37D85B27"/>
    <w:rsid w:val="37DC7828"/>
    <w:rsid w:val="3826738A"/>
    <w:rsid w:val="38420F3C"/>
    <w:rsid w:val="388D4A07"/>
    <w:rsid w:val="38A13345"/>
    <w:rsid w:val="38F30AF9"/>
    <w:rsid w:val="390242E9"/>
    <w:rsid w:val="390C57D5"/>
    <w:rsid w:val="392B50A2"/>
    <w:rsid w:val="395D123D"/>
    <w:rsid w:val="39FC4C2D"/>
    <w:rsid w:val="3A2F486D"/>
    <w:rsid w:val="3A36766A"/>
    <w:rsid w:val="3A3C3562"/>
    <w:rsid w:val="3A727717"/>
    <w:rsid w:val="3AB00BDB"/>
    <w:rsid w:val="3AB00F1D"/>
    <w:rsid w:val="3AC525FB"/>
    <w:rsid w:val="3AF505C2"/>
    <w:rsid w:val="3B192500"/>
    <w:rsid w:val="3B3570F4"/>
    <w:rsid w:val="3B511471"/>
    <w:rsid w:val="3B740FA2"/>
    <w:rsid w:val="3BDD2E75"/>
    <w:rsid w:val="3BDF536B"/>
    <w:rsid w:val="3C6D3D7C"/>
    <w:rsid w:val="3CC43F77"/>
    <w:rsid w:val="3CD815EE"/>
    <w:rsid w:val="3D031EC6"/>
    <w:rsid w:val="3D3B41B9"/>
    <w:rsid w:val="3D674A69"/>
    <w:rsid w:val="3DA97CE4"/>
    <w:rsid w:val="3DDE31FE"/>
    <w:rsid w:val="3DEA4EA8"/>
    <w:rsid w:val="3DF3763E"/>
    <w:rsid w:val="3EAB5547"/>
    <w:rsid w:val="3EEE1ADC"/>
    <w:rsid w:val="3EEE3988"/>
    <w:rsid w:val="3F5F504F"/>
    <w:rsid w:val="3F9356ED"/>
    <w:rsid w:val="3FBB8C88"/>
    <w:rsid w:val="3FD5053D"/>
    <w:rsid w:val="3FF058AF"/>
    <w:rsid w:val="40510ECA"/>
    <w:rsid w:val="405536B6"/>
    <w:rsid w:val="406A361F"/>
    <w:rsid w:val="40A21C84"/>
    <w:rsid w:val="40D037DD"/>
    <w:rsid w:val="41050D85"/>
    <w:rsid w:val="416D1BF2"/>
    <w:rsid w:val="41730193"/>
    <w:rsid w:val="41800671"/>
    <w:rsid w:val="419C7A0B"/>
    <w:rsid w:val="41BF1369"/>
    <w:rsid w:val="41F03B65"/>
    <w:rsid w:val="41FE2B31"/>
    <w:rsid w:val="42353B1A"/>
    <w:rsid w:val="424370DB"/>
    <w:rsid w:val="424B00A5"/>
    <w:rsid w:val="425A0DBA"/>
    <w:rsid w:val="4276565F"/>
    <w:rsid w:val="42C632FA"/>
    <w:rsid w:val="43721FB1"/>
    <w:rsid w:val="43933EE4"/>
    <w:rsid w:val="4400005A"/>
    <w:rsid w:val="441A760F"/>
    <w:rsid w:val="442260E9"/>
    <w:rsid w:val="44233035"/>
    <w:rsid w:val="445D37A1"/>
    <w:rsid w:val="447B0ED2"/>
    <w:rsid w:val="449A3F8E"/>
    <w:rsid w:val="449F6AD5"/>
    <w:rsid w:val="44A8127A"/>
    <w:rsid w:val="44CC6149"/>
    <w:rsid w:val="44F96677"/>
    <w:rsid w:val="45021BAA"/>
    <w:rsid w:val="455D5DC2"/>
    <w:rsid w:val="45A03FE1"/>
    <w:rsid w:val="462977EF"/>
    <w:rsid w:val="46A23120"/>
    <w:rsid w:val="471F1906"/>
    <w:rsid w:val="47BA0255"/>
    <w:rsid w:val="47C65C9A"/>
    <w:rsid w:val="47FB4DB3"/>
    <w:rsid w:val="48CE77B9"/>
    <w:rsid w:val="491E7D89"/>
    <w:rsid w:val="49374D86"/>
    <w:rsid w:val="494059F7"/>
    <w:rsid w:val="49992FB5"/>
    <w:rsid w:val="49C22280"/>
    <w:rsid w:val="49C6155F"/>
    <w:rsid w:val="4A22396A"/>
    <w:rsid w:val="4A403A44"/>
    <w:rsid w:val="4A70779B"/>
    <w:rsid w:val="4AAC7F03"/>
    <w:rsid w:val="4BBF0D9C"/>
    <w:rsid w:val="4BE159B9"/>
    <w:rsid w:val="4C434532"/>
    <w:rsid w:val="4C784D44"/>
    <w:rsid w:val="4C7B286E"/>
    <w:rsid w:val="4C885DC7"/>
    <w:rsid w:val="4D59114A"/>
    <w:rsid w:val="4D6160B0"/>
    <w:rsid w:val="4D939329"/>
    <w:rsid w:val="4DB67AAA"/>
    <w:rsid w:val="4DB9566F"/>
    <w:rsid w:val="4DC235F1"/>
    <w:rsid w:val="4DCE2E86"/>
    <w:rsid w:val="4E147922"/>
    <w:rsid w:val="4E17446A"/>
    <w:rsid w:val="4E1E5355"/>
    <w:rsid w:val="4E5E490D"/>
    <w:rsid w:val="4EB51C2D"/>
    <w:rsid w:val="4EBB532D"/>
    <w:rsid w:val="4EBC19F9"/>
    <w:rsid w:val="4F5D0474"/>
    <w:rsid w:val="4F8E4EFF"/>
    <w:rsid w:val="4FAD3B4B"/>
    <w:rsid w:val="501B39D5"/>
    <w:rsid w:val="50EC03D7"/>
    <w:rsid w:val="50FC132C"/>
    <w:rsid w:val="50FD23B2"/>
    <w:rsid w:val="511A2A14"/>
    <w:rsid w:val="51240FD3"/>
    <w:rsid w:val="51952C47"/>
    <w:rsid w:val="51C75351"/>
    <w:rsid w:val="51D2078F"/>
    <w:rsid w:val="51D462FE"/>
    <w:rsid w:val="51DD729C"/>
    <w:rsid w:val="52A46F47"/>
    <w:rsid w:val="52BB4C09"/>
    <w:rsid w:val="52CD2FF0"/>
    <w:rsid w:val="52F028B2"/>
    <w:rsid w:val="53445285"/>
    <w:rsid w:val="535A0C32"/>
    <w:rsid w:val="53C07B34"/>
    <w:rsid w:val="53FF7882"/>
    <w:rsid w:val="54310112"/>
    <w:rsid w:val="54431EA5"/>
    <w:rsid w:val="5446060A"/>
    <w:rsid w:val="546B0067"/>
    <w:rsid w:val="54717B64"/>
    <w:rsid w:val="54F0457A"/>
    <w:rsid w:val="5542194F"/>
    <w:rsid w:val="560E0C42"/>
    <w:rsid w:val="560F75EF"/>
    <w:rsid w:val="56435F85"/>
    <w:rsid w:val="56773611"/>
    <w:rsid w:val="569A3170"/>
    <w:rsid w:val="56F95BBC"/>
    <w:rsid w:val="57390822"/>
    <w:rsid w:val="574E4B6F"/>
    <w:rsid w:val="57967497"/>
    <w:rsid w:val="579969DD"/>
    <w:rsid w:val="57BA1AB1"/>
    <w:rsid w:val="57F9223F"/>
    <w:rsid w:val="580661CF"/>
    <w:rsid w:val="5807481E"/>
    <w:rsid w:val="581F55A1"/>
    <w:rsid w:val="583607EF"/>
    <w:rsid w:val="5841332E"/>
    <w:rsid w:val="58442DBE"/>
    <w:rsid w:val="585C2DF0"/>
    <w:rsid w:val="5866051C"/>
    <w:rsid w:val="58A3544C"/>
    <w:rsid w:val="58AA6A19"/>
    <w:rsid w:val="58FE76DA"/>
    <w:rsid w:val="59121A4A"/>
    <w:rsid w:val="59564B7A"/>
    <w:rsid w:val="59624917"/>
    <w:rsid w:val="59741A13"/>
    <w:rsid w:val="59800F51"/>
    <w:rsid w:val="59992FE7"/>
    <w:rsid w:val="59A8405C"/>
    <w:rsid w:val="59AA6DB9"/>
    <w:rsid w:val="59C934CC"/>
    <w:rsid w:val="59DA22D8"/>
    <w:rsid w:val="59F32A2D"/>
    <w:rsid w:val="59FD0F6F"/>
    <w:rsid w:val="5A1B3D4F"/>
    <w:rsid w:val="5A5774D7"/>
    <w:rsid w:val="5B021560"/>
    <w:rsid w:val="5B75123B"/>
    <w:rsid w:val="5B9A36C0"/>
    <w:rsid w:val="5BFF3AF4"/>
    <w:rsid w:val="5BFFCE41"/>
    <w:rsid w:val="5C0F5433"/>
    <w:rsid w:val="5C2926DE"/>
    <w:rsid w:val="5C9012CD"/>
    <w:rsid w:val="5CC85C1F"/>
    <w:rsid w:val="5CD22CC6"/>
    <w:rsid w:val="5D87026E"/>
    <w:rsid w:val="5DF62208"/>
    <w:rsid w:val="5DF93363"/>
    <w:rsid w:val="5E3700F8"/>
    <w:rsid w:val="5E920AD6"/>
    <w:rsid w:val="5EA40E7C"/>
    <w:rsid w:val="5EC15D2C"/>
    <w:rsid w:val="5EC91669"/>
    <w:rsid w:val="5F020C8A"/>
    <w:rsid w:val="5F1A2070"/>
    <w:rsid w:val="5F3C4744"/>
    <w:rsid w:val="5F6A7859"/>
    <w:rsid w:val="5F8F0F74"/>
    <w:rsid w:val="5FB40FDB"/>
    <w:rsid w:val="5FC7AA40"/>
    <w:rsid w:val="5FD112F5"/>
    <w:rsid w:val="5FD60856"/>
    <w:rsid w:val="5FDF3692"/>
    <w:rsid w:val="60142477"/>
    <w:rsid w:val="609140DE"/>
    <w:rsid w:val="60EB5F4E"/>
    <w:rsid w:val="61186B42"/>
    <w:rsid w:val="611E3B5F"/>
    <w:rsid w:val="614930AF"/>
    <w:rsid w:val="618B410C"/>
    <w:rsid w:val="618C0265"/>
    <w:rsid w:val="61C408EC"/>
    <w:rsid w:val="61CA3F46"/>
    <w:rsid w:val="61D93CEC"/>
    <w:rsid w:val="6204748F"/>
    <w:rsid w:val="62525D46"/>
    <w:rsid w:val="6286790F"/>
    <w:rsid w:val="62DD6213"/>
    <w:rsid w:val="632E0B64"/>
    <w:rsid w:val="63551FEF"/>
    <w:rsid w:val="6356084B"/>
    <w:rsid w:val="6363721A"/>
    <w:rsid w:val="638B6CCA"/>
    <w:rsid w:val="63E30F02"/>
    <w:rsid w:val="64100B1A"/>
    <w:rsid w:val="644D56EF"/>
    <w:rsid w:val="64630EDD"/>
    <w:rsid w:val="64724396"/>
    <w:rsid w:val="6528194D"/>
    <w:rsid w:val="652D2E78"/>
    <w:rsid w:val="6568469F"/>
    <w:rsid w:val="65783F23"/>
    <w:rsid w:val="65AE307F"/>
    <w:rsid w:val="65B64902"/>
    <w:rsid w:val="662459B5"/>
    <w:rsid w:val="664E0379"/>
    <w:rsid w:val="666F1062"/>
    <w:rsid w:val="66844E52"/>
    <w:rsid w:val="668F434D"/>
    <w:rsid w:val="66C1511E"/>
    <w:rsid w:val="66DA5A69"/>
    <w:rsid w:val="66FC5C67"/>
    <w:rsid w:val="66FE1FA1"/>
    <w:rsid w:val="672127E3"/>
    <w:rsid w:val="6727107D"/>
    <w:rsid w:val="673D5309"/>
    <w:rsid w:val="675948BE"/>
    <w:rsid w:val="675A2A6A"/>
    <w:rsid w:val="676A79BB"/>
    <w:rsid w:val="6794036D"/>
    <w:rsid w:val="68043A22"/>
    <w:rsid w:val="68164007"/>
    <w:rsid w:val="688B261B"/>
    <w:rsid w:val="689F1E31"/>
    <w:rsid w:val="69241352"/>
    <w:rsid w:val="69290B08"/>
    <w:rsid w:val="696B04BC"/>
    <w:rsid w:val="697A6C9C"/>
    <w:rsid w:val="697E15FB"/>
    <w:rsid w:val="69B06F7E"/>
    <w:rsid w:val="69E338AD"/>
    <w:rsid w:val="69E342D8"/>
    <w:rsid w:val="6A8B4085"/>
    <w:rsid w:val="6AA04BD0"/>
    <w:rsid w:val="6AA066C0"/>
    <w:rsid w:val="6AAC07C5"/>
    <w:rsid w:val="6AD019D5"/>
    <w:rsid w:val="6AE7074F"/>
    <w:rsid w:val="6AFD0941"/>
    <w:rsid w:val="6B0C1D31"/>
    <w:rsid w:val="6BE35FBE"/>
    <w:rsid w:val="6C111177"/>
    <w:rsid w:val="6C3269E4"/>
    <w:rsid w:val="6C3D264C"/>
    <w:rsid w:val="6C7D7ADC"/>
    <w:rsid w:val="6CB1664B"/>
    <w:rsid w:val="6CBD2E6C"/>
    <w:rsid w:val="6CCE4DE6"/>
    <w:rsid w:val="6D3D08AA"/>
    <w:rsid w:val="6D9B46C1"/>
    <w:rsid w:val="6E3568E7"/>
    <w:rsid w:val="6E6B48CF"/>
    <w:rsid w:val="6E8622EC"/>
    <w:rsid w:val="6EB84601"/>
    <w:rsid w:val="6EBE0F57"/>
    <w:rsid w:val="6EF16BB5"/>
    <w:rsid w:val="6EFD371A"/>
    <w:rsid w:val="6F1120CF"/>
    <w:rsid w:val="6F9A7315"/>
    <w:rsid w:val="6FE973E9"/>
    <w:rsid w:val="704F33B4"/>
    <w:rsid w:val="707E34FA"/>
    <w:rsid w:val="70A96F9D"/>
    <w:rsid w:val="71014C25"/>
    <w:rsid w:val="71161F8E"/>
    <w:rsid w:val="71792BBF"/>
    <w:rsid w:val="71B27CB1"/>
    <w:rsid w:val="71C22805"/>
    <w:rsid w:val="71FA415E"/>
    <w:rsid w:val="72402D94"/>
    <w:rsid w:val="72843087"/>
    <w:rsid w:val="7290659F"/>
    <w:rsid w:val="72A3238C"/>
    <w:rsid w:val="72AE6BA5"/>
    <w:rsid w:val="72D10A97"/>
    <w:rsid w:val="72D61715"/>
    <w:rsid w:val="7336095D"/>
    <w:rsid w:val="73C76242"/>
    <w:rsid w:val="73CF571C"/>
    <w:rsid w:val="73D30A00"/>
    <w:rsid w:val="73D726CD"/>
    <w:rsid w:val="74044A02"/>
    <w:rsid w:val="7452111D"/>
    <w:rsid w:val="748568C0"/>
    <w:rsid w:val="74861CEE"/>
    <w:rsid w:val="74A82CCC"/>
    <w:rsid w:val="74AA257F"/>
    <w:rsid w:val="74AF3C5A"/>
    <w:rsid w:val="74EF186E"/>
    <w:rsid w:val="750247BA"/>
    <w:rsid w:val="750C482D"/>
    <w:rsid w:val="75212289"/>
    <w:rsid w:val="75351D9D"/>
    <w:rsid w:val="75666267"/>
    <w:rsid w:val="75B66566"/>
    <w:rsid w:val="75F50887"/>
    <w:rsid w:val="75FB1529"/>
    <w:rsid w:val="761F06E3"/>
    <w:rsid w:val="76670E5E"/>
    <w:rsid w:val="766B320C"/>
    <w:rsid w:val="76973F0B"/>
    <w:rsid w:val="76C365CC"/>
    <w:rsid w:val="77161A67"/>
    <w:rsid w:val="77180B16"/>
    <w:rsid w:val="77736AAC"/>
    <w:rsid w:val="77923635"/>
    <w:rsid w:val="77F265C9"/>
    <w:rsid w:val="77FF49D7"/>
    <w:rsid w:val="783F6964"/>
    <w:rsid w:val="78473DC3"/>
    <w:rsid w:val="786A1F83"/>
    <w:rsid w:val="786B3643"/>
    <w:rsid w:val="78A54EFC"/>
    <w:rsid w:val="78D52496"/>
    <w:rsid w:val="78ED074B"/>
    <w:rsid w:val="78FF6282"/>
    <w:rsid w:val="792A08A6"/>
    <w:rsid w:val="793410D7"/>
    <w:rsid w:val="794B2863"/>
    <w:rsid w:val="79925D87"/>
    <w:rsid w:val="79B71760"/>
    <w:rsid w:val="79E97E32"/>
    <w:rsid w:val="7A1F79D0"/>
    <w:rsid w:val="7A2321B0"/>
    <w:rsid w:val="7AC266FC"/>
    <w:rsid w:val="7AE15452"/>
    <w:rsid w:val="7AE52D9A"/>
    <w:rsid w:val="7AED66BC"/>
    <w:rsid w:val="7B7A2215"/>
    <w:rsid w:val="7B7D32F0"/>
    <w:rsid w:val="7B985339"/>
    <w:rsid w:val="7BA63C53"/>
    <w:rsid w:val="7BBE7C65"/>
    <w:rsid w:val="7C1B4762"/>
    <w:rsid w:val="7CA65962"/>
    <w:rsid w:val="7CC14608"/>
    <w:rsid w:val="7D1521C7"/>
    <w:rsid w:val="7D9641FF"/>
    <w:rsid w:val="7DC70E68"/>
    <w:rsid w:val="7DF63D55"/>
    <w:rsid w:val="7DFB40C2"/>
    <w:rsid w:val="7DFF56CC"/>
    <w:rsid w:val="7E362030"/>
    <w:rsid w:val="7E644EA6"/>
    <w:rsid w:val="7E7EEA1D"/>
    <w:rsid w:val="7E997465"/>
    <w:rsid w:val="7EAF638A"/>
    <w:rsid w:val="7F304159"/>
    <w:rsid w:val="7F3A79AF"/>
    <w:rsid w:val="7FAE75DD"/>
    <w:rsid w:val="7FCF541B"/>
    <w:rsid w:val="7FDEC939"/>
    <w:rsid w:val="7FDF72EE"/>
    <w:rsid w:val="7FF9D7A3"/>
    <w:rsid w:val="7FFFF697"/>
    <w:rsid w:val="B9F5E872"/>
    <w:rsid w:val="BAFE28DB"/>
    <w:rsid w:val="BE7D9870"/>
    <w:rsid w:val="C7B8861C"/>
    <w:rsid w:val="CD7B912E"/>
    <w:rsid w:val="CEFD9D67"/>
    <w:rsid w:val="D9AFCC8F"/>
    <w:rsid w:val="EFD93478"/>
    <w:rsid w:val="F6F8E48E"/>
    <w:rsid w:val="F8DFE4EC"/>
    <w:rsid w:val="FA371BED"/>
    <w:rsid w:val="FB7F964A"/>
    <w:rsid w:val="FBF55AEA"/>
    <w:rsid w:val="FD6C0458"/>
    <w:rsid w:val="FDF79C79"/>
    <w:rsid w:val="FEFAD7DF"/>
    <w:rsid w:val="FF2F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eastAsia="宋体" w:asciiTheme="minorHAnsi" w:hAnsiTheme="minorHAnsi" w:cstheme="minorBidi"/>
      <w:sz w:val="24"/>
      <w:szCs w:val="22"/>
      <w:lang w:val="en-US" w:eastAsia="zh-CN" w:bidi="ar-SA"/>
    </w:rPr>
  </w:style>
  <w:style w:type="paragraph" w:styleId="2">
    <w:name w:val="heading 1"/>
    <w:basedOn w:val="1"/>
    <w:next w:val="1"/>
    <w:link w:val="30"/>
    <w:qFormat/>
    <w:uiPriority w:val="9"/>
    <w:pPr>
      <w:keepNext/>
      <w:keepLines/>
      <w:spacing w:line="240" w:lineRule="auto"/>
      <w:ind w:firstLine="0" w:firstLineChars="0"/>
      <w:outlineLvl w:val="0"/>
    </w:pPr>
    <w:rPr>
      <w:rFonts w:asciiTheme="majorHAnsi" w:hAnsiTheme="majorHAnsi" w:eastAsiaTheme="majorEastAsia" w:cstheme="majorBidi"/>
      <w:b/>
      <w:bCs/>
      <w:sz w:val="32"/>
      <w:szCs w:val="32"/>
      <w:lang w:val="zh-CN"/>
    </w:rPr>
  </w:style>
  <w:style w:type="paragraph" w:styleId="3">
    <w:name w:val="heading 2"/>
    <w:basedOn w:val="1"/>
    <w:next w:val="1"/>
    <w:link w:val="25"/>
    <w:unhideWhenUsed/>
    <w:qFormat/>
    <w:uiPriority w:val="9"/>
    <w:pPr>
      <w:keepNext/>
      <w:keepLines/>
      <w:spacing w:before="50" w:beforeLines="50"/>
      <w:ind w:firstLine="0" w:firstLineChars="0"/>
      <w:outlineLvl w:val="1"/>
    </w:pPr>
    <w:rPr>
      <w:rFonts w:asciiTheme="majorHAnsi" w:hAnsiTheme="majorHAnsi" w:eastAsiaTheme="majorEastAsia" w:cstheme="majorBidi"/>
      <w:b/>
      <w:bCs/>
      <w:sz w:val="30"/>
      <w:szCs w:val="32"/>
      <w:lang w:val="zh-CN"/>
    </w:rPr>
  </w:style>
  <w:style w:type="paragraph" w:styleId="4">
    <w:name w:val="heading 3"/>
    <w:basedOn w:val="5"/>
    <w:next w:val="5"/>
    <w:link w:val="33"/>
    <w:unhideWhenUsed/>
    <w:qFormat/>
    <w:uiPriority w:val="9"/>
    <w:pPr>
      <w:keepNext/>
      <w:keepLines/>
      <w:ind w:firstLine="0" w:firstLineChars="0"/>
      <w:outlineLvl w:val="2"/>
    </w:pPr>
    <w:rPr>
      <w:rFonts w:eastAsia="等线 Light"/>
      <w:b/>
      <w:bCs/>
      <w:sz w:val="30"/>
      <w:szCs w:val="32"/>
    </w:rPr>
  </w:style>
  <w:style w:type="paragraph" w:styleId="6">
    <w:name w:val="heading 4"/>
    <w:basedOn w:val="1"/>
    <w:next w:val="1"/>
    <w:link w:val="38"/>
    <w:unhideWhenUsed/>
    <w:qFormat/>
    <w:uiPriority w:val="9"/>
    <w:pPr>
      <w:keepNext/>
      <w:keepLines/>
      <w:spacing w:before="160" w:after="170" w:line="376" w:lineRule="auto"/>
      <w:outlineLvl w:val="3"/>
    </w:pPr>
    <w:rPr>
      <w:rFonts w:asciiTheme="majorHAnsi" w:hAnsiTheme="majorHAnsi" w:eastAsiaTheme="majorEastAsia" w:cstheme="majorBidi"/>
      <w:b/>
      <w:bCs/>
      <w:sz w:val="28"/>
      <w:szCs w:val="28"/>
    </w:rPr>
  </w:style>
  <w:style w:type="paragraph" w:styleId="7">
    <w:name w:val="heading 5"/>
    <w:basedOn w:val="1"/>
    <w:next w:val="1"/>
    <w:unhideWhenUsed/>
    <w:qFormat/>
    <w:uiPriority w:val="9"/>
    <w:pPr>
      <w:keepNext/>
      <w:keepLines/>
      <w:spacing w:before="40" w:after="50" w:line="372" w:lineRule="auto"/>
      <w:outlineLvl w:val="4"/>
    </w:pPr>
    <w:rPr>
      <w:b/>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120" w:after="120"/>
      <w:ind w:left="2520"/>
    </w:pPr>
    <w:rPr>
      <w:lang w:val="zh-CN"/>
    </w:rPr>
  </w:style>
  <w:style w:type="paragraph" w:styleId="8">
    <w:name w:val="annotation text"/>
    <w:basedOn w:val="1"/>
    <w:link w:val="36"/>
    <w:semiHidden/>
    <w:unhideWhenUsed/>
    <w:qFormat/>
    <w:uiPriority w:val="99"/>
  </w:style>
  <w:style w:type="paragraph" w:styleId="9">
    <w:name w:val="toc 3"/>
    <w:basedOn w:val="1"/>
    <w:next w:val="1"/>
    <w:unhideWhenUsed/>
    <w:qFormat/>
    <w:uiPriority w:val="39"/>
    <w:pPr>
      <w:tabs>
        <w:tab w:val="right" w:leader="dot" w:pos="10790"/>
      </w:tabs>
      <w:spacing w:after="100" w:line="240" w:lineRule="auto"/>
      <w:ind w:left="440" w:firstLine="480"/>
    </w:pPr>
    <w:rPr>
      <w:rFonts w:cs="Times New Roman"/>
      <w:lang w:eastAsia="en-US"/>
    </w:rPr>
  </w:style>
  <w:style w:type="paragraph" w:styleId="10">
    <w:name w:val="Date"/>
    <w:basedOn w:val="1"/>
    <w:next w:val="1"/>
    <w:link w:val="39"/>
    <w:semiHidden/>
    <w:unhideWhenUsed/>
    <w:qFormat/>
    <w:uiPriority w:val="99"/>
    <w:pPr>
      <w:ind w:left="100" w:leftChars="2500"/>
    </w:p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paragraph" w:styleId="12">
    <w:name w:val="footer"/>
    <w:basedOn w:val="1"/>
    <w:link w:val="27"/>
    <w:unhideWhenUsed/>
    <w:qFormat/>
    <w:uiPriority w:val="99"/>
    <w:pPr>
      <w:tabs>
        <w:tab w:val="center" w:pos="4320"/>
        <w:tab w:val="right" w:pos="8640"/>
      </w:tabs>
      <w:spacing w:line="240" w:lineRule="auto"/>
    </w:pPr>
  </w:style>
  <w:style w:type="paragraph" w:styleId="13">
    <w:name w:val="header"/>
    <w:basedOn w:val="1"/>
    <w:link w:val="26"/>
    <w:unhideWhenUsed/>
    <w:qFormat/>
    <w:uiPriority w:val="99"/>
    <w:pPr>
      <w:tabs>
        <w:tab w:val="center" w:pos="4320"/>
        <w:tab w:val="right" w:pos="8640"/>
      </w:tabs>
      <w:spacing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tabs>
        <w:tab w:val="right" w:leader="dot" w:pos="10790"/>
      </w:tabs>
      <w:spacing w:after="100"/>
      <w:ind w:left="220" w:firstLine="480"/>
    </w:pPr>
    <w:rPr>
      <w:rFonts w:cs="Times New Roman"/>
      <w:lang w:eastAsia="en-US"/>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Title"/>
    <w:basedOn w:val="1"/>
    <w:next w:val="1"/>
    <w:link w:val="29"/>
    <w:qFormat/>
    <w:uiPriority w:val="10"/>
    <w:pPr>
      <w:spacing w:line="240" w:lineRule="auto"/>
      <w:contextualSpacing/>
    </w:pPr>
    <w:rPr>
      <w:rFonts w:asciiTheme="majorHAnsi" w:hAnsiTheme="majorHAnsi" w:eastAsiaTheme="majorEastAsia" w:cstheme="majorBidi"/>
      <w:spacing w:val="-10"/>
      <w:kern w:val="28"/>
      <w:sz w:val="56"/>
      <w:szCs w:val="56"/>
    </w:rPr>
  </w:style>
  <w:style w:type="paragraph" w:styleId="18">
    <w:name w:val="annotation subject"/>
    <w:basedOn w:val="8"/>
    <w:next w:val="8"/>
    <w:link w:val="37"/>
    <w:semiHidden/>
    <w:unhideWhenUsed/>
    <w:qFormat/>
    <w:uiPriority w:val="99"/>
    <w:rPr>
      <w:b/>
      <w:bCs/>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customStyle="1" w:styleId="25">
    <w:name w:val="标题 2 字符"/>
    <w:basedOn w:val="21"/>
    <w:link w:val="3"/>
    <w:qFormat/>
    <w:uiPriority w:val="9"/>
    <w:rPr>
      <w:rFonts w:asciiTheme="majorHAnsi" w:hAnsiTheme="majorHAnsi" w:eastAsiaTheme="majorEastAsia" w:cstheme="majorBidi"/>
      <w:b/>
      <w:bCs/>
      <w:sz w:val="30"/>
      <w:szCs w:val="32"/>
      <w:lang w:val="zh-CN"/>
    </w:rPr>
  </w:style>
  <w:style w:type="character" w:customStyle="1" w:styleId="26">
    <w:name w:val="页眉 字符"/>
    <w:basedOn w:val="21"/>
    <w:link w:val="13"/>
    <w:qFormat/>
    <w:uiPriority w:val="99"/>
  </w:style>
  <w:style w:type="character" w:customStyle="1" w:styleId="27">
    <w:name w:val="页脚 字符"/>
    <w:basedOn w:val="21"/>
    <w:link w:val="12"/>
    <w:qFormat/>
    <w:uiPriority w:val="99"/>
  </w:style>
  <w:style w:type="character" w:customStyle="1" w:styleId="28">
    <w:name w:val="批注框文本 字符"/>
    <w:basedOn w:val="21"/>
    <w:link w:val="11"/>
    <w:semiHidden/>
    <w:qFormat/>
    <w:uiPriority w:val="99"/>
    <w:rPr>
      <w:rFonts w:ascii="Segoe UI" w:hAnsi="Segoe UI" w:cs="Segoe UI"/>
      <w:sz w:val="18"/>
      <w:szCs w:val="18"/>
    </w:rPr>
  </w:style>
  <w:style w:type="character" w:customStyle="1" w:styleId="29">
    <w:name w:val="标题 字符"/>
    <w:basedOn w:val="21"/>
    <w:link w:val="17"/>
    <w:qFormat/>
    <w:uiPriority w:val="10"/>
    <w:rPr>
      <w:rFonts w:asciiTheme="majorHAnsi" w:hAnsiTheme="majorHAnsi" w:eastAsiaTheme="majorEastAsia" w:cstheme="majorBidi"/>
      <w:spacing w:val="-10"/>
      <w:kern w:val="28"/>
      <w:sz w:val="56"/>
      <w:szCs w:val="56"/>
    </w:rPr>
  </w:style>
  <w:style w:type="character" w:customStyle="1" w:styleId="30">
    <w:name w:val="标题 1 字符"/>
    <w:basedOn w:val="21"/>
    <w:link w:val="2"/>
    <w:qFormat/>
    <w:uiPriority w:val="9"/>
    <w:rPr>
      <w:rFonts w:asciiTheme="majorHAnsi" w:hAnsiTheme="majorHAnsi" w:eastAsiaTheme="majorEastAsia" w:cstheme="majorBidi"/>
      <w:b/>
      <w:bCs/>
      <w:sz w:val="32"/>
      <w:szCs w:val="32"/>
      <w:lang w:val="zh-CN"/>
    </w:rPr>
  </w:style>
  <w:style w:type="paragraph" w:customStyle="1" w:styleId="31">
    <w:name w:val="TOC 标题1"/>
    <w:basedOn w:val="2"/>
    <w:next w:val="1"/>
    <w:unhideWhenUsed/>
    <w:qFormat/>
    <w:uiPriority w:val="39"/>
    <w:pPr>
      <w:outlineLvl w:val="9"/>
    </w:pPr>
    <w:rPr>
      <w:lang w:eastAsia="en-US"/>
    </w:rPr>
  </w:style>
  <w:style w:type="paragraph" w:styleId="32">
    <w:name w:val="List Paragraph"/>
    <w:basedOn w:val="1"/>
    <w:qFormat/>
    <w:uiPriority w:val="34"/>
    <w:pPr>
      <w:ind w:left="720"/>
      <w:contextualSpacing/>
    </w:pPr>
  </w:style>
  <w:style w:type="character" w:customStyle="1" w:styleId="33">
    <w:name w:val="标题 3 字符"/>
    <w:basedOn w:val="21"/>
    <w:link w:val="4"/>
    <w:qFormat/>
    <w:uiPriority w:val="9"/>
    <w:rPr>
      <w:rFonts w:eastAsia="等线 Light" w:asciiTheme="minorHAnsi" w:hAnsiTheme="minorHAnsi"/>
      <w:b/>
      <w:bCs/>
      <w:sz w:val="30"/>
      <w:szCs w:val="32"/>
    </w:rPr>
  </w:style>
  <w:style w:type="paragraph" w:styleId="34">
    <w:name w:val="No Spacing"/>
    <w:qFormat/>
    <w:uiPriority w:val="1"/>
    <w:pPr>
      <w:ind w:firstLine="200" w:firstLineChars="200"/>
    </w:pPr>
    <w:rPr>
      <w:rFonts w:eastAsia="宋体" w:asciiTheme="minorHAnsi" w:hAnsiTheme="minorHAnsi" w:cstheme="minorBidi"/>
      <w:sz w:val="24"/>
      <w:szCs w:val="22"/>
      <w:lang w:val="en-US" w:eastAsia="zh-CN" w:bidi="ar-SA"/>
    </w:rPr>
  </w:style>
  <w:style w:type="paragraph" w:customStyle="1" w:styleId="35">
    <w:name w:val="修订1"/>
    <w:hidden/>
    <w:semiHidden/>
    <w:qFormat/>
    <w:uiPriority w:val="99"/>
    <w:rPr>
      <w:rFonts w:eastAsia="宋体" w:asciiTheme="minorHAnsi" w:hAnsiTheme="minorHAnsi" w:cstheme="minorBidi"/>
      <w:sz w:val="24"/>
      <w:szCs w:val="22"/>
      <w:lang w:val="en-US" w:eastAsia="zh-CN" w:bidi="ar-SA"/>
    </w:rPr>
  </w:style>
  <w:style w:type="character" w:customStyle="1" w:styleId="36">
    <w:name w:val="批注文字 字符"/>
    <w:basedOn w:val="21"/>
    <w:link w:val="8"/>
    <w:semiHidden/>
    <w:qFormat/>
    <w:uiPriority w:val="99"/>
    <w:rPr>
      <w:rFonts w:eastAsia="宋体"/>
      <w:sz w:val="24"/>
      <w:szCs w:val="22"/>
    </w:rPr>
  </w:style>
  <w:style w:type="character" w:customStyle="1" w:styleId="37">
    <w:name w:val="批注主题 字符"/>
    <w:basedOn w:val="36"/>
    <w:link w:val="18"/>
    <w:semiHidden/>
    <w:qFormat/>
    <w:uiPriority w:val="99"/>
    <w:rPr>
      <w:rFonts w:eastAsia="宋体"/>
      <w:b/>
      <w:bCs/>
      <w:sz w:val="24"/>
      <w:szCs w:val="22"/>
    </w:rPr>
  </w:style>
  <w:style w:type="character" w:customStyle="1" w:styleId="38">
    <w:name w:val="标题 4 字符"/>
    <w:basedOn w:val="21"/>
    <w:link w:val="6"/>
    <w:qFormat/>
    <w:uiPriority w:val="9"/>
    <w:rPr>
      <w:rFonts w:asciiTheme="majorHAnsi" w:hAnsiTheme="majorHAnsi" w:eastAsiaTheme="majorEastAsia" w:cstheme="majorBidi"/>
      <w:b/>
      <w:bCs/>
      <w:sz w:val="28"/>
      <w:szCs w:val="28"/>
    </w:rPr>
  </w:style>
  <w:style w:type="character" w:customStyle="1" w:styleId="39">
    <w:name w:val="日期 字符"/>
    <w:basedOn w:val="21"/>
    <w:link w:val="10"/>
    <w:semiHidden/>
    <w:qFormat/>
    <w:uiPriority w:val="99"/>
    <w:rPr>
      <w:rFonts w:eastAsia="宋体"/>
      <w:sz w:val="24"/>
      <w:szCs w:val="22"/>
    </w:rPr>
  </w:style>
  <w:style w:type="paragraph" w:customStyle="1" w:styleId="40">
    <w:name w:val="TOC 标题2"/>
    <w:basedOn w:val="2"/>
    <w:next w:val="1"/>
    <w:unhideWhenUsed/>
    <w:qFormat/>
    <w:uiPriority w:val="39"/>
    <w:pPr>
      <w:spacing w:before="240" w:line="259" w:lineRule="auto"/>
      <w:outlineLvl w:val="9"/>
    </w:pPr>
    <w:rPr>
      <w:b w:val="0"/>
      <w:bCs w:val="0"/>
      <w:color w:val="2F5597" w:themeColor="accent1" w:themeShade="BF"/>
      <w:lang w:val="en-US"/>
    </w:rPr>
  </w:style>
  <w:style w:type="paragraph" w:customStyle="1" w:styleId="41">
    <w:name w:val="WPSOffice手动目录 1"/>
    <w:qFormat/>
    <w:uiPriority w:val="0"/>
    <w:rPr>
      <w:rFonts w:asciiTheme="minorHAnsi" w:hAnsiTheme="minorHAnsi" w:eastAsiaTheme="minorEastAsia" w:cstheme="minorBidi"/>
      <w:lang w:val="en-US" w:eastAsia="zh-CN" w:bidi="ar-SA"/>
    </w:rPr>
  </w:style>
  <w:style w:type="paragraph" w:customStyle="1" w:styleId="42">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43">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44">
    <w:name w:val="TOC 标题3"/>
    <w:basedOn w:val="2"/>
    <w:next w:val="1"/>
    <w:unhideWhenUsed/>
    <w:qFormat/>
    <w:uiPriority w:val="39"/>
    <w:pPr>
      <w:spacing w:before="240" w:line="259" w:lineRule="auto"/>
      <w:outlineLvl w:val="9"/>
    </w:pPr>
    <w:rPr>
      <w:b w:val="0"/>
      <w:bCs w:val="0"/>
      <w:color w:val="2F5597" w:themeColor="accent1" w:themeShade="BF"/>
      <w:lang w:val="en-US"/>
    </w:rPr>
  </w:style>
  <w:style w:type="character" w:customStyle="1" w:styleId="45">
    <w:name w:val="未处理的提及1"/>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A492A-60AD-4370-BCF6-CE28A304E527}">
  <ds:schemaRefs/>
</ds:datastoreItem>
</file>

<file path=docProps/app.xml><?xml version="1.0" encoding="utf-8"?>
<Properties xmlns="http://schemas.openxmlformats.org/officeDocument/2006/extended-properties" xmlns:vt="http://schemas.openxmlformats.org/officeDocument/2006/docPropsVTypes">
  <Template>Normal.dotm</Template>
  <Pages>94</Pages>
  <Words>7088</Words>
  <Characters>40404</Characters>
  <Lines>336</Lines>
  <Paragraphs>94</Paragraphs>
  <TotalTime>0</TotalTime>
  <ScaleCrop>false</ScaleCrop>
  <LinksUpToDate>false</LinksUpToDate>
  <CharactersWithSpaces>47398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2020-09-08T08:27:00Z</dcterms:created>
  <dc:creator>Chenyang Zhu</dc:creator>
  <cp:lastModifiedBy>風</cp:lastModifiedBy>
  <cp:lastPrinted>2020-09-01T10:09:00Z</cp:lastPrinted>
  <dcterms:modified xsi:type="dcterms:W3CDTF">2021-09-09T14:07:58Z</dcterms:modified>
  <cp:revision>3687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284BD8FE5052487FAF087BCFCBFA7D0D</vt:lpwstr>
  </property>
</Properties>
</file>