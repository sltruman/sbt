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04FDB6" w14:textId="77777777" w:rsidR="00FB6D3D" w:rsidRDefault="00FB6D3D">
      <w:pPr>
        <w:spacing w:line="240" w:lineRule="auto"/>
        <w:ind w:firstLine="480"/>
        <w:rPr>
          <w:rFonts w:ascii="宋体" w:hAnsi="宋体"/>
        </w:rPr>
      </w:pPr>
    </w:p>
    <w:p w14:paraId="5885F46D" w14:textId="77777777" w:rsidR="00FB6D3D" w:rsidRDefault="00FB6D3D">
      <w:pPr>
        <w:spacing w:line="240" w:lineRule="auto"/>
        <w:ind w:firstLine="480"/>
        <w:rPr>
          <w:rFonts w:ascii="宋体" w:hAnsi="宋体"/>
        </w:rPr>
      </w:pPr>
    </w:p>
    <w:p w14:paraId="25FED41D" w14:textId="77777777" w:rsidR="00FB6D3D" w:rsidRDefault="00FB6D3D">
      <w:pPr>
        <w:spacing w:line="240" w:lineRule="auto"/>
        <w:ind w:firstLine="480"/>
        <w:rPr>
          <w:rFonts w:ascii="宋体" w:hAnsi="宋体"/>
        </w:rPr>
      </w:pPr>
    </w:p>
    <w:p w14:paraId="3C1C2032" w14:textId="77777777" w:rsidR="00FB6D3D" w:rsidRDefault="00FB6D3D">
      <w:pPr>
        <w:spacing w:line="240" w:lineRule="auto"/>
        <w:ind w:firstLine="480"/>
        <w:rPr>
          <w:rFonts w:ascii="宋体" w:hAnsi="宋体"/>
        </w:rPr>
      </w:pPr>
    </w:p>
    <w:p w14:paraId="1E0BF8D4" w14:textId="77777777" w:rsidR="00FB6D3D" w:rsidRDefault="00D22A15">
      <w:pPr>
        <w:pStyle w:val="ae"/>
        <w:ind w:left="740" w:firstLineChars="300" w:firstLine="2130"/>
        <w:rPr>
          <w:rFonts w:ascii="宋体" w:eastAsia="宋体" w:hAnsi="宋体"/>
          <w:sz w:val="72"/>
        </w:rPr>
      </w:pPr>
      <w:r>
        <w:rPr>
          <w:rFonts w:ascii="宋体" w:eastAsia="宋体" w:hAnsi="宋体" w:hint="eastAsia"/>
          <w:sz w:val="72"/>
        </w:rPr>
        <w:t>视比特智能制造</w:t>
      </w:r>
    </w:p>
    <w:p w14:paraId="4C55AE9D" w14:textId="77777777" w:rsidR="00FB6D3D" w:rsidRDefault="00D22A15">
      <w:pPr>
        <w:pStyle w:val="ae"/>
        <w:ind w:firstLineChars="328" w:firstLine="2329"/>
        <w:rPr>
          <w:rFonts w:ascii="宋体" w:eastAsia="宋体" w:hAnsi="宋体"/>
          <w:sz w:val="72"/>
        </w:rPr>
      </w:pPr>
      <w:r>
        <w:rPr>
          <w:rFonts w:ascii="宋体" w:eastAsia="宋体" w:hAnsi="宋体" w:hint="eastAsia"/>
          <w:sz w:val="72"/>
        </w:rPr>
        <w:t>功能对内接口文档</w:t>
      </w:r>
    </w:p>
    <w:p w14:paraId="0E188F76" w14:textId="77777777" w:rsidR="00FB6D3D" w:rsidRDefault="00FB6D3D">
      <w:pPr>
        <w:spacing w:line="240" w:lineRule="auto"/>
        <w:ind w:firstLine="480"/>
        <w:rPr>
          <w:rFonts w:ascii="宋体" w:hAnsi="宋体"/>
        </w:rPr>
      </w:pPr>
    </w:p>
    <w:tbl>
      <w:tblPr>
        <w:tblStyle w:val="af2"/>
        <w:tblW w:w="5957" w:type="dxa"/>
        <w:jc w:val="center"/>
        <w:tblLayout w:type="fixed"/>
        <w:tblLook w:val="04A0" w:firstRow="1" w:lastRow="0" w:firstColumn="1" w:lastColumn="0" w:noHBand="0" w:noVBand="1"/>
      </w:tblPr>
      <w:tblGrid>
        <w:gridCol w:w="2122"/>
        <w:gridCol w:w="3835"/>
      </w:tblGrid>
      <w:tr w:rsidR="00FB6D3D" w14:paraId="66A429E6" w14:textId="77777777">
        <w:trPr>
          <w:trHeight w:val="567"/>
          <w:jc w:val="center"/>
        </w:trPr>
        <w:tc>
          <w:tcPr>
            <w:tcW w:w="2122" w:type="dxa"/>
            <w:vAlign w:val="center"/>
          </w:tcPr>
          <w:p w14:paraId="5F444DD9" w14:textId="77777777" w:rsidR="00FB6D3D" w:rsidRDefault="00D22A15">
            <w:pPr>
              <w:spacing w:line="240" w:lineRule="auto"/>
              <w:ind w:firstLine="480"/>
              <w:jc w:val="center"/>
              <w:rPr>
                <w:rFonts w:ascii="宋体" w:hAnsi="宋体"/>
                <w:color w:val="000000" w:themeColor="text1"/>
              </w:rPr>
            </w:pPr>
            <w:r>
              <w:rPr>
                <w:rFonts w:ascii="宋体" w:hAnsi="宋体" w:hint="eastAsia"/>
                <w:color w:val="000000" w:themeColor="text1"/>
              </w:rPr>
              <w:t>文件类型：</w:t>
            </w:r>
          </w:p>
        </w:tc>
        <w:tc>
          <w:tcPr>
            <w:tcW w:w="3835" w:type="dxa"/>
            <w:vAlign w:val="center"/>
          </w:tcPr>
          <w:p w14:paraId="5A6B6F92" w14:textId="77777777" w:rsidR="00FB6D3D" w:rsidRDefault="00D22A15">
            <w:pPr>
              <w:spacing w:line="240" w:lineRule="auto"/>
              <w:ind w:firstLine="480"/>
              <w:jc w:val="center"/>
              <w:rPr>
                <w:rFonts w:ascii="宋体" w:hAnsi="宋体"/>
                <w:color w:val="000000" w:themeColor="text1"/>
              </w:rPr>
            </w:pPr>
            <w:r>
              <w:rPr>
                <w:rFonts w:ascii="宋体" w:hAnsi="宋体" w:hint="eastAsia"/>
                <w:color w:val="000000" w:themeColor="text1"/>
              </w:rPr>
              <w:t>草稿</w:t>
            </w:r>
          </w:p>
        </w:tc>
      </w:tr>
      <w:tr w:rsidR="00FB6D3D" w14:paraId="502974D4" w14:textId="77777777">
        <w:trPr>
          <w:trHeight w:val="567"/>
          <w:jc w:val="center"/>
        </w:trPr>
        <w:tc>
          <w:tcPr>
            <w:tcW w:w="2122" w:type="dxa"/>
            <w:vAlign w:val="center"/>
          </w:tcPr>
          <w:p w14:paraId="42E8520B" w14:textId="77777777" w:rsidR="00FB6D3D" w:rsidRDefault="00D22A15">
            <w:pPr>
              <w:spacing w:line="240" w:lineRule="auto"/>
              <w:ind w:firstLine="480"/>
              <w:jc w:val="center"/>
              <w:rPr>
                <w:rFonts w:ascii="宋体" w:hAnsi="宋体"/>
                <w:color w:val="000000" w:themeColor="text1"/>
              </w:rPr>
            </w:pPr>
            <w:r>
              <w:rPr>
                <w:rFonts w:ascii="宋体" w:hAnsi="宋体" w:hint="eastAsia"/>
                <w:color w:val="000000" w:themeColor="text1"/>
              </w:rPr>
              <w:t>文件版本：</w:t>
            </w:r>
          </w:p>
        </w:tc>
        <w:tc>
          <w:tcPr>
            <w:tcW w:w="3835" w:type="dxa"/>
            <w:vAlign w:val="center"/>
          </w:tcPr>
          <w:p w14:paraId="65A042A4" w14:textId="77777777" w:rsidR="00FB6D3D" w:rsidRDefault="00D22A15">
            <w:pPr>
              <w:spacing w:line="240" w:lineRule="auto"/>
              <w:ind w:firstLine="480"/>
              <w:jc w:val="center"/>
              <w:rPr>
                <w:rFonts w:ascii="宋体" w:hAnsi="宋体"/>
                <w:color w:val="000000" w:themeColor="text1"/>
              </w:rPr>
            </w:pPr>
            <w:r>
              <w:rPr>
                <w:rFonts w:ascii="宋体" w:hAnsi="宋体"/>
                <w:color w:val="000000" w:themeColor="text1"/>
              </w:rPr>
              <w:t>V</w:t>
            </w:r>
            <w:r>
              <w:rPr>
                <w:rFonts w:ascii="宋体" w:hAnsi="宋体" w:hint="eastAsia"/>
                <w:color w:val="000000" w:themeColor="text1"/>
              </w:rPr>
              <w:t>8.1</w:t>
            </w:r>
          </w:p>
        </w:tc>
      </w:tr>
      <w:tr w:rsidR="00FB6D3D" w14:paraId="4F54ECFC" w14:textId="77777777">
        <w:trPr>
          <w:trHeight w:val="567"/>
          <w:jc w:val="center"/>
        </w:trPr>
        <w:tc>
          <w:tcPr>
            <w:tcW w:w="2122" w:type="dxa"/>
            <w:vAlign w:val="center"/>
          </w:tcPr>
          <w:p w14:paraId="6173CE64" w14:textId="77777777" w:rsidR="00FB6D3D" w:rsidRDefault="00D22A15">
            <w:pPr>
              <w:spacing w:line="240" w:lineRule="auto"/>
              <w:ind w:firstLine="480"/>
              <w:jc w:val="center"/>
              <w:rPr>
                <w:rFonts w:ascii="宋体" w:hAnsi="宋体"/>
                <w:color w:val="000000" w:themeColor="text1"/>
              </w:rPr>
            </w:pPr>
            <w:r>
              <w:rPr>
                <w:rFonts w:ascii="宋体" w:hAnsi="宋体" w:hint="eastAsia"/>
                <w:color w:val="000000" w:themeColor="text1"/>
              </w:rPr>
              <w:t>撰写人：</w:t>
            </w:r>
          </w:p>
        </w:tc>
        <w:tc>
          <w:tcPr>
            <w:tcW w:w="3835" w:type="dxa"/>
            <w:vAlign w:val="center"/>
          </w:tcPr>
          <w:p w14:paraId="32C1C951" w14:textId="77777777" w:rsidR="00FB6D3D" w:rsidRDefault="00D22A15">
            <w:pPr>
              <w:spacing w:line="240" w:lineRule="auto"/>
              <w:ind w:firstLine="480"/>
              <w:jc w:val="center"/>
              <w:rPr>
                <w:rFonts w:ascii="宋体" w:hAnsi="宋体"/>
                <w:color w:val="000000" w:themeColor="text1"/>
              </w:rPr>
            </w:pPr>
            <w:r>
              <w:rPr>
                <w:rFonts w:ascii="宋体" w:hAnsi="宋体" w:hint="eastAsia"/>
                <w:color w:val="000000" w:themeColor="text1"/>
              </w:rPr>
              <w:t>彭思远</w:t>
            </w:r>
          </w:p>
        </w:tc>
      </w:tr>
      <w:tr w:rsidR="00FB6D3D" w14:paraId="31FE6D58" w14:textId="77777777">
        <w:trPr>
          <w:trHeight w:val="567"/>
          <w:jc w:val="center"/>
        </w:trPr>
        <w:tc>
          <w:tcPr>
            <w:tcW w:w="2122" w:type="dxa"/>
            <w:vAlign w:val="center"/>
          </w:tcPr>
          <w:p w14:paraId="0814611B" w14:textId="77777777" w:rsidR="00FB6D3D" w:rsidRDefault="00D22A15">
            <w:pPr>
              <w:spacing w:line="240" w:lineRule="auto"/>
              <w:ind w:firstLine="480"/>
              <w:jc w:val="center"/>
              <w:rPr>
                <w:rFonts w:ascii="宋体" w:hAnsi="宋体"/>
                <w:color w:val="000000" w:themeColor="text1"/>
              </w:rPr>
            </w:pPr>
            <w:r>
              <w:rPr>
                <w:rFonts w:ascii="宋体" w:hAnsi="宋体" w:hint="eastAsia"/>
                <w:color w:val="000000" w:themeColor="text1"/>
              </w:rPr>
              <w:t>撰写时间：</w:t>
            </w:r>
          </w:p>
        </w:tc>
        <w:tc>
          <w:tcPr>
            <w:tcW w:w="3835" w:type="dxa"/>
            <w:vAlign w:val="center"/>
          </w:tcPr>
          <w:p w14:paraId="10DE0F52" w14:textId="77777777" w:rsidR="00FB6D3D" w:rsidRDefault="00D22A15">
            <w:pPr>
              <w:spacing w:line="240" w:lineRule="auto"/>
              <w:ind w:firstLine="480"/>
              <w:jc w:val="center"/>
              <w:rPr>
                <w:rFonts w:ascii="宋体" w:hAnsi="宋体"/>
                <w:color w:val="000000" w:themeColor="text1"/>
              </w:rPr>
            </w:pPr>
            <w:r>
              <w:rPr>
                <w:rFonts w:ascii="宋体" w:hAnsi="宋体"/>
                <w:color w:val="000000" w:themeColor="text1"/>
              </w:rPr>
              <w:t>2021</w:t>
            </w:r>
            <w:r>
              <w:rPr>
                <w:rFonts w:ascii="宋体" w:hAnsi="宋体" w:hint="eastAsia"/>
                <w:color w:val="000000" w:themeColor="text1"/>
              </w:rPr>
              <w:t>.</w:t>
            </w:r>
            <w:r>
              <w:rPr>
                <w:rFonts w:ascii="宋体" w:hAnsi="宋体"/>
                <w:color w:val="000000" w:themeColor="text1"/>
              </w:rPr>
              <w:t>04.25</w:t>
            </w:r>
          </w:p>
        </w:tc>
      </w:tr>
      <w:tr w:rsidR="00FB6D3D" w14:paraId="4F465505" w14:textId="77777777">
        <w:trPr>
          <w:trHeight w:val="567"/>
          <w:jc w:val="center"/>
        </w:trPr>
        <w:tc>
          <w:tcPr>
            <w:tcW w:w="2122" w:type="dxa"/>
            <w:vAlign w:val="center"/>
          </w:tcPr>
          <w:p w14:paraId="08B5976C" w14:textId="77777777" w:rsidR="00FB6D3D" w:rsidRDefault="00D22A15">
            <w:pPr>
              <w:spacing w:line="240" w:lineRule="auto"/>
              <w:ind w:firstLine="480"/>
              <w:jc w:val="center"/>
              <w:rPr>
                <w:rFonts w:ascii="宋体" w:hAnsi="宋体"/>
                <w:color w:val="000000" w:themeColor="text1"/>
              </w:rPr>
            </w:pPr>
            <w:r>
              <w:rPr>
                <w:rFonts w:ascii="宋体" w:hAnsi="宋体" w:hint="eastAsia"/>
                <w:color w:val="000000" w:themeColor="text1"/>
              </w:rPr>
              <w:t>密级：</w:t>
            </w:r>
          </w:p>
        </w:tc>
        <w:tc>
          <w:tcPr>
            <w:tcW w:w="3835" w:type="dxa"/>
            <w:vAlign w:val="center"/>
          </w:tcPr>
          <w:p w14:paraId="397EC488" w14:textId="77777777" w:rsidR="00FB6D3D" w:rsidRDefault="00D22A15">
            <w:pPr>
              <w:spacing w:line="240" w:lineRule="auto"/>
              <w:ind w:firstLine="480"/>
              <w:jc w:val="center"/>
              <w:rPr>
                <w:rFonts w:ascii="宋体" w:hAnsi="宋体"/>
                <w:color w:val="000000" w:themeColor="text1"/>
              </w:rPr>
            </w:pPr>
            <w:r>
              <w:rPr>
                <w:rFonts w:ascii="宋体" w:hAnsi="宋体" w:hint="eastAsia"/>
                <w:color w:val="000000" w:themeColor="text1"/>
              </w:rPr>
              <w:t>内部</w:t>
            </w:r>
          </w:p>
        </w:tc>
      </w:tr>
    </w:tbl>
    <w:p w14:paraId="583882D2" w14:textId="77777777" w:rsidR="00FB6D3D" w:rsidRDefault="00FB6D3D">
      <w:pPr>
        <w:spacing w:line="240" w:lineRule="auto"/>
        <w:ind w:firstLine="480"/>
        <w:jc w:val="center"/>
        <w:rPr>
          <w:rFonts w:ascii="宋体" w:hAnsi="宋体"/>
        </w:rPr>
      </w:pPr>
    </w:p>
    <w:p w14:paraId="0AFFA29C" w14:textId="77777777" w:rsidR="00FB6D3D" w:rsidRDefault="00FB6D3D">
      <w:pPr>
        <w:spacing w:line="240" w:lineRule="auto"/>
        <w:ind w:firstLine="480"/>
        <w:rPr>
          <w:rFonts w:ascii="宋体" w:hAnsi="宋体"/>
        </w:rPr>
      </w:pPr>
    </w:p>
    <w:p w14:paraId="0C0DF8DE" w14:textId="77777777" w:rsidR="00FB6D3D" w:rsidRDefault="00FB6D3D">
      <w:pPr>
        <w:spacing w:line="240" w:lineRule="auto"/>
        <w:ind w:firstLine="480"/>
        <w:rPr>
          <w:rFonts w:ascii="宋体" w:hAnsi="宋体"/>
        </w:rPr>
      </w:pPr>
    </w:p>
    <w:p w14:paraId="0F1106FC" w14:textId="77777777" w:rsidR="00FB6D3D" w:rsidRDefault="00FB6D3D">
      <w:pPr>
        <w:spacing w:line="240" w:lineRule="auto"/>
        <w:ind w:firstLine="480"/>
        <w:rPr>
          <w:rFonts w:ascii="宋体" w:hAnsi="宋体"/>
        </w:rPr>
      </w:pPr>
    </w:p>
    <w:p w14:paraId="1B45BD14" w14:textId="77777777" w:rsidR="00FB6D3D" w:rsidRDefault="00FB6D3D">
      <w:pPr>
        <w:spacing w:line="240" w:lineRule="auto"/>
        <w:ind w:firstLine="480"/>
        <w:rPr>
          <w:rFonts w:ascii="宋体" w:hAnsi="宋体"/>
        </w:rPr>
      </w:pPr>
    </w:p>
    <w:p w14:paraId="5D735F56" w14:textId="77777777" w:rsidR="00FB6D3D" w:rsidRDefault="00FB6D3D">
      <w:pPr>
        <w:spacing w:line="240" w:lineRule="auto"/>
        <w:ind w:firstLine="480"/>
        <w:rPr>
          <w:rFonts w:ascii="宋体" w:hAnsi="宋体"/>
        </w:rPr>
      </w:pPr>
    </w:p>
    <w:p w14:paraId="2E1D537D" w14:textId="77777777" w:rsidR="00FB6D3D" w:rsidRDefault="00FB6D3D">
      <w:pPr>
        <w:spacing w:line="240" w:lineRule="auto"/>
        <w:ind w:firstLine="480"/>
        <w:rPr>
          <w:rFonts w:ascii="宋体" w:hAnsi="宋体"/>
        </w:rPr>
      </w:pPr>
    </w:p>
    <w:p w14:paraId="3618B5CE" w14:textId="77777777" w:rsidR="00FB6D3D" w:rsidRDefault="00FB6D3D">
      <w:pPr>
        <w:spacing w:line="240" w:lineRule="auto"/>
        <w:ind w:firstLine="480"/>
        <w:rPr>
          <w:rFonts w:ascii="宋体" w:hAnsi="宋体"/>
        </w:rPr>
      </w:pPr>
    </w:p>
    <w:p w14:paraId="6D03800B" w14:textId="77777777" w:rsidR="00FB6D3D" w:rsidRDefault="00FB6D3D">
      <w:pPr>
        <w:spacing w:line="240" w:lineRule="auto"/>
        <w:ind w:firstLine="480"/>
        <w:rPr>
          <w:rFonts w:ascii="宋体" w:hAnsi="宋体"/>
        </w:rPr>
      </w:pPr>
    </w:p>
    <w:p w14:paraId="3A540887" w14:textId="77777777" w:rsidR="00FB6D3D" w:rsidRDefault="00FB6D3D">
      <w:pPr>
        <w:spacing w:line="240" w:lineRule="auto"/>
        <w:ind w:firstLine="480"/>
        <w:rPr>
          <w:rFonts w:ascii="宋体" w:hAnsi="宋体"/>
        </w:rPr>
      </w:pPr>
    </w:p>
    <w:p w14:paraId="44D7F77D" w14:textId="77777777" w:rsidR="00FB6D3D" w:rsidRDefault="00FB6D3D">
      <w:pPr>
        <w:spacing w:line="240" w:lineRule="auto"/>
        <w:ind w:firstLine="480"/>
        <w:rPr>
          <w:rFonts w:ascii="宋体" w:hAnsi="宋体"/>
        </w:rPr>
      </w:pPr>
    </w:p>
    <w:p w14:paraId="2C3E4516" w14:textId="77777777" w:rsidR="00FB6D3D" w:rsidRDefault="00FB6D3D">
      <w:pPr>
        <w:spacing w:line="240" w:lineRule="auto"/>
        <w:ind w:firstLine="480"/>
        <w:rPr>
          <w:rFonts w:ascii="宋体" w:hAnsi="宋体"/>
        </w:rPr>
      </w:pPr>
    </w:p>
    <w:p w14:paraId="6BED2C30" w14:textId="77777777" w:rsidR="00FB6D3D" w:rsidRDefault="00FB6D3D">
      <w:pPr>
        <w:spacing w:line="240" w:lineRule="auto"/>
        <w:ind w:firstLine="480"/>
        <w:rPr>
          <w:rFonts w:ascii="宋体" w:hAnsi="宋体"/>
        </w:rPr>
      </w:pPr>
    </w:p>
    <w:p w14:paraId="04C52D6B" w14:textId="77777777" w:rsidR="00FB6D3D" w:rsidRDefault="00FB6D3D">
      <w:pPr>
        <w:spacing w:line="240" w:lineRule="auto"/>
        <w:ind w:firstLine="480"/>
        <w:rPr>
          <w:rFonts w:ascii="宋体" w:hAnsi="宋体"/>
        </w:rPr>
      </w:pPr>
    </w:p>
    <w:p w14:paraId="1B6C1EA4" w14:textId="77777777" w:rsidR="00FB6D3D" w:rsidRDefault="00FB6D3D">
      <w:pPr>
        <w:spacing w:line="240" w:lineRule="auto"/>
        <w:ind w:firstLine="480"/>
        <w:rPr>
          <w:rFonts w:ascii="宋体" w:hAnsi="宋体"/>
        </w:rPr>
      </w:pPr>
    </w:p>
    <w:p w14:paraId="1DE038F8" w14:textId="77777777" w:rsidR="00FB6D3D" w:rsidRDefault="00FB6D3D">
      <w:pPr>
        <w:spacing w:line="240" w:lineRule="auto"/>
        <w:ind w:firstLine="480"/>
        <w:rPr>
          <w:rFonts w:ascii="宋体" w:hAnsi="宋体"/>
        </w:rPr>
      </w:pPr>
    </w:p>
    <w:p w14:paraId="3DF64F32" w14:textId="77777777" w:rsidR="00FB6D3D" w:rsidRDefault="00D22A15">
      <w:pPr>
        <w:spacing w:line="240" w:lineRule="auto"/>
        <w:ind w:firstLine="803"/>
        <w:jc w:val="center"/>
        <w:rPr>
          <w:rFonts w:ascii="宋体" w:hAnsi="宋体"/>
          <w:b/>
          <w:sz w:val="40"/>
        </w:rPr>
      </w:pPr>
      <w:r>
        <w:rPr>
          <w:rFonts w:ascii="宋体" w:hAnsi="宋体" w:hint="eastAsia"/>
          <w:b/>
          <w:sz w:val="40"/>
        </w:rPr>
        <w:lastRenderedPageBreak/>
        <w:t>文档编辑修改记录</w:t>
      </w:r>
    </w:p>
    <w:tbl>
      <w:tblPr>
        <w:tblStyle w:val="af2"/>
        <w:tblW w:w="10790" w:type="dxa"/>
        <w:tblLayout w:type="fixed"/>
        <w:tblLook w:val="04A0" w:firstRow="1" w:lastRow="0" w:firstColumn="1" w:lastColumn="0" w:noHBand="0" w:noVBand="1"/>
      </w:tblPr>
      <w:tblGrid>
        <w:gridCol w:w="2122"/>
        <w:gridCol w:w="5953"/>
        <w:gridCol w:w="1418"/>
        <w:gridCol w:w="1297"/>
      </w:tblGrid>
      <w:tr w:rsidR="00FB6D3D" w14:paraId="3D7C272C" w14:textId="77777777">
        <w:tc>
          <w:tcPr>
            <w:tcW w:w="2122" w:type="dxa"/>
            <w:vAlign w:val="center"/>
          </w:tcPr>
          <w:p w14:paraId="2D49077C" w14:textId="77777777" w:rsidR="00FB6D3D" w:rsidRDefault="00D22A15">
            <w:pPr>
              <w:spacing w:line="240" w:lineRule="auto"/>
              <w:ind w:firstLineChars="83" w:firstLine="199"/>
              <w:jc w:val="center"/>
              <w:rPr>
                <w:rFonts w:ascii="宋体" w:hAnsi="宋体"/>
              </w:rPr>
            </w:pPr>
            <w:r>
              <w:rPr>
                <w:rFonts w:ascii="宋体" w:hAnsi="宋体" w:hint="eastAsia"/>
              </w:rPr>
              <w:t>修改人</w:t>
            </w:r>
          </w:p>
        </w:tc>
        <w:tc>
          <w:tcPr>
            <w:tcW w:w="5953" w:type="dxa"/>
            <w:vAlign w:val="center"/>
          </w:tcPr>
          <w:p w14:paraId="65B0DD1D" w14:textId="77777777" w:rsidR="00FB6D3D" w:rsidRDefault="00D22A15">
            <w:pPr>
              <w:spacing w:line="240" w:lineRule="auto"/>
              <w:ind w:firstLineChars="300" w:firstLine="720"/>
              <w:rPr>
                <w:rFonts w:ascii="宋体" w:hAnsi="宋体"/>
              </w:rPr>
            </w:pPr>
            <w:r>
              <w:rPr>
                <w:rFonts w:ascii="宋体" w:hAnsi="宋体" w:hint="eastAsia"/>
              </w:rPr>
              <w:t>修改内容</w:t>
            </w:r>
          </w:p>
        </w:tc>
        <w:tc>
          <w:tcPr>
            <w:tcW w:w="1418" w:type="dxa"/>
            <w:vAlign w:val="center"/>
          </w:tcPr>
          <w:p w14:paraId="4D1F7CCC" w14:textId="77777777" w:rsidR="00FB6D3D" w:rsidRDefault="00D22A15">
            <w:pPr>
              <w:spacing w:line="240" w:lineRule="auto"/>
              <w:ind w:firstLineChars="0" w:firstLine="0"/>
              <w:jc w:val="center"/>
              <w:rPr>
                <w:rFonts w:ascii="宋体" w:hAnsi="宋体"/>
              </w:rPr>
            </w:pPr>
            <w:r>
              <w:rPr>
                <w:rFonts w:ascii="宋体" w:hAnsi="宋体" w:hint="eastAsia"/>
              </w:rPr>
              <w:t>修改时间</w:t>
            </w:r>
          </w:p>
        </w:tc>
        <w:tc>
          <w:tcPr>
            <w:tcW w:w="1297" w:type="dxa"/>
            <w:vAlign w:val="center"/>
          </w:tcPr>
          <w:p w14:paraId="4C038117" w14:textId="77777777" w:rsidR="00FB6D3D" w:rsidRDefault="00D22A15">
            <w:pPr>
              <w:spacing w:line="240" w:lineRule="auto"/>
              <w:ind w:firstLineChars="0" w:firstLine="0"/>
              <w:jc w:val="center"/>
              <w:rPr>
                <w:rFonts w:ascii="宋体" w:hAnsi="宋体"/>
              </w:rPr>
            </w:pPr>
            <w:r>
              <w:rPr>
                <w:rFonts w:ascii="宋体" w:hAnsi="宋体" w:hint="eastAsia"/>
              </w:rPr>
              <w:t>版本号</w:t>
            </w:r>
          </w:p>
        </w:tc>
      </w:tr>
      <w:tr w:rsidR="00FB6D3D" w14:paraId="662EBF95" w14:textId="77777777">
        <w:tc>
          <w:tcPr>
            <w:tcW w:w="2122" w:type="dxa"/>
          </w:tcPr>
          <w:p w14:paraId="5EF79853" w14:textId="77777777" w:rsidR="00FB6D3D" w:rsidRDefault="00D22A15">
            <w:pPr>
              <w:spacing w:line="240" w:lineRule="auto"/>
              <w:ind w:firstLine="420"/>
              <w:jc w:val="center"/>
              <w:rPr>
                <w:rFonts w:ascii="宋体" w:hAnsi="宋体"/>
                <w:sz w:val="21"/>
                <w:szCs w:val="21"/>
              </w:rPr>
            </w:pPr>
            <w:r>
              <w:rPr>
                <w:rFonts w:ascii="宋体" w:hAnsi="宋体" w:hint="eastAsia"/>
                <w:sz w:val="21"/>
                <w:szCs w:val="21"/>
              </w:rPr>
              <w:t>彭思远</w:t>
            </w:r>
          </w:p>
        </w:tc>
        <w:tc>
          <w:tcPr>
            <w:tcW w:w="5953" w:type="dxa"/>
          </w:tcPr>
          <w:p w14:paraId="5B9BA415" w14:textId="77777777" w:rsidR="00FB6D3D" w:rsidRDefault="00D22A15">
            <w:pPr>
              <w:spacing w:line="240" w:lineRule="auto"/>
              <w:ind w:firstLineChars="0" w:firstLine="0"/>
              <w:rPr>
                <w:rFonts w:ascii="宋体" w:hAnsi="宋体"/>
                <w:sz w:val="21"/>
                <w:szCs w:val="21"/>
              </w:rPr>
            </w:pPr>
            <w:r>
              <w:rPr>
                <w:rFonts w:ascii="宋体" w:hAnsi="宋体" w:hint="eastAsia"/>
                <w:sz w:val="21"/>
                <w:szCs w:val="21"/>
              </w:rPr>
              <w:t>1</w:t>
            </w:r>
            <w:r>
              <w:rPr>
                <w:rFonts w:ascii="宋体" w:hAnsi="宋体" w:hint="eastAsia"/>
                <w:sz w:val="21"/>
                <w:szCs w:val="21"/>
              </w:rPr>
              <w:t>、修改</w:t>
            </w:r>
            <w:r>
              <w:rPr>
                <w:rFonts w:ascii="宋体" w:hAnsi="宋体" w:hint="eastAsia"/>
                <w:sz w:val="21"/>
                <w:szCs w:val="21"/>
              </w:rPr>
              <w:t>5</w:t>
            </w:r>
            <w:r>
              <w:rPr>
                <w:rFonts w:ascii="宋体" w:hAnsi="宋体"/>
                <w:sz w:val="21"/>
                <w:szCs w:val="21"/>
              </w:rPr>
              <w:t>.13</w:t>
            </w:r>
            <w:r>
              <w:rPr>
                <w:rFonts w:ascii="宋体" w:hAnsi="宋体" w:hint="eastAsia"/>
                <w:sz w:val="21"/>
                <w:szCs w:val="21"/>
              </w:rPr>
              <w:t>接口，补充钢板和套料图信息字段；</w:t>
            </w:r>
            <w:r>
              <w:rPr>
                <w:rFonts w:ascii="宋体" w:hAnsi="宋体" w:hint="eastAsia"/>
                <w:sz w:val="21"/>
                <w:szCs w:val="21"/>
              </w:rPr>
              <w:t xml:space="preserve"> </w:t>
            </w:r>
            <w:r>
              <w:rPr>
                <w:rFonts w:ascii="宋体" w:hAnsi="宋体"/>
                <w:sz w:val="21"/>
                <w:szCs w:val="21"/>
              </w:rPr>
              <w:t xml:space="preserve">                     </w:t>
            </w:r>
          </w:p>
          <w:p w14:paraId="7CF2A419" w14:textId="77777777" w:rsidR="00FB6D3D" w:rsidRDefault="00D22A15">
            <w:pPr>
              <w:spacing w:line="240" w:lineRule="auto"/>
              <w:ind w:firstLineChars="0" w:firstLine="0"/>
              <w:rPr>
                <w:rFonts w:ascii="宋体" w:hAnsi="宋体"/>
                <w:sz w:val="21"/>
                <w:szCs w:val="21"/>
              </w:rPr>
            </w:pPr>
            <w:r>
              <w:rPr>
                <w:rFonts w:ascii="宋体" w:hAnsi="宋体" w:hint="eastAsia"/>
                <w:sz w:val="21"/>
                <w:szCs w:val="21"/>
              </w:rPr>
              <w:t>2</w:t>
            </w:r>
            <w:r>
              <w:rPr>
                <w:rFonts w:ascii="宋体" w:hAnsi="宋体" w:hint="eastAsia"/>
                <w:sz w:val="21"/>
                <w:szCs w:val="21"/>
              </w:rPr>
              <w:t>、修改</w:t>
            </w:r>
            <w:r>
              <w:rPr>
                <w:rFonts w:ascii="宋体" w:hAnsi="宋体" w:hint="eastAsia"/>
                <w:sz w:val="21"/>
                <w:szCs w:val="21"/>
              </w:rPr>
              <w:t>5</w:t>
            </w:r>
            <w:r>
              <w:rPr>
                <w:rFonts w:ascii="宋体" w:hAnsi="宋体"/>
                <w:sz w:val="21"/>
                <w:szCs w:val="21"/>
              </w:rPr>
              <w:t>.16</w:t>
            </w:r>
            <w:r>
              <w:rPr>
                <w:rFonts w:ascii="宋体" w:hAnsi="宋体" w:hint="eastAsia"/>
                <w:sz w:val="21"/>
                <w:szCs w:val="21"/>
              </w:rPr>
              <w:t>接口，示例增加</w:t>
            </w:r>
            <w:r>
              <w:rPr>
                <w:rFonts w:ascii="宋体" w:hAnsi="宋体" w:hint="eastAsia"/>
                <w:sz w:val="21"/>
                <w:szCs w:val="21"/>
              </w:rPr>
              <w:t>e</w:t>
            </w:r>
            <w:r>
              <w:rPr>
                <w:rFonts w:ascii="宋体" w:hAnsi="宋体"/>
                <w:sz w:val="21"/>
                <w:szCs w:val="21"/>
              </w:rPr>
              <w:t>pc_id</w:t>
            </w:r>
            <w:r>
              <w:rPr>
                <w:rFonts w:ascii="宋体" w:hAnsi="宋体" w:hint="eastAsia"/>
                <w:sz w:val="21"/>
                <w:szCs w:val="21"/>
              </w:rPr>
              <w:t>字段；</w:t>
            </w:r>
            <w:r>
              <w:rPr>
                <w:rFonts w:ascii="宋体" w:hAnsi="宋体" w:hint="eastAsia"/>
                <w:sz w:val="21"/>
                <w:szCs w:val="21"/>
              </w:rPr>
              <w:t xml:space="preserve"> </w:t>
            </w:r>
            <w:r>
              <w:rPr>
                <w:rFonts w:ascii="宋体" w:hAnsi="宋体"/>
                <w:sz w:val="21"/>
                <w:szCs w:val="21"/>
              </w:rPr>
              <w:t xml:space="preserve">       </w:t>
            </w:r>
          </w:p>
          <w:p w14:paraId="038E578F" w14:textId="77777777" w:rsidR="00FB6D3D" w:rsidRDefault="00D22A15">
            <w:pPr>
              <w:spacing w:line="240" w:lineRule="auto"/>
              <w:ind w:firstLineChars="0" w:firstLine="0"/>
              <w:rPr>
                <w:rFonts w:ascii="宋体" w:hAnsi="宋体"/>
                <w:sz w:val="21"/>
                <w:szCs w:val="21"/>
              </w:rPr>
            </w:pPr>
            <w:r>
              <w:rPr>
                <w:rFonts w:ascii="宋体" w:hAnsi="宋体"/>
                <w:sz w:val="21"/>
                <w:szCs w:val="21"/>
              </w:rPr>
              <w:t>3</w:t>
            </w:r>
            <w:r>
              <w:rPr>
                <w:rFonts w:ascii="宋体" w:hAnsi="宋体" w:hint="eastAsia"/>
                <w:sz w:val="21"/>
                <w:szCs w:val="21"/>
              </w:rPr>
              <w:t>、新增</w:t>
            </w:r>
            <w:r>
              <w:rPr>
                <w:rFonts w:ascii="宋体" w:hAnsi="宋体" w:hint="eastAsia"/>
                <w:sz w:val="21"/>
                <w:szCs w:val="21"/>
              </w:rPr>
              <w:t>5</w:t>
            </w:r>
            <w:r>
              <w:rPr>
                <w:rFonts w:ascii="宋体" w:hAnsi="宋体"/>
                <w:sz w:val="21"/>
                <w:szCs w:val="21"/>
              </w:rPr>
              <w:t>.20</w:t>
            </w:r>
            <w:r>
              <w:rPr>
                <w:rFonts w:ascii="宋体" w:hAnsi="宋体" w:hint="eastAsia"/>
                <w:sz w:val="21"/>
                <w:szCs w:val="21"/>
              </w:rPr>
              <w:t>禁框接口，新增十一章节</w:t>
            </w:r>
          </w:p>
        </w:tc>
        <w:tc>
          <w:tcPr>
            <w:tcW w:w="1418" w:type="dxa"/>
          </w:tcPr>
          <w:p w14:paraId="06C1C1D3" w14:textId="77777777" w:rsidR="00FB6D3D" w:rsidRDefault="00D22A15">
            <w:pPr>
              <w:spacing w:line="240" w:lineRule="auto"/>
              <w:ind w:firstLineChars="0" w:firstLine="0"/>
              <w:rPr>
                <w:rFonts w:ascii="宋体" w:hAnsi="宋体"/>
                <w:sz w:val="21"/>
                <w:szCs w:val="21"/>
              </w:rPr>
            </w:pPr>
            <w:r>
              <w:rPr>
                <w:rFonts w:ascii="宋体" w:hAnsi="宋体" w:hint="eastAsia"/>
                <w:sz w:val="21"/>
                <w:szCs w:val="21"/>
              </w:rPr>
              <w:t>2</w:t>
            </w:r>
            <w:r>
              <w:rPr>
                <w:rFonts w:ascii="宋体" w:hAnsi="宋体"/>
                <w:sz w:val="21"/>
                <w:szCs w:val="21"/>
              </w:rPr>
              <w:t>021</w:t>
            </w:r>
            <w:r>
              <w:rPr>
                <w:rFonts w:ascii="宋体" w:hAnsi="宋体" w:hint="eastAsia"/>
                <w:sz w:val="21"/>
                <w:szCs w:val="21"/>
              </w:rPr>
              <w:t>-</w:t>
            </w:r>
            <w:r>
              <w:rPr>
                <w:rFonts w:ascii="宋体" w:hAnsi="宋体"/>
                <w:sz w:val="21"/>
                <w:szCs w:val="21"/>
              </w:rPr>
              <w:t>04</w:t>
            </w:r>
            <w:r>
              <w:rPr>
                <w:rFonts w:ascii="宋体" w:hAnsi="宋体" w:hint="eastAsia"/>
                <w:sz w:val="21"/>
                <w:szCs w:val="21"/>
              </w:rPr>
              <w:t>-</w:t>
            </w:r>
            <w:r>
              <w:rPr>
                <w:rFonts w:ascii="宋体" w:hAnsi="宋体"/>
                <w:sz w:val="21"/>
                <w:szCs w:val="21"/>
              </w:rPr>
              <w:t>02</w:t>
            </w:r>
          </w:p>
        </w:tc>
        <w:tc>
          <w:tcPr>
            <w:tcW w:w="1297" w:type="dxa"/>
          </w:tcPr>
          <w:p w14:paraId="523569F5" w14:textId="77777777" w:rsidR="00FB6D3D" w:rsidRDefault="00D22A15">
            <w:pPr>
              <w:spacing w:line="240" w:lineRule="auto"/>
              <w:ind w:firstLine="480"/>
              <w:rPr>
                <w:rFonts w:ascii="宋体" w:hAnsi="宋体"/>
              </w:rPr>
            </w:pPr>
            <w:r>
              <w:rPr>
                <w:rFonts w:ascii="宋体" w:hAnsi="宋体"/>
              </w:rPr>
              <w:t>V3</w:t>
            </w:r>
          </w:p>
        </w:tc>
      </w:tr>
      <w:tr w:rsidR="00FB6D3D" w14:paraId="78E8A78D" w14:textId="77777777">
        <w:tc>
          <w:tcPr>
            <w:tcW w:w="2122" w:type="dxa"/>
          </w:tcPr>
          <w:p w14:paraId="2A78A054" w14:textId="77777777" w:rsidR="00FB6D3D" w:rsidRDefault="00D22A15">
            <w:pPr>
              <w:spacing w:line="240" w:lineRule="auto"/>
              <w:ind w:firstLine="420"/>
              <w:jc w:val="center"/>
              <w:rPr>
                <w:rFonts w:ascii="宋体" w:hAnsi="宋体"/>
                <w:sz w:val="21"/>
                <w:szCs w:val="21"/>
              </w:rPr>
            </w:pPr>
            <w:r>
              <w:rPr>
                <w:rFonts w:ascii="宋体" w:hAnsi="宋体" w:hint="eastAsia"/>
                <w:sz w:val="21"/>
                <w:szCs w:val="21"/>
              </w:rPr>
              <w:t>彭思远</w:t>
            </w:r>
          </w:p>
        </w:tc>
        <w:tc>
          <w:tcPr>
            <w:tcW w:w="5953" w:type="dxa"/>
          </w:tcPr>
          <w:p w14:paraId="70AB9140" w14:textId="77777777" w:rsidR="00FB6D3D" w:rsidRDefault="00D22A15">
            <w:pPr>
              <w:spacing w:line="240" w:lineRule="auto"/>
              <w:ind w:firstLineChars="0" w:firstLine="0"/>
              <w:rPr>
                <w:rFonts w:ascii="宋体" w:hAnsi="宋体"/>
                <w:sz w:val="21"/>
                <w:szCs w:val="21"/>
              </w:rPr>
            </w:pPr>
            <w:r>
              <w:rPr>
                <w:rFonts w:ascii="宋体" w:hAnsi="宋体"/>
                <w:sz w:val="21"/>
                <w:szCs w:val="21"/>
              </w:rPr>
              <w:t>1</w:t>
            </w:r>
            <w:r>
              <w:rPr>
                <w:rFonts w:ascii="宋体" w:hAnsi="宋体" w:hint="eastAsia"/>
                <w:sz w:val="21"/>
                <w:szCs w:val="21"/>
              </w:rPr>
              <w:t>、新增</w:t>
            </w:r>
            <w:r>
              <w:rPr>
                <w:rFonts w:ascii="宋体" w:hAnsi="宋体" w:hint="eastAsia"/>
                <w:sz w:val="21"/>
                <w:szCs w:val="21"/>
              </w:rPr>
              <w:t>9</w:t>
            </w:r>
            <w:r>
              <w:rPr>
                <w:rFonts w:ascii="宋体" w:hAnsi="宋体"/>
                <w:sz w:val="21"/>
                <w:szCs w:val="21"/>
              </w:rPr>
              <w:t>.4</w:t>
            </w:r>
            <w:r>
              <w:rPr>
                <w:rFonts w:ascii="宋体" w:hAnsi="宋体" w:hint="eastAsia"/>
                <w:sz w:val="21"/>
                <w:szCs w:val="21"/>
              </w:rPr>
              <w:t>接口，获取大件分拣区报工零件</w:t>
            </w:r>
          </w:p>
        </w:tc>
        <w:tc>
          <w:tcPr>
            <w:tcW w:w="1418" w:type="dxa"/>
          </w:tcPr>
          <w:p w14:paraId="00F0432F" w14:textId="77777777" w:rsidR="00FB6D3D" w:rsidRDefault="00D22A15">
            <w:pPr>
              <w:spacing w:line="240" w:lineRule="auto"/>
              <w:ind w:firstLineChars="0" w:firstLine="0"/>
              <w:rPr>
                <w:rFonts w:ascii="宋体" w:hAnsi="宋体"/>
                <w:sz w:val="21"/>
                <w:szCs w:val="21"/>
              </w:rPr>
            </w:pPr>
            <w:r>
              <w:rPr>
                <w:rFonts w:ascii="宋体" w:hAnsi="宋体" w:hint="eastAsia"/>
                <w:sz w:val="21"/>
                <w:szCs w:val="21"/>
              </w:rPr>
              <w:t>2</w:t>
            </w:r>
            <w:r>
              <w:rPr>
                <w:rFonts w:ascii="宋体" w:hAnsi="宋体"/>
                <w:sz w:val="21"/>
                <w:szCs w:val="21"/>
              </w:rPr>
              <w:t>021</w:t>
            </w:r>
            <w:r>
              <w:rPr>
                <w:rFonts w:ascii="宋体" w:hAnsi="宋体" w:hint="eastAsia"/>
                <w:sz w:val="21"/>
                <w:szCs w:val="21"/>
              </w:rPr>
              <w:t>-</w:t>
            </w:r>
            <w:r>
              <w:rPr>
                <w:rFonts w:ascii="宋体" w:hAnsi="宋体"/>
                <w:sz w:val="21"/>
                <w:szCs w:val="21"/>
              </w:rPr>
              <w:t>04</w:t>
            </w:r>
            <w:r>
              <w:rPr>
                <w:rFonts w:ascii="宋体" w:hAnsi="宋体" w:hint="eastAsia"/>
                <w:sz w:val="21"/>
                <w:szCs w:val="21"/>
              </w:rPr>
              <w:t>-</w:t>
            </w:r>
            <w:r>
              <w:rPr>
                <w:rFonts w:ascii="宋体" w:hAnsi="宋体"/>
                <w:sz w:val="21"/>
                <w:szCs w:val="21"/>
              </w:rPr>
              <w:t>06</w:t>
            </w:r>
          </w:p>
        </w:tc>
        <w:tc>
          <w:tcPr>
            <w:tcW w:w="1297" w:type="dxa"/>
          </w:tcPr>
          <w:p w14:paraId="1C4E0A2A" w14:textId="77777777" w:rsidR="00FB6D3D" w:rsidRDefault="00D22A15">
            <w:pPr>
              <w:spacing w:line="240" w:lineRule="auto"/>
              <w:ind w:firstLine="480"/>
              <w:rPr>
                <w:rFonts w:ascii="宋体" w:hAnsi="宋体"/>
              </w:rPr>
            </w:pPr>
            <w:r>
              <w:rPr>
                <w:rFonts w:ascii="宋体" w:hAnsi="宋体"/>
              </w:rPr>
              <w:t>V4</w:t>
            </w:r>
          </w:p>
        </w:tc>
      </w:tr>
      <w:tr w:rsidR="00FB6D3D" w14:paraId="6B36CF18" w14:textId="77777777">
        <w:tc>
          <w:tcPr>
            <w:tcW w:w="2122" w:type="dxa"/>
          </w:tcPr>
          <w:p w14:paraId="1070BDB4" w14:textId="77777777" w:rsidR="00FB6D3D" w:rsidRDefault="00D22A15">
            <w:pPr>
              <w:spacing w:line="240" w:lineRule="auto"/>
              <w:ind w:firstLine="420"/>
              <w:jc w:val="center"/>
              <w:rPr>
                <w:rFonts w:ascii="宋体" w:hAnsi="宋体"/>
                <w:sz w:val="21"/>
                <w:szCs w:val="21"/>
              </w:rPr>
            </w:pPr>
            <w:r>
              <w:rPr>
                <w:rFonts w:ascii="宋体" w:hAnsi="宋体" w:hint="eastAsia"/>
                <w:sz w:val="21"/>
                <w:szCs w:val="21"/>
              </w:rPr>
              <w:t>彭思远</w:t>
            </w:r>
          </w:p>
        </w:tc>
        <w:tc>
          <w:tcPr>
            <w:tcW w:w="5953" w:type="dxa"/>
          </w:tcPr>
          <w:p w14:paraId="502A6CCB" w14:textId="77777777" w:rsidR="00FB6D3D" w:rsidRDefault="00D22A15">
            <w:pPr>
              <w:spacing w:line="240" w:lineRule="auto"/>
              <w:ind w:firstLineChars="0" w:firstLine="0"/>
              <w:rPr>
                <w:rFonts w:ascii="宋体" w:hAnsi="宋体"/>
                <w:sz w:val="21"/>
                <w:szCs w:val="21"/>
              </w:rPr>
            </w:pPr>
            <w:r>
              <w:rPr>
                <w:rFonts w:ascii="宋体" w:hAnsi="宋体" w:hint="eastAsia"/>
                <w:sz w:val="21"/>
                <w:szCs w:val="21"/>
              </w:rPr>
              <w:t>1</w:t>
            </w:r>
            <w:r>
              <w:rPr>
                <w:rFonts w:ascii="宋体" w:hAnsi="宋体" w:hint="eastAsia"/>
                <w:sz w:val="21"/>
                <w:szCs w:val="21"/>
              </w:rPr>
              <w:t>、新增</w:t>
            </w:r>
            <w:r>
              <w:rPr>
                <w:rFonts w:ascii="宋体" w:hAnsi="宋体" w:hint="eastAsia"/>
                <w:sz w:val="21"/>
                <w:szCs w:val="21"/>
              </w:rPr>
              <w:t>5</w:t>
            </w:r>
            <w:r>
              <w:rPr>
                <w:rFonts w:ascii="宋体" w:hAnsi="宋体"/>
                <w:sz w:val="21"/>
                <w:szCs w:val="21"/>
              </w:rPr>
              <w:t>.4</w:t>
            </w:r>
            <w:r>
              <w:rPr>
                <w:rFonts w:ascii="宋体" w:hAnsi="宋体" w:hint="eastAsia"/>
                <w:sz w:val="21"/>
                <w:szCs w:val="21"/>
              </w:rPr>
              <w:t>接口，获取各区的视觉状态</w:t>
            </w:r>
          </w:p>
          <w:p w14:paraId="069C8FC0" w14:textId="77777777" w:rsidR="00FB6D3D" w:rsidRDefault="00D22A15">
            <w:pPr>
              <w:spacing w:line="240" w:lineRule="auto"/>
              <w:ind w:firstLineChars="0" w:firstLine="0"/>
              <w:rPr>
                <w:rFonts w:ascii="宋体" w:hAnsi="宋体"/>
                <w:sz w:val="21"/>
                <w:szCs w:val="21"/>
              </w:rPr>
            </w:pPr>
            <w:r>
              <w:rPr>
                <w:rFonts w:ascii="宋体" w:hAnsi="宋体" w:hint="eastAsia"/>
                <w:sz w:val="21"/>
                <w:szCs w:val="21"/>
              </w:rPr>
              <w:t>2</w:t>
            </w:r>
            <w:r>
              <w:rPr>
                <w:rFonts w:ascii="宋体" w:hAnsi="宋体" w:hint="eastAsia"/>
                <w:sz w:val="21"/>
                <w:szCs w:val="21"/>
              </w:rPr>
              <w:t>、新增</w:t>
            </w:r>
            <w:r>
              <w:rPr>
                <w:rFonts w:ascii="宋体" w:hAnsi="宋体" w:hint="eastAsia"/>
                <w:sz w:val="21"/>
                <w:szCs w:val="21"/>
              </w:rPr>
              <w:t>5</w:t>
            </w:r>
            <w:r>
              <w:rPr>
                <w:rFonts w:ascii="宋体" w:hAnsi="宋体"/>
                <w:sz w:val="21"/>
                <w:szCs w:val="21"/>
              </w:rPr>
              <w:t>.5</w:t>
            </w:r>
            <w:r>
              <w:rPr>
                <w:rFonts w:ascii="宋体" w:hAnsi="宋体" w:hint="eastAsia"/>
                <w:sz w:val="21"/>
                <w:szCs w:val="21"/>
              </w:rPr>
              <w:t>接口，获取各区的</w:t>
            </w:r>
            <w:r>
              <w:rPr>
                <w:rFonts w:ascii="宋体" w:hAnsi="宋体" w:hint="eastAsia"/>
                <w:sz w:val="21"/>
                <w:szCs w:val="21"/>
              </w:rPr>
              <w:t>PLC</w:t>
            </w:r>
            <w:r>
              <w:rPr>
                <w:rFonts w:ascii="宋体" w:hAnsi="宋体" w:hint="eastAsia"/>
                <w:sz w:val="21"/>
                <w:szCs w:val="21"/>
              </w:rPr>
              <w:t>状态</w:t>
            </w:r>
          </w:p>
          <w:p w14:paraId="3F4370B9" w14:textId="77777777" w:rsidR="00FB6D3D" w:rsidRDefault="00D22A15">
            <w:pPr>
              <w:spacing w:line="240" w:lineRule="auto"/>
              <w:ind w:firstLineChars="0" w:firstLine="0"/>
              <w:rPr>
                <w:rFonts w:ascii="宋体" w:hAnsi="宋体"/>
                <w:sz w:val="21"/>
                <w:szCs w:val="21"/>
              </w:rPr>
            </w:pPr>
            <w:r>
              <w:rPr>
                <w:rFonts w:ascii="宋体" w:hAnsi="宋体" w:hint="eastAsia"/>
                <w:sz w:val="21"/>
                <w:szCs w:val="21"/>
              </w:rPr>
              <w:t>3</w:t>
            </w:r>
            <w:r>
              <w:rPr>
                <w:rFonts w:ascii="宋体" w:hAnsi="宋体" w:hint="eastAsia"/>
                <w:sz w:val="21"/>
                <w:szCs w:val="21"/>
              </w:rPr>
              <w:t>、新增</w:t>
            </w:r>
            <w:r>
              <w:rPr>
                <w:rFonts w:ascii="宋体" w:hAnsi="宋体" w:hint="eastAsia"/>
                <w:sz w:val="21"/>
                <w:szCs w:val="21"/>
              </w:rPr>
              <w:t>5</w:t>
            </w:r>
            <w:r>
              <w:rPr>
                <w:rFonts w:ascii="宋体" w:hAnsi="宋体"/>
                <w:sz w:val="21"/>
                <w:szCs w:val="21"/>
              </w:rPr>
              <w:t>.6</w:t>
            </w:r>
            <w:r>
              <w:rPr>
                <w:rFonts w:ascii="宋体" w:hAnsi="宋体" w:hint="eastAsia"/>
                <w:sz w:val="21"/>
                <w:szCs w:val="21"/>
              </w:rPr>
              <w:t>-</w:t>
            </w:r>
            <w:r>
              <w:rPr>
                <w:rFonts w:ascii="宋体" w:hAnsi="宋体"/>
                <w:sz w:val="21"/>
                <w:szCs w:val="21"/>
              </w:rPr>
              <w:t>5.8</w:t>
            </w:r>
            <w:r>
              <w:rPr>
                <w:rFonts w:ascii="宋体" w:hAnsi="宋体" w:hint="eastAsia"/>
                <w:sz w:val="21"/>
                <w:szCs w:val="21"/>
              </w:rPr>
              <w:t>接口，砂光机相关操作和状态</w:t>
            </w:r>
          </w:p>
          <w:p w14:paraId="194836FC" w14:textId="77777777" w:rsidR="00FB6D3D" w:rsidRDefault="00D22A15">
            <w:pPr>
              <w:spacing w:line="240" w:lineRule="auto"/>
              <w:ind w:firstLineChars="0" w:firstLine="0"/>
              <w:rPr>
                <w:rFonts w:ascii="宋体" w:hAnsi="宋体"/>
                <w:sz w:val="21"/>
                <w:szCs w:val="21"/>
              </w:rPr>
            </w:pPr>
            <w:r>
              <w:rPr>
                <w:rFonts w:ascii="宋体" w:hAnsi="宋体" w:hint="eastAsia"/>
                <w:sz w:val="21"/>
                <w:szCs w:val="21"/>
              </w:rPr>
              <w:t>4</w:t>
            </w:r>
            <w:r>
              <w:rPr>
                <w:rFonts w:ascii="宋体" w:hAnsi="宋体" w:hint="eastAsia"/>
                <w:sz w:val="21"/>
                <w:szCs w:val="21"/>
              </w:rPr>
              <w:t>、新增</w:t>
            </w:r>
            <w:r>
              <w:rPr>
                <w:rFonts w:ascii="宋体" w:hAnsi="宋体" w:hint="eastAsia"/>
                <w:sz w:val="21"/>
                <w:szCs w:val="21"/>
              </w:rPr>
              <w:t>5</w:t>
            </w:r>
            <w:r>
              <w:rPr>
                <w:rFonts w:ascii="宋体" w:hAnsi="宋体"/>
                <w:sz w:val="21"/>
                <w:szCs w:val="21"/>
              </w:rPr>
              <w:t>.9</w:t>
            </w:r>
            <w:r>
              <w:rPr>
                <w:rFonts w:ascii="宋体" w:hAnsi="宋体" w:hint="eastAsia"/>
                <w:sz w:val="21"/>
                <w:szCs w:val="21"/>
              </w:rPr>
              <w:t>-</w:t>
            </w:r>
            <w:r>
              <w:rPr>
                <w:rFonts w:ascii="宋体" w:hAnsi="宋体"/>
                <w:sz w:val="21"/>
                <w:szCs w:val="21"/>
              </w:rPr>
              <w:t>5.11</w:t>
            </w:r>
            <w:r>
              <w:rPr>
                <w:rFonts w:ascii="宋体" w:hAnsi="宋体" w:hint="eastAsia"/>
                <w:sz w:val="21"/>
                <w:szCs w:val="21"/>
              </w:rPr>
              <w:t>接口，混拣和大件的电磁抓手相关操作和状态获取</w:t>
            </w:r>
          </w:p>
          <w:p w14:paraId="027229DB" w14:textId="77777777" w:rsidR="00FB6D3D" w:rsidRDefault="00D22A15">
            <w:pPr>
              <w:spacing w:line="240" w:lineRule="auto"/>
              <w:ind w:firstLineChars="0" w:firstLine="0"/>
              <w:rPr>
                <w:rFonts w:ascii="宋体" w:hAnsi="宋体"/>
                <w:sz w:val="21"/>
                <w:szCs w:val="21"/>
              </w:rPr>
            </w:pPr>
            <w:r>
              <w:rPr>
                <w:rFonts w:ascii="宋体" w:hAnsi="宋体" w:hint="eastAsia"/>
                <w:sz w:val="21"/>
                <w:szCs w:val="21"/>
              </w:rPr>
              <w:t>5</w:t>
            </w:r>
            <w:r>
              <w:rPr>
                <w:rFonts w:ascii="宋体" w:hAnsi="宋体" w:hint="eastAsia"/>
                <w:sz w:val="21"/>
                <w:szCs w:val="21"/>
              </w:rPr>
              <w:t>、修改</w:t>
            </w:r>
            <w:r>
              <w:rPr>
                <w:rFonts w:ascii="宋体" w:hAnsi="宋体" w:hint="eastAsia"/>
                <w:sz w:val="21"/>
                <w:szCs w:val="21"/>
              </w:rPr>
              <w:t>5</w:t>
            </w:r>
            <w:r>
              <w:rPr>
                <w:rFonts w:ascii="宋体" w:hAnsi="宋体"/>
                <w:sz w:val="21"/>
                <w:szCs w:val="21"/>
              </w:rPr>
              <w:t>.18</w:t>
            </w:r>
            <w:r>
              <w:rPr>
                <w:rFonts w:ascii="宋体" w:hAnsi="宋体" w:hint="eastAsia"/>
                <w:sz w:val="21"/>
                <w:szCs w:val="21"/>
              </w:rPr>
              <w:t>接口，混拣到位信号新增工作机器人参数列表</w:t>
            </w:r>
          </w:p>
          <w:p w14:paraId="70BC74E5" w14:textId="77777777" w:rsidR="00FB6D3D" w:rsidRDefault="00D22A15">
            <w:pPr>
              <w:spacing w:line="240" w:lineRule="auto"/>
              <w:ind w:firstLineChars="0" w:firstLine="0"/>
              <w:rPr>
                <w:rFonts w:ascii="宋体" w:hAnsi="宋体"/>
                <w:sz w:val="21"/>
                <w:szCs w:val="21"/>
              </w:rPr>
            </w:pPr>
            <w:r>
              <w:rPr>
                <w:rFonts w:ascii="宋体" w:hAnsi="宋体" w:hint="eastAsia"/>
                <w:sz w:val="21"/>
                <w:szCs w:val="21"/>
              </w:rPr>
              <w:t>6</w:t>
            </w:r>
            <w:r>
              <w:rPr>
                <w:rFonts w:ascii="宋体" w:hAnsi="宋体" w:hint="eastAsia"/>
                <w:sz w:val="21"/>
                <w:szCs w:val="21"/>
              </w:rPr>
              <w:t>、新增</w:t>
            </w:r>
            <w:r>
              <w:rPr>
                <w:rFonts w:ascii="宋体" w:hAnsi="宋体" w:hint="eastAsia"/>
                <w:sz w:val="21"/>
                <w:szCs w:val="21"/>
              </w:rPr>
              <w:t>1</w:t>
            </w:r>
            <w:r>
              <w:rPr>
                <w:rFonts w:ascii="宋体" w:hAnsi="宋体"/>
                <w:sz w:val="21"/>
                <w:szCs w:val="21"/>
              </w:rPr>
              <w:t>1.3</w:t>
            </w:r>
            <w:r>
              <w:rPr>
                <w:rFonts w:ascii="宋体" w:hAnsi="宋体" w:hint="eastAsia"/>
                <w:sz w:val="21"/>
                <w:szCs w:val="21"/>
              </w:rPr>
              <w:t>-</w:t>
            </w:r>
            <w:r>
              <w:rPr>
                <w:rFonts w:ascii="宋体" w:hAnsi="宋体"/>
                <w:sz w:val="21"/>
                <w:szCs w:val="21"/>
              </w:rPr>
              <w:t>11.4</w:t>
            </w:r>
            <w:r>
              <w:rPr>
                <w:rFonts w:ascii="宋体" w:hAnsi="宋体" w:hint="eastAsia"/>
                <w:sz w:val="21"/>
                <w:szCs w:val="21"/>
              </w:rPr>
              <w:t>接口，</w:t>
            </w:r>
            <w:r>
              <w:rPr>
                <w:rFonts w:ascii="宋体" w:hAnsi="宋体" w:hint="eastAsia"/>
                <w:sz w:val="21"/>
                <w:szCs w:val="21"/>
              </w:rPr>
              <w:t>WEB</w:t>
            </w:r>
            <w:r>
              <w:rPr>
                <w:rFonts w:ascii="宋体" w:hAnsi="宋体" w:hint="eastAsia"/>
                <w:sz w:val="21"/>
                <w:szCs w:val="21"/>
              </w:rPr>
              <w:t>混拣区机器人过滤相关操作</w:t>
            </w:r>
          </w:p>
          <w:p w14:paraId="08DD7A32" w14:textId="77777777" w:rsidR="00FB6D3D" w:rsidRDefault="00D22A15">
            <w:pPr>
              <w:spacing w:line="240" w:lineRule="auto"/>
              <w:ind w:firstLineChars="0" w:firstLine="0"/>
              <w:rPr>
                <w:rFonts w:ascii="宋体" w:hAnsi="宋体"/>
                <w:sz w:val="21"/>
                <w:szCs w:val="21"/>
              </w:rPr>
            </w:pPr>
            <w:r>
              <w:rPr>
                <w:rFonts w:ascii="宋体" w:hAnsi="宋体" w:hint="eastAsia"/>
                <w:sz w:val="21"/>
                <w:szCs w:val="21"/>
              </w:rPr>
              <w:t>7</w:t>
            </w:r>
            <w:r>
              <w:rPr>
                <w:rFonts w:ascii="宋体" w:hAnsi="宋体" w:hint="eastAsia"/>
                <w:sz w:val="21"/>
                <w:szCs w:val="21"/>
              </w:rPr>
              <w:t>、新增</w:t>
            </w:r>
            <w:r>
              <w:rPr>
                <w:rFonts w:ascii="宋体" w:hAnsi="宋体" w:hint="eastAsia"/>
                <w:sz w:val="21"/>
                <w:szCs w:val="21"/>
              </w:rPr>
              <w:t>8</w:t>
            </w:r>
            <w:r>
              <w:rPr>
                <w:rFonts w:ascii="宋体" w:hAnsi="宋体"/>
                <w:sz w:val="21"/>
                <w:szCs w:val="21"/>
              </w:rPr>
              <w:t>.3</w:t>
            </w:r>
            <w:r>
              <w:rPr>
                <w:rFonts w:ascii="宋体" w:hAnsi="宋体" w:hint="eastAsia"/>
                <w:sz w:val="21"/>
                <w:szCs w:val="21"/>
              </w:rPr>
              <w:t>接口，通知大件喷码滚筒线移动操作</w:t>
            </w:r>
          </w:p>
          <w:p w14:paraId="33A58417" w14:textId="77777777" w:rsidR="00FB6D3D" w:rsidRDefault="00D22A15">
            <w:pPr>
              <w:spacing w:line="240" w:lineRule="auto"/>
              <w:ind w:firstLineChars="0" w:firstLine="0"/>
              <w:rPr>
                <w:rFonts w:ascii="宋体" w:hAnsi="宋体"/>
                <w:sz w:val="21"/>
                <w:szCs w:val="21"/>
              </w:rPr>
            </w:pPr>
            <w:r>
              <w:rPr>
                <w:rFonts w:ascii="宋体" w:hAnsi="宋体" w:hint="eastAsia"/>
                <w:sz w:val="21"/>
                <w:szCs w:val="21"/>
              </w:rPr>
              <w:t>8</w:t>
            </w:r>
            <w:r>
              <w:rPr>
                <w:rFonts w:ascii="宋体" w:hAnsi="宋体" w:hint="eastAsia"/>
                <w:sz w:val="21"/>
                <w:szCs w:val="21"/>
              </w:rPr>
              <w:t>、新增</w:t>
            </w:r>
            <w:r>
              <w:rPr>
                <w:rFonts w:ascii="宋体" w:hAnsi="宋体" w:hint="eastAsia"/>
                <w:sz w:val="21"/>
                <w:szCs w:val="21"/>
              </w:rPr>
              <w:t>8</w:t>
            </w:r>
            <w:r>
              <w:rPr>
                <w:rFonts w:ascii="宋体" w:hAnsi="宋体"/>
                <w:sz w:val="21"/>
                <w:szCs w:val="21"/>
              </w:rPr>
              <w:t>.4</w:t>
            </w:r>
            <w:r>
              <w:rPr>
                <w:rFonts w:ascii="宋体" w:hAnsi="宋体" w:hint="eastAsia"/>
                <w:sz w:val="21"/>
                <w:szCs w:val="21"/>
              </w:rPr>
              <w:t>接口，获取大件分拣区报工零件</w:t>
            </w:r>
          </w:p>
        </w:tc>
        <w:tc>
          <w:tcPr>
            <w:tcW w:w="1418" w:type="dxa"/>
          </w:tcPr>
          <w:p w14:paraId="6FC93B79" w14:textId="77777777" w:rsidR="00FB6D3D" w:rsidRDefault="00D22A15">
            <w:pPr>
              <w:spacing w:line="240" w:lineRule="auto"/>
              <w:ind w:firstLineChars="0" w:firstLine="0"/>
              <w:rPr>
                <w:rFonts w:ascii="宋体" w:hAnsi="宋体"/>
                <w:sz w:val="21"/>
                <w:szCs w:val="21"/>
              </w:rPr>
            </w:pPr>
            <w:r>
              <w:rPr>
                <w:rFonts w:ascii="宋体" w:hAnsi="宋体" w:hint="eastAsia"/>
                <w:sz w:val="21"/>
                <w:szCs w:val="21"/>
              </w:rPr>
              <w:t>2</w:t>
            </w:r>
            <w:r>
              <w:rPr>
                <w:rFonts w:ascii="宋体" w:hAnsi="宋体"/>
                <w:sz w:val="21"/>
                <w:szCs w:val="21"/>
              </w:rPr>
              <w:t>021</w:t>
            </w:r>
            <w:r>
              <w:rPr>
                <w:rFonts w:ascii="宋体" w:hAnsi="宋体" w:hint="eastAsia"/>
                <w:sz w:val="21"/>
                <w:szCs w:val="21"/>
              </w:rPr>
              <w:t>-</w:t>
            </w:r>
            <w:r>
              <w:rPr>
                <w:rFonts w:ascii="宋体" w:hAnsi="宋体"/>
                <w:sz w:val="21"/>
                <w:szCs w:val="21"/>
              </w:rPr>
              <w:t>04</w:t>
            </w:r>
            <w:r>
              <w:rPr>
                <w:rFonts w:ascii="宋体" w:hAnsi="宋体" w:hint="eastAsia"/>
                <w:sz w:val="21"/>
                <w:szCs w:val="21"/>
              </w:rPr>
              <w:t>-</w:t>
            </w:r>
            <w:r>
              <w:rPr>
                <w:rFonts w:ascii="宋体" w:hAnsi="宋体"/>
                <w:sz w:val="21"/>
                <w:szCs w:val="21"/>
              </w:rPr>
              <w:t>08</w:t>
            </w:r>
          </w:p>
        </w:tc>
        <w:tc>
          <w:tcPr>
            <w:tcW w:w="1297" w:type="dxa"/>
          </w:tcPr>
          <w:p w14:paraId="15FB77FD" w14:textId="77777777" w:rsidR="00FB6D3D" w:rsidRDefault="00D22A15">
            <w:pPr>
              <w:spacing w:line="240" w:lineRule="auto"/>
              <w:ind w:firstLine="480"/>
              <w:rPr>
                <w:rFonts w:ascii="宋体" w:hAnsi="宋体"/>
              </w:rPr>
            </w:pPr>
            <w:r>
              <w:rPr>
                <w:rFonts w:ascii="宋体" w:hAnsi="宋体" w:hint="eastAsia"/>
              </w:rPr>
              <w:t>V</w:t>
            </w:r>
            <w:r>
              <w:rPr>
                <w:rFonts w:ascii="宋体" w:hAnsi="宋体"/>
              </w:rPr>
              <w:t>5</w:t>
            </w:r>
          </w:p>
        </w:tc>
      </w:tr>
      <w:tr w:rsidR="00FB6D3D" w14:paraId="116AF469" w14:textId="77777777">
        <w:tc>
          <w:tcPr>
            <w:tcW w:w="2122" w:type="dxa"/>
          </w:tcPr>
          <w:p w14:paraId="30B3AFAD" w14:textId="77777777" w:rsidR="00FB6D3D" w:rsidRDefault="00D22A15">
            <w:pPr>
              <w:spacing w:line="240" w:lineRule="auto"/>
              <w:ind w:firstLine="420"/>
              <w:jc w:val="center"/>
              <w:rPr>
                <w:rFonts w:ascii="宋体" w:hAnsi="宋体"/>
              </w:rPr>
            </w:pPr>
            <w:r>
              <w:rPr>
                <w:rFonts w:ascii="宋体" w:hAnsi="宋体" w:hint="eastAsia"/>
                <w:sz w:val="21"/>
                <w:szCs w:val="21"/>
              </w:rPr>
              <w:t>彭思远</w:t>
            </w:r>
          </w:p>
        </w:tc>
        <w:tc>
          <w:tcPr>
            <w:tcW w:w="5953" w:type="dxa"/>
          </w:tcPr>
          <w:p w14:paraId="78673F4F" w14:textId="77777777" w:rsidR="00FB6D3D" w:rsidRDefault="00D22A15">
            <w:pPr>
              <w:spacing w:line="240" w:lineRule="auto"/>
              <w:ind w:firstLineChars="0" w:firstLine="0"/>
              <w:rPr>
                <w:rFonts w:ascii="宋体" w:hAnsi="宋体"/>
                <w:sz w:val="21"/>
                <w:szCs w:val="21"/>
              </w:rPr>
            </w:pPr>
            <w:r>
              <w:rPr>
                <w:rFonts w:ascii="宋体" w:hAnsi="宋体" w:hint="eastAsia"/>
                <w:sz w:val="21"/>
                <w:szCs w:val="21"/>
              </w:rPr>
              <w:t>1</w:t>
            </w:r>
            <w:r>
              <w:rPr>
                <w:rFonts w:ascii="宋体" w:hAnsi="宋体" w:hint="eastAsia"/>
                <w:sz w:val="21"/>
                <w:szCs w:val="21"/>
              </w:rPr>
              <w:t>、新增</w:t>
            </w:r>
            <w:r>
              <w:rPr>
                <w:rFonts w:ascii="宋体" w:hAnsi="宋体" w:hint="eastAsia"/>
                <w:sz w:val="21"/>
                <w:szCs w:val="21"/>
              </w:rPr>
              <w:t>7</w:t>
            </w:r>
            <w:r>
              <w:rPr>
                <w:rFonts w:ascii="宋体" w:hAnsi="宋体"/>
                <w:sz w:val="21"/>
                <w:szCs w:val="21"/>
              </w:rPr>
              <w:t>.4</w:t>
            </w:r>
            <w:r>
              <w:rPr>
                <w:rFonts w:ascii="宋体" w:hAnsi="宋体" w:hint="eastAsia"/>
                <w:sz w:val="21"/>
                <w:szCs w:val="21"/>
              </w:rPr>
              <w:t>接口，大件分拣区是否可下料查询接口</w:t>
            </w:r>
          </w:p>
        </w:tc>
        <w:tc>
          <w:tcPr>
            <w:tcW w:w="1418" w:type="dxa"/>
          </w:tcPr>
          <w:p w14:paraId="2BF4B422" w14:textId="77777777" w:rsidR="00FB6D3D" w:rsidRDefault="00D22A15">
            <w:pPr>
              <w:spacing w:line="240" w:lineRule="auto"/>
              <w:ind w:firstLineChars="0" w:firstLine="0"/>
              <w:rPr>
                <w:rFonts w:ascii="宋体" w:hAnsi="宋体"/>
              </w:rPr>
            </w:pPr>
            <w:r>
              <w:rPr>
                <w:rFonts w:ascii="宋体" w:hAnsi="宋体" w:hint="eastAsia"/>
                <w:sz w:val="21"/>
                <w:szCs w:val="21"/>
              </w:rPr>
              <w:t>2</w:t>
            </w:r>
            <w:r>
              <w:rPr>
                <w:rFonts w:ascii="宋体" w:hAnsi="宋体"/>
                <w:sz w:val="21"/>
                <w:szCs w:val="21"/>
              </w:rPr>
              <w:t>021</w:t>
            </w:r>
            <w:r>
              <w:rPr>
                <w:rFonts w:ascii="宋体" w:hAnsi="宋体" w:hint="eastAsia"/>
                <w:sz w:val="21"/>
                <w:szCs w:val="21"/>
              </w:rPr>
              <w:t>-</w:t>
            </w:r>
            <w:r>
              <w:rPr>
                <w:rFonts w:ascii="宋体" w:hAnsi="宋体"/>
                <w:sz w:val="21"/>
                <w:szCs w:val="21"/>
              </w:rPr>
              <w:t>04</w:t>
            </w:r>
            <w:r>
              <w:rPr>
                <w:rFonts w:ascii="宋体" w:hAnsi="宋体" w:hint="eastAsia"/>
                <w:sz w:val="21"/>
                <w:szCs w:val="21"/>
              </w:rPr>
              <w:t>-</w:t>
            </w:r>
            <w:r>
              <w:rPr>
                <w:rFonts w:ascii="宋体" w:hAnsi="宋体"/>
                <w:sz w:val="21"/>
                <w:szCs w:val="21"/>
              </w:rPr>
              <w:t>09</w:t>
            </w:r>
          </w:p>
        </w:tc>
        <w:tc>
          <w:tcPr>
            <w:tcW w:w="1297" w:type="dxa"/>
          </w:tcPr>
          <w:p w14:paraId="65AF4EB2" w14:textId="77777777" w:rsidR="00FB6D3D" w:rsidRDefault="00D22A15">
            <w:pPr>
              <w:spacing w:line="240" w:lineRule="auto"/>
              <w:ind w:firstLine="480"/>
              <w:jc w:val="center"/>
              <w:rPr>
                <w:rFonts w:ascii="宋体" w:hAnsi="宋体"/>
              </w:rPr>
            </w:pPr>
            <w:r>
              <w:rPr>
                <w:rFonts w:ascii="宋体" w:hAnsi="宋体" w:hint="eastAsia"/>
              </w:rPr>
              <w:t>V</w:t>
            </w:r>
            <w:r>
              <w:rPr>
                <w:rFonts w:ascii="宋体" w:hAnsi="宋体"/>
              </w:rPr>
              <w:t>5.1</w:t>
            </w:r>
          </w:p>
        </w:tc>
      </w:tr>
      <w:tr w:rsidR="00FB6D3D" w14:paraId="33C8A476" w14:textId="77777777">
        <w:tc>
          <w:tcPr>
            <w:tcW w:w="2122" w:type="dxa"/>
          </w:tcPr>
          <w:p w14:paraId="4F2F0948" w14:textId="77777777" w:rsidR="00FB6D3D" w:rsidRDefault="00D22A15">
            <w:pPr>
              <w:spacing w:line="240" w:lineRule="auto"/>
              <w:ind w:firstLine="420"/>
              <w:jc w:val="center"/>
              <w:rPr>
                <w:rFonts w:ascii="宋体" w:hAnsi="宋体"/>
                <w:sz w:val="21"/>
                <w:szCs w:val="21"/>
              </w:rPr>
            </w:pPr>
            <w:r>
              <w:rPr>
                <w:rFonts w:ascii="宋体" w:hAnsi="宋体" w:hint="eastAsia"/>
                <w:sz w:val="21"/>
                <w:szCs w:val="21"/>
              </w:rPr>
              <w:t>彭思远</w:t>
            </w:r>
          </w:p>
        </w:tc>
        <w:tc>
          <w:tcPr>
            <w:tcW w:w="5953" w:type="dxa"/>
          </w:tcPr>
          <w:p w14:paraId="5A83DE47" w14:textId="77777777" w:rsidR="00FB6D3D" w:rsidRDefault="00D22A15">
            <w:pPr>
              <w:pStyle w:val="af6"/>
              <w:numPr>
                <w:ilvl w:val="0"/>
                <w:numId w:val="1"/>
              </w:numPr>
              <w:spacing w:line="240" w:lineRule="auto"/>
              <w:ind w:firstLineChars="0"/>
              <w:rPr>
                <w:rFonts w:ascii="宋体" w:hAnsi="宋体"/>
                <w:sz w:val="21"/>
                <w:szCs w:val="21"/>
              </w:rPr>
            </w:pPr>
            <w:r>
              <w:rPr>
                <w:rFonts w:ascii="宋体" w:hAnsi="宋体" w:hint="eastAsia"/>
                <w:sz w:val="21"/>
                <w:szCs w:val="21"/>
              </w:rPr>
              <w:t>电磁抓手相关接口，补充字段</w:t>
            </w:r>
            <w:r>
              <w:rPr>
                <w:rFonts w:ascii="宋体" w:hAnsi="宋体" w:hint="eastAsia"/>
                <w:sz w:val="21"/>
                <w:szCs w:val="21"/>
              </w:rPr>
              <w:t>hand</w:t>
            </w:r>
            <w:r>
              <w:rPr>
                <w:rFonts w:ascii="宋体" w:hAnsi="宋体"/>
                <w:sz w:val="21"/>
                <w:szCs w:val="21"/>
              </w:rPr>
              <w:t>_index</w:t>
            </w:r>
            <w:r>
              <w:rPr>
                <w:rFonts w:ascii="宋体" w:hAnsi="宋体" w:hint="eastAsia"/>
                <w:sz w:val="21"/>
                <w:szCs w:val="21"/>
              </w:rPr>
              <w:t>，调整接口说明</w:t>
            </w:r>
          </w:p>
          <w:p w14:paraId="0FF342CE" w14:textId="77777777" w:rsidR="00FB6D3D" w:rsidRDefault="00D22A15">
            <w:pPr>
              <w:pStyle w:val="af6"/>
              <w:numPr>
                <w:ilvl w:val="0"/>
                <w:numId w:val="1"/>
              </w:numPr>
              <w:spacing w:line="240" w:lineRule="auto"/>
              <w:ind w:firstLineChars="0"/>
              <w:rPr>
                <w:rFonts w:ascii="宋体" w:hAnsi="宋体"/>
                <w:sz w:val="21"/>
                <w:szCs w:val="21"/>
              </w:rPr>
            </w:pPr>
            <w:r>
              <w:rPr>
                <w:rFonts w:ascii="宋体" w:hAnsi="宋体" w:hint="eastAsia"/>
                <w:sz w:val="21"/>
                <w:szCs w:val="21"/>
              </w:rPr>
              <w:t>新增</w:t>
            </w:r>
            <w:r>
              <w:rPr>
                <w:rFonts w:ascii="宋体" w:hAnsi="宋体" w:hint="eastAsia"/>
                <w:sz w:val="21"/>
                <w:szCs w:val="21"/>
              </w:rPr>
              <w:t>5</w:t>
            </w:r>
            <w:r>
              <w:rPr>
                <w:rFonts w:ascii="宋体" w:hAnsi="宋体"/>
                <w:sz w:val="21"/>
                <w:szCs w:val="21"/>
              </w:rPr>
              <w:t>.12</w:t>
            </w:r>
            <w:r>
              <w:rPr>
                <w:rFonts w:ascii="宋体" w:hAnsi="宋体" w:hint="eastAsia"/>
                <w:sz w:val="21"/>
                <w:szCs w:val="21"/>
              </w:rPr>
              <w:t>和</w:t>
            </w:r>
            <w:r>
              <w:rPr>
                <w:rFonts w:ascii="宋体" w:hAnsi="宋体"/>
                <w:sz w:val="21"/>
                <w:szCs w:val="21"/>
              </w:rPr>
              <w:t>5.13</w:t>
            </w:r>
            <w:r>
              <w:rPr>
                <w:rFonts w:ascii="宋体" w:hAnsi="宋体" w:hint="eastAsia"/>
                <w:sz w:val="21"/>
                <w:szCs w:val="21"/>
              </w:rPr>
              <w:t>伺服相关接口；</w:t>
            </w:r>
          </w:p>
          <w:p w14:paraId="025699BA" w14:textId="77777777" w:rsidR="00FB6D3D" w:rsidRDefault="00D22A15">
            <w:pPr>
              <w:pStyle w:val="af6"/>
              <w:numPr>
                <w:ilvl w:val="0"/>
                <w:numId w:val="1"/>
              </w:numPr>
              <w:spacing w:line="240" w:lineRule="auto"/>
              <w:ind w:firstLineChars="0"/>
              <w:rPr>
                <w:rFonts w:ascii="宋体" w:hAnsi="宋体"/>
                <w:sz w:val="21"/>
                <w:szCs w:val="21"/>
              </w:rPr>
            </w:pPr>
            <w:r>
              <w:rPr>
                <w:rFonts w:ascii="宋体" w:hAnsi="宋体" w:hint="eastAsia"/>
                <w:sz w:val="21"/>
                <w:szCs w:val="21"/>
              </w:rPr>
              <w:t>去掉原先的禁框和清框接口，改为框高设置接口；</w:t>
            </w:r>
          </w:p>
        </w:tc>
        <w:tc>
          <w:tcPr>
            <w:tcW w:w="1418" w:type="dxa"/>
          </w:tcPr>
          <w:p w14:paraId="4F543396" w14:textId="77777777" w:rsidR="00FB6D3D" w:rsidRDefault="00D22A15">
            <w:pPr>
              <w:spacing w:line="240" w:lineRule="auto"/>
              <w:ind w:firstLineChars="0" w:firstLine="0"/>
              <w:rPr>
                <w:rFonts w:ascii="宋体" w:hAnsi="宋体"/>
                <w:sz w:val="21"/>
                <w:szCs w:val="21"/>
              </w:rPr>
            </w:pPr>
            <w:r>
              <w:rPr>
                <w:rFonts w:ascii="宋体" w:hAnsi="宋体" w:hint="eastAsia"/>
                <w:sz w:val="21"/>
                <w:szCs w:val="21"/>
              </w:rPr>
              <w:t>2</w:t>
            </w:r>
            <w:r>
              <w:rPr>
                <w:rFonts w:ascii="宋体" w:hAnsi="宋体"/>
                <w:sz w:val="21"/>
                <w:szCs w:val="21"/>
              </w:rPr>
              <w:t>021</w:t>
            </w:r>
            <w:r>
              <w:rPr>
                <w:rFonts w:ascii="宋体" w:hAnsi="宋体" w:hint="eastAsia"/>
                <w:sz w:val="21"/>
                <w:szCs w:val="21"/>
              </w:rPr>
              <w:t>-</w:t>
            </w:r>
            <w:r>
              <w:rPr>
                <w:rFonts w:ascii="宋体" w:hAnsi="宋体"/>
                <w:sz w:val="21"/>
                <w:szCs w:val="21"/>
              </w:rPr>
              <w:t>04</w:t>
            </w:r>
            <w:r>
              <w:rPr>
                <w:rFonts w:ascii="宋体" w:hAnsi="宋体" w:hint="eastAsia"/>
                <w:sz w:val="21"/>
                <w:szCs w:val="21"/>
              </w:rPr>
              <w:t>-</w:t>
            </w:r>
            <w:r>
              <w:rPr>
                <w:rFonts w:ascii="宋体" w:hAnsi="宋体"/>
                <w:sz w:val="21"/>
                <w:szCs w:val="21"/>
              </w:rPr>
              <w:t>12</w:t>
            </w:r>
          </w:p>
        </w:tc>
        <w:tc>
          <w:tcPr>
            <w:tcW w:w="1297" w:type="dxa"/>
          </w:tcPr>
          <w:p w14:paraId="6C4BD21D" w14:textId="77777777" w:rsidR="00FB6D3D" w:rsidRDefault="00D22A15">
            <w:pPr>
              <w:spacing w:line="240" w:lineRule="auto"/>
              <w:ind w:firstLine="480"/>
              <w:jc w:val="center"/>
              <w:rPr>
                <w:rFonts w:ascii="宋体" w:hAnsi="宋体"/>
              </w:rPr>
            </w:pPr>
            <w:r>
              <w:rPr>
                <w:rFonts w:ascii="宋体" w:hAnsi="宋体" w:hint="eastAsia"/>
              </w:rPr>
              <w:t>V</w:t>
            </w:r>
            <w:r>
              <w:rPr>
                <w:rFonts w:ascii="宋体" w:hAnsi="宋体"/>
              </w:rPr>
              <w:t>5.2</w:t>
            </w:r>
          </w:p>
        </w:tc>
      </w:tr>
      <w:tr w:rsidR="00FB6D3D" w14:paraId="4D851B90" w14:textId="77777777">
        <w:tc>
          <w:tcPr>
            <w:tcW w:w="2122" w:type="dxa"/>
          </w:tcPr>
          <w:p w14:paraId="335A1B82" w14:textId="77777777" w:rsidR="00FB6D3D" w:rsidRDefault="00D22A15">
            <w:pPr>
              <w:spacing w:line="240" w:lineRule="auto"/>
              <w:ind w:firstLine="420"/>
              <w:jc w:val="center"/>
              <w:rPr>
                <w:rFonts w:ascii="宋体" w:hAnsi="宋体"/>
                <w:sz w:val="21"/>
                <w:szCs w:val="21"/>
              </w:rPr>
            </w:pPr>
            <w:r>
              <w:rPr>
                <w:rFonts w:ascii="宋体" w:hAnsi="宋体" w:hint="eastAsia"/>
                <w:sz w:val="21"/>
                <w:szCs w:val="21"/>
              </w:rPr>
              <w:t>彭思远</w:t>
            </w:r>
          </w:p>
        </w:tc>
        <w:tc>
          <w:tcPr>
            <w:tcW w:w="5953" w:type="dxa"/>
          </w:tcPr>
          <w:p w14:paraId="22DE1F7F" w14:textId="77777777" w:rsidR="00FB6D3D" w:rsidRDefault="00D22A15">
            <w:pPr>
              <w:spacing w:line="240" w:lineRule="auto"/>
              <w:ind w:firstLineChars="0" w:firstLine="0"/>
              <w:rPr>
                <w:rFonts w:ascii="宋体" w:hAnsi="宋体"/>
                <w:sz w:val="21"/>
                <w:szCs w:val="21"/>
              </w:rPr>
            </w:pPr>
            <w:r>
              <w:rPr>
                <w:rFonts w:ascii="宋体" w:hAnsi="宋体" w:hint="eastAsia"/>
                <w:sz w:val="21"/>
                <w:szCs w:val="21"/>
              </w:rPr>
              <w:t>1</w:t>
            </w:r>
            <w:r>
              <w:rPr>
                <w:rFonts w:ascii="宋体" w:hAnsi="宋体" w:hint="eastAsia"/>
                <w:sz w:val="21"/>
                <w:szCs w:val="21"/>
              </w:rPr>
              <w:t>、新增二次分拣复位和启动接口</w:t>
            </w:r>
          </w:p>
        </w:tc>
        <w:tc>
          <w:tcPr>
            <w:tcW w:w="1418" w:type="dxa"/>
          </w:tcPr>
          <w:p w14:paraId="3E6B19BD" w14:textId="77777777" w:rsidR="00FB6D3D" w:rsidRDefault="00D22A15">
            <w:pPr>
              <w:spacing w:line="240" w:lineRule="auto"/>
              <w:ind w:firstLineChars="0" w:firstLine="0"/>
              <w:rPr>
                <w:rFonts w:ascii="宋体" w:hAnsi="宋体"/>
                <w:sz w:val="21"/>
                <w:szCs w:val="21"/>
              </w:rPr>
            </w:pPr>
            <w:r>
              <w:rPr>
                <w:rFonts w:ascii="宋体" w:hAnsi="宋体" w:hint="eastAsia"/>
                <w:sz w:val="21"/>
                <w:szCs w:val="21"/>
              </w:rPr>
              <w:t>2</w:t>
            </w:r>
            <w:r>
              <w:rPr>
                <w:rFonts w:ascii="宋体" w:hAnsi="宋体"/>
                <w:sz w:val="21"/>
                <w:szCs w:val="21"/>
              </w:rPr>
              <w:t>021</w:t>
            </w:r>
            <w:r>
              <w:rPr>
                <w:rFonts w:ascii="宋体" w:hAnsi="宋体" w:hint="eastAsia"/>
                <w:sz w:val="21"/>
                <w:szCs w:val="21"/>
              </w:rPr>
              <w:t>-</w:t>
            </w:r>
            <w:r>
              <w:rPr>
                <w:rFonts w:ascii="宋体" w:hAnsi="宋体"/>
                <w:sz w:val="21"/>
                <w:szCs w:val="21"/>
              </w:rPr>
              <w:t>04</w:t>
            </w:r>
            <w:r>
              <w:rPr>
                <w:rFonts w:ascii="宋体" w:hAnsi="宋体" w:hint="eastAsia"/>
                <w:sz w:val="21"/>
                <w:szCs w:val="21"/>
              </w:rPr>
              <w:t>-</w:t>
            </w:r>
            <w:r>
              <w:rPr>
                <w:rFonts w:ascii="宋体" w:hAnsi="宋体"/>
                <w:sz w:val="21"/>
                <w:szCs w:val="21"/>
              </w:rPr>
              <w:t>14</w:t>
            </w:r>
          </w:p>
        </w:tc>
        <w:tc>
          <w:tcPr>
            <w:tcW w:w="1297" w:type="dxa"/>
          </w:tcPr>
          <w:p w14:paraId="2DC72FE4" w14:textId="77777777" w:rsidR="00FB6D3D" w:rsidRDefault="00D22A15">
            <w:pPr>
              <w:spacing w:line="240" w:lineRule="auto"/>
              <w:ind w:firstLine="480"/>
              <w:jc w:val="center"/>
              <w:rPr>
                <w:rFonts w:ascii="宋体" w:hAnsi="宋体"/>
              </w:rPr>
            </w:pPr>
            <w:r>
              <w:rPr>
                <w:rFonts w:ascii="宋体" w:hAnsi="宋体" w:hint="eastAsia"/>
              </w:rPr>
              <w:t>V</w:t>
            </w:r>
            <w:r>
              <w:rPr>
                <w:rFonts w:ascii="宋体" w:hAnsi="宋体"/>
              </w:rPr>
              <w:t>5.3</w:t>
            </w:r>
          </w:p>
        </w:tc>
      </w:tr>
      <w:tr w:rsidR="00FB6D3D" w14:paraId="14F40973" w14:textId="77777777">
        <w:tc>
          <w:tcPr>
            <w:tcW w:w="2122" w:type="dxa"/>
          </w:tcPr>
          <w:p w14:paraId="067F4612" w14:textId="77777777" w:rsidR="00FB6D3D" w:rsidRDefault="00D22A15">
            <w:pPr>
              <w:spacing w:line="240" w:lineRule="auto"/>
              <w:ind w:firstLine="420"/>
              <w:jc w:val="center"/>
              <w:rPr>
                <w:rFonts w:ascii="宋体" w:hAnsi="宋体"/>
                <w:sz w:val="21"/>
                <w:szCs w:val="21"/>
              </w:rPr>
            </w:pPr>
            <w:r>
              <w:rPr>
                <w:rFonts w:ascii="宋体" w:hAnsi="宋体" w:hint="eastAsia"/>
                <w:sz w:val="21"/>
                <w:szCs w:val="21"/>
              </w:rPr>
              <w:t>彭思远</w:t>
            </w:r>
          </w:p>
        </w:tc>
        <w:tc>
          <w:tcPr>
            <w:tcW w:w="5953" w:type="dxa"/>
          </w:tcPr>
          <w:p w14:paraId="5BAFE373" w14:textId="77777777" w:rsidR="00FB6D3D" w:rsidRDefault="00D22A15">
            <w:pPr>
              <w:spacing w:line="240" w:lineRule="auto"/>
              <w:ind w:firstLineChars="0" w:firstLine="0"/>
              <w:rPr>
                <w:rFonts w:ascii="宋体" w:hAnsi="宋体"/>
                <w:sz w:val="21"/>
                <w:szCs w:val="21"/>
              </w:rPr>
            </w:pPr>
            <w:r>
              <w:rPr>
                <w:rFonts w:ascii="宋体" w:hAnsi="宋体" w:hint="eastAsia"/>
                <w:sz w:val="21"/>
                <w:szCs w:val="21"/>
              </w:rPr>
              <w:t>1</w:t>
            </w:r>
            <w:r>
              <w:rPr>
                <w:rFonts w:ascii="宋体" w:hAnsi="宋体" w:hint="eastAsia"/>
                <w:sz w:val="21"/>
                <w:szCs w:val="21"/>
              </w:rPr>
              <w:t>、新增二次分拣查询最近混拣分拣的零件数据</w:t>
            </w:r>
          </w:p>
        </w:tc>
        <w:tc>
          <w:tcPr>
            <w:tcW w:w="1418" w:type="dxa"/>
          </w:tcPr>
          <w:p w14:paraId="05B5947D" w14:textId="77777777" w:rsidR="00FB6D3D" w:rsidRDefault="00D22A15">
            <w:pPr>
              <w:spacing w:line="240" w:lineRule="auto"/>
              <w:ind w:firstLineChars="0" w:firstLine="0"/>
              <w:rPr>
                <w:rFonts w:ascii="宋体" w:hAnsi="宋体"/>
                <w:sz w:val="21"/>
                <w:szCs w:val="21"/>
              </w:rPr>
            </w:pPr>
            <w:r>
              <w:rPr>
                <w:rFonts w:ascii="宋体" w:hAnsi="宋体" w:hint="eastAsia"/>
                <w:sz w:val="21"/>
                <w:szCs w:val="21"/>
              </w:rPr>
              <w:t>2</w:t>
            </w:r>
            <w:r>
              <w:rPr>
                <w:rFonts w:ascii="宋体" w:hAnsi="宋体"/>
                <w:sz w:val="21"/>
                <w:szCs w:val="21"/>
              </w:rPr>
              <w:t>021</w:t>
            </w:r>
            <w:r>
              <w:rPr>
                <w:rFonts w:ascii="宋体" w:hAnsi="宋体" w:hint="eastAsia"/>
                <w:sz w:val="21"/>
                <w:szCs w:val="21"/>
              </w:rPr>
              <w:t>-</w:t>
            </w:r>
            <w:r>
              <w:rPr>
                <w:rFonts w:ascii="宋体" w:hAnsi="宋体"/>
                <w:sz w:val="21"/>
                <w:szCs w:val="21"/>
              </w:rPr>
              <w:t>04</w:t>
            </w:r>
            <w:r>
              <w:rPr>
                <w:rFonts w:ascii="宋体" w:hAnsi="宋体" w:hint="eastAsia"/>
                <w:sz w:val="21"/>
                <w:szCs w:val="21"/>
              </w:rPr>
              <w:t>-</w:t>
            </w:r>
            <w:r>
              <w:rPr>
                <w:rFonts w:ascii="宋体" w:hAnsi="宋体"/>
                <w:sz w:val="21"/>
                <w:szCs w:val="21"/>
              </w:rPr>
              <w:t>16</w:t>
            </w:r>
          </w:p>
        </w:tc>
        <w:tc>
          <w:tcPr>
            <w:tcW w:w="1297" w:type="dxa"/>
          </w:tcPr>
          <w:p w14:paraId="220E2D7E" w14:textId="77777777" w:rsidR="00FB6D3D" w:rsidRDefault="00D22A15">
            <w:pPr>
              <w:spacing w:line="240" w:lineRule="auto"/>
              <w:ind w:firstLine="480"/>
              <w:jc w:val="center"/>
              <w:rPr>
                <w:rFonts w:ascii="宋体" w:hAnsi="宋体"/>
              </w:rPr>
            </w:pPr>
            <w:r>
              <w:rPr>
                <w:rFonts w:ascii="宋体" w:hAnsi="宋体" w:hint="eastAsia"/>
              </w:rPr>
              <w:t>V</w:t>
            </w:r>
            <w:r>
              <w:rPr>
                <w:rFonts w:ascii="宋体" w:hAnsi="宋体"/>
              </w:rPr>
              <w:t>5.4</w:t>
            </w:r>
          </w:p>
        </w:tc>
      </w:tr>
      <w:tr w:rsidR="00FB6D3D" w14:paraId="27B2ABBF" w14:textId="77777777">
        <w:tc>
          <w:tcPr>
            <w:tcW w:w="2122" w:type="dxa"/>
          </w:tcPr>
          <w:p w14:paraId="711B4FF9" w14:textId="77777777" w:rsidR="00FB6D3D" w:rsidRDefault="00D22A15">
            <w:pPr>
              <w:spacing w:line="240" w:lineRule="auto"/>
              <w:ind w:firstLine="420"/>
              <w:jc w:val="center"/>
              <w:rPr>
                <w:rFonts w:ascii="宋体" w:hAnsi="宋体"/>
                <w:sz w:val="21"/>
                <w:szCs w:val="21"/>
              </w:rPr>
            </w:pPr>
            <w:r>
              <w:rPr>
                <w:rFonts w:ascii="宋体" w:hAnsi="宋体" w:hint="eastAsia"/>
                <w:sz w:val="21"/>
                <w:szCs w:val="21"/>
              </w:rPr>
              <w:t>彭思远</w:t>
            </w:r>
          </w:p>
        </w:tc>
        <w:tc>
          <w:tcPr>
            <w:tcW w:w="5953" w:type="dxa"/>
          </w:tcPr>
          <w:p w14:paraId="3FD8036F" w14:textId="77777777" w:rsidR="00FB6D3D" w:rsidRDefault="00D22A15">
            <w:pPr>
              <w:pStyle w:val="af6"/>
              <w:numPr>
                <w:ilvl w:val="0"/>
                <w:numId w:val="2"/>
              </w:numPr>
              <w:spacing w:line="240" w:lineRule="auto"/>
              <w:ind w:firstLineChars="0"/>
              <w:rPr>
                <w:rFonts w:ascii="宋体" w:hAnsi="宋体"/>
                <w:sz w:val="21"/>
                <w:szCs w:val="21"/>
              </w:rPr>
            </w:pPr>
            <w:r>
              <w:rPr>
                <w:rFonts w:ascii="宋体" w:hAnsi="宋体" w:hint="eastAsia"/>
                <w:sz w:val="21"/>
                <w:szCs w:val="21"/>
              </w:rPr>
              <w:t>新增混拣区机器人过滤设置和机器人状态查询接口</w:t>
            </w:r>
          </w:p>
          <w:p w14:paraId="5D089C74" w14:textId="77777777" w:rsidR="00FB6D3D" w:rsidRDefault="00D22A15">
            <w:pPr>
              <w:pStyle w:val="af6"/>
              <w:numPr>
                <w:ilvl w:val="0"/>
                <w:numId w:val="2"/>
              </w:numPr>
              <w:spacing w:line="240" w:lineRule="auto"/>
              <w:ind w:firstLineChars="0"/>
              <w:rPr>
                <w:rFonts w:ascii="宋体" w:hAnsi="宋体"/>
                <w:sz w:val="21"/>
                <w:szCs w:val="21"/>
              </w:rPr>
            </w:pPr>
            <w:r>
              <w:rPr>
                <w:rFonts w:ascii="宋体" w:hAnsi="宋体" w:hint="eastAsia"/>
                <w:sz w:val="21"/>
                <w:szCs w:val="21"/>
              </w:rPr>
              <w:t>新增砂光机高度查询接口</w:t>
            </w:r>
          </w:p>
          <w:p w14:paraId="2E66F3E5" w14:textId="77777777" w:rsidR="00FB6D3D" w:rsidRDefault="00D22A15">
            <w:pPr>
              <w:pStyle w:val="af6"/>
              <w:numPr>
                <w:ilvl w:val="0"/>
                <w:numId w:val="2"/>
              </w:numPr>
              <w:spacing w:line="240" w:lineRule="auto"/>
              <w:ind w:firstLineChars="0"/>
              <w:rPr>
                <w:rFonts w:ascii="宋体" w:hAnsi="宋体"/>
                <w:sz w:val="21"/>
                <w:szCs w:val="21"/>
              </w:rPr>
            </w:pPr>
            <w:r>
              <w:rPr>
                <w:rFonts w:ascii="宋体" w:hAnsi="宋体" w:hint="eastAsia"/>
                <w:sz w:val="21"/>
                <w:szCs w:val="21"/>
              </w:rPr>
              <w:t>新增</w:t>
            </w:r>
            <w:r>
              <w:rPr>
                <w:rFonts w:ascii="宋体" w:hAnsi="宋体" w:hint="eastAsia"/>
                <w:sz w:val="21"/>
                <w:szCs w:val="21"/>
              </w:rPr>
              <w:t>WEB</w:t>
            </w:r>
            <w:r>
              <w:rPr>
                <w:rFonts w:ascii="宋体" w:hAnsi="宋体" w:hint="eastAsia"/>
                <w:sz w:val="21"/>
                <w:szCs w:val="21"/>
              </w:rPr>
              <w:t>调用混拣</w:t>
            </w:r>
            <w:r>
              <w:rPr>
                <w:rFonts w:ascii="宋体" w:hAnsi="宋体" w:hint="eastAsia"/>
                <w:sz w:val="21"/>
                <w:szCs w:val="21"/>
              </w:rPr>
              <w:t>/</w:t>
            </w:r>
            <w:r>
              <w:rPr>
                <w:rFonts w:ascii="宋体" w:hAnsi="宋体" w:hint="eastAsia"/>
                <w:sz w:val="21"/>
                <w:szCs w:val="21"/>
              </w:rPr>
              <w:t>大件分拣区钢板到位信号接口</w:t>
            </w:r>
          </w:p>
        </w:tc>
        <w:tc>
          <w:tcPr>
            <w:tcW w:w="1418" w:type="dxa"/>
          </w:tcPr>
          <w:p w14:paraId="3EA7654B" w14:textId="77777777" w:rsidR="00FB6D3D" w:rsidRDefault="00D22A15">
            <w:pPr>
              <w:spacing w:line="240" w:lineRule="auto"/>
              <w:ind w:firstLineChars="0" w:firstLine="0"/>
              <w:rPr>
                <w:rFonts w:ascii="宋体" w:hAnsi="宋体"/>
                <w:sz w:val="21"/>
                <w:szCs w:val="21"/>
              </w:rPr>
            </w:pPr>
            <w:r>
              <w:rPr>
                <w:rFonts w:ascii="宋体" w:hAnsi="宋体" w:hint="eastAsia"/>
                <w:sz w:val="21"/>
                <w:szCs w:val="21"/>
              </w:rPr>
              <w:t>2</w:t>
            </w:r>
            <w:r>
              <w:rPr>
                <w:rFonts w:ascii="宋体" w:hAnsi="宋体"/>
                <w:sz w:val="21"/>
                <w:szCs w:val="21"/>
              </w:rPr>
              <w:t>021</w:t>
            </w:r>
            <w:r>
              <w:rPr>
                <w:rFonts w:ascii="宋体" w:hAnsi="宋体" w:hint="eastAsia"/>
                <w:sz w:val="21"/>
                <w:szCs w:val="21"/>
              </w:rPr>
              <w:t>-</w:t>
            </w:r>
            <w:r>
              <w:rPr>
                <w:rFonts w:ascii="宋体" w:hAnsi="宋体"/>
                <w:sz w:val="21"/>
                <w:szCs w:val="21"/>
              </w:rPr>
              <w:t>04</w:t>
            </w:r>
            <w:r>
              <w:rPr>
                <w:rFonts w:ascii="宋体" w:hAnsi="宋体" w:hint="eastAsia"/>
                <w:sz w:val="21"/>
                <w:szCs w:val="21"/>
              </w:rPr>
              <w:t>-</w:t>
            </w:r>
            <w:r>
              <w:rPr>
                <w:rFonts w:ascii="宋体" w:hAnsi="宋体"/>
                <w:sz w:val="21"/>
                <w:szCs w:val="21"/>
              </w:rPr>
              <w:t>19</w:t>
            </w:r>
          </w:p>
        </w:tc>
        <w:tc>
          <w:tcPr>
            <w:tcW w:w="1297" w:type="dxa"/>
          </w:tcPr>
          <w:p w14:paraId="36E5C490" w14:textId="77777777" w:rsidR="00FB6D3D" w:rsidRDefault="00D22A15">
            <w:pPr>
              <w:spacing w:line="240" w:lineRule="auto"/>
              <w:ind w:firstLine="480"/>
              <w:jc w:val="center"/>
              <w:rPr>
                <w:rFonts w:ascii="宋体" w:hAnsi="宋体"/>
              </w:rPr>
            </w:pPr>
            <w:r>
              <w:rPr>
                <w:rFonts w:ascii="宋体" w:hAnsi="宋体" w:hint="eastAsia"/>
              </w:rPr>
              <w:t>V</w:t>
            </w:r>
            <w:r>
              <w:rPr>
                <w:rFonts w:ascii="宋体" w:hAnsi="宋体"/>
              </w:rPr>
              <w:t>5.5</w:t>
            </w:r>
          </w:p>
        </w:tc>
      </w:tr>
      <w:tr w:rsidR="00FB6D3D" w14:paraId="15F7F9C4" w14:textId="77777777">
        <w:tc>
          <w:tcPr>
            <w:tcW w:w="2122" w:type="dxa"/>
          </w:tcPr>
          <w:p w14:paraId="0C73734A" w14:textId="77777777" w:rsidR="00FB6D3D" w:rsidRDefault="00D22A15">
            <w:pPr>
              <w:spacing w:line="240" w:lineRule="auto"/>
              <w:ind w:firstLine="420"/>
              <w:jc w:val="center"/>
              <w:rPr>
                <w:rFonts w:ascii="宋体" w:hAnsi="宋体"/>
                <w:sz w:val="21"/>
                <w:szCs w:val="21"/>
              </w:rPr>
            </w:pPr>
            <w:r>
              <w:rPr>
                <w:rFonts w:ascii="宋体" w:hAnsi="宋体" w:hint="eastAsia"/>
                <w:sz w:val="21"/>
                <w:szCs w:val="21"/>
              </w:rPr>
              <w:t>彭思远</w:t>
            </w:r>
          </w:p>
        </w:tc>
        <w:tc>
          <w:tcPr>
            <w:tcW w:w="5953" w:type="dxa"/>
          </w:tcPr>
          <w:p w14:paraId="441A9A80" w14:textId="77777777" w:rsidR="00FB6D3D" w:rsidRDefault="00D22A15">
            <w:pPr>
              <w:pStyle w:val="af6"/>
              <w:numPr>
                <w:ilvl w:val="0"/>
                <w:numId w:val="3"/>
              </w:numPr>
              <w:spacing w:line="240" w:lineRule="auto"/>
              <w:ind w:firstLineChars="0"/>
              <w:rPr>
                <w:rFonts w:ascii="宋体" w:hAnsi="宋体"/>
                <w:sz w:val="21"/>
                <w:szCs w:val="21"/>
              </w:rPr>
            </w:pPr>
            <w:r>
              <w:rPr>
                <w:rFonts w:ascii="宋体" w:hAnsi="宋体" w:hint="eastAsia"/>
                <w:sz w:val="21"/>
                <w:szCs w:val="21"/>
              </w:rPr>
              <w:t>新增料框摞相关的数据接口，摞高设置接口，摞数据查询接口；</w:t>
            </w:r>
          </w:p>
          <w:p w14:paraId="4BA5F851" w14:textId="77777777" w:rsidR="00FB6D3D" w:rsidRDefault="00D22A15">
            <w:pPr>
              <w:pStyle w:val="af6"/>
              <w:numPr>
                <w:ilvl w:val="0"/>
                <w:numId w:val="3"/>
              </w:numPr>
              <w:spacing w:line="240" w:lineRule="auto"/>
              <w:ind w:firstLineChars="0"/>
              <w:rPr>
                <w:rFonts w:ascii="宋体" w:hAnsi="宋体"/>
                <w:sz w:val="21"/>
                <w:szCs w:val="21"/>
              </w:rPr>
            </w:pPr>
            <w:r>
              <w:rPr>
                <w:rFonts w:ascii="宋体" w:hAnsi="宋体" w:hint="eastAsia"/>
                <w:sz w:val="21"/>
                <w:szCs w:val="21"/>
              </w:rPr>
              <w:t>调整装框进度查询接口；</w:t>
            </w:r>
          </w:p>
          <w:p w14:paraId="393410C5" w14:textId="77777777" w:rsidR="00FB6D3D" w:rsidRDefault="00D22A15">
            <w:pPr>
              <w:pStyle w:val="af6"/>
              <w:numPr>
                <w:ilvl w:val="0"/>
                <w:numId w:val="3"/>
              </w:numPr>
              <w:spacing w:line="240" w:lineRule="auto"/>
              <w:ind w:firstLineChars="0"/>
              <w:rPr>
                <w:rFonts w:ascii="宋体" w:hAnsi="宋体"/>
                <w:sz w:val="21"/>
                <w:szCs w:val="21"/>
              </w:rPr>
            </w:pPr>
            <w:r>
              <w:rPr>
                <w:rFonts w:ascii="宋体" w:hAnsi="宋体" w:hint="eastAsia"/>
                <w:sz w:val="21"/>
                <w:szCs w:val="21"/>
              </w:rPr>
              <w:t>调整喷码区和大件码盘区获取零件信息接口，补充数据；</w:t>
            </w:r>
          </w:p>
        </w:tc>
        <w:tc>
          <w:tcPr>
            <w:tcW w:w="1418" w:type="dxa"/>
          </w:tcPr>
          <w:p w14:paraId="1D742B23" w14:textId="77777777" w:rsidR="00FB6D3D" w:rsidRDefault="00D22A15">
            <w:pPr>
              <w:spacing w:line="240" w:lineRule="auto"/>
              <w:ind w:firstLineChars="0" w:firstLine="0"/>
              <w:rPr>
                <w:rFonts w:ascii="宋体" w:hAnsi="宋体"/>
                <w:sz w:val="21"/>
                <w:szCs w:val="21"/>
              </w:rPr>
            </w:pPr>
            <w:r>
              <w:rPr>
                <w:rFonts w:ascii="宋体" w:hAnsi="宋体" w:hint="eastAsia"/>
                <w:sz w:val="21"/>
                <w:szCs w:val="21"/>
              </w:rPr>
              <w:t>2</w:t>
            </w:r>
            <w:r>
              <w:rPr>
                <w:rFonts w:ascii="宋体" w:hAnsi="宋体"/>
                <w:sz w:val="21"/>
                <w:szCs w:val="21"/>
              </w:rPr>
              <w:t>021</w:t>
            </w:r>
            <w:r>
              <w:rPr>
                <w:rFonts w:ascii="宋体" w:hAnsi="宋体" w:hint="eastAsia"/>
                <w:sz w:val="21"/>
                <w:szCs w:val="21"/>
              </w:rPr>
              <w:t>-</w:t>
            </w:r>
            <w:r>
              <w:rPr>
                <w:rFonts w:ascii="宋体" w:hAnsi="宋体"/>
                <w:sz w:val="21"/>
                <w:szCs w:val="21"/>
              </w:rPr>
              <w:t>04</w:t>
            </w:r>
            <w:r>
              <w:rPr>
                <w:rFonts w:ascii="宋体" w:hAnsi="宋体" w:hint="eastAsia"/>
                <w:sz w:val="21"/>
                <w:szCs w:val="21"/>
              </w:rPr>
              <w:t>-</w:t>
            </w:r>
            <w:r>
              <w:rPr>
                <w:rFonts w:ascii="宋体" w:hAnsi="宋体"/>
                <w:sz w:val="21"/>
                <w:szCs w:val="21"/>
              </w:rPr>
              <w:t>21</w:t>
            </w:r>
          </w:p>
        </w:tc>
        <w:tc>
          <w:tcPr>
            <w:tcW w:w="1297" w:type="dxa"/>
          </w:tcPr>
          <w:p w14:paraId="0CA7A1D4" w14:textId="77777777" w:rsidR="00FB6D3D" w:rsidRDefault="00D22A15">
            <w:pPr>
              <w:spacing w:line="240" w:lineRule="auto"/>
              <w:ind w:firstLine="480"/>
              <w:jc w:val="center"/>
              <w:rPr>
                <w:rFonts w:ascii="宋体" w:hAnsi="宋体"/>
              </w:rPr>
            </w:pPr>
            <w:r>
              <w:rPr>
                <w:rFonts w:ascii="宋体" w:hAnsi="宋体" w:hint="eastAsia"/>
              </w:rPr>
              <w:t>V</w:t>
            </w:r>
            <w:r>
              <w:rPr>
                <w:rFonts w:ascii="宋体" w:hAnsi="宋体"/>
              </w:rPr>
              <w:t>5.6</w:t>
            </w:r>
          </w:p>
        </w:tc>
      </w:tr>
      <w:tr w:rsidR="00FB6D3D" w14:paraId="449BA852" w14:textId="77777777">
        <w:tc>
          <w:tcPr>
            <w:tcW w:w="2122" w:type="dxa"/>
          </w:tcPr>
          <w:p w14:paraId="65358D12" w14:textId="77777777" w:rsidR="00FB6D3D" w:rsidRDefault="00D22A15">
            <w:pPr>
              <w:spacing w:line="240" w:lineRule="auto"/>
              <w:ind w:firstLine="420"/>
              <w:jc w:val="center"/>
              <w:rPr>
                <w:rFonts w:ascii="宋体" w:hAnsi="宋体"/>
                <w:sz w:val="21"/>
                <w:szCs w:val="21"/>
              </w:rPr>
            </w:pPr>
            <w:r>
              <w:rPr>
                <w:rFonts w:ascii="宋体" w:hAnsi="宋体" w:hint="eastAsia"/>
                <w:sz w:val="21"/>
                <w:szCs w:val="21"/>
              </w:rPr>
              <w:t>彭思远</w:t>
            </w:r>
          </w:p>
        </w:tc>
        <w:tc>
          <w:tcPr>
            <w:tcW w:w="5953" w:type="dxa"/>
          </w:tcPr>
          <w:p w14:paraId="5271E692" w14:textId="77777777" w:rsidR="00FB6D3D" w:rsidRDefault="00D22A15">
            <w:pPr>
              <w:spacing w:line="240" w:lineRule="auto"/>
              <w:ind w:firstLineChars="0" w:firstLine="0"/>
              <w:rPr>
                <w:rFonts w:ascii="宋体" w:hAnsi="宋体"/>
                <w:sz w:val="21"/>
                <w:szCs w:val="21"/>
              </w:rPr>
            </w:pPr>
            <w:r>
              <w:rPr>
                <w:rFonts w:ascii="宋体" w:hAnsi="宋体" w:hint="eastAsia"/>
                <w:sz w:val="21"/>
                <w:szCs w:val="21"/>
              </w:rPr>
              <w:t>1</w:t>
            </w:r>
            <w:r>
              <w:rPr>
                <w:rFonts w:ascii="宋体" w:hAnsi="宋体" w:hint="eastAsia"/>
                <w:sz w:val="21"/>
                <w:szCs w:val="21"/>
              </w:rPr>
              <w:t>、状态报工，若是启动异常，则需上报错误内容</w:t>
            </w:r>
          </w:p>
        </w:tc>
        <w:tc>
          <w:tcPr>
            <w:tcW w:w="1418" w:type="dxa"/>
          </w:tcPr>
          <w:p w14:paraId="76A7529E" w14:textId="77777777" w:rsidR="00FB6D3D" w:rsidRDefault="00D22A15">
            <w:pPr>
              <w:spacing w:line="240" w:lineRule="auto"/>
              <w:ind w:firstLineChars="0" w:firstLine="0"/>
              <w:rPr>
                <w:rFonts w:ascii="宋体" w:hAnsi="宋体"/>
                <w:sz w:val="21"/>
                <w:szCs w:val="21"/>
              </w:rPr>
            </w:pPr>
            <w:r>
              <w:rPr>
                <w:rFonts w:ascii="宋体" w:hAnsi="宋体" w:hint="eastAsia"/>
                <w:sz w:val="21"/>
                <w:szCs w:val="21"/>
              </w:rPr>
              <w:t>2</w:t>
            </w:r>
            <w:r>
              <w:rPr>
                <w:rFonts w:ascii="宋体" w:hAnsi="宋体"/>
                <w:sz w:val="21"/>
                <w:szCs w:val="21"/>
              </w:rPr>
              <w:t>021</w:t>
            </w:r>
            <w:r>
              <w:rPr>
                <w:rFonts w:ascii="宋体" w:hAnsi="宋体" w:hint="eastAsia"/>
                <w:sz w:val="21"/>
                <w:szCs w:val="21"/>
              </w:rPr>
              <w:t>-</w:t>
            </w:r>
            <w:r>
              <w:rPr>
                <w:rFonts w:ascii="宋体" w:hAnsi="宋体"/>
                <w:sz w:val="21"/>
                <w:szCs w:val="21"/>
              </w:rPr>
              <w:t>04</w:t>
            </w:r>
            <w:r>
              <w:rPr>
                <w:rFonts w:ascii="宋体" w:hAnsi="宋体" w:hint="eastAsia"/>
                <w:sz w:val="21"/>
                <w:szCs w:val="21"/>
              </w:rPr>
              <w:t>-</w:t>
            </w:r>
            <w:r>
              <w:rPr>
                <w:rFonts w:ascii="宋体" w:hAnsi="宋体"/>
                <w:sz w:val="21"/>
                <w:szCs w:val="21"/>
              </w:rPr>
              <w:t>22</w:t>
            </w:r>
          </w:p>
        </w:tc>
        <w:tc>
          <w:tcPr>
            <w:tcW w:w="1297" w:type="dxa"/>
          </w:tcPr>
          <w:p w14:paraId="0C19609A" w14:textId="77777777" w:rsidR="00FB6D3D" w:rsidRDefault="00D22A15">
            <w:pPr>
              <w:spacing w:line="240" w:lineRule="auto"/>
              <w:ind w:firstLine="480"/>
              <w:jc w:val="center"/>
              <w:rPr>
                <w:rFonts w:ascii="宋体" w:hAnsi="宋体"/>
              </w:rPr>
            </w:pPr>
            <w:r>
              <w:rPr>
                <w:rFonts w:ascii="宋体" w:hAnsi="宋体" w:hint="eastAsia"/>
              </w:rPr>
              <w:t>V</w:t>
            </w:r>
            <w:r>
              <w:rPr>
                <w:rFonts w:ascii="宋体" w:hAnsi="宋体"/>
              </w:rPr>
              <w:t>5.7</w:t>
            </w:r>
          </w:p>
        </w:tc>
      </w:tr>
      <w:tr w:rsidR="00FB6D3D" w14:paraId="7861C23B" w14:textId="77777777">
        <w:tc>
          <w:tcPr>
            <w:tcW w:w="2122" w:type="dxa"/>
          </w:tcPr>
          <w:p w14:paraId="22952A5B" w14:textId="77777777" w:rsidR="00FB6D3D" w:rsidRDefault="00D22A15">
            <w:pPr>
              <w:spacing w:line="240" w:lineRule="auto"/>
              <w:ind w:firstLine="420"/>
              <w:jc w:val="center"/>
              <w:rPr>
                <w:rFonts w:ascii="宋体" w:hAnsi="宋体"/>
                <w:sz w:val="21"/>
                <w:szCs w:val="21"/>
              </w:rPr>
            </w:pPr>
            <w:r>
              <w:rPr>
                <w:rFonts w:ascii="宋体" w:hAnsi="宋体" w:hint="eastAsia"/>
                <w:sz w:val="21"/>
                <w:szCs w:val="21"/>
              </w:rPr>
              <w:t>彭思远</w:t>
            </w:r>
          </w:p>
        </w:tc>
        <w:tc>
          <w:tcPr>
            <w:tcW w:w="5953" w:type="dxa"/>
          </w:tcPr>
          <w:p w14:paraId="4F86B35C" w14:textId="77777777" w:rsidR="00FB6D3D" w:rsidRDefault="00D22A15">
            <w:pPr>
              <w:pStyle w:val="af6"/>
              <w:numPr>
                <w:ilvl w:val="0"/>
                <w:numId w:val="4"/>
              </w:numPr>
              <w:spacing w:line="240" w:lineRule="auto"/>
              <w:ind w:firstLineChars="0"/>
              <w:rPr>
                <w:rFonts w:ascii="宋体" w:hAnsi="宋体"/>
                <w:sz w:val="21"/>
                <w:szCs w:val="21"/>
              </w:rPr>
            </w:pPr>
            <w:r>
              <w:rPr>
                <w:rFonts w:ascii="宋体" w:hAnsi="宋体" w:hint="eastAsia"/>
                <w:sz w:val="21"/>
                <w:szCs w:val="21"/>
              </w:rPr>
              <w:t>增加故障状态上报总控接口；</w:t>
            </w:r>
          </w:p>
          <w:p w14:paraId="7D9BA324" w14:textId="77777777" w:rsidR="00FB6D3D" w:rsidRDefault="00D22A15">
            <w:pPr>
              <w:pStyle w:val="af6"/>
              <w:numPr>
                <w:ilvl w:val="0"/>
                <w:numId w:val="4"/>
              </w:numPr>
              <w:spacing w:line="240" w:lineRule="auto"/>
              <w:ind w:firstLineChars="0"/>
              <w:rPr>
                <w:rFonts w:ascii="宋体" w:hAnsi="宋体"/>
                <w:sz w:val="21"/>
                <w:szCs w:val="21"/>
              </w:rPr>
            </w:pPr>
            <w:r>
              <w:rPr>
                <w:rFonts w:ascii="宋体" w:hAnsi="宋体" w:hint="eastAsia"/>
                <w:sz w:val="21"/>
                <w:szCs w:val="21"/>
              </w:rPr>
              <w:t>增加大件定位巡边相关操作接口；</w:t>
            </w:r>
          </w:p>
          <w:p w14:paraId="56CE8A4C" w14:textId="77777777" w:rsidR="00FB6D3D" w:rsidRDefault="00D22A15">
            <w:pPr>
              <w:pStyle w:val="af6"/>
              <w:numPr>
                <w:ilvl w:val="0"/>
                <w:numId w:val="4"/>
              </w:numPr>
              <w:spacing w:line="240" w:lineRule="auto"/>
              <w:ind w:firstLineChars="0"/>
              <w:rPr>
                <w:rFonts w:ascii="宋体" w:hAnsi="宋体"/>
                <w:sz w:val="21"/>
                <w:szCs w:val="21"/>
              </w:rPr>
            </w:pPr>
            <w:r>
              <w:rPr>
                <w:rFonts w:ascii="宋体" w:hAnsi="宋体" w:hint="eastAsia"/>
                <w:sz w:val="21"/>
                <w:szCs w:val="21"/>
              </w:rPr>
              <w:t>调整单个机器人暂停恢复接口，以及新增功能区的急停接口，去掉了功能区暂停接口；</w:t>
            </w:r>
          </w:p>
        </w:tc>
        <w:tc>
          <w:tcPr>
            <w:tcW w:w="1418" w:type="dxa"/>
          </w:tcPr>
          <w:p w14:paraId="4C9C66F1" w14:textId="77777777" w:rsidR="00FB6D3D" w:rsidRDefault="00D22A15">
            <w:pPr>
              <w:spacing w:line="240" w:lineRule="auto"/>
              <w:ind w:firstLineChars="0" w:firstLine="0"/>
              <w:rPr>
                <w:rFonts w:ascii="宋体" w:hAnsi="宋体"/>
                <w:sz w:val="21"/>
                <w:szCs w:val="21"/>
              </w:rPr>
            </w:pPr>
            <w:r>
              <w:rPr>
                <w:rFonts w:ascii="宋体" w:hAnsi="宋体" w:hint="eastAsia"/>
                <w:sz w:val="21"/>
                <w:szCs w:val="21"/>
              </w:rPr>
              <w:t>2</w:t>
            </w:r>
            <w:r>
              <w:rPr>
                <w:rFonts w:ascii="宋体" w:hAnsi="宋体"/>
                <w:sz w:val="21"/>
                <w:szCs w:val="21"/>
              </w:rPr>
              <w:t>021</w:t>
            </w:r>
            <w:r>
              <w:rPr>
                <w:rFonts w:ascii="宋体" w:hAnsi="宋体" w:hint="eastAsia"/>
                <w:sz w:val="21"/>
                <w:szCs w:val="21"/>
              </w:rPr>
              <w:t>-</w:t>
            </w:r>
            <w:r>
              <w:rPr>
                <w:rFonts w:ascii="宋体" w:hAnsi="宋体"/>
                <w:sz w:val="21"/>
                <w:szCs w:val="21"/>
              </w:rPr>
              <w:t>04</w:t>
            </w:r>
            <w:r>
              <w:rPr>
                <w:rFonts w:ascii="宋体" w:hAnsi="宋体" w:hint="eastAsia"/>
                <w:sz w:val="21"/>
                <w:szCs w:val="21"/>
              </w:rPr>
              <w:t>-</w:t>
            </w:r>
            <w:r>
              <w:rPr>
                <w:rFonts w:ascii="宋体" w:hAnsi="宋体"/>
                <w:sz w:val="21"/>
                <w:szCs w:val="21"/>
              </w:rPr>
              <w:t>25</w:t>
            </w:r>
          </w:p>
        </w:tc>
        <w:tc>
          <w:tcPr>
            <w:tcW w:w="1297" w:type="dxa"/>
          </w:tcPr>
          <w:p w14:paraId="27260385" w14:textId="77777777" w:rsidR="00FB6D3D" w:rsidRDefault="00D22A15">
            <w:pPr>
              <w:spacing w:line="240" w:lineRule="auto"/>
              <w:ind w:firstLine="480"/>
              <w:jc w:val="center"/>
              <w:rPr>
                <w:rFonts w:ascii="宋体" w:hAnsi="宋体"/>
              </w:rPr>
            </w:pPr>
            <w:r>
              <w:rPr>
                <w:rFonts w:ascii="宋体" w:hAnsi="宋体" w:hint="eastAsia"/>
              </w:rPr>
              <w:t>V</w:t>
            </w:r>
            <w:r>
              <w:rPr>
                <w:rFonts w:ascii="宋体" w:hAnsi="宋体"/>
              </w:rPr>
              <w:t>5.8</w:t>
            </w:r>
          </w:p>
        </w:tc>
      </w:tr>
      <w:tr w:rsidR="00FB6D3D" w14:paraId="6C03AED2" w14:textId="77777777">
        <w:tc>
          <w:tcPr>
            <w:tcW w:w="2122" w:type="dxa"/>
          </w:tcPr>
          <w:p w14:paraId="5965451F" w14:textId="77777777" w:rsidR="00FB6D3D" w:rsidRDefault="00D22A15">
            <w:pPr>
              <w:spacing w:line="240" w:lineRule="auto"/>
              <w:ind w:firstLine="420"/>
              <w:jc w:val="center"/>
              <w:rPr>
                <w:rFonts w:ascii="宋体" w:hAnsi="宋体"/>
                <w:sz w:val="21"/>
                <w:szCs w:val="21"/>
              </w:rPr>
            </w:pPr>
            <w:r>
              <w:rPr>
                <w:rFonts w:ascii="宋体" w:hAnsi="宋体" w:hint="eastAsia"/>
                <w:sz w:val="21"/>
                <w:szCs w:val="21"/>
              </w:rPr>
              <w:t>彭思远</w:t>
            </w:r>
          </w:p>
        </w:tc>
        <w:tc>
          <w:tcPr>
            <w:tcW w:w="5953" w:type="dxa"/>
          </w:tcPr>
          <w:p w14:paraId="1D19A17D" w14:textId="77777777" w:rsidR="00FB6D3D" w:rsidRDefault="00D22A15">
            <w:pPr>
              <w:pStyle w:val="af6"/>
              <w:numPr>
                <w:ilvl w:val="0"/>
                <w:numId w:val="5"/>
              </w:numPr>
              <w:spacing w:line="240" w:lineRule="auto"/>
              <w:ind w:left="0" w:firstLineChars="0" w:firstLine="0"/>
              <w:rPr>
                <w:rFonts w:ascii="宋体" w:hAnsi="宋体"/>
                <w:sz w:val="21"/>
                <w:szCs w:val="21"/>
              </w:rPr>
            </w:pPr>
            <w:r>
              <w:rPr>
                <w:rFonts w:ascii="宋体" w:hAnsi="宋体" w:hint="eastAsia"/>
                <w:sz w:val="21"/>
                <w:szCs w:val="21"/>
              </w:rPr>
              <w:t>去掉伺服设置接口</w:t>
            </w:r>
            <w:r>
              <w:rPr>
                <w:rFonts w:ascii="宋体" w:hAnsi="宋体" w:hint="eastAsia"/>
                <w:sz w:val="21"/>
                <w:szCs w:val="21"/>
              </w:rPr>
              <w:t>；</w:t>
            </w:r>
          </w:p>
          <w:p w14:paraId="7B54E91C" w14:textId="77777777" w:rsidR="00FB6D3D" w:rsidRDefault="00D22A15">
            <w:pPr>
              <w:pStyle w:val="af6"/>
              <w:numPr>
                <w:ilvl w:val="0"/>
                <w:numId w:val="5"/>
              </w:numPr>
              <w:spacing w:line="240" w:lineRule="auto"/>
              <w:ind w:left="0" w:firstLineChars="0" w:firstLine="0"/>
              <w:rPr>
                <w:rFonts w:ascii="宋体" w:hAnsi="宋体"/>
                <w:sz w:val="21"/>
                <w:szCs w:val="21"/>
              </w:rPr>
            </w:pPr>
            <w:r>
              <w:rPr>
                <w:rFonts w:ascii="宋体" w:hAnsi="宋体" w:hint="eastAsia"/>
                <w:sz w:val="21"/>
                <w:szCs w:val="21"/>
              </w:rPr>
              <w:t>视觉状态接口返回状态，调整为</w:t>
            </w:r>
            <w:r>
              <w:rPr>
                <w:rFonts w:ascii="宋体" w:hAnsi="宋体" w:hint="eastAsia"/>
                <w:sz w:val="21"/>
                <w:szCs w:val="21"/>
              </w:rPr>
              <w:t>1</w:t>
            </w:r>
            <w:r>
              <w:rPr>
                <w:rFonts w:ascii="宋体" w:hAnsi="宋体" w:hint="eastAsia"/>
                <w:sz w:val="21"/>
                <w:szCs w:val="21"/>
              </w:rPr>
              <w:t>：正常，</w:t>
            </w:r>
            <w:r>
              <w:rPr>
                <w:rFonts w:ascii="宋体" w:hAnsi="宋体" w:hint="eastAsia"/>
                <w:sz w:val="21"/>
                <w:szCs w:val="21"/>
              </w:rPr>
              <w:t>2</w:t>
            </w:r>
            <w:r>
              <w:rPr>
                <w:rFonts w:ascii="宋体" w:hAnsi="宋体" w:hint="eastAsia"/>
                <w:sz w:val="21"/>
                <w:szCs w:val="21"/>
              </w:rPr>
              <w:t>：异常</w:t>
            </w:r>
          </w:p>
          <w:p w14:paraId="037FD9ED" w14:textId="77777777" w:rsidR="00FB6D3D" w:rsidRDefault="00D22A15">
            <w:pPr>
              <w:pStyle w:val="af6"/>
              <w:numPr>
                <w:ilvl w:val="0"/>
                <w:numId w:val="5"/>
              </w:numPr>
              <w:spacing w:line="240" w:lineRule="auto"/>
              <w:ind w:left="0" w:firstLineChars="0" w:firstLine="0"/>
              <w:rPr>
                <w:rFonts w:ascii="宋体" w:hAnsi="宋体"/>
                <w:sz w:val="21"/>
                <w:szCs w:val="21"/>
              </w:rPr>
            </w:pPr>
            <w:r>
              <w:rPr>
                <w:rFonts w:ascii="宋体" w:hAnsi="宋体" w:hint="eastAsia"/>
                <w:sz w:val="21"/>
                <w:szCs w:val="21"/>
              </w:rPr>
              <w:t>故障上报总控接口，新增故障和未知模块</w:t>
            </w:r>
          </w:p>
          <w:p w14:paraId="5AD80B39" w14:textId="77777777" w:rsidR="00FB6D3D" w:rsidRDefault="00D22A15">
            <w:pPr>
              <w:pStyle w:val="af6"/>
              <w:numPr>
                <w:ilvl w:val="0"/>
                <w:numId w:val="5"/>
              </w:numPr>
              <w:spacing w:line="240" w:lineRule="auto"/>
              <w:ind w:left="0" w:firstLineChars="0" w:firstLine="0"/>
              <w:rPr>
                <w:rFonts w:ascii="宋体" w:hAnsi="宋体"/>
                <w:sz w:val="21"/>
                <w:szCs w:val="21"/>
              </w:rPr>
            </w:pPr>
            <w:r>
              <w:rPr>
                <w:rFonts w:ascii="宋体" w:hAnsi="宋体" w:hint="eastAsia"/>
                <w:sz w:val="21"/>
                <w:szCs w:val="21"/>
              </w:rPr>
              <w:t>料框摞相关接口调整，改物料编码为摞</w:t>
            </w:r>
            <w:r>
              <w:rPr>
                <w:rFonts w:ascii="宋体" w:hAnsi="宋体" w:hint="eastAsia"/>
                <w:sz w:val="21"/>
                <w:szCs w:val="21"/>
              </w:rPr>
              <w:t>ID</w:t>
            </w:r>
          </w:p>
        </w:tc>
        <w:tc>
          <w:tcPr>
            <w:tcW w:w="1418" w:type="dxa"/>
          </w:tcPr>
          <w:p w14:paraId="2D337767" w14:textId="77777777" w:rsidR="00FB6D3D" w:rsidRDefault="00D22A15">
            <w:pPr>
              <w:spacing w:line="240" w:lineRule="auto"/>
              <w:ind w:firstLineChars="0" w:firstLine="0"/>
              <w:rPr>
                <w:rFonts w:ascii="宋体" w:hAnsi="宋体"/>
                <w:sz w:val="21"/>
                <w:szCs w:val="21"/>
              </w:rPr>
            </w:pPr>
            <w:r>
              <w:rPr>
                <w:rFonts w:ascii="宋体" w:hAnsi="宋体" w:hint="eastAsia"/>
                <w:sz w:val="21"/>
                <w:szCs w:val="21"/>
              </w:rPr>
              <w:t>2021-05-11</w:t>
            </w:r>
          </w:p>
        </w:tc>
        <w:tc>
          <w:tcPr>
            <w:tcW w:w="1297" w:type="dxa"/>
          </w:tcPr>
          <w:p w14:paraId="2A788143" w14:textId="77777777" w:rsidR="00FB6D3D" w:rsidRDefault="00D22A15">
            <w:pPr>
              <w:spacing w:line="240" w:lineRule="auto"/>
              <w:ind w:firstLine="480"/>
              <w:jc w:val="center"/>
              <w:rPr>
                <w:rFonts w:ascii="宋体" w:hAnsi="宋体"/>
              </w:rPr>
            </w:pPr>
            <w:r>
              <w:rPr>
                <w:rFonts w:ascii="宋体" w:hAnsi="宋体" w:hint="eastAsia"/>
              </w:rPr>
              <w:t>V5.9</w:t>
            </w:r>
          </w:p>
        </w:tc>
      </w:tr>
      <w:tr w:rsidR="00FB6D3D" w14:paraId="05D1376B" w14:textId="77777777">
        <w:tc>
          <w:tcPr>
            <w:tcW w:w="2122" w:type="dxa"/>
          </w:tcPr>
          <w:p w14:paraId="64569311" w14:textId="77777777" w:rsidR="00FB6D3D" w:rsidRDefault="00D22A15">
            <w:pPr>
              <w:spacing w:line="240" w:lineRule="auto"/>
              <w:ind w:firstLine="420"/>
              <w:jc w:val="center"/>
              <w:rPr>
                <w:rFonts w:ascii="宋体" w:hAnsi="宋体"/>
                <w:sz w:val="21"/>
                <w:szCs w:val="21"/>
              </w:rPr>
            </w:pPr>
            <w:r>
              <w:rPr>
                <w:rFonts w:ascii="宋体" w:hAnsi="宋体" w:hint="eastAsia"/>
                <w:sz w:val="21"/>
                <w:szCs w:val="21"/>
              </w:rPr>
              <w:t>彭思远</w:t>
            </w:r>
          </w:p>
        </w:tc>
        <w:tc>
          <w:tcPr>
            <w:tcW w:w="5953" w:type="dxa"/>
          </w:tcPr>
          <w:p w14:paraId="6854D8DA" w14:textId="77777777" w:rsidR="00FB6D3D" w:rsidRDefault="00D22A15">
            <w:pPr>
              <w:pStyle w:val="af6"/>
              <w:spacing w:line="240" w:lineRule="auto"/>
              <w:ind w:left="0" w:firstLineChars="0" w:firstLine="0"/>
              <w:rPr>
                <w:rFonts w:ascii="宋体" w:hAnsi="宋体"/>
                <w:sz w:val="21"/>
                <w:szCs w:val="21"/>
              </w:rPr>
            </w:pPr>
            <w:r>
              <w:rPr>
                <w:rFonts w:ascii="宋体" w:hAnsi="宋体" w:hint="eastAsia"/>
                <w:sz w:val="21"/>
                <w:szCs w:val="21"/>
              </w:rPr>
              <w:t>1</w:t>
            </w:r>
            <w:r>
              <w:rPr>
                <w:rFonts w:ascii="宋体" w:hAnsi="宋体" w:hint="eastAsia"/>
                <w:sz w:val="21"/>
                <w:szCs w:val="21"/>
              </w:rPr>
              <w:t>、因考虑二次分拣一拖三情况，当前装框进度、摞高设置、摞数据查询接口增加</w:t>
            </w:r>
            <w:r>
              <w:rPr>
                <w:rFonts w:ascii="宋体" w:hAnsi="宋体" w:hint="eastAsia"/>
                <w:sz w:val="21"/>
                <w:szCs w:val="21"/>
              </w:rPr>
              <w:t>location</w:t>
            </w:r>
            <w:r>
              <w:rPr>
                <w:rFonts w:ascii="宋体" w:hAnsi="宋体" w:hint="eastAsia"/>
                <w:sz w:val="21"/>
                <w:szCs w:val="21"/>
              </w:rPr>
              <w:t>参数；</w:t>
            </w:r>
          </w:p>
          <w:p w14:paraId="1A100FB2" w14:textId="77777777" w:rsidR="00FB6D3D" w:rsidRDefault="00D22A15">
            <w:pPr>
              <w:pStyle w:val="af6"/>
              <w:spacing w:line="240" w:lineRule="auto"/>
              <w:ind w:left="0" w:firstLineChars="0" w:firstLine="0"/>
              <w:rPr>
                <w:rFonts w:ascii="宋体" w:hAnsi="宋体"/>
                <w:sz w:val="21"/>
                <w:szCs w:val="21"/>
              </w:rPr>
            </w:pPr>
            <w:r>
              <w:rPr>
                <w:rFonts w:ascii="宋体" w:hAnsi="宋体" w:hint="eastAsia"/>
                <w:sz w:val="21"/>
                <w:szCs w:val="21"/>
              </w:rPr>
              <w:lastRenderedPageBreak/>
              <w:t>2</w:t>
            </w:r>
            <w:r>
              <w:rPr>
                <w:rFonts w:ascii="宋体" w:hAnsi="宋体" w:hint="eastAsia"/>
                <w:sz w:val="21"/>
                <w:szCs w:val="21"/>
              </w:rPr>
              <w:t>、二次分拣区单个机器人复位和启动接口增加</w:t>
            </w:r>
            <w:r>
              <w:rPr>
                <w:rFonts w:ascii="宋体" w:hAnsi="宋体" w:hint="eastAsia"/>
                <w:sz w:val="21"/>
                <w:szCs w:val="21"/>
              </w:rPr>
              <w:t>location</w:t>
            </w:r>
            <w:r>
              <w:rPr>
                <w:rFonts w:ascii="宋体" w:hAnsi="宋体" w:hint="eastAsia"/>
                <w:sz w:val="21"/>
                <w:szCs w:val="21"/>
              </w:rPr>
              <w:t>参数；</w:t>
            </w:r>
          </w:p>
        </w:tc>
        <w:tc>
          <w:tcPr>
            <w:tcW w:w="1418" w:type="dxa"/>
          </w:tcPr>
          <w:p w14:paraId="7536D3BC" w14:textId="77777777" w:rsidR="00FB6D3D" w:rsidRDefault="00D22A15">
            <w:pPr>
              <w:spacing w:line="240" w:lineRule="auto"/>
              <w:ind w:firstLineChars="0" w:firstLine="0"/>
              <w:rPr>
                <w:rFonts w:ascii="宋体" w:hAnsi="宋体"/>
                <w:sz w:val="21"/>
                <w:szCs w:val="21"/>
              </w:rPr>
            </w:pPr>
            <w:r>
              <w:rPr>
                <w:rFonts w:ascii="宋体" w:hAnsi="宋体" w:hint="eastAsia"/>
                <w:sz w:val="21"/>
                <w:szCs w:val="21"/>
              </w:rPr>
              <w:lastRenderedPageBreak/>
              <w:t>2021-05-12</w:t>
            </w:r>
          </w:p>
        </w:tc>
        <w:tc>
          <w:tcPr>
            <w:tcW w:w="1297" w:type="dxa"/>
          </w:tcPr>
          <w:p w14:paraId="5365DCB7" w14:textId="77777777" w:rsidR="00FB6D3D" w:rsidRDefault="00D22A15">
            <w:pPr>
              <w:spacing w:line="240" w:lineRule="auto"/>
              <w:ind w:firstLine="480"/>
              <w:jc w:val="center"/>
              <w:rPr>
                <w:rFonts w:ascii="宋体" w:hAnsi="宋体"/>
              </w:rPr>
            </w:pPr>
            <w:r>
              <w:rPr>
                <w:rFonts w:ascii="宋体" w:hAnsi="宋体" w:hint="eastAsia"/>
              </w:rPr>
              <w:t>V6.0</w:t>
            </w:r>
          </w:p>
        </w:tc>
      </w:tr>
      <w:tr w:rsidR="00FB6D3D" w14:paraId="21E1888F" w14:textId="77777777">
        <w:tc>
          <w:tcPr>
            <w:tcW w:w="2122" w:type="dxa"/>
          </w:tcPr>
          <w:p w14:paraId="4647BCAB" w14:textId="77777777" w:rsidR="00FB6D3D" w:rsidRDefault="00D22A15">
            <w:pPr>
              <w:spacing w:line="240" w:lineRule="auto"/>
              <w:ind w:firstLine="420"/>
              <w:jc w:val="center"/>
              <w:rPr>
                <w:rFonts w:ascii="宋体" w:hAnsi="宋体"/>
                <w:sz w:val="21"/>
                <w:szCs w:val="21"/>
              </w:rPr>
            </w:pPr>
            <w:r>
              <w:rPr>
                <w:rFonts w:ascii="宋体" w:hAnsi="宋体" w:hint="eastAsia"/>
                <w:sz w:val="21"/>
                <w:szCs w:val="21"/>
              </w:rPr>
              <w:t>彭思远</w:t>
            </w:r>
          </w:p>
        </w:tc>
        <w:tc>
          <w:tcPr>
            <w:tcW w:w="5953" w:type="dxa"/>
          </w:tcPr>
          <w:p w14:paraId="491DB9D2" w14:textId="77777777" w:rsidR="00FB6D3D" w:rsidRDefault="00D22A15">
            <w:pPr>
              <w:pStyle w:val="af6"/>
              <w:spacing w:line="240" w:lineRule="auto"/>
              <w:ind w:left="0" w:firstLineChars="0" w:firstLine="0"/>
              <w:rPr>
                <w:rFonts w:ascii="宋体" w:hAnsi="宋体"/>
                <w:sz w:val="21"/>
                <w:szCs w:val="21"/>
              </w:rPr>
            </w:pPr>
            <w:r>
              <w:rPr>
                <w:rFonts w:ascii="宋体" w:hAnsi="宋体" w:hint="eastAsia"/>
                <w:sz w:val="21"/>
                <w:szCs w:val="21"/>
              </w:rPr>
              <w:t>1</w:t>
            </w:r>
            <w:r>
              <w:rPr>
                <w:rFonts w:ascii="宋体" w:hAnsi="宋体" w:hint="eastAsia"/>
                <w:sz w:val="21"/>
                <w:szCs w:val="21"/>
              </w:rPr>
              <w:t>、二次分拣增加视觉拍照图片接口</w:t>
            </w:r>
          </w:p>
        </w:tc>
        <w:tc>
          <w:tcPr>
            <w:tcW w:w="1418" w:type="dxa"/>
          </w:tcPr>
          <w:p w14:paraId="146E94FE" w14:textId="77777777" w:rsidR="00FB6D3D" w:rsidRDefault="00D22A15">
            <w:pPr>
              <w:spacing w:line="240" w:lineRule="auto"/>
              <w:ind w:firstLineChars="0" w:firstLine="0"/>
              <w:rPr>
                <w:rFonts w:ascii="宋体" w:hAnsi="宋体"/>
                <w:sz w:val="21"/>
                <w:szCs w:val="21"/>
              </w:rPr>
            </w:pPr>
            <w:r>
              <w:rPr>
                <w:rFonts w:ascii="宋体" w:hAnsi="宋体" w:hint="eastAsia"/>
                <w:sz w:val="21"/>
                <w:szCs w:val="21"/>
              </w:rPr>
              <w:t>2021-05-24</w:t>
            </w:r>
          </w:p>
        </w:tc>
        <w:tc>
          <w:tcPr>
            <w:tcW w:w="1297" w:type="dxa"/>
          </w:tcPr>
          <w:p w14:paraId="715696BB" w14:textId="77777777" w:rsidR="00FB6D3D" w:rsidRDefault="00D22A15">
            <w:pPr>
              <w:spacing w:line="240" w:lineRule="auto"/>
              <w:ind w:firstLine="480"/>
              <w:jc w:val="center"/>
              <w:rPr>
                <w:rFonts w:ascii="宋体" w:hAnsi="宋体"/>
              </w:rPr>
            </w:pPr>
            <w:r>
              <w:rPr>
                <w:rFonts w:ascii="宋体" w:hAnsi="宋体" w:hint="eastAsia"/>
              </w:rPr>
              <w:t>V6.1</w:t>
            </w:r>
          </w:p>
        </w:tc>
      </w:tr>
      <w:tr w:rsidR="00FB6D3D" w14:paraId="28800BEC" w14:textId="77777777">
        <w:tc>
          <w:tcPr>
            <w:tcW w:w="2122" w:type="dxa"/>
          </w:tcPr>
          <w:p w14:paraId="64409CE8" w14:textId="77777777" w:rsidR="00FB6D3D" w:rsidRDefault="00D22A15">
            <w:pPr>
              <w:spacing w:line="240" w:lineRule="auto"/>
              <w:ind w:firstLine="420"/>
              <w:jc w:val="center"/>
              <w:rPr>
                <w:rFonts w:ascii="宋体" w:hAnsi="宋体"/>
                <w:sz w:val="21"/>
                <w:szCs w:val="21"/>
              </w:rPr>
            </w:pPr>
            <w:r>
              <w:rPr>
                <w:rFonts w:ascii="宋体" w:hAnsi="宋体" w:hint="eastAsia"/>
                <w:sz w:val="21"/>
                <w:szCs w:val="21"/>
              </w:rPr>
              <w:t>彭思远</w:t>
            </w:r>
          </w:p>
        </w:tc>
        <w:tc>
          <w:tcPr>
            <w:tcW w:w="5953" w:type="dxa"/>
          </w:tcPr>
          <w:p w14:paraId="1DD04AA6" w14:textId="77777777" w:rsidR="00FB6D3D" w:rsidRDefault="00D22A15">
            <w:pPr>
              <w:pStyle w:val="af6"/>
              <w:spacing w:line="240" w:lineRule="auto"/>
              <w:ind w:left="0" w:firstLineChars="0" w:firstLine="0"/>
              <w:rPr>
                <w:rFonts w:ascii="宋体" w:hAnsi="宋体"/>
                <w:sz w:val="21"/>
                <w:szCs w:val="21"/>
              </w:rPr>
            </w:pPr>
            <w:r>
              <w:rPr>
                <w:rFonts w:ascii="宋体" w:hAnsi="宋体" w:hint="eastAsia"/>
                <w:sz w:val="21"/>
                <w:szCs w:val="21"/>
              </w:rPr>
              <w:t>1</w:t>
            </w:r>
            <w:r>
              <w:rPr>
                <w:rFonts w:ascii="宋体" w:hAnsi="宋体" w:hint="eastAsia"/>
                <w:sz w:val="21"/>
                <w:szCs w:val="21"/>
              </w:rPr>
              <w:t>、</w:t>
            </w:r>
            <w:r>
              <w:rPr>
                <w:rFonts w:ascii="宋体" w:hAnsi="宋体" w:hint="eastAsia"/>
                <w:sz w:val="21"/>
                <w:szCs w:val="21"/>
              </w:rPr>
              <w:t>大件一次流料信号</w:t>
            </w:r>
            <w:r>
              <w:rPr>
                <w:rFonts w:ascii="宋体" w:hAnsi="宋体" w:hint="eastAsia"/>
                <w:sz w:val="21"/>
                <w:szCs w:val="21"/>
              </w:rPr>
              <w:t>增加厚度字段</w:t>
            </w:r>
          </w:p>
          <w:p w14:paraId="5ACC7807" w14:textId="77777777" w:rsidR="00FB6D3D" w:rsidRDefault="00D22A15">
            <w:pPr>
              <w:pStyle w:val="af6"/>
              <w:spacing w:line="240" w:lineRule="auto"/>
              <w:ind w:left="0" w:firstLineChars="0" w:firstLine="0"/>
              <w:rPr>
                <w:rFonts w:ascii="宋体" w:hAnsi="宋体"/>
                <w:sz w:val="21"/>
                <w:szCs w:val="21"/>
              </w:rPr>
            </w:pPr>
            <w:r>
              <w:rPr>
                <w:rFonts w:ascii="宋体" w:hAnsi="宋体" w:hint="eastAsia"/>
                <w:sz w:val="21"/>
                <w:szCs w:val="21"/>
              </w:rPr>
              <w:t>2</w:t>
            </w:r>
            <w:r>
              <w:rPr>
                <w:rFonts w:ascii="宋体" w:hAnsi="宋体" w:hint="eastAsia"/>
                <w:sz w:val="21"/>
                <w:szCs w:val="21"/>
              </w:rPr>
              <w:t>、操作状态报工接口，</w:t>
            </w:r>
            <w:r>
              <w:rPr>
                <w:rFonts w:ascii="宋体" w:hAnsi="宋体" w:hint="eastAsia"/>
                <w:sz w:val="21"/>
                <w:szCs w:val="21"/>
              </w:rPr>
              <w:t>location</w:t>
            </w:r>
            <w:r>
              <w:rPr>
                <w:rFonts w:ascii="宋体" w:hAnsi="宋体" w:hint="eastAsia"/>
                <w:sz w:val="21"/>
                <w:szCs w:val="21"/>
              </w:rPr>
              <w:t>增加定义</w:t>
            </w:r>
          </w:p>
          <w:p w14:paraId="71258772" w14:textId="77777777" w:rsidR="00FB6D3D" w:rsidRDefault="00D22A15">
            <w:pPr>
              <w:pStyle w:val="af6"/>
              <w:spacing w:line="240" w:lineRule="auto"/>
              <w:ind w:left="0" w:firstLineChars="0" w:firstLine="0"/>
              <w:rPr>
                <w:rFonts w:ascii="宋体" w:hAnsi="宋体"/>
                <w:sz w:val="21"/>
                <w:szCs w:val="21"/>
              </w:rPr>
            </w:pPr>
            <w:r>
              <w:rPr>
                <w:rFonts w:ascii="宋体" w:hAnsi="宋体" w:hint="eastAsia"/>
                <w:sz w:val="21"/>
                <w:szCs w:val="21"/>
              </w:rPr>
              <w:t>3</w:t>
            </w:r>
            <w:r>
              <w:rPr>
                <w:rFonts w:ascii="宋体" w:hAnsi="宋体" w:hint="eastAsia"/>
                <w:sz w:val="21"/>
                <w:szCs w:val="21"/>
              </w:rPr>
              <w:t>、</w:t>
            </w:r>
            <w:r>
              <w:rPr>
                <w:rFonts w:ascii="宋体" w:hAnsi="宋体" w:hint="eastAsia"/>
                <w:sz w:val="21"/>
                <w:szCs w:val="21"/>
              </w:rPr>
              <w:t>WEB</w:t>
            </w:r>
            <w:r>
              <w:rPr>
                <w:rFonts w:ascii="宋体" w:hAnsi="宋体" w:hint="eastAsia"/>
                <w:sz w:val="21"/>
                <w:szCs w:val="21"/>
              </w:rPr>
              <w:t>新增信号数据查询接口</w:t>
            </w:r>
          </w:p>
        </w:tc>
        <w:tc>
          <w:tcPr>
            <w:tcW w:w="1418" w:type="dxa"/>
          </w:tcPr>
          <w:p w14:paraId="47CA17A0" w14:textId="77777777" w:rsidR="00FB6D3D" w:rsidRDefault="00D22A15">
            <w:pPr>
              <w:spacing w:line="240" w:lineRule="auto"/>
              <w:ind w:firstLineChars="0" w:firstLine="0"/>
              <w:rPr>
                <w:rFonts w:ascii="宋体" w:hAnsi="宋体"/>
                <w:sz w:val="21"/>
                <w:szCs w:val="21"/>
              </w:rPr>
            </w:pPr>
            <w:r>
              <w:rPr>
                <w:rFonts w:ascii="宋体" w:hAnsi="宋体" w:hint="eastAsia"/>
                <w:sz w:val="21"/>
                <w:szCs w:val="21"/>
              </w:rPr>
              <w:t>2021-06-28</w:t>
            </w:r>
          </w:p>
        </w:tc>
        <w:tc>
          <w:tcPr>
            <w:tcW w:w="1297" w:type="dxa"/>
          </w:tcPr>
          <w:p w14:paraId="2EF92EAA" w14:textId="77777777" w:rsidR="00FB6D3D" w:rsidRDefault="00D22A15">
            <w:pPr>
              <w:spacing w:line="240" w:lineRule="auto"/>
              <w:ind w:firstLine="480"/>
              <w:jc w:val="center"/>
              <w:rPr>
                <w:rFonts w:ascii="宋体" w:hAnsi="宋体"/>
              </w:rPr>
            </w:pPr>
            <w:r>
              <w:rPr>
                <w:rFonts w:ascii="宋体" w:hAnsi="宋体" w:hint="eastAsia"/>
              </w:rPr>
              <w:t>V6.2</w:t>
            </w:r>
          </w:p>
        </w:tc>
      </w:tr>
      <w:tr w:rsidR="00FB6D3D" w14:paraId="06514DC1" w14:textId="77777777">
        <w:tc>
          <w:tcPr>
            <w:tcW w:w="2122" w:type="dxa"/>
          </w:tcPr>
          <w:p w14:paraId="5356203E" w14:textId="77777777" w:rsidR="00FB6D3D" w:rsidRDefault="00D22A15">
            <w:pPr>
              <w:spacing w:line="240" w:lineRule="auto"/>
              <w:ind w:firstLine="420"/>
              <w:jc w:val="center"/>
              <w:rPr>
                <w:rFonts w:ascii="宋体" w:hAnsi="宋体"/>
                <w:sz w:val="21"/>
                <w:szCs w:val="21"/>
              </w:rPr>
            </w:pPr>
            <w:r>
              <w:rPr>
                <w:rFonts w:ascii="宋体" w:hAnsi="宋体" w:hint="eastAsia"/>
                <w:sz w:val="21"/>
                <w:szCs w:val="21"/>
              </w:rPr>
              <w:t>彭思远</w:t>
            </w:r>
          </w:p>
        </w:tc>
        <w:tc>
          <w:tcPr>
            <w:tcW w:w="5953" w:type="dxa"/>
          </w:tcPr>
          <w:p w14:paraId="2A1FDD9D" w14:textId="77777777" w:rsidR="00FB6D3D" w:rsidRDefault="00D22A15">
            <w:pPr>
              <w:pStyle w:val="af6"/>
              <w:spacing w:line="240" w:lineRule="auto"/>
              <w:ind w:left="0" w:firstLineChars="0" w:firstLine="0"/>
              <w:rPr>
                <w:rFonts w:ascii="宋体" w:hAnsi="宋体"/>
                <w:sz w:val="21"/>
                <w:szCs w:val="21"/>
              </w:rPr>
            </w:pPr>
            <w:r>
              <w:rPr>
                <w:rFonts w:ascii="宋体" w:hAnsi="宋体" w:hint="eastAsia"/>
                <w:sz w:val="21"/>
                <w:szCs w:val="21"/>
              </w:rPr>
              <w:t>1</w:t>
            </w:r>
            <w:r>
              <w:rPr>
                <w:rFonts w:ascii="宋体" w:hAnsi="宋体" w:hint="eastAsia"/>
                <w:sz w:val="21"/>
                <w:szCs w:val="21"/>
              </w:rPr>
              <w:t>、基础数据交互模块，增加唯一编号，解决重复下发问题</w:t>
            </w:r>
          </w:p>
        </w:tc>
        <w:tc>
          <w:tcPr>
            <w:tcW w:w="1418" w:type="dxa"/>
          </w:tcPr>
          <w:p w14:paraId="2385A9E0" w14:textId="77777777" w:rsidR="00FB6D3D" w:rsidRDefault="00D22A15">
            <w:pPr>
              <w:spacing w:line="240" w:lineRule="auto"/>
              <w:ind w:firstLineChars="0" w:firstLine="0"/>
              <w:rPr>
                <w:rFonts w:ascii="宋体" w:hAnsi="宋体"/>
                <w:sz w:val="21"/>
                <w:szCs w:val="21"/>
              </w:rPr>
            </w:pPr>
            <w:r>
              <w:rPr>
                <w:rFonts w:ascii="宋体" w:hAnsi="宋体" w:hint="eastAsia"/>
                <w:sz w:val="21"/>
                <w:szCs w:val="21"/>
              </w:rPr>
              <w:t>2021-06-29</w:t>
            </w:r>
          </w:p>
        </w:tc>
        <w:tc>
          <w:tcPr>
            <w:tcW w:w="1297" w:type="dxa"/>
          </w:tcPr>
          <w:p w14:paraId="59D2C80C" w14:textId="77777777" w:rsidR="00FB6D3D" w:rsidRDefault="00D22A15">
            <w:pPr>
              <w:spacing w:line="240" w:lineRule="auto"/>
              <w:ind w:firstLine="480"/>
              <w:jc w:val="center"/>
              <w:rPr>
                <w:rFonts w:ascii="宋体" w:hAnsi="宋体"/>
              </w:rPr>
            </w:pPr>
            <w:r>
              <w:rPr>
                <w:rFonts w:ascii="宋体" w:hAnsi="宋体" w:hint="eastAsia"/>
              </w:rPr>
              <w:t>V6.3</w:t>
            </w:r>
          </w:p>
        </w:tc>
      </w:tr>
      <w:tr w:rsidR="00FB6D3D" w14:paraId="4199A6AC" w14:textId="77777777">
        <w:tc>
          <w:tcPr>
            <w:tcW w:w="2122" w:type="dxa"/>
          </w:tcPr>
          <w:p w14:paraId="78208CF9" w14:textId="77777777" w:rsidR="00FB6D3D" w:rsidRDefault="00D22A15">
            <w:pPr>
              <w:spacing w:line="240" w:lineRule="auto"/>
              <w:ind w:firstLine="420"/>
              <w:jc w:val="center"/>
              <w:rPr>
                <w:rFonts w:ascii="宋体" w:hAnsi="宋体"/>
                <w:sz w:val="21"/>
                <w:szCs w:val="21"/>
              </w:rPr>
            </w:pPr>
            <w:r>
              <w:rPr>
                <w:rFonts w:ascii="宋体" w:hAnsi="宋体" w:hint="eastAsia"/>
                <w:sz w:val="21"/>
                <w:szCs w:val="21"/>
              </w:rPr>
              <w:t>彭思远</w:t>
            </w:r>
          </w:p>
        </w:tc>
        <w:tc>
          <w:tcPr>
            <w:tcW w:w="5953" w:type="dxa"/>
          </w:tcPr>
          <w:p w14:paraId="13CD1E93" w14:textId="77777777" w:rsidR="00FB6D3D" w:rsidRDefault="00D22A15">
            <w:pPr>
              <w:pStyle w:val="af6"/>
              <w:spacing w:line="240" w:lineRule="auto"/>
              <w:ind w:left="0" w:firstLineChars="0" w:firstLine="0"/>
              <w:rPr>
                <w:rFonts w:ascii="宋体" w:hAnsi="宋体"/>
                <w:sz w:val="21"/>
                <w:szCs w:val="21"/>
              </w:rPr>
            </w:pPr>
            <w:r>
              <w:rPr>
                <w:rFonts w:ascii="宋体" w:hAnsi="宋体" w:hint="eastAsia"/>
                <w:sz w:val="21"/>
                <w:szCs w:val="21"/>
              </w:rPr>
              <w:t>1</w:t>
            </w:r>
            <w:r>
              <w:rPr>
                <w:rFonts w:ascii="宋体" w:hAnsi="宋体" w:hint="eastAsia"/>
                <w:sz w:val="21"/>
                <w:szCs w:val="21"/>
              </w:rPr>
              <w:t>、增加机器人</w:t>
            </w:r>
            <w:r>
              <w:rPr>
                <w:rFonts w:ascii="宋体" w:hAnsi="宋体" w:hint="eastAsia"/>
                <w:sz w:val="21"/>
                <w:szCs w:val="21"/>
              </w:rPr>
              <w:t>(</w:t>
            </w:r>
            <w:r>
              <w:rPr>
                <w:rFonts w:ascii="宋体" w:hAnsi="宋体" w:hint="eastAsia"/>
                <w:sz w:val="21"/>
                <w:szCs w:val="21"/>
              </w:rPr>
              <w:t>桁架</w:t>
            </w:r>
            <w:r>
              <w:rPr>
                <w:rFonts w:ascii="宋体" w:hAnsi="宋体" w:hint="eastAsia"/>
                <w:sz w:val="21"/>
                <w:szCs w:val="21"/>
              </w:rPr>
              <w:t>)</w:t>
            </w:r>
            <w:r>
              <w:rPr>
                <w:rFonts w:ascii="宋体" w:hAnsi="宋体" w:hint="eastAsia"/>
                <w:sz w:val="21"/>
                <w:szCs w:val="21"/>
              </w:rPr>
              <w:t>暂停状态；</w:t>
            </w:r>
          </w:p>
        </w:tc>
        <w:tc>
          <w:tcPr>
            <w:tcW w:w="1418" w:type="dxa"/>
          </w:tcPr>
          <w:p w14:paraId="3F1AB974" w14:textId="77777777" w:rsidR="00FB6D3D" w:rsidRDefault="00D22A15">
            <w:pPr>
              <w:spacing w:line="240" w:lineRule="auto"/>
              <w:ind w:firstLineChars="0" w:firstLine="0"/>
              <w:rPr>
                <w:rFonts w:ascii="宋体" w:hAnsi="宋体"/>
                <w:sz w:val="21"/>
                <w:szCs w:val="21"/>
              </w:rPr>
            </w:pPr>
            <w:r>
              <w:rPr>
                <w:rFonts w:ascii="宋体" w:hAnsi="宋体" w:hint="eastAsia"/>
                <w:sz w:val="21"/>
                <w:szCs w:val="21"/>
              </w:rPr>
              <w:t>2021-06-30</w:t>
            </w:r>
          </w:p>
        </w:tc>
        <w:tc>
          <w:tcPr>
            <w:tcW w:w="1297" w:type="dxa"/>
          </w:tcPr>
          <w:p w14:paraId="7F497EFD" w14:textId="77777777" w:rsidR="00FB6D3D" w:rsidRDefault="00D22A15">
            <w:pPr>
              <w:spacing w:line="240" w:lineRule="auto"/>
              <w:ind w:firstLine="480"/>
              <w:jc w:val="center"/>
              <w:rPr>
                <w:rFonts w:ascii="宋体" w:hAnsi="宋体"/>
              </w:rPr>
            </w:pPr>
            <w:r>
              <w:rPr>
                <w:rFonts w:ascii="宋体" w:hAnsi="宋体" w:hint="eastAsia"/>
              </w:rPr>
              <w:t>V6.4</w:t>
            </w:r>
          </w:p>
        </w:tc>
      </w:tr>
      <w:tr w:rsidR="00FB6D3D" w14:paraId="6AFE14E1" w14:textId="77777777">
        <w:tc>
          <w:tcPr>
            <w:tcW w:w="2122" w:type="dxa"/>
          </w:tcPr>
          <w:p w14:paraId="3E9BEA94" w14:textId="77777777" w:rsidR="00FB6D3D" w:rsidRDefault="00D22A15">
            <w:pPr>
              <w:spacing w:line="240" w:lineRule="auto"/>
              <w:ind w:firstLine="420"/>
              <w:jc w:val="center"/>
              <w:rPr>
                <w:rFonts w:ascii="宋体" w:hAnsi="宋体"/>
                <w:sz w:val="21"/>
                <w:szCs w:val="21"/>
              </w:rPr>
            </w:pPr>
            <w:r>
              <w:rPr>
                <w:rFonts w:ascii="宋体" w:hAnsi="宋体" w:hint="eastAsia"/>
                <w:sz w:val="21"/>
                <w:szCs w:val="21"/>
              </w:rPr>
              <w:t>彭思远</w:t>
            </w:r>
          </w:p>
        </w:tc>
        <w:tc>
          <w:tcPr>
            <w:tcW w:w="5953" w:type="dxa"/>
          </w:tcPr>
          <w:p w14:paraId="7E82FE49" w14:textId="77777777" w:rsidR="00FB6D3D" w:rsidRDefault="00D22A15">
            <w:pPr>
              <w:pStyle w:val="af6"/>
              <w:spacing w:line="240" w:lineRule="auto"/>
              <w:ind w:left="0" w:firstLineChars="0" w:firstLine="0"/>
              <w:rPr>
                <w:rFonts w:ascii="宋体" w:hAnsi="宋体"/>
                <w:sz w:val="21"/>
                <w:szCs w:val="21"/>
              </w:rPr>
            </w:pPr>
            <w:r>
              <w:rPr>
                <w:rFonts w:ascii="宋体" w:hAnsi="宋体" w:hint="eastAsia"/>
                <w:sz w:val="21"/>
                <w:szCs w:val="21"/>
              </w:rPr>
              <w:t>1</w:t>
            </w:r>
            <w:r>
              <w:rPr>
                <w:rFonts w:ascii="宋体" w:hAnsi="宋体" w:hint="eastAsia"/>
                <w:sz w:val="21"/>
                <w:szCs w:val="21"/>
              </w:rPr>
              <w:t>、喷码数据报工接口调整，增加喷码内容</w:t>
            </w:r>
          </w:p>
        </w:tc>
        <w:tc>
          <w:tcPr>
            <w:tcW w:w="1418" w:type="dxa"/>
          </w:tcPr>
          <w:p w14:paraId="02624483" w14:textId="77777777" w:rsidR="00FB6D3D" w:rsidRDefault="00D22A15">
            <w:pPr>
              <w:spacing w:line="240" w:lineRule="auto"/>
              <w:ind w:firstLineChars="0" w:firstLine="0"/>
              <w:rPr>
                <w:rFonts w:ascii="宋体" w:hAnsi="宋体"/>
                <w:sz w:val="21"/>
                <w:szCs w:val="21"/>
              </w:rPr>
            </w:pPr>
            <w:r>
              <w:rPr>
                <w:rFonts w:ascii="宋体" w:hAnsi="宋体" w:hint="eastAsia"/>
                <w:sz w:val="21"/>
                <w:szCs w:val="21"/>
              </w:rPr>
              <w:t>2021-07-05</w:t>
            </w:r>
          </w:p>
        </w:tc>
        <w:tc>
          <w:tcPr>
            <w:tcW w:w="1297" w:type="dxa"/>
          </w:tcPr>
          <w:p w14:paraId="0EEB1129" w14:textId="77777777" w:rsidR="00FB6D3D" w:rsidRDefault="00D22A15">
            <w:pPr>
              <w:spacing w:line="240" w:lineRule="auto"/>
              <w:ind w:firstLine="480"/>
              <w:jc w:val="center"/>
              <w:rPr>
                <w:rFonts w:ascii="宋体" w:hAnsi="宋体"/>
              </w:rPr>
            </w:pPr>
            <w:r>
              <w:rPr>
                <w:rFonts w:ascii="宋体" w:hAnsi="宋体" w:hint="eastAsia"/>
              </w:rPr>
              <w:t>V6.5</w:t>
            </w:r>
          </w:p>
        </w:tc>
      </w:tr>
      <w:tr w:rsidR="00FB6D3D" w14:paraId="39A2D19C" w14:textId="77777777">
        <w:tc>
          <w:tcPr>
            <w:tcW w:w="2122" w:type="dxa"/>
          </w:tcPr>
          <w:p w14:paraId="3073FB6B" w14:textId="77777777" w:rsidR="00FB6D3D" w:rsidRDefault="00D22A15">
            <w:pPr>
              <w:spacing w:line="240" w:lineRule="auto"/>
              <w:ind w:firstLine="420"/>
              <w:jc w:val="center"/>
              <w:rPr>
                <w:rFonts w:ascii="宋体" w:hAnsi="宋体"/>
                <w:sz w:val="21"/>
                <w:szCs w:val="21"/>
              </w:rPr>
            </w:pPr>
            <w:r>
              <w:rPr>
                <w:rFonts w:ascii="宋体" w:hAnsi="宋体" w:hint="eastAsia"/>
                <w:sz w:val="21"/>
                <w:szCs w:val="21"/>
              </w:rPr>
              <w:t>彭思远</w:t>
            </w:r>
          </w:p>
        </w:tc>
        <w:tc>
          <w:tcPr>
            <w:tcW w:w="5953" w:type="dxa"/>
          </w:tcPr>
          <w:p w14:paraId="6C80FF20" w14:textId="77777777" w:rsidR="00FB6D3D" w:rsidRDefault="00D22A15">
            <w:pPr>
              <w:pStyle w:val="af6"/>
              <w:spacing w:line="240" w:lineRule="auto"/>
              <w:ind w:left="0" w:firstLineChars="0" w:firstLine="0"/>
              <w:rPr>
                <w:rFonts w:ascii="宋体" w:hAnsi="宋体"/>
                <w:sz w:val="21"/>
                <w:szCs w:val="21"/>
              </w:rPr>
            </w:pPr>
            <w:r>
              <w:rPr>
                <w:rFonts w:ascii="宋体" w:hAnsi="宋体" w:hint="eastAsia"/>
                <w:sz w:val="21"/>
                <w:szCs w:val="21"/>
              </w:rPr>
              <w:t>1</w:t>
            </w:r>
            <w:r>
              <w:rPr>
                <w:rFonts w:ascii="宋体" w:hAnsi="宋体" w:hint="eastAsia"/>
                <w:sz w:val="21"/>
                <w:szCs w:val="21"/>
              </w:rPr>
              <w:t>、大件一次流料信号，请求参数增加钢板编号字段，去掉厚度参数字段</w:t>
            </w:r>
          </w:p>
        </w:tc>
        <w:tc>
          <w:tcPr>
            <w:tcW w:w="1418" w:type="dxa"/>
          </w:tcPr>
          <w:p w14:paraId="2BC864DD" w14:textId="77777777" w:rsidR="00FB6D3D" w:rsidRDefault="00D22A15">
            <w:pPr>
              <w:spacing w:line="240" w:lineRule="auto"/>
              <w:ind w:firstLineChars="0" w:firstLine="0"/>
              <w:rPr>
                <w:rFonts w:ascii="宋体" w:hAnsi="宋体"/>
                <w:sz w:val="21"/>
                <w:szCs w:val="21"/>
              </w:rPr>
            </w:pPr>
            <w:r>
              <w:rPr>
                <w:rFonts w:ascii="宋体" w:hAnsi="宋体" w:hint="eastAsia"/>
                <w:sz w:val="21"/>
                <w:szCs w:val="21"/>
              </w:rPr>
              <w:t>2021-07-06</w:t>
            </w:r>
          </w:p>
        </w:tc>
        <w:tc>
          <w:tcPr>
            <w:tcW w:w="1297" w:type="dxa"/>
          </w:tcPr>
          <w:p w14:paraId="41D23E0A" w14:textId="77777777" w:rsidR="00FB6D3D" w:rsidRDefault="00D22A15">
            <w:pPr>
              <w:spacing w:line="240" w:lineRule="auto"/>
              <w:ind w:firstLine="480"/>
              <w:jc w:val="center"/>
              <w:rPr>
                <w:rFonts w:ascii="宋体" w:hAnsi="宋体"/>
              </w:rPr>
            </w:pPr>
            <w:r>
              <w:rPr>
                <w:rFonts w:ascii="宋体" w:hAnsi="宋体" w:hint="eastAsia"/>
              </w:rPr>
              <w:t>V6.6</w:t>
            </w:r>
          </w:p>
        </w:tc>
      </w:tr>
      <w:tr w:rsidR="00FB6D3D" w14:paraId="20995A56" w14:textId="77777777">
        <w:tc>
          <w:tcPr>
            <w:tcW w:w="2122" w:type="dxa"/>
          </w:tcPr>
          <w:p w14:paraId="36502E8E" w14:textId="77777777" w:rsidR="00FB6D3D" w:rsidRDefault="00D22A15">
            <w:pPr>
              <w:spacing w:line="240" w:lineRule="auto"/>
              <w:ind w:firstLine="420"/>
              <w:jc w:val="center"/>
              <w:rPr>
                <w:rFonts w:ascii="宋体" w:hAnsi="宋体"/>
                <w:sz w:val="21"/>
                <w:szCs w:val="21"/>
              </w:rPr>
            </w:pPr>
            <w:r>
              <w:rPr>
                <w:rFonts w:ascii="宋体" w:hAnsi="宋体" w:hint="eastAsia"/>
                <w:sz w:val="21"/>
                <w:szCs w:val="21"/>
              </w:rPr>
              <w:t>彭思远</w:t>
            </w:r>
          </w:p>
        </w:tc>
        <w:tc>
          <w:tcPr>
            <w:tcW w:w="5953" w:type="dxa"/>
          </w:tcPr>
          <w:p w14:paraId="3D16D21B" w14:textId="77777777" w:rsidR="00FB6D3D" w:rsidRDefault="00D22A15">
            <w:pPr>
              <w:pStyle w:val="af6"/>
              <w:spacing w:line="240" w:lineRule="auto"/>
              <w:ind w:left="0" w:firstLineChars="0" w:firstLine="0"/>
              <w:rPr>
                <w:rFonts w:ascii="宋体" w:hAnsi="宋体"/>
                <w:sz w:val="21"/>
                <w:szCs w:val="21"/>
              </w:rPr>
            </w:pPr>
            <w:r>
              <w:rPr>
                <w:rFonts w:ascii="宋体" w:hAnsi="宋体" w:hint="eastAsia"/>
                <w:sz w:val="21"/>
                <w:szCs w:val="21"/>
              </w:rPr>
              <w:t>1</w:t>
            </w:r>
            <w:r>
              <w:rPr>
                <w:rFonts w:ascii="宋体" w:hAnsi="宋体" w:hint="eastAsia"/>
                <w:sz w:val="21"/>
                <w:szCs w:val="21"/>
              </w:rPr>
              <w:t>、增加皮带线控制接口</w:t>
            </w:r>
          </w:p>
        </w:tc>
        <w:tc>
          <w:tcPr>
            <w:tcW w:w="1418" w:type="dxa"/>
          </w:tcPr>
          <w:p w14:paraId="2F872B74" w14:textId="77777777" w:rsidR="00FB6D3D" w:rsidRDefault="00D22A15">
            <w:pPr>
              <w:spacing w:line="240" w:lineRule="auto"/>
              <w:ind w:firstLineChars="0" w:firstLine="0"/>
              <w:rPr>
                <w:rFonts w:ascii="宋体" w:hAnsi="宋体"/>
                <w:sz w:val="21"/>
                <w:szCs w:val="21"/>
              </w:rPr>
            </w:pPr>
            <w:r>
              <w:rPr>
                <w:rFonts w:ascii="宋体" w:hAnsi="宋体" w:hint="eastAsia"/>
                <w:sz w:val="21"/>
                <w:szCs w:val="21"/>
              </w:rPr>
              <w:t>2021-07-07</w:t>
            </w:r>
          </w:p>
        </w:tc>
        <w:tc>
          <w:tcPr>
            <w:tcW w:w="1297" w:type="dxa"/>
          </w:tcPr>
          <w:p w14:paraId="6F9ACC37" w14:textId="77777777" w:rsidR="00FB6D3D" w:rsidRDefault="00D22A15">
            <w:pPr>
              <w:spacing w:line="240" w:lineRule="auto"/>
              <w:ind w:firstLine="480"/>
              <w:jc w:val="center"/>
              <w:rPr>
                <w:rFonts w:ascii="宋体" w:hAnsi="宋体"/>
              </w:rPr>
            </w:pPr>
            <w:r>
              <w:rPr>
                <w:rFonts w:ascii="宋体" w:hAnsi="宋体" w:hint="eastAsia"/>
              </w:rPr>
              <w:t>V6.7</w:t>
            </w:r>
          </w:p>
        </w:tc>
      </w:tr>
      <w:tr w:rsidR="00FB6D3D" w14:paraId="7BEE53B2" w14:textId="77777777">
        <w:tc>
          <w:tcPr>
            <w:tcW w:w="2122" w:type="dxa"/>
          </w:tcPr>
          <w:p w14:paraId="362B4E90" w14:textId="77777777" w:rsidR="00FB6D3D" w:rsidRDefault="00D22A15">
            <w:pPr>
              <w:spacing w:line="240" w:lineRule="auto"/>
              <w:ind w:firstLine="420"/>
              <w:jc w:val="center"/>
              <w:rPr>
                <w:rFonts w:ascii="宋体" w:hAnsi="宋体"/>
                <w:sz w:val="21"/>
                <w:szCs w:val="21"/>
              </w:rPr>
            </w:pPr>
            <w:r>
              <w:rPr>
                <w:rFonts w:ascii="宋体" w:hAnsi="宋体" w:hint="eastAsia"/>
                <w:sz w:val="21"/>
                <w:szCs w:val="21"/>
              </w:rPr>
              <w:t>彭思远</w:t>
            </w:r>
          </w:p>
        </w:tc>
        <w:tc>
          <w:tcPr>
            <w:tcW w:w="5953" w:type="dxa"/>
          </w:tcPr>
          <w:p w14:paraId="3671C26E" w14:textId="77777777" w:rsidR="00FB6D3D" w:rsidRDefault="00D22A15">
            <w:pPr>
              <w:pStyle w:val="af6"/>
              <w:spacing w:line="240" w:lineRule="auto"/>
              <w:ind w:left="0" w:firstLineChars="0" w:firstLine="0"/>
              <w:rPr>
                <w:rFonts w:ascii="宋体" w:hAnsi="宋体"/>
                <w:sz w:val="21"/>
                <w:szCs w:val="21"/>
              </w:rPr>
            </w:pPr>
            <w:r>
              <w:rPr>
                <w:rFonts w:ascii="宋体" w:hAnsi="宋体" w:hint="eastAsia"/>
                <w:sz w:val="21"/>
                <w:szCs w:val="21"/>
              </w:rPr>
              <w:t>1</w:t>
            </w:r>
            <w:r>
              <w:rPr>
                <w:rFonts w:ascii="宋体" w:hAnsi="宋体" w:hint="eastAsia"/>
                <w:sz w:val="21"/>
                <w:szCs w:val="21"/>
              </w:rPr>
              <w:t>、功能区强制完成接口，增加字段判定是否通知清数据</w:t>
            </w:r>
          </w:p>
        </w:tc>
        <w:tc>
          <w:tcPr>
            <w:tcW w:w="1418" w:type="dxa"/>
          </w:tcPr>
          <w:p w14:paraId="453CC0D0" w14:textId="77777777" w:rsidR="00FB6D3D" w:rsidRDefault="00D22A15">
            <w:pPr>
              <w:spacing w:line="240" w:lineRule="auto"/>
              <w:ind w:firstLineChars="0" w:firstLine="0"/>
              <w:rPr>
                <w:rFonts w:ascii="宋体" w:hAnsi="宋体"/>
                <w:sz w:val="21"/>
                <w:szCs w:val="21"/>
              </w:rPr>
            </w:pPr>
            <w:r>
              <w:rPr>
                <w:rFonts w:ascii="宋体" w:hAnsi="宋体" w:hint="eastAsia"/>
                <w:sz w:val="21"/>
                <w:szCs w:val="21"/>
              </w:rPr>
              <w:t>2021-07-11</w:t>
            </w:r>
          </w:p>
        </w:tc>
        <w:tc>
          <w:tcPr>
            <w:tcW w:w="1297" w:type="dxa"/>
          </w:tcPr>
          <w:p w14:paraId="46BDD702" w14:textId="77777777" w:rsidR="00FB6D3D" w:rsidRDefault="00D22A15">
            <w:pPr>
              <w:spacing w:line="240" w:lineRule="auto"/>
              <w:ind w:firstLine="480"/>
              <w:jc w:val="center"/>
              <w:rPr>
                <w:rFonts w:ascii="宋体" w:hAnsi="宋体"/>
              </w:rPr>
            </w:pPr>
            <w:r>
              <w:rPr>
                <w:rFonts w:ascii="宋体" w:hAnsi="宋体" w:hint="eastAsia"/>
              </w:rPr>
              <w:t>V6.8</w:t>
            </w:r>
          </w:p>
        </w:tc>
      </w:tr>
      <w:tr w:rsidR="00FB6D3D" w14:paraId="726E1C39" w14:textId="77777777">
        <w:tc>
          <w:tcPr>
            <w:tcW w:w="2122" w:type="dxa"/>
          </w:tcPr>
          <w:p w14:paraId="010DCA0E" w14:textId="77777777" w:rsidR="00FB6D3D" w:rsidRDefault="00D22A15">
            <w:pPr>
              <w:spacing w:line="240" w:lineRule="auto"/>
              <w:ind w:firstLine="420"/>
              <w:jc w:val="center"/>
              <w:rPr>
                <w:rFonts w:ascii="宋体" w:hAnsi="宋体"/>
                <w:sz w:val="21"/>
                <w:szCs w:val="21"/>
              </w:rPr>
            </w:pPr>
            <w:r>
              <w:rPr>
                <w:rFonts w:ascii="宋体" w:hAnsi="宋体" w:hint="eastAsia"/>
                <w:sz w:val="21"/>
                <w:szCs w:val="21"/>
              </w:rPr>
              <w:t>彭思远</w:t>
            </w:r>
          </w:p>
        </w:tc>
        <w:tc>
          <w:tcPr>
            <w:tcW w:w="5953" w:type="dxa"/>
          </w:tcPr>
          <w:p w14:paraId="090D2E44" w14:textId="77777777" w:rsidR="00FB6D3D" w:rsidRDefault="00D22A15">
            <w:pPr>
              <w:pStyle w:val="af6"/>
              <w:spacing w:line="240" w:lineRule="auto"/>
              <w:ind w:left="0" w:firstLineChars="0" w:firstLine="0"/>
              <w:rPr>
                <w:rFonts w:ascii="宋体" w:hAnsi="宋体"/>
                <w:sz w:val="21"/>
                <w:szCs w:val="21"/>
              </w:rPr>
            </w:pPr>
            <w:r>
              <w:rPr>
                <w:rFonts w:ascii="宋体" w:hAnsi="宋体" w:hint="eastAsia"/>
                <w:sz w:val="21"/>
                <w:szCs w:val="21"/>
              </w:rPr>
              <w:t>1</w:t>
            </w:r>
            <w:r>
              <w:rPr>
                <w:rFonts w:ascii="宋体" w:hAnsi="宋体" w:hint="eastAsia"/>
                <w:sz w:val="21"/>
                <w:szCs w:val="21"/>
              </w:rPr>
              <w:t>、增加零件厚度查询接口；</w:t>
            </w:r>
          </w:p>
          <w:p w14:paraId="59B49C80" w14:textId="77777777" w:rsidR="00FB6D3D" w:rsidRDefault="00D22A15">
            <w:pPr>
              <w:pStyle w:val="af6"/>
              <w:spacing w:line="240" w:lineRule="auto"/>
              <w:ind w:left="0" w:firstLineChars="0" w:firstLine="0"/>
              <w:rPr>
                <w:rFonts w:ascii="宋体" w:hAnsi="宋体"/>
                <w:sz w:val="21"/>
                <w:szCs w:val="21"/>
              </w:rPr>
            </w:pPr>
            <w:r>
              <w:rPr>
                <w:rFonts w:ascii="宋体" w:hAnsi="宋体" w:hint="eastAsia"/>
                <w:sz w:val="21"/>
                <w:szCs w:val="21"/>
              </w:rPr>
              <w:t>2</w:t>
            </w:r>
            <w:r>
              <w:rPr>
                <w:rFonts w:ascii="宋体" w:hAnsi="宋体" w:hint="eastAsia"/>
                <w:sz w:val="21"/>
                <w:szCs w:val="21"/>
              </w:rPr>
              <w:t>、增加钢板状态更新接口；—混拣上报；</w:t>
            </w:r>
          </w:p>
          <w:p w14:paraId="00E4CFE1" w14:textId="77777777" w:rsidR="00FB6D3D" w:rsidRDefault="00D22A15">
            <w:pPr>
              <w:pStyle w:val="af6"/>
              <w:spacing w:line="240" w:lineRule="auto"/>
              <w:ind w:left="0" w:firstLineChars="0" w:firstLine="0"/>
              <w:rPr>
                <w:rFonts w:ascii="宋体" w:hAnsi="宋体"/>
                <w:sz w:val="21"/>
                <w:szCs w:val="21"/>
              </w:rPr>
            </w:pPr>
            <w:r>
              <w:rPr>
                <w:rFonts w:ascii="宋体" w:hAnsi="宋体" w:hint="eastAsia"/>
                <w:sz w:val="21"/>
                <w:szCs w:val="21"/>
              </w:rPr>
              <w:t>3</w:t>
            </w:r>
            <w:r>
              <w:rPr>
                <w:rFonts w:ascii="宋体" w:hAnsi="宋体" w:hint="eastAsia"/>
                <w:sz w:val="21"/>
                <w:szCs w:val="21"/>
              </w:rPr>
              <w:t>、增加大件指定零件抓取相关接口；</w:t>
            </w:r>
          </w:p>
        </w:tc>
        <w:tc>
          <w:tcPr>
            <w:tcW w:w="1418" w:type="dxa"/>
          </w:tcPr>
          <w:p w14:paraId="65079FC9" w14:textId="77777777" w:rsidR="00FB6D3D" w:rsidRDefault="00D22A15">
            <w:pPr>
              <w:spacing w:line="240" w:lineRule="auto"/>
              <w:ind w:firstLineChars="0" w:firstLine="0"/>
              <w:rPr>
                <w:rFonts w:ascii="宋体" w:hAnsi="宋体"/>
                <w:sz w:val="21"/>
                <w:szCs w:val="21"/>
              </w:rPr>
            </w:pPr>
            <w:r>
              <w:rPr>
                <w:rFonts w:ascii="宋体" w:hAnsi="宋体" w:hint="eastAsia"/>
                <w:sz w:val="21"/>
                <w:szCs w:val="21"/>
              </w:rPr>
              <w:t>2021-07-18</w:t>
            </w:r>
          </w:p>
        </w:tc>
        <w:tc>
          <w:tcPr>
            <w:tcW w:w="1297" w:type="dxa"/>
          </w:tcPr>
          <w:p w14:paraId="7089D2EF" w14:textId="77777777" w:rsidR="00FB6D3D" w:rsidRDefault="00D22A15">
            <w:pPr>
              <w:spacing w:line="240" w:lineRule="auto"/>
              <w:ind w:firstLine="480"/>
              <w:jc w:val="center"/>
              <w:rPr>
                <w:rFonts w:ascii="宋体" w:hAnsi="宋体"/>
              </w:rPr>
            </w:pPr>
            <w:r>
              <w:rPr>
                <w:rFonts w:ascii="宋体" w:hAnsi="宋体" w:hint="eastAsia"/>
              </w:rPr>
              <w:t>V6.9</w:t>
            </w:r>
          </w:p>
        </w:tc>
      </w:tr>
      <w:tr w:rsidR="00FB6D3D" w14:paraId="5F37748F" w14:textId="77777777">
        <w:tc>
          <w:tcPr>
            <w:tcW w:w="2122" w:type="dxa"/>
          </w:tcPr>
          <w:p w14:paraId="053DAB39" w14:textId="77777777" w:rsidR="00FB6D3D" w:rsidRDefault="00D22A15">
            <w:pPr>
              <w:spacing w:line="240" w:lineRule="auto"/>
              <w:ind w:firstLine="420"/>
              <w:jc w:val="center"/>
              <w:rPr>
                <w:rFonts w:ascii="宋体" w:hAnsi="宋体"/>
                <w:sz w:val="21"/>
                <w:szCs w:val="21"/>
              </w:rPr>
            </w:pPr>
            <w:r>
              <w:rPr>
                <w:rFonts w:ascii="宋体" w:hAnsi="宋体" w:hint="eastAsia"/>
                <w:sz w:val="21"/>
                <w:szCs w:val="21"/>
              </w:rPr>
              <w:t>彭思远</w:t>
            </w:r>
          </w:p>
        </w:tc>
        <w:tc>
          <w:tcPr>
            <w:tcW w:w="5953" w:type="dxa"/>
          </w:tcPr>
          <w:p w14:paraId="29DE6E91" w14:textId="77777777" w:rsidR="00FB6D3D" w:rsidRDefault="00D22A15">
            <w:pPr>
              <w:pStyle w:val="af6"/>
              <w:spacing w:line="240" w:lineRule="auto"/>
              <w:ind w:left="0" w:firstLineChars="0" w:firstLine="0"/>
              <w:rPr>
                <w:rFonts w:ascii="宋体" w:hAnsi="宋体"/>
                <w:sz w:val="21"/>
                <w:szCs w:val="21"/>
              </w:rPr>
            </w:pPr>
            <w:r>
              <w:rPr>
                <w:rFonts w:ascii="宋体" w:hAnsi="宋体" w:hint="eastAsia"/>
                <w:sz w:val="21"/>
                <w:szCs w:val="21"/>
              </w:rPr>
              <w:t>1</w:t>
            </w:r>
            <w:r>
              <w:rPr>
                <w:rFonts w:ascii="宋体" w:hAnsi="宋体" w:hint="eastAsia"/>
                <w:sz w:val="21"/>
                <w:szCs w:val="21"/>
              </w:rPr>
              <w:t>、大件一次增加模式切换相关接口；</w:t>
            </w:r>
          </w:p>
        </w:tc>
        <w:tc>
          <w:tcPr>
            <w:tcW w:w="1418" w:type="dxa"/>
          </w:tcPr>
          <w:p w14:paraId="554487BE" w14:textId="77777777" w:rsidR="00FB6D3D" w:rsidRDefault="00D22A15">
            <w:pPr>
              <w:spacing w:line="240" w:lineRule="auto"/>
              <w:ind w:firstLineChars="0" w:firstLine="0"/>
              <w:rPr>
                <w:rFonts w:ascii="宋体" w:hAnsi="宋体"/>
                <w:sz w:val="21"/>
                <w:szCs w:val="21"/>
              </w:rPr>
            </w:pPr>
            <w:r>
              <w:rPr>
                <w:rFonts w:ascii="宋体" w:hAnsi="宋体" w:hint="eastAsia"/>
                <w:sz w:val="21"/>
                <w:szCs w:val="21"/>
              </w:rPr>
              <w:t>2021-07-19</w:t>
            </w:r>
          </w:p>
        </w:tc>
        <w:tc>
          <w:tcPr>
            <w:tcW w:w="1297" w:type="dxa"/>
          </w:tcPr>
          <w:p w14:paraId="41186069" w14:textId="77777777" w:rsidR="00FB6D3D" w:rsidRDefault="00D22A15">
            <w:pPr>
              <w:spacing w:line="240" w:lineRule="auto"/>
              <w:ind w:firstLine="480"/>
              <w:jc w:val="center"/>
              <w:rPr>
                <w:rFonts w:ascii="宋体" w:hAnsi="宋体"/>
              </w:rPr>
            </w:pPr>
            <w:r>
              <w:rPr>
                <w:rFonts w:ascii="宋体" w:hAnsi="宋体" w:hint="eastAsia"/>
              </w:rPr>
              <w:t>V7.0</w:t>
            </w:r>
          </w:p>
        </w:tc>
      </w:tr>
      <w:tr w:rsidR="00FB6D3D" w14:paraId="0814AB54" w14:textId="77777777">
        <w:tc>
          <w:tcPr>
            <w:tcW w:w="2122" w:type="dxa"/>
          </w:tcPr>
          <w:p w14:paraId="6D7F78AC" w14:textId="77777777" w:rsidR="00FB6D3D" w:rsidRDefault="00D22A15">
            <w:pPr>
              <w:spacing w:line="240" w:lineRule="auto"/>
              <w:ind w:firstLine="420"/>
              <w:jc w:val="center"/>
              <w:rPr>
                <w:rFonts w:ascii="宋体" w:hAnsi="宋体"/>
                <w:sz w:val="21"/>
                <w:szCs w:val="21"/>
              </w:rPr>
            </w:pPr>
            <w:r>
              <w:rPr>
                <w:rFonts w:ascii="宋体" w:hAnsi="宋体" w:hint="eastAsia"/>
                <w:sz w:val="21"/>
                <w:szCs w:val="21"/>
              </w:rPr>
              <w:t>彭思远</w:t>
            </w:r>
          </w:p>
        </w:tc>
        <w:tc>
          <w:tcPr>
            <w:tcW w:w="5953" w:type="dxa"/>
          </w:tcPr>
          <w:p w14:paraId="4E455FCF" w14:textId="77777777" w:rsidR="00FB6D3D" w:rsidRDefault="00D22A15">
            <w:pPr>
              <w:pStyle w:val="af6"/>
              <w:spacing w:line="240" w:lineRule="auto"/>
              <w:ind w:left="0" w:firstLineChars="0" w:firstLine="0"/>
              <w:rPr>
                <w:rFonts w:ascii="宋体" w:hAnsi="宋体"/>
                <w:sz w:val="21"/>
                <w:szCs w:val="21"/>
              </w:rPr>
            </w:pPr>
            <w:r>
              <w:rPr>
                <w:rFonts w:ascii="宋体" w:hAnsi="宋体" w:hint="eastAsia"/>
                <w:sz w:val="21"/>
                <w:szCs w:val="21"/>
              </w:rPr>
              <w:t>1</w:t>
            </w:r>
            <w:r>
              <w:rPr>
                <w:rFonts w:ascii="宋体" w:hAnsi="宋体" w:hint="eastAsia"/>
                <w:sz w:val="21"/>
                <w:szCs w:val="21"/>
              </w:rPr>
              <w:t>、增加板链线相关查询和操作接口；</w:t>
            </w:r>
          </w:p>
          <w:p w14:paraId="567975D1" w14:textId="77777777" w:rsidR="00FB6D3D" w:rsidRDefault="00D22A15">
            <w:pPr>
              <w:pStyle w:val="af6"/>
              <w:spacing w:line="240" w:lineRule="auto"/>
              <w:ind w:left="0" w:firstLineChars="0" w:firstLine="0"/>
              <w:rPr>
                <w:rFonts w:ascii="宋体" w:hAnsi="宋体"/>
                <w:sz w:val="21"/>
                <w:szCs w:val="21"/>
              </w:rPr>
            </w:pPr>
            <w:r>
              <w:rPr>
                <w:rFonts w:ascii="宋体" w:hAnsi="宋体" w:hint="eastAsia"/>
                <w:sz w:val="21"/>
                <w:szCs w:val="21"/>
              </w:rPr>
              <w:t>2</w:t>
            </w:r>
            <w:r>
              <w:rPr>
                <w:rFonts w:ascii="宋体" w:hAnsi="宋体" w:hint="eastAsia"/>
                <w:sz w:val="21"/>
                <w:szCs w:val="21"/>
              </w:rPr>
              <w:t>、大件一次获取定位寻边数据接口增加两图片地址；</w:t>
            </w:r>
          </w:p>
        </w:tc>
        <w:tc>
          <w:tcPr>
            <w:tcW w:w="1418" w:type="dxa"/>
          </w:tcPr>
          <w:p w14:paraId="0CA9C92B" w14:textId="77777777" w:rsidR="00FB6D3D" w:rsidRDefault="00D22A15">
            <w:pPr>
              <w:spacing w:line="240" w:lineRule="auto"/>
              <w:ind w:firstLineChars="0" w:firstLine="0"/>
              <w:rPr>
                <w:rFonts w:ascii="宋体" w:hAnsi="宋体"/>
                <w:sz w:val="21"/>
                <w:szCs w:val="21"/>
              </w:rPr>
            </w:pPr>
            <w:r>
              <w:rPr>
                <w:rFonts w:ascii="宋体" w:hAnsi="宋体" w:hint="eastAsia"/>
                <w:sz w:val="21"/>
                <w:szCs w:val="21"/>
              </w:rPr>
              <w:t>2021-07-25</w:t>
            </w:r>
          </w:p>
        </w:tc>
        <w:tc>
          <w:tcPr>
            <w:tcW w:w="1297" w:type="dxa"/>
          </w:tcPr>
          <w:p w14:paraId="68971BDC" w14:textId="77777777" w:rsidR="00FB6D3D" w:rsidRDefault="00D22A15">
            <w:pPr>
              <w:spacing w:line="240" w:lineRule="auto"/>
              <w:ind w:firstLine="480"/>
              <w:jc w:val="center"/>
              <w:rPr>
                <w:rFonts w:ascii="宋体" w:hAnsi="宋体"/>
              </w:rPr>
            </w:pPr>
            <w:r>
              <w:rPr>
                <w:rFonts w:ascii="宋体" w:hAnsi="宋体" w:hint="eastAsia"/>
              </w:rPr>
              <w:t>V7.1</w:t>
            </w:r>
          </w:p>
        </w:tc>
      </w:tr>
      <w:tr w:rsidR="00FB6D3D" w14:paraId="6C320124" w14:textId="77777777">
        <w:tc>
          <w:tcPr>
            <w:tcW w:w="2122" w:type="dxa"/>
          </w:tcPr>
          <w:p w14:paraId="1BFD7847" w14:textId="77777777" w:rsidR="00FB6D3D" w:rsidRDefault="00D22A15">
            <w:pPr>
              <w:spacing w:line="240" w:lineRule="auto"/>
              <w:ind w:firstLine="420"/>
              <w:jc w:val="center"/>
              <w:rPr>
                <w:rFonts w:ascii="宋体" w:hAnsi="宋体"/>
                <w:sz w:val="21"/>
                <w:szCs w:val="21"/>
              </w:rPr>
            </w:pPr>
            <w:r>
              <w:rPr>
                <w:rFonts w:ascii="宋体" w:hAnsi="宋体" w:hint="eastAsia"/>
                <w:sz w:val="21"/>
                <w:szCs w:val="21"/>
              </w:rPr>
              <w:t>彭思远</w:t>
            </w:r>
          </w:p>
        </w:tc>
        <w:tc>
          <w:tcPr>
            <w:tcW w:w="5953" w:type="dxa"/>
          </w:tcPr>
          <w:p w14:paraId="65FC0F90" w14:textId="77777777" w:rsidR="00FB6D3D" w:rsidRDefault="00D22A15">
            <w:pPr>
              <w:pStyle w:val="af6"/>
              <w:spacing w:line="240" w:lineRule="auto"/>
              <w:ind w:left="0" w:firstLineChars="0" w:firstLine="0"/>
              <w:rPr>
                <w:rFonts w:ascii="宋体" w:hAnsi="宋体"/>
                <w:sz w:val="21"/>
                <w:szCs w:val="21"/>
              </w:rPr>
            </w:pPr>
            <w:r>
              <w:rPr>
                <w:rFonts w:ascii="宋体" w:hAnsi="宋体" w:hint="eastAsia"/>
                <w:sz w:val="21"/>
                <w:szCs w:val="21"/>
              </w:rPr>
              <w:t>1</w:t>
            </w:r>
            <w:r>
              <w:rPr>
                <w:rFonts w:ascii="宋体" w:hAnsi="宋体" w:hint="eastAsia"/>
                <w:sz w:val="21"/>
                <w:szCs w:val="21"/>
              </w:rPr>
              <w:t>、喷码区增加最近分拣的套料图集合；</w:t>
            </w:r>
          </w:p>
          <w:p w14:paraId="11EDE400" w14:textId="77777777" w:rsidR="00FB6D3D" w:rsidRDefault="00D22A15">
            <w:pPr>
              <w:pStyle w:val="af6"/>
              <w:spacing w:line="240" w:lineRule="auto"/>
              <w:ind w:left="0" w:firstLineChars="0" w:firstLine="0"/>
              <w:rPr>
                <w:rFonts w:ascii="宋体" w:hAnsi="宋体"/>
                <w:sz w:val="21"/>
                <w:szCs w:val="21"/>
              </w:rPr>
            </w:pPr>
            <w:r>
              <w:rPr>
                <w:rFonts w:ascii="宋体" w:hAnsi="宋体" w:hint="eastAsia"/>
                <w:sz w:val="21"/>
                <w:szCs w:val="21"/>
              </w:rPr>
              <w:t>2</w:t>
            </w:r>
            <w:r>
              <w:rPr>
                <w:rFonts w:ascii="宋体" w:hAnsi="宋体" w:hint="eastAsia"/>
                <w:sz w:val="21"/>
                <w:szCs w:val="21"/>
              </w:rPr>
              <w:t>、大件喷码和大件码盘到位信号接口，增加厚度；</w:t>
            </w:r>
          </w:p>
        </w:tc>
        <w:tc>
          <w:tcPr>
            <w:tcW w:w="1418" w:type="dxa"/>
          </w:tcPr>
          <w:p w14:paraId="6E50A1EC" w14:textId="77777777" w:rsidR="00FB6D3D" w:rsidRDefault="00D22A15">
            <w:pPr>
              <w:spacing w:line="240" w:lineRule="auto"/>
              <w:ind w:firstLineChars="0" w:firstLine="0"/>
              <w:rPr>
                <w:rFonts w:ascii="宋体" w:hAnsi="宋体"/>
                <w:sz w:val="21"/>
                <w:szCs w:val="21"/>
              </w:rPr>
            </w:pPr>
            <w:r>
              <w:rPr>
                <w:rFonts w:ascii="宋体" w:hAnsi="宋体" w:hint="eastAsia"/>
                <w:sz w:val="21"/>
                <w:szCs w:val="21"/>
              </w:rPr>
              <w:t>2021-07-27</w:t>
            </w:r>
          </w:p>
        </w:tc>
        <w:tc>
          <w:tcPr>
            <w:tcW w:w="1297" w:type="dxa"/>
          </w:tcPr>
          <w:p w14:paraId="2660D758" w14:textId="77777777" w:rsidR="00FB6D3D" w:rsidRDefault="00D22A15">
            <w:pPr>
              <w:spacing w:line="240" w:lineRule="auto"/>
              <w:ind w:firstLine="480"/>
              <w:jc w:val="center"/>
              <w:rPr>
                <w:rFonts w:ascii="宋体" w:hAnsi="宋体"/>
              </w:rPr>
            </w:pPr>
            <w:r>
              <w:rPr>
                <w:rFonts w:ascii="宋体" w:hAnsi="宋体" w:hint="eastAsia"/>
              </w:rPr>
              <w:t>V7.2</w:t>
            </w:r>
          </w:p>
        </w:tc>
      </w:tr>
      <w:tr w:rsidR="00FB6D3D" w14:paraId="56F64594" w14:textId="77777777">
        <w:tc>
          <w:tcPr>
            <w:tcW w:w="2122" w:type="dxa"/>
          </w:tcPr>
          <w:p w14:paraId="5562A86E" w14:textId="77777777" w:rsidR="00FB6D3D" w:rsidRDefault="00D22A15">
            <w:pPr>
              <w:spacing w:line="240" w:lineRule="auto"/>
              <w:ind w:firstLine="420"/>
              <w:jc w:val="center"/>
              <w:rPr>
                <w:rFonts w:ascii="宋体" w:hAnsi="宋体"/>
                <w:sz w:val="21"/>
                <w:szCs w:val="21"/>
              </w:rPr>
            </w:pPr>
            <w:r>
              <w:rPr>
                <w:rFonts w:ascii="宋体" w:hAnsi="宋体" w:hint="eastAsia"/>
                <w:sz w:val="21"/>
                <w:szCs w:val="21"/>
              </w:rPr>
              <w:t>彭思远</w:t>
            </w:r>
          </w:p>
        </w:tc>
        <w:tc>
          <w:tcPr>
            <w:tcW w:w="5953" w:type="dxa"/>
          </w:tcPr>
          <w:p w14:paraId="44E46298" w14:textId="77777777" w:rsidR="00FB6D3D" w:rsidRDefault="00D22A15">
            <w:pPr>
              <w:pStyle w:val="af6"/>
              <w:spacing w:line="240" w:lineRule="auto"/>
              <w:ind w:left="0" w:firstLineChars="0" w:firstLine="0"/>
              <w:rPr>
                <w:rFonts w:ascii="宋体" w:hAnsi="宋体"/>
                <w:sz w:val="21"/>
                <w:szCs w:val="21"/>
              </w:rPr>
            </w:pPr>
            <w:r>
              <w:rPr>
                <w:rFonts w:ascii="宋体" w:hAnsi="宋体" w:hint="eastAsia"/>
                <w:sz w:val="21"/>
                <w:szCs w:val="21"/>
              </w:rPr>
              <w:t>1</w:t>
            </w:r>
            <w:r>
              <w:rPr>
                <w:rFonts w:ascii="宋体" w:hAnsi="宋体" w:hint="eastAsia"/>
                <w:sz w:val="21"/>
                <w:szCs w:val="21"/>
              </w:rPr>
              <w:t>、修改大件喷码和大件码盘到位信号接口，给出准确信息</w:t>
            </w:r>
          </w:p>
        </w:tc>
        <w:tc>
          <w:tcPr>
            <w:tcW w:w="1418" w:type="dxa"/>
          </w:tcPr>
          <w:p w14:paraId="08A74ADF" w14:textId="77777777" w:rsidR="00FB6D3D" w:rsidRDefault="00D22A15">
            <w:pPr>
              <w:spacing w:line="240" w:lineRule="auto"/>
              <w:ind w:firstLineChars="0" w:firstLine="0"/>
              <w:rPr>
                <w:rFonts w:ascii="宋体" w:hAnsi="宋体"/>
                <w:sz w:val="21"/>
                <w:szCs w:val="21"/>
              </w:rPr>
            </w:pPr>
            <w:r>
              <w:rPr>
                <w:rFonts w:ascii="宋体" w:hAnsi="宋体" w:hint="eastAsia"/>
                <w:sz w:val="21"/>
                <w:szCs w:val="21"/>
              </w:rPr>
              <w:t>2021-08-03</w:t>
            </w:r>
          </w:p>
        </w:tc>
        <w:tc>
          <w:tcPr>
            <w:tcW w:w="1297" w:type="dxa"/>
          </w:tcPr>
          <w:p w14:paraId="14F004D6" w14:textId="77777777" w:rsidR="00FB6D3D" w:rsidRDefault="00D22A15">
            <w:pPr>
              <w:spacing w:line="240" w:lineRule="auto"/>
              <w:ind w:firstLine="480"/>
              <w:jc w:val="center"/>
              <w:rPr>
                <w:rFonts w:ascii="宋体" w:hAnsi="宋体"/>
              </w:rPr>
            </w:pPr>
            <w:r>
              <w:rPr>
                <w:rFonts w:ascii="宋体" w:hAnsi="宋体" w:hint="eastAsia"/>
              </w:rPr>
              <w:t>V7.3</w:t>
            </w:r>
          </w:p>
        </w:tc>
      </w:tr>
      <w:tr w:rsidR="00FB6D3D" w14:paraId="774D2D68" w14:textId="77777777">
        <w:tc>
          <w:tcPr>
            <w:tcW w:w="2122" w:type="dxa"/>
          </w:tcPr>
          <w:p w14:paraId="40D835AD" w14:textId="77777777" w:rsidR="00FB6D3D" w:rsidRDefault="00D22A15">
            <w:pPr>
              <w:spacing w:line="240" w:lineRule="auto"/>
              <w:ind w:firstLine="420"/>
              <w:jc w:val="center"/>
              <w:rPr>
                <w:rFonts w:ascii="宋体" w:hAnsi="宋体"/>
                <w:sz w:val="21"/>
                <w:szCs w:val="21"/>
              </w:rPr>
            </w:pPr>
            <w:r>
              <w:rPr>
                <w:rFonts w:ascii="宋体" w:hAnsi="宋体" w:hint="eastAsia"/>
                <w:sz w:val="21"/>
                <w:szCs w:val="21"/>
              </w:rPr>
              <w:t>彭思远</w:t>
            </w:r>
          </w:p>
        </w:tc>
        <w:tc>
          <w:tcPr>
            <w:tcW w:w="5953" w:type="dxa"/>
          </w:tcPr>
          <w:p w14:paraId="419011CD" w14:textId="77777777" w:rsidR="00FB6D3D" w:rsidRDefault="00D22A15">
            <w:pPr>
              <w:pStyle w:val="af6"/>
              <w:spacing w:line="240" w:lineRule="auto"/>
              <w:ind w:left="0" w:firstLineChars="0" w:firstLine="0"/>
              <w:rPr>
                <w:rFonts w:ascii="宋体" w:hAnsi="宋体"/>
                <w:sz w:val="21"/>
                <w:szCs w:val="21"/>
              </w:rPr>
            </w:pPr>
            <w:r>
              <w:rPr>
                <w:rFonts w:ascii="宋体" w:hAnsi="宋体" w:hint="eastAsia"/>
                <w:sz w:val="21"/>
                <w:szCs w:val="21"/>
              </w:rPr>
              <w:t>1</w:t>
            </w:r>
            <w:r>
              <w:rPr>
                <w:rFonts w:ascii="宋体" w:hAnsi="宋体" w:hint="eastAsia"/>
                <w:sz w:val="21"/>
                <w:szCs w:val="21"/>
              </w:rPr>
              <w:t>、增加混拣区钢板位置上报接口，修改大件到位信号接口</w:t>
            </w:r>
          </w:p>
        </w:tc>
        <w:tc>
          <w:tcPr>
            <w:tcW w:w="1418" w:type="dxa"/>
          </w:tcPr>
          <w:p w14:paraId="4F07CB26" w14:textId="77777777" w:rsidR="00FB6D3D" w:rsidRDefault="00D22A15">
            <w:pPr>
              <w:spacing w:line="240" w:lineRule="auto"/>
              <w:ind w:firstLineChars="0" w:firstLine="0"/>
              <w:rPr>
                <w:rFonts w:ascii="宋体" w:hAnsi="宋体"/>
                <w:sz w:val="21"/>
                <w:szCs w:val="21"/>
              </w:rPr>
            </w:pPr>
            <w:r>
              <w:rPr>
                <w:rFonts w:ascii="宋体" w:hAnsi="宋体" w:hint="eastAsia"/>
                <w:sz w:val="21"/>
                <w:szCs w:val="21"/>
              </w:rPr>
              <w:t>2021-08-04</w:t>
            </w:r>
          </w:p>
        </w:tc>
        <w:tc>
          <w:tcPr>
            <w:tcW w:w="1297" w:type="dxa"/>
          </w:tcPr>
          <w:p w14:paraId="79095D4C" w14:textId="77777777" w:rsidR="00FB6D3D" w:rsidRDefault="00D22A15">
            <w:pPr>
              <w:spacing w:line="240" w:lineRule="auto"/>
              <w:ind w:firstLine="480"/>
              <w:jc w:val="center"/>
              <w:rPr>
                <w:rFonts w:ascii="宋体" w:hAnsi="宋体"/>
              </w:rPr>
            </w:pPr>
            <w:r>
              <w:rPr>
                <w:rFonts w:ascii="宋体" w:hAnsi="宋体" w:hint="eastAsia"/>
              </w:rPr>
              <w:t>V7.4</w:t>
            </w:r>
          </w:p>
        </w:tc>
      </w:tr>
      <w:tr w:rsidR="00FB6D3D" w14:paraId="0F3C3023" w14:textId="77777777">
        <w:tc>
          <w:tcPr>
            <w:tcW w:w="2122" w:type="dxa"/>
          </w:tcPr>
          <w:p w14:paraId="66D3F846" w14:textId="77777777" w:rsidR="00FB6D3D" w:rsidRDefault="00D22A15">
            <w:pPr>
              <w:spacing w:line="240" w:lineRule="auto"/>
              <w:ind w:firstLine="420"/>
              <w:jc w:val="center"/>
              <w:rPr>
                <w:rFonts w:ascii="宋体" w:hAnsi="宋体"/>
                <w:sz w:val="21"/>
                <w:szCs w:val="21"/>
              </w:rPr>
            </w:pPr>
            <w:r>
              <w:rPr>
                <w:rFonts w:ascii="宋体" w:hAnsi="宋体" w:hint="eastAsia"/>
                <w:sz w:val="21"/>
                <w:szCs w:val="21"/>
              </w:rPr>
              <w:t>彭思远</w:t>
            </w:r>
          </w:p>
        </w:tc>
        <w:tc>
          <w:tcPr>
            <w:tcW w:w="5953" w:type="dxa"/>
          </w:tcPr>
          <w:p w14:paraId="6CE87B41" w14:textId="77777777" w:rsidR="00FB6D3D" w:rsidRDefault="00D22A15">
            <w:pPr>
              <w:pStyle w:val="af6"/>
              <w:spacing w:line="240" w:lineRule="auto"/>
              <w:ind w:left="0" w:firstLineChars="0" w:firstLine="0"/>
              <w:rPr>
                <w:rFonts w:ascii="宋体" w:hAnsi="宋体"/>
                <w:sz w:val="21"/>
                <w:szCs w:val="21"/>
              </w:rPr>
            </w:pPr>
            <w:r>
              <w:rPr>
                <w:rFonts w:ascii="宋体" w:hAnsi="宋体" w:hint="eastAsia"/>
                <w:sz w:val="21"/>
                <w:szCs w:val="21"/>
              </w:rPr>
              <w:t>1</w:t>
            </w:r>
            <w:r>
              <w:rPr>
                <w:rFonts w:ascii="宋体" w:hAnsi="宋体" w:hint="eastAsia"/>
                <w:sz w:val="21"/>
                <w:szCs w:val="21"/>
              </w:rPr>
              <w:t>、增肌总控下发二次分拣零件集合的接口</w:t>
            </w:r>
          </w:p>
        </w:tc>
        <w:tc>
          <w:tcPr>
            <w:tcW w:w="1418" w:type="dxa"/>
          </w:tcPr>
          <w:p w14:paraId="2DCD670C" w14:textId="77777777" w:rsidR="00FB6D3D" w:rsidRDefault="00D22A15">
            <w:pPr>
              <w:spacing w:line="240" w:lineRule="auto"/>
              <w:ind w:firstLineChars="0" w:firstLine="0"/>
              <w:rPr>
                <w:rFonts w:ascii="宋体" w:hAnsi="宋体"/>
                <w:sz w:val="21"/>
                <w:szCs w:val="21"/>
              </w:rPr>
            </w:pPr>
            <w:r>
              <w:rPr>
                <w:rFonts w:ascii="宋体" w:hAnsi="宋体" w:hint="eastAsia"/>
                <w:sz w:val="21"/>
                <w:szCs w:val="21"/>
              </w:rPr>
              <w:t>2021-08-13</w:t>
            </w:r>
          </w:p>
        </w:tc>
        <w:tc>
          <w:tcPr>
            <w:tcW w:w="1297" w:type="dxa"/>
          </w:tcPr>
          <w:p w14:paraId="3BF709B5" w14:textId="77777777" w:rsidR="00FB6D3D" w:rsidRDefault="00D22A15">
            <w:pPr>
              <w:spacing w:line="240" w:lineRule="auto"/>
              <w:ind w:firstLine="480"/>
              <w:jc w:val="center"/>
              <w:rPr>
                <w:rFonts w:ascii="宋体" w:hAnsi="宋体"/>
              </w:rPr>
            </w:pPr>
            <w:r>
              <w:rPr>
                <w:rFonts w:ascii="宋体" w:hAnsi="宋体" w:hint="eastAsia"/>
              </w:rPr>
              <w:t>V7.5</w:t>
            </w:r>
          </w:p>
        </w:tc>
      </w:tr>
      <w:tr w:rsidR="00FB6D3D" w14:paraId="445116EE" w14:textId="77777777">
        <w:tc>
          <w:tcPr>
            <w:tcW w:w="2122" w:type="dxa"/>
          </w:tcPr>
          <w:p w14:paraId="130F57DB" w14:textId="77777777" w:rsidR="00FB6D3D" w:rsidRDefault="00D22A15">
            <w:pPr>
              <w:spacing w:line="240" w:lineRule="auto"/>
              <w:ind w:firstLine="420"/>
              <w:jc w:val="center"/>
              <w:rPr>
                <w:rFonts w:ascii="宋体" w:hAnsi="宋体"/>
                <w:sz w:val="21"/>
                <w:szCs w:val="21"/>
              </w:rPr>
            </w:pPr>
            <w:r>
              <w:rPr>
                <w:rFonts w:ascii="宋体" w:hAnsi="宋体" w:hint="eastAsia"/>
                <w:sz w:val="21"/>
                <w:szCs w:val="21"/>
              </w:rPr>
              <w:t>彭思远</w:t>
            </w:r>
          </w:p>
        </w:tc>
        <w:tc>
          <w:tcPr>
            <w:tcW w:w="5953" w:type="dxa"/>
          </w:tcPr>
          <w:p w14:paraId="4EAA1552" w14:textId="77777777" w:rsidR="00FB6D3D" w:rsidRDefault="00D22A15">
            <w:pPr>
              <w:pStyle w:val="af6"/>
              <w:spacing w:line="240" w:lineRule="auto"/>
              <w:ind w:left="0" w:firstLineChars="0" w:firstLine="0"/>
              <w:rPr>
                <w:rFonts w:ascii="宋体" w:hAnsi="宋体"/>
                <w:sz w:val="21"/>
                <w:szCs w:val="21"/>
              </w:rPr>
            </w:pPr>
            <w:r>
              <w:rPr>
                <w:rFonts w:ascii="宋体" w:hAnsi="宋体" w:hint="eastAsia"/>
                <w:sz w:val="21"/>
                <w:szCs w:val="21"/>
              </w:rPr>
              <w:t>1</w:t>
            </w:r>
            <w:r>
              <w:rPr>
                <w:rFonts w:ascii="宋体" w:hAnsi="宋体" w:hint="eastAsia"/>
                <w:sz w:val="21"/>
                <w:szCs w:val="21"/>
              </w:rPr>
              <w:t>、大件喷码区和大件码盘区的到位信号接口增加数据下发</w:t>
            </w:r>
          </w:p>
        </w:tc>
        <w:tc>
          <w:tcPr>
            <w:tcW w:w="1418" w:type="dxa"/>
          </w:tcPr>
          <w:p w14:paraId="6E00BD6F" w14:textId="77777777" w:rsidR="00FB6D3D" w:rsidRDefault="00D22A15">
            <w:pPr>
              <w:spacing w:line="240" w:lineRule="auto"/>
              <w:ind w:firstLineChars="0" w:firstLine="0"/>
              <w:rPr>
                <w:rFonts w:ascii="宋体" w:hAnsi="宋体"/>
                <w:sz w:val="21"/>
                <w:szCs w:val="21"/>
              </w:rPr>
            </w:pPr>
            <w:r>
              <w:rPr>
                <w:rFonts w:ascii="宋体" w:hAnsi="宋体" w:hint="eastAsia"/>
                <w:sz w:val="21"/>
                <w:szCs w:val="21"/>
              </w:rPr>
              <w:t>2021-08-25</w:t>
            </w:r>
          </w:p>
        </w:tc>
        <w:tc>
          <w:tcPr>
            <w:tcW w:w="1297" w:type="dxa"/>
          </w:tcPr>
          <w:p w14:paraId="2D703294" w14:textId="77777777" w:rsidR="00FB6D3D" w:rsidRDefault="00D22A15">
            <w:pPr>
              <w:spacing w:line="240" w:lineRule="auto"/>
              <w:ind w:firstLine="480"/>
              <w:jc w:val="center"/>
              <w:rPr>
                <w:rFonts w:ascii="宋体" w:hAnsi="宋体"/>
              </w:rPr>
            </w:pPr>
            <w:r>
              <w:rPr>
                <w:rFonts w:ascii="宋体" w:hAnsi="宋体" w:hint="eastAsia"/>
              </w:rPr>
              <w:t>V7.6</w:t>
            </w:r>
          </w:p>
        </w:tc>
      </w:tr>
      <w:tr w:rsidR="00FB6D3D" w14:paraId="0F6014B4" w14:textId="77777777">
        <w:tc>
          <w:tcPr>
            <w:tcW w:w="2122" w:type="dxa"/>
          </w:tcPr>
          <w:p w14:paraId="75E98704" w14:textId="77777777" w:rsidR="00FB6D3D" w:rsidRDefault="00D22A15">
            <w:pPr>
              <w:spacing w:line="240" w:lineRule="auto"/>
              <w:ind w:firstLine="420"/>
              <w:jc w:val="center"/>
              <w:rPr>
                <w:rFonts w:ascii="宋体" w:hAnsi="宋体"/>
                <w:sz w:val="21"/>
                <w:szCs w:val="21"/>
              </w:rPr>
            </w:pPr>
            <w:r>
              <w:rPr>
                <w:rFonts w:ascii="宋体" w:hAnsi="宋体" w:hint="eastAsia"/>
                <w:sz w:val="21"/>
                <w:szCs w:val="21"/>
              </w:rPr>
              <w:t>彭思远</w:t>
            </w:r>
          </w:p>
        </w:tc>
        <w:tc>
          <w:tcPr>
            <w:tcW w:w="5953" w:type="dxa"/>
          </w:tcPr>
          <w:p w14:paraId="1AEDAD80" w14:textId="77777777" w:rsidR="00FB6D3D" w:rsidRDefault="00D22A15">
            <w:pPr>
              <w:pStyle w:val="af6"/>
              <w:spacing w:line="240" w:lineRule="auto"/>
              <w:ind w:left="0" w:firstLineChars="0" w:firstLine="0"/>
              <w:rPr>
                <w:rFonts w:ascii="宋体" w:hAnsi="宋体"/>
                <w:sz w:val="21"/>
                <w:szCs w:val="21"/>
              </w:rPr>
            </w:pPr>
            <w:r>
              <w:rPr>
                <w:rFonts w:ascii="宋体" w:hAnsi="宋体" w:hint="eastAsia"/>
                <w:sz w:val="21"/>
                <w:szCs w:val="21"/>
              </w:rPr>
              <w:t>1</w:t>
            </w:r>
            <w:r>
              <w:rPr>
                <w:rFonts w:ascii="宋体" w:hAnsi="宋体" w:hint="eastAsia"/>
                <w:sz w:val="21"/>
                <w:szCs w:val="21"/>
              </w:rPr>
              <w:t>、增加混拣区机器人复位接口</w:t>
            </w:r>
          </w:p>
        </w:tc>
        <w:tc>
          <w:tcPr>
            <w:tcW w:w="1418" w:type="dxa"/>
          </w:tcPr>
          <w:p w14:paraId="2B25C385" w14:textId="77777777" w:rsidR="00FB6D3D" w:rsidRDefault="00D22A15">
            <w:pPr>
              <w:spacing w:line="240" w:lineRule="auto"/>
              <w:ind w:firstLineChars="0" w:firstLine="0"/>
              <w:rPr>
                <w:rFonts w:ascii="宋体" w:hAnsi="宋体"/>
                <w:sz w:val="21"/>
                <w:szCs w:val="21"/>
              </w:rPr>
            </w:pPr>
            <w:r>
              <w:rPr>
                <w:rFonts w:ascii="宋体" w:hAnsi="宋体" w:hint="eastAsia"/>
                <w:sz w:val="21"/>
                <w:szCs w:val="21"/>
              </w:rPr>
              <w:t>2021-08-26</w:t>
            </w:r>
          </w:p>
        </w:tc>
        <w:tc>
          <w:tcPr>
            <w:tcW w:w="1297" w:type="dxa"/>
          </w:tcPr>
          <w:p w14:paraId="62CA8BBF" w14:textId="77777777" w:rsidR="00FB6D3D" w:rsidRDefault="00D22A15">
            <w:pPr>
              <w:spacing w:line="240" w:lineRule="auto"/>
              <w:ind w:firstLine="480"/>
              <w:jc w:val="center"/>
              <w:rPr>
                <w:rFonts w:ascii="宋体" w:hAnsi="宋体"/>
              </w:rPr>
            </w:pPr>
            <w:r>
              <w:rPr>
                <w:rFonts w:ascii="宋体" w:hAnsi="宋体" w:hint="eastAsia"/>
              </w:rPr>
              <w:t>V7.7</w:t>
            </w:r>
          </w:p>
        </w:tc>
      </w:tr>
      <w:tr w:rsidR="00FB6D3D" w14:paraId="6AFD1509" w14:textId="77777777">
        <w:tc>
          <w:tcPr>
            <w:tcW w:w="2122" w:type="dxa"/>
          </w:tcPr>
          <w:p w14:paraId="7406E998" w14:textId="77777777" w:rsidR="00FB6D3D" w:rsidRDefault="00D22A15">
            <w:pPr>
              <w:spacing w:line="240" w:lineRule="auto"/>
              <w:ind w:firstLine="420"/>
              <w:jc w:val="center"/>
              <w:rPr>
                <w:rFonts w:ascii="宋体" w:hAnsi="宋体"/>
                <w:sz w:val="21"/>
                <w:szCs w:val="21"/>
              </w:rPr>
            </w:pPr>
            <w:r>
              <w:rPr>
                <w:rFonts w:ascii="宋体" w:hAnsi="宋体" w:hint="eastAsia"/>
                <w:sz w:val="21"/>
                <w:szCs w:val="21"/>
              </w:rPr>
              <w:t>彭思远</w:t>
            </w:r>
          </w:p>
        </w:tc>
        <w:tc>
          <w:tcPr>
            <w:tcW w:w="5953" w:type="dxa"/>
          </w:tcPr>
          <w:p w14:paraId="483C72DD" w14:textId="77777777" w:rsidR="00FB6D3D" w:rsidRDefault="00D22A15">
            <w:pPr>
              <w:pStyle w:val="af6"/>
              <w:spacing w:line="240" w:lineRule="auto"/>
              <w:ind w:left="0" w:firstLineChars="0" w:firstLine="0"/>
              <w:rPr>
                <w:rFonts w:ascii="宋体" w:hAnsi="宋体"/>
                <w:sz w:val="21"/>
                <w:szCs w:val="21"/>
              </w:rPr>
            </w:pPr>
            <w:r>
              <w:rPr>
                <w:rFonts w:ascii="宋体" w:hAnsi="宋体" w:hint="eastAsia"/>
                <w:sz w:val="21"/>
                <w:szCs w:val="21"/>
              </w:rPr>
              <w:t>1</w:t>
            </w:r>
            <w:r>
              <w:rPr>
                <w:rFonts w:ascii="宋体" w:hAnsi="宋体" w:hint="eastAsia"/>
                <w:sz w:val="21"/>
                <w:szCs w:val="21"/>
              </w:rPr>
              <w:t>、增加混拣区零件跟踪报工接口</w:t>
            </w:r>
          </w:p>
        </w:tc>
        <w:tc>
          <w:tcPr>
            <w:tcW w:w="1418" w:type="dxa"/>
          </w:tcPr>
          <w:p w14:paraId="520F71DC" w14:textId="77777777" w:rsidR="00FB6D3D" w:rsidRDefault="00D22A15">
            <w:pPr>
              <w:spacing w:line="240" w:lineRule="auto"/>
              <w:ind w:firstLineChars="0" w:firstLine="0"/>
              <w:rPr>
                <w:rFonts w:ascii="宋体" w:hAnsi="宋体"/>
                <w:sz w:val="21"/>
                <w:szCs w:val="21"/>
              </w:rPr>
            </w:pPr>
            <w:r>
              <w:rPr>
                <w:rFonts w:ascii="宋体" w:hAnsi="宋体" w:hint="eastAsia"/>
                <w:sz w:val="21"/>
                <w:szCs w:val="21"/>
              </w:rPr>
              <w:t>2021-08-31</w:t>
            </w:r>
          </w:p>
        </w:tc>
        <w:tc>
          <w:tcPr>
            <w:tcW w:w="1297" w:type="dxa"/>
          </w:tcPr>
          <w:p w14:paraId="358FDC24" w14:textId="77777777" w:rsidR="00FB6D3D" w:rsidRDefault="00D22A15">
            <w:pPr>
              <w:spacing w:line="240" w:lineRule="auto"/>
              <w:ind w:firstLine="480"/>
              <w:jc w:val="center"/>
              <w:rPr>
                <w:rFonts w:ascii="宋体" w:hAnsi="宋体"/>
              </w:rPr>
            </w:pPr>
            <w:r>
              <w:rPr>
                <w:rFonts w:ascii="宋体" w:hAnsi="宋体" w:hint="eastAsia"/>
              </w:rPr>
              <w:t>V7.8</w:t>
            </w:r>
          </w:p>
        </w:tc>
      </w:tr>
      <w:tr w:rsidR="00FB6D3D" w14:paraId="1DEF944A" w14:textId="77777777">
        <w:tc>
          <w:tcPr>
            <w:tcW w:w="2122" w:type="dxa"/>
          </w:tcPr>
          <w:p w14:paraId="0A1CF0CF" w14:textId="77777777" w:rsidR="00FB6D3D" w:rsidRDefault="00D22A15">
            <w:pPr>
              <w:spacing w:line="240" w:lineRule="auto"/>
              <w:ind w:firstLine="420"/>
              <w:jc w:val="center"/>
              <w:rPr>
                <w:rFonts w:ascii="宋体" w:hAnsi="宋体"/>
                <w:sz w:val="21"/>
                <w:szCs w:val="21"/>
              </w:rPr>
            </w:pPr>
            <w:r>
              <w:rPr>
                <w:rFonts w:ascii="宋体" w:hAnsi="宋体" w:hint="eastAsia"/>
                <w:sz w:val="21"/>
                <w:szCs w:val="21"/>
              </w:rPr>
              <w:t>彭思远</w:t>
            </w:r>
          </w:p>
        </w:tc>
        <w:tc>
          <w:tcPr>
            <w:tcW w:w="5953" w:type="dxa"/>
          </w:tcPr>
          <w:p w14:paraId="134EF677" w14:textId="77777777" w:rsidR="00FB6D3D" w:rsidRDefault="00D22A15">
            <w:pPr>
              <w:pStyle w:val="af6"/>
              <w:spacing w:line="240" w:lineRule="auto"/>
              <w:ind w:left="0" w:firstLineChars="0" w:firstLine="0"/>
              <w:rPr>
                <w:rFonts w:ascii="宋体" w:hAnsi="宋体"/>
                <w:sz w:val="21"/>
                <w:szCs w:val="21"/>
              </w:rPr>
            </w:pPr>
            <w:r>
              <w:rPr>
                <w:rFonts w:ascii="宋体" w:hAnsi="宋体" w:hint="eastAsia"/>
                <w:sz w:val="21"/>
                <w:szCs w:val="21"/>
              </w:rPr>
              <w:t>1</w:t>
            </w:r>
            <w:r>
              <w:rPr>
                <w:rFonts w:ascii="宋体" w:hAnsi="宋体" w:hint="eastAsia"/>
                <w:sz w:val="21"/>
                <w:szCs w:val="21"/>
              </w:rPr>
              <w:t>、二次分拣零件跟踪实现，</w:t>
            </w:r>
            <w:r>
              <w:rPr>
                <w:rFonts w:ascii="宋体" w:hAnsi="宋体" w:hint="eastAsia"/>
                <w:sz w:val="21"/>
                <w:szCs w:val="21"/>
              </w:rPr>
              <w:t>11.3</w:t>
            </w:r>
            <w:r>
              <w:rPr>
                <w:rFonts w:ascii="宋体" w:hAnsi="宋体" w:hint="eastAsia"/>
                <w:sz w:val="21"/>
                <w:szCs w:val="21"/>
              </w:rPr>
              <w:t>增加参数</w:t>
            </w:r>
          </w:p>
        </w:tc>
        <w:tc>
          <w:tcPr>
            <w:tcW w:w="1418" w:type="dxa"/>
          </w:tcPr>
          <w:p w14:paraId="5751EEB9" w14:textId="77777777" w:rsidR="00FB6D3D" w:rsidRDefault="00D22A15">
            <w:pPr>
              <w:spacing w:line="240" w:lineRule="auto"/>
              <w:ind w:firstLineChars="0" w:firstLine="0"/>
              <w:rPr>
                <w:rFonts w:ascii="宋体" w:hAnsi="宋体"/>
                <w:sz w:val="21"/>
                <w:szCs w:val="21"/>
              </w:rPr>
            </w:pPr>
            <w:r>
              <w:rPr>
                <w:rFonts w:ascii="宋体" w:hAnsi="宋体" w:hint="eastAsia"/>
                <w:sz w:val="21"/>
                <w:szCs w:val="21"/>
              </w:rPr>
              <w:t>2021-08-31</w:t>
            </w:r>
          </w:p>
        </w:tc>
        <w:tc>
          <w:tcPr>
            <w:tcW w:w="1297" w:type="dxa"/>
          </w:tcPr>
          <w:p w14:paraId="7D401196" w14:textId="77777777" w:rsidR="00FB6D3D" w:rsidRDefault="00D22A15">
            <w:pPr>
              <w:spacing w:line="240" w:lineRule="auto"/>
              <w:ind w:firstLine="480"/>
              <w:jc w:val="center"/>
              <w:rPr>
                <w:rFonts w:ascii="宋体" w:hAnsi="宋体"/>
              </w:rPr>
            </w:pPr>
            <w:r>
              <w:rPr>
                <w:rFonts w:ascii="宋体" w:hAnsi="宋体" w:hint="eastAsia"/>
              </w:rPr>
              <w:t>V7.9</w:t>
            </w:r>
          </w:p>
        </w:tc>
      </w:tr>
      <w:tr w:rsidR="00FB6D3D" w14:paraId="00E73C08" w14:textId="77777777">
        <w:tc>
          <w:tcPr>
            <w:tcW w:w="2122" w:type="dxa"/>
          </w:tcPr>
          <w:p w14:paraId="0B18AAD6" w14:textId="77777777" w:rsidR="00FB6D3D" w:rsidRDefault="00D22A15">
            <w:pPr>
              <w:spacing w:line="240" w:lineRule="auto"/>
              <w:ind w:firstLine="420"/>
              <w:jc w:val="center"/>
              <w:rPr>
                <w:rFonts w:ascii="宋体" w:hAnsi="宋体"/>
                <w:sz w:val="21"/>
                <w:szCs w:val="21"/>
              </w:rPr>
            </w:pPr>
            <w:r>
              <w:rPr>
                <w:rFonts w:ascii="宋体" w:hAnsi="宋体" w:hint="eastAsia"/>
                <w:sz w:val="21"/>
                <w:szCs w:val="21"/>
              </w:rPr>
              <w:t>彭思远</w:t>
            </w:r>
          </w:p>
        </w:tc>
        <w:tc>
          <w:tcPr>
            <w:tcW w:w="5953" w:type="dxa"/>
          </w:tcPr>
          <w:p w14:paraId="4C5E7FF3" w14:textId="77777777" w:rsidR="00FB6D3D" w:rsidRDefault="00D22A15">
            <w:pPr>
              <w:pStyle w:val="af6"/>
              <w:spacing w:line="240" w:lineRule="auto"/>
              <w:ind w:left="0" w:firstLineChars="0" w:firstLine="0"/>
              <w:rPr>
                <w:rFonts w:ascii="宋体" w:hAnsi="宋体"/>
                <w:sz w:val="21"/>
                <w:szCs w:val="21"/>
              </w:rPr>
            </w:pPr>
            <w:r>
              <w:rPr>
                <w:rFonts w:ascii="宋体" w:hAnsi="宋体" w:hint="eastAsia"/>
                <w:sz w:val="21"/>
                <w:szCs w:val="21"/>
              </w:rPr>
              <w:t>1</w:t>
            </w:r>
            <w:r>
              <w:rPr>
                <w:rFonts w:ascii="宋体" w:hAnsi="宋体" w:hint="eastAsia"/>
                <w:sz w:val="21"/>
                <w:szCs w:val="21"/>
              </w:rPr>
              <w:t>、大件分拣区停止移动判定接口</w:t>
            </w:r>
          </w:p>
        </w:tc>
        <w:tc>
          <w:tcPr>
            <w:tcW w:w="1418" w:type="dxa"/>
          </w:tcPr>
          <w:p w14:paraId="605F6D8F" w14:textId="77777777" w:rsidR="00FB6D3D" w:rsidRDefault="00D22A15">
            <w:pPr>
              <w:spacing w:line="240" w:lineRule="auto"/>
              <w:ind w:firstLineChars="0" w:firstLine="0"/>
              <w:rPr>
                <w:rFonts w:ascii="宋体" w:hAnsi="宋体"/>
                <w:sz w:val="21"/>
                <w:szCs w:val="21"/>
              </w:rPr>
            </w:pPr>
            <w:r>
              <w:rPr>
                <w:rFonts w:ascii="宋体" w:hAnsi="宋体" w:hint="eastAsia"/>
                <w:sz w:val="21"/>
                <w:szCs w:val="21"/>
              </w:rPr>
              <w:t>2021-09-09</w:t>
            </w:r>
          </w:p>
        </w:tc>
        <w:tc>
          <w:tcPr>
            <w:tcW w:w="1297" w:type="dxa"/>
          </w:tcPr>
          <w:p w14:paraId="47FAF073" w14:textId="77777777" w:rsidR="00FB6D3D" w:rsidRDefault="00D22A15">
            <w:pPr>
              <w:spacing w:line="240" w:lineRule="auto"/>
              <w:ind w:firstLine="480"/>
              <w:jc w:val="center"/>
              <w:rPr>
                <w:rFonts w:ascii="宋体" w:hAnsi="宋体"/>
              </w:rPr>
            </w:pPr>
            <w:r>
              <w:rPr>
                <w:rFonts w:ascii="宋体" w:hAnsi="宋体" w:hint="eastAsia"/>
              </w:rPr>
              <w:t>V8.0</w:t>
            </w:r>
          </w:p>
        </w:tc>
      </w:tr>
      <w:tr w:rsidR="00FB6D3D" w14:paraId="2C4B1001" w14:textId="77777777">
        <w:tc>
          <w:tcPr>
            <w:tcW w:w="2122" w:type="dxa"/>
          </w:tcPr>
          <w:p w14:paraId="41F6A0A0" w14:textId="77777777" w:rsidR="00FB6D3D" w:rsidRDefault="00D22A15">
            <w:pPr>
              <w:spacing w:line="240" w:lineRule="auto"/>
              <w:ind w:firstLine="420"/>
              <w:jc w:val="center"/>
              <w:rPr>
                <w:rFonts w:ascii="宋体" w:hAnsi="宋体"/>
                <w:sz w:val="21"/>
                <w:szCs w:val="21"/>
              </w:rPr>
            </w:pPr>
            <w:r>
              <w:rPr>
                <w:rFonts w:ascii="宋体" w:hAnsi="宋体" w:hint="eastAsia"/>
                <w:sz w:val="21"/>
                <w:szCs w:val="21"/>
              </w:rPr>
              <w:t>彭思远</w:t>
            </w:r>
          </w:p>
        </w:tc>
        <w:tc>
          <w:tcPr>
            <w:tcW w:w="5953" w:type="dxa"/>
          </w:tcPr>
          <w:p w14:paraId="2D7CE9ED" w14:textId="77777777" w:rsidR="00FB6D3D" w:rsidRDefault="00D22A15">
            <w:pPr>
              <w:pStyle w:val="af6"/>
              <w:numPr>
                <w:ilvl w:val="0"/>
                <w:numId w:val="6"/>
              </w:numPr>
              <w:spacing w:line="240" w:lineRule="auto"/>
              <w:ind w:left="0" w:firstLineChars="0" w:firstLine="0"/>
              <w:rPr>
                <w:rFonts w:ascii="宋体" w:hAnsi="宋体"/>
                <w:sz w:val="21"/>
                <w:szCs w:val="21"/>
              </w:rPr>
            </w:pPr>
            <w:r>
              <w:rPr>
                <w:rFonts w:ascii="宋体" w:hAnsi="宋体" w:hint="eastAsia"/>
                <w:sz w:val="21"/>
                <w:szCs w:val="21"/>
              </w:rPr>
              <w:t>大件码盘区增加码垛模式</w:t>
            </w:r>
          </w:p>
          <w:p w14:paraId="2C26F933" w14:textId="77777777" w:rsidR="00FB6D3D" w:rsidRDefault="00D22A15">
            <w:pPr>
              <w:pStyle w:val="af6"/>
              <w:numPr>
                <w:ilvl w:val="0"/>
                <w:numId w:val="6"/>
              </w:numPr>
              <w:spacing w:line="240" w:lineRule="auto"/>
              <w:ind w:left="0" w:firstLineChars="0" w:firstLine="0"/>
              <w:rPr>
                <w:rFonts w:ascii="宋体" w:hAnsi="宋体"/>
                <w:sz w:val="21"/>
                <w:szCs w:val="21"/>
              </w:rPr>
            </w:pPr>
            <w:r>
              <w:rPr>
                <w:rFonts w:ascii="宋体" w:hAnsi="宋体" w:hint="eastAsia"/>
                <w:sz w:val="21"/>
                <w:szCs w:val="21"/>
              </w:rPr>
              <w:t>小件二次分拣增加数据模式</w:t>
            </w:r>
          </w:p>
        </w:tc>
        <w:tc>
          <w:tcPr>
            <w:tcW w:w="1418" w:type="dxa"/>
          </w:tcPr>
          <w:p w14:paraId="6E32D3AB" w14:textId="77777777" w:rsidR="00FB6D3D" w:rsidRDefault="00D22A15">
            <w:pPr>
              <w:spacing w:line="240" w:lineRule="auto"/>
              <w:ind w:firstLineChars="0" w:firstLine="0"/>
              <w:rPr>
                <w:rFonts w:ascii="宋体" w:hAnsi="宋体"/>
                <w:sz w:val="21"/>
                <w:szCs w:val="21"/>
              </w:rPr>
            </w:pPr>
            <w:r>
              <w:rPr>
                <w:rFonts w:ascii="宋体" w:hAnsi="宋体" w:hint="eastAsia"/>
                <w:sz w:val="21"/>
                <w:szCs w:val="21"/>
              </w:rPr>
              <w:t>2021-09-16</w:t>
            </w:r>
          </w:p>
        </w:tc>
        <w:tc>
          <w:tcPr>
            <w:tcW w:w="1297" w:type="dxa"/>
          </w:tcPr>
          <w:p w14:paraId="2EEF4587" w14:textId="77777777" w:rsidR="00FB6D3D" w:rsidRDefault="00D22A15">
            <w:pPr>
              <w:spacing w:line="240" w:lineRule="auto"/>
              <w:ind w:firstLine="480"/>
              <w:jc w:val="center"/>
              <w:rPr>
                <w:rFonts w:ascii="宋体" w:hAnsi="宋体"/>
              </w:rPr>
            </w:pPr>
            <w:r>
              <w:rPr>
                <w:rFonts w:ascii="宋体" w:hAnsi="宋体" w:hint="eastAsia"/>
              </w:rPr>
              <w:t>V8.1</w:t>
            </w:r>
          </w:p>
        </w:tc>
      </w:tr>
      <w:tr w:rsidR="00FB6D3D" w14:paraId="1BB7AEA1" w14:textId="77777777">
        <w:tc>
          <w:tcPr>
            <w:tcW w:w="2122" w:type="dxa"/>
          </w:tcPr>
          <w:p w14:paraId="56B1C689" w14:textId="77777777" w:rsidR="00FB6D3D" w:rsidRDefault="00D22A15">
            <w:pPr>
              <w:spacing w:line="240" w:lineRule="auto"/>
              <w:ind w:firstLine="420"/>
              <w:jc w:val="center"/>
              <w:rPr>
                <w:rFonts w:ascii="宋体" w:hAnsi="宋体"/>
                <w:sz w:val="21"/>
                <w:szCs w:val="21"/>
              </w:rPr>
            </w:pPr>
            <w:r>
              <w:rPr>
                <w:rFonts w:ascii="宋体" w:hAnsi="宋体" w:hint="eastAsia"/>
                <w:sz w:val="21"/>
                <w:szCs w:val="21"/>
              </w:rPr>
              <w:t>彭思远</w:t>
            </w:r>
          </w:p>
        </w:tc>
        <w:tc>
          <w:tcPr>
            <w:tcW w:w="5953" w:type="dxa"/>
          </w:tcPr>
          <w:p w14:paraId="7D1A5D3E" w14:textId="77777777" w:rsidR="00FB6D3D" w:rsidRDefault="00D22A15">
            <w:pPr>
              <w:pStyle w:val="af6"/>
              <w:spacing w:line="240" w:lineRule="auto"/>
              <w:ind w:left="0" w:firstLineChars="0" w:firstLine="0"/>
              <w:rPr>
                <w:rFonts w:ascii="宋体" w:hAnsi="宋体"/>
                <w:sz w:val="21"/>
                <w:szCs w:val="21"/>
              </w:rPr>
            </w:pPr>
            <w:r>
              <w:rPr>
                <w:rFonts w:ascii="宋体" w:hAnsi="宋体" w:hint="eastAsia"/>
                <w:sz w:val="21"/>
                <w:szCs w:val="21"/>
              </w:rPr>
              <w:t>1</w:t>
            </w:r>
            <w:r>
              <w:rPr>
                <w:rFonts w:ascii="宋体" w:hAnsi="宋体" w:hint="eastAsia"/>
                <w:sz w:val="21"/>
                <w:szCs w:val="21"/>
              </w:rPr>
              <w:t>、增加大件一次分拣，分拣状态完成接口</w:t>
            </w:r>
          </w:p>
        </w:tc>
        <w:tc>
          <w:tcPr>
            <w:tcW w:w="1418" w:type="dxa"/>
          </w:tcPr>
          <w:p w14:paraId="77780DCE" w14:textId="77777777" w:rsidR="00FB6D3D" w:rsidRDefault="00D22A15">
            <w:pPr>
              <w:spacing w:line="240" w:lineRule="auto"/>
              <w:ind w:firstLineChars="0" w:firstLine="0"/>
              <w:rPr>
                <w:rFonts w:ascii="宋体" w:hAnsi="宋体"/>
                <w:sz w:val="21"/>
                <w:szCs w:val="21"/>
              </w:rPr>
            </w:pPr>
            <w:r>
              <w:rPr>
                <w:rFonts w:ascii="宋体" w:hAnsi="宋体" w:hint="eastAsia"/>
                <w:sz w:val="21"/>
                <w:szCs w:val="21"/>
              </w:rPr>
              <w:t>2021-09-24</w:t>
            </w:r>
          </w:p>
        </w:tc>
        <w:tc>
          <w:tcPr>
            <w:tcW w:w="1297" w:type="dxa"/>
          </w:tcPr>
          <w:p w14:paraId="53B68275" w14:textId="77777777" w:rsidR="00FB6D3D" w:rsidRDefault="00D22A15">
            <w:pPr>
              <w:spacing w:line="240" w:lineRule="auto"/>
              <w:ind w:firstLine="480"/>
              <w:jc w:val="center"/>
              <w:rPr>
                <w:rFonts w:ascii="宋体" w:hAnsi="宋体"/>
              </w:rPr>
            </w:pPr>
            <w:r>
              <w:rPr>
                <w:rFonts w:ascii="宋体" w:hAnsi="宋体" w:hint="eastAsia"/>
              </w:rPr>
              <w:t>V8.2</w:t>
            </w:r>
          </w:p>
        </w:tc>
      </w:tr>
    </w:tbl>
    <w:p w14:paraId="70B30E15" w14:textId="77777777" w:rsidR="00FB6D3D" w:rsidRDefault="00FB6D3D">
      <w:pPr>
        <w:spacing w:line="240" w:lineRule="auto"/>
        <w:ind w:firstLine="803"/>
        <w:jc w:val="center"/>
        <w:rPr>
          <w:rFonts w:ascii="宋体" w:hAnsi="宋体"/>
          <w:b/>
          <w:sz w:val="40"/>
        </w:rPr>
      </w:pPr>
    </w:p>
    <w:p w14:paraId="2030334B" w14:textId="77777777" w:rsidR="00FB6D3D" w:rsidRDefault="00FB6D3D">
      <w:pPr>
        <w:spacing w:line="240" w:lineRule="auto"/>
        <w:ind w:firstLine="803"/>
        <w:jc w:val="center"/>
        <w:rPr>
          <w:rFonts w:ascii="宋体" w:hAnsi="宋体"/>
          <w:b/>
          <w:sz w:val="40"/>
        </w:rPr>
      </w:pPr>
    </w:p>
    <w:p w14:paraId="742C7ADE" w14:textId="77777777" w:rsidR="00FB6D3D" w:rsidRDefault="00FB6D3D">
      <w:pPr>
        <w:spacing w:line="240" w:lineRule="auto"/>
        <w:ind w:firstLine="803"/>
        <w:jc w:val="center"/>
        <w:rPr>
          <w:rFonts w:ascii="宋体" w:hAnsi="宋体"/>
          <w:b/>
          <w:sz w:val="40"/>
        </w:rPr>
      </w:pPr>
    </w:p>
    <w:p w14:paraId="69728072" w14:textId="77777777" w:rsidR="00FB6D3D" w:rsidRDefault="00FB6D3D">
      <w:pPr>
        <w:spacing w:line="240" w:lineRule="auto"/>
        <w:ind w:firstLineChars="0" w:firstLine="0"/>
        <w:jc w:val="both"/>
        <w:rPr>
          <w:rFonts w:ascii="宋体" w:hAnsi="宋体"/>
          <w:b/>
          <w:sz w:val="40"/>
        </w:rPr>
      </w:pPr>
    </w:p>
    <w:p w14:paraId="68B68189" w14:textId="77777777" w:rsidR="00FB6D3D" w:rsidRDefault="00FB6D3D">
      <w:pPr>
        <w:spacing w:line="240" w:lineRule="auto"/>
        <w:ind w:firstLine="803"/>
        <w:jc w:val="center"/>
        <w:rPr>
          <w:rFonts w:ascii="宋体" w:hAnsi="宋体"/>
          <w:b/>
          <w:sz w:val="40"/>
        </w:rPr>
      </w:pPr>
    </w:p>
    <w:sdt>
      <w:sdtPr>
        <w:rPr>
          <w:rFonts w:ascii="宋体" w:hAnsi="宋体"/>
          <w:b/>
          <w:bCs/>
          <w:sz w:val="44"/>
          <w:szCs w:val="44"/>
        </w:rPr>
        <w:id w:val="147460645"/>
        <w15:color w:val="DBDBDB"/>
        <w:docPartObj>
          <w:docPartGallery w:val="Table of Contents"/>
          <w:docPartUnique/>
        </w:docPartObj>
      </w:sdtPr>
      <w:sdtEndPr/>
      <w:sdtContent>
        <w:p w14:paraId="3C9442BB" w14:textId="77777777" w:rsidR="00FB6D3D" w:rsidRDefault="00D22A15">
          <w:pPr>
            <w:spacing w:line="240" w:lineRule="auto"/>
            <w:ind w:firstLineChars="0" w:firstLine="0"/>
            <w:jc w:val="center"/>
            <w:rPr>
              <w:rFonts w:ascii="宋体" w:hAnsi="宋体"/>
              <w:b/>
              <w:bCs/>
              <w:sz w:val="44"/>
              <w:szCs w:val="44"/>
            </w:rPr>
          </w:pPr>
          <w:r>
            <w:rPr>
              <w:rFonts w:ascii="宋体" w:hAnsi="宋体"/>
              <w:b/>
              <w:bCs/>
              <w:sz w:val="44"/>
              <w:szCs w:val="44"/>
            </w:rPr>
            <w:t>目录</w:t>
          </w:r>
        </w:p>
        <w:p w14:paraId="1ED0D13C" w14:textId="77777777" w:rsidR="00FB6D3D" w:rsidRDefault="00D22A15">
          <w:pPr>
            <w:pStyle w:val="TOC1"/>
            <w:tabs>
              <w:tab w:val="right" w:leader="dot" w:pos="10800"/>
            </w:tabs>
            <w:ind w:firstLine="480"/>
          </w:pPr>
          <w:r>
            <w:rPr>
              <w:rFonts w:ascii="宋体" w:hAnsi="宋体"/>
            </w:rPr>
            <w:fldChar w:fldCharType="begin"/>
          </w:r>
          <w:r>
            <w:rPr>
              <w:rFonts w:ascii="宋体" w:hAnsi="宋体"/>
            </w:rPr>
            <w:instrText xml:space="preserve">TOC \o "1-3" \h \u </w:instrText>
          </w:r>
          <w:r>
            <w:rPr>
              <w:rFonts w:ascii="宋体" w:hAnsi="宋体"/>
            </w:rPr>
            <w:fldChar w:fldCharType="separate"/>
          </w:r>
          <w:hyperlink w:anchor="_Toc8131" w:history="1">
            <w:r>
              <w:rPr>
                <w:rFonts w:ascii="宋体" w:hAnsi="宋体"/>
              </w:rPr>
              <w:t>一、</w:t>
            </w:r>
            <w:r>
              <w:rPr>
                <w:rFonts w:ascii="宋体" w:hAnsi="宋体"/>
              </w:rPr>
              <w:t xml:space="preserve"> </w:t>
            </w:r>
            <w:r>
              <w:rPr>
                <w:rFonts w:ascii="宋体" w:hAnsi="宋体" w:hint="eastAsia"/>
              </w:rPr>
              <w:t>用途说明</w:t>
            </w:r>
            <w:r>
              <w:tab/>
            </w:r>
            <w:r>
              <w:fldChar w:fldCharType="begin"/>
            </w:r>
            <w:r>
              <w:instrText xml:space="preserve"> PAGEREF _Toc8131 \h </w:instrText>
            </w:r>
            <w:r>
              <w:fldChar w:fldCharType="separate"/>
            </w:r>
            <w:r>
              <w:t>9</w:t>
            </w:r>
            <w:r>
              <w:fldChar w:fldCharType="end"/>
            </w:r>
          </w:hyperlink>
        </w:p>
        <w:p w14:paraId="4BF7A158" w14:textId="77777777" w:rsidR="00FB6D3D" w:rsidRDefault="00D22A15">
          <w:pPr>
            <w:pStyle w:val="TOC1"/>
            <w:tabs>
              <w:tab w:val="right" w:leader="dot" w:pos="10800"/>
            </w:tabs>
            <w:ind w:firstLine="480"/>
          </w:pPr>
          <w:hyperlink w:anchor="_Toc5870" w:history="1">
            <w:r>
              <w:rPr>
                <w:rFonts w:ascii="宋体" w:hAnsi="宋体"/>
              </w:rPr>
              <w:t>二、</w:t>
            </w:r>
            <w:r>
              <w:rPr>
                <w:rFonts w:ascii="宋体" w:hAnsi="宋体"/>
              </w:rPr>
              <w:t xml:space="preserve"> </w:t>
            </w:r>
            <w:r>
              <w:rPr>
                <w:rFonts w:ascii="宋体" w:hAnsi="宋体" w:hint="eastAsia"/>
              </w:rPr>
              <w:t>格式说明</w:t>
            </w:r>
            <w:r>
              <w:tab/>
            </w:r>
            <w:r>
              <w:fldChar w:fldCharType="begin"/>
            </w:r>
            <w:r>
              <w:instrText xml:space="preserve"> PAGEREF _Toc5870 \h </w:instrText>
            </w:r>
            <w:r>
              <w:fldChar w:fldCharType="separate"/>
            </w:r>
            <w:r>
              <w:t>9</w:t>
            </w:r>
            <w:r>
              <w:fldChar w:fldCharType="end"/>
            </w:r>
          </w:hyperlink>
        </w:p>
        <w:p w14:paraId="75F58FCC" w14:textId="77777777" w:rsidR="00FB6D3D" w:rsidRDefault="00D22A15">
          <w:pPr>
            <w:pStyle w:val="TOC1"/>
            <w:tabs>
              <w:tab w:val="right" w:leader="dot" w:pos="10800"/>
            </w:tabs>
            <w:ind w:firstLine="480"/>
          </w:pPr>
          <w:hyperlink w:anchor="_Toc8265" w:history="1">
            <w:r>
              <w:rPr>
                <w:rFonts w:ascii="宋体" w:hAnsi="宋体"/>
              </w:rPr>
              <w:t>三、</w:t>
            </w:r>
            <w:r>
              <w:rPr>
                <w:rFonts w:ascii="宋体" w:hAnsi="宋体"/>
              </w:rPr>
              <w:t xml:space="preserve"> </w:t>
            </w:r>
            <w:r>
              <w:rPr>
                <w:rFonts w:ascii="宋体" w:hAnsi="宋体" w:hint="eastAsia"/>
              </w:rPr>
              <w:t>接口说明</w:t>
            </w:r>
            <w:r>
              <w:tab/>
            </w:r>
            <w:r>
              <w:fldChar w:fldCharType="begin"/>
            </w:r>
            <w:r>
              <w:instrText xml:space="preserve"> PAGEREF _Toc8265 \h </w:instrText>
            </w:r>
            <w:r>
              <w:fldChar w:fldCharType="separate"/>
            </w:r>
            <w:r>
              <w:t>9</w:t>
            </w:r>
            <w:r>
              <w:fldChar w:fldCharType="end"/>
            </w:r>
          </w:hyperlink>
        </w:p>
        <w:p w14:paraId="689A755A" w14:textId="77777777" w:rsidR="00FB6D3D" w:rsidRDefault="00D22A15">
          <w:pPr>
            <w:pStyle w:val="TOC2"/>
            <w:tabs>
              <w:tab w:val="clear" w:pos="10790"/>
              <w:tab w:val="right" w:leader="dot" w:pos="10800"/>
            </w:tabs>
          </w:pPr>
          <w:hyperlink w:anchor="_Toc16148" w:history="1">
            <w:r>
              <w:rPr>
                <w:rFonts w:ascii="宋体" w:hAnsi="宋体" w:hint="eastAsia"/>
                <w:szCs w:val="30"/>
              </w:rPr>
              <w:t xml:space="preserve">3.1 </w:t>
            </w:r>
            <w:r>
              <w:rPr>
                <w:rFonts w:ascii="宋体" w:hAnsi="宋体" w:hint="eastAsia"/>
                <w:szCs w:val="30"/>
              </w:rPr>
              <w:t>各大功能区编码</w:t>
            </w:r>
            <w:r>
              <w:rPr>
                <w:rFonts w:ascii="宋体" w:hAnsi="宋体" w:hint="eastAsia"/>
                <w:szCs w:val="30"/>
              </w:rPr>
              <w:t>(</w:t>
            </w:r>
            <w:r>
              <w:rPr>
                <w:rFonts w:ascii="宋体" w:hAnsi="宋体" w:hint="eastAsia"/>
                <w:szCs w:val="30"/>
              </w:rPr>
              <w:t>建议参照表格，也可自行定义</w:t>
            </w:r>
            <w:r>
              <w:rPr>
                <w:rFonts w:ascii="宋体" w:hAnsi="宋体"/>
                <w:szCs w:val="30"/>
              </w:rPr>
              <w:t>)</w:t>
            </w:r>
            <w:r>
              <w:tab/>
            </w:r>
            <w:r>
              <w:fldChar w:fldCharType="begin"/>
            </w:r>
            <w:r>
              <w:instrText xml:space="preserve"> PAGEREF _Toc16148 \h </w:instrText>
            </w:r>
            <w:r>
              <w:fldChar w:fldCharType="separate"/>
            </w:r>
            <w:r>
              <w:t>9</w:t>
            </w:r>
            <w:r>
              <w:fldChar w:fldCharType="end"/>
            </w:r>
          </w:hyperlink>
        </w:p>
        <w:p w14:paraId="0894DB6F" w14:textId="77777777" w:rsidR="00FB6D3D" w:rsidRDefault="00D22A15">
          <w:pPr>
            <w:pStyle w:val="TOC2"/>
            <w:tabs>
              <w:tab w:val="clear" w:pos="10790"/>
              <w:tab w:val="right" w:leader="dot" w:pos="10800"/>
            </w:tabs>
          </w:pPr>
          <w:hyperlink w:anchor="_Toc23496" w:history="1">
            <w:r>
              <w:rPr>
                <w:rFonts w:ascii="宋体" w:hAnsi="宋体" w:hint="eastAsia"/>
                <w:szCs w:val="30"/>
              </w:rPr>
              <w:t xml:space="preserve">3.2 </w:t>
            </w:r>
            <w:r>
              <w:rPr>
                <w:rFonts w:ascii="宋体" w:hAnsi="宋体" w:hint="eastAsia"/>
                <w:szCs w:val="30"/>
              </w:rPr>
              <w:t>接口地址编码</w:t>
            </w:r>
            <w:r>
              <w:tab/>
            </w:r>
            <w:r>
              <w:fldChar w:fldCharType="begin"/>
            </w:r>
            <w:r>
              <w:instrText xml:space="preserve"> PAGEREF _Toc23496 \h </w:instrText>
            </w:r>
            <w:r>
              <w:fldChar w:fldCharType="separate"/>
            </w:r>
            <w:r>
              <w:t>10</w:t>
            </w:r>
            <w:r>
              <w:fldChar w:fldCharType="end"/>
            </w:r>
          </w:hyperlink>
        </w:p>
        <w:p w14:paraId="51B2EDB7" w14:textId="77777777" w:rsidR="00FB6D3D" w:rsidRDefault="00D22A15">
          <w:pPr>
            <w:pStyle w:val="TOC2"/>
            <w:tabs>
              <w:tab w:val="clear" w:pos="10790"/>
              <w:tab w:val="right" w:leader="dot" w:pos="10800"/>
            </w:tabs>
          </w:pPr>
          <w:hyperlink w:anchor="_Toc23906" w:history="1">
            <w:r>
              <w:rPr>
                <w:rFonts w:ascii="宋体" w:hAnsi="宋体" w:hint="eastAsia"/>
                <w:szCs w:val="30"/>
              </w:rPr>
              <w:t xml:space="preserve">3.3 </w:t>
            </w:r>
            <w:r>
              <w:rPr>
                <w:rFonts w:ascii="宋体" w:hAnsi="宋体" w:hint="eastAsia"/>
                <w:szCs w:val="30"/>
              </w:rPr>
              <w:t>接口流程说明</w:t>
            </w:r>
            <w:r>
              <w:tab/>
            </w:r>
            <w:r>
              <w:fldChar w:fldCharType="begin"/>
            </w:r>
            <w:r>
              <w:instrText xml:space="preserve"> PAGEREF _Toc23906 \h </w:instrText>
            </w:r>
            <w:r>
              <w:fldChar w:fldCharType="separate"/>
            </w:r>
            <w:r>
              <w:t>10</w:t>
            </w:r>
            <w:r>
              <w:fldChar w:fldCharType="end"/>
            </w:r>
          </w:hyperlink>
        </w:p>
        <w:p w14:paraId="58566EC1" w14:textId="77777777" w:rsidR="00FB6D3D" w:rsidRDefault="00D22A15">
          <w:pPr>
            <w:pStyle w:val="TOC1"/>
            <w:tabs>
              <w:tab w:val="right" w:leader="dot" w:pos="10800"/>
            </w:tabs>
            <w:ind w:firstLine="480"/>
          </w:pPr>
          <w:hyperlink w:anchor="_Toc18600" w:history="1">
            <w:r>
              <w:rPr>
                <w:rFonts w:ascii="宋体" w:hAnsi="宋体"/>
              </w:rPr>
              <w:t>四、</w:t>
            </w:r>
            <w:r>
              <w:rPr>
                <w:rFonts w:ascii="宋体" w:hAnsi="宋体"/>
              </w:rPr>
              <w:t xml:space="preserve"> </w:t>
            </w:r>
            <w:r>
              <w:rPr>
                <w:rFonts w:ascii="宋体" w:hAnsi="宋体" w:hint="eastAsia"/>
              </w:rPr>
              <w:t>基础数据交互</w:t>
            </w:r>
            <w:r>
              <w:tab/>
            </w:r>
            <w:r>
              <w:fldChar w:fldCharType="begin"/>
            </w:r>
            <w:r>
              <w:instrText xml:space="preserve"> PAGEREF _Toc18600 \h </w:instrText>
            </w:r>
            <w:r>
              <w:fldChar w:fldCharType="separate"/>
            </w:r>
            <w:r>
              <w:t>11</w:t>
            </w:r>
            <w:r>
              <w:fldChar w:fldCharType="end"/>
            </w:r>
          </w:hyperlink>
        </w:p>
        <w:p w14:paraId="06E3C3D3" w14:textId="77777777" w:rsidR="00FB6D3D" w:rsidRDefault="00D22A15">
          <w:pPr>
            <w:pStyle w:val="TOC2"/>
            <w:tabs>
              <w:tab w:val="clear" w:pos="10790"/>
              <w:tab w:val="right" w:leader="dot" w:pos="10800"/>
            </w:tabs>
          </w:pPr>
          <w:hyperlink w:anchor="_Toc4361" w:history="1">
            <w:r>
              <w:rPr>
                <w:rFonts w:ascii="宋体" w:hAnsi="宋体"/>
                <w:szCs w:val="30"/>
              </w:rPr>
              <w:t xml:space="preserve">4.1 </w:t>
            </w:r>
            <w:r>
              <w:rPr>
                <w:rFonts w:ascii="宋体" w:hAnsi="宋体" w:hint="eastAsia"/>
                <w:szCs w:val="30"/>
              </w:rPr>
              <w:t>接收套料图数据（浩楠提供）</w:t>
            </w:r>
            <w:r>
              <w:tab/>
            </w:r>
            <w:r>
              <w:fldChar w:fldCharType="begin"/>
            </w:r>
            <w:r>
              <w:instrText xml:space="preserve"> PAGEREF _Toc4361 \h </w:instrText>
            </w:r>
            <w:r>
              <w:fldChar w:fldCharType="separate"/>
            </w:r>
            <w:r>
              <w:t>11</w:t>
            </w:r>
            <w:r>
              <w:fldChar w:fldCharType="end"/>
            </w:r>
          </w:hyperlink>
        </w:p>
        <w:p w14:paraId="6ADC23BB" w14:textId="77777777" w:rsidR="00FB6D3D" w:rsidRDefault="00D22A15">
          <w:pPr>
            <w:pStyle w:val="TOC2"/>
            <w:tabs>
              <w:tab w:val="clear" w:pos="10790"/>
              <w:tab w:val="right" w:leader="dot" w:pos="10800"/>
            </w:tabs>
          </w:pPr>
          <w:hyperlink w:anchor="_Toc18936" w:history="1">
            <w:r>
              <w:rPr>
                <w:rFonts w:ascii="宋体" w:hAnsi="宋体"/>
                <w:szCs w:val="30"/>
              </w:rPr>
              <w:t xml:space="preserve">4.2 </w:t>
            </w:r>
            <w:r>
              <w:rPr>
                <w:rFonts w:ascii="宋体" w:hAnsi="宋体" w:hint="eastAsia"/>
                <w:szCs w:val="30"/>
              </w:rPr>
              <w:t>接收套料图解析结果（总控提供）</w:t>
            </w:r>
            <w:r>
              <w:tab/>
            </w:r>
            <w:r>
              <w:fldChar w:fldCharType="begin"/>
            </w:r>
            <w:r>
              <w:instrText xml:space="preserve"> PAGEREF _Toc18936 \h </w:instrText>
            </w:r>
            <w:r>
              <w:fldChar w:fldCharType="separate"/>
            </w:r>
            <w:r>
              <w:t>12</w:t>
            </w:r>
            <w:r>
              <w:fldChar w:fldCharType="end"/>
            </w:r>
          </w:hyperlink>
        </w:p>
        <w:p w14:paraId="1A53B1F9" w14:textId="77777777" w:rsidR="00FB6D3D" w:rsidRDefault="00D22A15">
          <w:pPr>
            <w:pStyle w:val="TOC1"/>
            <w:tabs>
              <w:tab w:val="right" w:leader="dot" w:pos="10800"/>
            </w:tabs>
            <w:ind w:firstLine="480"/>
          </w:pPr>
          <w:hyperlink w:anchor="_Toc5861" w:history="1">
            <w:r>
              <w:rPr>
                <w:rFonts w:ascii="宋体" w:hAnsi="宋体"/>
              </w:rPr>
              <w:t>五、</w:t>
            </w:r>
            <w:r>
              <w:rPr>
                <w:rFonts w:ascii="宋体" w:hAnsi="宋体"/>
              </w:rPr>
              <w:t xml:space="preserve"> </w:t>
            </w:r>
            <w:r>
              <w:rPr>
                <w:rFonts w:ascii="宋体" w:hAnsi="宋体" w:hint="eastAsia"/>
              </w:rPr>
              <w:t>各功能区总体</w:t>
            </w:r>
            <w:r>
              <w:rPr>
                <w:rFonts w:ascii="宋体" w:hAnsi="宋体" w:hint="eastAsia"/>
              </w:rPr>
              <w:t>交互（各功能区负责人提供）</w:t>
            </w:r>
            <w:r>
              <w:tab/>
            </w:r>
            <w:r>
              <w:fldChar w:fldCharType="begin"/>
            </w:r>
            <w:r>
              <w:instrText xml:space="preserve"> PAGEREF _Toc5861 \h </w:instrText>
            </w:r>
            <w:r>
              <w:fldChar w:fldCharType="separate"/>
            </w:r>
            <w:r>
              <w:t>14</w:t>
            </w:r>
            <w:r>
              <w:fldChar w:fldCharType="end"/>
            </w:r>
          </w:hyperlink>
        </w:p>
        <w:p w14:paraId="17DF6CCF" w14:textId="77777777" w:rsidR="00FB6D3D" w:rsidRDefault="00D22A15">
          <w:pPr>
            <w:pStyle w:val="TOC2"/>
            <w:tabs>
              <w:tab w:val="clear" w:pos="10790"/>
              <w:tab w:val="right" w:leader="dot" w:pos="10800"/>
            </w:tabs>
          </w:pPr>
          <w:hyperlink w:anchor="_Toc32549" w:history="1">
            <w:r>
              <w:rPr>
                <w:rFonts w:ascii="宋体" w:hAnsi="宋体"/>
                <w:szCs w:val="30"/>
              </w:rPr>
              <w:t xml:space="preserve">5.1 </w:t>
            </w:r>
            <w:r>
              <w:rPr>
                <w:rFonts w:ascii="宋体" w:hAnsi="宋体" w:hint="eastAsia"/>
                <w:szCs w:val="30"/>
              </w:rPr>
              <w:t>故障状态上报总控</w:t>
            </w:r>
            <w:r>
              <w:tab/>
            </w:r>
            <w:r>
              <w:fldChar w:fldCharType="begin"/>
            </w:r>
            <w:r>
              <w:instrText xml:space="preserve"> PAGEREF _Toc32549 \h </w:instrText>
            </w:r>
            <w:r>
              <w:fldChar w:fldCharType="separate"/>
            </w:r>
            <w:r>
              <w:t>14</w:t>
            </w:r>
            <w:r>
              <w:fldChar w:fldCharType="end"/>
            </w:r>
          </w:hyperlink>
        </w:p>
        <w:p w14:paraId="715E0262" w14:textId="77777777" w:rsidR="00FB6D3D" w:rsidRDefault="00D22A15">
          <w:pPr>
            <w:pStyle w:val="TOC2"/>
            <w:tabs>
              <w:tab w:val="clear" w:pos="10790"/>
              <w:tab w:val="right" w:leader="dot" w:pos="10800"/>
            </w:tabs>
          </w:pPr>
          <w:hyperlink w:anchor="_Toc30395" w:history="1">
            <w:r>
              <w:rPr>
                <w:rFonts w:ascii="宋体" w:hAnsi="宋体"/>
                <w:szCs w:val="30"/>
              </w:rPr>
              <w:t xml:space="preserve">5.2 </w:t>
            </w:r>
            <w:r>
              <w:rPr>
                <w:rFonts w:ascii="宋体" w:hAnsi="宋体" w:hint="eastAsia"/>
                <w:szCs w:val="30"/>
              </w:rPr>
              <w:t>机器人（桁架）状态</w:t>
            </w:r>
            <w:r>
              <w:tab/>
            </w:r>
            <w:r>
              <w:fldChar w:fldCharType="begin"/>
            </w:r>
            <w:r>
              <w:instrText xml:space="preserve"> PAGEREF _Toc30395 \h </w:instrText>
            </w:r>
            <w:r>
              <w:fldChar w:fldCharType="separate"/>
            </w:r>
            <w:r>
              <w:t>16</w:t>
            </w:r>
            <w:r>
              <w:fldChar w:fldCharType="end"/>
            </w:r>
          </w:hyperlink>
        </w:p>
        <w:p w14:paraId="3E8E6ADA" w14:textId="77777777" w:rsidR="00FB6D3D" w:rsidRDefault="00D22A15">
          <w:pPr>
            <w:pStyle w:val="TOC2"/>
            <w:tabs>
              <w:tab w:val="clear" w:pos="10790"/>
              <w:tab w:val="right" w:leader="dot" w:pos="10800"/>
            </w:tabs>
          </w:pPr>
          <w:hyperlink w:anchor="_Toc26278" w:history="1">
            <w:r>
              <w:rPr>
                <w:rFonts w:ascii="宋体" w:hAnsi="宋体"/>
                <w:szCs w:val="30"/>
              </w:rPr>
              <w:t xml:space="preserve">5.3 </w:t>
            </w:r>
            <w:r>
              <w:rPr>
                <w:rFonts w:ascii="宋体" w:hAnsi="宋体" w:hint="eastAsia"/>
                <w:szCs w:val="30"/>
              </w:rPr>
              <w:t>暂停机器人（桁架）</w:t>
            </w:r>
            <w:r>
              <w:tab/>
            </w:r>
            <w:r>
              <w:fldChar w:fldCharType="begin"/>
            </w:r>
            <w:r>
              <w:instrText xml:space="preserve"> PAGEREF _Toc26278 \h </w:instrText>
            </w:r>
            <w:r>
              <w:fldChar w:fldCharType="separate"/>
            </w:r>
            <w:r>
              <w:t>17</w:t>
            </w:r>
            <w:r>
              <w:fldChar w:fldCharType="end"/>
            </w:r>
          </w:hyperlink>
        </w:p>
        <w:p w14:paraId="78A613C5" w14:textId="77777777" w:rsidR="00FB6D3D" w:rsidRDefault="00D22A15">
          <w:pPr>
            <w:pStyle w:val="TOC2"/>
            <w:tabs>
              <w:tab w:val="clear" w:pos="10790"/>
              <w:tab w:val="right" w:leader="dot" w:pos="10800"/>
            </w:tabs>
          </w:pPr>
          <w:hyperlink w:anchor="_Toc7119" w:history="1">
            <w:r>
              <w:rPr>
                <w:rFonts w:ascii="宋体" w:hAnsi="宋体"/>
                <w:szCs w:val="30"/>
              </w:rPr>
              <w:t xml:space="preserve">5.4 </w:t>
            </w:r>
            <w:r>
              <w:rPr>
                <w:rFonts w:ascii="宋体" w:hAnsi="宋体" w:hint="eastAsia"/>
                <w:szCs w:val="30"/>
              </w:rPr>
              <w:t>恢复机器人（桁架）</w:t>
            </w:r>
            <w:r>
              <w:tab/>
            </w:r>
            <w:r>
              <w:fldChar w:fldCharType="begin"/>
            </w:r>
            <w:r>
              <w:instrText xml:space="preserve"> PAGEREF _Toc7119 \h </w:instrText>
            </w:r>
            <w:r>
              <w:fldChar w:fldCharType="separate"/>
            </w:r>
            <w:r>
              <w:t>18</w:t>
            </w:r>
            <w:r>
              <w:fldChar w:fldCharType="end"/>
            </w:r>
          </w:hyperlink>
        </w:p>
        <w:p w14:paraId="16515FF5" w14:textId="77777777" w:rsidR="00FB6D3D" w:rsidRDefault="00D22A15">
          <w:pPr>
            <w:pStyle w:val="TOC2"/>
            <w:tabs>
              <w:tab w:val="clear" w:pos="10790"/>
              <w:tab w:val="right" w:leader="dot" w:pos="10800"/>
            </w:tabs>
          </w:pPr>
          <w:hyperlink w:anchor="_Toc4812" w:history="1">
            <w:r>
              <w:rPr>
                <w:rFonts w:ascii="宋体" w:hAnsi="宋体"/>
                <w:szCs w:val="30"/>
              </w:rPr>
              <w:t xml:space="preserve">5.5 </w:t>
            </w:r>
            <w:r>
              <w:rPr>
                <w:rFonts w:ascii="宋体" w:hAnsi="宋体" w:hint="eastAsia"/>
                <w:szCs w:val="30"/>
              </w:rPr>
              <w:t>视觉状态</w:t>
            </w:r>
            <w:r>
              <w:tab/>
            </w:r>
            <w:r>
              <w:fldChar w:fldCharType="begin"/>
            </w:r>
            <w:r>
              <w:instrText xml:space="preserve"> PAGEREF _Toc4812 \h </w:instrText>
            </w:r>
            <w:r>
              <w:fldChar w:fldCharType="separate"/>
            </w:r>
            <w:r>
              <w:t>19</w:t>
            </w:r>
            <w:r>
              <w:fldChar w:fldCharType="end"/>
            </w:r>
          </w:hyperlink>
        </w:p>
        <w:p w14:paraId="4ADB095A" w14:textId="77777777" w:rsidR="00FB6D3D" w:rsidRDefault="00D22A15">
          <w:pPr>
            <w:pStyle w:val="TOC2"/>
            <w:tabs>
              <w:tab w:val="clear" w:pos="10790"/>
              <w:tab w:val="right" w:leader="dot" w:pos="10800"/>
            </w:tabs>
          </w:pPr>
          <w:hyperlink w:anchor="_Toc15063" w:history="1">
            <w:r>
              <w:rPr>
                <w:rFonts w:ascii="宋体" w:hAnsi="宋体"/>
                <w:szCs w:val="30"/>
              </w:rPr>
              <w:t xml:space="preserve">5.6 </w:t>
            </w:r>
            <w:r>
              <w:rPr>
                <w:rFonts w:ascii="宋体" w:hAnsi="宋体" w:hint="eastAsia"/>
                <w:szCs w:val="30"/>
              </w:rPr>
              <w:t>PLC</w:t>
            </w:r>
            <w:r>
              <w:rPr>
                <w:rFonts w:ascii="宋体" w:hAnsi="宋体" w:hint="eastAsia"/>
                <w:szCs w:val="30"/>
              </w:rPr>
              <w:t>状态</w:t>
            </w:r>
            <w:r>
              <w:tab/>
            </w:r>
            <w:r>
              <w:fldChar w:fldCharType="begin"/>
            </w:r>
            <w:r>
              <w:instrText xml:space="preserve"> PAGEREF _Toc15063 \h </w:instrText>
            </w:r>
            <w:r>
              <w:fldChar w:fldCharType="separate"/>
            </w:r>
            <w:r>
              <w:t>20</w:t>
            </w:r>
            <w:r>
              <w:fldChar w:fldCharType="end"/>
            </w:r>
          </w:hyperlink>
        </w:p>
        <w:p w14:paraId="5002A93F" w14:textId="77777777" w:rsidR="00FB6D3D" w:rsidRDefault="00D22A15">
          <w:pPr>
            <w:pStyle w:val="TOC2"/>
            <w:tabs>
              <w:tab w:val="clear" w:pos="10790"/>
              <w:tab w:val="right" w:leader="dot" w:pos="10800"/>
            </w:tabs>
          </w:pPr>
          <w:hyperlink w:anchor="_Toc27227" w:history="1">
            <w:r>
              <w:rPr>
                <w:rFonts w:ascii="宋体" w:hAnsi="宋体"/>
                <w:szCs w:val="30"/>
              </w:rPr>
              <w:t xml:space="preserve">5.7 </w:t>
            </w:r>
            <w:r>
              <w:rPr>
                <w:rFonts w:ascii="宋体" w:hAnsi="宋体" w:hint="eastAsia"/>
                <w:szCs w:val="30"/>
              </w:rPr>
              <w:t>大</w:t>
            </w:r>
            <w:r>
              <w:rPr>
                <w:rFonts w:ascii="宋体" w:hAnsi="宋体" w:hint="eastAsia"/>
                <w:szCs w:val="30"/>
              </w:rPr>
              <w:t>/</w:t>
            </w:r>
            <w:r>
              <w:rPr>
                <w:rFonts w:ascii="宋体" w:hAnsi="宋体" w:hint="eastAsia"/>
                <w:szCs w:val="30"/>
              </w:rPr>
              <w:t>小件砂光机状态</w:t>
            </w:r>
            <w:r>
              <w:tab/>
            </w:r>
            <w:r>
              <w:fldChar w:fldCharType="begin"/>
            </w:r>
            <w:r>
              <w:instrText xml:space="preserve"> PAGEREF _Toc27227 \h </w:instrText>
            </w:r>
            <w:r>
              <w:fldChar w:fldCharType="separate"/>
            </w:r>
            <w:r>
              <w:t>21</w:t>
            </w:r>
            <w:r>
              <w:fldChar w:fldCharType="end"/>
            </w:r>
          </w:hyperlink>
        </w:p>
        <w:p w14:paraId="1123B0C7" w14:textId="77777777" w:rsidR="00FB6D3D" w:rsidRDefault="00D22A15">
          <w:pPr>
            <w:pStyle w:val="TOC2"/>
            <w:tabs>
              <w:tab w:val="clear" w:pos="10790"/>
              <w:tab w:val="right" w:leader="dot" w:pos="10800"/>
            </w:tabs>
          </w:pPr>
          <w:hyperlink w:anchor="_Toc14547" w:history="1">
            <w:r>
              <w:rPr>
                <w:rFonts w:ascii="宋体" w:hAnsi="宋体"/>
                <w:szCs w:val="30"/>
              </w:rPr>
              <w:t xml:space="preserve">5.8 </w:t>
            </w:r>
            <w:r>
              <w:rPr>
                <w:rFonts w:ascii="宋体" w:hAnsi="宋体" w:hint="eastAsia"/>
                <w:szCs w:val="30"/>
              </w:rPr>
              <w:t>更新大</w:t>
            </w:r>
            <w:r>
              <w:rPr>
                <w:rFonts w:ascii="宋体" w:hAnsi="宋体" w:hint="eastAsia"/>
                <w:szCs w:val="30"/>
              </w:rPr>
              <w:t>/</w:t>
            </w:r>
            <w:r>
              <w:rPr>
                <w:rFonts w:ascii="宋体" w:hAnsi="宋体" w:hint="eastAsia"/>
                <w:szCs w:val="30"/>
              </w:rPr>
              <w:t>小件砂光机高度</w:t>
            </w:r>
            <w:r>
              <w:tab/>
            </w:r>
            <w:r>
              <w:fldChar w:fldCharType="begin"/>
            </w:r>
            <w:r>
              <w:instrText xml:space="preserve"> PAGEREF _Toc14547 \h </w:instrText>
            </w:r>
            <w:r>
              <w:fldChar w:fldCharType="separate"/>
            </w:r>
            <w:r>
              <w:t>23</w:t>
            </w:r>
            <w:r>
              <w:fldChar w:fldCharType="end"/>
            </w:r>
          </w:hyperlink>
        </w:p>
        <w:p w14:paraId="2141826F" w14:textId="77777777" w:rsidR="00FB6D3D" w:rsidRDefault="00D22A15">
          <w:pPr>
            <w:pStyle w:val="TOC2"/>
            <w:tabs>
              <w:tab w:val="clear" w:pos="10790"/>
              <w:tab w:val="right" w:leader="dot" w:pos="10800"/>
            </w:tabs>
          </w:pPr>
          <w:hyperlink w:anchor="_Toc31378" w:history="1">
            <w:r>
              <w:rPr>
                <w:rFonts w:ascii="宋体" w:hAnsi="宋体"/>
                <w:szCs w:val="30"/>
              </w:rPr>
              <w:t xml:space="preserve">5.9 </w:t>
            </w:r>
            <w:r>
              <w:rPr>
                <w:rFonts w:ascii="宋体" w:hAnsi="宋体" w:hint="eastAsia"/>
                <w:szCs w:val="30"/>
              </w:rPr>
              <w:t>查询大</w:t>
            </w:r>
            <w:r>
              <w:rPr>
                <w:rFonts w:ascii="宋体" w:hAnsi="宋体" w:hint="eastAsia"/>
                <w:szCs w:val="30"/>
              </w:rPr>
              <w:t>/</w:t>
            </w:r>
            <w:r>
              <w:rPr>
                <w:rFonts w:ascii="宋体" w:hAnsi="宋体" w:hint="eastAsia"/>
                <w:szCs w:val="30"/>
              </w:rPr>
              <w:t>小件砂光机高度</w:t>
            </w:r>
            <w:r>
              <w:tab/>
            </w:r>
            <w:r>
              <w:fldChar w:fldCharType="begin"/>
            </w:r>
            <w:r>
              <w:instrText xml:space="preserve"> PAGEREF _Toc31378 \h </w:instrText>
            </w:r>
            <w:r>
              <w:fldChar w:fldCharType="separate"/>
            </w:r>
            <w:r>
              <w:t>24</w:t>
            </w:r>
            <w:r>
              <w:fldChar w:fldCharType="end"/>
            </w:r>
          </w:hyperlink>
        </w:p>
        <w:p w14:paraId="6935A261" w14:textId="77777777" w:rsidR="00FB6D3D" w:rsidRDefault="00D22A15">
          <w:pPr>
            <w:pStyle w:val="TOC2"/>
            <w:tabs>
              <w:tab w:val="clear" w:pos="10790"/>
              <w:tab w:val="right" w:leader="dot" w:pos="10800"/>
            </w:tabs>
          </w:pPr>
          <w:hyperlink w:anchor="_Toc8529" w:history="1">
            <w:r>
              <w:rPr>
                <w:rFonts w:ascii="宋体" w:hAnsi="宋体"/>
                <w:szCs w:val="30"/>
              </w:rPr>
              <w:t xml:space="preserve">5.10 </w:t>
            </w:r>
            <w:r>
              <w:rPr>
                <w:rFonts w:ascii="宋体" w:hAnsi="宋体" w:hint="eastAsia"/>
                <w:szCs w:val="30"/>
              </w:rPr>
              <w:t>大</w:t>
            </w:r>
            <w:r>
              <w:rPr>
                <w:rFonts w:ascii="宋体" w:hAnsi="宋体" w:hint="eastAsia"/>
                <w:szCs w:val="30"/>
              </w:rPr>
              <w:t>/</w:t>
            </w:r>
            <w:r>
              <w:rPr>
                <w:rFonts w:ascii="宋体" w:hAnsi="宋体" w:hint="eastAsia"/>
                <w:szCs w:val="30"/>
              </w:rPr>
              <w:t>小件砂光机重启</w:t>
            </w:r>
            <w:r>
              <w:rPr>
                <w:rFonts w:ascii="宋体" w:hAnsi="宋体" w:hint="eastAsia"/>
                <w:szCs w:val="30"/>
              </w:rPr>
              <w:t>/</w:t>
            </w:r>
            <w:r>
              <w:rPr>
                <w:rFonts w:ascii="宋体" w:hAnsi="宋体" w:hint="eastAsia"/>
                <w:szCs w:val="30"/>
              </w:rPr>
              <w:t>关机</w:t>
            </w:r>
            <w:r>
              <w:rPr>
                <w:rFonts w:ascii="宋体" w:hAnsi="宋体" w:hint="eastAsia"/>
                <w:szCs w:val="30"/>
              </w:rPr>
              <w:t>/</w:t>
            </w:r>
            <w:r>
              <w:rPr>
                <w:rFonts w:ascii="宋体" w:hAnsi="宋体" w:hint="eastAsia"/>
                <w:szCs w:val="30"/>
              </w:rPr>
              <w:t>开机</w:t>
            </w:r>
            <w:r>
              <w:tab/>
            </w:r>
            <w:r>
              <w:fldChar w:fldCharType="begin"/>
            </w:r>
            <w:r>
              <w:instrText xml:space="preserve"> PAGEREF _Toc8529 \h </w:instrText>
            </w:r>
            <w:r>
              <w:fldChar w:fldCharType="separate"/>
            </w:r>
            <w:r>
              <w:t>25</w:t>
            </w:r>
            <w:r>
              <w:fldChar w:fldCharType="end"/>
            </w:r>
          </w:hyperlink>
        </w:p>
        <w:p w14:paraId="49A35D12" w14:textId="77777777" w:rsidR="00FB6D3D" w:rsidRDefault="00D22A15">
          <w:pPr>
            <w:pStyle w:val="TOC2"/>
            <w:tabs>
              <w:tab w:val="clear" w:pos="10790"/>
              <w:tab w:val="right" w:leader="dot" w:pos="10800"/>
            </w:tabs>
          </w:pPr>
          <w:hyperlink w:anchor="_Toc20172" w:history="1">
            <w:r>
              <w:rPr>
                <w:rFonts w:ascii="宋体" w:hAnsi="宋体"/>
                <w:szCs w:val="30"/>
              </w:rPr>
              <w:t xml:space="preserve">5.11 </w:t>
            </w:r>
            <w:r>
              <w:rPr>
                <w:rFonts w:ascii="宋体" w:hAnsi="宋体" w:hint="eastAsia"/>
                <w:szCs w:val="30"/>
              </w:rPr>
              <w:t>电磁抓手全部断磁和开磁</w:t>
            </w:r>
            <w:r>
              <w:tab/>
            </w:r>
            <w:r>
              <w:fldChar w:fldCharType="begin"/>
            </w:r>
            <w:r>
              <w:instrText xml:space="preserve"> PAGEREF _Toc20172 \h </w:instrText>
            </w:r>
            <w:r>
              <w:fldChar w:fldCharType="separate"/>
            </w:r>
            <w:r>
              <w:t>26</w:t>
            </w:r>
            <w:r>
              <w:fldChar w:fldCharType="end"/>
            </w:r>
          </w:hyperlink>
        </w:p>
        <w:p w14:paraId="1B3662B8" w14:textId="77777777" w:rsidR="00FB6D3D" w:rsidRDefault="00D22A15">
          <w:pPr>
            <w:pStyle w:val="TOC2"/>
            <w:tabs>
              <w:tab w:val="clear" w:pos="10790"/>
              <w:tab w:val="right" w:leader="dot" w:pos="10800"/>
            </w:tabs>
          </w:pPr>
          <w:hyperlink w:anchor="_Toc28710" w:history="1">
            <w:r>
              <w:rPr>
                <w:rFonts w:ascii="宋体" w:hAnsi="宋体"/>
                <w:szCs w:val="30"/>
              </w:rPr>
              <w:t xml:space="preserve">5.12 </w:t>
            </w:r>
            <w:r>
              <w:rPr>
                <w:rFonts w:ascii="宋体" w:hAnsi="宋体" w:hint="eastAsia"/>
                <w:szCs w:val="30"/>
              </w:rPr>
              <w:t>获取电磁抓手当前开磁点</w:t>
            </w:r>
            <w:r>
              <w:tab/>
            </w:r>
            <w:r>
              <w:fldChar w:fldCharType="begin"/>
            </w:r>
            <w:r>
              <w:instrText xml:space="preserve"> PAGEREF _Toc28710 \h </w:instrText>
            </w:r>
            <w:r>
              <w:fldChar w:fldCharType="separate"/>
            </w:r>
            <w:r>
              <w:t>27</w:t>
            </w:r>
            <w:r>
              <w:fldChar w:fldCharType="end"/>
            </w:r>
          </w:hyperlink>
        </w:p>
        <w:p w14:paraId="1075E4E5" w14:textId="77777777" w:rsidR="00FB6D3D" w:rsidRDefault="00D22A15">
          <w:pPr>
            <w:pStyle w:val="TOC2"/>
            <w:tabs>
              <w:tab w:val="clear" w:pos="10790"/>
              <w:tab w:val="right" w:leader="dot" w:pos="10800"/>
            </w:tabs>
          </w:pPr>
          <w:hyperlink w:anchor="_Toc8679" w:history="1">
            <w:r>
              <w:rPr>
                <w:rFonts w:ascii="宋体" w:hAnsi="宋体"/>
                <w:szCs w:val="30"/>
              </w:rPr>
              <w:t xml:space="preserve">5.13 </w:t>
            </w:r>
            <w:r>
              <w:rPr>
                <w:rFonts w:ascii="宋体" w:hAnsi="宋体" w:hint="eastAsia"/>
                <w:szCs w:val="30"/>
              </w:rPr>
              <w:t>发送电磁</w:t>
            </w:r>
            <w:r>
              <w:rPr>
                <w:rFonts w:ascii="宋体" w:hAnsi="宋体" w:hint="eastAsia"/>
                <w:szCs w:val="30"/>
              </w:rPr>
              <w:t>抓手开磁点</w:t>
            </w:r>
            <w:r>
              <w:tab/>
            </w:r>
            <w:r>
              <w:fldChar w:fldCharType="begin"/>
            </w:r>
            <w:r>
              <w:instrText xml:space="preserve"> PAGEREF _Toc8679 \h </w:instrText>
            </w:r>
            <w:r>
              <w:fldChar w:fldCharType="separate"/>
            </w:r>
            <w:r>
              <w:t>28</w:t>
            </w:r>
            <w:r>
              <w:fldChar w:fldCharType="end"/>
            </w:r>
          </w:hyperlink>
        </w:p>
        <w:p w14:paraId="15DAD393" w14:textId="77777777" w:rsidR="00FB6D3D" w:rsidRDefault="00D22A15">
          <w:pPr>
            <w:pStyle w:val="TOC2"/>
            <w:tabs>
              <w:tab w:val="clear" w:pos="10790"/>
              <w:tab w:val="right" w:leader="dot" w:pos="10800"/>
            </w:tabs>
          </w:pPr>
          <w:hyperlink w:anchor="_Toc20904" w:history="1">
            <w:r>
              <w:rPr>
                <w:rFonts w:ascii="宋体" w:hAnsi="宋体"/>
                <w:szCs w:val="30"/>
              </w:rPr>
              <w:t xml:space="preserve">5.14 </w:t>
            </w:r>
            <w:r>
              <w:rPr>
                <w:rFonts w:ascii="宋体" w:hAnsi="宋体" w:hint="eastAsia"/>
                <w:szCs w:val="30"/>
              </w:rPr>
              <w:t>获取混拣</w:t>
            </w:r>
            <w:r>
              <w:rPr>
                <w:rFonts w:ascii="宋体" w:hAnsi="宋体" w:hint="eastAsia"/>
                <w:szCs w:val="30"/>
              </w:rPr>
              <w:t>/</w:t>
            </w:r>
            <w:r>
              <w:rPr>
                <w:rFonts w:ascii="宋体" w:hAnsi="宋体" w:hint="eastAsia"/>
                <w:szCs w:val="30"/>
              </w:rPr>
              <w:t>二次分拣电磁抓手当前伺服</w:t>
            </w:r>
            <w:r>
              <w:tab/>
            </w:r>
            <w:r>
              <w:fldChar w:fldCharType="begin"/>
            </w:r>
            <w:r>
              <w:instrText xml:space="preserve"> PAGEREF _Toc20904 \h </w:instrText>
            </w:r>
            <w:r>
              <w:fldChar w:fldCharType="separate"/>
            </w:r>
            <w:r>
              <w:t>30</w:t>
            </w:r>
            <w:r>
              <w:fldChar w:fldCharType="end"/>
            </w:r>
          </w:hyperlink>
        </w:p>
        <w:p w14:paraId="06F37297" w14:textId="77777777" w:rsidR="00FB6D3D" w:rsidRDefault="00D22A15">
          <w:pPr>
            <w:pStyle w:val="TOC2"/>
            <w:tabs>
              <w:tab w:val="clear" w:pos="10790"/>
              <w:tab w:val="right" w:leader="dot" w:pos="10800"/>
            </w:tabs>
          </w:pPr>
          <w:hyperlink w:anchor="_Toc8202" w:history="1">
            <w:r>
              <w:rPr>
                <w:rFonts w:ascii="宋体" w:hAnsi="宋体"/>
                <w:szCs w:val="30"/>
              </w:rPr>
              <w:t xml:space="preserve">5.15 </w:t>
            </w:r>
            <w:r>
              <w:rPr>
                <w:rFonts w:ascii="宋体" w:hAnsi="宋体" w:hint="eastAsia"/>
                <w:szCs w:val="30"/>
              </w:rPr>
              <w:t>功能区重启</w:t>
            </w:r>
            <w:r>
              <w:tab/>
            </w:r>
            <w:r>
              <w:fldChar w:fldCharType="begin"/>
            </w:r>
            <w:r>
              <w:instrText xml:space="preserve"> PAGEREF _Toc8202 \h </w:instrText>
            </w:r>
            <w:r>
              <w:fldChar w:fldCharType="separate"/>
            </w:r>
            <w:r>
              <w:t>31</w:t>
            </w:r>
            <w:r>
              <w:fldChar w:fldCharType="end"/>
            </w:r>
          </w:hyperlink>
        </w:p>
        <w:p w14:paraId="447FC992" w14:textId="77777777" w:rsidR="00FB6D3D" w:rsidRDefault="00D22A15">
          <w:pPr>
            <w:pStyle w:val="TOC2"/>
            <w:tabs>
              <w:tab w:val="clear" w:pos="10790"/>
              <w:tab w:val="right" w:leader="dot" w:pos="10800"/>
            </w:tabs>
          </w:pPr>
          <w:hyperlink w:anchor="_Toc21987" w:history="1">
            <w:r>
              <w:rPr>
                <w:rFonts w:ascii="宋体" w:hAnsi="宋体"/>
                <w:szCs w:val="30"/>
              </w:rPr>
              <w:t xml:space="preserve">5.16 </w:t>
            </w:r>
            <w:r>
              <w:rPr>
                <w:rFonts w:ascii="宋体" w:hAnsi="宋体" w:hint="eastAsia"/>
                <w:szCs w:val="30"/>
              </w:rPr>
              <w:t>功能区</w:t>
            </w:r>
            <w:r>
              <w:rPr>
                <w:rFonts w:ascii="宋体" w:hAnsi="宋体" w:hint="eastAsia"/>
                <w:szCs w:val="30"/>
                <w:lang w:eastAsia="zh-CN"/>
              </w:rPr>
              <w:t>强制完成</w:t>
            </w:r>
            <w:r>
              <w:tab/>
            </w:r>
            <w:r>
              <w:fldChar w:fldCharType="begin"/>
            </w:r>
            <w:r>
              <w:instrText xml:space="preserve"> PAGEREF _Toc21987 \h </w:instrText>
            </w:r>
            <w:r>
              <w:fldChar w:fldCharType="separate"/>
            </w:r>
            <w:r>
              <w:t>32</w:t>
            </w:r>
            <w:r>
              <w:fldChar w:fldCharType="end"/>
            </w:r>
          </w:hyperlink>
        </w:p>
        <w:p w14:paraId="7564C126" w14:textId="77777777" w:rsidR="00FB6D3D" w:rsidRDefault="00D22A15">
          <w:pPr>
            <w:pStyle w:val="TOC2"/>
            <w:tabs>
              <w:tab w:val="clear" w:pos="10790"/>
              <w:tab w:val="right" w:leader="dot" w:pos="10800"/>
            </w:tabs>
          </w:pPr>
          <w:hyperlink w:anchor="_Toc25482" w:history="1">
            <w:r>
              <w:rPr>
                <w:rFonts w:ascii="宋体" w:hAnsi="宋体"/>
                <w:szCs w:val="30"/>
              </w:rPr>
              <w:t xml:space="preserve">5.17 </w:t>
            </w:r>
            <w:r>
              <w:rPr>
                <w:rFonts w:ascii="宋体" w:hAnsi="宋体" w:hint="eastAsia"/>
                <w:szCs w:val="30"/>
              </w:rPr>
              <w:t>功能区急停</w:t>
            </w:r>
            <w:r>
              <w:tab/>
            </w:r>
            <w:r>
              <w:fldChar w:fldCharType="begin"/>
            </w:r>
            <w:r>
              <w:instrText xml:space="preserve"> PAGEREF _Toc25482 \h </w:instrText>
            </w:r>
            <w:r>
              <w:fldChar w:fldCharType="separate"/>
            </w:r>
            <w:r>
              <w:t>33</w:t>
            </w:r>
            <w:r>
              <w:fldChar w:fldCharType="end"/>
            </w:r>
          </w:hyperlink>
        </w:p>
        <w:p w14:paraId="3552CA36" w14:textId="77777777" w:rsidR="00FB6D3D" w:rsidRDefault="00D22A15">
          <w:pPr>
            <w:pStyle w:val="TOC2"/>
            <w:tabs>
              <w:tab w:val="clear" w:pos="10790"/>
              <w:tab w:val="right" w:leader="dot" w:pos="10800"/>
            </w:tabs>
          </w:pPr>
          <w:hyperlink w:anchor="_Toc13931" w:history="1">
            <w:r>
              <w:rPr>
                <w:rFonts w:ascii="宋体" w:hAnsi="宋体"/>
                <w:szCs w:val="30"/>
              </w:rPr>
              <w:t xml:space="preserve">5.18 </w:t>
            </w:r>
            <w:r>
              <w:rPr>
                <w:rFonts w:ascii="宋体" w:hAnsi="宋体" w:hint="eastAsia"/>
                <w:szCs w:val="30"/>
              </w:rPr>
              <w:t>混拣</w:t>
            </w:r>
            <w:r>
              <w:rPr>
                <w:rFonts w:ascii="宋体" w:hAnsi="宋体" w:hint="eastAsia"/>
                <w:szCs w:val="30"/>
              </w:rPr>
              <w:t>/</w:t>
            </w:r>
            <w:r>
              <w:rPr>
                <w:rFonts w:ascii="宋体" w:hAnsi="宋体" w:hint="eastAsia"/>
                <w:szCs w:val="30"/>
              </w:rPr>
              <w:t>大件</w:t>
            </w:r>
            <w:r>
              <w:rPr>
                <w:rFonts w:ascii="宋体" w:hAnsi="宋体" w:hint="eastAsia"/>
                <w:szCs w:val="30"/>
              </w:rPr>
              <w:t>/</w:t>
            </w:r>
            <w:r>
              <w:rPr>
                <w:rFonts w:ascii="宋体" w:hAnsi="宋体" w:hint="eastAsia"/>
                <w:szCs w:val="30"/>
              </w:rPr>
              <w:t>码盘区操作状态报工（总控提供）</w:t>
            </w:r>
            <w:r>
              <w:tab/>
            </w:r>
            <w:r>
              <w:fldChar w:fldCharType="begin"/>
            </w:r>
            <w:r>
              <w:instrText xml:space="preserve"> PAGEREF _Toc13931 \h </w:instrText>
            </w:r>
            <w:r>
              <w:fldChar w:fldCharType="separate"/>
            </w:r>
            <w:r>
              <w:t>34</w:t>
            </w:r>
            <w:r>
              <w:fldChar w:fldCharType="end"/>
            </w:r>
          </w:hyperlink>
        </w:p>
        <w:p w14:paraId="442459C0" w14:textId="77777777" w:rsidR="00FB6D3D" w:rsidRDefault="00D22A15">
          <w:pPr>
            <w:pStyle w:val="TOC2"/>
            <w:tabs>
              <w:tab w:val="clear" w:pos="10790"/>
              <w:tab w:val="right" w:leader="dot" w:pos="10800"/>
            </w:tabs>
          </w:pPr>
          <w:hyperlink w:anchor="_Toc28153" w:history="1">
            <w:r>
              <w:rPr>
                <w:rFonts w:ascii="宋体" w:hAnsi="宋体"/>
                <w:szCs w:val="30"/>
              </w:rPr>
              <w:t xml:space="preserve">5.19 </w:t>
            </w:r>
            <w:r>
              <w:rPr>
                <w:rFonts w:ascii="宋体" w:hAnsi="宋体" w:hint="eastAsia"/>
                <w:szCs w:val="30"/>
              </w:rPr>
              <w:t>混拣</w:t>
            </w:r>
            <w:r>
              <w:rPr>
                <w:rFonts w:ascii="宋体" w:hAnsi="宋体" w:hint="eastAsia"/>
                <w:szCs w:val="30"/>
              </w:rPr>
              <w:t>/</w:t>
            </w:r>
            <w:r>
              <w:rPr>
                <w:rFonts w:ascii="宋体" w:hAnsi="宋体" w:hint="eastAsia"/>
                <w:szCs w:val="30"/>
              </w:rPr>
              <w:t>大件</w:t>
            </w:r>
            <w:r>
              <w:rPr>
                <w:rFonts w:ascii="宋体" w:hAnsi="宋体" w:hint="eastAsia"/>
                <w:szCs w:val="30"/>
                <w:lang w:eastAsia="zh-CN"/>
              </w:rPr>
              <w:t>分拣</w:t>
            </w:r>
            <w:r>
              <w:rPr>
                <w:rFonts w:ascii="宋体" w:hAnsi="宋体" w:hint="eastAsia"/>
                <w:szCs w:val="30"/>
              </w:rPr>
              <w:t>零件分拣报工（总控提供）</w:t>
            </w:r>
            <w:r>
              <w:tab/>
            </w:r>
            <w:r>
              <w:fldChar w:fldCharType="begin"/>
            </w:r>
            <w:r>
              <w:instrText xml:space="preserve"> PAGEREF _Toc28153 \h </w:instrText>
            </w:r>
            <w:r>
              <w:fldChar w:fldCharType="separate"/>
            </w:r>
            <w:r>
              <w:t>36</w:t>
            </w:r>
            <w:r>
              <w:fldChar w:fldCharType="end"/>
            </w:r>
          </w:hyperlink>
        </w:p>
        <w:p w14:paraId="4193F650" w14:textId="77777777" w:rsidR="00FB6D3D" w:rsidRDefault="00D22A15">
          <w:pPr>
            <w:pStyle w:val="TOC2"/>
            <w:tabs>
              <w:tab w:val="clear" w:pos="10790"/>
              <w:tab w:val="right" w:leader="dot" w:pos="10800"/>
            </w:tabs>
          </w:pPr>
          <w:hyperlink w:anchor="_Toc2991" w:history="1">
            <w:r>
              <w:rPr>
                <w:rFonts w:ascii="宋体" w:hAnsi="宋体"/>
                <w:szCs w:val="30"/>
              </w:rPr>
              <w:t xml:space="preserve">5.20 </w:t>
            </w:r>
            <w:r>
              <w:rPr>
                <w:rFonts w:ascii="宋体" w:hAnsi="宋体" w:hint="eastAsia"/>
                <w:szCs w:val="30"/>
              </w:rPr>
              <w:t>混拣</w:t>
            </w:r>
            <w:r>
              <w:rPr>
                <w:rFonts w:ascii="宋体" w:hAnsi="宋体" w:hint="eastAsia"/>
                <w:szCs w:val="30"/>
              </w:rPr>
              <w:t>/</w:t>
            </w:r>
            <w:r>
              <w:rPr>
                <w:rFonts w:ascii="宋体" w:hAnsi="宋体" w:hint="eastAsia"/>
                <w:szCs w:val="30"/>
              </w:rPr>
              <w:t>大件</w:t>
            </w:r>
            <w:r>
              <w:rPr>
                <w:rFonts w:ascii="宋体" w:hAnsi="宋体" w:hint="eastAsia"/>
                <w:szCs w:val="30"/>
              </w:rPr>
              <w:t>/</w:t>
            </w:r>
            <w:r>
              <w:rPr>
                <w:rFonts w:ascii="宋体" w:hAnsi="宋体" w:hint="eastAsia"/>
                <w:szCs w:val="30"/>
              </w:rPr>
              <w:t>码盘区接收钢板到位信号</w:t>
            </w:r>
            <w:r>
              <w:tab/>
            </w:r>
            <w:r>
              <w:fldChar w:fldCharType="begin"/>
            </w:r>
            <w:r>
              <w:instrText xml:space="preserve"> PAGEREF _Toc2991 \h </w:instrText>
            </w:r>
            <w:r>
              <w:fldChar w:fldCharType="separate"/>
            </w:r>
            <w:r>
              <w:t>37</w:t>
            </w:r>
            <w:r>
              <w:fldChar w:fldCharType="end"/>
            </w:r>
          </w:hyperlink>
        </w:p>
        <w:p w14:paraId="645D338D" w14:textId="77777777" w:rsidR="00FB6D3D" w:rsidRDefault="00D22A15">
          <w:pPr>
            <w:pStyle w:val="TOC2"/>
            <w:tabs>
              <w:tab w:val="clear" w:pos="10790"/>
              <w:tab w:val="right" w:leader="dot" w:pos="10800"/>
            </w:tabs>
          </w:pPr>
          <w:hyperlink w:anchor="_Toc9889" w:history="1">
            <w:r>
              <w:rPr>
                <w:rFonts w:ascii="宋体" w:hAnsi="宋体"/>
                <w:szCs w:val="30"/>
              </w:rPr>
              <w:t xml:space="preserve">5.21 </w:t>
            </w:r>
            <w:r>
              <w:rPr>
                <w:rFonts w:ascii="宋体" w:hAnsi="宋体" w:hint="eastAsia"/>
              </w:rPr>
              <w:t>大件</w:t>
            </w:r>
            <w:r>
              <w:rPr>
                <w:rFonts w:ascii="宋体" w:hAnsi="宋体" w:hint="eastAsia"/>
              </w:rPr>
              <w:t>/</w:t>
            </w:r>
            <w:r>
              <w:rPr>
                <w:rFonts w:ascii="宋体" w:hAnsi="宋体" w:hint="eastAsia"/>
              </w:rPr>
              <w:t>码盘</w:t>
            </w:r>
            <w:r>
              <w:rPr>
                <w:rFonts w:ascii="宋体" w:hAnsi="宋体" w:hint="eastAsia"/>
              </w:rPr>
              <w:t>/</w:t>
            </w:r>
            <w:r>
              <w:rPr>
                <w:rFonts w:ascii="宋体" w:hAnsi="宋体" w:hint="eastAsia"/>
              </w:rPr>
              <w:t>二次分拣</w:t>
            </w:r>
            <w:r>
              <w:rPr>
                <w:rFonts w:ascii="宋体" w:hAnsi="宋体" w:hint="eastAsia"/>
                <w:szCs w:val="30"/>
              </w:rPr>
              <w:t>框满报工（总控提供）</w:t>
            </w:r>
            <w:r>
              <w:tab/>
            </w:r>
            <w:r>
              <w:fldChar w:fldCharType="begin"/>
            </w:r>
            <w:r>
              <w:instrText xml:space="preserve"> PAGEREF _Toc9889 \h </w:instrText>
            </w:r>
            <w:r>
              <w:fldChar w:fldCharType="separate"/>
            </w:r>
            <w:r>
              <w:t>39</w:t>
            </w:r>
            <w:r>
              <w:fldChar w:fldCharType="end"/>
            </w:r>
          </w:hyperlink>
        </w:p>
        <w:p w14:paraId="668F95EA" w14:textId="77777777" w:rsidR="00FB6D3D" w:rsidRDefault="00D22A15">
          <w:pPr>
            <w:pStyle w:val="TOC2"/>
            <w:tabs>
              <w:tab w:val="clear" w:pos="10790"/>
              <w:tab w:val="right" w:leader="dot" w:pos="10800"/>
            </w:tabs>
          </w:pPr>
          <w:hyperlink w:anchor="_Toc30204" w:history="1">
            <w:r>
              <w:rPr>
                <w:rFonts w:ascii="宋体" w:hAnsi="宋体"/>
                <w:szCs w:val="30"/>
              </w:rPr>
              <w:t xml:space="preserve">5.22 </w:t>
            </w:r>
            <w:r>
              <w:rPr>
                <w:rFonts w:ascii="宋体" w:hAnsi="宋体" w:hint="eastAsia"/>
                <w:szCs w:val="30"/>
              </w:rPr>
              <w:t>大件</w:t>
            </w:r>
            <w:r>
              <w:rPr>
                <w:rFonts w:ascii="宋体" w:hAnsi="宋体" w:hint="eastAsia"/>
                <w:szCs w:val="30"/>
              </w:rPr>
              <w:t>/</w:t>
            </w:r>
            <w:r>
              <w:rPr>
                <w:rFonts w:ascii="宋体" w:hAnsi="宋体" w:hint="eastAsia"/>
                <w:szCs w:val="30"/>
              </w:rPr>
              <w:t>码盘</w:t>
            </w:r>
            <w:r>
              <w:rPr>
                <w:rFonts w:ascii="宋体" w:hAnsi="宋体" w:hint="eastAsia"/>
                <w:szCs w:val="30"/>
              </w:rPr>
              <w:t>/</w:t>
            </w:r>
            <w:r>
              <w:rPr>
                <w:rFonts w:ascii="宋体" w:hAnsi="宋体" w:hint="eastAsia"/>
                <w:szCs w:val="30"/>
              </w:rPr>
              <w:t>二次分拣空框到位</w:t>
            </w:r>
            <w:r>
              <w:tab/>
            </w:r>
            <w:r>
              <w:fldChar w:fldCharType="begin"/>
            </w:r>
            <w:r>
              <w:instrText xml:space="preserve"> PAGEREF _Toc30204 \h </w:instrText>
            </w:r>
            <w:r>
              <w:fldChar w:fldCharType="separate"/>
            </w:r>
            <w:r>
              <w:t>40</w:t>
            </w:r>
            <w:r>
              <w:fldChar w:fldCharType="end"/>
            </w:r>
          </w:hyperlink>
        </w:p>
        <w:p w14:paraId="2D772F37" w14:textId="77777777" w:rsidR="00FB6D3D" w:rsidRDefault="00D22A15">
          <w:pPr>
            <w:pStyle w:val="TOC2"/>
            <w:tabs>
              <w:tab w:val="clear" w:pos="10790"/>
              <w:tab w:val="right" w:leader="dot" w:pos="10800"/>
            </w:tabs>
          </w:pPr>
          <w:hyperlink w:anchor="_Toc29187" w:history="1">
            <w:r>
              <w:rPr>
                <w:rFonts w:ascii="宋体" w:hAnsi="宋体"/>
                <w:szCs w:val="30"/>
              </w:rPr>
              <w:t xml:space="preserve">5.23 </w:t>
            </w:r>
            <w:r>
              <w:rPr>
                <w:rFonts w:ascii="宋体" w:hAnsi="宋体" w:hint="eastAsia"/>
                <w:szCs w:val="30"/>
              </w:rPr>
              <w:t>大件分拣</w:t>
            </w:r>
            <w:r>
              <w:rPr>
                <w:rFonts w:ascii="宋体" w:hAnsi="宋体" w:hint="eastAsia"/>
                <w:szCs w:val="30"/>
              </w:rPr>
              <w:t>/</w:t>
            </w:r>
            <w:r>
              <w:rPr>
                <w:rFonts w:ascii="宋体" w:hAnsi="宋体" w:hint="eastAsia"/>
                <w:szCs w:val="30"/>
              </w:rPr>
              <w:t>码盘</w:t>
            </w:r>
            <w:r>
              <w:rPr>
                <w:rFonts w:ascii="宋体" w:hAnsi="宋体" w:hint="eastAsia"/>
                <w:szCs w:val="30"/>
              </w:rPr>
              <w:t>/</w:t>
            </w:r>
            <w:r>
              <w:rPr>
                <w:rFonts w:ascii="宋体" w:hAnsi="宋体" w:hint="eastAsia"/>
                <w:szCs w:val="30"/>
              </w:rPr>
              <w:t>二次分拣零件码盘报工（总控提供）</w:t>
            </w:r>
            <w:r>
              <w:tab/>
            </w:r>
            <w:r>
              <w:fldChar w:fldCharType="begin"/>
            </w:r>
            <w:r>
              <w:instrText xml:space="preserve"> PAGEREF _Toc29187 \h </w:instrText>
            </w:r>
            <w:r>
              <w:fldChar w:fldCharType="separate"/>
            </w:r>
            <w:r>
              <w:t>42</w:t>
            </w:r>
            <w:r>
              <w:fldChar w:fldCharType="end"/>
            </w:r>
          </w:hyperlink>
        </w:p>
        <w:p w14:paraId="505B1876" w14:textId="77777777" w:rsidR="00FB6D3D" w:rsidRDefault="00D22A15">
          <w:pPr>
            <w:pStyle w:val="TOC2"/>
            <w:tabs>
              <w:tab w:val="clear" w:pos="10790"/>
              <w:tab w:val="right" w:leader="dot" w:pos="10800"/>
            </w:tabs>
          </w:pPr>
          <w:hyperlink w:anchor="_Toc8089" w:history="1">
            <w:r>
              <w:rPr>
                <w:rFonts w:ascii="宋体" w:hAnsi="宋体"/>
                <w:szCs w:val="30"/>
              </w:rPr>
              <w:t xml:space="preserve">5.24 </w:t>
            </w:r>
            <w:r>
              <w:rPr>
                <w:rFonts w:ascii="宋体" w:hAnsi="宋体" w:hint="eastAsia"/>
                <w:szCs w:val="30"/>
              </w:rPr>
              <w:t>大件分拣</w:t>
            </w:r>
            <w:r>
              <w:rPr>
                <w:rFonts w:ascii="宋体" w:hAnsi="宋体" w:hint="eastAsia"/>
                <w:szCs w:val="30"/>
              </w:rPr>
              <w:t>/</w:t>
            </w:r>
            <w:r>
              <w:rPr>
                <w:rFonts w:ascii="宋体" w:hAnsi="宋体" w:hint="eastAsia"/>
                <w:szCs w:val="30"/>
              </w:rPr>
              <w:t>码盘</w:t>
            </w:r>
            <w:r>
              <w:rPr>
                <w:rFonts w:ascii="宋体" w:hAnsi="宋体" w:hint="eastAsia"/>
                <w:szCs w:val="30"/>
              </w:rPr>
              <w:t>/</w:t>
            </w:r>
            <w:r>
              <w:rPr>
                <w:rFonts w:ascii="宋体" w:hAnsi="宋体" w:hint="eastAsia"/>
                <w:szCs w:val="30"/>
              </w:rPr>
              <w:t>二次分拣当前装框进度</w:t>
            </w:r>
            <w:r>
              <w:tab/>
            </w:r>
            <w:r>
              <w:fldChar w:fldCharType="begin"/>
            </w:r>
            <w:r>
              <w:instrText xml:space="preserve"> PAGEREF _Toc8089 \h </w:instrText>
            </w:r>
            <w:r>
              <w:fldChar w:fldCharType="separate"/>
            </w:r>
            <w:r>
              <w:t>43</w:t>
            </w:r>
            <w:r>
              <w:fldChar w:fldCharType="end"/>
            </w:r>
          </w:hyperlink>
        </w:p>
        <w:p w14:paraId="51C64BA5" w14:textId="77777777" w:rsidR="00FB6D3D" w:rsidRDefault="00D22A15">
          <w:pPr>
            <w:pStyle w:val="TOC2"/>
            <w:tabs>
              <w:tab w:val="clear" w:pos="10790"/>
              <w:tab w:val="right" w:leader="dot" w:pos="10800"/>
            </w:tabs>
          </w:pPr>
          <w:hyperlink w:anchor="_Toc21001" w:history="1">
            <w:r>
              <w:rPr>
                <w:rFonts w:ascii="宋体" w:hAnsi="宋体"/>
                <w:szCs w:val="30"/>
              </w:rPr>
              <w:t xml:space="preserve">5.25 </w:t>
            </w:r>
            <w:r>
              <w:rPr>
                <w:rFonts w:ascii="宋体" w:hAnsi="宋体" w:hint="eastAsia"/>
                <w:szCs w:val="30"/>
              </w:rPr>
              <w:t>大件分拣</w:t>
            </w:r>
            <w:r>
              <w:rPr>
                <w:rFonts w:ascii="宋体" w:hAnsi="宋体" w:hint="eastAsia"/>
                <w:szCs w:val="30"/>
              </w:rPr>
              <w:t>/</w:t>
            </w:r>
            <w:r>
              <w:rPr>
                <w:rFonts w:ascii="宋体" w:hAnsi="宋体" w:hint="eastAsia"/>
                <w:szCs w:val="30"/>
              </w:rPr>
              <w:t>码盘</w:t>
            </w:r>
            <w:r>
              <w:rPr>
                <w:rFonts w:ascii="宋体" w:hAnsi="宋体" w:hint="eastAsia"/>
                <w:szCs w:val="30"/>
              </w:rPr>
              <w:t>/</w:t>
            </w:r>
            <w:r>
              <w:rPr>
                <w:rFonts w:ascii="宋体" w:hAnsi="宋体" w:hint="eastAsia"/>
                <w:szCs w:val="30"/>
              </w:rPr>
              <w:t>二次分拣框的摞高设置</w:t>
            </w:r>
            <w:r>
              <w:tab/>
            </w:r>
            <w:r>
              <w:fldChar w:fldCharType="begin"/>
            </w:r>
            <w:r>
              <w:instrText xml:space="preserve"> PAGEREF _Toc21001 \h </w:instrText>
            </w:r>
            <w:r>
              <w:fldChar w:fldCharType="separate"/>
            </w:r>
            <w:r>
              <w:t>45</w:t>
            </w:r>
            <w:r>
              <w:fldChar w:fldCharType="end"/>
            </w:r>
          </w:hyperlink>
        </w:p>
        <w:p w14:paraId="3F50DE8B" w14:textId="77777777" w:rsidR="00FB6D3D" w:rsidRDefault="00D22A15">
          <w:pPr>
            <w:pStyle w:val="TOC2"/>
            <w:tabs>
              <w:tab w:val="clear" w:pos="10790"/>
              <w:tab w:val="right" w:leader="dot" w:pos="10800"/>
            </w:tabs>
          </w:pPr>
          <w:hyperlink w:anchor="_Toc26772" w:history="1">
            <w:r>
              <w:rPr>
                <w:rFonts w:ascii="宋体" w:hAnsi="宋体"/>
                <w:szCs w:val="30"/>
              </w:rPr>
              <w:t xml:space="preserve">5.26 </w:t>
            </w:r>
            <w:r>
              <w:rPr>
                <w:rFonts w:ascii="宋体" w:hAnsi="宋体" w:hint="eastAsia"/>
                <w:szCs w:val="30"/>
              </w:rPr>
              <w:t>大件分拣</w:t>
            </w:r>
            <w:r>
              <w:rPr>
                <w:rFonts w:ascii="宋体" w:hAnsi="宋体" w:hint="eastAsia"/>
                <w:szCs w:val="30"/>
              </w:rPr>
              <w:t>/</w:t>
            </w:r>
            <w:r>
              <w:rPr>
                <w:rFonts w:ascii="宋体" w:hAnsi="宋体" w:hint="eastAsia"/>
                <w:szCs w:val="30"/>
              </w:rPr>
              <w:t>码盘</w:t>
            </w:r>
            <w:r>
              <w:rPr>
                <w:rFonts w:ascii="宋体" w:hAnsi="宋体" w:hint="eastAsia"/>
                <w:szCs w:val="30"/>
              </w:rPr>
              <w:t>/</w:t>
            </w:r>
            <w:r>
              <w:rPr>
                <w:rFonts w:ascii="宋体" w:hAnsi="宋体" w:hint="eastAsia"/>
                <w:szCs w:val="30"/>
              </w:rPr>
              <w:t>二次分拣框的摞数据查询</w:t>
            </w:r>
            <w:r>
              <w:tab/>
            </w:r>
            <w:r>
              <w:fldChar w:fldCharType="begin"/>
            </w:r>
            <w:r>
              <w:instrText xml:space="preserve"> PAGEREF _Toc26772 \h </w:instrText>
            </w:r>
            <w:r>
              <w:fldChar w:fldCharType="separate"/>
            </w:r>
            <w:r>
              <w:t>47</w:t>
            </w:r>
            <w:r>
              <w:fldChar w:fldCharType="end"/>
            </w:r>
          </w:hyperlink>
        </w:p>
        <w:p w14:paraId="1C766007" w14:textId="77777777" w:rsidR="00FB6D3D" w:rsidRDefault="00D22A15">
          <w:pPr>
            <w:pStyle w:val="TOC1"/>
            <w:tabs>
              <w:tab w:val="right" w:leader="dot" w:pos="10800"/>
            </w:tabs>
            <w:ind w:firstLine="480"/>
          </w:pPr>
          <w:hyperlink w:anchor="_Toc15629" w:history="1">
            <w:r>
              <w:rPr>
                <w:rFonts w:ascii="宋体" w:hAnsi="宋体"/>
              </w:rPr>
              <w:t>六、</w:t>
            </w:r>
            <w:r>
              <w:rPr>
                <w:rFonts w:ascii="宋体" w:hAnsi="宋体"/>
              </w:rPr>
              <w:t xml:space="preserve"> </w:t>
            </w:r>
            <w:r>
              <w:rPr>
                <w:rFonts w:ascii="宋体" w:hAnsi="宋体" w:hint="eastAsia"/>
              </w:rPr>
              <w:t>混拣区交互</w:t>
            </w:r>
            <w:r>
              <w:tab/>
            </w:r>
            <w:r>
              <w:fldChar w:fldCharType="begin"/>
            </w:r>
            <w:r>
              <w:instrText xml:space="preserve"> PAGEREF _Toc15629 \h </w:instrText>
            </w:r>
            <w:r>
              <w:fldChar w:fldCharType="separate"/>
            </w:r>
            <w:r>
              <w:t>49</w:t>
            </w:r>
            <w:r>
              <w:fldChar w:fldCharType="end"/>
            </w:r>
          </w:hyperlink>
        </w:p>
        <w:p w14:paraId="044EA4BE" w14:textId="77777777" w:rsidR="00FB6D3D" w:rsidRDefault="00D22A15">
          <w:pPr>
            <w:pStyle w:val="TOC2"/>
            <w:tabs>
              <w:tab w:val="clear" w:pos="10790"/>
              <w:tab w:val="right" w:leader="dot" w:pos="10800"/>
            </w:tabs>
          </w:pPr>
          <w:hyperlink w:anchor="_Toc21059" w:history="1">
            <w:r>
              <w:rPr>
                <w:rFonts w:ascii="宋体" w:hAnsi="宋体"/>
                <w:szCs w:val="30"/>
              </w:rPr>
              <w:t xml:space="preserve">6.1 </w:t>
            </w:r>
            <w:r>
              <w:rPr>
                <w:rFonts w:ascii="宋体" w:hAnsi="宋体" w:hint="eastAsia"/>
                <w:szCs w:val="30"/>
              </w:rPr>
              <w:t>混拣区状态</w:t>
            </w:r>
            <w:r>
              <w:tab/>
            </w:r>
            <w:r>
              <w:fldChar w:fldCharType="begin"/>
            </w:r>
            <w:r>
              <w:instrText xml:space="preserve"> PAGEREF _Toc21059 \h </w:instrText>
            </w:r>
            <w:r>
              <w:fldChar w:fldCharType="separate"/>
            </w:r>
            <w:r>
              <w:t>49</w:t>
            </w:r>
            <w:r>
              <w:fldChar w:fldCharType="end"/>
            </w:r>
          </w:hyperlink>
        </w:p>
        <w:p w14:paraId="5812C957" w14:textId="77777777" w:rsidR="00FB6D3D" w:rsidRDefault="00D22A15">
          <w:pPr>
            <w:pStyle w:val="TOC2"/>
            <w:tabs>
              <w:tab w:val="clear" w:pos="10790"/>
              <w:tab w:val="right" w:leader="dot" w:pos="10800"/>
            </w:tabs>
          </w:pPr>
          <w:hyperlink w:anchor="_Toc2539" w:history="1">
            <w:r>
              <w:rPr>
                <w:rFonts w:ascii="宋体" w:hAnsi="宋体"/>
                <w:szCs w:val="30"/>
              </w:rPr>
              <w:t xml:space="preserve">6.2 </w:t>
            </w:r>
            <w:r>
              <w:rPr>
                <w:rFonts w:ascii="宋体" w:hAnsi="宋体" w:hint="eastAsia"/>
                <w:szCs w:val="30"/>
              </w:rPr>
              <w:t>获取混拣机器人状态</w:t>
            </w:r>
            <w:r>
              <w:tab/>
            </w:r>
            <w:r>
              <w:fldChar w:fldCharType="begin"/>
            </w:r>
            <w:r>
              <w:instrText xml:space="preserve"> PAGEREF _Toc2539 \h </w:instrText>
            </w:r>
            <w:r>
              <w:fldChar w:fldCharType="separate"/>
            </w:r>
            <w:r>
              <w:t>50</w:t>
            </w:r>
            <w:r>
              <w:fldChar w:fldCharType="end"/>
            </w:r>
          </w:hyperlink>
        </w:p>
        <w:p w14:paraId="63C2F0E9" w14:textId="77777777" w:rsidR="00FB6D3D" w:rsidRDefault="00D22A15">
          <w:pPr>
            <w:pStyle w:val="TOC2"/>
            <w:tabs>
              <w:tab w:val="clear" w:pos="10790"/>
              <w:tab w:val="right" w:leader="dot" w:pos="10800"/>
            </w:tabs>
          </w:pPr>
          <w:hyperlink w:anchor="_Toc12167" w:history="1">
            <w:r>
              <w:rPr>
                <w:rFonts w:ascii="宋体" w:hAnsi="宋体"/>
                <w:szCs w:val="30"/>
              </w:rPr>
              <w:t xml:space="preserve">6.3 </w:t>
            </w:r>
            <w:r>
              <w:rPr>
                <w:rFonts w:ascii="宋体" w:hAnsi="宋体" w:hint="eastAsia"/>
                <w:szCs w:val="30"/>
                <w:lang w:eastAsia="zh-CN"/>
              </w:rPr>
              <w:t>更新钢板</w:t>
            </w:r>
            <w:r>
              <w:rPr>
                <w:rFonts w:ascii="宋体" w:hAnsi="宋体" w:hint="eastAsia"/>
                <w:szCs w:val="30"/>
              </w:rPr>
              <w:t>状态</w:t>
            </w:r>
            <w:r>
              <w:tab/>
            </w:r>
            <w:r>
              <w:fldChar w:fldCharType="begin"/>
            </w:r>
            <w:r>
              <w:instrText xml:space="preserve"> PAGEREF _Toc12167 \h </w:instrText>
            </w:r>
            <w:r>
              <w:fldChar w:fldCharType="separate"/>
            </w:r>
            <w:r>
              <w:t>52</w:t>
            </w:r>
            <w:r>
              <w:fldChar w:fldCharType="end"/>
            </w:r>
          </w:hyperlink>
        </w:p>
        <w:p w14:paraId="48A10079" w14:textId="77777777" w:rsidR="00FB6D3D" w:rsidRDefault="00D22A15">
          <w:pPr>
            <w:pStyle w:val="TOC2"/>
            <w:tabs>
              <w:tab w:val="clear" w:pos="10790"/>
              <w:tab w:val="right" w:leader="dot" w:pos="10800"/>
            </w:tabs>
          </w:pPr>
          <w:hyperlink w:anchor="_Toc426" w:history="1">
            <w:r>
              <w:rPr>
                <w:rFonts w:ascii="宋体" w:hAnsi="宋体"/>
                <w:szCs w:val="30"/>
              </w:rPr>
              <w:t xml:space="preserve">6.4 </w:t>
            </w:r>
            <w:r>
              <w:rPr>
                <w:rFonts w:ascii="宋体" w:hAnsi="宋体" w:hint="eastAsia"/>
                <w:szCs w:val="30"/>
                <w:lang w:eastAsia="zh-CN"/>
              </w:rPr>
              <w:t>钢板位置上报</w:t>
            </w:r>
            <w:r>
              <w:tab/>
            </w:r>
            <w:r>
              <w:fldChar w:fldCharType="begin"/>
            </w:r>
            <w:r>
              <w:instrText xml:space="preserve"> PAGEREF _Toc426 \h </w:instrText>
            </w:r>
            <w:r>
              <w:fldChar w:fldCharType="separate"/>
            </w:r>
            <w:r>
              <w:t>53</w:t>
            </w:r>
            <w:r>
              <w:fldChar w:fldCharType="end"/>
            </w:r>
          </w:hyperlink>
        </w:p>
        <w:p w14:paraId="639BF606" w14:textId="77777777" w:rsidR="00FB6D3D" w:rsidRDefault="00D22A15">
          <w:pPr>
            <w:pStyle w:val="TOC2"/>
            <w:tabs>
              <w:tab w:val="clear" w:pos="10790"/>
              <w:tab w:val="right" w:leader="dot" w:pos="10800"/>
            </w:tabs>
          </w:pPr>
          <w:hyperlink w:anchor="_Toc2119" w:history="1">
            <w:r>
              <w:rPr>
                <w:rFonts w:ascii="宋体" w:hAnsi="宋体"/>
                <w:szCs w:val="30"/>
                <w:lang w:eastAsia="zh-CN"/>
              </w:rPr>
              <w:t xml:space="preserve">6.5 </w:t>
            </w:r>
            <w:r>
              <w:rPr>
                <w:rFonts w:ascii="宋体" w:hAnsi="宋体" w:hint="eastAsia"/>
                <w:szCs w:val="30"/>
                <w:lang w:eastAsia="zh-CN"/>
              </w:rPr>
              <w:t>复位机器人</w:t>
            </w:r>
            <w:r>
              <w:tab/>
            </w:r>
            <w:r>
              <w:fldChar w:fldCharType="begin"/>
            </w:r>
            <w:r>
              <w:instrText xml:space="preserve"> PAGEREF _Toc2119 \h </w:instrText>
            </w:r>
            <w:r>
              <w:fldChar w:fldCharType="separate"/>
            </w:r>
            <w:r>
              <w:t>54</w:t>
            </w:r>
            <w:r>
              <w:fldChar w:fldCharType="end"/>
            </w:r>
          </w:hyperlink>
        </w:p>
        <w:p w14:paraId="713A3CBD" w14:textId="77777777" w:rsidR="00FB6D3D" w:rsidRDefault="00D22A15">
          <w:pPr>
            <w:pStyle w:val="TOC2"/>
            <w:tabs>
              <w:tab w:val="clear" w:pos="10790"/>
              <w:tab w:val="right" w:leader="dot" w:pos="10800"/>
            </w:tabs>
          </w:pPr>
          <w:hyperlink w:anchor="_Toc27536" w:history="1">
            <w:r>
              <w:rPr>
                <w:rFonts w:ascii="宋体" w:hAnsi="宋体"/>
                <w:szCs w:val="30"/>
                <w:lang w:eastAsia="zh-CN"/>
              </w:rPr>
              <w:t xml:space="preserve">6.6 </w:t>
            </w:r>
            <w:r>
              <w:rPr>
                <w:rFonts w:ascii="宋体" w:hAnsi="宋体" w:hint="eastAsia"/>
                <w:szCs w:val="30"/>
                <w:lang w:eastAsia="zh-CN"/>
              </w:rPr>
              <w:t>零件跟踪报工接口</w:t>
            </w:r>
            <w:r>
              <w:tab/>
            </w:r>
            <w:r>
              <w:fldChar w:fldCharType="begin"/>
            </w:r>
            <w:r>
              <w:instrText xml:space="preserve"> PAGEREF _Toc27536 \h </w:instrText>
            </w:r>
            <w:r>
              <w:fldChar w:fldCharType="separate"/>
            </w:r>
            <w:r>
              <w:t>55</w:t>
            </w:r>
            <w:r>
              <w:fldChar w:fldCharType="end"/>
            </w:r>
          </w:hyperlink>
        </w:p>
        <w:p w14:paraId="62390276" w14:textId="77777777" w:rsidR="00FB6D3D" w:rsidRDefault="00D22A15">
          <w:pPr>
            <w:pStyle w:val="TOC1"/>
            <w:tabs>
              <w:tab w:val="right" w:leader="dot" w:pos="10800"/>
            </w:tabs>
            <w:ind w:firstLine="480"/>
          </w:pPr>
          <w:hyperlink w:anchor="_Toc20938" w:history="1">
            <w:r>
              <w:rPr>
                <w:rFonts w:ascii="宋体" w:hAnsi="宋体"/>
              </w:rPr>
              <w:t>七、</w:t>
            </w:r>
            <w:r>
              <w:rPr>
                <w:rFonts w:ascii="宋体" w:hAnsi="宋体"/>
              </w:rPr>
              <w:t xml:space="preserve"> </w:t>
            </w:r>
            <w:r>
              <w:rPr>
                <w:rFonts w:ascii="宋体" w:hAnsi="宋体" w:hint="eastAsia"/>
              </w:rPr>
              <w:t>大件分拣区交互</w:t>
            </w:r>
            <w:r>
              <w:tab/>
            </w:r>
            <w:r>
              <w:fldChar w:fldCharType="begin"/>
            </w:r>
            <w:r>
              <w:instrText xml:space="preserve"> PAGEREF _Toc20938 \h </w:instrText>
            </w:r>
            <w:r>
              <w:fldChar w:fldCharType="separate"/>
            </w:r>
            <w:r>
              <w:t>56</w:t>
            </w:r>
            <w:r>
              <w:fldChar w:fldCharType="end"/>
            </w:r>
          </w:hyperlink>
        </w:p>
        <w:p w14:paraId="402066F9" w14:textId="77777777" w:rsidR="00FB6D3D" w:rsidRDefault="00D22A15">
          <w:pPr>
            <w:pStyle w:val="TOC2"/>
            <w:tabs>
              <w:tab w:val="clear" w:pos="10790"/>
              <w:tab w:val="right" w:pos="2400"/>
              <w:tab w:val="right" w:leader="dot" w:pos="10800"/>
            </w:tabs>
          </w:pPr>
          <w:hyperlink w:anchor="_Toc20111" w:history="1">
            <w:r>
              <w:rPr>
                <w:rFonts w:ascii="宋体" w:hAnsi="宋体"/>
                <w:szCs w:val="30"/>
              </w:rPr>
              <w:t>7.1</w:t>
            </w:r>
            <w:r>
              <w:rPr>
                <w:rFonts w:ascii="宋体" w:hAnsi="宋体"/>
                <w:szCs w:val="30"/>
              </w:rPr>
              <w:tab/>
            </w:r>
            <w:r>
              <w:rPr>
                <w:rFonts w:ascii="宋体" w:hAnsi="宋体" w:hint="eastAsia"/>
                <w:szCs w:val="30"/>
              </w:rPr>
              <w:t>大件分拣区状态</w:t>
            </w:r>
            <w:r>
              <w:tab/>
            </w:r>
            <w:r>
              <w:fldChar w:fldCharType="begin"/>
            </w:r>
            <w:r>
              <w:instrText xml:space="preserve"> PAGEREF _Toc20111 \h </w:instrText>
            </w:r>
            <w:r>
              <w:fldChar w:fldCharType="separate"/>
            </w:r>
            <w:r>
              <w:t>57</w:t>
            </w:r>
            <w:r>
              <w:fldChar w:fldCharType="end"/>
            </w:r>
          </w:hyperlink>
        </w:p>
        <w:p w14:paraId="361B2CD5" w14:textId="77777777" w:rsidR="00FB6D3D" w:rsidRDefault="00D22A15">
          <w:pPr>
            <w:pStyle w:val="TOC2"/>
            <w:tabs>
              <w:tab w:val="clear" w:pos="10790"/>
              <w:tab w:val="right" w:leader="dot" w:pos="10800"/>
            </w:tabs>
          </w:pPr>
          <w:hyperlink w:anchor="_Toc27348" w:history="1">
            <w:r>
              <w:rPr>
                <w:rFonts w:ascii="宋体" w:hAnsi="宋体"/>
                <w:szCs w:val="30"/>
              </w:rPr>
              <w:t xml:space="preserve">7.2 </w:t>
            </w:r>
            <w:r>
              <w:rPr>
                <w:rFonts w:ascii="宋体" w:hAnsi="宋体" w:hint="eastAsia"/>
                <w:szCs w:val="30"/>
              </w:rPr>
              <w:t>大件一次流料信号</w:t>
            </w:r>
            <w:r>
              <w:tab/>
            </w:r>
            <w:r>
              <w:fldChar w:fldCharType="begin"/>
            </w:r>
            <w:r>
              <w:instrText xml:space="preserve"> PAGEREF _Toc27348 \h </w:instrText>
            </w:r>
            <w:r>
              <w:fldChar w:fldCharType="separate"/>
            </w:r>
            <w:r>
              <w:t>58</w:t>
            </w:r>
            <w:r>
              <w:fldChar w:fldCharType="end"/>
            </w:r>
          </w:hyperlink>
        </w:p>
        <w:p w14:paraId="4B93C111" w14:textId="77777777" w:rsidR="00FB6D3D" w:rsidRDefault="00D22A15">
          <w:pPr>
            <w:pStyle w:val="TOC2"/>
            <w:tabs>
              <w:tab w:val="clear" w:pos="10790"/>
              <w:tab w:val="right" w:leader="dot" w:pos="10800"/>
            </w:tabs>
          </w:pPr>
          <w:hyperlink w:anchor="_Toc15222" w:history="1">
            <w:r>
              <w:rPr>
                <w:rFonts w:ascii="宋体" w:hAnsi="宋体"/>
                <w:szCs w:val="30"/>
              </w:rPr>
              <w:t xml:space="preserve">7.3 </w:t>
            </w:r>
            <w:r>
              <w:rPr>
                <w:rFonts w:ascii="宋体" w:hAnsi="宋体" w:hint="eastAsia"/>
                <w:szCs w:val="30"/>
              </w:rPr>
              <w:t>大件一次滚筒线零件报工</w:t>
            </w:r>
            <w:r>
              <w:tab/>
            </w:r>
            <w:r>
              <w:fldChar w:fldCharType="begin"/>
            </w:r>
            <w:r>
              <w:instrText xml:space="preserve"> PAGEREF _Toc15222 \h </w:instrText>
            </w:r>
            <w:r>
              <w:fldChar w:fldCharType="separate"/>
            </w:r>
            <w:r>
              <w:t>59</w:t>
            </w:r>
            <w:r>
              <w:fldChar w:fldCharType="end"/>
            </w:r>
          </w:hyperlink>
        </w:p>
        <w:p w14:paraId="7E629345" w14:textId="77777777" w:rsidR="00FB6D3D" w:rsidRDefault="00D22A15">
          <w:pPr>
            <w:pStyle w:val="TOC2"/>
            <w:tabs>
              <w:tab w:val="clear" w:pos="10790"/>
              <w:tab w:val="right" w:leader="dot" w:pos="10800"/>
            </w:tabs>
          </w:pPr>
          <w:hyperlink w:anchor="_Toc434" w:history="1">
            <w:r>
              <w:rPr>
                <w:rFonts w:ascii="宋体" w:hAnsi="宋体"/>
                <w:szCs w:val="30"/>
              </w:rPr>
              <w:t xml:space="preserve">7.4 </w:t>
            </w:r>
            <w:r>
              <w:rPr>
                <w:rFonts w:ascii="宋体" w:hAnsi="宋体" w:hint="eastAsia"/>
                <w:szCs w:val="30"/>
              </w:rPr>
              <w:t>大件滚筒线状</w:t>
            </w:r>
            <w:r>
              <w:rPr>
                <w:rFonts w:ascii="宋体" w:hAnsi="宋体" w:hint="eastAsia"/>
                <w:szCs w:val="30"/>
              </w:rPr>
              <w:t>态查询</w:t>
            </w:r>
            <w:r>
              <w:tab/>
            </w:r>
            <w:r>
              <w:fldChar w:fldCharType="begin"/>
            </w:r>
            <w:r>
              <w:instrText xml:space="preserve"> PAGEREF _Toc434 \h </w:instrText>
            </w:r>
            <w:r>
              <w:fldChar w:fldCharType="separate"/>
            </w:r>
            <w:r>
              <w:t>61</w:t>
            </w:r>
            <w:r>
              <w:fldChar w:fldCharType="end"/>
            </w:r>
          </w:hyperlink>
        </w:p>
        <w:p w14:paraId="26B8C610" w14:textId="77777777" w:rsidR="00FB6D3D" w:rsidRDefault="00D22A15">
          <w:pPr>
            <w:pStyle w:val="TOC2"/>
            <w:tabs>
              <w:tab w:val="clear" w:pos="10790"/>
              <w:tab w:val="right" w:leader="dot" w:pos="10800"/>
            </w:tabs>
          </w:pPr>
          <w:hyperlink w:anchor="_Toc19784" w:history="1">
            <w:r>
              <w:rPr>
                <w:rFonts w:ascii="宋体" w:hAnsi="宋体"/>
                <w:szCs w:val="30"/>
              </w:rPr>
              <w:t xml:space="preserve">7.5 </w:t>
            </w:r>
            <w:r>
              <w:rPr>
                <w:rFonts w:ascii="宋体" w:hAnsi="宋体" w:hint="eastAsia"/>
                <w:szCs w:val="30"/>
              </w:rPr>
              <w:t>获取定位</w:t>
            </w:r>
            <w:r>
              <w:rPr>
                <w:rFonts w:ascii="宋体" w:hAnsi="宋体" w:hint="eastAsia"/>
                <w:szCs w:val="30"/>
                <w:lang w:eastAsia="zh-CN"/>
              </w:rPr>
              <w:t>寻</w:t>
            </w:r>
            <w:r>
              <w:rPr>
                <w:rFonts w:ascii="宋体" w:hAnsi="宋体" w:hint="eastAsia"/>
                <w:szCs w:val="30"/>
              </w:rPr>
              <w:t>边的边角点数据</w:t>
            </w:r>
            <w:r>
              <w:tab/>
            </w:r>
            <w:r>
              <w:fldChar w:fldCharType="begin"/>
            </w:r>
            <w:r>
              <w:instrText xml:space="preserve"> PAGEREF _Toc19784 \h </w:instrText>
            </w:r>
            <w:r>
              <w:fldChar w:fldCharType="separate"/>
            </w:r>
            <w:r>
              <w:t>62</w:t>
            </w:r>
            <w:r>
              <w:fldChar w:fldCharType="end"/>
            </w:r>
          </w:hyperlink>
        </w:p>
        <w:p w14:paraId="1993215E" w14:textId="77777777" w:rsidR="00FB6D3D" w:rsidRDefault="00D22A15">
          <w:pPr>
            <w:pStyle w:val="TOC2"/>
            <w:tabs>
              <w:tab w:val="clear" w:pos="10790"/>
              <w:tab w:val="right" w:leader="dot" w:pos="10800"/>
            </w:tabs>
          </w:pPr>
          <w:hyperlink w:anchor="_Toc31640" w:history="1">
            <w:r>
              <w:rPr>
                <w:rFonts w:ascii="宋体" w:hAnsi="宋体"/>
                <w:szCs w:val="30"/>
              </w:rPr>
              <w:t xml:space="preserve">7.6 </w:t>
            </w:r>
            <w:r>
              <w:rPr>
                <w:rFonts w:ascii="宋体" w:hAnsi="宋体" w:hint="eastAsia"/>
                <w:szCs w:val="30"/>
              </w:rPr>
              <w:t>控制大件</w:t>
            </w:r>
            <w:r>
              <w:rPr>
                <w:rFonts w:ascii="宋体" w:hAnsi="宋体" w:hint="eastAsia"/>
                <w:szCs w:val="30"/>
              </w:rPr>
              <w:t>相机拍照</w:t>
            </w:r>
            <w:r>
              <w:tab/>
            </w:r>
            <w:r>
              <w:fldChar w:fldCharType="begin"/>
            </w:r>
            <w:r>
              <w:instrText xml:space="preserve"> PAGEREF _Toc31640 \h </w:instrText>
            </w:r>
            <w:r>
              <w:fldChar w:fldCharType="separate"/>
            </w:r>
            <w:r>
              <w:t>64</w:t>
            </w:r>
            <w:r>
              <w:fldChar w:fldCharType="end"/>
            </w:r>
          </w:hyperlink>
        </w:p>
        <w:p w14:paraId="3C73C68D" w14:textId="77777777" w:rsidR="00FB6D3D" w:rsidRDefault="00D22A15">
          <w:pPr>
            <w:pStyle w:val="TOC2"/>
            <w:tabs>
              <w:tab w:val="clear" w:pos="10790"/>
              <w:tab w:val="right" w:leader="dot" w:pos="10800"/>
            </w:tabs>
          </w:pPr>
          <w:hyperlink w:anchor="_Toc14755" w:history="1">
            <w:r>
              <w:rPr>
                <w:rFonts w:ascii="宋体" w:hAnsi="宋体"/>
                <w:szCs w:val="30"/>
              </w:rPr>
              <w:t xml:space="preserve">7.7 </w:t>
            </w:r>
            <w:r>
              <w:rPr>
                <w:rFonts w:ascii="宋体" w:hAnsi="宋体" w:hint="eastAsia"/>
                <w:szCs w:val="30"/>
              </w:rPr>
              <w:t>修改定位数据的边角点</w:t>
            </w:r>
            <w:r>
              <w:tab/>
            </w:r>
            <w:r>
              <w:fldChar w:fldCharType="begin"/>
            </w:r>
            <w:r>
              <w:instrText xml:space="preserve"> PAGEREF _Toc14755 \h </w:instrText>
            </w:r>
            <w:r>
              <w:fldChar w:fldCharType="separate"/>
            </w:r>
            <w:r>
              <w:t>66</w:t>
            </w:r>
            <w:r>
              <w:fldChar w:fldCharType="end"/>
            </w:r>
          </w:hyperlink>
        </w:p>
        <w:p w14:paraId="4094D9ED" w14:textId="77777777" w:rsidR="00FB6D3D" w:rsidRDefault="00D22A15">
          <w:pPr>
            <w:pStyle w:val="TOC2"/>
            <w:tabs>
              <w:tab w:val="clear" w:pos="10790"/>
              <w:tab w:val="right" w:leader="dot" w:pos="10800"/>
            </w:tabs>
          </w:pPr>
          <w:hyperlink w:anchor="_Toc28670" w:history="1">
            <w:r>
              <w:rPr>
                <w:rFonts w:ascii="宋体" w:hAnsi="宋体" w:hint="eastAsia"/>
                <w:szCs w:val="30"/>
                <w:lang w:eastAsia="zh-CN"/>
              </w:rPr>
              <w:t>7.8</w:t>
            </w:r>
            <w:r>
              <w:rPr>
                <w:rFonts w:ascii="宋体" w:hAnsi="宋体" w:hint="eastAsia"/>
                <w:szCs w:val="30"/>
                <w:lang w:eastAsia="zh-CN"/>
              </w:rPr>
              <w:t>发送</w:t>
            </w:r>
            <w:r>
              <w:rPr>
                <w:rFonts w:ascii="宋体" w:hAnsi="宋体" w:hint="eastAsia"/>
                <w:szCs w:val="30"/>
              </w:rPr>
              <w:t>大</w:t>
            </w:r>
            <w:r>
              <w:rPr>
                <w:rFonts w:ascii="宋体" w:hAnsi="宋体" w:hint="eastAsia"/>
                <w:szCs w:val="30"/>
              </w:rPr>
              <w:t>件分拣区</w:t>
            </w:r>
            <w:r>
              <w:rPr>
                <w:rFonts w:ascii="宋体" w:hAnsi="宋体" w:hint="eastAsia"/>
                <w:szCs w:val="30"/>
                <w:lang w:eastAsia="zh-CN"/>
              </w:rPr>
              <w:t>需要补抓的零件信息</w:t>
            </w:r>
            <w:r>
              <w:tab/>
            </w:r>
            <w:r>
              <w:fldChar w:fldCharType="begin"/>
            </w:r>
            <w:r>
              <w:instrText xml:space="preserve"> PAGEREF _Toc28670 \h </w:instrText>
            </w:r>
            <w:r>
              <w:fldChar w:fldCharType="separate"/>
            </w:r>
            <w:r>
              <w:t>67</w:t>
            </w:r>
            <w:r>
              <w:fldChar w:fldCharType="end"/>
            </w:r>
          </w:hyperlink>
        </w:p>
        <w:p w14:paraId="2979369C" w14:textId="77777777" w:rsidR="00FB6D3D" w:rsidRDefault="00D22A15">
          <w:pPr>
            <w:pStyle w:val="TOC2"/>
            <w:tabs>
              <w:tab w:val="clear" w:pos="10790"/>
              <w:tab w:val="right" w:leader="dot" w:pos="10800"/>
            </w:tabs>
          </w:pPr>
          <w:hyperlink w:anchor="_Toc22825" w:history="1">
            <w:r>
              <w:rPr>
                <w:rFonts w:ascii="宋体" w:hAnsi="宋体" w:hint="eastAsia"/>
                <w:szCs w:val="30"/>
                <w:lang w:eastAsia="zh-CN"/>
              </w:rPr>
              <w:t>7.9</w:t>
            </w:r>
            <w:r>
              <w:rPr>
                <w:rFonts w:ascii="宋体" w:hAnsi="宋体" w:hint="eastAsia"/>
                <w:szCs w:val="30"/>
              </w:rPr>
              <w:t>获取大件分拣区</w:t>
            </w:r>
            <w:r>
              <w:rPr>
                <w:rFonts w:ascii="宋体" w:hAnsi="宋体" w:hint="eastAsia"/>
                <w:szCs w:val="30"/>
                <w:lang w:eastAsia="zh-CN"/>
              </w:rPr>
              <w:t>的分拣模式</w:t>
            </w:r>
            <w:r>
              <w:tab/>
            </w:r>
            <w:r>
              <w:fldChar w:fldCharType="begin"/>
            </w:r>
            <w:r>
              <w:instrText xml:space="preserve"> PAGEREF _Toc22825 \h </w:instrText>
            </w:r>
            <w:r>
              <w:fldChar w:fldCharType="separate"/>
            </w:r>
            <w:r>
              <w:t>69</w:t>
            </w:r>
            <w:r>
              <w:fldChar w:fldCharType="end"/>
            </w:r>
          </w:hyperlink>
        </w:p>
        <w:p w14:paraId="2A30CC86" w14:textId="77777777" w:rsidR="00FB6D3D" w:rsidRDefault="00D22A15">
          <w:pPr>
            <w:pStyle w:val="TOC2"/>
            <w:tabs>
              <w:tab w:val="clear" w:pos="10790"/>
              <w:tab w:val="right" w:leader="dot" w:pos="10800"/>
            </w:tabs>
          </w:pPr>
          <w:hyperlink w:anchor="_Toc8163" w:history="1">
            <w:r>
              <w:rPr>
                <w:rFonts w:ascii="宋体" w:hAnsi="宋体" w:hint="eastAsia"/>
                <w:szCs w:val="30"/>
                <w:lang w:eastAsia="zh-CN"/>
              </w:rPr>
              <w:t>8.0</w:t>
            </w:r>
            <w:r>
              <w:rPr>
                <w:rFonts w:ascii="宋体" w:hAnsi="宋体" w:hint="eastAsia"/>
                <w:szCs w:val="30"/>
                <w:lang w:eastAsia="zh-CN"/>
              </w:rPr>
              <w:t>设置</w:t>
            </w:r>
            <w:r>
              <w:rPr>
                <w:rFonts w:ascii="宋体" w:hAnsi="宋体" w:hint="eastAsia"/>
                <w:szCs w:val="30"/>
              </w:rPr>
              <w:t>大件分拣区</w:t>
            </w:r>
            <w:r>
              <w:rPr>
                <w:rFonts w:ascii="宋体" w:hAnsi="宋体" w:hint="eastAsia"/>
                <w:szCs w:val="30"/>
                <w:lang w:eastAsia="zh-CN"/>
              </w:rPr>
              <w:t>的分拣模式</w:t>
            </w:r>
            <w:r>
              <w:tab/>
            </w:r>
            <w:r>
              <w:fldChar w:fldCharType="begin"/>
            </w:r>
            <w:r>
              <w:instrText xml:space="preserve"> PAGEREF _Toc8163 \h </w:instrText>
            </w:r>
            <w:r>
              <w:fldChar w:fldCharType="separate"/>
            </w:r>
            <w:r>
              <w:t>70</w:t>
            </w:r>
            <w:r>
              <w:fldChar w:fldCharType="end"/>
            </w:r>
          </w:hyperlink>
        </w:p>
        <w:p w14:paraId="2D22FFF5" w14:textId="77777777" w:rsidR="00FB6D3D" w:rsidRDefault="00D22A15">
          <w:pPr>
            <w:pStyle w:val="TOC2"/>
            <w:tabs>
              <w:tab w:val="clear" w:pos="10790"/>
              <w:tab w:val="right" w:leader="dot" w:pos="10800"/>
            </w:tabs>
          </w:pPr>
          <w:hyperlink w:anchor="_Toc4153" w:history="1">
            <w:r>
              <w:rPr>
                <w:rFonts w:ascii="宋体" w:hAnsi="宋体" w:hint="eastAsia"/>
                <w:szCs w:val="30"/>
                <w:lang w:eastAsia="zh-CN"/>
              </w:rPr>
              <w:t>8.1</w:t>
            </w:r>
            <w:r>
              <w:rPr>
                <w:rFonts w:ascii="宋体" w:hAnsi="宋体" w:hint="eastAsia"/>
                <w:szCs w:val="30"/>
                <w:lang w:eastAsia="zh-CN"/>
              </w:rPr>
              <w:t>钢板停止分区判定</w:t>
            </w:r>
            <w:r>
              <w:tab/>
            </w:r>
            <w:r>
              <w:fldChar w:fldCharType="begin"/>
            </w:r>
            <w:r>
              <w:instrText xml:space="preserve"> PAGEREF _Toc4153 \h </w:instrText>
            </w:r>
            <w:r>
              <w:fldChar w:fldCharType="separate"/>
            </w:r>
            <w:r>
              <w:t>71</w:t>
            </w:r>
            <w:r>
              <w:fldChar w:fldCharType="end"/>
            </w:r>
          </w:hyperlink>
        </w:p>
        <w:p w14:paraId="32C21439" w14:textId="77777777" w:rsidR="00FB6D3D" w:rsidRDefault="00D22A15">
          <w:pPr>
            <w:pStyle w:val="TOC1"/>
            <w:tabs>
              <w:tab w:val="right" w:leader="dot" w:pos="10800"/>
            </w:tabs>
            <w:ind w:firstLine="480"/>
          </w:pPr>
          <w:hyperlink w:anchor="_Toc20504" w:history="1">
            <w:r>
              <w:rPr>
                <w:rFonts w:ascii="宋体" w:hAnsi="宋体"/>
              </w:rPr>
              <w:t>八、</w:t>
            </w:r>
            <w:r>
              <w:rPr>
                <w:rFonts w:ascii="宋体" w:hAnsi="宋体"/>
              </w:rPr>
              <w:t xml:space="preserve"> </w:t>
            </w:r>
            <w:r>
              <w:rPr>
                <w:rFonts w:ascii="宋体" w:hAnsi="宋体" w:hint="eastAsia"/>
              </w:rPr>
              <w:t>喷码区交互</w:t>
            </w:r>
            <w:r>
              <w:tab/>
            </w:r>
            <w:r>
              <w:fldChar w:fldCharType="begin"/>
            </w:r>
            <w:r>
              <w:instrText xml:space="preserve"> PAGEREF _Toc20504 \h </w:instrText>
            </w:r>
            <w:r>
              <w:fldChar w:fldCharType="separate"/>
            </w:r>
            <w:r>
              <w:t>73</w:t>
            </w:r>
            <w:r>
              <w:fldChar w:fldCharType="end"/>
            </w:r>
          </w:hyperlink>
        </w:p>
        <w:p w14:paraId="5A8EADB7" w14:textId="77777777" w:rsidR="00FB6D3D" w:rsidRDefault="00D22A15">
          <w:pPr>
            <w:pStyle w:val="TOC2"/>
            <w:tabs>
              <w:tab w:val="clear" w:pos="10790"/>
              <w:tab w:val="right" w:leader="dot" w:pos="10800"/>
            </w:tabs>
          </w:pPr>
          <w:hyperlink w:anchor="_Toc646" w:history="1">
            <w:r>
              <w:rPr>
                <w:rFonts w:ascii="宋体" w:hAnsi="宋体"/>
                <w:szCs w:val="30"/>
              </w:rPr>
              <w:t xml:space="preserve">8.1 </w:t>
            </w:r>
            <w:r>
              <w:rPr>
                <w:rFonts w:ascii="宋体" w:hAnsi="宋体" w:hint="eastAsia"/>
                <w:szCs w:val="30"/>
              </w:rPr>
              <w:t>零件报工（总控提供）</w:t>
            </w:r>
            <w:r>
              <w:tab/>
            </w:r>
            <w:r>
              <w:fldChar w:fldCharType="begin"/>
            </w:r>
            <w:r>
              <w:instrText xml:space="preserve"> PAGEREF _Toc646 \h </w:instrText>
            </w:r>
            <w:r>
              <w:fldChar w:fldCharType="separate"/>
            </w:r>
            <w:r>
              <w:t>73</w:t>
            </w:r>
            <w:r>
              <w:fldChar w:fldCharType="end"/>
            </w:r>
          </w:hyperlink>
        </w:p>
        <w:p w14:paraId="2EAB2B9C" w14:textId="77777777" w:rsidR="00FB6D3D" w:rsidRDefault="00D22A15">
          <w:pPr>
            <w:pStyle w:val="TOC2"/>
            <w:tabs>
              <w:tab w:val="clear" w:pos="10790"/>
              <w:tab w:val="right" w:leader="dot" w:pos="10800"/>
            </w:tabs>
          </w:pPr>
          <w:hyperlink w:anchor="_Toc26377" w:history="1">
            <w:r>
              <w:rPr>
                <w:rFonts w:ascii="宋体" w:hAnsi="宋体"/>
                <w:szCs w:val="30"/>
              </w:rPr>
              <w:t xml:space="preserve">8.2 </w:t>
            </w:r>
            <w:r>
              <w:rPr>
                <w:rFonts w:ascii="宋体" w:hAnsi="宋体" w:hint="eastAsia"/>
                <w:szCs w:val="30"/>
              </w:rPr>
              <w:t>零件移动到位</w:t>
            </w:r>
            <w:r>
              <w:tab/>
            </w:r>
            <w:r>
              <w:fldChar w:fldCharType="begin"/>
            </w:r>
            <w:r>
              <w:instrText xml:space="preserve"> PAGEREF _Toc26377 \h </w:instrText>
            </w:r>
            <w:r>
              <w:fldChar w:fldCharType="separate"/>
            </w:r>
            <w:r>
              <w:t>75</w:t>
            </w:r>
            <w:r>
              <w:fldChar w:fldCharType="end"/>
            </w:r>
          </w:hyperlink>
        </w:p>
        <w:p w14:paraId="77B4C940" w14:textId="77777777" w:rsidR="00FB6D3D" w:rsidRDefault="00D22A15">
          <w:pPr>
            <w:pStyle w:val="TOC2"/>
            <w:tabs>
              <w:tab w:val="clear" w:pos="10790"/>
              <w:tab w:val="right" w:leader="dot" w:pos="10800"/>
            </w:tabs>
          </w:pPr>
          <w:hyperlink w:anchor="_Toc4171" w:history="1">
            <w:r>
              <w:rPr>
                <w:rFonts w:ascii="宋体" w:hAnsi="宋体"/>
                <w:szCs w:val="30"/>
              </w:rPr>
              <w:t xml:space="preserve">8.3 </w:t>
            </w:r>
            <w:r>
              <w:rPr>
                <w:rFonts w:ascii="宋体" w:hAnsi="宋体" w:hint="eastAsia"/>
                <w:szCs w:val="30"/>
              </w:rPr>
              <w:t>通知大件喷码段滚筒线移动（总控提供）</w:t>
            </w:r>
            <w:r>
              <w:tab/>
            </w:r>
            <w:r>
              <w:fldChar w:fldCharType="begin"/>
            </w:r>
            <w:r>
              <w:instrText xml:space="preserve"> PAGEREF _Toc4171 \h </w:instrText>
            </w:r>
            <w:r>
              <w:fldChar w:fldCharType="separate"/>
            </w:r>
            <w:r>
              <w:t>77</w:t>
            </w:r>
            <w:r>
              <w:fldChar w:fldCharType="end"/>
            </w:r>
          </w:hyperlink>
        </w:p>
        <w:p w14:paraId="6D998453" w14:textId="77777777" w:rsidR="00FB6D3D" w:rsidRDefault="00D22A15">
          <w:pPr>
            <w:pStyle w:val="TOC2"/>
            <w:tabs>
              <w:tab w:val="clear" w:pos="10790"/>
              <w:tab w:val="right" w:leader="dot" w:pos="10800"/>
            </w:tabs>
          </w:pPr>
          <w:hyperlink w:anchor="_Toc29080" w:history="1">
            <w:r>
              <w:rPr>
                <w:rFonts w:ascii="宋体" w:hAnsi="宋体"/>
                <w:szCs w:val="30"/>
              </w:rPr>
              <w:t xml:space="preserve">8.4 </w:t>
            </w:r>
            <w:r>
              <w:rPr>
                <w:rFonts w:ascii="宋体" w:hAnsi="宋体" w:hint="eastAsia"/>
                <w:szCs w:val="30"/>
              </w:rPr>
              <w:t>获取大件分拣区报工零件（总控提供）</w:t>
            </w:r>
            <w:r>
              <w:tab/>
            </w:r>
            <w:r>
              <w:fldChar w:fldCharType="begin"/>
            </w:r>
            <w:r>
              <w:instrText xml:space="preserve"> PAGEREF _Toc29080 \h </w:instrText>
            </w:r>
            <w:r>
              <w:fldChar w:fldCharType="separate"/>
            </w:r>
            <w:r>
              <w:t>78</w:t>
            </w:r>
            <w:r>
              <w:fldChar w:fldCharType="end"/>
            </w:r>
          </w:hyperlink>
        </w:p>
        <w:p w14:paraId="35764988" w14:textId="77777777" w:rsidR="00FB6D3D" w:rsidRDefault="00D22A15">
          <w:pPr>
            <w:pStyle w:val="TOC2"/>
            <w:tabs>
              <w:tab w:val="clear" w:pos="10790"/>
              <w:tab w:val="right" w:leader="dot" w:pos="10800"/>
            </w:tabs>
          </w:pPr>
          <w:hyperlink w:anchor="_Toc21031" w:history="1">
            <w:r>
              <w:rPr>
                <w:rFonts w:ascii="宋体" w:hAnsi="宋体"/>
                <w:szCs w:val="30"/>
                <w:lang w:eastAsia="zh-CN"/>
              </w:rPr>
              <w:t xml:space="preserve">8.5 </w:t>
            </w:r>
            <w:r>
              <w:rPr>
                <w:rFonts w:ascii="宋体" w:hAnsi="宋体" w:hint="eastAsia"/>
                <w:szCs w:val="30"/>
                <w:lang w:eastAsia="zh-CN"/>
              </w:rPr>
              <w:t>喷码设备</w:t>
            </w:r>
            <w:r>
              <w:rPr>
                <w:rFonts w:ascii="宋体" w:hAnsi="宋体" w:hint="eastAsia"/>
                <w:szCs w:val="30"/>
              </w:rPr>
              <w:t>状态</w:t>
            </w:r>
            <w:r>
              <w:tab/>
            </w:r>
            <w:r>
              <w:fldChar w:fldCharType="begin"/>
            </w:r>
            <w:r>
              <w:instrText xml:space="preserve"> PAGEREF _Toc21031 \h</w:instrText>
            </w:r>
            <w:r>
              <w:instrText xml:space="preserve"> </w:instrText>
            </w:r>
            <w:r>
              <w:fldChar w:fldCharType="separate"/>
            </w:r>
            <w:r>
              <w:t>79</w:t>
            </w:r>
            <w:r>
              <w:fldChar w:fldCharType="end"/>
            </w:r>
          </w:hyperlink>
        </w:p>
        <w:p w14:paraId="15EFB71B" w14:textId="77777777" w:rsidR="00FB6D3D" w:rsidRDefault="00D22A15">
          <w:pPr>
            <w:pStyle w:val="TOC1"/>
            <w:tabs>
              <w:tab w:val="right" w:leader="dot" w:pos="10800"/>
            </w:tabs>
            <w:ind w:firstLine="480"/>
          </w:pPr>
          <w:hyperlink w:anchor="_Toc4104" w:history="1">
            <w:r>
              <w:rPr>
                <w:rFonts w:ascii="宋体" w:hAnsi="宋体"/>
              </w:rPr>
              <w:t>九、</w:t>
            </w:r>
            <w:r>
              <w:rPr>
                <w:rFonts w:ascii="宋体" w:hAnsi="宋体"/>
              </w:rPr>
              <w:t xml:space="preserve"> </w:t>
            </w:r>
            <w:r>
              <w:rPr>
                <w:rFonts w:ascii="宋体" w:hAnsi="宋体" w:hint="eastAsia"/>
              </w:rPr>
              <w:t>大件码盘区交互</w:t>
            </w:r>
            <w:r>
              <w:tab/>
            </w:r>
            <w:r>
              <w:fldChar w:fldCharType="begin"/>
            </w:r>
            <w:r>
              <w:instrText xml:space="preserve"> PAGEREF _Toc4104 \h </w:instrText>
            </w:r>
            <w:r>
              <w:fldChar w:fldCharType="separate"/>
            </w:r>
            <w:r>
              <w:t>81</w:t>
            </w:r>
            <w:r>
              <w:fldChar w:fldCharType="end"/>
            </w:r>
          </w:hyperlink>
        </w:p>
        <w:p w14:paraId="28505257" w14:textId="77777777" w:rsidR="00FB6D3D" w:rsidRDefault="00D22A15">
          <w:pPr>
            <w:pStyle w:val="TOC2"/>
            <w:tabs>
              <w:tab w:val="clear" w:pos="10790"/>
              <w:tab w:val="right" w:leader="dot" w:pos="10800"/>
            </w:tabs>
          </w:pPr>
          <w:hyperlink w:anchor="_Toc12527" w:history="1">
            <w:r>
              <w:rPr>
                <w:rFonts w:ascii="宋体" w:hAnsi="宋体"/>
                <w:szCs w:val="30"/>
              </w:rPr>
              <w:t xml:space="preserve">9.1 </w:t>
            </w:r>
            <w:r>
              <w:rPr>
                <w:rFonts w:ascii="宋体" w:hAnsi="宋体" w:hint="eastAsia"/>
                <w:szCs w:val="30"/>
              </w:rPr>
              <w:t>大件码盘区状态</w:t>
            </w:r>
            <w:r>
              <w:tab/>
            </w:r>
            <w:r>
              <w:fldChar w:fldCharType="begin"/>
            </w:r>
            <w:r>
              <w:instrText xml:space="preserve"> PAGEREF _Toc12527 \h </w:instrText>
            </w:r>
            <w:r>
              <w:fldChar w:fldCharType="separate"/>
            </w:r>
            <w:r>
              <w:t>81</w:t>
            </w:r>
            <w:r>
              <w:fldChar w:fldCharType="end"/>
            </w:r>
          </w:hyperlink>
        </w:p>
        <w:p w14:paraId="2C738AAE" w14:textId="77777777" w:rsidR="00FB6D3D" w:rsidRDefault="00D22A15">
          <w:pPr>
            <w:pStyle w:val="TOC2"/>
            <w:tabs>
              <w:tab w:val="clear" w:pos="10790"/>
              <w:tab w:val="right" w:leader="dot" w:pos="10800"/>
            </w:tabs>
          </w:pPr>
          <w:hyperlink w:anchor="_Toc4874" w:history="1">
            <w:r>
              <w:rPr>
                <w:rFonts w:ascii="宋体" w:hAnsi="宋体"/>
                <w:szCs w:val="30"/>
              </w:rPr>
              <w:t xml:space="preserve">9.2 </w:t>
            </w:r>
            <w:r>
              <w:rPr>
                <w:rFonts w:ascii="宋体" w:hAnsi="宋体" w:hint="eastAsia"/>
                <w:szCs w:val="30"/>
              </w:rPr>
              <w:t>零件移动到位</w:t>
            </w:r>
            <w:r>
              <w:tab/>
            </w:r>
            <w:r>
              <w:fldChar w:fldCharType="begin"/>
            </w:r>
            <w:r>
              <w:instrText xml:space="preserve"> PAGEREF _Toc4874 \h </w:instrText>
            </w:r>
            <w:r>
              <w:fldChar w:fldCharType="separate"/>
            </w:r>
            <w:r>
              <w:t>82</w:t>
            </w:r>
            <w:r>
              <w:fldChar w:fldCharType="end"/>
            </w:r>
          </w:hyperlink>
        </w:p>
        <w:p w14:paraId="679BFC17" w14:textId="77777777" w:rsidR="00FB6D3D" w:rsidRDefault="00D22A15">
          <w:pPr>
            <w:pStyle w:val="TOC2"/>
            <w:tabs>
              <w:tab w:val="clear" w:pos="10790"/>
              <w:tab w:val="right" w:leader="dot" w:pos="10800"/>
            </w:tabs>
          </w:pPr>
          <w:hyperlink w:anchor="_Toc24822" w:history="1">
            <w:r>
              <w:rPr>
                <w:rFonts w:ascii="宋体" w:hAnsi="宋体"/>
                <w:szCs w:val="30"/>
              </w:rPr>
              <w:t xml:space="preserve">9.3 </w:t>
            </w:r>
            <w:r>
              <w:rPr>
                <w:rFonts w:ascii="宋体" w:hAnsi="宋体" w:hint="eastAsia"/>
                <w:szCs w:val="30"/>
              </w:rPr>
              <w:t>接收模型训练信号（浩楠对接）</w:t>
            </w:r>
            <w:r>
              <w:tab/>
            </w:r>
            <w:r>
              <w:fldChar w:fldCharType="begin"/>
            </w:r>
            <w:r>
              <w:instrText xml:space="preserve"> PAGEREF _Toc24822 \h </w:instrText>
            </w:r>
            <w:r>
              <w:fldChar w:fldCharType="separate"/>
            </w:r>
            <w:r>
              <w:t>84</w:t>
            </w:r>
            <w:r>
              <w:fldChar w:fldCharType="end"/>
            </w:r>
          </w:hyperlink>
        </w:p>
        <w:p w14:paraId="6622F81D" w14:textId="77777777" w:rsidR="00FB6D3D" w:rsidRDefault="00D22A15">
          <w:pPr>
            <w:pStyle w:val="TOC2"/>
            <w:tabs>
              <w:tab w:val="clear" w:pos="10790"/>
              <w:tab w:val="right" w:leader="dot" w:pos="10800"/>
            </w:tabs>
          </w:pPr>
          <w:hyperlink w:anchor="_Toc4714" w:history="1">
            <w:r>
              <w:rPr>
                <w:rFonts w:ascii="宋体" w:hAnsi="宋体"/>
                <w:szCs w:val="30"/>
              </w:rPr>
              <w:t xml:space="preserve">9.4 </w:t>
            </w:r>
            <w:r>
              <w:rPr>
                <w:rFonts w:ascii="宋体" w:hAnsi="宋体" w:hint="eastAsia"/>
                <w:szCs w:val="30"/>
              </w:rPr>
              <w:t>获取大件分拣区报工零件（总控提供）</w:t>
            </w:r>
            <w:r>
              <w:tab/>
            </w:r>
            <w:r>
              <w:fldChar w:fldCharType="begin"/>
            </w:r>
            <w:r>
              <w:instrText xml:space="preserve"> PAGEREF _Toc</w:instrText>
            </w:r>
            <w:r>
              <w:instrText xml:space="preserve">4714 \h </w:instrText>
            </w:r>
            <w:r>
              <w:fldChar w:fldCharType="separate"/>
            </w:r>
            <w:r>
              <w:t>85</w:t>
            </w:r>
            <w:r>
              <w:fldChar w:fldCharType="end"/>
            </w:r>
          </w:hyperlink>
        </w:p>
        <w:p w14:paraId="669550BE" w14:textId="77777777" w:rsidR="00FB6D3D" w:rsidRDefault="00D22A15">
          <w:pPr>
            <w:pStyle w:val="TOC1"/>
            <w:tabs>
              <w:tab w:val="right" w:leader="dot" w:pos="10800"/>
            </w:tabs>
            <w:ind w:firstLine="480"/>
          </w:pPr>
          <w:hyperlink w:anchor="_Toc1172" w:history="1">
            <w:r>
              <w:rPr>
                <w:rFonts w:ascii="宋体" w:hAnsi="宋体"/>
              </w:rPr>
              <w:t>十、</w:t>
            </w:r>
            <w:r>
              <w:rPr>
                <w:rFonts w:ascii="宋体" w:hAnsi="宋体"/>
              </w:rPr>
              <w:t xml:space="preserve"> </w:t>
            </w:r>
            <w:r>
              <w:rPr>
                <w:rFonts w:ascii="宋体" w:hAnsi="宋体" w:hint="eastAsia"/>
              </w:rPr>
              <w:t>二次分拣区交互</w:t>
            </w:r>
            <w:r>
              <w:tab/>
            </w:r>
            <w:r>
              <w:fldChar w:fldCharType="begin"/>
            </w:r>
            <w:r>
              <w:instrText xml:space="preserve"> PAGEREF _Toc1172 \h </w:instrText>
            </w:r>
            <w:r>
              <w:fldChar w:fldCharType="separate"/>
            </w:r>
            <w:r>
              <w:t>87</w:t>
            </w:r>
            <w:r>
              <w:fldChar w:fldCharType="end"/>
            </w:r>
          </w:hyperlink>
        </w:p>
        <w:p w14:paraId="09476B8F" w14:textId="77777777" w:rsidR="00FB6D3D" w:rsidRDefault="00D22A15">
          <w:pPr>
            <w:pStyle w:val="TOC2"/>
            <w:tabs>
              <w:tab w:val="clear" w:pos="10790"/>
              <w:tab w:val="right" w:leader="dot" w:pos="10800"/>
            </w:tabs>
          </w:pPr>
          <w:hyperlink w:anchor="_Toc20977" w:history="1">
            <w:r>
              <w:rPr>
                <w:rFonts w:ascii="宋体" w:hAnsi="宋体"/>
                <w:szCs w:val="30"/>
              </w:rPr>
              <w:t xml:space="preserve">10.1 </w:t>
            </w:r>
            <w:r>
              <w:rPr>
                <w:rFonts w:ascii="宋体" w:hAnsi="宋体" w:hint="eastAsia"/>
                <w:szCs w:val="30"/>
              </w:rPr>
              <w:t>接收模型训练信号</w:t>
            </w:r>
            <w:r>
              <w:tab/>
            </w:r>
            <w:r>
              <w:fldChar w:fldCharType="begin"/>
            </w:r>
            <w:r>
              <w:instrText xml:space="preserve"> PAGEREF _Toc2097</w:instrText>
            </w:r>
            <w:r>
              <w:instrText xml:space="preserve">7 \h </w:instrText>
            </w:r>
            <w:r>
              <w:fldChar w:fldCharType="separate"/>
            </w:r>
            <w:r>
              <w:t>87</w:t>
            </w:r>
            <w:r>
              <w:fldChar w:fldCharType="end"/>
            </w:r>
          </w:hyperlink>
        </w:p>
        <w:p w14:paraId="13F5FAF5" w14:textId="77777777" w:rsidR="00FB6D3D" w:rsidRDefault="00D22A15">
          <w:pPr>
            <w:pStyle w:val="TOC2"/>
            <w:tabs>
              <w:tab w:val="clear" w:pos="10790"/>
              <w:tab w:val="right" w:leader="dot" w:pos="10800"/>
            </w:tabs>
          </w:pPr>
          <w:hyperlink w:anchor="_Toc6139" w:history="1">
            <w:r>
              <w:rPr>
                <w:rFonts w:ascii="宋体" w:hAnsi="宋体"/>
                <w:szCs w:val="30"/>
              </w:rPr>
              <w:t xml:space="preserve">10.2 </w:t>
            </w:r>
            <w:r>
              <w:rPr>
                <w:rFonts w:ascii="宋体" w:hAnsi="宋体" w:hint="eastAsia"/>
                <w:szCs w:val="30"/>
              </w:rPr>
              <w:t>二次分拣区域单个机器人复位（撞框后机器人复位）</w:t>
            </w:r>
            <w:r>
              <w:tab/>
            </w:r>
            <w:r>
              <w:fldChar w:fldCharType="begin"/>
            </w:r>
            <w:r>
              <w:instrText xml:space="preserve"> PAGEREF _Toc6139 \h </w:instrText>
            </w:r>
            <w:r>
              <w:fldChar w:fldCharType="separate"/>
            </w:r>
            <w:r>
              <w:t>89</w:t>
            </w:r>
            <w:r>
              <w:fldChar w:fldCharType="end"/>
            </w:r>
          </w:hyperlink>
        </w:p>
        <w:p w14:paraId="5EA950B5" w14:textId="77777777" w:rsidR="00FB6D3D" w:rsidRDefault="00D22A15">
          <w:pPr>
            <w:pStyle w:val="TOC2"/>
            <w:tabs>
              <w:tab w:val="clear" w:pos="10790"/>
              <w:tab w:val="right" w:leader="dot" w:pos="10800"/>
            </w:tabs>
          </w:pPr>
          <w:hyperlink w:anchor="_Toc11885" w:history="1">
            <w:r>
              <w:rPr>
                <w:rFonts w:ascii="宋体" w:hAnsi="宋体"/>
                <w:szCs w:val="30"/>
              </w:rPr>
              <w:t xml:space="preserve">10.3 </w:t>
            </w:r>
            <w:r>
              <w:rPr>
                <w:rFonts w:ascii="宋体" w:hAnsi="宋体" w:hint="eastAsia"/>
                <w:szCs w:val="30"/>
              </w:rPr>
              <w:t>二次分拣区域单个机器人启</w:t>
            </w:r>
            <w:r>
              <w:rPr>
                <w:rFonts w:ascii="宋体" w:hAnsi="宋体" w:hint="eastAsia"/>
                <w:szCs w:val="30"/>
              </w:rPr>
              <w:t>动</w:t>
            </w:r>
            <w:r>
              <w:tab/>
            </w:r>
            <w:r>
              <w:fldChar w:fldCharType="begin"/>
            </w:r>
            <w:r>
              <w:instrText xml:space="preserve"> PAGEREF _Toc11885 \h </w:instrText>
            </w:r>
            <w:r>
              <w:fldChar w:fldCharType="separate"/>
            </w:r>
            <w:r>
              <w:t>90</w:t>
            </w:r>
            <w:r>
              <w:fldChar w:fldCharType="end"/>
            </w:r>
          </w:hyperlink>
        </w:p>
        <w:p w14:paraId="208A2971" w14:textId="77777777" w:rsidR="00FB6D3D" w:rsidRDefault="00D22A15">
          <w:pPr>
            <w:pStyle w:val="TOC2"/>
            <w:tabs>
              <w:tab w:val="clear" w:pos="10790"/>
              <w:tab w:val="right" w:leader="dot" w:pos="10800"/>
            </w:tabs>
          </w:pPr>
          <w:hyperlink w:anchor="_Toc6294" w:history="1">
            <w:r>
              <w:rPr>
                <w:rFonts w:ascii="宋体" w:hAnsi="宋体"/>
                <w:szCs w:val="30"/>
              </w:rPr>
              <w:t xml:space="preserve">10.4 </w:t>
            </w:r>
            <w:r>
              <w:rPr>
                <w:rFonts w:ascii="宋体" w:hAnsi="宋体" w:hint="eastAsia"/>
                <w:szCs w:val="30"/>
              </w:rPr>
              <w:t>获取视觉识别最新图片</w:t>
            </w:r>
            <w:r>
              <w:tab/>
            </w:r>
            <w:r>
              <w:fldChar w:fldCharType="begin"/>
            </w:r>
            <w:r>
              <w:instrText xml:space="preserve"> PAGEREF _Toc6294 \h </w:instrText>
            </w:r>
            <w:r>
              <w:fldChar w:fldCharType="separate"/>
            </w:r>
            <w:r>
              <w:t>91</w:t>
            </w:r>
            <w:r>
              <w:fldChar w:fldCharType="end"/>
            </w:r>
          </w:hyperlink>
        </w:p>
        <w:p w14:paraId="6F6486ED" w14:textId="77777777" w:rsidR="00FB6D3D" w:rsidRDefault="00D22A15">
          <w:pPr>
            <w:pStyle w:val="TOC2"/>
            <w:tabs>
              <w:tab w:val="clear" w:pos="10790"/>
              <w:tab w:val="right" w:leader="dot" w:pos="10800"/>
            </w:tabs>
          </w:pPr>
          <w:hyperlink w:anchor="_Toc23564" w:history="1">
            <w:r>
              <w:rPr>
                <w:rFonts w:ascii="宋体" w:hAnsi="宋体"/>
                <w:szCs w:val="30"/>
              </w:rPr>
              <w:t xml:space="preserve">10.5 </w:t>
            </w:r>
            <w:r>
              <w:rPr>
                <w:rFonts w:ascii="宋体" w:hAnsi="宋体" w:hint="eastAsia"/>
                <w:szCs w:val="30"/>
                <w:lang w:eastAsia="zh-CN"/>
              </w:rPr>
              <w:t>发送二次分拣正在分拣的钢板的零件</w:t>
            </w:r>
            <w:r>
              <w:tab/>
            </w:r>
            <w:r>
              <w:fldChar w:fldCharType="begin"/>
            </w:r>
            <w:r>
              <w:instrText xml:space="preserve"> PAGEREF _Toc23564 \h </w:instrText>
            </w:r>
            <w:r>
              <w:fldChar w:fldCharType="separate"/>
            </w:r>
            <w:r>
              <w:t>92</w:t>
            </w:r>
            <w:r>
              <w:fldChar w:fldCharType="end"/>
            </w:r>
          </w:hyperlink>
        </w:p>
        <w:p w14:paraId="7E9918BF" w14:textId="77777777" w:rsidR="00FB6D3D" w:rsidRDefault="00D22A15">
          <w:pPr>
            <w:pStyle w:val="TOC1"/>
            <w:tabs>
              <w:tab w:val="right" w:leader="dot" w:pos="10800"/>
            </w:tabs>
            <w:ind w:firstLine="480"/>
          </w:pPr>
          <w:hyperlink w:anchor="_Toc11402" w:history="1">
            <w:r>
              <w:rPr>
                <w:rFonts w:ascii="宋体" w:hAnsi="宋体" w:hint="eastAsia"/>
              </w:rPr>
              <w:t>十一、</w:t>
            </w:r>
            <w:r>
              <w:rPr>
                <w:rFonts w:ascii="宋体" w:hAnsi="宋体" w:hint="eastAsia"/>
              </w:rPr>
              <w:t xml:space="preserve"> </w:t>
            </w:r>
            <w:r>
              <w:rPr>
                <w:rFonts w:ascii="宋体" w:hAnsi="宋体" w:hint="eastAsia"/>
              </w:rPr>
              <w:t>内部</w:t>
            </w:r>
            <w:r>
              <w:rPr>
                <w:rFonts w:ascii="宋体" w:hAnsi="宋体" w:hint="eastAsia"/>
              </w:rPr>
              <w:t>数据交互</w:t>
            </w:r>
            <w:r>
              <w:tab/>
            </w:r>
            <w:r>
              <w:fldChar w:fldCharType="begin"/>
            </w:r>
            <w:r>
              <w:instrText xml:space="preserve"> PAGEREF _Toc11402 \h</w:instrText>
            </w:r>
            <w:r>
              <w:instrText xml:space="preserve"> </w:instrText>
            </w:r>
            <w:r>
              <w:fldChar w:fldCharType="separate"/>
            </w:r>
            <w:r>
              <w:t>93</w:t>
            </w:r>
            <w:r>
              <w:fldChar w:fldCharType="end"/>
            </w:r>
          </w:hyperlink>
        </w:p>
        <w:p w14:paraId="525751E5" w14:textId="77777777" w:rsidR="00FB6D3D" w:rsidRDefault="00D22A15">
          <w:pPr>
            <w:pStyle w:val="TOC2"/>
            <w:tabs>
              <w:tab w:val="clear" w:pos="10790"/>
              <w:tab w:val="right" w:leader="dot" w:pos="10800"/>
            </w:tabs>
          </w:pPr>
          <w:hyperlink w:anchor="_Toc18530" w:history="1">
            <w:r>
              <w:rPr>
                <w:rFonts w:ascii="宋体" w:hAnsi="宋体" w:hint="eastAsia"/>
                <w:szCs w:val="30"/>
                <w:lang w:eastAsia="zh-CN"/>
              </w:rPr>
              <w:t>11.1</w:t>
            </w:r>
            <w:r>
              <w:rPr>
                <w:rFonts w:ascii="宋体" w:hAnsi="宋体" w:hint="eastAsia"/>
                <w:szCs w:val="30"/>
                <w:lang w:eastAsia="zh-CN"/>
              </w:rPr>
              <w:t>根据零件查询厚度</w:t>
            </w:r>
            <w:r>
              <w:tab/>
            </w:r>
            <w:r>
              <w:fldChar w:fldCharType="begin"/>
            </w:r>
            <w:r>
              <w:instrText xml:space="preserve"> PAGEREF _Toc18530 \h </w:instrText>
            </w:r>
            <w:r>
              <w:fldChar w:fldCharType="separate"/>
            </w:r>
            <w:r>
              <w:t>93</w:t>
            </w:r>
            <w:r>
              <w:fldChar w:fldCharType="end"/>
            </w:r>
          </w:hyperlink>
        </w:p>
        <w:p w14:paraId="7AED976D" w14:textId="77777777" w:rsidR="00FB6D3D" w:rsidRDefault="00D22A15">
          <w:pPr>
            <w:pStyle w:val="TOC2"/>
            <w:tabs>
              <w:tab w:val="clear" w:pos="10790"/>
              <w:tab w:val="right" w:pos="2400"/>
              <w:tab w:val="right" w:leader="dot" w:pos="10800"/>
            </w:tabs>
          </w:pPr>
          <w:hyperlink w:anchor="_Toc29456" w:history="1">
            <w:r>
              <w:rPr>
                <w:rFonts w:ascii="宋体" w:hAnsi="宋体" w:hint="eastAsia"/>
                <w:szCs w:val="30"/>
                <w:lang w:eastAsia="zh-CN"/>
              </w:rPr>
              <w:t>11.2</w:t>
            </w:r>
            <w:r>
              <w:rPr>
                <w:rFonts w:ascii="宋体" w:hAnsi="宋体" w:hint="eastAsia"/>
                <w:szCs w:val="30"/>
                <w:lang w:eastAsia="zh-CN"/>
              </w:rPr>
              <w:tab/>
            </w:r>
            <w:r>
              <w:rPr>
                <w:rFonts w:ascii="宋体" w:hAnsi="宋体" w:hint="eastAsia"/>
                <w:szCs w:val="30"/>
                <w:lang w:eastAsia="zh-CN"/>
              </w:rPr>
              <w:t>查询最近喷码</w:t>
            </w:r>
            <w:r>
              <w:rPr>
                <w:rFonts w:ascii="宋体" w:hAnsi="宋体" w:hint="eastAsia"/>
                <w:szCs w:val="30"/>
                <w:lang w:eastAsia="zh-CN"/>
              </w:rPr>
              <w:t>/</w:t>
            </w:r>
            <w:r>
              <w:rPr>
                <w:rFonts w:ascii="宋体" w:hAnsi="宋体" w:hint="eastAsia"/>
                <w:szCs w:val="30"/>
                <w:lang w:eastAsia="zh-CN"/>
              </w:rPr>
              <w:t>分拣未处理的中小件</w:t>
            </w:r>
            <w:r>
              <w:tab/>
            </w:r>
            <w:r>
              <w:fldChar w:fldCharType="begin"/>
            </w:r>
            <w:r>
              <w:instrText xml:space="preserve"> PAGEREF _To</w:instrText>
            </w:r>
            <w:r>
              <w:instrText xml:space="preserve">c29456 \h </w:instrText>
            </w:r>
            <w:r>
              <w:fldChar w:fldCharType="separate"/>
            </w:r>
            <w:r>
              <w:t>94</w:t>
            </w:r>
            <w:r>
              <w:fldChar w:fldCharType="end"/>
            </w:r>
          </w:hyperlink>
        </w:p>
        <w:p w14:paraId="07D73D9E" w14:textId="77777777" w:rsidR="00FB6D3D" w:rsidRDefault="00D22A15">
          <w:pPr>
            <w:pStyle w:val="TOC2"/>
            <w:tabs>
              <w:tab w:val="clear" w:pos="10790"/>
              <w:tab w:val="right" w:pos="2400"/>
              <w:tab w:val="right" w:leader="dot" w:pos="10800"/>
            </w:tabs>
          </w:pPr>
          <w:hyperlink w:anchor="_Toc17879" w:history="1">
            <w:r>
              <w:rPr>
                <w:rFonts w:ascii="宋体" w:hAnsi="宋体" w:hint="eastAsia"/>
                <w:szCs w:val="30"/>
                <w:lang w:eastAsia="zh-CN"/>
              </w:rPr>
              <w:t>11.3</w:t>
            </w:r>
            <w:r>
              <w:rPr>
                <w:rFonts w:ascii="宋体" w:hAnsi="宋体" w:hint="eastAsia"/>
                <w:szCs w:val="30"/>
                <w:lang w:eastAsia="zh-CN"/>
              </w:rPr>
              <w:tab/>
            </w:r>
            <w:r>
              <w:rPr>
                <w:rFonts w:ascii="宋体" w:hAnsi="宋体" w:hint="eastAsia"/>
                <w:szCs w:val="30"/>
              </w:rPr>
              <w:t>获取最近分拣的钢板零件</w:t>
            </w:r>
            <w:r>
              <w:rPr>
                <w:rFonts w:ascii="宋体" w:hAnsi="宋体" w:hint="eastAsia"/>
                <w:szCs w:val="30"/>
                <w:lang w:eastAsia="zh-CN"/>
              </w:rPr>
              <w:t>集合</w:t>
            </w:r>
            <w:r>
              <w:tab/>
            </w:r>
            <w:r>
              <w:fldChar w:fldCharType="begin"/>
            </w:r>
            <w:r>
              <w:instrText xml:space="preserve"> PAGEREF _Toc17879 \h </w:instrText>
            </w:r>
            <w:r>
              <w:fldChar w:fldCharType="separate"/>
            </w:r>
            <w:r>
              <w:t>96</w:t>
            </w:r>
            <w:r>
              <w:fldChar w:fldCharType="end"/>
            </w:r>
          </w:hyperlink>
        </w:p>
        <w:p w14:paraId="6763842D" w14:textId="77777777" w:rsidR="00FB6D3D" w:rsidRDefault="00D22A15">
          <w:pPr>
            <w:pStyle w:val="TOC1"/>
            <w:tabs>
              <w:tab w:val="right" w:leader="dot" w:pos="10800"/>
            </w:tabs>
            <w:ind w:firstLine="480"/>
          </w:pPr>
          <w:hyperlink w:anchor="_Toc11451" w:history="1">
            <w:r>
              <w:rPr>
                <w:rFonts w:ascii="宋体" w:hAnsi="宋体" w:hint="eastAsia"/>
              </w:rPr>
              <w:t>十二、</w:t>
            </w:r>
            <w:r>
              <w:rPr>
                <w:rFonts w:ascii="宋体" w:hAnsi="宋体" w:hint="eastAsia"/>
              </w:rPr>
              <w:t xml:space="preserve"> </w:t>
            </w:r>
            <w:r>
              <w:rPr>
                <w:rFonts w:ascii="宋体" w:hAnsi="宋体" w:hint="eastAsia"/>
              </w:rPr>
              <w:t>总控和</w:t>
            </w:r>
            <w:r>
              <w:rPr>
                <w:rFonts w:ascii="宋体" w:hAnsi="宋体" w:hint="eastAsia"/>
              </w:rPr>
              <w:t>WEB</w:t>
            </w:r>
            <w:r>
              <w:rPr>
                <w:rFonts w:ascii="宋体" w:hAnsi="宋体" w:hint="eastAsia"/>
              </w:rPr>
              <w:t>数据交互</w:t>
            </w:r>
            <w:r>
              <w:tab/>
            </w:r>
            <w:r>
              <w:fldChar w:fldCharType="begin"/>
            </w:r>
            <w:r>
              <w:instrText xml:space="preserve"> PA</w:instrText>
            </w:r>
            <w:r>
              <w:instrText xml:space="preserve">GEREF _Toc11451 \h </w:instrText>
            </w:r>
            <w:r>
              <w:fldChar w:fldCharType="separate"/>
            </w:r>
            <w:r>
              <w:t>97</w:t>
            </w:r>
            <w:r>
              <w:fldChar w:fldCharType="end"/>
            </w:r>
          </w:hyperlink>
        </w:p>
        <w:p w14:paraId="6FD2B1DF" w14:textId="77777777" w:rsidR="00FB6D3D" w:rsidRDefault="00D22A15">
          <w:pPr>
            <w:pStyle w:val="TOC2"/>
            <w:tabs>
              <w:tab w:val="clear" w:pos="10790"/>
              <w:tab w:val="right" w:leader="dot" w:pos="10800"/>
            </w:tabs>
          </w:pPr>
          <w:hyperlink w:anchor="_Toc4947" w:history="1">
            <w:r>
              <w:rPr>
                <w:rFonts w:ascii="宋体" w:hAnsi="宋体" w:hint="eastAsia"/>
                <w:szCs w:val="30"/>
                <w:lang w:eastAsia="zh-CN"/>
              </w:rPr>
              <w:t>12.1</w:t>
            </w:r>
            <w:r>
              <w:rPr>
                <w:rFonts w:ascii="宋体" w:hAnsi="宋体" w:hint="eastAsia"/>
                <w:szCs w:val="30"/>
              </w:rPr>
              <w:t>机器人过滤设置</w:t>
            </w:r>
            <w:r>
              <w:tab/>
            </w:r>
            <w:r>
              <w:fldChar w:fldCharType="begin"/>
            </w:r>
            <w:r>
              <w:instrText xml:space="preserve"> PAGEREF _Toc4947 \h </w:instrText>
            </w:r>
            <w:r>
              <w:fldChar w:fldCharType="separate"/>
            </w:r>
            <w:r>
              <w:t>97</w:t>
            </w:r>
            <w:r>
              <w:fldChar w:fldCharType="end"/>
            </w:r>
          </w:hyperlink>
        </w:p>
        <w:p w14:paraId="00FEBE10" w14:textId="77777777" w:rsidR="00FB6D3D" w:rsidRDefault="00D22A15">
          <w:pPr>
            <w:pStyle w:val="TOC2"/>
            <w:tabs>
              <w:tab w:val="clear" w:pos="10790"/>
              <w:tab w:val="right" w:leader="dot" w:pos="10800"/>
            </w:tabs>
          </w:pPr>
          <w:hyperlink w:anchor="_Toc8946" w:history="1">
            <w:r>
              <w:rPr>
                <w:rFonts w:ascii="宋体" w:hAnsi="宋体" w:hint="eastAsia"/>
                <w:szCs w:val="30"/>
                <w:lang w:eastAsia="zh-CN"/>
              </w:rPr>
              <w:t>12..2</w:t>
            </w:r>
            <w:r>
              <w:rPr>
                <w:rFonts w:ascii="宋体" w:hAnsi="宋体" w:hint="eastAsia"/>
                <w:szCs w:val="30"/>
                <w:lang w:eastAsia="zh-CN"/>
              </w:rPr>
              <w:t>皮带线控制</w:t>
            </w:r>
            <w:r>
              <w:tab/>
            </w:r>
            <w:r>
              <w:fldChar w:fldCharType="begin"/>
            </w:r>
            <w:r>
              <w:instrText xml:space="preserve"> PAGEREF _Toc8946 \h </w:instrText>
            </w:r>
            <w:r>
              <w:fldChar w:fldCharType="separate"/>
            </w:r>
            <w:r>
              <w:t>98</w:t>
            </w:r>
            <w:r>
              <w:fldChar w:fldCharType="end"/>
            </w:r>
          </w:hyperlink>
        </w:p>
        <w:p w14:paraId="47CE1DA4" w14:textId="77777777" w:rsidR="00FB6D3D" w:rsidRDefault="00D22A15">
          <w:pPr>
            <w:pStyle w:val="TOC2"/>
            <w:tabs>
              <w:tab w:val="clear" w:pos="10790"/>
              <w:tab w:val="right" w:leader="dot" w:pos="10800"/>
            </w:tabs>
          </w:pPr>
          <w:hyperlink w:anchor="_Toc10837" w:history="1">
            <w:r>
              <w:rPr>
                <w:rFonts w:hint="eastAsia"/>
                <w:lang w:eastAsia="zh-CN"/>
              </w:rPr>
              <w:t>12.3</w:t>
            </w:r>
            <w:r>
              <w:rPr>
                <w:rFonts w:hint="eastAsia"/>
              </w:rPr>
              <w:t>大件分拣</w:t>
            </w:r>
            <w:r>
              <w:rPr>
                <w:rFonts w:hint="eastAsia"/>
              </w:rPr>
              <w:t>/</w:t>
            </w:r>
            <w:r>
              <w:rPr>
                <w:rFonts w:hint="eastAsia"/>
              </w:rPr>
              <w:t>码盘</w:t>
            </w:r>
            <w:r>
              <w:rPr>
                <w:rFonts w:hint="eastAsia"/>
              </w:rPr>
              <w:t>/</w:t>
            </w:r>
            <w:r>
              <w:rPr>
                <w:rFonts w:hint="eastAsia"/>
              </w:rPr>
              <w:t>二次分拣禁框</w:t>
            </w:r>
            <w:r>
              <w:tab/>
            </w:r>
            <w:r>
              <w:fldChar w:fldCharType="begin"/>
            </w:r>
            <w:r>
              <w:instrText xml:space="preserve"> PAGEREF _Toc10837 \h </w:instrText>
            </w:r>
            <w:r>
              <w:fldChar w:fldCharType="separate"/>
            </w:r>
            <w:r>
              <w:t>99</w:t>
            </w:r>
            <w:r>
              <w:fldChar w:fldCharType="end"/>
            </w:r>
          </w:hyperlink>
        </w:p>
        <w:p w14:paraId="4953EE67" w14:textId="77777777" w:rsidR="00FB6D3D" w:rsidRDefault="00D22A15">
          <w:pPr>
            <w:pStyle w:val="TOC2"/>
            <w:tabs>
              <w:tab w:val="clear" w:pos="10790"/>
              <w:tab w:val="right" w:leader="dot" w:pos="10800"/>
            </w:tabs>
          </w:pPr>
          <w:hyperlink w:anchor="_Toc12315" w:history="1">
            <w:r>
              <w:rPr>
                <w:rFonts w:ascii="宋体" w:hAnsi="宋体" w:hint="eastAsia"/>
                <w:szCs w:val="30"/>
                <w:lang w:eastAsia="zh-CN"/>
              </w:rPr>
              <w:t>12.4</w:t>
            </w:r>
            <w:r>
              <w:rPr>
                <w:rFonts w:ascii="宋体" w:hAnsi="宋体" w:hint="eastAsia"/>
                <w:szCs w:val="30"/>
              </w:rPr>
              <w:t>大件</w:t>
            </w:r>
            <w:r>
              <w:rPr>
                <w:rFonts w:ascii="宋体" w:hAnsi="宋体" w:hint="eastAsia"/>
                <w:szCs w:val="30"/>
              </w:rPr>
              <w:t>/</w:t>
            </w:r>
            <w:r>
              <w:rPr>
                <w:rFonts w:ascii="宋体" w:hAnsi="宋体" w:hint="eastAsia"/>
                <w:szCs w:val="30"/>
              </w:rPr>
              <w:t>码盘</w:t>
            </w:r>
            <w:r>
              <w:rPr>
                <w:rFonts w:ascii="宋体" w:hAnsi="宋体" w:hint="eastAsia"/>
                <w:szCs w:val="30"/>
              </w:rPr>
              <w:t>/</w:t>
            </w:r>
            <w:r>
              <w:rPr>
                <w:rFonts w:ascii="宋体" w:hAnsi="宋体" w:hint="eastAsia"/>
                <w:szCs w:val="30"/>
              </w:rPr>
              <w:t>二次分拣空框到位</w:t>
            </w:r>
            <w:r>
              <w:tab/>
            </w:r>
            <w:r>
              <w:fldChar w:fldCharType="begin"/>
            </w:r>
            <w:r>
              <w:instrText xml:space="preserve"> PAGEREF _Toc12315 \h </w:instrText>
            </w:r>
            <w:r>
              <w:fldChar w:fldCharType="separate"/>
            </w:r>
            <w:r>
              <w:t>101</w:t>
            </w:r>
            <w:r>
              <w:fldChar w:fldCharType="end"/>
            </w:r>
          </w:hyperlink>
        </w:p>
        <w:p w14:paraId="33EDB1D9" w14:textId="77777777" w:rsidR="00FB6D3D" w:rsidRDefault="00D22A15">
          <w:pPr>
            <w:pStyle w:val="TOC2"/>
            <w:tabs>
              <w:tab w:val="clear" w:pos="10790"/>
              <w:tab w:val="right" w:leader="dot" w:pos="10800"/>
            </w:tabs>
          </w:pPr>
          <w:hyperlink w:anchor="_Toc20200" w:history="1">
            <w:r>
              <w:rPr>
                <w:rFonts w:ascii="宋体" w:hAnsi="宋体" w:hint="eastAsia"/>
                <w:szCs w:val="30"/>
                <w:lang w:eastAsia="zh-CN"/>
              </w:rPr>
              <w:t>12.5</w:t>
            </w:r>
            <w:r>
              <w:rPr>
                <w:rFonts w:ascii="宋体" w:hAnsi="宋体" w:hint="eastAsia"/>
                <w:szCs w:val="30"/>
                <w:lang w:eastAsia="zh-CN"/>
              </w:rPr>
              <w:t>大件分拣</w:t>
            </w:r>
            <w:r>
              <w:rPr>
                <w:rFonts w:ascii="宋体" w:hAnsi="宋体" w:hint="eastAsia"/>
                <w:szCs w:val="30"/>
                <w:lang w:eastAsia="zh-CN"/>
              </w:rPr>
              <w:t>/</w:t>
            </w:r>
            <w:r>
              <w:rPr>
                <w:rFonts w:ascii="宋体" w:hAnsi="宋体" w:hint="eastAsia"/>
                <w:szCs w:val="30"/>
                <w:lang w:eastAsia="zh-CN"/>
              </w:rPr>
              <w:t>码盘</w:t>
            </w:r>
            <w:r>
              <w:rPr>
                <w:rFonts w:ascii="宋体" w:hAnsi="宋体" w:hint="eastAsia"/>
                <w:szCs w:val="30"/>
                <w:lang w:eastAsia="zh-CN"/>
              </w:rPr>
              <w:t>/</w:t>
            </w:r>
            <w:r>
              <w:rPr>
                <w:rFonts w:ascii="宋体" w:hAnsi="宋体" w:hint="eastAsia"/>
                <w:szCs w:val="30"/>
                <w:lang w:eastAsia="zh-CN"/>
              </w:rPr>
              <w:t>二次分拣清框</w:t>
            </w:r>
            <w:r>
              <w:tab/>
            </w:r>
            <w:r>
              <w:fldChar w:fldCharType="begin"/>
            </w:r>
            <w:r>
              <w:instrText xml:space="preserve"> PAGEREF _T</w:instrText>
            </w:r>
            <w:r>
              <w:instrText xml:space="preserve">oc20200 \h </w:instrText>
            </w:r>
            <w:r>
              <w:fldChar w:fldCharType="separate"/>
            </w:r>
            <w:r>
              <w:t>102</w:t>
            </w:r>
            <w:r>
              <w:fldChar w:fldCharType="end"/>
            </w:r>
          </w:hyperlink>
        </w:p>
        <w:p w14:paraId="40CC8FCC" w14:textId="77777777" w:rsidR="00FB6D3D" w:rsidRDefault="00D22A15">
          <w:pPr>
            <w:pStyle w:val="TOC2"/>
            <w:tabs>
              <w:tab w:val="clear" w:pos="10790"/>
              <w:tab w:val="right" w:leader="dot" w:pos="10800"/>
            </w:tabs>
          </w:pPr>
          <w:hyperlink w:anchor="_Toc5715" w:history="1">
            <w:r>
              <w:rPr>
                <w:rFonts w:ascii="宋体" w:hAnsi="宋体" w:hint="eastAsia"/>
                <w:szCs w:val="30"/>
                <w:lang w:eastAsia="zh-CN"/>
              </w:rPr>
              <w:t>12.6</w:t>
            </w:r>
            <w:r>
              <w:rPr>
                <w:rFonts w:ascii="宋体" w:hAnsi="宋体" w:hint="eastAsia"/>
                <w:szCs w:val="30"/>
              </w:rPr>
              <w:t>获取混拣区可工作的机器人</w:t>
            </w:r>
            <w:r>
              <w:tab/>
            </w:r>
            <w:r>
              <w:fldChar w:fldCharType="begin"/>
            </w:r>
            <w:r>
              <w:instrText xml:space="preserve"> PAGEREF _Toc5715 \h </w:instrText>
            </w:r>
            <w:r>
              <w:fldChar w:fldCharType="separate"/>
            </w:r>
            <w:r>
              <w:t>104</w:t>
            </w:r>
            <w:r>
              <w:fldChar w:fldCharType="end"/>
            </w:r>
          </w:hyperlink>
        </w:p>
        <w:p w14:paraId="02B56745" w14:textId="77777777" w:rsidR="00FB6D3D" w:rsidRDefault="00D22A15">
          <w:pPr>
            <w:pStyle w:val="TOC2"/>
            <w:tabs>
              <w:tab w:val="clear" w:pos="10790"/>
              <w:tab w:val="right" w:leader="dot" w:pos="10800"/>
            </w:tabs>
          </w:pPr>
          <w:hyperlink w:anchor="_Toc30733" w:history="1">
            <w:r>
              <w:rPr>
                <w:rFonts w:ascii="宋体" w:hAnsi="宋体" w:hint="eastAsia"/>
                <w:szCs w:val="30"/>
                <w:lang w:eastAsia="zh-CN"/>
              </w:rPr>
              <w:t>12.7</w:t>
            </w:r>
            <w:r>
              <w:rPr>
                <w:rFonts w:ascii="宋体" w:hAnsi="宋体" w:hint="eastAsia"/>
                <w:szCs w:val="30"/>
              </w:rPr>
              <w:t>设置混拣区机器人是否可分拣</w:t>
            </w:r>
            <w:r>
              <w:tab/>
            </w:r>
            <w:r>
              <w:fldChar w:fldCharType="begin"/>
            </w:r>
            <w:r>
              <w:instrText xml:space="preserve"> </w:instrText>
            </w:r>
            <w:r>
              <w:instrText xml:space="preserve">PAGEREF _Toc30733 \h </w:instrText>
            </w:r>
            <w:r>
              <w:fldChar w:fldCharType="separate"/>
            </w:r>
            <w:r>
              <w:t>105</w:t>
            </w:r>
            <w:r>
              <w:fldChar w:fldCharType="end"/>
            </w:r>
          </w:hyperlink>
        </w:p>
        <w:p w14:paraId="04477399" w14:textId="77777777" w:rsidR="00FB6D3D" w:rsidRDefault="00D22A15">
          <w:pPr>
            <w:pStyle w:val="TOC2"/>
            <w:tabs>
              <w:tab w:val="clear" w:pos="10790"/>
              <w:tab w:val="right" w:leader="dot" w:pos="10800"/>
            </w:tabs>
          </w:pPr>
          <w:hyperlink w:anchor="_Toc161" w:history="1">
            <w:r>
              <w:rPr>
                <w:rFonts w:ascii="宋体" w:hAnsi="宋体" w:hint="eastAsia"/>
                <w:szCs w:val="30"/>
                <w:lang w:eastAsia="zh-CN"/>
              </w:rPr>
              <w:t>12.8</w:t>
            </w:r>
            <w:r>
              <w:rPr>
                <w:rFonts w:ascii="宋体" w:hAnsi="宋体" w:hint="eastAsia"/>
                <w:szCs w:val="30"/>
              </w:rPr>
              <w:t>混拣</w:t>
            </w:r>
            <w:r>
              <w:rPr>
                <w:rFonts w:ascii="宋体" w:hAnsi="宋体" w:hint="eastAsia"/>
                <w:szCs w:val="30"/>
              </w:rPr>
              <w:t>/</w:t>
            </w:r>
            <w:r>
              <w:rPr>
                <w:rFonts w:ascii="宋体" w:hAnsi="宋体" w:hint="eastAsia"/>
                <w:szCs w:val="30"/>
              </w:rPr>
              <w:t>大件分拣区接收钢板到位信号</w:t>
            </w:r>
            <w:r>
              <w:tab/>
            </w:r>
            <w:r>
              <w:fldChar w:fldCharType="begin"/>
            </w:r>
            <w:r>
              <w:instrText xml:space="preserve"> PAGEREF _Toc161 \h </w:instrText>
            </w:r>
            <w:r>
              <w:fldChar w:fldCharType="separate"/>
            </w:r>
            <w:r>
              <w:t>106</w:t>
            </w:r>
            <w:r>
              <w:fldChar w:fldCharType="end"/>
            </w:r>
          </w:hyperlink>
        </w:p>
        <w:p w14:paraId="442A6A88" w14:textId="77777777" w:rsidR="00FB6D3D" w:rsidRDefault="00D22A15">
          <w:pPr>
            <w:pStyle w:val="TOC2"/>
            <w:tabs>
              <w:tab w:val="clear" w:pos="10790"/>
              <w:tab w:val="right" w:leader="dot" w:pos="10800"/>
            </w:tabs>
          </w:pPr>
          <w:hyperlink w:anchor="_Toc7307" w:history="1">
            <w:r>
              <w:rPr>
                <w:rFonts w:ascii="宋体" w:hAnsi="宋体" w:hint="eastAsia"/>
                <w:szCs w:val="30"/>
                <w:lang w:eastAsia="zh-CN"/>
              </w:rPr>
              <w:t>12.9</w:t>
            </w:r>
            <w:r>
              <w:rPr>
                <w:rFonts w:ascii="宋体" w:hAnsi="宋体" w:hint="eastAsia"/>
                <w:szCs w:val="30"/>
              </w:rPr>
              <w:t>喷码</w:t>
            </w:r>
            <w:r>
              <w:rPr>
                <w:rFonts w:ascii="宋体" w:hAnsi="宋体" w:hint="eastAsia"/>
                <w:szCs w:val="30"/>
              </w:rPr>
              <w:t>/</w:t>
            </w:r>
            <w:r>
              <w:rPr>
                <w:rFonts w:ascii="宋体" w:hAnsi="宋体" w:hint="eastAsia"/>
                <w:szCs w:val="30"/>
              </w:rPr>
              <w:t>大件码盘区零件到位信号</w:t>
            </w:r>
            <w:r>
              <w:tab/>
            </w:r>
            <w:r>
              <w:fldChar w:fldCharType="begin"/>
            </w:r>
            <w:r>
              <w:instrText xml:space="preserve"> PAGEREF _Toc7307 \h </w:instrText>
            </w:r>
            <w:r>
              <w:fldChar w:fldCharType="separate"/>
            </w:r>
            <w:r>
              <w:t>107</w:t>
            </w:r>
            <w:r>
              <w:fldChar w:fldCharType="end"/>
            </w:r>
          </w:hyperlink>
        </w:p>
        <w:p w14:paraId="2A45CBD9" w14:textId="77777777" w:rsidR="00FB6D3D" w:rsidRDefault="00D22A15">
          <w:pPr>
            <w:pStyle w:val="TOC2"/>
            <w:tabs>
              <w:tab w:val="clear" w:pos="10790"/>
              <w:tab w:val="right" w:leader="dot" w:pos="10800"/>
            </w:tabs>
          </w:pPr>
          <w:hyperlink w:anchor="_Toc11016" w:history="1">
            <w:r>
              <w:rPr>
                <w:rFonts w:ascii="宋体" w:hAnsi="宋体" w:hint="eastAsia"/>
                <w:szCs w:val="30"/>
                <w:lang w:eastAsia="zh-CN"/>
              </w:rPr>
              <w:t>12.10</w:t>
            </w:r>
            <w:r>
              <w:rPr>
                <w:rFonts w:ascii="宋体" w:hAnsi="宋体" w:hint="eastAsia"/>
                <w:szCs w:val="30"/>
              </w:rPr>
              <w:t>查询大件流料报工数据</w:t>
            </w:r>
            <w:r>
              <w:tab/>
            </w:r>
            <w:r>
              <w:fldChar w:fldCharType="begin"/>
            </w:r>
            <w:r>
              <w:instrText xml:space="preserve"> PAGEREF _Toc11016 \h </w:instrText>
            </w:r>
            <w:r>
              <w:fldChar w:fldCharType="separate"/>
            </w:r>
            <w:r>
              <w:t>108</w:t>
            </w:r>
            <w:r>
              <w:fldChar w:fldCharType="end"/>
            </w:r>
          </w:hyperlink>
        </w:p>
        <w:p w14:paraId="52AA1654" w14:textId="77777777" w:rsidR="00FB6D3D" w:rsidRDefault="00D22A15">
          <w:pPr>
            <w:pStyle w:val="TOC2"/>
            <w:tabs>
              <w:tab w:val="clear" w:pos="10790"/>
              <w:tab w:val="right" w:leader="dot" w:pos="10800"/>
            </w:tabs>
          </w:pPr>
          <w:hyperlink w:anchor="_Toc3922" w:history="1">
            <w:r>
              <w:rPr>
                <w:rFonts w:ascii="宋体" w:hAnsi="宋体" w:hint="eastAsia"/>
                <w:szCs w:val="30"/>
                <w:lang w:eastAsia="zh-CN"/>
              </w:rPr>
              <w:t>12.11</w:t>
            </w:r>
            <w:r>
              <w:rPr>
                <w:rFonts w:ascii="宋体" w:hAnsi="宋体" w:hint="eastAsia"/>
                <w:szCs w:val="30"/>
              </w:rPr>
              <w:t>查询钢板任务数据</w:t>
            </w:r>
            <w:r>
              <w:tab/>
            </w:r>
            <w:r>
              <w:fldChar w:fldCharType="begin"/>
            </w:r>
            <w:r>
              <w:instrText xml:space="preserve"> PAGEREF _Toc3922 \h </w:instrText>
            </w:r>
            <w:r>
              <w:fldChar w:fldCharType="separate"/>
            </w:r>
            <w:r>
              <w:t>11</w:t>
            </w:r>
            <w:r>
              <w:t>1</w:t>
            </w:r>
            <w:r>
              <w:fldChar w:fldCharType="end"/>
            </w:r>
          </w:hyperlink>
        </w:p>
        <w:p w14:paraId="62276DD4" w14:textId="77777777" w:rsidR="00FB6D3D" w:rsidRDefault="00D22A15">
          <w:pPr>
            <w:pStyle w:val="TOC2"/>
            <w:tabs>
              <w:tab w:val="clear" w:pos="10790"/>
              <w:tab w:val="right" w:leader="dot" w:pos="10800"/>
            </w:tabs>
          </w:pPr>
          <w:hyperlink w:anchor="_Toc20452" w:history="1">
            <w:r>
              <w:rPr>
                <w:rFonts w:ascii="宋体" w:hAnsi="宋体" w:hint="eastAsia"/>
                <w:szCs w:val="30"/>
                <w:lang w:eastAsia="zh-CN"/>
              </w:rPr>
              <w:t>12.12</w:t>
            </w:r>
            <w:r>
              <w:rPr>
                <w:rFonts w:ascii="宋体" w:hAnsi="宋体" w:hint="eastAsia"/>
                <w:szCs w:val="30"/>
              </w:rPr>
              <w:t>查询子模块错误日志</w:t>
            </w:r>
            <w:r>
              <w:tab/>
            </w:r>
            <w:r>
              <w:fldChar w:fldCharType="begin"/>
            </w:r>
            <w:r>
              <w:instrText xml:space="preserve"> PAGEREF _Toc20452 \h </w:instrText>
            </w:r>
            <w:r>
              <w:fldChar w:fldCharType="separate"/>
            </w:r>
            <w:r>
              <w:t>113</w:t>
            </w:r>
            <w:r>
              <w:fldChar w:fldCharType="end"/>
            </w:r>
          </w:hyperlink>
        </w:p>
        <w:p w14:paraId="1DAD4BA3" w14:textId="77777777" w:rsidR="00FB6D3D" w:rsidRDefault="00D22A15">
          <w:pPr>
            <w:pStyle w:val="TOC2"/>
            <w:tabs>
              <w:tab w:val="clear" w:pos="10790"/>
              <w:tab w:val="right" w:leader="dot" w:pos="10800"/>
            </w:tabs>
          </w:pPr>
          <w:hyperlink w:anchor="_Toc12235" w:history="1">
            <w:r>
              <w:rPr>
                <w:rFonts w:ascii="宋体" w:hAnsi="宋体" w:hint="eastAsia"/>
                <w:szCs w:val="30"/>
                <w:lang w:eastAsia="zh-CN"/>
              </w:rPr>
              <w:t>12.13</w:t>
            </w:r>
            <w:r>
              <w:rPr>
                <w:rFonts w:ascii="宋体" w:hAnsi="宋体" w:hint="eastAsia"/>
                <w:szCs w:val="30"/>
              </w:rPr>
              <w:t>更新大件流料报工数据状态</w:t>
            </w:r>
            <w:r>
              <w:tab/>
            </w:r>
            <w:r>
              <w:fldChar w:fldCharType="begin"/>
            </w:r>
            <w:r>
              <w:instrText xml:space="preserve"> PAGEREF _Toc122</w:instrText>
            </w:r>
            <w:r>
              <w:instrText xml:space="preserve">35 \h </w:instrText>
            </w:r>
            <w:r>
              <w:fldChar w:fldCharType="separate"/>
            </w:r>
            <w:r>
              <w:t>116</w:t>
            </w:r>
            <w:r>
              <w:fldChar w:fldCharType="end"/>
            </w:r>
          </w:hyperlink>
        </w:p>
        <w:p w14:paraId="1C3B7C17" w14:textId="77777777" w:rsidR="00FB6D3D" w:rsidRDefault="00D22A15">
          <w:pPr>
            <w:pStyle w:val="TOC2"/>
            <w:tabs>
              <w:tab w:val="clear" w:pos="10790"/>
              <w:tab w:val="right" w:leader="dot" w:pos="10800"/>
            </w:tabs>
          </w:pPr>
          <w:hyperlink w:anchor="_Toc11637" w:history="1">
            <w:r>
              <w:rPr>
                <w:rFonts w:ascii="宋体" w:hAnsi="宋体" w:hint="eastAsia"/>
                <w:szCs w:val="30"/>
                <w:lang w:eastAsia="zh-CN"/>
              </w:rPr>
              <w:t>12.14</w:t>
            </w:r>
            <w:r>
              <w:rPr>
                <w:rFonts w:ascii="宋体" w:hAnsi="宋体" w:hint="eastAsia"/>
                <w:szCs w:val="30"/>
              </w:rPr>
              <w:t>查询套料图数据</w:t>
            </w:r>
            <w:r>
              <w:tab/>
            </w:r>
            <w:r>
              <w:fldChar w:fldCharType="begin"/>
            </w:r>
            <w:r>
              <w:instrText xml:space="preserve"> PAGEREF _Toc11637 \h </w:instrText>
            </w:r>
            <w:r>
              <w:fldChar w:fldCharType="separate"/>
            </w:r>
            <w:r>
              <w:t>117</w:t>
            </w:r>
            <w:r>
              <w:fldChar w:fldCharType="end"/>
            </w:r>
          </w:hyperlink>
        </w:p>
        <w:p w14:paraId="311449F6" w14:textId="77777777" w:rsidR="00FB6D3D" w:rsidRDefault="00D22A15">
          <w:pPr>
            <w:pStyle w:val="TOC2"/>
            <w:tabs>
              <w:tab w:val="clear" w:pos="10790"/>
              <w:tab w:val="right" w:leader="dot" w:pos="10800"/>
            </w:tabs>
          </w:pPr>
          <w:hyperlink w:anchor="_Toc5576" w:history="1">
            <w:r>
              <w:rPr>
                <w:rFonts w:ascii="宋体" w:hAnsi="宋体" w:hint="eastAsia"/>
                <w:szCs w:val="30"/>
                <w:lang w:eastAsia="zh-CN"/>
              </w:rPr>
              <w:t>12.15</w:t>
            </w:r>
            <w:r>
              <w:rPr>
                <w:rFonts w:ascii="宋体" w:hAnsi="宋体" w:hint="eastAsia"/>
                <w:szCs w:val="30"/>
              </w:rPr>
              <w:t>查询</w:t>
            </w:r>
            <w:r>
              <w:rPr>
                <w:rFonts w:ascii="宋体" w:hAnsi="宋体" w:hint="eastAsia"/>
                <w:szCs w:val="30"/>
                <w:lang w:eastAsia="zh-CN"/>
              </w:rPr>
              <w:t>信号</w:t>
            </w:r>
            <w:r>
              <w:rPr>
                <w:rFonts w:ascii="宋体" w:hAnsi="宋体" w:hint="eastAsia"/>
                <w:szCs w:val="30"/>
              </w:rPr>
              <w:t>数据</w:t>
            </w:r>
            <w:r>
              <w:tab/>
            </w:r>
            <w:r>
              <w:fldChar w:fldCharType="begin"/>
            </w:r>
            <w:r>
              <w:instrText xml:space="preserve"> PAGEREF _Toc5576 \h </w:instrText>
            </w:r>
            <w:r>
              <w:fldChar w:fldCharType="separate"/>
            </w:r>
            <w:r>
              <w:t>118</w:t>
            </w:r>
            <w:r>
              <w:fldChar w:fldCharType="end"/>
            </w:r>
          </w:hyperlink>
        </w:p>
        <w:p w14:paraId="72662068" w14:textId="77777777" w:rsidR="00FB6D3D" w:rsidRDefault="00D22A15">
          <w:pPr>
            <w:pStyle w:val="TOC2"/>
            <w:tabs>
              <w:tab w:val="clear" w:pos="10790"/>
              <w:tab w:val="right" w:pos="2800"/>
              <w:tab w:val="right" w:leader="dot" w:pos="10800"/>
            </w:tabs>
          </w:pPr>
          <w:hyperlink w:anchor="_Toc19594" w:history="1">
            <w:r>
              <w:rPr>
                <w:rFonts w:ascii="宋体" w:hAnsi="宋体" w:hint="eastAsia"/>
                <w:szCs w:val="30"/>
                <w:lang w:eastAsia="zh-CN"/>
              </w:rPr>
              <w:t>12.16</w:t>
            </w:r>
            <w:r>
              <w:rPr>
                <w:rFonts w:ascii="宋体" w:hAnsi="宋体" w:hint="eastAsia"/>
                <w:szCs w:val="30"/>
                <w:lang w:eastAsia="zh-CN"/>
              </w:rPr>
              <w:tab/>
            </w:r>
            <w:r>
              <w:rPr>
                <w:rFonts w:ascii="宋体" w:hAnsi="宋体" w:hint="eastAsia"/>
                <w:szCs w:val="30"/>
              </w:rPr>
              <w:t>大件分拣区获取带有编号的图片</w:t>
            </w:r>
            <w:r>
              <w:tab/>
            </w:r>
            <w:r>
              <w:fldChar w:fldCharType="begin"/>
            </w:r>
            <w:r>
              <w:instrText xml:space="preserve"> PAGEREF _Toc19594 \h </w:instrText>
            </w:r>
            <w:r>
              <w:fldChar w:fldCharType="separate"/>
            </w:r>
            <w:r>
              <w:t>121</w:t>
            </w:r>
            <w:r>
              <w:fldChar w:fldCharType="end"/>
            </w:r>
          </w:hyperlink>
        </w:p>
        <w:p w14:paraId="52F61EE8" w14:textId="77777777" w:rsidR="00FB6D3D" w:rsidRDefault="00D22A15">
          <w:pPr>
            <w:pStyle w:val="TOC2"/>
            <w:tabs>
              <w:tab w:val="clear" w:pos="10790"/>
              <w:tab w:val="right" w:pos="2800"/>
              <w:tab w:val="right" w:leader="dot" w:pos="10800"/>
            </w:tabs>
          </w:pPr>
          <w:hyperlink w:anchor="_Toc24062" w:history="1">
            <w:r>
              <w:rPr>
                <w:rFonts w:ascii="宋体" w:hAnsi="宋体" w:hint="eastAsia"/>
                <w:szCs w:val="30"/>
                <w:lang w:eastAsia="zh-CN"/>
              </w:rPr>
              <w:t>12.1</w:t>
            </w:r>
            <w:r>
              <w:rPr>
                <w:rFonts w:ascii="宋体" w:hAnsi="宋体" w:hint="eastAsia"/>
                <w:szCs w:val="30"/>
                <w:lang w:eastAsia="zh-CN"/>
              </w:rPr>
              <w:t>7</w:t>
            </w:r>
            <w:r>
              <w:rPr>
                <w:rFonts w:ascii="宋体" w:hAnsi="宋体" w:hint="eastAsia"/>
                <w:szCs w:val="30"/>
                <w:lang w:eastAsia="zh-CN"/>
              </w:rPr>
              <w:tab/>
            </w:r>
            <w:r>
              <w:rPr>
                <w:rFonts w:ascii="宋体" w:hAnsi="宋体" w:hint="eastAsia"/>
                <w:szCs w:val="30"/>
              </w:rPr>
              <w:t>大件分拣区获取</w:t>
            </w:r>
            <w:r>
              <w:rPr>
                <w:rFonts w:ascii="宋体" w:hAnsi="宋体" w:hint="eastAsia"/>
                <w:szCs w:val="30"/>
                <w:lang w:eastAsia="zh-CN"/>
              </w:rPr>
              <w:t>零件信息</w:t>
            </w:r>
            <w:r>
              <w:tab/>
            </w:r>
            <w:r>
              <w:fldChar w:fldCharType="begin"/>
            </w:r>
            <w:r>
              <w:instrText xml:space="preserve"> PAGEREF _Toc24062 \h </w:instrText>
            </w:r>
            <w:r>
              <w:fldChar w:fldCharType="separate"/>
            </w:r>
            <w:r>
              <w:t>122</w:t>
            </w:r>
            <w:r>
              <w:fldChar w:fldCharType="end"/>
            </w:r>
          </w:hyperlink>
        </w:p>
        <w:p w14:paraId="470C7E20" w14:textId="77777777" w:rsidR="00FB6D3D" w:rsidRDefault="00D22A15">
          <w:pPr>
            <w:pStyle w:val="TOC2"/>
            <w:tabs>
              <w:tab w:val="clear" w:pos="10790"/>
              <w:tab w:val="right" w:leader="dot" w:pos="10800"/>
            </w:tabs>
          </w:pPr>
          <w:hyperlink w:anchor="_Toc8996" w:history="1">
            <w:r>
              <w:rPr>
                <w:rFonts w:ascii="宋体" w:hAnsi="宋体" w:hint="eastAsia"/>
                <w:szCs w:val="30"/>
                <w:lang w:eastAsia="zh-CN"/>
              </w:rPr>
              <w:t>12.18</w:t>
            </w:r>
            <w:r>
              <w:rPr>
                <w:rFonts w:ascii="宋体" w:hAnsi="宋体" w:hint="eastAsia"/>
                <w:szCs w:val="30"/>
                <w:lang w:eastAsia="zh-CN"/>
              </w:rPr>
              <w:t>板链线物料信息修改</w:t>
            </w:r>
            <w:r>
              <w:tab/>
            </w:r>
            <w:r>
              <w:fldChar w:fldCharType="begin"/>
            </w:r>
            <w:r>
              <w:instrText xml:space="preserve"> PAGEREF _Toc8996 \h </w:instrText>
            </w:r>
            <w:r>
              <w:fldChar w:fldCharType="separate"/>
            </w:r>
            <w:r>
              <w:t>124</w:t>
            </w:r>
            <w:r>
              <w:fldChar w:fldCharType="end"/>
            </w:r>
          </w:hyperlink>
        </w:p>
        <w:p w14:paraId="454F7548" w14:textId="77777777" w:rsidR="00FB6D3D" w:rsidRDefault="00D22A15">
          <w:pPr>
            <w:pStyle w:val="TOC2"/>
            <w:tabs>
              <w:tab w:val="clear" w:pos="10790"/>
              <w:tab w:val="right" w:leader="dot" w:pos="10800"/>
            </w:tabs>
          </w:pPr>
          <w:hyperlink w:anchor="_Toc11268" w:history="1">
            <w:r>
              <w:rPr>
                <w:rFonts w:ascii="宋体" w:hAnsi="宋体" w:hint="eastAsia"/>
                <w:szCs w:val="30"/>
                <w:lang w:eastAsia="zh-CN"/>
              </w:rPr>
              <w:t>12.19</w:t>
            </w:r>
            <w:r>
              <w:rPr>
                <w:rFonts w:ascii="宋体" w:hAnsi="宋体" w:hint="eastAsia"/>
                <w:szCs w:val="30"/>
                <w:lang w:eastAsia="zh-CN"/>
              </w:rPr>
              <w:t>查询大件板链线是否有料信息</w:t>
            </w:r>
            <w:r>
              <w:tab/>
            </w:r>
            <w:r>
              <w:fldChar w:fldCharType="begin"/>
            </w:r>
            <w:r>
              <w:instrText xml:space="preserve"> PAGEREF _Toc11268 \h </w:instrText>
            </w:r>
            <w:r>
              <w:fldChar w:fldCharType="separate"/>
            </w:r>
            <w:r>
              <w:t>125</w:t>
            </w:r>
            <w:r>
              <w:fldChar w:fldCharType="end"/>
            </w:r>
          </w:hyperlink>
        </w:p>
        <w:p w14:paraId="145314F7" w14:textId="77777777" w:rsidR="00FB6D3D" w:rsidRDefault="00D22A15">
          <w:pPr>
            <w:pStyle w:val="TOC2"/>
            <w:tabs>
              <w:tab w:val="clear" w:pos="10790"/>
              <w:tab w:val="right" w:leader="dot" w:pos="10800"/>
            </w:tabs>
          </w:pPr>
          <w:hyperlink w:anchor="_Toc20779" w:history="1">
            <w:r>
              <w:rPr>
                <w:rFonts w:ascii="宋体" w:hAnsi="宋体" w:hint="eastAsia"/>
                <w:szCs w:val="30"/>
                <w:lang w:eastAsia="zh-CN"/>
              </w:rPr>
              <w:t xml:space="preserve">12.20 </w:t>
            </w:r>
            <w:r>
              <w:rPr>
                <w:rFonts w:ascii="宋体" w:hAnsi="宋体" w:hint="eastAsia"/>
                <w:szCs w:val="30"/>
                <w:lang w:eastAsia="zh-CN"/>
              </w:rPr>
              <w:t>上传套料图，重新触发解析程序</w:t>
            </w:r>
            <w:r>
              <w:tab/>
            </w:r>
            <w:r>
              <w:fldChar w:fldCharType="begin"/>
            </w:r>
            <w:r>
              <w:instrText xml:space="preserve"> PAGEREF _Toc20779 \h </w:instrText>
            </w:r>
            <w:r>
              <w:fldChar w:fldCharType="separate"/>
            </w:r>
            <w:r>
              <w:t>126</w:t>
            </w:r>
            <w:r>
              <w:fldChar w:fldCharType="end"/>
            </w:r>
          </w:hyperlink>
        </w:p>
        <w:p w14:paraId="5257F7FC" w14:textId="77777777" w:rsidR="00FB6D3D" w:rsidRDefault="00D22A15">
          <w:pPr>
            <w:ind w:firstLineChars="0" w:firstLine="0"/>
            <w:rPr>
              <w:rFonts w:ascii="宋体" w:hAnsi="宋体"/>
            </w:rPr>
          </w:pPr>
          <w:r>
            <w:rPr>
              <w:rFonts w:ascii="宋体" w:hAnsi="宋体"/>
            </w:rPr>
            <w:lastRenderedPageBreak/>
            <w:fldChar w:fldCharType="end"/>
          </w:r>
        </w:p>
      </w:sdtContent>
    </w:sdt>
    <w:p w14:paraId="13D1577D" w14:textId="77777777" w:rsidR="00FB6D3D" w:rsidRDefault="00D22A15">
      <w:pPr>
        <w:pStyle w:val="1"/>
        <w:numPr>
          <w:ilvl w:val="0"/>
          <w:numId w:val="7"/>
        </w:numPr>
        <w:spacing w:line="360" w:lineRule="auto"/>
        <w:rPr>
          <w:rFonts w:ascii="宋体" w:eastAsia="宋体" w:hAnsi="宋体"/>
        </w:rPr>
      </w:pPr>
      <w:bookmarkStart w:id="0" w:name="_Toc8131"/>
      <w:r>
        <w:rPr>
          <w:rFonts w:ascii="宋体" w:eastAsia="宋体" w:hAnsi="宋体" w:hint="eastAsia"/>
        </w:rPr>
        <w:t>用途说明</w:t>
      </w:r>
      <w:bookmarkEnd w:id="0"/>
    </w:p>
    <w:p w14:paraId="61162130" w14:textId="77777777" w:rsidR="00FB6D3D" w:rsidRDefault="00D22A15">
      <w:pPr>
        <w:ind w:firstLine="480"/>
        <w:rPr>
          <w:lang w:val="zh-CN"/>
        </w:rPr>
      </w:pPr>
      <w:r>
        <w:rPr>
          <w:rFonts w:hint="eastAsia"/>
          <w:lang w:val="zh-CN"/>
        </w:rPr>
        <w:t>本文档用于视比特新城三一各功能区对内接口交互的标准制定。</w:t>
      </w:r>
    </w:p>
    <w:p w14:paraId="290412EB" w14:textId="77777777" w:rsidR="00FB6D3D" w:rsidRDefault="00D22A15">
      <w:pPr>
        <w:pStyle w:val="1"/>
        <w:numPr>
          <w:ilvl w:val="0"/>
          <w:numId w:val="7"/>
        </w:numPr>
        <w:spacing w:line="360" w:lineRule="auto"/>
        <w:rPr>
          <w:rFonts w:ascii="宋体" w:eastAsia="宋体" w:hAnsi="宋体"/>
        </w:rPr>
      </w:pPr>
      <w:bookmarkStart w:id="1" w:name="_Toc5870"/>
      <w:r>
        <w:rPr>
          <w:rFonts w:ascii="宋体" w:eastAsia="宋体" w:hAnsi="宋体" w:hint="eastAsia"/>
        </w:rPr>
        <w:t>格式说明</w:t>
      </w:r>
      <w:bookmarkEnd w:id="1"/>
    </w:p>
    <w:p w14:paraId="1C568B1A" w14:textId="77777777" w:rsidR="00FB6D3D" w:rsidRDefault="00D22A15">
      <w:pPr>
        <w:pStyle w:val="af6"/>
        <w:widowControl w:val="0"/>
        <w:numPr>
          <w:ilvl w:val="0"/>
          <w:numId w:val="8"/>
        </w:numPr>
        <w:spacing w:line="240" w:lineRule="auto"/>
        <w:ind w:firstLineChars="0"/>
        <w:contextualSpacing w:val="0"/>
        <w:jc w:val="both"/>
      </w:pPr>
      <w:r>
        <w:rPr>
          <w:rFonts w:hint="eastAsia"/>
        </w:rPr>
        <w:t>接口规范：</w:t>
      </w:r>
    </w:p>
    <w:p w14:paraId="3F233418" w14:textId="77777777" w:rsidR="00FB6D3D" w:rsidRDefault="00D22A15">
      <w:pPr>
        <w:pStyle w:val="af6"/>
        <w:widowControl w:val="0"/>
        <w:numPr>
          <w:ilvl w:val="1"/>
          <w:numId w:val="8"/>
        </w:numPr>
        <w:spacing w:line="240" w:lineRule="auto"/>
        <w:ind w:firstLineChars="0"/>
        <w:contextualSpacing w:val="0"/>
        <w:jc w:val="both"/>
      </w:pPr>
      <w:r>
        <w:t>RESTFUL</w:t>
      </w:r>
      <w:r>
        <w:rPr>
          <w:rFonts w:hint="eastAsia"/>
        </w:rPr>
        <w:t>格式</w:t>
      </w:r>
      <w:r>
        <w:t xml:space="preserve"> </w:t>
      </w:r>
    </w:p>
    <w:p w14:paraId="449259C8" w14:textId="77777777" w:rsidR="00FB6D3D" w:rsidRDefault="00D22A15">
      <w:pPr>
        <w:pStyle w:val="af6"/>
        <w:widowControl w:val="0"/>
        <w:numPr>
          <w:ilvl w:val="0"/>
          <w:numId w:val="8"/>
        </w:numPr>
        <w:spacing w:line="240" w:lineRule="auto"/>
        <w:ind w:firstLineChars="0"/>
        <w:contextualSpacing w:val="0"/>
        <w:jc w:val="both"/>
      </w:pPr>
      <w:r>
        <w:rPr>
          <w:rFonts w:hint="eastAsia"/>
        </w:rPr>
        <w:t>通讯方式：</w:t>
      </w:r>
    </w:p>
    <w:p w14:paraId="3D8B180F" w14:textId="77777777" w:rsidR="00FB6D3D" w:rsidRDefault="00D22A15">
      <w:pPr>
        <w:pStyle w:val="af6"/>
        <w:widowControl w:val="0"/>
        <w:numPr>
          <w:ilvl w:val="1"/>
          <w:numId w:val="8"/>
        </w:numPr>
        <w:spacing w:line="240" w:lineRule="auto"/>
        <w:ind w:firstLineChars="0"/>
        <w:contextualSpacing w:val="0"/>
        <w:jc w:val="both"/>
      </w:pPr>
      <w:r>
        <w:t>HTTP</w:t>
      </w:r>
      <w:r>
        <w:rPr>
          <w:rFonts w:hint="eastAsia"/>
        </w:rPr>
        <w:t>通信协议</w:t>
      </w:r>
    </w:p>
    <w:p w14:paraId="1C26DF74" w14:textId="77777777" w:rsidR="00FB6D3D" w:rsidRDefault="00D22A15">
      <w:pPr>
        <w:pStyle w:val="af6"/>
        <w:widowControl w:val="0"/>
        <w:numPr>
          <w:ilvl w:val="0"/>
          <w:numId w:val="9"/>
        </w:numPr>
        <w:spacing w:line="240" w:lineRule="auto"/>
        <w:ind w:firstLineChars="0"/>
        <w:contextualSpacing w:val="0"/>
        <w:jc w:val="both"/>
      </w:pPr>
      <w:r>
        <w:rPr>
          <w:rFonts w:hint="eastAsia"/>
        </w:rPr>
        <w:t>数据格式：</w:t>
      </w:r>
    </w:p>
    <w:p w14:paraId="1A571D1D" w14:textId="77777777" w:rsidR="00FB6D3D" w:rsidRDefault="00D22A15">
      <w:pPr>
        <w:pStyle w:val="af6"/>
        <w:widowControl w:val="0"/>
        <w:numPr>
          <w:ilvl w:val="0"/>
          <w:numId w:val="10"/>
        </w:numPr>
        <w:spacing w:line="240" w:lineRule="auto"/>
        <w:ind w:firstLineChars="0"/>
        <w:contextualSpacing w:val="0"/>
        <w:jc w:val="both"/>
      </w:pPr>
      <w:r>
        <w:t>JSON</w:t>
      </w:r>
      <w:r>
        <w:rPr>
          <w:rFonts w:hint="eastAsia"/>
        </w:rPr>
        <w:t>格式</w:t>
      </w:r>
    </w:p>
    <w:p w14:paraId="1B04AF50" w14:textId="77777777" w:rsidR="00FB6D3D" w:rsidRDefault="00D22A15">
      <w:pPr>
        <w:pStyle w:val="af6"/>
        <w:widowControl w:val="0"/>
        <w:numPr>
          <w:ilvl w:val="0"/>
          <w:numId w:val="9"/>
        </w:numPr>
        <w:spacing w:line="240" w:lineRule="auto"/>
        <w:ind w:firstLineChars="0"/>
        <w:contextualSpacing w:val="0"/>
        <w:jc w:val="both"/>
      </w:pPr>
      <w:r>
        <w:rPr>
          <w:rFonts w:hint="eastAsia"/>
        </w:rPr>
        <w:t>状态码：</w:t>
      </w:r>
    </w:p>
    <w:p w14:paraId="1DC6585F" w14:textId="77777777" w:rsidR="00FB6D3D" w:rsidRDefault="00D22A15">
      <w:pPr>
        <w:pStyle w:val="af6"/>
        <w:widowControl w:val="0"/>
        <w:numPr>
          <w:ilvl w:val="0"/>
          <w:numId w:val="10"/>
        </w:numPr>
        <w:spacing w:line="240" w:lineRule="auto"/>
        <w:ind w:firstLineChars="0"/>
        <w:contextualSpacing w:val="0"/>
        <w:jc w:val="both"/>
      </w:pPr>
      <w:r>
        <w:rPr>
          <w:rFonts w:hint="eastAsia"/>
        </w:rPr>
        <w:t>2</w:t>
      </w:r>
      <w:r>
        <w:t xml:space="preserve">00 </w:t>
      </w:r>
      <w:r>
        <w:rPr>
          <w:rFonts w:hint="eastAsia"/>
        </w:rPr>
        <w:t>接口正常</w:t>
      </w:r>
    </w:p>
    <w:p w14:paraId="5D38F2DA" w14:textId="77777777" w:rsidR="00FB6D3D" w:rsidRDefault="00D22A15">
      <w:pPr>
        <w:pStyle w:val="af6"/>
        <w:widowControl w:val="0"/>
        <w:numPr>
          <w:ilvl w:val="0"/>
          <w:numId w:val="10"/>
        </w:numPr>
        <w:spacing w:line="240" w:lineRule="auto"/>
        <w:ind w:firstLineChars="0"/>
        <w:contextualSpacing w:val="0"/>
        <w:jc w:val="both"/>
      </w:pPr>
      <w:r>
        <w:rPr>
          <w:rFonts w:hint="eastAsia"/>
        </w:rPr>
        <w:t>400</w:t>
      </w:r>
      <w:r>
        <w:t xml:space="preserve"> </w:t>
      </w:r>
      <w:r>
        <w:rPr>
          <w:rFonts w:hint="eastAsia"/>
        </w:rPr>
        <w:t>全局异常</w:t>
      </w:r>
    </w:p>
    <w:p w14:paraId="6CC973D4" w14:textId="77777777" w:rsidR="00FB6D3D" w:rsidRDefault="00D22A15">
      <w:pPr>
        <w:pStyle w:val="af6"/>
        <w:widowControl w:val="0"/>
        <w:numPr>
          <w:ilvl w:val="0"/>
          <w:numId w:val="10"/>
        </w:numPr>
        <w:spacing w:line="240" w:lineRule="auto"/>
        <w:ind w:firstLineChars="0"/>
        <w:contextualSpacing w:val="0"/>
        <w:jc w:val="both"/>
      </w:pPr>
      <w:r>
        <w:rPr>
          <w:rFonts w:hint="eastAsia"/>
        </w:rPr>
        <w:t>4</w:t>
      </w:r>
      <w:r>
        <w:t xml:space="preserve">xx </w:t>
      </w:r>
      <w:r>
        <w:rPr>
          <w:rFonts w:hint="eastAsia"/>
        </w:rPr>
        <w:t>具体错误，后期补充</w:t>
      </w:r>
    </w:p>
    <w:p w14:paraId="076D75AB" w14:textId="77777777" w:rsidR="00FB6D3D" w:rsidRDefault="00D22A15">
      <w:pPr>
        <w:widowControl w:val="0"/>
        <w:spacing w:line="240" w:lineRule="auto"/>
        <w:ind w:left="420" w:firstLineChars="0" w:firstLine="0"/>
        <w:jc w:val="both"/>
      </w:pPr>
      <w:r>
        <w:rPr>
          <w:rFonts w:hint="eastAsia"/>
        </w:rPr>
        <w:t>机器人状态（待机、运行中、报错）</w:t>
      </w:r>
    </w:p>
    <w:p w14:paraId="0D47D919" w14:textId="77777777" w:rsidR="00FB6D3D" w:rsidRDefault="00D22A15">
      <w:pPr>
        <w:pStyle w:val="1"/>
        <w:numPr>
          <w:ilvl w:val="0"/>
          <w:numId w:val="7"/>
        </w:numPr>
        <w:spacing w:line="360" w:lineRule="auto"/>
        <w:rPr>
          <w:rFonts w:ascii="宋体" w:eastAsia="宋体" w:hAnsi="宋体"/>
        </w:rPr>
      </w:pPr>
      <w:bookmarkStart w:id="2" w:name="_Toc8265"/>
      <w:r>
        <w:rPr>
          <w:rFonts w:ascii="宋体" w:eastAsia="宋体" w:hAnsi="宋体" w:hint="eastAsia"/>
        </w:rPr>
        <w:t>接口说明</w:t>
      </w:r>
      <w:bookmarkEnd w:id="2"/>
    </w:p>
    <w:p w14:paraId="18603B7F" w14:textId="77777777" w:rsidR="00FB6D3D" w:rsidRDefault="00D22A15">
      <w:pPr>
        <w:pStyle w:val="2"/>
        <w:numPr>
          <w:ilvl w:val="1"/>
          <w:numId w:val="11"/>
        </w:numPr>
        <w:spacing w:before="120"/>
        <w:rPr>
          <w:rFonts w:ascii="宋体" w:eastAsia="宋体" w:hAnsi="宋体"/>
          <w:szCs w:val="30"/>
        </w:rPr>
      </w:pPr>
      <w:bookmarkStart w:id="3" w:name="_Toc16148"/>
      <w:r>
        <w:rPr>
          <w:rFonts w:ascii="宋体" w:eastAsia="宋体" w:hAnsi="宋体" w:hint="eastAsia"/>
          <w:szCs w:val="30"/>
        </w:rPr>
        <w:t>各大功能区编码</w:t>
      </w:r>
      <w:r>
        <w:rPr>
          <w:rFonts w:ascii="宋体" w:eastAsia="宋体" w:hAnsi="宋体" w:hint="eastAsia"/>
          <w:szCs w:val="30"/>
        </w:rPr>
        <w:t>(</w:t>
      </w:r>
      <w:r>
        <w:rPr>
          <w:rFonts w:ascii="宋体" w:eastAsia="宋体" w:hAnsi="宋体" w:hint="eastAsia"/>
          <w:szCs w:val="30"/>
        </w:rPr>
        <w:t>建议参照表格，也可自行定义</w:t>
      </w:r>
      <w:r>
        <w:rPr>
          <w:rFonts w:ascii="宋体" w:eastAsia="宋体" w:hAnsi="宋体"/>
          <w:szCs w:val="30"/>
        </w:rPr>
        <w:t>)</w:t>
      </w:r>
      <w:bookmarkEnd w:id="3"/>
    </w:p>
    <w:tbl>
      <w:tblPr>
        <w:tblStyle w:val="af2"/>
        <w:tblW w:w="0" w:type="auto"/>
        <w:jc w:val="center"/>
        <w:tblLook w:val="04A0" w:firstRow="1" w:lastRow="0" w:firstColumn="1" w:lastColumn="0" w:noHBand="0" w:noVBand="1"/>
      </w:tblPr>
      <w:tblGrid>
        <w:gridCol w:w="1861"/>
        <w:gridCol w:w="2103"/>
        <w:gridCol w:w="2127"/>
        <w:gridCol w:w="3827"/>
      </w:tblGrid>
      <w:tr w:rsidR="00FB6D3D" w14:paraId="0CED2475" w14:textId="77777777">
        <w:trPr>
          <w:jc w:val="center"/>
        </w:trPr>
        <w:tc>
          <w:tcPr>
            <w:tcW w:w="1861" w:type="dxa"/>
          </w:tcPr>
          <w:p w14:paraId="3ED73F71" w14:textId="77777777" w:rsidR="00FB6D3D" w:rsidRDefault="00D22A15">
            <w:pPr>
              <w:ind w:firstLineChars="0" w:firstLine="0"/>
              <w:jc w:val="center"/>
              <w:rPr>
                <w:b/>
                <w:bCs/>
                <w:lang w:val="zh-CN"/>
              </w:rPr>
            </w:pPr>
            <w:r>
              <w:rPr>
                <w:rFonts w:hint="eastAsia"/>
                <w:b/>
                <w:bCs/>
                <w:lang w:val="zh-CN"/>
              </w:rPr>
              <w:t>功能区</w:t>
            </w:r>
          </w:p>
        </w:tc>
        <w:tc>
          <w:tcPr>
            <w:tcW w:w="2103" w:type="dxa"/>
          </w:tcPr>
          <w:p w14:paraId="62A9B6C1" w14:textId="77777777" w:rsidR="00FB6D3D" w:rsidRDefault="00D22A15">
            <w:pPr>
              <w:ind w:firstLineChars="0" w:firstLine="0"/>
              <w:jc w:val="center"/>
              <w:rPr>
                <w:b/>
                <w:bCs/>
                <w:lang w:val="zh-CN"/>
              </w:rPr>
            </w:pPr>
            <w:r>
              <w:rPr>
                <w:rFonts w:hint="eastAsia"/>
                <w:b/>
                <w:bCs/>
                <w:lang w:val="zh-CN"/>
              </w:rPr>
              <w:t>接口地址编码</w:t>
            </w:r>
          </w:p>
        </w:tc>
        <w:tc>
          <w:tcPr>
            <w:tcW w:w="2127" w:type="dxa"/>
          </w:tcPr>
          <w:p w14:paraId="23D4E8C0" w14:textId="77777777" w:rsidR="00FB6D3D" w:rsidRDefault="00D22A15">
            <w:pPr>
              <w:ind w:firstLineChars="0" w:firstLine="0"/>
              <w:jc w:val="center"/>
              <w:rPr>
                <w:b/>
                <w:bCs/>
                <w:lang w:val="zh-CN"/>
              </w:rPr>
            </w:pPr>
            <w:r>
              <w:rPr>
                <w:rFonts w:hint="eastAsia"/>
                <w:b/>
                <w:bCs/>
                <w:lang w:val="zh-CN"/>
              </w:rPr>
              <w:t>接口参数值</w:t>
            </w:r>
          </w:p>
        </w:tc>
        <w:tc>
          <w:tcPr>
            <w:tcW w:w="3827" w:type="dxa"/>
          </w:tcPr>
          <w:p w14:paraId="39F1D109" w14:textId="77777777" w:rsidR="00FB6D3D" w:rsidRDefault="00D22A15">
            <w:pPr>
              <w:tabs>
                <w:tab w:val="left" w:pos="1288"/>
              </w:tabs>
              <w:ind w:firstLineChars="0" w:firstLine="0"/>
              <w:jc w:val="both"/>
              <w:rPr>
                <w:b/>
                <w:bCs/>
                <w:lang w:val="zh-CN"/>
              </w:rPr>
            </w:pPr>
            <w:r>
              <w:rPr>
                <w:rFonts w:hint="eastAsia"/>
                <w:b/>
                <w:bCs/>
                <w:lang w:val="zh-CN"/>
              </w:rPr>
              <w:t>设备编号</w:t>
            </w:r>
            <w:r>
              <w:rPr>
                <w:rFonts w:hint="eastAsia"/>
                <w:b/>
                <w:bCs/>
                <w:lang w:val="zh-CN"/>
              </w:rPr>
              <w:t>(</w:t>
            </w:r>
            <w:r>
              <w:rPr>
                <w:rFonts w:hint="eastAsia"/>
                <w:b/>
                <w:bCs/>
                <w:lang w:val="zh-CN"/>
              </w:rPr>
              <w:t>详情请看各功能区截图</w:t>
            </w:r>
            <w:r>
              <w:rPr>
                <w:b/>
                <w:bCs/>
                <w:lang w:val="zh-CN"/>
              </w:rPr>
              <w:t>)</w:t>
            </w:r>
          </w:p>
        </w:tc>
      </w:tr>
      <w:tr w:rsidR="00FB6D3D" w14:paraId="5063A3AF" w14:textId="77777777">
        <w:trPr>
          <w:jc w:val="center"/>
        </w:trPr>
        <w:tc>
          <w:tcPr>
            <w:tcW w:w="1861" w:type="dxa"/>
          </w:tcPr>
          <w:p w14:paraId="009C5C59" w14:textId="77777777" w:rsidR="00FB6D3D" w:rsidRDefault="00D22A15">
            <w:pPr>
              <w:ind w:firstLineChars="0" w:firstLine="0"/>
              <w:rPr>
                <w:lang w:val="zh-CN"/>
              </w:rPr>
            </w:pPr>
            <w:r>
              <w:rPr>
                <w:rFonts w:hint="eastAsia"/>
                <w:lang w:val="zh-CN"/>
              </w:rPr>
              <w:t>混拣区</w:t>
            </w:r>
          </w:p>
        </w:tc>
        <w:tc>
          <w:tcPr>
            <w:tcW w:w="2103" w:type="dxa"/>
          </w:tcPr>
          <w:p w14:paraId="098F6C85" w14:textId="77777777" w:rsidR="00FB6D3D" w:rsidRDefault="00D22A15">
            <w:pPr>
              <w:ind w:firstLineChars="0" w:firstLine="0"/>
              <w:rPr>
                <w:lang w:val="zh-CN"/>
              </w:rPr>
            </w:pPr>
            <w:r>
              <w:rPr>
                <w:lang w:val="zh-CN"/>
              </w:rPr>
              <w:t>mix_sort_area</w:t>
            </w:r>
          </w:p>
        </w:tc>
        <w:tc>
          <w:tcPr>
            <w:tcW w:w="2127" w:type="dxa"/>
          </w:tcPr>
          <w:p w14:paraId="5E42E7E8" w14:textId="77777777" w:rsidR="00FB6D3D" w:rsidRDefault="00D22A15">
            <w:pPr>
              <w:ind w:firstLineChars="0" w:firstLine="0"/>
              <w:rPr>
                <w:lang w:val="zh-CN"/>
              </w:rPr>
            </w:pPr>
            <w:r>
              <w:rPr>
                <w:rFonts w:hint="eastAsia"/>
                <w:lang w:val="zh-CN"/>
              </w:rPr>
              <w:t>1</w:t>
            </w:r>
          </w:p>
        </w:tc>
        <w:tc>
          <w:tcPr>
            <w:tcW w:w="3827" w:type="dxa"/>
          </w:tcPr>
          <w:p w14:paraId="47C7A076" w14:textId="77777777" w:rsidR="00FB6D3D" w:rsidRDefault="00D22A15">
            <w:pPr>
              <w:ind w:firstLineChars="0" w:firstLine="0"/>
              <w:rPr>
                <w:lang w:val="zh-CN"/>
              </w:rPr>
            </w:pPr>
            <w:r>
              <w:rPr>
                <w:rFonts w:hint="eastAsia"/>
                <w:lang w:val="zh-CN"/>
              </w:rPr>
              <w:t>设备编号依次为</w:t>
            </w:r>
            <w:r>
              <w:rPr>
                <w:rFonts w:hint="eastAsia"/>
                <w:lang w:val="zh-CN"/>
              </w:rPr>
              <w:t>1-&gt;</w:t>
            </w:r>
            <w:r>
              <w:rPr>
                <w:lang w:val="zh-CN"/>
              </w:rPr>
              <w:t>6</w:t>
            </w:r>
          </w:p>
        </w:tc>
      </w:tr>
      <w:tr w:rsidR="00FB6D3D" w14:paraId="26C68DD7" w14:textId="77777777">
        <w:trPr>
          <w:jc w:val="center"/>
        </w:trPr>
        <w:tc>
          <w:tcPr>
            <w:tcW w:w="1861" w:type="dxa"/>
          </w:tcPr>
          <w:p w14:paraId="198B6218" w14:textId="77777777" w:rsidR="00FB6D3D" w:rsidRDefault="00D22A15">
            <w:pPr>
              <w:ind w:firstLineChars="0" w:firstLine="0"/>
              <w:rPr>
                <w:lang w:val="zh-CN"/>
              </w:rPr>
            </w:pPr>
            <w:r>
              <w:rPr>
                <w:rFonts w:hint="eastAsia"/>
                <w:lang w:val="zh-CN"/>
              </w:rPr>
              <w:t>大件分拣区</w:t>
            </w:r>
          </w:p>
        </w:tc>
        <w:tc>
          <w:tcPr>
            <w:tcW w:w="2103" w:type="dxa"/>
          </w:tcPr>
          <w:p w14:paraId="133EED51" w14:textId="77777777" w:rsidR="00FB6D3D" w:rsidRDefault="00D22A15">
            <w:pPr>
              <w:ind w:firstLineChars="0" w:firstLine="0"/>
              <w:rPr>
                <w:lang w:val="zh-CN"/>
              </w:rPr>
            </w:pPr>
            <w:r>
              <w:rPr>
                <w:lang w:val="zh-CN"/>
              </w:rPr>
              <w:t>large_sort_area</w:t>
            </w:r>
          </w:p>
        </w:tc>
        <w:tc>
          <w:tcPr>
            <w:tcW w:w="2127" w:type="dxa"/>
          </w:tcPr>
          <w:p w14:paraId="7022F18C" w14:textId="77777777" w:rsidR="00FB6D3D" w:rsidRDefault="00D22A15">
            <w:pPr>
              <w:ind w:firstLineChars="0" w:firstLine="0"/>
              <w:rPr>
                <w:lang w:val="zh-CN"/>
              </w:rPr>
            </w:pPr>
            <w:r>
              <w:rPr>
                <w:rFonts w:hint="eastAsia"/>
                <w:lang w:val="zh-CN"/>
              </w:rPr>
              <w:t>2</w:t>
            </w:r>
          </w:p>
        </w:tc>
        <w:tc>
          <w:tcPr>
            <w:tcW w:w="3827" w:type="dxa"/>
          </w:tcPr>
          <w:p w14:paraId="07997FC0" w14:textId="77777777" w:rsidR="00FB6D3D" w:rsidRDefault="00D22A15">
            <w:pPr>
              <w:ind w:firstLineChars="0" w:firstLine="0"/>
              <w:rPr>
                <w:lang w:val="zh-CN"/>
              </w:rPr>
            </w:pPr>
            <w:r>
              <w:rPr>
                <w:rFonts w:hint="eastAsia"/>
                <w:lang w:val="zh-CN"/>
              </w:rPr>
              <w:t>设备编号依次为</w:t>
            </w:r>
            <w:r>
              <w:rPr>
                <w:rFonts w:hint="eastAsia"/>
                <w:lang w:val="zh-CN"/>
              </w:rPr>
              <w:t>7-</w:t>
            </w:r>
            <w:r>
              <w:rPr>
                <w:lang w:val="zh-CN"/>
              </w:rPr>
              <w:t>&gt;8</w:t>
            </w:r>
          </w:p>
        </w:tc>
      </w:tr>
      <w:tr w:rsidR="00FB6D3D" w14:paraId="3AAF00AA" w14:textId="77777777">
        <w:trPr>
          <w:jc w:val="center"/>
        </w:trPr>
        <w:tc>
          <w:tcPr>
            <w:tcW w:w="1861" w:type="dxa"/>
          </w:tcPr>
          <w:p w14:paraId="2A3C4793" w14:textId="77777777" w:rsidR="00FB6D3D" w:rsidRDefault="00D22A15">
            <w:pPr>
              <w:ind w:firstLineChars="0" w:firstLine="0"/>
              <w:rPr>
                <w:lang w:val="zh-CN"/>
              </w:rPr>
            </w:pPr>
            <w:r>
              <w:rPr>
                <w:rFonts w:hint="eastAsia"/>
                <w:lang w:val="zh-CN"/>
              </w:rPr>
              <w:t>喷码区</w:t>
            </w:r>
          </w:p>
        </w:tc>
        <w:tc>
          <w:tcPr>
            <w:tcW w:w="2103" w:type="dxa"/>
          </w:tcPr>
          <w:p w14:paraId="65929D67" w14:textId="77777777" w:rsidR="00FB6D3D" w:rsidRDefault="00D22A15">
            <w:pPr>
              <w:ind w:firstLineChars="0" w:firstLine="0"/>
              <w:rPr>
                <w:lang w:val="zh-CN"/>
              </w:rPr>
            </w:pPr>
            <w:r>
              <w:rPr>
                <w:lang w:val="zh-CN"/>
              </w:rPr>
              <w:t>mark_area</w:t>
            </w:r>
          </w:p>
        </w:tc>
        <w:tc>
          <w:tcPr>
            <w:tcW w:w="2127" w:type="dxa"/>
          </w:tcPr>
          <w:p w14:paraId="44AD71CD" w14:textId="77777777" w:rsidR="00FB6D3D" w:rsidRDefault="00D22A15">
            <w:pPr>
              <w:ind w:firstLineChars="0" w:firstLine="0"/>
              <w:rPr>
                <w:lang w:val="zh-CN"/>
              </w:rPr>
            </w:pPr>
            <w:r>
              <w:rPr>
                <w:rFonts w:hint="eastAsia"/>
                <w:lang w:val="zh-CN"/>
              </w:rPr>
              <w:t>3</w:t>
            </w:r>
          </w:p>
        </w:tc>
        <w:tc>
          <w:tcPr>
            <w:tcW w:w="3827" w:type="dxa"/>
          </w:tcPr>
          <w:p w14:paraId="4CF3A934" w14:textId="77777777" w:rsidR="00FB6D3D" w:rsidRDefault="00D22A15">
            <w:pPr>
              <w:ind w:firstLineChars="0" w:firstLine="0"/>
              <w:rPr>
                <w:lang w:val="zh-CN"/>
              </w:rPr>
            </w:pPr>
            <w:r>
              <w:rPr>
                <w:rFonts w:hint="eastAsia"/>
                <w:lang w:val="zh-CN"/>
              </w:rPr>
              <w:t>二次分拣：</w:t>
            </w:r>
            <w:r>
              <w:rPr>
                <w:rFonts w:hint="eastAsia"/>
                <w:lang w:val="zh-CN"/>
              </w:rPr>
              <w:t>1</w:t>
            </w:r>
            <w:r>
              <w:rPr>
                <w:lang w:val="zh-CN"/>
              </w:rPr>
              <w:t>1</w:t>
            </w:r>
            <w:r>
              <w:rPr>
                <w:rFonts w:hint="eastAsia"/>
                <w:lang w:val="zh-CN"/>
              </w:rPr>
              <w:t>、</w:t>
            </w:r>
            <w:r>
              <w:rPr>
                <w:rFonts w:hint="eastAsia"/>
                <w:lang w:val="zh-CN"/>
              </w:rPr>
              <w:t>1</w:t>
            </w:r>
            <w:r>
              <w:rPr>
                <w:lang w:val="zh-CN"/>
              </w:rPr>
              <w:t>2</w:t>
            </w:r>
          </w:p>
        </w:tc>
      </w:tr>
      <w:tr w:rsidR="00FB6D3D" w14:paraId="1C548B65" w14:textId="77777777">
        <w:trPr>
          <w:jc w:val="center"/>
        </w:trPr>
        <w:tc>
          <w:tcPr>
            <w:tcW w:w="1861" w:type="dxa"/>
          </w:tcPr>
          <w:p w14:paraId="66B94C40" w14:textId="77777777" w:rsidR="00FB6D3D" w:rsidRDefault="00D22A15">
            <w:pPr>
              <w:ind w:firstLineChars="0" w:firstLine="0"/>
              <w:rPr>
                <w:lang w:val="zh-CN"/>
              </w:rPr>
            </w:pPr>
            <w:r>
              <w:rPr>
                <w:rFonts w:hint="eastAsia"/>
                <w:lang w:val="zh-CN"/>
              </w:rPr>
              <w:t>大件码盘区</w:t>
            </w:r>
          </w:p>
        </w:tc>
        <w:tc>
          <w:tcPr>
            <w:tcW w:w="2103" w:type="dxa"/>
          </w:tcPr>
          <w:p w14:paraId="6DAF32ED" w14:textId="77777777" w:rsidR="00FB6D3D" w:rsidRDefault="00D22A15">
            <w:pPr>
              <w:ind w:firstLineChars="0" w:firstLine="0"/>
              <w:rPr>
                <w:lang w:val="zh-CN"/>
              </w:rPr>
            </w:pPr>
            <w:r>
              <w:rPr>
                <w:lang w:val="zh-CN"/>
              </w:rPr>
              <w:t>large_pallet_area</w:t>
            </w:r>
          </w:p>
        </w:tc>
        <w:tc>
          <w:tcPr>
            <w:tcW w:w="2127" w:type="dxa"/>
          </w:tcPr>
          <w:p w14:paraId="75419BB7" w14:textId="77777777" w:rsidR="00FB6D3D" w:rsidRDefault="00D22A15">
            <w:pPr>
              <w:ind w:firstLineChars="0" w:firstLine="0"/>
              <w:rPr>
                <w:lang w:val="zh-CN"/>
              </w:rPr>
            </w:pPr>
            <w:r>
              <w:rPr>
                <w:rFonts w:hint="eastAsia"/>
                <w:lang w:val="zh-CN"/>
              </w:rPr>
              <w:t>4</w:t>
            </w:r>
          </w:p>
        </w:tc>
        <w:tc>
          <w:tcPr>
            <w:tcW w:w="3827" w:type="dxa"/>
          </w:tcPr>
          <w:p w14:paraId="70FFB1CA" w14:textId="77777777" w:rsidR="00FB6D3D" w:rsidRDefault="00D22A15">
            <w:pPr>
              <w:ind w:firstLineChars="0" w:firstLine="0"/>
              <w:rPr>
                <w:lang w:val="zh-CN"/>
              </w:rPr>
            </w:pPr>
            <w:r>
              <w:rPr>
                <w:rFonts w:hint="eastAsia"/>
                <w:lang w:val="zh-CN"/>
              </w:rPr>
              <w:t>大件码盘：</w:t>
            </w:r>
            <w:r>
              <w:rPr>
                <w:rFonts w:hint="eastAsia"/>
                <w:lang w:val="zh-CN"/>
              </w:rPr>
              <w:t>1</w:t>
            </w:r>
            <w:r>
              <w:rPr>
                <w:lang w:val="zh-CN"/>
              </w:rPr>
              <w:t>0</w:t>
            </w:r>
          </w:p>
        </w:tc>
      </w:tr>
      <w:tr w:rsidR="00FB6D3D" w14:paraId="281945E1" w14:textId="77777777">
        <w:trPr>
          <w:jc w:val="center"/>
        </w:trPr>
        <w:tc>
          <w:tcPr>
            <w:tcW w:w="1861" w:type="dxa"/>
          </w:tcPr>
          <w:p w14:paraId="727462A7" w14:textId="77777777" w:rsidR="00FB6D3D" w:rsidRDefault="00D22A15">
            <w:pPr>
              <w:ind w:firstLineChars="0" w:firstLine="0"/>
              <w:rPr>
                <w:lang w:val="zh-CN"/>
              </w:rPr>
            </w:pPr>
            <w:r>
              <w:rPr>
                <w:rFonts w:hint="eastAsia"/>
                <w:lang w:val="zh-CN"/>
              </w:rPr>
              <w:t>二次分拣区</w:t>
            </w:r>
          </w:p>
        </w:tc>
        <w:tc>
          <w:tcPr>
            <w:tcW w:w="2103" w:type="dxa"/>
          </w:tcPr>
          <w:p w14:paraId="75F98D03" w14:textId="77777777" w:rsidR="00FB6D3D" w:rsidRDefault="00D22A15">
            <w:pPr>
              <w:ind w:firstLineChars="0" w:firstLine="0"/>
              <w:rPr>
                <w:lang w:val="zh-CN"/>
              </w:rPr>
            </w:pPr>
            <w:r>
              <w:rPr>
                <w:lang w:val="zh-CN"/>
              </w:rPr>
              <w:t>second_sort_area</w:t>
            </w:r>
          </w:p>
        </w:tc>
        <w:tc>
          <w:tcPr>
            <w:tcW w:w="2127" w:type="dxa"/>
          </w:tcPr>
          <w:p w14:paraId="01A39F1C" w14:textId="77777777" w:rsidR="00FB6D3D" w:rsidRDefault="00D22A15">
            <w:pPr>
              <w:ind w:firstLineChars="0" w:firstLine="0"/>
              <w:rPr>
                <w:lang w:val="zh-CN"/>
              </w:rPr>
            </w:pPr>
            <w:r>
              <w:rPr>
                <w:rFonts w:hint="eastAsia"/>
                <w:lang w:val="zh-CN"/>
              </w:rPr>
              <w:t>5</w:t>
            </w:r>
          </w:p>
        </w:tc>
        <w:tc>
          <w:tcPr>
            <w:tcW w:w="3827" w:type="dxa"/>
          </w:tcPr>
          <w:p w14:paraId="7D1BA1C0" w14:textId="77777777" w:rsidR="00FB6D3D" w:rsidRDefault="00D22A15">
            <w:pPr>
              <w:ind w:firstLineChars="0" w:firstLine="0"/>
              <w:rPr>
                <w:lang w:val="zh-CN"/>
              </w:rPr>
            </w:pPr>
            <w:r>
              <w:rPr>
                <w:rFonts w:hint="eastAsia"/>
                <w:lang w:val="zh-CN"/>
              </w:rPr>
              <w:t>设备编号依次为</w:t>
            </w:r>
            <w:r>
              <w:rPr>
                <w:rFonts w:hint="eastAsia"/>
                <w:lang w:val="zh-CN"/>
              </w:rPr>
              <w:t>1</w:t>
            </w:r>
            <w:r>
              <w:rPr>
                <w:lang w:val="zh-CN"/>
              </w:rPr>
              <w:t>3</w:t>
            </w:r>
            <w:r>
              <w:rPr>
                <w:rFonts w:hint="eastAsia"/>
                <w:lang w:val="zh-CN"/>
              </w:rPr>
              <w:t>-&gt;</w:t>
            </w:r>
            <w:r>
              <w:rPr>
                <w:lang w:val="zh-CN"/>
              </w:rPr>
              <w:t>18</w:t>
            </w:r>
          </w:p>
        </w:tc>
      </w:tr>
      <w:tr w:rsidR="00FB6D3D" w14:paraId="60A794B9" w14:textId="77777777">
        <w:trPr>
          <w:jc w:val="center"/>
        </w:trPr>
        <w:tc>
          <w:tcPr>
            <w:tcW w:w="1861" w:type="dxa"/>
          </w:tcPr>
          <w:p w14:paraId="6C9A82CE" w14:textId="77777777" w:rsidR="00FB6D3D" w:rsidRDefault="00D22A15">
            <w:pPr>
              <w:ind w:firstLineChars="0" w:firstLine="0"/>
              <w:rPr>
                <w:lang w:val="zh-CN"/>
              </w:rPr>
            </w:pPr>
            <w:r>
              <w:rPr>
                <w:rFonts w:hint="eastAsia"/>
                <w:lang w:val="zh-CN"/>
              </w:rPr>
              <w:t>砂光机区</w:t>
            </w:r>
          </w:p>
        </w:tc>
        <w:tc>
          <w:tcPr>
            <w:tcW w:w="2103" w:type="dxa"/>
          </w:tcPr>
          <w:p w14:paraId="7E991045" w14:textId="77777777" w:rsidR="00FB6D3D" w:rsidRDefault="00D22A15">
            <w:pPr>
              <w:ind w:firstLineChars="0" w:firstLine="0"/>
              <w:rPr>
                <w:lang w:val="zh-CN"/>
              </w:rPr>
            </w:pPr>
            <w:r>
              <w:rPr>
                <w:lang w:val="zh-CN"/>
              </w:rPr>
              <w:t>sander_area</w:t>
            </w:r>
          </w:p>
        </w:tc>
        <w:tc>
          <w:tcPr>
            <w:tcW w:w="2127" w:type="dxa"/>
          </w:tcPr>
          <w:p w14:paraId="51121596" w14:textId="77777777" w:rsidR="00FB6D3D" w:rsidRDefault="00D22A15">
            <w:pPr>
              <w:ind w:firstLineChars="0" w:firstLine="0"/>
              <w:rPr>
                <w:lang w:val="zh-CN"/>
              </w:rPr>
            </w:pPr>
            <w:r>
              <w:rPr>
                <w:rFonts w:hint="eastAsia"/>
                <w:lang w:val="zh-CN"/>
              </w:rPr>
              <w:t>6</w:t>
            </w:r>
          </w:p>
        </w:tc>
        <w:tc>
          <w:tcPr>
            <w:tcW w:w="3827" w:type="dxa"/>
          </w:tcPr>
          <w:p w14:paraId="3DD2F256" w14:textId="77777777" w:rsidR="00FB6D3D" w:rsidRDefault="00D22A15">
            <w:pPr>
              <w:ind w:firstLineChars="0" w:firstLine="0"/>
              <w:rPr>
                <w:lang w:val="zh-CN"/>
              </w:rPr>
            </w:pPr>
            <w:r>
              <w:rPr>
                <w:rFonts w:hint="eastAsia"/>
                <w:lang w:val="zh-CN"/>
              </w:rPr>
              <w:t>设备编号依次为</w:t>
            </w:r>
            <w:r>
              <w:rPr>
                <w:rFonts w:hint="eastAsia"/>
                <w:lang w:val="zh-CN"/>
              </w:rPr>
              <w:t>s</w:t>
            </w:r>
            <w:r>
              <w:rPr>
                <w:lang w:val="zh-CN"/>
              </w:rPr>
              <w:t>de1,sde2,sde3</w:t>
            </w:r>
          </w:p>
        </w:tc>
      </w:tr>
      <w:tr w:rsidR="00FB6D3D" w14:paraId="12AD075F" w14:textId="77777777">
        <w:trPr>
          <w:jc w:val="center"/>
        </w:trPr>
        <w:tc>
          <w:tcPr>
            <w:tcW w:w="1861" w:type="dxa"/>
          </w:tcPr>
          <w:p w14:paraId="180161FD" w14:textId="77777777" w:rsidR="00FB6D3D" w:rsidRDefault="00D22A15">
            <w:pPr>
              <w:ind w:firstLineChars="0" w:firstLine="0"/>
            </w:pPr>
            <w:r>
              <w:rPr>
                <w:rFonts w:hint="eastAsia"/>
              </w:rPr>
              <w:t>大件喷码区</w:t>
            </w:r>
          </w:p>
        </w:tc>
        <w:tc>
          <w:tcPr>
            <w:tcW w:w="2103" w:type="dxa"/>
          </w:tcPr>
          <w:p w14:paraId="0818E627" w14:textId="77777777" w:rsidR="00FB6D3D" w:rsidRDefault="00D22A15">
            <w:pPr>
              <w:ind w:firstLineChars="0" w:firstLine="0"/>
              <w:rPr>
                <w:lang w:val="zh-CN"/>
              </w:rPr>
            </w:pPr>
            <w:r>
              <w:rPr>
                <w:lang w:val="zh-CN"/>
              </w:rPr>
              <w:t>mark_area</w:t>
            </w:r>
          </w:p>
        </w:tc>
        <w:tc>
          <w:tcPr>
            <w:tcW w:w="2127" w:type="dxa"/>
          </w:tcPr>
          <w:p w14:paraId="3E422555" w14:textId="77777777" w:rsidR="00FB6D3D" w:rsidRDefault="00D22A15">
            <w:pPr>
              <w:ind w:firstLineChars="0" w:firstLine="0"/>
            </w:pPr>
            <w:r>
              <w:rPr>
                <w:rFonts w:hint="eastAsia"/>
              </w:rPr>
              <w:t>8</w:t>
            </w:r>
          </w:p>
        </w:tc>
        <w:tc>
          <w:tcPr>
            <w:tcW w:w="3827" w:type="dxa"/>
          </w:tcPr>
          <w:p w14:paraId="0A9F0C71" w14:textId="77777777" w:rsidR="00FB6D3D" w:rsidRDefault="00D22A15">
            <w:pPr>
              <w:ind w:firstLineChars="0" w:firstLine="0"/>
              <w:rPr>
                <w:lang w:val="zh-CN"/>
              </w:rPr>
            </w:pPr>
            <w:r>
              <w:rPr>
                <w:rFonts w:hint="eastAsia"/>
                <w:lang w:val="zh-CN"/>
              </w:rPr>
              <w:t>大件喷码：</w:t>
            </w:r>
            <w:r>
              <w:rPr>
                <w:rFonts w:hint="eastAsia"/>
                <w:lang w:val="zh-CN"/>
              </w:rPr>
              <w:t>9</w:t>
            </w:r>
          </w:p>
        </w:tc>
      </w:tr>
    </w:tbl>
    <w:p w14:paraId="13008375" w14:textId="77777777" w:rsidR="00FB6D3D" w:rsidRDefault="00D22A15">
      <w:pPr>
        <w:ind w:left="240" w:firstLine="480"/>
      </w:pPr>
      <w:r>
        <w:rPr>
          <w:rFonts w:hint="eastAsia"/>
        </w:rPr>
        <w:t>说明：</w:t>
      </w:r>
      <w:r>
        <w:tab/>
      </w:r>
    </w:p>
    <w:p w14:paraId="15BFDEF9" w14:textId="77777777" w:rsidR="00FB6D3D" w:rsidRDefault="00D22A15">
      <w:pPr>
        <w:ind w:left="240" w:firstLine="480"/>
        <w:rPr>
          <w:lang w:val="zh-CN"/>
        </w:rPr>
      </w:pPr>
      <w:r>
        <w:rPr>
          <w:rFonts w:hint="eastAsia"/>
          <w:lang w:val="zh-CN"/>
        </w:rPr>
        <w:lastRenderedPageBreak/>
        <w:t>接口地址编码：对应各功能区接口</w:t>
      </w:r>
      <w:r>
        <w:rPr>
          <w:rFonts w:hint="eastAsia"/>
          <w:lang w:val="zh-CN"/>
        </w:rPr>
        <w:t>URL</w:t>
      </w:r>
      <w:r>
        <w:rPr>
          <w:rFonts w:hint="eastAsia"/>
          <w:lang w:val="zh-CN"/>
        </w:rPr>
        <w:t>地址值；</w:t>
      </w:r>
    </w:p>
    <w:p w14:paraId="7CD9A429" w14:textId="77777777" w:rsidR="00FB6D3D" w:rsidRDefault="00D22A15">
      <w:pPr>
        <w:ind w:firstLineChars="300" w:firstLine="720"/>
      </w:pPr>
      <w:r>
        <w:rPr>
          <w:rFonts w:hint="eastAsia"/>
          <w:lang w:val="zh-CN"/>
        </w:rPr>
        <w:t>接口参数值：对应各功能区接口查询参数的值；</w:t>
      </w:r>
    </w:p>
    <w:p w14:paraId="447BB174" w14:textId="77777777" w:rsidR="00FB6D3D" w:rsidRDefault="00D22A15">
      <w:pPr>
        <w:pStyle w:val="2"/>
        <w:numPr>
          <w:ilvl w:val="1"/>
          <w:numId w:val="11"/>
        </w:numPr>
        <w:spacing w:before="120"/>
        <w:rPr>
          <w:rFonts w:ascii="宋体" w:eastAsia="宋体" w:hAnsi="宋体"/>
          <w:szCs w:val="30"/>
        </w:rPr>
      </w:pPr>
      <w:bookmarkStart w:id="4" w:name="_Toc23496"/>
      <w:r>
        <w:rPr>
          <w:rFonts w:ascii="宋体" w:eastAsia="宋体" w:hAnsi="宋体" w:hint="eastAsia"/>
          <w:szCs w:val="30"/>
        </w:rPr>
        <w:t>接口地址编码</w:t>
      </w:r>
      <w:bookmarkEnd w:id="4"/>
    </w:p>
    <w:p w14:paraId="58539305" w14:textId="77777777" w:rsidR="00FB6D3D" w:rsidRDefault="00D22A15">
      <w:pPr>
        <w:pStyle w:val="af6"/>
        <w:numPr>
          <w:ilvl w:val="0"/>
          <w:numId w:val="12"/>
        </w:numPr>
        <w:ind w:firstLineChars="0"/>
        <w:rPr>
          <w:lang w:val="zh-CN"/>
        </w:rPr>
      </w:pPr>
      <w:r>
        <w:rPr>
          <w:rFonts w:hint="eastAsia"/>
          <w:lang w:val="zh-CN"/>
        </w:rPr>
        <w:t>IP</w:t>
      </w:r>
      <w:r>
        <w:rPr>
          <w:rFonts w:hint="eastAsia"/>
          <w:lang w:val="zh-CN"/>
        </w:rPr>
        <w:t>：根据实际场景定</w:t>
      </w:r>
    </w:p>
    <w:p w14:paraId="193C0587" w14:textId="77777777" w:rsidR="00FB6D3D" w:rsidRDefault="00D22A15">
      <w:pPr>
        <w:pStyle w:val="af6"/>
        <w:numPr>
          <w:ilvl w:val="0"/>
          <w:numId w:val="12"/>
        </w:numPr>
        <w:ind w:firstLineChars="0"/>
        <w:rPr>
          <w:lang w:val="zh-CN"/>
        </w:rPr>
      </w:pPr>
      <w:r>
        <w:rPr>
          <w:rFonts w:hint="eastAsia"/>
          <w:lang w:val="zh-CN"/>
        </w:rPr>
        <w:t>PORT</w:t>
      </w:r>
      <w:r>
        <w:rPr>
          <w:rFonts w:hint="eastAsia"/>
          <w:lang w:val="zh-CN"/>
        </w:rPr>
        <w:t>：</w:t>
      </w:r>
      <w:r>
        <w:rPr>
          <w:lang w:val="zh-CN"/>
        </w:rPr>
        <w:t>7852</w:t>
      </w:r>
    </w:p>
    <w:p w14:paraId="2EACD64C" w14:textId="77777777" w:rsidR="00FB6D3D" w:rsidRDefault="00D22A15">
      <w:pPr>
        <w:pStyle w:val="2"/>
        <w:numPr>
          <w:ilvl w:val="1"/>
          <w:numId w:val="11"/>
        </w:numPr>
        <w:spacing w:before="120"/>
        <w:rPr>
          <w:rFonts w:ascii="宋体" w:eastAsia="宋体" w:hAnsi="宋体"/>
          <w:szCs w:val="30"/>
        </w:rPr>
      </w:pPr>
      <w:bookmarkStart w:id="5" w:name="_Toc23906"/>
      <w:r>
        <w:rPr>
          <w:rFonts w:ascii="宋体" w:eastAsia="宋体" w:hAnsi="宋体" w:hint="eastAsia"/>
          <w:szCs w:val="30"/>
        </w:rPr>
        <w:t>接口流程说明</w:t>
      </w:r>
      <w:bookmarkEnd w:id="5"/>
    </w:p>
    <w:p w14:paraId="37A5FBAD" w14:textId="77777777" w:rsidR="00FB6D3D" w:rsidRDefault="00D22A15">
      <w:pPr>
        <w:pStyle w:val="af6"/>
        <w:numPr>
          <w:ilvl w:val="0"/>
          <w:numId w:val="13"/>
        </w:numPr>
        <w:ind w:firstLineChars="0"/>
        <w:rPr>
          <w:lang w:val="zh-CN"/>
        </w:rPr>
      </w:pPr>
      <w:r>
        <w:rPr>
          <w:rFonts w:hint="eastAsia"/>
          <w:lang w:val="zh-CN"/>
        </w:rPr>
        <w:t>分拣报工</w:t>
      </w:r>
      <w:r>
        <w:rPr>
          <w:rFonts w:hint="eastAsia"/>
          <w:lang w:val="zh-CN"/>
        </w:rPr>
        <w:t>/</w:t>
      </w:r>
      <w:r>
        <w:rPr>
          <w:rFonts w:hint="eastAsia"/>
          <w:lang w:val="zh-CN"/>
        </w:rPr>
        <w:t>码盘报工接口：</w:t>
      </w:r>
    </w:p>
    <w:p w14:paraId="75B4DC0F" w14:textId="77777777" w:rsidR="00FB6D3D" w:rsidRDefault="00D22A15">
      <w:pPr>
        <w:pStyle w:val="af6"/>
        <w:numPr>
          <w:ilvl w:val="1"/>
          <w:numId w:val="13"/>
        </w:numPr>
        <w:ind w:firstLineChars="0"/>
        <w:rPr>
          <w:lang w:val="zh-CN"/>
        </w:rPr>
      </w:pPr>
      <w:r>
        <w:rPr>
          <w:rFonts w:hint="eastAsia"/>
          <w:lang w:val="zh-CN"/>
        </w:rPr>
        <w:t>当零件抓取放置完毕后，再向总控反馈零件分拣</w:t>
      </w:r>
      <w:r>
        <w:rPr>
          <w:rFonts w:hint="eastAsia"/>
          <w:lang w:val="zh-CN"/>
        </w:rPr>
        <w:t>/</w:t>
      </w:r>
      <w:r>
        <w:rPr>
          <w:rFonts w:hint="eastAsia"/>
          <w:lang w:val="zh-CN"/>
        </w:rPr>
        <w:t>码盘报工，保证任务正常执行完毕后，抓取时间等数据上报准确；</w:t>
      </w:r>
    </w:p>
    <w:p w14:paraId="366B1ED7" w14:textId="77777777" w:rsidR="00FB6D3D" w:rsidRDefault="00D22A15">
      <w:pPr>
        <w:pStyle w:val="af6"/>
        <w:numPr>
          <w:ilvl w:val="0"/>
          <w:numId w:val="14"/>
        </w:numPr>
        <w:ind w:firstLineChars="0"/>
        <w:rPr>
          <w:lang w:val="zh-CN"/>
        </w:rPr>
      </w:pPr>
      <w:r>
        <w:rPr>
          <w:rFonts w:hint="eastAsia"/>
        </w:rPr>
        <w:t>暂停</w:t>
      </w:r>
      <w:r>
        <w:rPr>
          <w:rFonts w:hint="eastAsia"/>
          <w:lang w:val="zh-CN"/>
        </w:rPr>
        <w:t>机器人</w:t>
      </w:r>
      <w:r>
        <w:rPr>
          <w:rFonts w:hint="eastAsia"/>
          <w:lang w:val="zh-CN"/>
        </w:rPr>
        <w:t>(</w:t>
      </w:r>
      <w:r>
        <w:rPr>
          <w:rFonts w:hint="eastAsia"/>
          <w:lang w:val="zh-CN"/>
        </w:rPr>
        <w:t>桁架</w:t>
      </w:r>
      <w:r>
        <w:rPr>
          <w:lang w:val="zh-CN"/>
        </w:rPr>
        <w:t>)</w:t>
      </w:r>
      <w:r>
        <w:rPr>
          <w:rFonts w:hint="eastAsia"/>
          <w:lang w:val="zh-CN"/>
        </w:rPr>
        <w:t>接口：</w:t>
      </w:r>
    </w:p>
    <w:p w14:paraId="468AED74" w14:textId="77777777" w:rsidR="00FB6D3D" w:rsidRDefault="00D22A15">
      <w:pPr>
        <w:pStyle w:val="af6"/>
        <w:numPr>
          <w:ilvl w:val="1"/>
          <w:numId w:val="14"/>
        </w:numPr>
        <w:ind w:firstLineChars="0"/>
        <w:rPr>
          <w:lang w:val="zh-CN"/>
        </w:rPr>
      </w:pPr>
      <w:r>
        <w:rPr>
          <w:rFonts w:hint="eastAsia"/>
        </w:rPr>
        <w:t>大件</w:t>
      </w:r>
      <w:r>
        <w:rPr>
          <w:rFonts w:hint="eastAsia"/>
          <w:lang w:val="zh-CN"/>
        </w:rPr>
        <w:t>分区收到总控调用该接口后，需立即返回总控提示，提示内容为“已收到指令，机器需返回原点待命”，然后机器人</w:t>
      </w:r>
      <w:r>
        <w:rPr>
          <w:rFonts w:hint="eastAsia"/>
          <w:lang w:val="zh-CN"/>
        </w:rPr>
        <w:t>(</w:t>
      </w:r>
      <w:r>
        <w:rPr>
          <w:rFonts w:hint="eastAsia"/>
          <w:lang w:val="zh-CN"/>
        </w:rPr>
        <w:t>桁架</w:t>
      </w:r>
      <w:r>
        <w:rPr>
          <w:lang w:val="zh-CN"/>
        </w:rPr>
        <w:t>)</w:t>
      </w:r>
      <w:r>
        <w:rPr>
          <w:rFonts w:hint="eastAsia"/>
          <w:lang w:val="zh-CN"/>
        </w:rPr>
        <w:t>执行完当前抓取任务，回到原点后停止运动，不再执行下一个零件的抓取任务。当收到总控下发的恢复指令后，再继续执行零件的抓取任务；</w:t>
      </w:r>
    </w:p>
    <w:p w14:paraId="5AC462B1" w14:textId="77777777" w:rsidR="00FB6D3D" w:rsidRDefault="00D22A15">
      <w:pPr>
        <w:pStyle w:val="af6"/>
        <w:numPr>
          <w:ilvl w:val="1"/>
          <w:numId w:val="14"/>
        </w:numPr>
        <w:ind w:firstLineChars="0"/>
        <w:rPr>
          <w:lang w:val="zh-CN"/>
        </w:rPr>
      </w:pPr>
      <w:r>
        <w:rPr>
          <w:rFonts w:hint="eastAsia"/>
        </w:rPr>
        <w:t>混拣分区收到总控调用该接口后，立即停止机器人动作，并返回执行结果；</w:t>
      </w:r>
    </w:p>
    <w:p w14:paraId="3B0AFB30" w14:textId="77777777" w:rsidR="00FB6D3D" w:rsidRDefault="00D22A15">
      <w:pPr>
        <w:pStyle w:val="af6"/>
        <w:numPr>
          <w:ilvl w:val="1"/>
          <w:numId w:val="14"/>
        </w:numPr>
        <w:ind w:firstLineChars="0"/>
        <w:rPr>
          <w:lang w:val="zh-CN"/>
        </w:rPr>
      </w:pPr>
      <w:r>
        <w:rPr>
          <w:rFonts w:hint="eastAsia"/>
          <w:lang w:val="zh-CN"/>
        </w:rPr>
        <w:t>当重复收到总控下发的停止指令，需跳过此命令，需返回总控提示，提示内容为：“机器正在停止中，请勿重复下发指令”；</w:t>
      </w:r>
    </w:p>
    <w:p w14:paraId="2F5346F1" w14:textId="77777777" w:rsidR="00FB6D3D" w:rsidRDefault="00D22A15">
      <w:pPr>
        <w:pStyle w:val="af6"/>
        <w:numPr>
          <w:ilvl w:val="0"/>
          <w:numId w:val="14"/>
        </w:numPr>
        <w:ind w:firstLineChars="0"/>
        <w:rPr>
          <w:lang w:val="zh-CN"/>
        </w:rPr>
      </w:pPr>
      <w:r>
        <w:rPr>
          <w:rFonts w:hint="eastAsia"/>
          <w:lang w:val="zh-CN"/>
        </w:rPr>
        <w:t>恢复机器人</w:t>
      </w:r>
      <w:r>
        <w:rPr>
          <w:rFonts w:hint="eastAsia"/>
          <w:lang w:val="zh-CN"/>
        </w:rPr>
        <w:t>(</w:t>
      </w:r>
      <w:r>
        <w:rPr>
          <w:rFonts w:hint="eastAsia"/>
          <w:lang w:val="zh-CN"/>
        </w:rPr>
        <w:t>桁架</w:t>
      </w:r>
      <w:r>
        <w:rPr>
          <w:lang w:val="zh-CN"/>
        </w:rPr>
        <w:t>)</w:t>
      </w:r>
      <w:r>
        <w:rPr>
          <w:rFonts w:hint="eastAsia"/>
          <w:lang w:val="zh-CN"/>
        </w:rPr>
        <w:t>接口：</w:t>
      </w:r>
    </w:p>
    <w:p w14:paraId="28D5519C" w14:textId="77777777" w:rsidR="00FB6D3D" w:rsidRDefault="00D22A15">
      <w:pPr>
        <w:pStyle w:val="af6"/>
        <w:numPr>
          <w:ilvl w:val="1"/>
          <w:numId w:val="14"/>
        </w:numPr>
        <w:ind w:firstLineChars="0"/>
        <w:rPr>
          <w:lang w:val="zh-CN"/>
        </w:rPr>
      </w:pPr>
      <w:r>
        <w:rPr>
          <w:rFonts w:hint="eastAsia"/>
          <w:lang w:val="zh-CN"/>
        </w:rPr>
        <w:t>相关分区收到总控调用该接口后，继续之前的钢板任务进行分拣；</w:t>
      </w:r>
    </w:p>
    <w:p w14:paraId="1AA8A125" w14:textId="77777777" w:rsidR="00FB6D3D" w:rsidRDefault="00D22A15">
      <w:pPr>
        <w:pStyle w:val="af6"/>
        <w:numPr>
          <w:ilvl w:val="1"/>
          <w:numId w:val="14"/>
        </w:numPr>
        <w:ind w:firstLineChars="0"/>
        <w:rPr>
          <w:lang w:val="zh-CN"/>
        </w:rPr>
      </w:pPr>
      <w:r>
        <w:rPr>
          <w:rFonts w:hint="eastAsia"/>
          <w:lang w:val="zh-CN"/>
        </w:rPr>
        <w:t>当重复收到总控下发的恢复指令，需跳过此命令，并返回总控提示，提示内容为：“机器正在运行中，请勿重复下发指令”；</w:t>
      </w:r>
    </w:p>
    <w:p w14:paraId="523AC941" w14:textId="77777777" w:rsidR="00FB6D3D" w:rsidRDefault="00D22A15">
      <w:pPr>
        <w:pStyle w:val="af6"/>
        <w:numPr>
          <w:ilvl w:val="0"/>
          <w:numId w:val="14"/>
        </w:numPr>
        <w:ind w:firstLineChars="0"/>
        <w:rPr>
          <w:lang w:val="zh-CN"/>
        </w:rPr>
      </w:pPr>
      <w:r>
        <w:rPr>
          <w:rFonts w:hint="eastAsia"/>
        </w:rPr>
        <w:t>紧急停止</w:t>
      </w:r>
      <w:r>
        <w:rPr>
          <w:rFonts w:hint="eastAsia"/>
          <w:lang w:val="zh-CN"/>
        </w:rPr>
        <w:t>机器人</w:t>
      </w:r>
      <w:r>
        <w:rPr>
          <w:rFonts w:hint="eastAsia"/>
          <w:lang w:val="zh-CN"/>
        </w:rPr>
        <w:t>(</w:t>
      </w:r>
      <w:r>
        <w:rPr>
          <w:rFonts w:hint="eastAsia"/>
          <w:lang w:val="zh-CN"/>
        </w:rPr>
        <w:t>桁架</w:t>
      </w:r>
      <w:r>
        <w:rPr>
          <w:lang w:val="zh-CN"/>
        </w:rPr>
        <w:t>)</w:t>
      </w:r>
      <w:r>
        <w:rPr>
          <w:rFonts w:hint="eastAsia"/>
          <w:lang w:val="zh-CN"/>
        </w:rPr>
        <w:t>接口：</w:t>
      </w:r>
    </w:p>
    <w:p w14:paraId="3447A106" w14:textId="77777777" w:rsidR="00FB6D3D" w:rsidRDefault="00D22A15">
      <w:pPr>
        <w:pStyle w:val="af6"/>
        <w:numPr>
          <w:ilvl w:val="1"/>
          <w:numId w:val="14"/>
        </w:numPr>
        <w:ind w:firstLineChars="0"/>
        <w:rPr>
          <w:lang w:val="zh-CN"/>
        </w:rPr>
      </w:pPr>
      <w:r>
        <w:rPr>
          <w:rFonts w:hint="eastAsia"/>
          <w:lang w:val="zh-CN"/>
        </w:rPr>
        <w:lastRenderedPageBreak/>
        <w:t>当收到总控下发的该命令时，需进行立即停止当前动作，若已经抓取零件，则保持不断磁状态，需人工进行干涉断磁；</w:t>
      </w:r>
    </w:p>
    <w:p w14:paraId="3AF937ED" w14:textId="77777777" w:rsidR="00FB6D3D" w:rsidRDefault="00D22A15">
      <w:pPr>
        <w:pStyle w:val="af6"/>
        <w:numPr>
          <w:ilvl w:val="1"/>
          <w:numId w:val="14"/>
        </w:numPr>
        <w:ind w:firstLineChars="0"/>
        <w:rPr>
          <w:lang w:val="zh-CN"/>
        </w:rPr>
      </w:pPr>
      <w:r>
        <w:rPr>
          <w:rFonts w:hint="eastAsia"/>
          <w:lang w:val="zh-CN"/>
        </w:rPr>
        <w:t>当重复收到总控下发的恢复指令，需跳过此命令，并返回总控提示，提示内容为：“机器已强制停止，请勿重复下发指令”；</w:t>
      </w:r>
    </w:p>
    <w:p w14:paraId="05E34349" w14:textId="77777777" w:rsidR="00FB6D3D" w:rsidRDefault="00FB6D3D">
      <w:pPr>
        <w:pStyle w:val="af6"/>
        <w:numPr>
          <w:ilvl w:val="0"/>
          <w:numId w:val="14"/>
        </w:numPr>
        <w:ind w:firstLineChars="0"/>
        <w:rPr>
          <w:lang w:val="zh-CN"/>
        </w:rPr>
      </w:pPr>
    </w:p>
    <w:p w14:paraId="7A99063B" w14:textId="77777777" w:rsidR="00FB6D3D" w:rsidRDefault="00D22A15">
      <w:pPr>
        <w:pStyle w:val="1"/>
        <w:numPr>
          <w:ilvl w:val="0"/>
          <w:numId w:val="7"/>
        </w:numPr>
        <w:spacing w:line="360" w:lineRule="auto"/>
        <w:rPr>
          <w:rFonts w:ascii="宋体" w:eastAsia="宋体" w:hAnsi="宋体"/>
        </w:rPr>
      </w:pPr>
      <w:bookmarkStart w:id="6" w:name="_Toc18600"/>
      <w:r>
        <w:rPr>
          <w:rFonts w:ascii="宋体" w:eastAsia="宋体" w:hAnsi="宋体" w:hint="eastAsia"/>
        </w:rPr>
        <w:t>基础数据交互</w:t>
      </w:r>
      <w:bookmarkEnd w:id="6"/>
    </w:p>
    <w:p w14:paraId="5B9106E9" w14:textId="77777777" w:rsidR="00FB6D3D" w:rsidRDefault="00D22A15">
      <w:pPr>
        <w:pStyle w:val="2"/>
        <w:numPr>
          <w:ilvl w:val="1"/>
          <w:numId w:val="15"/>
        </w:numPr>
        <w:spacing w:before="120"/>
        <w:rPr>
          <w:rFonts w:ascii="宋体" w:eastAsia="宋体" w:hAnsi="宋体"/>
          <w:szCs w:val="30"/>
        </w:rPr>
      </w:pPr>
      <w:bookmarkStart w:id="7" w:name="_Toc4361"/>
      <w:r>
        <w:rPr>
          <w:rFonts w:ascii="宋体" w:eastAsia="宋体" w:hAnsi="宋体" w:hint="eastAsia"/>
          <w:szCs w:val="30"/>
        </w:rPr>
        <w:t>接收套料图数据（浩楠提供）</w:t>
      </w:r>
      <w:bookmarkEnd w:id="7"/>
    </w:p>
    <w:p w14:paraId="65C2EDB0" w14:textId="77777777" w:rsidR="00FB6D3D" w:rsidRDefault="00D22A15">
      <w:pPr>
        <w:pStyle w:val="af6"/>
        <w:ind w:left="420" w:firstLineChars="0" w:firstLine="0"/>
      </w:pPr>
      <w:r>
        <w:rPr>
          <w:b/>
          <w:bCs/>
        </w:rPr>
        <w:t>请求方式</w:t>
      </w:r>
      <w:r>
        <w:t>：</w:t>
      </w:r>
      <w:r>
        <w:t>POST</w:t>
      </w:r>
      <w:r>
        <w:t>（</w:t>
      </w:r>
      <w:r>
        <w:t>HTTP</w:t>
      </w:r>
      <w:r>
        <w:t>）</w:t>
      </w:r>
    </w:p>
    <w:p w14:paraId="02255900" w14:textId="77777777" w:rsidR="00FB6D3D" w:rsidRDefault="00D22A15">
      <w:pPr>
        <w:pStyle w:val="af6"/>
        <w:spacing w:line="360" w:lineRule="atLeast"/>
        <w:ind w:left="420" w:firstLineChars="0" w:firstLine="0"/>
        <w:rPr>
          <w:rFonts w:ascii="Times New Roman" w:hAnsi="Times New Roman" w:cs="Times New Roman"/>
          <w:color w:val="262626"/>
          <w:spacing w:val="12"/>
          <w:szCs w:val="21"/>
        </w:rPr>
      </w:pPr>
      <w:r>
        <w:rPr>
          <w:rFonts w:ascii="Times New Roman" w:hAnsi="Times New Roman" w:cs="Times New Roman"/>
          <w:b/>
          <w:bCs/>
          <w:color w:val="262626"/>
          <w:spacing w:val="12"/>
          <w:szCs w:val="21"/>
        </w:rPr>
        <w:t>请求地址</w:t>
      </w:r>
      <w:r>
        <w:rPr>
          <w:rFonts w:ascii="Times New Roman" w:hAnsi="Times New Roman" w:cs="Times New Roman"/>
          <w:color w:val="262626"/>
          <w:spacing w:val="12"/>
          <w:szCs w:val="21"/>
        </w:rPr>
        <w:t>：</w:t>
      </w:r>
      <w:r>
        <w:rPr>
          <w:rFonts w:ascii="Times New Roman" w:hAnsi="Times New Roman" w:cs="Times New Roman"/>
          <w:color w:val="262626"/>
          <w:spacing w:val="12"/>
          <w:szCs w:val="24"/>
        </w:rPr>
        <w:t>http://</w:t>
      </w:r>
      <w:r>
        <w:rPr>
          <w:rFonts w:ascii="Times New Roman" w:hAnsi="Times New Roman" w:cs="Times New Roman" w:hint="eastAsia"/>
          <w:color w:val="262626"/>
          <w:spacing w:val="12"/>
          <w:szCs w:val="24"/>
        </w:rPr>
        <w:t>ip</w:t>
      </w:r>
      <w:r>
        <w:rPr>
          <w:rFonts w:ascii="Times New Roman" w:hAnsi="Times New Roman" w:cs="Times New Roman"/>
          <w:color w:val="262626"/>
          <w:spacing w:val="12"/>
          <w:szCs w:val="24"/>
        </w:rPr>
        <w:t>:port</w:t>
      </w:r>
      <w:r>
        <w:rPr>
          <w:rFonts w:ascii="Times New Roman" w:hAnsi="Times New Roman" w:cs="Times New Roman" w:hint="eastAsia"/>
          <w:color w:val="262626"/>
          <w:spacing w:val="12"/>
          <w:szCs w:val="24"/>
        </w:rPr>
        <w:t>/</w:t>
      </w:r>
      <w:r>
        <w:rPr>
          <w:rFonts w:ascii="Times New Roman" w:hAnsi="Times New Roman" w:cs="Times New Roman"/>
          <w:color w:val="262626"/>
          <w:spacing w:val="12"/>
          <w:szCs w:val="24"/>
        </w:rPr>
        <w:t>map/receiveMap</w:t>
      </w:r>
    </w:p>
    <w:p w14:paraId="6DD4033A" w14:textId="77777777" w:rsidR="00FB6D3D" w:rsidRDefault="00D22A15">
      <w:pPr>
        <w:pStyle w:val="af6"/>
        <w:spacing w:line="360" w:lineRule="atLeast"/>
        <w:ind w:left="420" w:firstLineChars="0" w:firstLine="0"/>
        <w:rPr>
          <w:rFonts w:ascii="Times New Roman" w:hAnsi="Times New Roman" w:cs="Times New Roman"/>
          <w:b/>
          <w:color w:val="262626"/>
          <w:spacing w:val="12"/>
          <w:szCs w:val="21"/>
        </w:rPr>
      </w:pPr>
      <w:r>
        <w:rPr>
          <w:rFonts w:ascii="Times New Roman" w:hAnsi="Times New Roman" w:cs="Times New Roman" w:hint="eastAsia"/>
          <w:b/>
          <w:color w:val="262626"/>
          <w:spacing w:val="12"/>
          <w:szCs w:val="21"/>
        </w:rPr>
        <w:t>接口说明：</w:t>
      </w:r>
    </w:p>
    <w:p w14:paraId="798CCB0B" w14:textId="77777777" w:rsidR="00FB6D3D" w:rsidRDefault="00D22A15">
      <w:pPr>
        <w:spacing w:line="360" w:lineRule="atLeast"/>
        <w:ind w:firstLineChars="0" w:firstLine="720"/>
      </w:pPr>
      <w:r>
        <w:rPr>
          <w:rFonts w:hint="eastAsia"/>
        </w:rPr>
        <w:t>该接口用于接收总控下发的套料图数据</w:t>
      </w:r>
    </w:p>
    <w:p w14:paraId="29566965" w14:textId="77777777" w:rsidR="00FB6D3D" w:rsidRDefault="00D22A15">
      <w:pPr>
        <w:spacing w:line="360" w:lineRule="atLeast"/>
        <w:ind w:firstLine="506"/>
        <w:rPr>
          <w:rFonts w:ascii="Times New Roman" w:hAnsi="Times New Roman" w:cs="Times New Roman"/>
          <w:color w:val="262626"/>
          <w:spacing w:val="12"/>
          <w:szCs w:val="21"/>
        </w:rPr>
      </w:pPr>
      <w:r>
        <w:rPr>
          <w:rFonts w:ascii="Times New Roman" w:hAnsi="Times New Roman" w:cs="Times New Roman"/>
          <w:b/>
          <w:bCs/>
          <w:color w:val="262626"/>
          <w:spacing w:val="12"/>
          <w:szCs w:val="21"/>
        </w:rPr>
        <w:t>请求包结构体</w:t>
      </w:r>
      <w:r>
        <w:rPr>
          <w:rFonts w:ascii="Times New Roman" w:hAnsi="Times New Roman" w:cs="Times New Roman"/>
          <w:color w:val="262626"/>
          <w:spacing w:val="12"/>
          <w:szCs w:val="21"/>
        </w:rPr>
        <w:t>：</w:t>
      </w:r>
    </w:p>
    <w:p w14:paraId="73162007" w14:textId="77777777" w:rsidR="00FB6D3D" w:rsidRDefault="00D22A15">
      <w:pPr>
        <w:spacing w:line="360" w:lineRule="atLeast"/>
        <w:ind w:firstLine="504"/>
        <w:rPr>
          <w:rFonts w:ascii="Times New Roman" w:hAnsi="Times New Roman" w:cs="Times New Roman"/>
          <w:color w:val="262626"/>
          <w:spacing w:val="12"/>
          <w:szCs w:val="21"/>
        </w:rPr>
      </w:pPr>
      <w:r>
        <w:rPr>
          <w:rFonts w:ascii="Times New Roman" w:hAnsi="Times New Roman" w:cs="Times New Roman"/>
          <w:color w:val="262626"/>
          <w:spacing w:val="12"/>
          <w:szCs w:val="21"/>
        </w:rPr>
        <w:t>{"mapFiles":[</w:t>
      </w:r>
    </w:p>
    <w:p w14:paraId="32D7B2AA" w14:textId="77777777" w:rsidR="00FB6D3D" w:rsidRDefault="00D22A15">
      <w:pPr>
        <w:spacing w:line="360" w:lineRule="atLeast"/>
        <w:ind w:firstLineChars="400" w:firstLine="1008"/>
        <w:rPr>
          <w:rFonts w:ascii="Times New Roman" w:hAnsi="Times New Roman" w:cs="Times New Roman"/>
          <w:color w:val="262626"/>
          <w:spacing w:val="12"/>
          <w:szCs w:val="21"/>
        </w:rPr>
      </w:pPr>
      <w:r>
        <w:rPr>
          <w:rFonts w:ascii="Times New Roman" w:hAnsi="Times New Roman" w:cs="Times New Roman"/>
          <w:color w:val="262626"/>
          <w:spacing w:val="12"/>
          <w:szCs w:val="21"/>
        </w:rPr>
        <w:t>{"task_no":"task_no1","draw_code":"draw_code","file_name":"file_name","file_down_path":"file_url","rece_time":"2021-03-26 11:08:20"</w:t>
      </w:r>
      <w:r>
        <w:rPr>
          <w:rFonts w:ascii="Times New Roman" w:hAnsi="Times New Roman" w:cs="Times New Roman" w:hint="eastAsia"/>
          <w:color w:val="262626"/>
          <w:spacing w:val="12"/>
          <w:szCs w:val="21"/>
        </w:rPr>
        <w:t>,</w:t>
      </w: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task_inner_no</w:t>
      </w: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w:t>
      </w: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xxxx</w:t>
      </w:r>
      <w:r>
        <w:rPr>
          <w:rFonts w:ascii="Times New Roman" w:hAnsi="Times New Roman" w:cs="Times New Roman"/>
          <w:color w:val="262626"/>
          <w:spacing w:val="12"/>
          <w:szCs w:val="21"/>
        </w:rPr>
        <w:t>”</w:t>
      </w:r>
      <w:r>
        <w:rPr>
          <w:rFonts w:ascii="Times New Roman" w:hAnsi="Times New Roman" w:cs="Times New Roman"/>
          <w:color w:val="262626"/>
          <w:spacing w:val="12"/>
          <w:szCs w:val="21"/>
        </w:rPr>
        <w:t>},</w:t>
      </w:r>
    </w:p>
    <w:p w14:paraId="17EE02FF" w14:textId="77777777" w:rsidR="00FB6D3D" w:rsidRDefault="00D22A15">
      <w:pPr>
        <w:spacing w:line="360" w:lineRule="atLeast"/>
        <w:ind w:firstLineChars="400" w:firstLine="1008"/>
        <w:rPr>
          <w:rFonts w:ascii="Times New Roman" w:hAnsi="Times New Roman" w:cs="Times New Roman"/>
          <w:color w:val="262626"/>
          <w:spacing w:val="12"/>
          <w:szCs w:val="21"/>
        </w:rPr>
      </w:pPr>
      <w:r>
        <w:rPr>
          <w:rFonts w:ascii="Times New Roman" w:hAnsi="Times New Roman" w:cs="Times New Roman"/>
          <w:color w:val="262626"/>
          <w:spacing w:val="12"/>
          <w:szCs w:val="21"/>
        </w:rPr>
        <w:t>{"task_no":"task_no2","draw_code":"draw_code","file_name":"file_name2","file_down_path":"file_url2"</w:t>
      </w:r>
      <w:r>
        <w:rPr>
          <w:rFonts w:ascii="Times New Roman" w:hAnsi="Times New Roman" w:cs="Times New Roman"/>
          <w:color w:val="262626"/>
          <w:spacing w:val="12"/>
          <w:szCs w:val="21"/>
        </w:rPr>
        <w:t>,"rece_time":"2021-03-26 11:08:20"</w:t>
      </w:r>
      <w:r>
        <w:rPr>
          <w:rFonts w:ascii="Times New Roman" w:hAnsi="Times New Roman" w:cs="Times New Roman" w:hint="eastAsia"/>
          <w:color w:val="262626"/>
          <w:spacing w:val="12"/>
          <w:szCs w:val="21"/>
        </w:rPr>
        <w:t>,</w:t>
      </w: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task_inner_no</w:t>
      </w: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w:t>
      </w: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xxxx</w:t>
      </w:r>
      <w:r>
        <w:rPr>
          <w:rFonts w:ascii="Times New Roman" w:hAnsi="Times New Roman" w:cs="Times New Roman"/>
          <w:color w:val="262626"/>
          <w:spacing w:val="12"/>
          <w:szCs w:val="21"/>
        </w:rPr>
        <w:t>”</w:t>
      </w:r>
      <w:r>
        <w:rPr>
          <w:rFonts w:ascii="Times New Roman" w:hAnsi="Times New Roman" w:cs="Times New Roman"/>
          <w:color w:val="262626"/>
          <w:spacing w:val="12"/>
          <w:szCs w:val="21"/>
        </w:rPr>
        <w:t>}</w:t>
      </w:r>
    </w:p>
    <w:p w14:paraId="20F59EF2" w14:textId="77777777" w:rsidR="00FB6D3D" w:rsidRDefault="00D22A15">
      <w:pPr>
        <w:spacing w:line="360" w:lineRule="atLeast"/>
        <w:ind w:firstLine="504"/>
        <w:rPr>
          <w:rFonts w:ascii="Times New Roman" w:hAnsi="Times New Roman" w:cs="Times New Roman"/>
          <w:color w:val="262626"/>
          <w:spacing w:val="12"/>
          <w:szCs w:val="21"/>
        </w:rPr>
      </w:pPr>
      <w:r>
        <w:rPr>
          <w:rFonts w:ascii="Times New Roman" w:hAnsi="Times New Roman" w:cs="Times New Roman"/>
          <w:color w:val="262626"/>
          <w:spacing w:val="12"/>
          <w:szCs w:val="21"/>
        </w:rPr>
        <w:t>]}</w:t>
      </w:r>
    </w:p>
    <w:p w14:paraId="09DF6722" w14:textId="77777777" w:rsidR="00FB6D3D" w:rsidRDefault="00D22A15">
      <w:pPr>
        <w:spacing w:line="360" w:lineRule="atLeast"/>
        <w:ind w:firstLine="506"/>
        <w:rPr>
          <w:rFonts w:ascii="Times New Roman" w:hAnsi="Times New Roman" w:cs="Times New Roman"/>
          <w:b/>
          <w:bCs/>
          <w:color w:val="262626"/>
          <w:spacing w:val="12"/>
          <w:szCs w:val="21"/>
        </w:rPr>
      </w:pPr>
      <w:r>
        <w:rPr>
          <w:rFonts w:ascii="Times New Roman" w:hAnsi="Times New Roman" w:cs="Times New Roman" w:hint="eastAsia"/>
          <w:b/>
          <w:bCs/>
          <w:color w:val="262626"/>
          <w:spacing w:val="12"/>
          <w:szCs w:val="21"/>
        </w:rPr>
        <w:t>参数说明</w:t>
      </w:r>
      <w:r>
        <w:rPr>
          <w:rFonts w:ascii="Times New Roman" w:hAnsi="Times New Roman" w:cs="Times New Roman" w:hint="eastAsia"/>
          <w:b/>
          <w:bCs/>
          <w:color w:val="262626"/>
          <w:spacing w:val="12"/>
          <w:szCs w:val="21"/>
        </w:rPr>
        <w:t>:</w:t>
      </w:r>
    </w:p>
    <w:p w14:paraId="5A844630" w14:textId="77777777" w:rsidR="00FB6D3D" w:rsidRDefault="00FB6D3D">
      <w:pPr>
        <w:spacing w:line="360" w:lineRule="atLeast"/>
        <w:ind w:firstLine="506"/>
        <w:rPr>
          <w:rFonts w:ascii="Times New Roman" w:hAnsi="Times New Roman" w:cs="Times New Roman"/>
          <w:b/>
          <w:bCs/>
          <w:color w:val="262626"/>
          <w:spacing w:val="12"/>
          <w:szCs w:val="21"/>
        </w:rPr>
      </w:pPr>
    </w:p>
    <w:tbl>
      <w:tblPr>
        <w:tblStyle w:val="af2"/>
        <w:tblW w:w="10631" w:type="dxa"/>
        <w:jc w:val="center"/>
        <w:tblLayout w:type="fixed"/>
        <w:tblLook w:val="04A0" w:firstRow="1" w:lastRow="0" w:firstColumn="1" w:lastColumn="0" w:noHBand="0" w:noVBand="1"/>
      </w:tblPr>
      <w:tblGrid>
        <w:gridCol w:w="1980"/>
        <w:gridCol w:w="1276"/>
        <w:gridCol w:w="2130"/>
        <w:gridCol w:w="1697"/>
        <w:gridCol w:w="3548"/>
      </w:tblGrid>
      <w:tr w:rsidR="00FB6D3D" w14:paraId="6B0A829C" w14:textId="77777777">
        <w:trPr>
          <w:jc w:val="center"/>
        </w:trPr>
        <w:tc>
          <w:tcPr>
            <w:tcW w:w="1980" w:type="dxa"/>
          </w:tcPr>
          <w:p w14:paraId="1F857A2E" w14:textId="77777777" w:rsidR="00FB6D3D" w:rsidRDefault="00D22A15">
            <w:pPr>
              <w:ind w:firstLineChars="0" w:firstLine="0"/>
            </w:pPr>
            <w:r>
              <w:rPr>
                <w:rFonts w:hint="eastAsia"/>
              </w:rPr>
              <w:t>参数</w:t>
            </w:r>
          </w:p>
        </w:tc>
        <w:tc>
          <w:tcPr>
            <w:tcW w:w="1276" w:type="dxa"/>
          </w:tcPr>
          <w:p w14:paraId="5EACE8E9" w14:textId="77777777" w:rsidR="00FB6D3D" w:rsidRDefault="00D22A15">
            <w:pPr>
              <w:ind w:firstLineChars="0" w:firstLine="0"/>
            </w:pPr>
            <w:r>
              <w:rPr>
                <w:rFonts w:hint="eastAsia"/>
              </w:rPr>
              <w:t>参数类型</w:t>
            </w:r>
          </w:p>
        </w:tc>
        <w:tc>
          <w:tcPr>
            <w:tcW w:w="2130" w:type="dxa"/>
          </w:tcPr>
          <w:p w14:paraId="2A70274F" w14:textId="77777777" w:rsidR="00FB6D3D" w:rsidRDefault="00D22A15">
            <w:pPr>
              <w:ind w:firstLineChars="0" w:firstLine="0"/>
            </w:pPr>
            <w:r>
              <w:rPr>
                <w:rFonts w:hint="eastAsia"/>
              </w:rPr>
              <w:t>说明</w:t>
            </w:r>
          </w:p>
        </w:tc>
        <w:tc>
          <w:tcPr>
            <w:tcW w:w="1697" w:type="dxa"/>
          </w:tcPr>
          <w:p w14:paraId="2BA0D46C" w14:textId="77777777" w:rsidR="00FB6D3D" w:rsidRDefault="00D22A15">
            <w:pPr>
              <w:ind w:firstLineChars="0" w:firstLine="0"/>
              <w:jc w:val="center"/>
            </w:pPr>
            <w:r>
              <w:rPr>
                <w:rFonts w:hint="eastAsia"/>
              </w:rPr>
              <w:t>是否必填</w:t>
            </w:r>
          </w:p>
        </w:tc>
        <w:tc>
          <w:tcPr>
            <w:tcW w:w="3548" w:type="dxa"/>
          </w:tcPr>
          <w:p w14:paraId="5401FB17" w14:textId="77777777" w:rsidR="00FB6D3D" w:rsidRDefault="00D22A15">
            <w:pPr>
              <w:ind w:firstLineChars="0" w:firstLine="0"/>
            </w:pPr>
            <w:r>
              <w:rPr>
                <w:rFonts w:hint="eastAsia"/>
              </w:rPr>
              <w:t>备注</w:t>
            </w:r>
          </w:p>
        </w:tc>
      </w:tr>
      <w:tr w:rsidR="00FB6D3D" w14:paraId="1C92D6CB" w14:textId="77777777">
        <w:trPr>
          <w:jc w:val="center"/>
        </w:trPr>
        <w:tc>
          <w:tcPr>
            <w:tcW w:w="1980" w:type="dxa"/>
          </w:tcPr>
          <w:p w14:paraId="0D419209" w14:textId="77777777" w:rsidR="00FB6D3D" w:rsidRDefault="00D22A15">
            <w:pPr>
              <w:ind w:firstLineChars="0" w:firstLine="0"/>
              <w:rPr>
                <w:rFonts w:ascii="Times New Roman" w:hAnsi="Times New Roman" w:cs="Times New Roman"/>
              </w:rPr>
            </w:pPr>
            <w:r>
              <w:rPr>
                <w:rFonts w:ascii="Times New Roman" w:hAnsi="Times New Roman" w:cs="Times New Roman"/>
                <w:color w:val="262626"/>
                <w:spacing w:val="12"/>
                <w:szCs w:val="21"/>
              </w:rPr>
              <w:t>task_no</w:t>
            </w:r>
          </w:p>
        </w:tc>
        <w:tc>
          <w:tcPr>
            <w:tcW w:w="1276" w:type="dxa"/>
          </w:tcPr>
          <w:p w14:paraId="278C2462" w14:textId="77777777" w:rsidR="00FB6D3D" w:rsidRDefault="00D22A15">
            <w:pPr>
              <w:ind w:firstLineChars="0" w:firstLine="0"/>
            </w:pPr>
            <w:r>
              <w:t>string</w:t>
            </w:r>
          </w:p>
        </w:tc>
        <w:tc>
          <w:tcPr>
            <w:tcW w:w="2130" w:type="dxa"/>
          </w:tcPr>
          <w:p w14:paraId="465C9785" w14:textId="77777777" w:rsidR="00FB6D3D" w:rsidRDefault="00D22A15">
            <w:pPr>
              <w:ind w:firstLineChars="0" w:firstLine="0"/>
            </w:pPr>
            <w:r>
              <w:rPr>
                <w:rFonts w:ascii="Times New Roman" w:hAnsi="Times New Roman" w:cs="Times New Roman" w:hint="eastAsia"/>
                <w:color w:val="262626"/>
                <w:spacing w:val="12"/>
                <w:szCs w:val="21"/>
              </w:rPr>
              <w:t>任务编号</w:t>
            </w:r>
          </w:p>
        </w:tc>
        <w:tc>
          <w:tcPr>
            <w:tcW w:w="1697" w:type="dxa"/>
          </w:tcPr>
          <w:p w14:paraId="692DB3F0" w14:textId="77777777" w:rsidR="00FB6D3D" w:rsidRDefault="00D22A15">
            <w:pPr>
              <w:ind w:firstLineChars="0" w:firstLine="0"/>
            </w:pPr>
            <w:r>
              <w:rPr>
                <w:rFonts w:hint="eastAsia"/>
              </w:rPr>
              <w:t>是</w:t>
            </w:r>
          </w:p>
        </w:tc>
        <w:tc>
          <w:tcPr>
            <w:tcW w:w="3548" w:type="dxa"/>
          </w:tcPr>
          <w:p w14:paraId="195CEA3D" w14:textId="77777777" w:rsidR="00FB6D3D" w:rsidRDefault="00FB6D3D">
            <w:pPr>
              <w:ind w:firstLineChars="0" w:firstLine="0"/>
            </w:pPr>
          </w:p>
        </w:tc>
      </w:tr>
      <w:tr w:rsidR="00FB6D3D" w14:paraId="7799334B" w14:textId="77777777">
        <w:trPr>
          <w:jc w:val="center"/>
        </w:trPr>
        <w:tc>
          <w:tcPr>
            <w:tcW w:w="1980" w:type="dxa"/>
          </w:tcPr>
          <w:p w14:paraId="4846D8CD" w14:textId="77777777" w:rsidR="00FB6D3D" w:rsidRDefault="00D22A15">
            <w:pPr>
              <w:ind w:firstLineChars="0" w:firstLine="0"/>
              <w:rPr>
                <w:rFonts w:ascii="Times New Roman" w:hAnsi="Times New Roman" w:cs="Times New Roman"/>
                <w:color w:val="262626"/>
                <w:spacing w:val="12"/>
                <w:szCs w:val="21"/>
              </w:rPr>
            </w:pPr>
            <w:r>
              <w:rPr>
                <w:rFonts w:ascii="Times New Roman" w:hAnsi="Times New Roman" w:cs="Times New Roman" w:hint="eastAsia"/>
                <w:color w:val="262626"/>
                <w:spacing w:val="12"/>
                <w:szCs w:val="21"/>
              </w:rPr>
              <w:t>file_name</w:t>
            </w:r>
          </w:p>
        </w:tc>
        <w:tc>
          <w:tcPr>
            <w:tcW w:w="1276" w:type="dxa"/>
          </w:tcPr>
          <w:p w14:paraId="60F80D02" w14:textId="77777777" w:rsidR="00FB6D3D" w:rsidRDefault="00D22A15">
            <w:pPr>
              <w:ind w:firstLineChars="0" w:firstLine="0"/>
            </w:pPr>
            <w:r>
              <w:t>string</w:t>
            </w:r>
          </w:p>
        </w:tc>
        <w:tc>
          <w:tcPr>
            <w:tcW w:w="2130" w:type="dxa"/>
          </w:tcPr>
          <w:p w14:paraId="2717EC15" w14:textId="77777777" w:rsidR="00FB6D3D" w:rsidRDefault="00D22A15">
            <w:pPr>
              <w:ind w:firstLineChars="0" w:firstLine="0"/>
            </w:pPr>
            <w:r>
              <w:rPr>
                <w:rFonts w:ascii="Times New Roman" w:hAnsi="Times New Roman" w:cs="Times New Roman" w:hint="eastAsia"/>
                <w:color w:val="262626"/>
                <w:spacing w:val="12"/>
                <w:szCs w:val="21"/>
              </w:rPr>
              <w:t>DXF</w:t>
            </w:r>
            <w:r>
              <w:rPr>
                <w:rFonts w:ascii="Times New Roman" w:hAnsi="Times New Roman" w:cs="Times New Roman" w:hint="eastAsia"/>
                <w:color w:val="262626"/>
                <w:spacing w:val="12"/>
                <w:szCs w:val="21"/>
              </w:rPr>
              <w:t>文件名称</w:t>
            </w:r>
          </w:p>
        </w:tc>
        <w:tc>
          <w:tcPr>
            <w:tcW w:w="1697" w:type="dxa"/>
          </w:tcPr>
          <w:p w14:paraId="5BC899C0" w14:textId="77777777" w:rsidR="00FB6D3D" w:rsidRDefault="00D22A15">
            <w:pPr>
              <w:ind w:firstLineChars="0" w:firstLine="0"/>
            </w:pPr>
            <w:r>
              <w:rPr>
                <w:rFonts w:hint="eastAsia"/>
              </w:rPr>
              <w:t>是</w:t>
            </w:r>
          </w:p>
        </w:tc>
        <w:tc>
          <w:tcPr>
            <w:tcW w:w="3548" w:type="dxa"/>
          </w:tcPr>
          <w:p w14:paraId="39BF3677" w14:textId="77777777" w:rsidR="00FB6D3D" w:rsidRDefault="00FB6D3D">
            <w:pPr>
              <w:ind w:firstLineChars="0" w:firstLine="0"/>
            </w:pPr>
          </w:p>
        </w:tc>
      </w:tr>
      <w:tr w:rsidR="00FB6D3D" w14:paraId="7423A89B" w14:textId="77777777">
        <w:trPr>
          <w:jc w:val="center"/>
        </w:trPr>
        <w:tc>
          <w:tcPr>
            <w:tcW w:w="1980" w:type="dxa"/>
          </w:tcPr>
          <w:p w14:paraId="4B51A9B3" w14:textId="77777777" w:rsidR="00FB6D3D" w:rsidRDefault="00D22A15">
            <w:pPr>
              <w:ind w:firstLineChars="0" w:firstLine="0"/>
              <w:rPr>
                <w:rFonts w:ascii="Times New Roman" w:hAnsi="Times New Roman" w:cs="Times New Roman"/>
                <w:color w:val="262626"/>
                <w:spacing w:val="12"/>
                <w:szCs w:val="21"/>
              </w:rPr>
            </w:pPr>
            <w:r>
              <w:rPr>
                <w:rFonts w:ascii="Times New Roman" w:hAnsi="Times New Roman" w:cs="Times New Roman"/>
                <w:color w:val="262626"/>
                <w:spacing w:val="12"/>
                <w:szCs w:val="21"/>
              </w:rPr>
              <w:t>draw_code</w:t>
            </w:r>
          </w:p>
        </w:tc>
        <w:tc>
          <w:tcPr>
            <w:tcW w:w="1276" w:type="dxa"/>
          </w:tcPr>
          <w:p w14:paraId="16E80FC5" w14:textId="77777777" w:rsidR="00FB6D3D" w:rsidRDefault="00D22A15">
            <w:pPr>
              <w:ind w:firstLineChars="0" w:firstLine="0"/>
            </w:pPr>
            <w:r>
              <w:t>string</w:t>
            </w:r>
          </w:p>
        </w:tc>
        <w:tc>
          <w:tcPr>
            <w:tcW w:w="2130" w:type="dxa"/>
          </w:tcPr>
          <w:p w14:paraId="5FB1C6F1" w14:textId="77777777" w:rsidR="00FB6D3D" w:rsidRDefault="00D22A15">
            <w:pPr>
              <w:ind w:firstLineChars="0" w:firstLine="0"/>
            </w:pPr>
            <w:r>
              <w:rPr>
                <w:rFonts w:ascii="Times New Roman" w:hAnsi="Times New Roman" w:cs="Times New Roman" w:hint="eastAsia"/>
                <w:color w:val="262626"/>
                <w:spacing w:val="12"/>
                <w:szCs w:val="21"/>
              </w:rPr>
              <w:t>套料图编号</w:t>
            </w:r>
          </w:p>
        </w:tc>
        <w:tc>
          <w:tcPr>
            <w:tcW w:w="1697" w:type="dxa"/>
          </w:tcPr>
          <w:p w14:paraId="4229E53D" w14:textId="77777777" w:rsidR="00FB6D3D" w:rsidRDefault="00D22A15">
            <w:pPr>
              <w:ind w:firstLineChars="0" w:firstLine="0"/>
            </w:pPr>
            <w:r>
              <w:rPr>
                <w:rFonts w:hint="eastAsia"/>
              </w:rPr>
              <w:t>是</w:t>
            </w:r>
          </w:p>
        </w:tc>
        <w:tc>
          <w:tcPr>
            <w:tcW w:w="3548" w:type="dxa"/>
          </w:tcPr>
          <w:p w14:paraId="5C4C3F42" w14:textId="77777777" w:rsidR="00FB6D3D" w:rsidRDefault="00FB6D3D">
            <w:pPr>
              <w:ind w:firstLineChars="0" w:firstLine="0"/>
            </w:pPr>
          </w:p>
        </w:tc>
      </w:tr>
      <w:tr w:rsidR="00FB6D3D" w14:paraId="1C3C4B76" w14:textId="77777777">
        <w:trPr>
          <w:jc w:val="center"/>
        </w:trPr>
        <w:tc>
          <w:tcPr>
            <w:tcW w:w="1980" w:type="dxa"/>
          </w:tcPr>
          <w:p w14:paraId="17083627" w14:textId="77777777" w:rsidR="00FB6D3D" w:rsidRDefault="00D22A15">
            <w:pPr>
              <w:ind w:firstLineChars="0" w:firstLine="0"/>
              <w:rPr>
                <w:rFonts w:ascii="Times New Roman" w:hAnsi="Times New Roman" w:cs="Times New Roman"/>
                <w:color w:val="262626"/>
                <w:spacing w:val="12"/>
                <w:szCs w:val="21"/>
              </w:rPr>
            </w:pPr>
            <w:r>
              <w:rPr>
                <w:rFonts w:ascii="Times New Roman" w:hAnsi="Times New Roman" w:cs="Times New Roman" w:hint="eastAsia"/>
                <w:color w:val="262626"/>
                <w:spacing w:val="12"/>
                <w:szCs w:val="21"/>
              </w:rPr>
              <w:t>file</w:t>
            </w:r>
            <w:r>
              <w:rPr>
                <w:rFonts w:ascii="Times New Roman" w:hAnsi="Times New Roman" w:cs="Times New Roman"/>
                <w:color w:val="262626"/>
                <w:spacing w:val="12"/>
                <w:szCs w:val="21"/>
              </w:rPr>
              <w:t>_down_path</w:t>
            </w:r>
          </w:p>
        </w:tc>
        <w:tc>
          <w:tcPr>
            <w:tcW w:w="1276" w:type="dxa"/>
          </w:tcPr>
          <w:p w14:paraId="311222C0" w14:textId="77777777" w:rsidR="00FB6D3D" w:rsidRDefault="00D22A15">
            <w:pPr>
              <w:ind w:firstLineChars="0" w:firstLine="0"/>
            </w:pPr>
            <w:r>
              <w:t>string</w:t>
            </w:r>
          </w:p>
        </w:tc>
        <w:tc>
          <w:tcPr>
            <w:tcW w:w="2130" w:type="dxa"/>
          </w:tcPr>
          <w:p w14:paraId="1FCBFC83" w14:textId="77777777" w:rsidR="00FB6D3D" w:rsidRDefault="00D22A15">
            <w:pPr>
              <w:ind w:firstLineChars="0" w:firstLine="0"/>
            </w:pPr>
            <w:r>
              <w:rPr>
                <w:rFonts w:ascii="Times New Roman" w:hAnsi="Times New Roman" w:cs="Times New Roman" w:hint="eastAsia"/>
                <w:color w:val="262626"/>
                <w:spacing w:val="12"/>
                <w:szCs w:val="21"/>
              </w:rPr>
              <w:t>文件下载路径</w:t>
            </w:r>
          </w:p>
        </w:tc>
        <w:tc>
          <w:tcPr>
            <w:tcW w:w="1697" w:type="dxa"/>
          </w:tcPr>
          <w:p w14:paraId="6FA3027B" w14:textId="77777777" w:rsidR="00FB6D3D" w:rsidRDefault="00D22A15">
            <w:pPr>
              <w:ind w:firstLineChars="0" w:firstLine="0"/>
            </w:pPr>
            <w:r>
              <w:rPr>
                <w:rFonts w:hint="eastAsia"/>
              </w:rPr>
              <w:t>否</w:t>
            </w:r>
            <w:r>
              <w:rPr>
                <w:rFonts w:hint="eastAsia"/>
              </w:rPr>
              <w:t>(</w:t>
            </w:r>
            <w:r>
              <w:rPr>
                <w:rFonts w:hint="eastAsia"/>
              </w:rPr>
              <w:t>根据实际</w:t>
            </w:r>
            <w:r>
              <w:t>)</w:t>
            </w:r>
          </w:p>
        </w:tc>
        <w:tc>
          <w:tcPr>
            <w:tcW w:w="3548" w:type="dxa"/>
          </w:tcPr>
          <w:p w14:paraId="5BA3212B" w14:textId="77777777" w:rsidR="00FB6D3D" w:rsidRDefault="00FB6D3D">
            <w:pPr>
              <w:ind w:firstLineChars="0" w:firstLine="0"/>
            </w:pPr>
          </w:p>
        </w:tc>
      </w:tr>
      <w:tr w:rsidR="00FB6D3D" w14:paraId="512201F2" w14:textId="77777777">
        <w:trPr>
          <w:jc w:val="center"/>
        </w:trPr>
        <w:tc>
          <w:tcPr>
            <w:tcW w:w="1980" w:type="dxa"/>
          </w:tcPr>
          <w:p w14:paraId="5027A35E" w14:textId="77777777" w:rsidR="00FB6D3D" w:rsidRDefault="00D22A15">
            <w:pPr>
              <w:ind w:firstLineChars="0" w:firstLine="0"/>
              <w:rPr>
                <w:rFonts w:ascii="Times New Roman" w:hAnsi="Times New Roman" w:cs="Times New Roman"/>
                <w:color w:val="262626"/>
                <w:spacing w:val="12"/>
                <w:szCs w:val="21"/>
              </w:rPr>
            </w:pPr>
            <w:r>
              <w:rPr>
                <w:rFonts w:ascii="Times New Roman" w:hAnsi="Times New Roman" w:cs="Times New Roman"/>
                <w:color w:val="262626"/>
                <w:spacing w:val="12"/>
                <w:szCs w:val="21"/>
              </w:rPr>
              <w:t>rece_time</w:t>
            </w:r>
          </w:p>
        </w:tc>
        <w:tc>
          <w:tcPr>
            <w:tcW w:w="1276" w:type="dxa"/>
          </w:tcPr>
          <w:p w14:paraId="1BB31B27" w14:textId="77777777" w:rsidR="00FB6D3D" w:rsidRDefault="00D22A15">
            <w:pPr>
              <w:ind w:firstLineChars="0" w:firstLine="0"/>
            </w:pPr>
            <w:r>
              <w:t>string</w:t>
            </w:r>
          </w:p>
        </w:tc>
        <w:tc>
          <w:tcPr>
            <w:tcW w:w="2130" w:type="dxa"/>
          </w:tcPr>
          <w:p w14:paraId="41255E04" w14:textId="77777777" w:rsidR="00FB6D3D" w:rsidRDefault="00D22A15">
            <w:pPr>
              <w:ind w:firstLineChars="0" w:firstLine="0"/>
              <w:rPr>
                <w:rFonts w:ascii="Times New Roman" w:hAnsi="Times New Roman" w:cs="Times New Roman"/>
                <w:color w:val="262626"/>
                <w:spacing w:val="12"/>
                <w:szCs w:val="21"/>
              </w:rPr>
            </w:pPr>
            <w:r>
              <w:rPr>
                <w:rFonts w:ascii="Times New Roman" w:hAnsi="Times New Roman" w:cs="Times New Roman" w:hint="eastAsia"/>
                <w:color w:val="262626"/>
                <w:spacing w:val="12"/>
                <w:szCs w:val="21"/>
              </w:rPr>
              <w:t>下发时间</w:t>
            </w:r>
          </w:p>
        </w:tc>
        <w:tc>
          <w:tcPr>
            <w:tcW w:w="1697" w:type="dxa"/>
          </w:tcPr>
          <w:p w14:paraId="519497CB" w14:textId="77777777" w:rsidR="00FB6D3D" w:rsidRDefault="00FB6D3D">
            <w:pPr>
              <w:ind w:firstLineChars="0" w:firstLine="0"/>
            </w:pPr>
          </w:p>
        </w:tc>
        <w:tc>
          <w:tcPr>
            <w:tcW w:w="3548" w:type="dxa"/>
          </w:tcPr>
          <w:p w14:paraId="4C902681" w14:textId="77777777" w:rsidR="00FB6D3D" w:rsidRDefault="00FB6D3D">
            <w:pPr>
              <w:ind w:firstLineChars="0" w:firstLine="0"/>
            </w:pPr>
          </w:p>
        </w:tc>
      </w:tr>
      <w:tr w:rsidR="00FB6D3D" w14:paraId="16A780A3" w14:textId="77777777">
        <w:trPr>
          <w:jc w:val="center"/>
        </w:trPr>
        <w:tc>
          <w:tcPr>
            <w:tcW w:w="1980" w:type="dxa"/>
          </w:tcPr>
          <w:p w14:paraId="20B18E03" w14:textId="77777777" w:rsidR="00FB6D3D" w:rsidRDefault="00D22A15">
            <w:pPr>
              <w:ind w:firstLineChars="0" w:firstLine="0"/>
              <w:rPr>
                <w:rFonts w:ascii="Times New Roman" w:hAnsi="Times New Roman" w:cs="Times New Roman"/>
                <w:color w:val="262626"/>
                <w:spacing w:val="12"/>
                <w:szCs w:val="21"/>
              </w:rPr>
            </w:pPr>
            <w:r>
              <w:rPr>
                <w:rFonts w:ascii="Times New Roman" w:hAnsi="Times New Roman" w:cs="Times New Roman" w:hint="eastAsia"/>
                <w:color w:val="262626"/>
                <w:spacing w:val="12"/>
                <w:szCs w:val="21"/>
              </w:rPr>
              <w:lastRenderedPageBreak/>
              <w:t>task_inner_no</w:t>
            </w:r>
          </w:p>
        </w:tc>
        <w:tc>
          <w:tcPr>
            <w:tcW w:w="1276" w:type="dxa"/>
          </w:tcPr>
          <w:p w14:paraId="56A1CE8C" w14:textId="77777777" w:rsidR="00FB6D3D" w:rsidRDefault="00D22A15">
            <w:pPr>
              <w:ind w:firstLineChars="0" w:firstLine="0"/>
            </w:pPr>
            <w:r>
              <w:t>string</w:t>
            </w:r>
          </w:p>
        </w:tc>
        <w:tc>
          <w:tcPr>
            <w:tcW w:w="2130" w:type="dxa"/>
          </w:tcPr>
          <w:p w14:paraId="187DB950" w14:textId="77777777" w:rsidR="00FB6D3D" w:rsidRDefault="00D22A15">
            <w:pPr>
              <w:ind w:firstLineChars="0" w:firstLine="0"/>
              <w:rPr>
                <w:rFonts w:ascii="Times New Roman" w:hAnsi="Times New Roman" w:cs="Times New Roman"/>
                <w:color w:val="262626"/>
                <w:spacing w:val="12"/>
                <w:szCs w:val="21"/>
              </w:rPr>
            </w:pPr>
            <w:r>
              <w:rPr>
                <w:rFonts w:ascii="Times New Roman" w:hAnsi="Times New Roman" w:cs="Times New Roman" w:hint="eastAsia"/>
                <w:color w:val="262626"/>
                <w:spacing w:val="12"/>
                <w:szCs w:val="21"/>
              </w:rPr>
              <w:t>唯一编号</w:t>
            </w:r>
          </w:p>
        </w:tc>
        <w:tc>
          <w:tcPr>
            <w:tcW w:w="1697" w:type="dxa"/>
          </w:tcPr>
          <w:p w14:paraId="2A3AED7B" w14:textId="77777777" w:rsidR="00FB6D3D" w:rsidRDefault="00D22A15">
            <w:pPr>
              <w:ind w:firstLineChars="0" w:firstLine="0"/>
            </w:pPr>
            <w:r>
              <w:rPr>
                <w:rFonts w:hint="eastAsia"/>
              </w:rPr>
              <w:t>是</w:t>
            </w:r>
          </w:p>
        </w:tc>
        <w:tc>
          <w:tcPr>
            <w:tcW w:w="3548" w:type="dxa"/>
          </w:tcPr>
          <w:p w14:paraId="31B56319" w14:textId="77777777" w:rsidR="00FB6D3D" w:rsidRDefault="00D22A15">
            <w:pPr>
              <w:ind w:firstLineChars="0" w:firstLine="0"/>
            </w:pPr>
            <w:r>
              <w:rPr>
                <w:rFonts w:hint="eastAsia"/>
              </w:rPr>
              <w:t>唯一编号，解决重复发套料图</w:t>
            </w:r>
          </w:p>
        </w:tc>
      </w:tr>
    </w:tbl>
    <w:p w14:paraId="32FEBCCA" w14:textId="77777777" w:rsidR="00FB6D3D" w:rsidRDefault="00D22A15">
      <w:pPr>
        <w:pStyle w:val="af6"/>
        <w:ind w:left="420" w:firstLineChars="0" w:firstLine="0"/>
        <w:rPr>
          <w:rStyle w:val="af3"/>
        </w:rPr>
      </w:pPr>
      <w:r>
        <w:rPr>
          <w:rStyle w:val="af3"/>
          <w:rFonts w:hint="eastAsia"/>
        </w:rPr>
        <w:t>返回结果：</w:t>
      </w:r>
    </w:p>
    <w:p w14:paraId="719D6779" w14:textId="77777777" w:rsidR="00FB6D3D" w:rsidRDefault="00D22A15">
      <w:pPr>
        <w:pStyle w:val="af6"/>
        <w:ind w:left="420" w:firstLineChars="0" w:firstLine="0"/>
        <w:rPr>
          <w:rFonts w:ascii="Times New Roman" w:hAnsi="Times New Roman" w:cs="Times New Roman"/>
          <w:color w:val="262626"/>
          <w:spacing w:val="12"/>
          <w:szCs w:val="21"/>
        </w:rPr>
      </w:pPr>
      <w:r>
        <w:rPr>
          <w:rFonts w:ascii="Times New Roman" w:hAnsi="Times New Roman" w:cs="Times New Roman" w:hint="eastAsia"/>
          <w:color w:val="262626"/>
          <w:spacing w:val="12"/>
          <w:szCs w:val="21"/>
        </w:rPr>
        <w:t>{</w:t>
      </w:r>
    </w:p>
    <w:p w14:paraId="3E9781D8" w14:textId="77777777" w:rsidR="00FB6D3D" w:rsidRDefault="00D22A15">
      <w:pPr>
        <w:pStyle w:val="af6"/>
        <w:ind w:left="420" w:firstLineChars="0" w:firstLine="300"/>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code</w:t>
      </w: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 xml:space="preserve">: </w:t>
      </w:r>
      <w:r>
        <w:rPr>
          <w:rFonts w:ascii="Times New Roman" w:hAnsi="Times New Roman" w:cs="Times New Roman"/>
          <w:color w:val="262626"/>
          <w:spacing w:val="12"/>
          <w:szCs w:val="21"/>
        </w:rPr>
        <w:t>20</w:t>
      </w:r>
      <w:r>
        <w:rPr>
          <w:rFonts w:ascii="Times New Roman" w:hAnsi="Times New Roman" w:cs="Times New Roman" w:hint="eastAsia"/>
          <w:color w:val="262626"/>
          <w:spacing w:val="12"/>
          <w:szCs w:val="21"/>
        </w:rPr>
        <w:t>0,</w:t>
      </w:r>
    </w:p>
    <w:p w14:paraId="555D2318" w14:textId="77777777" w:rsidR="00FB6D3D" w:rsidRDefault="00D22A15">
      <w:pPr>
        <w:pStyle w:val="af6"/>
        <w:ind w:left="420" w:firstLineChars="0" w:firstLine="300"/>
        <w:rPr>
          <w:rFonts w:ascii="Times New Roman" w:hAnsi="Times New Roman" w:cs="Times New Roman"/>
          <w:color w:val="262626"/>
          <w:spacing w:val="12"/>
          <w:szCs w:val="21"/>
        </w:rPr>
      </w:pPr>
      <w:r>
        <w:rPr>
          <w:rFonts w:ascii="Times New Roman" w:hAnsi="Times New Roman" w:cs="Times New Roman"/>
          <w:color w:val="262626"/>
          <w:spacing w:val="12"/>
          <w:szCs w:val="21"/>
        </w:rPr>
        <w:t>“msg”</w:t>
      </w:r>
      <w:r>
        <w:rPr>
          <w:rFonts w:ascii="Times New Roman" w:hAnsi="Times New Roman" w:cs="Times New Roman" w:hint="eastAsia"/>
          <w:color w:val="262626"/>
          <w:spacing w:val="12"/>
          <w:szCs w:val="21"/>
        </w:rPr>
        <w:t xml:space="preserve">: </w:t>
      </w: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success</w:t>
      </w:r>
      <w:r>
        <w:rPr>
          <w:rFonts w:ascii="Times New Roman" w:hAnsi="Times New Roman" w:cs="Times New Roman"/>
          <w:color w:val="262626"/>
          <w:spacing w:val="12"/>
          <w:szCs w:val="21"/>
        </w:rPr>
        <w:t>”</w:t>
      </w:r>
    </w:p>
    <w:p w14:paraId="71183193" w14:textId="77777777" w:rsidR="00FB6D3D" w:rsidRDefault="00D22A15">
      <w:pPr>
        <w:ind w:firstLineChars="179" w:firstLine="451"/>
        <w:rPr>
          <w:rFonts w:ascii="Times New Roman" w:hAnsi="Times New Roman" w:cs="Times New Roman"/>
          <w:color w:val="262626"/>
          <w:spacing w:val="12"/>
          <w:szCs w:val="21"/>
        </w:rPr>
      </w:pPr>
      <w:r>
        <w:rPr>
          <w:rFonts w:ascii="Times New Roman" w:hAnsi="Times New Roman" w:cs="Times New Roman" w:hint="eastAsia"/>
          <w:color w:val="262626"/>
          <w:spacing w:val="12"/>
          <w:szCs w:val="21"/>
        </w:rPr>
        <w:t>}</w:t>
      </w:r>
    </w:p>
    <w:tbl>
      <w:tblPr>
        <w:tblStyle w:val="af2"/>
        <w:tblW w:w="8642" w:type="dxa"/>
        <w:jc w:val="center"/>
        <w:tblLayout w:type="fixed"/>
        <w:tblLook w:val="04A0" w:firstRow="1" w:lastRow="0" w:firstColumn="1" w:lastColumn="0" w:noHBand="0" w:noVBand="1"/>
      </w:tblPr>
      <w:tblGrid>
        <w:gridCol w:w="1413"/>
        <w:gridCol w:w="1276"/>
        <w:gridCol w:w="2976"/>
        <w:gridCol w:w="2977"/>
      </w:tblGrid>
      <w:tr w:rsidR="00FB6D3D" w14:paraId="237BB996" w14:textId="77777777">
        <w:trPr>
          <w:jc w:val="center"/>
        </w:trPr>
        <w:tc>
          <w:tcPr>
            <w:tcW w:w="1413" w:type="dxa"/>
          </w:tcPr>
          <w:p w14:paraId="4832B6C8" w14:textId="77777777" w:rsidR="00FB6D3D" w:rsidRDefault="00D22A15">
            <w:pPr>
              <w:ind w:firstLineChars="0" w:firstLine="0"/>
            </w:pPr>
            <w:r>
              <w:rPr>
                <w:rFonts w:hint="eastAsia"/>
              </w:rPr>
              <w:t>参数</w:t>
            </w:r>
          </w:p>
        </w:tc>
        <w:tc>
          <w:tcPr>
            <w:tcW w:w="1276" w:type="dxa"/>
          </w:tcPr>
          <w:p w14:paraId="5C9B0387" w14:textId="77777777" w:rsidR="00FB6D3D" w:rsidRDefault="00D22A15">
            <w:pPr>
              <w:ind w:firstLineChars="0" w:firstLine="0"/>
            </w:pPr>
            <w:r>
              <w:rPr>
                <w:rFonts w:hint="eastAsia"/>
              </w:rPr>
              <w:t>参数类型</w:t>
            </w:r>
          </w:p>
        </w:tc>
        <w:tc>
          <w:tcPr>
            <w:tcW w:w="2976" w:type="dxa"/>
          </w:tcPr>
          <w:p w14:paraId="41E328F6" w14:textId="77777777" w:rsidR="00FB6D3D" w:rsidRDefault="00D22A15">
            <w:pPr>
              <w:ind w:firstLineChars="0" w:firstLine="0"/>
            </w:pPr>
            <w:r>
              <w:rPr>
                <w:rFonts w:hint="eastAsia"/>
              </w:rPr>
              <w:t>说明</w:t>
            </w:r>
          </w:p>
        </w:tc>
        <w:tc>
          <w:tcPr>
            <w:tcW w:w="2977" w:type="dxa"/>
          </w:tcPr>
          <w:p w14:paraId="42A733D1" w14:textId="77777777" w:rsidR="00FB6D3D" w:rsidRDefault="00D22A15">
            <w:pPr>
              <w:ind w:firstLineChars="0" w:firstLine="0"/>
            </w:pPr>
            <w:r>
              <w:rPr>
                <w:rFonts w:hint="eastAsia"/>
              </w:rPr>
              <w:t>示例值</w:t>
            </w:r>
          </w:p>
        </w:tc>
      </w:tr>
      <w:tr w:rsidR="00FB6D3D" w14:paraId="0FBD0CD1" w14:textId="77777777">
        <w:trPr>
          <w:jc w:val="center"/>
        </w:trPr>
        <w:tc>
          <w:tcPr>
            <w:tcW w:w="1413" w:type="dxa"/>
          </w:tcPr>
          <w:p w14:paraId="5C8B6F1B" w14:textId="77777777" w:rsidR="00FB6D3D" w:rsidRDefault="00D22A15">
            <w:pPr>
              <w:ind w:firstLineChars="0" w:firstLine="0"/>
              <w:rPr>
                <w:rFonts w:ascii="Times New Roman" w:hAnsi="Times New Roman" w:cs="Times New Roman"/>
              </w:rPr>
            </w:pPr>
            <w:r>
              <w:rPr>
                <w:rFonts w:ascii="Times New Roman" w:hAnsi="Times New Roman" w:cs="Times New Roman" w:hint="eastAsia"/>
                <w:color w:val="262626"/>
                <w:spacing w:val="12"/>
                <w:szCs w:val="21"/>
              </w:rPr>
              <w:t>code</w:t>
            </w:r>
          </w:p>
        </w:tc>
        <w:tc>
          <w:tcPr>
            <w:tcW w:w="1276" w:type="dxa"/>
          </w:tcPr>
          <w:p w14:paraId="6C3240D0" w14:textId="77777777" w:rsidR="00FB6D3D" w:rsidRDefault="00D22A15">
            <w:pPr>
              <w:ind w:firstLineChars="0" w:firstLine="0"/>
            </w:pPr>
            <w:r>
              <w:rPr>
                <w:rFonts w:hint="eastAsia"/>
              </w:rPr>
              <w:t>int</w:t>
            </w:r>
          </w:p>
        </w:tc>
        <w:tc>
          <w:tcPr>
            <w:tcW w:w="2976" w:type="dxa"/>
          </w:tcPr>
          <w:p w14:paraId="5EED5BE1" w14:textId="77777777" w:rsidR="00FB6D3D" w:rsidRDefault="00D22A15">
            <w:pPr>
              <w:ind w:firstLineChars="0" w:firstLine="0"/>
            </w:pPr>
            <w:r>
              <w:rPr>
                <w:rFonts w:hint="eastAsia"/>
              </w:rPr>
              <w:t>返回码</w:t>
            </w:r>
          </w:p>
        </w:tc>
        <w:tc>
          <w:tcPr>
            <w:tcW w:w="2977" w:type="dxa"/>
          </w:tcPr>
          <w:p w14:paraId="52EAAB5E" w14:textId="77777777" w:rsidR="00FB6D3D" w:rsidRDefault="00D22A15">
            <w:pPr>
              <w:ind w:firstLineChars="0" w:firstLine="0"/>
            </w:pPr>
            <w:r>
              <w:t>20</w:t>
            </w:r>
            <w:r>
              <w:rPr>
                <w:rFonts w:hint="eastAsia"/>
              </w:rPr>
              <w:t>0</w:t>
            </w:r>
            <w:r>
              <w:rPr>
                <w:rFonts w:hint="eastAsia"/>
              </w:rPr>
              <w:t>为成功；</w:t>
            </w:r>
            <w:r>
              <w:rPr>
                <w:rFonts w:hint="eastAsia"/>
              </w:rPr>
              <w:t>4</w:t>
            </w:r>
            <w:r>
              <w:t>00</w:t>
            </w:r>
            <w:r>
              <w:rPr>
                <w:rFonts w:hint="eastAsia"/>
              </w:rPr>
              <w:t>为失败</w:t>
            </w:r>
          </w:p>
        </w:tc>
      </w:tr>
      <w:tr w:rsidR="00FB6D3D" w14:paraId="458E4A79" w14:textId="77777777">
        <w:trPr>
          <w:jc w:val="center"/>
        </w:trPr>
        <w:tc>
          <w:tcPr>
            <w:tcW w:w="1413" w:type="dxa"/>
          </w:tcPr>
          <w:p w14:paraId="62A17555" w14:textId="77777777" w:rsidR="00FB6D3D" w:rsidRDefault="00D22A15">
            <w:pPr>
              <w:ind w:firstLineChars="0" w:firstLine="0"/>
              <w:rPr>
                <w:rFonts w:ascii="Times New Roman" w:hAnsi="Times New Roman" w:cs="Times New Roman"/>
              </w:rPr>
            </w:pPr>
            <w:r>
              <w:rPr>
                <w:rFonts w:ascii="Times New Roman" w:hAnsi="Times New Roman" w:cs="Times New Roman"/>
                <w:color w:val="262626"/>
                <w:spacing w:val="12"/>
                <w:szCs w:val="21"/>
              </w:rPr>
              <w:t>msg</w:t>
            </w:r>
          </w:p>
        </w:tc>
        <w:tc>
          <w:tcPr>
            <w:tcW w:w="1276" w:type="dxa"/>
          </w:tcPr>
          <w:p w14:paraId="671F1BB0" w14:textId="77777777" w:rsidR="00FB6D3D" w:rsidRDefault="00D22A15">
            <w:pPr>
              <w:ind w:firstLineChars="0" w:firstLine="0"/>
            </w:pPr>
            <w:r>
              <w:rPr>
                <w:rFonts w:hint="eastAsia"/>
              </w:rPr>
              <w:t>string</w:t>
            </w:r>
          </w:p>
        </w:tc>
        <w:tc>
          <w:tcPr>
            <w:tcW w:w="2976" w:type="dxa"/>
          </w:tcPr>
          <w:p w14:paraId="2F7618AA" w14:textId="77777777" w:rsidR="00FB6D3D" w:rsidRDefault="00D22A15">
            <w:pPr>
              <w:ind w:firstLineChars="0" w:firstLine="0"/>
            </w:pPr>
            <w:r>
              <w:t>对返回码的文本描述内容</w:t>
            </w:r>
          </w:p>
        </w:tc>
        <w:tc>
          <w:tcPr>
            <w:tcW w:w="2977" w:type="dxa"/>
          </w:tcPr>
          <w:p w14:paraId="609CF08C" w14:textId="77777777" w:rsidR="00FB6D3D" w:rsidRDefault="00D22A15">
            <w:pPr>
              <w:ind w:firstLineChars="0" w:firstLine="0"/>
              <w:rPr>
                <w:rFonts w:ascii="Times New Roman" w:hAnsi="Times New Roman" w:cs="Times New Roman"/>
              </w:rPr>
            </w:pPr>
            <w:r>
              <w:rPr>
                <w:rFonts w:ascii="Times New Roman" w:hAnsi="Times New Roman" w:cs="Times New Roman"/>
              </w:rPr>
              <w:t>“success”</w:t>
            </w:r>
            <w:r>
              <w:rPr>
                <w:rFonts w:ascii="Times New Roman" w:hAnsi="Times New Roman" w:cs="Times New Roman"/>
              </w:rPr>
              <w:t>表示</w:t>
            </w:r>
            <w:r>
              <w:rPr>
                <w:rFonts w:ascii="Times New Roman" w:hAnsi="Times New Roman" w:cs="Times New Roman" w:hint="eastAsia"/>
              </w:rPr>
              <w:t>查询</w:t>
            </w:r>
            <w:r>
              <w:rPr>
                <w:rFonts w:ascii="Times New Roman" w:hAnsi="Times New Roman" w:cs="Times New Roman"/>
              </w:rPr>
              <w:t>成功</w:t>
            </w:r>
          </w:p>
          <w:p w14:paraId="7FC50CF0" w14:textId="77777777" w:rsidR="00FB6D3D" w:rsidRDefault="00D22A15">
            <w:pPr>
              <w:ind w:firstLineChars="0" w:firstLine="0"/>
              <w:rPr>
                <w:rFonts w:ascii="Times New Roman" w:hAnsi="Times New Roman" w:cs="Times New Roman"/>
              </w:rPr>
            </w:pPr>
            <w:r>
              <w:rPr>
                <w:rFonts w:ascii="Times New Roman" w:hAnsi="Times New Roman" w:cs="Times New Roman"/>
              </w:rPr>
              <w:t>”error”</w:t>
            </w:r>
            <w:r>
              <w:rPr>
                <w:rFonts w:ascii="Times New Roman" w:hAnsi="Times New Roman" w:cs="Times New Roman"/>
              </w:rPr>
              <w:t>表示</w:t>
            </w:r>
            <w:r>
              <w:rPr>
                <w:rFonts w:ascii="Times New Roman" w:hAnsi="Times New Roman" w:cs="Times New Roman" w:hint="eastAsia"/>
              </w:rPr>
              <w:t>查询失败</w:t>
            </w:r>
          </w:p>
        </w:tc>
      </w:tr>
    </w:tbl>
    <w:p w14:paraId="7ECBE463" w14:textId="77777777" w:rsidR="00FB6D3D" w:rsidRDefault="00D22A15">
      <w:pPr>
        <w:pStyle w:val="2"/>
        <w:numPr>
          <w:ilvl w:val="1"/>
          <w:numId w:val="15"/>
        </w:numPr>
        <w:spacing w:before="120"/>
        <w:rPr>
          <w:rFonts w:ascii="宋体" w:eastAsia="宋体" w:hAnsi="宋体"/>
          <w:szCs w:val="30"/>
        </w:rPr>
      </w:pPr>
      <w:bookmarkStart w:id="8" w:name="_Toc18936"/>
      <w:r>
        <w:rPr>
          <w:rFonts w:ascii="宋体" w:eastAsia="宋体" w:hAnsi="宋体" w:hint="eastAsia"/>
          <w:szCs w:val="30"/>
        </w:rPr>
        <w:t>接收套料图解析结果（总控提供）</w:t>
      </w:r>
      <w:bookmarkEnd w:id="8"/>
    </w:p>
    <w:p w14:paraId="6F05A166" w14:textId="77777777" w:rsidR="00FB6D3D" w:rsidRDefault="00D22A15">
      <w:pPr>
        <w:pStyle w:val="af6"/>
        <w:ind w:left="420" w:firstLineChars="0" w:firstLine="0"/>
      </w:pPr>
      <w:r>
        <w:rPr>
          <w:b/>
          <w:bCs/>
        </w:rPr>
        <w:t>请求方式</w:t>
      </w:r>
      <w:r>
        <w:t>：</w:t>
      </w:r>
      <w:r>
        <w:t>POST</w:t>
      </w:r>
      <w:r>
        <w:t>（</w:t>
      </w:r>
      <w:r>
        <w:t>HTTP</w:t>
      </w:r>
      <w:r>
        <w:t>）</w:t>
      </w:r>
    </w:p>
    <w:p w14:paraId="460DB493" w14:textId="77777777" w:rsidR="00FB6D3D" w:rsidRDefault="00D22A15">
      <w:pPr>
        <w:pStyle w:val="af6"/>
        <w:spacing w:line="360" w:lineRule="atLeast"/>
        <w:ind w:left="420" w:firstLineChars="0" w:firstLine="0"/>
        <w:rPr>
          <w:rFonts w:ascii="Times New Roman" w:hAnsi="Times New Roman" w:cs="Times New Roman"/>
          <w:color w:val="262626"/>
          <w:spacing w:val="12"/>
          <w:szCs w:val="21"/>
        </w:rPr>
      </w:pPr>
      <w:r>
        <w:rPr>
          <w:rFonts w:ascii="Times New Roman" w:hAnsi="Times New Roman" w:cs="Times New Roman"/>
          <w:b/>
          <w:bCs/>
          <w:color w:val="262626"/>
          <w:spacing w:val="12"/>
          <w:szCs w:val="21"/>
        </w:rPr>
        <w:t>请求地址</w:t>
      </w:r>
      <w:r>
        <w:rPr>
          <w:rFonts w:ascii="Times New Roman" w:hAnsi="Times New Roman" w:cs="Times New Roman"/>
          <w:color w:val="262626"/>
          <w:spacing w:val="12"/>
          <w:szCs w:val="21"/>
        </w:rPr>
        <w:t>：</w:t>
      </w:r>
      <w:r>
        <w:rPr>
          <w:rFonts w:ascii="Times New Roman" w:hAnsi="Times New Roman" w:cs="Times New Roman"/>
          <w:color w:val="262626"/>
          <w:spacing w:val="12"/>
          <w:szCs w:val="24"/>
        </w:rPr>
        <w:t>http://</w:t>
      </w:r>
      <w:r>
        <w:rPr>
          <w:rFonts w:ascii="Times New Roman" w:hAnsi="Times New Roman" w:cs="Times New Roman" w:hint="eastAsia"/>
          <w:color w:val="262626"/>
          <w:spacing w:val="12"/>
          <w:szCs w:val="24"/>
        </w:rPr>
        <w:t>ip</w:t>
      </w:r>
      <w:r>
        <w:rPr>
          <w:rFonts w:ascii="Times New Roman" w:hAnsi="Times New Roman" w:cs="Times New Roman"/>
          <w:color w:val="262626"/>
          <w:spacing w:val="12"/>
          <w:szCs w:val="24"/>
        </w:rPr>
        <w:t>:port</w:t>
      </w:r>
      <w:r>
        <w:rPr>
          <w:rFonts w:ascii="Times New Roman" w:hAnsi="Times New Roman" w:cs="Times New Roman" w:hint="eastAsia"/>
          <w:color w:val="262626"/>
          <w:spacing w:val="12"/>
          <w:szCs w:val="24"/>
        </w:rPr>
        <w:t>/</w:t>
      </w:r>
      <w:r>
        <w:rPr>
          <w:rFonts w:ascii="Times New Roman" w:hAnsi="Times New Roman" w:cs="Times New Roman"/>
          <w:color w:val="262626"/>
          <w:spacing w:val="12"/>
          <w:szCs w:val="24"/>
        </w:rPr>
        <w:t>map/receiveMapAnalysisResult</w:t>
      </w:r>
    </w:p>
    <w:p w14:paraId="16D5423F" w14:textId="77777777" w:rsidR="00FB6D3D" w:rsidRDefault="00D22A15">
      <w:pPr>
        <w:pStyle w:val="af6"/>
        <w:spacing w:line="360" w:lineRule="atLeast"/>
        <w:ind w:left="420" w:firstLineChars="0" w:firstLine="0"/>
        <w:rPr>
          <w:rFonts w:ascii="Times New Roman" w:hAnsi="Times New Roman" w:cs="Times New Roman"/>
          <w:b/>
          <w:color w:val="262626"/>
          <w:spacing w:val="12"/>
          <w:szCs w:val="21"/>
        </w:rPr>
      </w:pPr>
      <w:r>
        <w:rPr>
          <w:rFonts w:ascii="Times New Roman" w:hAnsi="Times New Roman" w:cs="Times New Roman" w:hint="eastAsia"/>
          <w:b/>
          <w:color w:val="262626"/>
          <w:spacing w:val="12"/>
          <w:szCs w:val="21"/>
        </w:rPr>
        <w:t>接口说明：</w:t>
      </w:r>
    </w:p>
    <w:p w14:paraId="0E5B325F" w14:textId="77777777" w:rsidR="00FB6D3D" w:rsidRDefault="00D22A15">
      <w:pPr>
        <w:spacing w:line="360" w:lineRule="atLeast"/>
        <w:ind w:firstLineChars="0" w:firstLine="720"/>
      </w:pPr>
      <w:r>
        <w:rPr>
          <w:rFonts w:hint="eastAsia"/>
        </w:rPr>
        <w:t>该接口用于套料图任务解析的结果</w:t>
      </w:r>
    </w:p>
    <w:p w14:paraId="5BA824ED" w14:textId="77777777" w:rsidR="00FB6D3D" w:rsidRDefault="00D22A15">
      <w:pPr>
        <w:spacing w:line="360" w:lineRule="atLeast"/>
        <w:ind w:firstLine="506"/>
        <w:rPr>
          <w:rFonts w:ascii="Times New Roman" w:hAnsi="Times New Roman" w:cs="Times New Roman"/>
          <w:color w:val="262626"/>
          <w:spacing w:val="12"/>
          <w:szCs w:val="21"/>
        </w:rPr>
      </w:pPr>
      <w:r>
        <w:rPr>
          <w:rFonts w:ascii="Times New Roman" w:hAnsi="Times New Roman" w:cs="Times New Roman"/>
          <w:b/>
          <w:bCs/>
          <w:color w:val="262626"/>
          <w:spacing w:val="12"/>
          <w:szCs w:val="21"/>
        </w:rPr>
        <w:t>请求包结构体</w:t>
      </w:r>
      <w:r>
        <w:rPr>
          <w:rFonts w:ascii="Times New Roman" w:hAnsi="Times New Roman" w:cs="Times New Roman"/>
          <w:color w:val="262626"/>
          <w:spacing w:val="12"/>
          <w:szCs w:val="21"/>
        </w:rPr>
        <w:t>：</w:t>
      </w:r>
    </w:p>
    <w:p w14:paraId="5C9D7DB3" w14:textId="77777777" w:rsidR="00FB6D3D" w:rsidRDefault="00D22A15">
      <w:pPr>
        <w:spacing w:line="360" w:lineRule="atLeast"/>
        <w:ind w:firstLine="504"/>
        <w:rPr>
          <w:rFonts w:ascii="Times New Roman" w:hAnsi="Times New Roman" w:cs="Times New Roman"/>
          <w:color w:val="262626"/>
          <w:spacing w:val="12"/>
          <w:szCs w:val="21"/>
        </w:rPr>
      </w:pPr>
      <w:r>
        <w:rPr>
          <w:rFonts w:ascii="Times New Roman" w:hAnsi="Times New Roman" w:cs="Times New Roman" w:hint="eastAsia"/>
          <w:color w:val="262626"/>
          <w:spacing w:val="12"/>
          <w:szCs w:val="21"/>
        </w:rPr>
        <w:t>{</w:t>
      </w:r>
    </w:p>
    <w:p w14:paraId="20EC218F" w14:textId="77777777" w:rsidR="00FB6D3D" w:rsidRDefault="00D22A15">
      <w:pPr>
        <w:spacing w:line="360" w:lineRule="atLeast"/>
        <w:ind w:firstLineChars="285" w:firstLine="718"/>
        <w:rPr>
          <w:rFonts w:ascii="Times New Roman" w:hAnsi="Times New Roman" w:cs="Times New Roman"/>
          <w:color w:val="262626"/>
          <w:spacing w:val="12"/>
          <w:szCs w:val="21"/>
        </w:rPr>
      </w:pPr>
      <w:r>
        <w:rPr>
          <w:rFonts w:ascii="Times New Roman" w:hAnsi="Times New Roman" w:cs="Times New Roman"/>
          <w:color w:val="262626"/>
          <w:spacing w:val="12"/>
          <w:szCs w:val="21"/>
        </w:rPr>
        <w:t>“task_no”</w:t>
      </w:r>
      <w:r>
        <w:rPr>
          <w:rFonts w:ascii="Times New Roman" w:hAnsi="Times New Roman" w:cs="Times New Roman" w:hint="eastAsia"/>
          <w:color w:val="262626"/>
          <w:spacing w:val="12"/>
          <w:szCs w:val="21"/>
        </w:rPr>
        <w:t xml:space="preserve">: </w:t>
      </w: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任务编号</w:t>
      </w:r>
      <w:r>
        <w:rPr>
          <w:rFonts w:ascii="Times New Roman" w:hAnsi="Times New Roman" w:cs="Times New Roman"/>
          <w:color w:val="262626"/>
          <w:spacing w:val="12"/>
          <w:szCs w:val="21"/>
        </w:rPr>
        <w:t>”,</w:t>
      </w:r>
    </w:p>
    <w:p w14:paraId="1DD02326" w14:textId="77777777" w:rsidR="00FB6D3D" w:rsidRDefault="00D22A15">
      <w:pPr>
        <w:spacing w:line="360" w:lineRule="atLeast"/>
        <w:ind w:firstLineChars="285" w:firstLine="718"/>
        <w:rPr>
          <w:rFonts w:ascii="Times New Roman" w:hAnsi="Times New Roman" w:cs="Times New Roman"/>
          <w:color w:val="262626"/>
          <w:spacing w:val="12"/>
          <w:szCs w:val="21"/>
        </w:rPr>
      </w:pPr>
      <w:r>
        <w:rPr>
          <w:rFonts w:ascii="Times New Roman" w:hAnsi="Times New Roman" w:cs="Times New Roman"/>
          <w:color w:val="262626"/>
          <w:spacing w:val="12"/>
          <w:szCs w:val="21"/>
        </w:rPr>
        <w:t>“draw_code”:”</w:t>
      </w:r>
      <w:r>
        <w:rPr>
          <w:rFonts w:ascii="Times New Roman" w:hAnsi="Times New Roman" w:cs="Times New Roman" w:hint="eastAsia"/>
          <w:color w:val="262626"/>
          <w:spacing w:val="12"/>
          <w:szCs w:val="21"/>
        </w:rPr>
        <w:t>套料图编号</w:t>
      </w:r>
      <w:r>
        <w:rPr>
          <w:rFonts w:ascii="Times New Roman" w:hAnsi="Times New Roman" w:cs="Times New Roman"/>
          <w:color w:val="262626"/>
          <w:spacing w:val="12"/>
          <w:szCs w:val="21"/>
        </w:rPr>
        <w:t>”,</w:t>
      </w:r>
    </w:p>
    <w:p w14:paraId="54E1251F" w14:textId="77777777" w:rsidR="00FB6D3D" w:rsidRDefault="00D22A15">
      <w:pPr>
        <w:spacing w:line="360" w:lineRule="atLeast"/>
        <w:ind w:firstLineChars="285" w:firstLine="718"/>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re</w:t>
      </w:r>
      <w:r>
        <w:rPr>
          <w:rFonts w:ascii="Times New Roman" w:hAnsi="Times New Roman" w:cs="Times New Roman"/>
          <w:color w:val="262626"/>
          <w:spacing w:val="12"/>
          <w:szCs w:val="21"/>
        </w:rPr>
        <w:t>solve_code”:0,</w:t>
      </w:r>
    </w:p>
    <w:p w14:paraId="5C59F891" w14:textId="77777777" w:rsidR="00FB6D3D" w:rsidRDefault="00D22A15">
      <w:pPr>
        <w:spacing w:line="360" w:lineRule="atLeast"/>
        <w:ind w:firstLineChars="285" w:firstLine="718"/>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re</w:t>
      </w:r>
      <w:r>
        <w:rPr>
          <w:rFonts w:ascii="Times New Roman" w:hAnsi="Times New Roman" w:cs="Times New Roman"/>
          <w:color w:val="262626"/>
          <w:spacing w:val="12"/>
          <w:szCs w:val="21"/>
        </w:rPr>
        <w:t>solve_msg”:”</w:t>
      </w:r>
      <w:r>
        <w:rPr>
          <w:rFonts w:ascii="Times New Roman" w:hAnsi="Times New Roman" w:cs="Times New Roman" w:hint="eastAsia"/>
          <w:color w:val="262626"/>
          <w:spacing w:val="12"/>
          <w:szCs w:val="21"/>
        </w:rPr>
        <w:t>解析消息</w:t>
      </w:r>
      <w:r>
        <w:rPr>
          <w:rFonts w:ascii="Times New Roman" w:hAnsi="Times New Roman" w:cs="Times New Roman"/>
          <w:color w:val="262626"/>
          <w:spacing w:val="12"/>
          <w:szCs w:val="21"/>
        </w:rPr>
        <w:t>”,</w:t>
      </w:r>
    </w:p>
    <w:p w14:paraId="02A1B882" w14:textId="77777777" w:rsidR="00FB6D3D" w:rsidRDefault="00D22A15">
      <w:pPr>
        <w:spacing w:line="360" w:lineRule="atLeast"/>
        <w:ind w:firstLineChars="285" w:firstLine="718"/>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re</w:t>
      </w:r>
      <w:r>
        <w:rPr>
          <w:rFonts w:ascii="Times New Roman" w:hAnsi="Times New Roman" w:cs="Times New Roman"/>
          <w:color w:val="262626"/>
          <w:spacing w:val="12"/>
          <w:szCs w:val="21"/>
        </w:rPr>
        <w:t>solve_start_time”:”</w:t>
      </w:r>
      <w:r>
        <w:rPr>
          <w:rFonts w:ascii="Times New Roman" w:hAnsi="Times New Roman" w:cs="Times New Roman" w:hint="eastAsia"/>
          <w:color w:val="262626"/>
          <w:spacing w:val="12"/>
          <w:szCs w:val="21"/>
        </w:rPr>
        <w:t>解析开始时间</w:t>
      </w:r>
      <w:r>
        <w:rPr>
          <w:rFonts w:ascii="Times New Roman" w:hAnsi="Times New Roman" w:cs="Times New Roman"/>
          <w:color w:val="262626"/>
          <w:spacing w:val="12"/>
          <w:szCs w:val="21"/>
        </w:rPr>
        <w:t>”,</w:t>
      </w:r>
    </w:p>
    <w:p w14:paraId="113000F0" w14:textId="77777777" w:rsidR="00FB6D3D" w:rsidRDefault="00D22A15">
      <w:pPr>
        <w:spacing w:line="360" w:lineRule="atLeast"/>
        <w:ind w:firstLineChars="285" w:firstLine="718"/>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re</w:t>
      </w:r>
      <w:r>
        <w:rPr>
          <w:rFonts w:ascii="Times New Roman" w:hAnsi="Times New Roman" w:cs="Times New Roman"/>
          <w:color w:val="262626"/>
          <w:spacing w:val="12"/>
          <w:szCs w:val="21"/>
        </w:rPr>
        <w:t>solve_</w:t>
      </w:r>
      <w:r>
        <w:rPr>
          <w:rFonts w:ascii="Times New Roman" w:hAnsi="Times New Roman" w:cs="Times New Roman" w:hint="eastAsia"/>
          <w:color w:val="262626"/>
          <w:spacing w:val="12"/>
          <w:szCs w:val="21"/>
        </w:rPr>
        <w:t>end</w:t>
      </w:r>
      <w:r>
        <w:rPr>
          <w:rFonts w:ascii="Times New Roman" w:hAnsi="Times New Roman" w:cs="Times New Roman"/>
          <w:color w:val="262626"/>
          <w:spacing w:val="12"/>
          <w:szCs w:val="21"/>
        </w:rPr>
        <w:t>_time”:”</w:t>
      </w:r>
      <w:r>
        <w:rPr>
          <w:rFonts w:ascii="Times New Roman" w:hAnsi="Times New Roman" w:cs="Times New Roman" w:hint="eastAsia"/>
          <w:color w:val="262626"/>
          <w:spacing w:val="12"/>
          <w:szCs w:val="21"/>
        </w:rPr>
        <w:t>解析结束时间</w:t>
      </w: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w:t>
      </w:r>
    </w:p>
    <w:p w14:paraId="79A0A305" w14:textId="77777777" w:rsidR="00FB6D3D" w:rsidRDefault="00D22A15">
      <w:pPr>
        <w:spacing w:line="360" w:lineRule="atLeast"/>
        <w:ind w:firstLineChars="285" w:firstLine="718"/>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task_inner_no</w:t>
      </w: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w:t>
      </w: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xxx</w:t>
      </w:r>
      <w:r>
        <w:rPr>
          <w:rFonts w:ascii="Times New Roman" w:hAnsi="Times New Roman" w:cs="Times New Roman"/>
          <w:color w:val="262626"/>
          <w:spacing w:val="12"/>
          <w:szCs w:val="21"/>
        </w:rPr>
        <w:t>”</w:t>
      </w:r>
    </w:p>
    <w:p w14:paraId="229AF1A0" w14:textId="77777777" w:rsidR="00FB6D3D" w:rsidRDefault="00D22A15">
      <w:pPr>
        <w:spacing w:line="360" w:lineRule="atLeast"/>
        <w:ind w:firstLine="504"/>
        <w:rPr>
          <w:rFonts w:ascii="Times New Roman" w:hAnsi="Times New Roman" w:cs="Times New Roman"/>
          <w:color w:val="262626"/>
          <w:spacing w:val="12"/>
          <w:szCs w:val="21"/>
        </w:rPr>
      </w:pPr>
      <w:r>
        <w:rPr>
          <w:rFonts w:ascii="Times New Roman" w:hAnsi="Times New Roman" w:cs="Times New Roman" w:hint="eastAsia"/>
          <w:color w:val="262626"/>
          <w:spacing w:val="12"/>
          <w:szCs w:val="21"/>
        </w:rPr>
        <w:t>}</w:t>
      </w:r>
    </w:p>
    <w:p w14:paraId="2D3455E0" w14:textId="77777777" w:rsidR="00FB6D3D" w:rsidRDefault="00D22A15">
      <w:pPr>
        <w:spacing w:line="360" w:lineRule="atLeast"/>
        <w:ind w:firstLine="506"/>
        <w:rPr>
          <w:rFonts w:ascii="Times New Roman" w:hAnsi="Times New Roman" w:cs="Times New Roman"/>
          <w:b/>
          <w:bCs/>
          <w:color w:val="262626"/>
          <w:spacing w:val="12"/>
          <w:szCs w:val="21"/>
        </w:rPr>
      </w:pPr>
      <w:r>
        <w:rPr>
          <w:rFonts w:ascii="Times New Roman" w:hAnsi="Times New Roman" w:cs="Times New Roman" w:hint="eastAsia"/>
          <w:b/>
          <w:bCs/>
          <w:color w:val="262626"/>
          <w:spacing w:val="12"/>
          <w:szCs w:val="21"/>
        </w:rPr>
        <w:t>参数说明</w:t>
      </w:r>
      <w:r>
        <w:rPr>
          <w:rFonts w:ascii="Times New Roman" w:hAnsi="Times New Roman" w:cs="Times New Roman" w:hint="eastAsia"/>
          <w:b/>
          <w:bCs/>
          <w:color w:val="262626"/>
          <w:spacing w:val="12"/>
          <w:szCs w:val="21"/>
        </w:rPr>
        <w:t>:</w:t>
      </w:r>
    </w:p>
    <w:p w14:paraId="4BCF488B" w14:textId="77777777" w:rsidR="00FB6D3D" w:rsidRDefault="00FB6D3D">
      <w:pPr>
        <w:spacing w:line="360" w:lineRule="atLeast"/>
        <w:ind w:firstLine="506"/>
        <w:rPr>
          <w:rFonts w:ascii="Times New Roman" w:hAnsi="Times New Roman" w:cs="Times New Roman"/>
          <w:b/>
          <w:bCs/>
          <w:color w:val="262626"/>
          <w:spacing w:val="12"/>
          <w:szCs w:val="21"/>
        </w:rPr>
      </w:pPr>
    </w:p>
    <w:tbl>
      <w:tblPr>
        <w:tblStyle w:val="af2"/>
        <w:tblW w:w="10631" w:type="dxa"/>
        <w:jc w:val="center"/>
        <w:tblLayout w:type="fixed"/>
        <w:tblLook w:val="04A0" w:firstRow="1" w:lastRow="0" w:firstColumn="1" w:lastColumn="0" w:noHBand="0" w:noVBand="1"/>
      </w:tblPr>
      <w:tblGrid>
        <w:gridCol w:w="2263"/>
        <w:gridCol w:w="1418"/>
        <w:gridCol w:w="2268"/>
        <w:gridCol w:w="1134"/>
        <w:gridCol w:w="3548"/>
      </w:tblGrid>
      <w:tr w:rsidR="00FB6D3D" w14:paraId="5E98621F" w14:textId="77777777">
        <w:trPr>
          <w:jc w:val="center"/>
        </w:trPr>
        <w:tc>
          <w:tcPr>
            <w:tcW w:w="2263" w:type="dxa"/>
          </w:tcPr>
          <w:p w14:paraId="6A1ED1FD" w14:textId="77777777" w:rsidR="00FB6D3D" w:rsidRDefault="00D22A15">
            <w:pPr>
              <w:ind w:firstLineChars="0" w:firstLine="0"/>
            </w:pPr>
            <w:r>
              <w:rPr>
                <w:rFonts w:hint="eastAsia"/>
              </w:rPr>
              <w:lastRenderedPageBreak/>
              <w:t>参数</w:t>
            </w:r>
          </w:p>
        </w:tc>
        <w:tc>
          <w:tcPr>
            <w:tcW w:w="1418" w:type="dxa"/>
          </w:tcPr>
          <w:p w14:paraId="3B6ABA6A" w14:textId="77777777" w:rsidR="00FB6D3D" w:rsidRDefault="00D22A15">
            <w:pPr>
              <w:ind w:firstLineChars="0" w:firstLine="0"/>
            </w:pPr>
            <w:r>
              <w:rPr>
                <w:rFonts w:hint="eastAsia"/>
              </w:rPr>
              <w:t>参数类型</w:t>
            </w:r>
          </w:p>
        </w:tc>
        <w:tc>
          <w:tcPr>
            <w:tcW w:w="2268" w:type="dxa"/>
          </w:tcPr>
          <w:p w14:paraId="087E56BE" w14:textId="77777777" w:rsidR="00FB6D3D" w:rsidRDefault="00D22A15">
            <w:pPr>
              <w:ind w:firstLineChars="0" w:firstLine="0"/>
            </w:pPr>
            <w:r>
              <w:rPr>
                <w:rFonts w:hint="eastAsia"/>
              </w:rPr>
              <w:t>说明</w:t>
            </w:r>
          </w:p>
        </w:tc>
        <w:tc>
          <w:tcPr>
            <w:tcW w:w="1134" w:type="dxa"/>
          </w:tcPr>
          <w:p w14:paraId="71D26F84" w14:textId="77777777" w:rsidR="00FB6D3D" w:rsidRDefault="00D22A15">
            <w:pPr>
              <w:ind w:firstLineChars="0" w:firstLine="0"/>
              <w:jc w:val="center"/>
            </w:pPr>
            <w:r>
              <w:rPr>
                <w:rFonts w:hint="eastAsia"/>
              </w:rPr>
              <w:t>必填</w:t>
            </w:r>
          </w:p>
        </w:tc>
        <w:tc>
          <w:tcPr>
            <w:tcW w:w="3548" w:type="dxa"/>
          </w:tcPr>
          <w:p w14:paraId="310D1982" w14:textId="77777777" w:rsidR="00FB6D3D" w:rsidRDefault="00D22A15">
            <w:pPr>
              <w:ind w:firstLineChars="0" w:firstLine="0"/>
            </w:pPr>
            <w:r>
              <w:rPr>
                <w:rFonts w:hint="eastAsia"/>
              </w:rPr>
              <w:t>示例值</w:t>
            </w:r>
          </w:p>
        </w:tc>
      </w:tr>
      <w:tr w:rsidR="00FB6D3D" w14:paraId="4BAD7750" w14:textId="77777777">
        <w:trPr>
          <w:jc w:val="center"/>
        </w:trPr>
        <w:tc>
          <w:tcPr>
            <w:tcW w:w="2263" w:type="dxa"/>
          </w:tcPr>
          <w:p w14:paraId="16F92D8F" w14:textId="77777777" w:rsidR="00FB6D3D" w:rsidRDefault="00D22A15">
            <w:pPr>
              <w:ind w:firstLineChars="0" w:firstLine="0"/>
              <w:rPr>
                <w:rFonts w:ascii="Times New Roman" w:hAnsi="Times New Roman" w:cs="Times New Roman"/>
              </w:rPr>
            </w:pPr>
            <w:r>
              <w:rPr>
                <w:rFonts w:ascii="Times New Roman" w:hAnsi="Times New Roman" w:cs="Times New Roman"/>
                <w:color w:val="262626"/>
                <w:spacing w:val="12"/>
                <w:szCs w:val="21"/>
              </w:rPr>
              <w:t>task_no</w:t>
            </w:r>
          </w:p>
        </w:tc>
        <w:tc>
          <w:tcPr>
            <w:tcW w:w="1418" w:type="dxa"/>
          </w:tcPr>
          <w:p w14:paraId="705588CF" w14:textId="77777777" w:rsidR="00FB6D3D" w:rsidRDefault="00D22A15">
            <w:pPr>
              <w:ind w:firstLineChars="0" w:firstLine="0"/>
            </w:pPr>
            <w:r>
              <w:t>string</w:t>
            </w:r>
          </w:p>
        </w:tc>
        <w:tc>
          <w:tcPr>
            <w:tcW w:w="2268" w:type="dxa"/>
          </w:tcPr>
          <w:p w14:paraId="1C6E6071" w14:textId="77777777" w:rsidR="00FB6D3D" w:rsidRDefault="00D22A15">
            <w:pPr>
              <w:ind w:firstLineChars="0" w:firstLine="0"/>
            </w:pPr>
            <w:r>
              <w:rPr>
                <w:rFonts w:ascii="Times New Roman" w:hAnsi="Times New Roman" w:cs="Times New Roman" w:hint="eastAsia"/>
                <w:color w:val="262626"/>
                <w:spacing w:val="12"/>
                <w:szCs w:val="21"/>
              </w:rPr>
              <w:t>任务编号</w:t>
            </w:r>
          </w:p>
        </w:tc>
        <w:tc>
          <w:tcPr>
            <w:tcW w:w="1134" w:type="dxa"/>
          </w:tcPr>
          <w:p w14:paraId="5176909D" w14:textId="77777777" w:rsidR="00FB6D3D" w:rsidRDefault="00D22A15">
            <w:pPr>
              <w:ind w:firstLineChars="0" w:firstLine="0"/>
            </w:pPr>
            <w:r>
              <w:rPr>
                <w:rFonts w:hint="eastAsia"/>
              </w:rPr>
              <w:t>是</w:t>
            </w:r>
          </w:p>
        </w:tc>
        <w:tc>
          <w:tcPr>
            <w:tcW w:w="3548" w:type="dxa"/>
          </w:tcPr>
          <w:p w14:paraId="4C96AE67" w14:textId="77777777" w:rsidR="00FB6D3D" w:rsidRDefault="00FB6D3D">
            <w:pPr>
              <w:ind w:firstLineChars="0" w:firstLine="0"/>
            </w:pPr>
          </w:p>
        </w:tc>
      </w:tr>
      <w:tr w:rsidR="00FB6D3D" w14:paraId="226C38F9" w14:textId="77777777">
        <w:trPr>
          <w:jc w:val="center"/>
        </w:trPr>
        <w:tc>
          <w:tcPr>
            <w:tcW w:w="2263" w:type="dxa"/>
          </w:tcPr>
          <w:p w14:paraId="58C7265B" w14:textId="77777777" w:rsidR="00FB6D3D" w:rsidRDefault="00D22A15">
            <w:pPr>
              <w:ind w:firstLineChars="0" w:firstLine="0"/>
              <w:rPr>
                <w:rFonts w:ascii="Times New Roman" w:hAnsi="Times New Roman" w:cs="Times New Roman"/>
                <w:color w:val="262626"/>
                <w:spacing w:val="12"/>
                <w:szCs w:val="21"/>
              </w:rPr>
            </w:pPr>
            <w:r>
              <w:rPr>
                <w:rFonts w:ascii="Times New Roman" w:hAnsi="Times New Roman" w:cs="Times New Roman" w:hint="eastAsia"/>
                <w:color w:val="262626"/>
                <w:spacing w:val="12"/>
                <w:szCs w:val="21"/>
              </w:rPr>
              <w:t>re</w:t>
            </w:r>
            <w:r>
              <w:rPr>
                <w:rFonts w:ascii="Times New Roman" w:hAnsi="Times New Roman" w:cs="Times New Roman"/>
                <w:color w:val="262626"/>
                <w:spacing w:val="12"/>
                <w:szCs w:val="21"/>
              </w:rPr>
              <w:t>solve_code</w:t>
            </w:r>
          </w:p>
        </w:tc>
        <w:tc>
          <w:tcPr>
            <w:tcW w:w="1418" w:type="dxa"/>
          </w:tcPr>
          <w:p w14:paraId="6B175948" w14:textId="77777777" w:rsidR="00FB6D3D" w:rsidRDefault="00D22A15">
            <w:pPr>
              <w:ind w:firstLineChars="0" w:firstLine="0"/>
            </w:pPr>
            <w:r>
              <w:t>int</w:t>
            </w:r>
          </w:p>
        </w:tc>
        <w:tc>
          <w:tcPr>
            <w:tcW w:w="2268" w:type="dxa"/>
          </w:tcPr>
          <w:p w14:paraId="79C91265" w14:textId="77777777" w:rsidR="00FB6D3D" w:rsidRDefault="00D22A15">
            <w:pPr>
              <w:ind w:firstLineChars="0" w:firstLine="0"/>
            </w:pPr>
            <w:r>
              <w:rPr>
                <w:rFonts w:ascii="Times New Roman" w:hAnsi="Times New Roman" w:cs="Times New Roman" w:hint="eastAsia"/>
                <w:color w:val="262626"/>
                <w:spacing w:val="12"/>
                <w:szCs w:val="21"/>
              </w:rPr>
              <w:t>解析结果</w:t>
            </w:r>
          </w:p>
        </w:tc>
        <w:tc>
          <w:tcPr>
            <w:tcW w:w="1134" w:type="dxa"/>
          </w:tcPr>
          <w:p w14:paraId="31D3949E" w14:textId="77777777" w:rsidR="00FB6D3D" w:rsidRDefault="00D22A15">
            <w:pPr>
              <w:ind w:firstLineChars="0" w:firstLine="0"/>
            </w:pPr>
            <w:r>
              <w:rPr>
                <w:rFonts w:hint="eastAsia"/>
              </w:rPr>
              <w:t>是</w:t>
            </w:r>
          </w:p>
        </w:tc>
        <w:tc>
          <w:tcPr>
            <w:tcW w:w="3548" w:type="dxa"/>
          </w:tcPr>
          <w:p w14:paraId="1CF948D8" w14:textId="77777777" w:rsidR="00FB6D3D" w:rsidRDefault="00D22A15">
            <w:pPr>
              <w:ind w:firstLineChars="0" w:firstLine="0"/>
            </w:pPr>
            <w:r>
              <w:rPr>
                <w:rFonts w:hint="eastAsia"/>
              </w:rPr>
              <w:t>解析结果代码</w:t>
            </w:r>
            <w:r>
              <w:t>,0</w:t>
            </w:r>
            <w:r>
              <w:rPr>
                <w:rFonts w:hint="eastAsia"/>
              </w:rPr>
              <w:t>为正常，其他为异常失败</w:t>
            </w:r>
          </w:p>
        </w:tc>
      </w:tr>
      <w:tr w:rsidR="00FB6D3D" w14:paraId="2A2B4E9D" w14:textId="77777777">
        <w:trPr>
          <w:jc w:val="center"/>
        </w:trPr>
        <w:tc>
          <w:tcPr>
            <w:tcW w:w="2263" w:type="dxa"/>
          </w:tcPr>
          <w:p w14:paraId="2CD26C45" w14:textId="77777777" w:rsidR="00FB6D3D" w:rsidRDefault="00D22A15">
            <w:pPr>
              <w:ind w:firstLineChars="0" w:firstLine="0"/>
              <w:rPr>
                <w:rFonts w:ascii="Times New Roman" w:hAnsi="Times New Roman" w:cs="Times New Roman"/>
                <w:color w:val="262626"/>
                <w:spacing w:val="12"/>
                <w:szCs w:val="21"/>
              </w:rPr>
            </w:pPr>
            <w:r>
              <w:rPr>
                <w:rFonts w:ascii="Times New Roman" w:hAnsi="Times New Roman" w:cs="Times New Roman"/>
                <w:color w:val="262626"/>
                <w:spacing w:val="12"/>
                <w:szCs w:val="21"/>
              </w:rPr>
              <w:t>draw_code</w:t>
            </w:r>
          </w:p>
        </w:tc>
        <w:tc>
          <w:tcPr>
            <w:tcW w:w="1418" w:type="dxa"/>
          </w:tcPr>
          <w:p w14:paraId="1F90554E" w14:textId="77777777" w:rsidR="00FB6D3D" w:rsidRDefault="00D22A15">
            <w:pPr>
              <w:ind w:firstLineChars="0" w:firstLine="0"/>
            </w:pPr>
            <w:r>
              <w:t>string</w:t>
            </w:r>
          </w:p>
        </w:tc>
        <w:tc>
          <w:tcPr>
            <w:tcW w:w="2268" w:type="dxa"/>
          </w:tcPr>
          <w:p w14:paraId="7F255AB0" w14:textId="77777777" w:rsidR="00FB6D3D" w:rsidRDefault="00D22A15">
            <w:pPr>
              <w:ind w:firstLineChars="0" w:firstLine="0"/>
            </w:pPr>
            <w:r>
              <w:rPr>
                <w:rFonts w:ascii="Times New Roman" w:hAnsi="Times New Roman" w:cs="Times New Roman" w:hint="eastAsia"/>
                <w:color w:val="262626"/>
                <w:spacing w:val="12"/>
                <w:szCs w:val="21"/>
              </w:rPr>
              <w:t>套料图编号</w:t>
            </w:r>
          </w:p>
        </w:tc>
        <w:tc>
          <w:tcPr>
            <w:tcW w:w="1134" w:type="dxa"/>
          </w:tcPr>
          <w:p w14:paraId="57150B78" w14:textId="77777777" w:rsidR="00FB6D3D" w:rsidRDefault="00D22A15">
            <w:pPr>
              <w:ind w:firstLineChars="0" w:firstLine="0"/>
            </w:pPr>
            <w:r>
              <w:rPr>
                <w:rFonts w:hint="eastAsia"/>
              </w:rPr>
              <w:t>是</w:t>
            </w:r>
          </w:p>
        </w:tc>
        <w:tc>
          <w:tcPr>
            <w:tcW w:w="3548" w:type="dxa"/>
          </w:tcPr>
          <w:p w14:paraId="5D65EC69" w14:textId="77777777" w:rsidR="00FB6D3D" w:rsidRDefault="00FB6D3D">
            <w:pPr>
              <w:ind w:firstLineChars="0" w:firstLine="0"/>
            </w:pPr>
          </w:p>
        </w:tc>
      </w:tr>
      <w:tr w:rsidR="00FB6D3D" w14:paraId="41F102E8" w14:textId="77777777">
        <w:trPr>
          <w:jc w:val="center"/>
        </w:trPr>
        <w:tc>
          <w:tcPr>
            <w:tcW w:w="2263" w:type="dxa"/>
          </w:tcPr>
          <w:p w14:paraId="5A73A809" w14:textId="77777777" w:rsidR="00FB6D3D" w:rsidRDefault="00D22A15">
            <w:pPr>
              <w:ind w:firstLineChars="0" w:firstLine="0"/>
              <w:rPr>
                <w:rFonts w:ascii="Times New Roman" w:hAnsi="Times New Roman" w:cs="Times New Roman"/>
                <w:color w:val="262626"/>
                <w:spacing w:val="12"/>
                <w:szCs w:val="21"/>
              </w:rPr>
            </w:pPr>
            <w:r>
              <w:rPr>
                <w:rFonts w:ascii="Times New Roman" w:hAnsi="Times New Roman" w:cs="Times New Roman" w:hint="eastAsia"/>
                <w:color w:val="262626"/>
                <w:spacing w:val="12"/>
                <w:szCs w:val="21"/>
              </w:rPr>
              <w:t>re</w:t>
            </w:r>
            <w:r>
              <w:rPr>
                <w:rFonts w:ascii="Times New Roman" w:hAnsi="Times New Roman" w:cs="Times New Roman"/>
                <w:color w:val="262626"/>
                <w:spacing w:val="12"/>
                <w:szCs w:val="21"/>
              </w:rPr>
              <w:t>solve_msg</w:t>
            </w:r>
          </w:p>
        </w:tc>
        <w:tc>
          <w:tcPr>
            <w:tcW w:w="1418" w:type="dxa"/>
          </w:tcPr>
          <w:p w14:paraId="22025AA8" w14:textId="77777777" w:rsidR="00FB6D3D" w:rsidRDefault="00D22A15">
            <w:pPr>
              <w:ind w:firstLineChars="0" w:firstLine="0"/>
            </w:pPr>
            <w:r>
              <w:t>string</w:t>
            </w:r>
          </w:p>
        </w:tc>
        <w:tc>
          <w:tcPr>
            <w:tcW w:w="2268" w:type="dxa"/>
          </w:tcPr>
          <w:p w14:paraId="4F5C9C66" w14:textId="77777777" w:rsidR="00FB6D3D" w:rsidRDefault="00D22A15">
            <w:pPr>
              <w:ind w:firstLineChars="0" w:firstLine="0"/>
            </w:pPr>
            <w:r>
              <w:rPr>
                <w:rFonts w:ascii="Times New Roman" w:hAnsi="Times New Roman" w:cs="Times New Roman" w:hint="eastAsia"/>
                <w:color w:val="262626"/>
                <w:spacing w:val="12"/>
                <w:szCs w:val="21"/>
              </w:rPr>
              <w:t>解析结果说明</w:t>
            </w:r>
          </w:p>
        </w:tc>
        <w:tc>
          <w:tcPr>
            <w:tcW w:w="1134" w:type="dxa"/>
          </w:tcPr>
          <w:p w14:paraId="2EE8C5D4" w14:textId="77777777" w:rsidR="00FB6D3D" w:rsidRDefault="00D22A15">
            <w:pPr>
              <w:ind w:firstLineChars="0" w:firstLine="0"/>
            </w:pPr>
            <w:r>
              <w:rPr>
                <w:rFonts w:hint="eastAsia"/>
              </w:rPr>
              <w:t>是</w:t>
            </w:r>
          </w:p>
        </w:tc>
        <w:tc>
          <w:tcPr>
            <w:tcW w:w="3548" w:type="dxa"/>
          </w:tcPr>
          <w:p w14:paraId="32FA2883" w14:textId="77777777" w:rsidR="00FB6D3D" w:rsidRDefault="00D22A15">
            <w:pPr>
              <w:tabs>
                <w:tab w:val="left" w:pos="793"/>
              </w:tabs>
              <w:ind w:firstLineChars="0" w:firstLine="0"/>
            </w:pPr>
            <w:r>
              <w:tab/>
            </w:r>
            <w:r>
              <w:rPr>
                <w:rFonts w:hint="eastAsia"/>
              </w:rPr>
              <w:t>消息</w:t>
            </w:r>
            <w:r>
              <w:t>/</w:t>
            </w:r>
            <w:r>
              <w:rPr>
                <w:rFonts w:hint="eastAsia"/>
              </w:rPr>
              <w:t>异常信息</w:t>
            </w:r>
          </w:p>
        </w:tc>
      </w:tr>
      <w:tr w:rsidR="00FB6D3D" w14:paraId="01BA7CE9" w14:textId="77777777">
        <w:trPr>
          <w:jc w:val="center"/>
        </w:trPr>
        <w:tc>
          <w:tcPr>
            <w:tcW w:w="2263" w:type="dxa"/>
          </w:tcPr>
          <w:p w14:paraId="56094589" w14:textId="77777777" w:rsidR="00FB6D3D" w:rsidRDefault="00D22A15">
            <w:pPr>
              <w:ind w:firstLineChars="0" w:firstLine="0"/>
              <w:rPr>
                <w:rFonts w:ascii="Times New Roman" w:hAnsi="Times New Roman" w:cs="Times New Roman"/>
                <w:color w:val="262626"/>
                <w:spacing w:val="12"/>
                <w:szCs w:val="21"/>
              </w:rPr>
            </w:pPr>
            <w:r>
              <w:rPr>
                <w:rFonts w:ascii="Times New Roman" w:hAnsi="Times New Roman" w:cs="Times New Roman" w:hint="eastAsia"/>
                <w:color w:val="262626"/>
                <w:spacing w:val="12"/>
                <w:szCs w:val="21"/>
              </w:rPr>
              <w:t>re</w:t>
            </w:r>
            <w:r>
              <w:rPr>
                <w:rFonts w:ascii="Times New Roman" w:hAnsi="Times New Roman" w:cs="Times New Roman"/>
                <w:color w:val="262626"/>
                <w:spacing w:val="12"/>
                <w:szCs w:val="21"/>
              </w:rPr>
              <w:t>solve_start_time</w:t>
            </w:r>
          </w:p>
        </w:tc>
        <w:tc>
          <w:tcPr>
            <w:tcW w:w="1418" w:type="dxa"/>
          </w:tcPr>
          <w:p w14:paraId="3CBD8F02" w14:textId="77777777" w:rsidR="00FB6D3D" w:rsidRDefault="00D22A15">
            <w:pPr>
              <w:ind w:firstLineChars="0" w:firstLine="0"/>
            </w:pPr>
            <w:r>
              <w:t>string</w:t>
            </w:r>
          </w:p>
        </w:tc>
        <w:tc>
          <w:tcPr>
            <w:tcW w:w="2268" w:type="dxa"/>
          </w:tcPr>
          <w:p w14:paraId="4F240B54" w14:textId="77777777" w:rsidR="00FB6D3D" w:rsidRDefault="00D22A15">
            <w:pPr>
              <w:ind w:firstLineChars="0" w:firstLine="0"/>
              <w:rPr>
                <w:rFonts w:ascii="Times New Roman" w:hAnsi="Times New Roman" w:cs="Times New Roman"/>
                <w:color w:val="262626"/>
                <w:spacing w:val="12"/>
                <w:szCs w:val="21"/>
              </w:rPr>
            </w:pPr>
            <w:r>
              <w:rPr>
                <w:rFonts w:ascii="Times New Roman" w:hAnsi="Times New Roman" w:cs="Times New Roman" w:hint="eastAsia"/>
                <w:color w:val="262626"/>
                <w:spacing w:val="12"/>
                <w:szCs w:val="21"/>
              </w:rPr>
              <w:t>解析开始时间</w:t>
            </w:r>
          </w:p>
        </w:tc>
        <w:tc>
          <w:tcPr>
            <w:tcW w:w="1134" w:type="dxa"/>
          </w:tcPr>
          <w:p w14:paraId="34D379EC" w14:textId="77777777" w:rsidR="00FB6D3D" w:rsidRDefault="00D22A15">
            <w:pPr>
              <w:ind w:firstLineChars="0" w:firstLine="0"/>
            </w:pPr>
            <w:r>
              <w:rPr>
                <w:rFonts w:hint="eastAsia"/>
              </w:rPr>
              <w:t>是</w:t>
            </w:r>
          </w:p>
        </w:tc>
        <w:tc>
          <w:tcPr>
            <w:tcW w:w="3548" w:type="dxa"/>
          </w:tcPr>
          <w:p w14:paraId="2FF9157F" w14:textId="77777777" w:rsidR="00FB6D3D" w:rsidRDefault="00FB6D3D">
            <w:pPr>
              <w:ind w:firstLineChars="0" w:firstLine="0"/>
            </w:pPr>
          </w:p>
        </w:tc>
      </w:tr>
      <w:tr w:rsidR="00FB6D3D" w14:paraId="284A5466" w14:textId="77777777">
        <w:trPr>
          <w:jc w:val="center"/>
        </w:trPr>
        <w:tc>
          <w:tcPr>
            <w:tcW w:w="2263" w:type="dxa"/>
          </w:tcPr>
          <w:p w14:paraId="6A56ACF7" w14:textId="77777777" w:rsidR="00FB6D3D" w:rsidRDefault="00D22A15">
            <w:pPr>
              <w:ind w:firstLineChars="0" w:firstLine="0"/>
              <w:rPr>
                <w:rFonts w:ascii="Times New Roman" w:hAnsi="Times New Roman" w:cs="Times New Roman"/>
                <w:color w:val="262626"/>
                <w:spacing w:val="12"/>
                <w:szCs w:val="21"/>
              </w:rPr>
            </w:pPr>
            <w:r>
              <w:rPr>
                <w:rFonts w:ascii="Times New Roman" w:hAnsi="Times New Roman" w:cs="Times New Roman" w:hint="eastAsia"/>
                <w:color w:val="262626"/>
                <w:spacing w:val="12"/>
                <w:szCs w:val="21"/>
              </w:rPr>
              <w:t>re</w:t>
            </w:r>
            <w:r>
              <w:rPr>
                <w:rFonts w:ascii="Times New Roman" w:hAnsi="Times New Roman" w:cs="Times New Roman"/>
                <w:color w:val="262626"/>
                <w:spacing w:val="12"/>
                <w:szCs w:val="21"/>
              </w:rPr>
              <w:t>solve_</w:t>
            </w:r>
            <w:r>
              <w:rPr>
                <w:rFonts w:ascii="Times New Roman" w:hAnsi="Times New Roman" w:cs="Times New Roman" w:hint="eastAsia"/>
                <w:color w:val="262626"/>
                <w:spacing w:val="12"/>
                <w:szCs w:val="21"/>
              </w:rPr>
              <w:t>end</w:t>
            </w:r>
            <w:r>
              <w:rPr>
                <w:rFonts w:ascii="Times New Roman" w:hAnsi="Times New Roman" w:cs="Times New Roman"/>
                <w:color w:val="262626"/>
                <w:spacing w:val="12"/>
                <w:szCs w:val="21"/>
              </w:rPr>
              <w:t>_time</w:t>
            </w:r>
          </w:p>
        </w:tc>
        <w:tc>
          <w:tcPr>
            <w:tcW w:w="1418" w:type="dxa"/>
          </w:tcPr>
          <w:p w14:paraId="1A367406" w14:textId="77777777" w:rsidR="00FB6D3D" w:rsidRDefault="00D22A15">
            <w:pPr>
              <w:ind w:firstLineChars="0" w:firstLine="0"/>
            </w:pPr>
            <w:r>
              <w:t>string</w:t>
            </w:r>
          </w:p>
        </w:tc>
        <w:tc>
          <w:tcPr>
            <w:tcW w:w="2268" w:type="dxa"/>
          </w:tcPr>
          <w:p w14:paraId="360DD110" w14:textId="77777777" w:rsidR="00FB6D3D" w:rsidRDefault="00D22A15">
            <w:pPr>
              <w:ind w:firstLineChars="0" w:firstLine="0"/>
              <w:rPr>
                <w:rFonts w:ascii="Times New Roman" w:hAnsi="Times New Roman" w:cs="Times New Roman"/>
                <w:color w:val="262626"/>
                <w:spacing w:val="12"/>
                <w:szCs w:val="21"/>
              </w:rPr>
            </w:pPr>
            <w:r>
              <w:rPr>
                <w:rFonts w:ascii="Times New Roman" w:hAnsi="Times New Roman" w:cs="Times New Roman" w:hint="eastAsia"/>
                <w:color w:val="262626"/>
                <w:spacing w:val="12"/>
                <w:szCs w:val="21"/>
              </w:rPr>
              <w:t>解析结束时间</w:t>
            </w:r>
          </w:p>
        </w:tc>
        <w:tc>
          <w:tcPr>
            <w:tcW w:w="1134" w:type="dxa"/>
          </w:tcPr>
          <w:p w14:paraId="4B1A2635" w14:textId="77777777" w:rsidR="00FB6D3D" w:rsidRDefault="00D22A15">
            <w:pPr>
              <w:ind w:firstLineChars="0" w:firstLine="0"/>
            </w:pPr>
            <w:r>
              <w:rPr>
                <w:rFonts w:hint="eastAsia"/>
              </w:rPr>
              <w:t>是</w:t>
            </w:r>
          </w:p>
        </w:tc>
        <w:tc>
          <w:tcPr>
            <w:tcW w:w="3548" w:type="dxa"/>
          </w:tcPr>
          <w:p w14:paraId="45389F76" w14:textId="77777777" w:rsidR="00FB6D3D" w:rsidRDefault="00FB6D3D">
            <w:pPr>
              <w:ind w:firstLineChars="0" w:firstLine="0"/>
            </w:pPr>
          </w:p>
        </w:tc>
      </w:tr>
      <w:tr w:rsidR="00FB6D3D" w14:paraId="4F078ED6" w14:textId="77777777">
        <w:trPr>
          <w:jc w:val="center"/>
        </w:trPr>
        <w:tc>
          <w:tcPr>
            <w:tcW w:w="2263" w:type="dxa"/>
          </w:tcPr>
          <w:p w14:paraId="4694A16D" w14:textId="77777777" w:rsidR="00FB6D3D" w:rsidRDefault="00D22A15">
            <w:pPr>
              <w:ind w:firstLineChars="0" w:firstLine="0"/>
              <w:rPr>
                <w:rFonts w:ascii="Times New Roman" w:hAnsi="Times New Roman" w:cs="Times New Roman"/>
                <w:color w:val="262626"/>
                <w:spacing w:val="12"/>
                <w:szCs w:val="21"/>
              </w:rPr>
            </w:pPr>
            <w:r>
              <w:rPr>
                <w:rFonts w:ascii="Times New Roman" w:hAnsi="Times New Roman" w:cs="Times New Roman" w:hint="eastAsia"/>
                <w:color w:val="262626"/>
                <w:spacing w:val="12"/>
                <w:szCs w:val="21"/>
              </w:rPr>
              <w:t>task_inner_no</w:t>
            </w:r>
          </w:p>
        </w:tc>
        <w:tc>
          <w:tcPr>
            <w:tcW w:w="1418" w:type="dxa"/>
          </w:tcPr>
          <w:p w14:paraId="4F019A4E" w14:textId="77777777" w:rsidR="00FB6D3D" w:rsidRDefault="00D22A15">
            <w:pPr>
              <w:ind w:firstLineChars="0" w:firstLine="0"/>
            </w:pPr>
            <w:r>
              <w:t>string</w:t>
            </w:r>
          </w:p>
        </w:tc>
        <w:tc>
          <w:tcPr>
            <w:tcW w:w="2268" w:type="dxa"/>
          </w:tcPr>
          <w:p w14:paraId="0B8975A9" w14:textId="77777777" w:rsidR="00FB6D3D" w:rsidRDefault="00D22A15">
            <w:pPr>
              <w:ind w:firstLineChars="0" w:firstLine="0"/>
              <w:rPr>
                <w:rFonts w:ascii="Times New Roman" w:hAnsi="Times New Roman" w:cs="Times New Roman"/>
                <w:color w:val="262626"/>
                <w:spacing w:val="12"/>
                <w:szCs w:val="21"/>
              </w:rPr>
            </w:pPr>
            <w:r>
              <w:rPr>
                <w:rFonts w:ascii="Times New Roman" w:hAnsi="Times New Roman" w:cs="Times New Roman" w:hint="eastAsia"/>
                <w:color w:val="262626"/>
                <w:spacing w:val="12"/>
                <w:szCs w:val="21"/>
              </w:rPr>
              <w:t>唯一编号</w:t>
            </w:r>
          </w:p>
        </w:tc>
        <w:tc>
          <w:tcPr>
            <w:tcW w:w="1134" w:type="dxa"/>
          </w:tcPr>
          <w:p w14:paraId="33738746" w14:textId="77777777" w:rsidR="00FB6D3D" w:rsidRDefault="00D22A15">
            <w:pPr>
              <w:ind w:firstLineChars="0" w:firstLine="0"/>
            </w:pPr>
            <w:r>
              <w:rPr>
                <w:rFonts w:hint="eastAsia"/>
              </w:rPr>
              <w:t>是</w:t>
            </w:r>
          </w:p>
        </w:tc>
        <w:tc>
          <w:tcPr>
            <w:tcW w:w="3548" w:type="dxa"/>
          </w:tcPr>
          <w:p w14:paraId="721948B7" w14:textId="77777777" w:rsidR="00FB6D3D" w:rsidRDefault="00D22A15">
            <w:pPr>
              <w:ind w:firstLineChars="0" w:firstLine="0"/>
            </w:pPr>
            <w:r>
              <w:rPr>
                <w:rFonts w:hint="eastAsia"/>
              </w:rPr>
              <w:t>唯一编号，解决重复发套料图</w:t>
            </w:r>
          </w:p>
        </w:tc>
      </w:tr>
    </w:tbl>
    <w:p w14:paraId="6FFF9968" w14:textId="77777777" w:rsidR="00FB6D3D" w:rsidRDefault="00FB6D3D">
      <w:pPr>
        <w:spacing w:line="360" w:lineRule="atLeast"/>
        <w:ind w:firstLineChars="0" w:firstLine="0"/>
      </w:pPr>
    </w:p>
    <w:p w14:paraId="3BAD19AD" w14:textId="77777777" w:rsidR="00FB6D3D" w:rsidRDefault="00D22A15">
      <w:pPr>
        <w:pStyle w:val="af6"/>
        <w:ind w:left="420" w:firstLineChars="0" w:firstLine="0"/>
        <w:rPr>
          <w:rStyle w:val="af3"/>
        </w:rPr>
      </w:pPr>
      <w:r>
        <w:rPr>
          <w:rStyle w:val="af3"/>
          <w:rFonts w:hint="eastAsia"/>
        </w:rPr>
        <w:t>返回结果：</w:t>
      </w:r>
    </w:p>
    <w:p w14:paraId="7ABED517" w14:textId="77777777" w:rsidR="00FB6D3D" w:rsidRDefault="00D22A15">
      <w:pPr>
        <w:pStyle w:val="af6"/>
        <w:ind w:left="420" w:firstLineChars="0" w:firstLine="0"/>
        <w:rPr>
          <w:rFonts w:ascii="Times New Roman" w:hAnsi="Times New Roman" w:cs="Times New Roman"/>
          <w:color w:val="262626"/>
          <w:spacing w:val="12"/>
          <w:szCs w:val="21"/>
        </w:rPr>
      </w:pPr>
      <w:r>
        <w:rPr>
          <w:rFonts w:ascii="Times New Roman" w:hAnsi="Times New Roman" w:cs="Times New Roman" w:hint="eastAsia"/>
          <w:color w:val="262626"/>
          <w:spacing w:val="12"/>
          <w:szCs w:val="21"/>
        </w:rPr>
        <w:t>{</w:t>
      </w:r>
    </w:p>
    <w:p w14:paraId="0601CBFE" w14:textId="77777777" w:rsidR="00FB6D3D" w:rsidRDefault="00D22A15">
      <w:pPr>
        <w:pStyle w:val="af6"/>
        <w:ind w:left="420" w:firstLineChars="0" w:firstLine="300"/>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code</w:t>
      </w: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 xml:space="preserve">: </w:t>
      </w:r>
      <w:r>
        <w:rPr>
          <w:rFonts w:ascii="Times New Roman" w:hAnsi="Times New Roman" w:cs="Times New Roman"/>
          <w:color w:val="262626"/>
          <w:spacing w:val="12"/>
          <w:szCs w:val="21"/>
        </w:rPr>
        <w:t>20</w:t>
      </w:r>
      <w:r>
        <w:rPr>
          <w:rFonts w:ascii="Times New Roman" w:hAnsi="Times New Roman" w:cs="Times New Roman" w:hint="eastAsia"/>
          <w:color w:val="262626"/>
          <w:spacing w:val="12"/>
          <w:szCs w:val="21"/>
        </w:rPr>
        <w:t>0,</w:t>
      </w:r>
    </w:p>
    <w:p w14:paraId="0DFB93D6" w14:textId="77777777" w:rsidR="00FB6D3D" w:rsidRDefault="00D22A15">
      <w:pPr>
        <w:pStyle w:val="af6"/>
        <w:ind w:left="420" w:firstLineChars="0" w:firstLine="300"/>
        <w:rPr>
          <w:rFonts w:ascii="Times New Roman" w:hAnsi="Times New Roman" w:cs="Times New Roman"/>
          <w:color w:val="262626"/>
          <w:spacing w:val="12"/>
          <w:szCs w:val="21"/>
        </w:rPr>
      </w:pPr>
      <w:r>
        <w:rPr>
          <w:rFonts w:ascii="Times New Roman" w:hAnsi="Times New Roman" w:cs="Times New Roman"/>
          <w:color w:val="262626"/>
          <w:spacing w:val="12"/>
          <w:szCs w:val="21"/>
        </w:rPr>
        <w:t>“msg”</w:t>
      </w:r>
      <w:r>
        <w:rPr>
          <w:rFonts w:ascii="Times New Roman" w:hAnsi="Times New Roman" w:cs="Times New Roman" w:hint="eastAsia"/>
          <w:color w:val="262626"/>
          <w:spacing w:val="12"/>
          <w:szCs w:val="21"/>
        </w:rPr>
        <w:t xml:space="preserve">: </w:t>
      </w: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success</w:t>
      </w:r>
      <w:r>
        <w:rPr>
          <w:rFonts w:ascii="Times New Roman" w:hAnsi="Times New Roman" w:cs="Times New Roman"/>
          <w:color w:val="262626"/>
          <w:spacing w:val="12"/>
          <w:szCs w:val="21"/>
        </w:rPr>
        <w:t>”,</w:t>
      </w:r>
    </w:p>
    <w:p w14:paraId="076333F0" w14:textId="77777777" w:rsidR="00FB6D3D" w:rsidRDefault="00D22A15">
      <w:pPr>
        <w:pStyle w:val="af6"/>
        <w:ind w:left="420" w:firstLineChars="0" w:firstLine="300"/>
        <w:rPr>
          <w:rFonts w:ascii="Times New Roman" w:hAnsi="Times New Roman" w:cs="Times New Roman"/>
          <w:color w:val="262626"/>
          <w:spacing w:val="12"/>
          <w:szCs w:val="21"/>
        </w:rPr>
      </w:pPr>
      <w:r>
        <w:rPr>
          <w:rFonts w:ascii="Times New Roman" w:hAnsi="Times New Roman" w:cs="Times New Roman"/>
          <w:color w:val="262626"/>
          <w:spacing w:val="12"/>
          <w:szCs w:val="21"/>
        </w:rPr>
        <w:t>“data”:”</w:t>
      </w:r>
      <w:r>
        <w:rPr>
          <w:rFonts w:ascii="Times New Roman" w:hAnsi="Times New Roman" w:cs="Times New Roman" w:hint="eastAsia"/>
          <w:color w:val="262626"/>
          <w:spacing w:val="12"/>
          <w:szCs w:val="21"/>
        </w:rPr>
        <w:t>数据</w:t>
      </w:r>
      <w:r>
        <w:rPr>
          <w:rFonts w:ascii="Times New Roman" w:hAnsi="Times New Roman" w:cs="Times New Roman"/>
          <w:color w:val="262626"/>
          <w:spacing w:val="12"/>
          <w:szCs w:val="21"/>
        </w:rPr>
        <w:t>”</w:t>
      </w:r>
    </w:p>
    <w:p w14:paraId="03CC44B3" w14:textId="77777777" w:rsidR="00FB6D3D" w:rsidRDefault="00D22A15">
      <w:pPr>
        <w:ind w:firstLineChars="179" w:firstLine="451"/>
        <w:rPr>
          <w:rFonts w:ascii="Times New Roman" w:hAnsi="Times New Roman" w:cs="Times New Roman"/>
          <w:color w:val="262626"/>
          <w:spacing w:val="12"/>
          <w:szCs w:val="21"/>
        </w:rPr>
      </w:pPr>
      <w:r>
        <w:rPr>
          <w:rFonts w:ascii="Times New Roman" w:hAnsi="Times New Roman" w:cs="Times New Roman" w:hint="eastAsia"/>
          <w:color w:val="262626"/>
          <w:spacing w:val="12"/>
          <w:szCs w:val="21"/>
        </w:rPr>
        <w:t>}</w:t>
      </w:r>
    </w:p>
    <w:tbl>
      <w:tblPr>
        <w:tblStyle w:val="af2"/>
        <w:tblW w:w="8642" w:type="dxa"/>
        <w:tblInd w:w="459" w:type="dxa"/>
        <w:tblLayout w:type="fixed"/>
        <w:tblLook w:val="04A0" w:firstRow="1" w:lastRow="0" w:firstColumn="1" w:lastColumn="0" w:noHBand="0" w:noVBand="1"/>
      </w:tblPr>
      <w:tblGrid>
        <w:gridCol w:w="1413"/>
        <w:gridCol w:w="1276"/>
        <w:gridCol w:w="2976"/>
        <w:gridCol w:w="2977"/>
      </w:tblGrid>
      <w:tr w:rsidR="00FB6D3D" w14:paraId="16E129A0" w14:textId="77777777">
        <w:tc>
          <w:tcPr>
            <w:tcW w:w="1413" w:type="dxa"/>
          </w:tcPr>
          <w:p w14:paraId="4E743795" w14:textId="77777777" w:rsidR="00FB6D3D" w:rsidRDefault="00D22A15">
            <w:pPr>
              <w:ind w:firstLineChars="0" w:firstLine="0"/>
            </w:pPr>
            <w:r>
              <w:rPr>
                <w:rFonts w:hint="eastAsia"/>
              </w:rPr>
              <w:t>参数</w:t>
            </w:r>
          </w:p>
        </w:tc>
        <w:tc>
          <w:tcPr>
            <w:tcW w:w="1276" w:type="dxa"/>
          </w:tcPr>
          <w:p w14:paraId="5B851D94" w14:textId="77777777" w:rsidR="00FB6D3D" w:rsidRDefault="00D22A15">
            <w:pPr>
              <w:ind w:firstLineChars="0" w:firstLine="0"/>
            </w:pPr>
            <w:r>
              <w:rPr>
                <w:rFonts w:hint="eastAsia"/>
              </w:rPr>
              <w:t>参数类型</w:t>
            </w:r>
          </w:p>
        </w:tc>
        <w:tc>
          <w:tcPr>
            <w:tcW w:w="2976" w:type="dxa"/>
          </w:tcPr>
          <w:p w14:paraId="1CCC976D" w14:textId="77777777" w:rsidR="00FB6D3D" w:rsidRDefault="00D22A15">
            <w:pPr>
              <w:ind w:firstLineChars="0" w:firstLine="0"/>
            </w:pPr>
            <w:r>
              <w:rPr>
                <w:rFonts w:hint="eastAsia"/>
              </w:rPr>
              <w:t>说明</w:t>
            </w:r>
          </w:p>
        </w:tc>
        <w:tc>
          <w:tcPr>
            <w:tcW w:w="2977" w:type="dxa"/>
          </w:tcPr>
          <w:p w14:paraId="6FD9F036" w14:textId="77777777" w:rsidR="00FB6D3D" w:rsidRDefault="00D22A15">
            <w:pPr>
              <w:ind w:firstLineChars="0" w:firstLine="0"/>
            </w:pPr>
            <w:r>
              <w:rPr>
                <w:rFonts w:hint="eastAsia"/>
              </w:rPr>
              <w:t>示例值</w:t>
            </w:r>
          </w:p>
        </w:tc>
      </w:tr>
      <w:tr w:rsidR="00FB6D3D" w14:paraId="266A5720" w14:textId="77777777">
        <w:tc>
          <w:tcPr>
            <w:tcW w:w="1413" w:type="dxa"/>
          </w:tcPr>
          <w:p w14:paraId="5706A914" w14:textId="77777777" w:rsidR="00FB6D3D" w:rsidRDefault="00D22A15">
            <w:pPr>
              <w:ind w:firstLineChars="0" w:firstLine="0"/>
              <w:rPr>
                <w:rFonts w:ascii="Times New Roman" w:hAnsi="Times New Roman" w:cs="Times New Roman"/>
              </w:rPr>
            </w:pPr>
            <w:r>
              <w:rPr>
                <w:rFonts w:ascii="Times New Roman" w:hAnsi="Times New Roman" w:cs="Times New Roman" w:hint="eastAsia"/>
                <w:color w:val="262626"/>
                <w:spacing w:val="12"/>
                <w:szCs w:val="21"/>
              </w:rPr>
              <w:t>code</w:t>
            </w:r>
          </w:p>
        </w:tc>
        <w:tc>
          <w:tcPr>
            <w:tcW w:w="1276" w:type="dxa"/>
          </w:tcPr>
          <w:p w14:paraId="359148D2" w14:textId="77777777" w:rsidR="00FB6D3D" w:rsidRDefault="00D22A15">
            <w:pPr>
              <w:ind w:firstLineChars="0" w:firstLine="0"/>
            </w:pPr>
            <w:r>
              <w:rPr>
                <w:rFonts w:hint="eastAsia"/>
              </w:rPr>
              <w:t>int</w:t>
            </w:r>
          </w:p>
        </w:tc>
        <w:tc>
          <w:tcPr>
            <w:tcW w:w="2976" w:type="dxa"/>
          </w:tcPr>
          <w:p w14:paraId="21A370FD" w14:textId="77777777" w:rsidR="00FB6D3D" w:rsidRDefault="00D22A15">
            <w:pPr>
              <w:ind w:firstLineChars="0" w:firstLine="0"/>
            </w:pPr>
            <w:r>
              <w:rPr>
                <w:rFonts w:hint="eastAsia"/>
              </w:rPr>
              <w:t>返回码</w:t>
            </w:r>
          </w:p>
        </w:tc>
        <w:tc>
          <w:tcPr>
            <w:tcW w:w="2977" w:type="dxa"/>
          </w:tcPr>
          <w:p w14:paraId="16326571" w14:textId="77777777" w:rsidR="00FB6D3D" w:rsidRDefault="00D22A15">
            <w:pPr>
              <w:ind w:firstLineChars="0" w:firstLine="0"/>
            </w:pPr>
            <w:r>
              <w:t>20</w:t>
            </w:r>
            <w:r>
              <w:rPr>
                <w:rFonts w:hint="eastAsia"/>
              </w:rPr>
              <w:t>0</w:t>
            </w:r>
            <w:r>
              <w:rPr>
                <w:rFonts w:hint="eastAsia"/>
              </w:rPr>
              <w:t>为成功；</w:t>
            </w:r>
            <w:r>
              <w:rPr>
                <w:rFonts w:hint="eastAsia"/>
              </w:rPr>
              <w:t>4</w:t>
            </w:r>
            <w:r>
              <w:t>00</w:t>
            </w:r>
            <w:r>
              <w:rPr>
                <w:rFonts w:hint="eastAsia"/>
              </w:rPr>
              <w:t>为失败</w:t>
            </w:r>
          </w:p>
        </w:tc>
      </w:tr>
      <w:tr w:rsidR="00FB6D3D" w14:paraId="5D1CC7B6" w14:textId="77777777">
        <w:tc>
          <w:tcPr>
            <w:tcW w:w="1413" w:type="dxa"/>
          </w:tcPr>
          <w:p w14:paraId="589D2D82" w14:textId="77777777" w:rsidR="00FB6D3D" w:rsidRDefault="00D22A15">
            <w:pPr>
              <w:ind w:firstLineChars="0" w:firstLine="0"/>
              <w:rPr>
                <w:rFonts w:ascii="Times New Roman" w:hAnsi="Times New Roman" w:cs="Times New Roman"/>
              </w:rPr>
            </w:pPr>
            <w:r>
              <w:rPr>
                <w:rFonts w:ascii="Times New Roman" w:hAnsi="Times New Roman" w:cs="Times New Roman"/>
                <w:color w:val="262626"/>
                <w:spacing w:val="12"/>
                <w:szCs w:val="21"/>
              </w:rPr>
              <w:t>msg</w:t>
            </w:r>
          </w:p>
        </w:tc>
        <w:tc>
          <w:tcPr>
            <w:tcW w:w="1276" w:type="dxa"/>
          </w:tcPr>
          <w:p w14:paraId="20E7A7A0" w14:textId="77777777" w:rsidR="00FB6D3D" w:rsidRDefault="00D22A15">
            <w:pPr>
              <w:ind w:firstLineChars="0" w:firstLine="0"/>
            </w:pPr>
            <w:r>
              <w:rPr>
                <w:rFonts w:hint="eastAsia"/>
              </w:rPr>
              <w:t>string</w:t>
            </w:r>
          </w:p>
        </w:tc>
        <w:tc>
          <w:tcPr>
            <w:tcW w:w="2976" w:type="dxa"/>
          </w:tcPr>
          <w:p w14:paraId="72165EF8" w14:textId="77777777" w:rsidR="00FB6D3D" w:rsidRDefault="00D22A15">
            <w:pPr>
              <w:ind w:firstLineChars="0" w:firstLine="0"/>
            </w:pPr>
            <w:r>
              <w:t>对返回码的文本描述内容</w:t>
            </w:r>
          </w:p>
        </w:tc>
        <w:tc>
          <w:tcPr>
            <w:tcW w:w="2977" w:type="dxa"/>
          </w:tcPr>
          <w:p w14:paraId="5F46329F" w14:textId="77777777" w:rsidR="00FB6D3D" w:rsidRDefault="00D22A15">
            <w:pPr>
              <w:ind w:firstLineChars="0" w:firstLine="0"/>
              <w:rPr>
                <w:rFonts w:ascii="Times New Roman" w:hAnsi="Times New Roman" w:cs="Times New Roman"/>
              </w:rPr>
            </w:pPr>
            <w:r>
              <w:rPr>
                <w:rFonts w:ascii="Times New Roman" w:hAnsi="Times New Roman" w:cs="Times New Roman"/>
              </w:rPr>
              <w:t>“success”</w:t>
            </w:r>
            <w:r>
              <w:rPr>
                <w:rFonts w:ascii="Times New Roman" w:hAnsi="Times New Roman" w:cs="Times New Roman"/>
              </w:rPr>
              <w:t>表示</w:t>
            </w:r>
            <w:r>
              <w:rPr>
                <w:rFonts w:ascii="Times New Roman" w:hAnsi="Times New Roman" w:cs="Times New Roman" w:hint="eastAsia"/>
              </w:rPr>
              <w:t>查询</w:t>
            </w:r>
            <w:r>
              <w:rPr>
                <w:rFonts w:ascii="Times New Roman" w:hAnsi="Times New Roman" w:cs="Times New Roman"/>
              </w:rPr>
              <w:t>成功</w:t>
            </w:r>
          </w:p>
          <w:p w14:paraId="2310F892" w14:textId="77777777" w:rsidR="00FB6D3D" w:rsidRDefault="00D22A15">
            <w:pPr>
              <w:ind w:firstLineChars="0" w:firstLine="0"/>
              <w:rPr>
                <w:rFonts w:ascii="Times New Roman" w:hAnsi="Times New Roman" w:cs="Times New Roman"/>
              </w:rPr>
            </w:pPr>
            <w:r>
              <w:rPr>
                <w:rFonts w:ascii="Times New Roman" w:hAnsi="Times New Roman" w:cs="Times New Roman"/>
              </w:rPr>
              <w:t>”error”</w:t>
            </w:r>
            <w:r>
              <w:rPr>
                <w:rFonts w:ascii="Times New Roman" w:hAnsi="Times New Roman" w:cs="Times New Roman"/>
              </w:rPr>
              <w:t>表示</w:t>
            </w:r>
            <w:r>
              <w:rPr>
                <w:rFonts w:ascii="Times New Roman" w:hAnsi="Times New Roman" w:cs="Times New Roman" w:hint="eastAsia"/>
              </w:rPr>
              <w:t>查询失败</w:t>
            </w:r>
          </w:p>
        </w:tc>
      </w:tr>
      <w:tr w:rsidR="00FB6D3D" w14:paraId="0E517A40" w14:textId="77777777">
        <w:tc>
          <w:tcPr>
            <w:tcW w:w="1413" w:type="dxa"/>
          </w:tcPr>
          <w:p w14:paraId="342686AE" w14:textId="77777777" w:rsidR="00FB6D3D" w:rsidRDefault="00D22A15">
            <w:pPr>
              <w:ind w:firstLineChars="0" w:firstLine="0"/>
              <w:rPr>
                <w:rFonts w:ascii="Times New Roman" w:hAnsi="Times New Roman" w:cs="Times New Roman"/>
                <w:color w:val="262626"/>
                <w:spacing w:val="12"/>
                <w:szCs w:val="21"/>
              </w:rPr>
            </w:pPr>
            <w:r>
              <w:rPr>
                <w:rFonts w:ascii="Times New Roman" w:hAnsi="Times New Roman" w:cs="Times New Roman"/>
                <w:color w:val="262626"/>
                <w:spacing w:val="12"/>
                <w:szCs w:val="21"/>
              </w:rPr>
              <w:t>data</w:t>
            </w:r>
          </w:p>
        </w:tc>
        <w:tc>
          <w:tcPr>
            <w:tcW w:w="1276" w:type="dxa"/>
          </w:tcPr>
          <w:p w14:paraId="45099AD3" w14:textId="77777777" w:rsidR="00FB6D3D" w:rsidRDefault="00D22A15">
            <w:pPr>
              <w:ind w:firstLineChars="0" w:firstLine="0"/>
            </w:pPr>
            <w:r>
              <w:rPr>
                <w:rFonts w:hint="eastAsia"/>
              </w:rPr>
              <w:t>string</w:t>
            </w:r>
          </w:p>
        </w:tc>
        <w:tc>
          <w:tcPr>
            <w:tcW w:w="2976" w:type="dxa"/>
          </w:tcPr>
          <w:p w14:paraId="1C8573C9" w14:textId="77777777" w:rsidR="00FB6D3D" w:rsidRDefault="00D22A15">
            <w:pPr>
              <w:ind w:firstLineChars="0" w:firstLine="0"/>
            </w:pPr>
            <w:r>
              <w:rPr>
                <w:rFonts w:hint="eastAsia"/>
              </w:rPr>
              <w:t>向上游请求的</w:t>
            </w:r>
            <w:r>
              <w:rPr>
                <w:rFonts w:hint="eastAsia"/>
              </w:rPr>
              <w:t>UUID</w:t>
            </w:r>
          </w:p>
        </w:tc>
        <w:tc>
          <w:tcPr>
            <w:tcW w:w="2977" w:type="dxa"/>
          </w:tcPr>
          <w:p w14:paraId="46B7A569" w14:textId="77777777" w:rsidR="00FB6D3D" w:rsidRDefault="00FB6D3D">
            <w:pPr>
              <w:ind w:firstLineChars="0" w:firstLine="0"/>
              <w:rPr>
                <w:rFonts w:ascii="Times New Roman" w:hAnsi="Times New Roman" w:cs="Times New Roman"/>
              </w:rPr>
            </w:pPr>
          </w:p>
        </w:tc>
      </w:tr>
    </w:tbl>
    <w:p w14:paraId="66CB9934" w14:textId="77777777" w:rsidR="00FB6D3D" w:rsidRDefault="00FB6D3D">
      <w:pPr>
        <w:spacing w:line="360" w:lineRule="atLeast"/>
        <w:ind w:firstLineChars="0" w:firstLine="0"/>
        <w:rPr>
          <w:rFonts w:ascii="宋体" w:hAnsi="宋体"/>
          <w:sz w:val="28"/>
          <w:szCs w:val="28"/>
        </w:rPr>
      </w:pPr>
    </w:p>
    <w:p w14:paraId="2BC14352" w14:textId="77777777" w:rsidR="00FB6D3D" w:rsidRDefault="00D22A15">
      <w:pPr>
        <w:pStyle w:val="1"/>
        <w:numPr>
          <w:ilvl w:val="0"/>
          <w:numId w:val="7"/>
        </w:numPr>
        <w:spacing w:line="360" w:lineRule="auto"/>
        <w:rPr>
          <w:rFonts w:ascii="宋体" w:eastAsia="宋体" w:hAnsi="宋体"/>
        </w:rPr>
      </w:pPr>
      <w:bookmarkStart w:id="9" w:name="_Toc5861"/>
      <w:r>
        <w:rPr>
          <w:rFonts w:ascii="宋体" w:eastAsia="宋体" w:hAnsi="宋体" w:hint="eastAsia"/>
        </w:rPr>
        <w:lastRenderedPageBreak/>
        <w:t>各功能区总体交互（各功能区负责人提供）</w:t>
      </w:r>
      <w:bookmarkEnd w:id="9"/>
    </w:p>
    <w:p w14:paraId="30407C0E" w14:textId="77777777" w:rsidR="00FB6D3D" w:rsidRDefault="00D22A15">
      <w:pPr>
        <w:ind w:firstLineChars="83" w:firstLine="199"/>
        <w:rPr>
          <w:lang w:val="zh-CN"/>
        </w:rPr>
      </w:pPr>
      <w:r>
        <w:rPr>
          <w:noProof/>
        </w:rPr>
        <w:drawing>
          <wp:inline distT="0" distB="0" distL="114300" distR="114300" wp14:anchorId="6591A393" wp14:editId="1F3D25E1">
            <wp:extent cx="6849110" cy="2204085"/>
            <wp:effectExtent l="0" t="0" r="8890" b="5715"/>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9"/>
                    <a:stretch>
                      <a:fillRect/>
                    </a:stretch>
                  </pic:blipFill>
                  <pic:spPr>
                    <a:xfrm>
                      <a:off x="0" y="0"/>
                      <a:ext cx="6849110" cy="2204085"/>
                    </a:xfrm>
                    <a:prstGeom prst="rect">
                      <a:avLst/>
                    </a:prstGeom>
                    <a:noFill/>
                    <a:ln>
                      <a:noFill/>
                    </a:ln>
                  </pic:spPr>
                </pic:pic>
              </a:graphicData>
            </a:graphic>
          </wp:inline>
        </w:drawing>
      </w:r>
    </w:p>
    <w:p w14:paraId="34E3E1B4" w14:textId="77777777" w:rsidR="00FB6D3D" w:rsidRDefault="00D22A15">
      <w:pPr>
        <w:ind w:firstLineChars="83" w:firstLine="199"/>
        <w:rPr>
          <w:lang w:val="zh-CN"/>
        </w:rPr>
      </w:pPr>
      <w:r>
        <w:rPr>
          <w:lang w:val="zh-CN"/>
        </w:rPr>
        <w:tab/>
      </w:r>
      <w:r>
        <w:rPr>
          <w:rFonts w:hint="eastAsia"/>
          <w:lang w:val="zh-CN"/>
        </w:rPr>
        <w:t>如上图所示：设备编号采用如上截图编号定义；</w:t>
      </w:r>
    </w:p>
    <w:p w14:paraId="25568E35" w14:textId="77777777" w:rsidR="00FB6D3D" w:rsidRDefault="00D22A15">
      <w:pPr>
        <w:pStyle w:val="2"/>
        <w:numPr>
          <w:ilvl w:val="1"/>
          <w:numId w:val="16"/>
        </w:numPr>
        <w:spacing w:before="120"/>
        <w:rPr>
          <w:rFonts w:ascii="宋体" w:eastAsia="宋体" w:hAnsi="宋体"/>
          <w:szCs w:val="30"/>
        </w:rPr>
      </w:pPr>
      <w:bookmarkStart w:id="10" w:name="_Toc32549"/>
      <w:r>
        <w:rPr>
          <w:rFonts w:ascii="宋体" w:eastAsia="宋体" w:hAnsi="宋体" w:hint="eastAsia"/>
          <w:szCs w:val="30"/>
        </w:rPr>
        <w:t>故障状态上报总控</w:t>
      </w:r>
      <w:bookmarkEnd w:id="10"/>
    </w:p>
    <w:p w14:paraId="049A5C9A" w14:textId="77777777" w:rsidR="00FB6D3D" w:rsidRDefault="00D22A15">
      <w:pPr>
        <w:pStyle w:val="af6"/>
        <w:ind w:left="420" w:firstLineChars="0" w:firstLine="0"/>
      </w:pPr>
      <w:r>
        <w:rPr>
          <w:b/>
          <w:bCs/>
        </w:rPr>
        <w:t>请求方式</w:t>
      </w:r>
      <w:r>
        <w:t>：</w:t>
      </w:r>
      <w:r>
        <w:t>POST</w:t>
      </w:r>
      <w:r>
        <w:t>（</w:t>
      </w:r>
      <w:r>
        <w:t>HTTP</w:t>
      </w:r>
      <w:r>
        <w:t>）</w:t>
      </w:r>
    </w:p>
    <w:p w14:paraId="30DF2F27" w14:textId="77777777" w:rsidR="00FB6D3D" w:rsidRDefault="00D22A15">
      <w:pPr>
        <w:pStyle w:val="af6"/>
        <w:spacing w:line="360" w:lineRule="atLeast"/>
        <w:ind w:left="420" w:firstLineChars="0" w:firstLine="0"/>
        <w:rPr>
          <w:rFonts w:ascii="Times New Roman" w:hAnsi="Times New Roman" w:cs="Times New Roman"/>
          <w:color w:val="262626"/>
          <w:spacing w:val="12"/>
          <w:szCs w:val="21"/>
        </w:rPr>
      </w:pPr>
      <w:r>
        <w:rPr>
          <w:rFonts w:ascii="Times New Roman" w:hAnsi="Times New Roman" w:cs="Times New Roman"/>
          <w:b/>
          <w:bCs/>
          <w:color w:val="262626"/>
          <w:spacing w:val="12"/>
          <w:szCs w:val="21"/>
        </w:rPr>
        <w:t>请求地址</w:t>
      </w:r>
      <w:r>
        <w:rPr>
          <w:rFonts w:ascii="Times New Roman" w:hAnsi="Times New Roman" w:cs="Times New Roman"/>
          <w:color w:val="262626"/>
          <w:spacing w:val="12"/>
          <w:szCs w:val="21"/>
        </w:rPr>
        <w:t>：</w:t>
      </w:r>
      <w:hyperlink r:id="rId10" w:history="1">
        <w:r>
          <w:rPr>
            <w:rStyle w:val="af4"/>
            <w:rFonts w:ascii="Times New Roman" w:hAnsi="Times New Roman" w:cs="Times New Roman"/>
            <w:spacing w:val="12"/>
            <w:szCs w:val="24"/>
          </w:rPr>
          <w:t>http://</w:t>
        </w:r>
        <w:r>
          <w:rPr>
            <w:rStyle w:val="af4"/>
            <w:rFonts w:ascii="Times New Roman" w:hAnsi="Times New Roman" w:cs="Times New Roman" w:hint="eastAsia"/>
            <w:spacing w:val="12"/>
            <w:szCs w:val="24"/>
          </w:rPr>
          <w:t>ip</w:t>
        </w:r>
        <w:r>
          <w:rPr>
            <w:rStyle w:val="af4"/>
            <w:rFonts w:ascii="Times New Roman" w:hAnsi="Times New Roman" w:cs="Times New Roman"/>
            <w:spacing w:val="12"/>
            <w:szCs w:val="24"/>
          </w:rPr>
          <w:t>:port</w:t>
        </w:r>
        <w:r>
          <w:rPr>
            <w:rStyle w:val="af4"/>
            <w:rFonts w:ascii="Times New Roman" w:hAnsi="Times New Roman" w:cs="Times New Roman" w:hint="eastAsia"/>
            <w:spacing w:val="12"/>
            <w:szCs w:val="24"/>
          </w:rPr>
          <w:t>/</w:t>
        </w:r>
      </w:hyperlink>
      <w:r>
        <w:rPr>
          <w:rFonts w:ascii="Times New Roman" w:hAnsi="Times New Roman" w:cs="Times New Roman" w:hint="eastAsia"/>
          <w:color w:val="262626"/>
          <w:spacing w:val="12"/>
          <w:szCs w:val="24"/>
        </w:rPr>
        <w:t>c</w:t>
      </w:r>
      <w:r>
        <w:rPr>
          <w:rFonts w:ascii="Times New Roman" w:hAnsi="Times New Roman" w:cs="Times New Roman"/>
          <w:color w:val="262626"/>
          <w:spacing w:val="12"/>
          <w:szCs w:val="24"/>
        </w:rPr>
        <w:t>ontrol/system</w:t>
      </w:r>
      <w:r>
        <w:rPr>
          <w:rFonts w:ascii="Times New Roman" w:hAnsi="Times New Roman" w:cs="Times New Roman" w:hint="eastAsia"/>
          <w:color w:val="262626"/>
          <w:spacing w:val="12"/>
          <w:szCs w:val="24"/>
        </w:rPr>
        <w:t>/</w:t>
      </w:r>
      <w:r>
        <w:rPr>
          <w:rFonts w:ascii="Times New Roman" w:hAnsi="Times New Roman" w:cs="Times New Roman"/>
          <w:color w:val="262626"/>
          <w:spacing w:val="12"/>
          <w:szCs w:val="24"/>
        </w:rPr>
        <w:t>errMsgReport</w:t>
      </w:r>
    </w:p>
    <w:p w14:paraId="7D20AF46" w14:textId="77777777" w:rsidR="00FB6D3D" w:rsidRDefault="00D22A15">
      <w:pPr>
        <w:pStyle w:val="af6"/>
        <w:spacing w:line="360" w:lineRule="atLeast"/>
        <w:ind w:left="420" w:firstLineChars="0" w:firstLine="0"/>
        <w:rPr>
          <w:rFonts w:ascii="Times New Roman" w:hAnsi="Times New Roman" w:cs="Times New Roman"/>
          <w:b/>
          <w:color w:val="262626"/>
          <w:spacing w:val="12"/>
          <w:szCs w:val="21"/>
        </w:rPr>
      </w:pPr>
      <w:r>
        <w:rPr>
          <w:rFonts w:ascii="Times New Roman" w:hAnsi="Times New Roman" w:cs="Times New Roman" w:hint="eastAsia"/>
          <w:b/>
          <w:color w:val="262626"/>
          <w:spacing w:val="12"/>
          <w:szCs w:val="21"/>
        </w:rPr>
        <w:t>接口说明：</w:t>
      </w:r>
    </w:p>
    <w:p w14:paraId="69F114E7" w14:textId="77777777" w:rsidR="00FB6D3D" w:rsidRDefault="00D22A15">
      <w:pPr>
        <w:spacing w:line="360" w:lineRule="atLeast"/>
        <w:ind w:firstLineChars="0" w:firstLine="720"/>
      </w:pPr>
      <w:r>
        <w:rPr>
          <w:rFonts w:hint="eastAsia"/>
        </w:rPr>
        <w:t>该接口用于各个功能区发生故障或异常时，向总控上报故障原因和具体情况。</w:t>
      </w:r>
    </w:p>
    <w:p w14:paraId="60BBC126" w14:textId="77777777" w:rsidR="00FB6D3D" w:rsidRDefault="00D22A15">
      <w:pPr>
        <w:spacing w:line="360" w:lineRule="atLeast"/>
        <w:ind w:firstLine="506"/>
        <w:rPr>
          <w:rFonts w:ascii="Times New Roman" w:hAnsi="Times New Roman" w:cs="Times New Roman"/>
          <w:color w:val="262626"/>
          <w:spacing w:val="12"/>
          <w:szCs w:val="21"/>
        </w:rPr>
      </w:pPr>
      <w:r>
        <w:rPr>
          <w:rFonts w:ascii="Times New Roman" w:hAnsi="Times New Roman" w:cs="Times New Roman"/>
          <w:b/>
          <w:bCs/>
          <w:color w:val="262626"/>
          <w:spacing w:val="12"/>
          <w:szCs w:val="21"/>
        </w:rPr>
        <w:t>请求包结构体</w:t>
      </w:r>
      <w:r>
        <w:rPr>
          <w:rFonts w:ascii="Times New Roman" w:hAnsi="Times New Roman" w:cs="Times New Roman"/>
          <w:color w:val="262626"/>
          <w:spacing w:val="12"/>
          <w:szCs w:val="21"/>
        </w:rPr>
        <w:t>：</w:t>
      </w:r>
    </w:p>
    <w:p w14:paraId="1DEDC9D7" w14:textId="77777777" w:rsidR="00FB6D3D" w:rsidRDefault="00D22A15">
      <w:pPr>
        <w:spacing w:line="360" w:lineRule="atLeast"/>
        <w:ind w:firstLine="504"/>
        <w:rPr>
          <w:rFonts w:ascii="Times New Roman" w:hAnsi="Times New Roman" w:cs="Times New Roman"/>
          <w:color w:val="262626"/>
          <w:spacing w:val="12"/>
          <w:szCs w:val="21"/>
        </w:rPr>
      </w:pPr>
      <w:r>
        <w:rPr>
          <w:rFonts w:ascii="Times New Roman" w:hAnsi="Times New Roman" w:cs="Times New Roman" w:hint="eastAsia"/>
          <w:color w:val="262626"/>
          <w:spacing w:val="12"/>
          <w:szCs w:val="21"/>
        </w:rPr>
        <w:t>{</w:t>
      </w:r>
    </w:p>
    <w:p w14:paraId="4664FA52" w14:textId="77777777" w:rsidR="00FB6D3D" w:rsidRDefault="00D22A15">
      <w:pPr>
        <w:spacing w:line="360" w:lineRule="atLeast"/>
        <w:ind w:firstLineChars="285" w:firstLine="718"/>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area</w:t>
      </w:r>
      <w:r>
        <w:rPr>
          <w:rFonts w:ascii="Times New Roman" w:hAnsi="Times New Roman" w:cs="Times New Roman"/>
          <w:color w:val="262626"/>
          <w:spacing w:val="12"/>
          <w:szCs w:val="21"/>
        </w:rPr>
        <w:t>_code”</w:t>
      </w:r>
      <w:r>
        <w:rPr>
          <w:rFonts w:ascii="Times New Roman" w:hAnsi="Times New Roman" w:cs="Times New Roman" w:hint="eastAsia"/>
          <w:color w:val="262626"/>
          <w:spacing w:val="12"/>
          <w:szCs w:val="21"/>
        </w:rPr>
        <w:t xml:space="preserve">: </w:t>
      </w: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功能区参数值</w:t>
      </w:r>
      <w:r>
        <w:rPr>
          <w:rFonts w:ascii="Times New Roman" w:hAnsi="Times New Roman" w:cs="Times New Roman"/>
          <w:color w:val="262626"/>
          <w:spacing w:val="12"/>
          <w:szCs w:val="21"/>
        </w:rPr>
        <w:t>”,</w:t>
      </w:r>
    </w:p>
    <w:p w14:paraId="2AE404FD" w14:textId="77777777" w:rsidR="00FB6D3D" w:rsidRDefault="00D22A15">
      <w:pPr>
        <w:spacing w:line="360" w:lineRule="atLeast"/>
        <w:ind w:firstLineChars="285" w:firstLine="718"/>
        <w:rPr>
          <w:rFonts w:ascii="Times New Roman" w:hAnsi="Times New Roman" w:cs="Times New Roman"/>
          <w:color w:val="262626"/>
          <w:spacing w:val="12"/>
          <w:szCs w:val="21"/>
        </w:rPr>
      </w:pPr>
      <w:r>
        <w:rPr>
          <w:rFonts w:ascii="Times New Roman" w:hAnsi="Times New Roman" w:cs="Times New Roman"/>
          <w:color w:val="262626"/>
          <w:spacing w:val="12"/>
          <w:szCs w:val="21"/>
        </w:rPr>
        <w:t>“location”:”1”,</w:t>
      </w:r>
    </w:p>
    <w:p w14:paraId="08A038A7" w14:textId="77777777" w:rsidR="00FB6D3D" w:rsidRDefault="00D22A15">
      <w:pPr>
        <w:spacing w:line="360" w:lineRule="atLeast"/>
        <w:ind w:firstLineChars="285" w:firstLine="718"/>
        <w:rPr>
          <w:rFonts w:ascii="Times New Roman" w:hAnsi="Times New Roman" w:cs="Times New Roman"/>
          <w:color w:val="262626"/>
          <w:spacing w:val="12"/>
          <w:szCs w:val="21"/>
        </w:rPr>
      </w:pPr>
      <w:r>
        <w:rPr>
          <w:rFonts w:ascii="Times New Roman" w:hAnsi="Times New Roman" w:cs="Times New Roman"/>
          <w:color w:val="262626"/>
          <w:spacing w:val="12"/>
          <w:szCs w:val="21"/>
        </w:rPr>
        <w:t>“sort_line”:”1”,</w:t>
      </w:r>
    </w:p>
    <w:p w14:paraId="05AA10E0" w14:textId="77777777" w:rsidR="00FB6D3D" w:rsidRDefault="00D22A15">
      <w:pPr>
        <w:spacing w:line="360" w:lineRule="atLeast"/>
        <w:ind w:firstLineChars="285" w:firstLine="718"/>
        <w:rPr>
          <w:rFonts w:ascii="Times New Roman" w:hAnsi="Times New Roman" w:cs="Times New Roman"/>
          <w:color w:val="262626"/>
          <w:spacing w:val="12"/>
          <w:szCs w:val="21"/>
        </w:rPr>
      </w:pPr>
      <w:r>
        <w:rPr>
          <w:rFonts w:ascii="Times New Roman" w:hAnsi="Times New Roman" w:cs="Times New Roman"/>
          <w:color w:val="262626"/>
          <w:spacing w:val="12"/>
          <w:szCs w:val="21"/>
        </w:rPr>
        <w:t>“err_model”:”1”,</w:t>
      </w:r>
    </w:p>
    <w:p w14:paraId="6856094F" w14:textId="77777777" w:rsidR="00FB6D3D" w:rsidRDefault="00D22A15">
      <w:pPr>
        <w:spacing w:line="360" w:lineRule="atLeast"/>
        <w:ind w:firstLineChars="285" w:firstLine="718"/>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device</w:t>
      </w:r>
      <w:r>
        <w:rPr>
          <w:rFonts w:ascii="Times New Roman" w:hAnsi="Times New Roman" w:cs="Times New Roman"/>
          <w:color w:val="262626"/>
          <w:spacing w:val="12"/>
          <w:szCs w:val="21"/>
        </w:rPr>
        <w:t>_index”:”1”,</w:t>
      </w:r>
    </w:p>
    <w:p w14:paraId="47B014C8" w14:textId="77777777" w:rsidR="00FB6D3D" w:rsidRDefault="00D22A15">
      <w:pPr>
        <w:spacing w:line="360" w:lineRule="atLeast"/>
        <w:ind w:firstLineChars="285" w:firstLine="718"/>
        <w:rPr>
          <w:rFonts w:ascii="Times New Roman" w:hAnsi="Times New Roman" w:cs="Times New Roman"/>
          <w:color w:val="262626"/>
          <w:spacing w:val="12"/>
          <w:szCs w:val="21"/>
        </w:rPr>
      </w:pPr>
      <w:r>
        <w:rPr>
          <w:rFonts w:ascii="Times New Roman" w:hAnsi="Times New Roman" w:cs="Times New Roman"/>
          <w:color w:val="262626"/>
          <w:spacing w:val="12"/>
          <w:szCs w:val="21"/>
        </w:rPr>
        <w:t>“err_msg”:”</w:t>
      </w:r>
      <w:r>
        <w:rPr>
          <w:rFonts w:ascii="Times New Roman" w:hAnsi="Times New Roman" w:cs="Times New Roman" w:hint="eastAsia"/>
          <w:color w:val="262626"/>
          <w:spacing w:val="12"/>
          <w:szCs w:val="21"/>
        </w:rPr>
        <w:t>定位巡边异常</w:t>
      </w:r>
      <w:r>
        <w:rPr>
          <w:rFonts w:ascii="Times New Roman" w:hAnsi="Times New Roman" w:cs="Times New Roman"/>
          <w:color w:val="262626"/>
          <w:spacing w:val="12"/>
          <w:szCs w:val="21"/>
        </w:rPr>
        <w:t>”,</w:t>
      </w:r>
    </w:p>
    <w:p w14:paraId="491A2AE0" w14:textId="77777777" w:rsidR="00FB6D3D" w:rsidRDefault="00D22A15">
      <w:pPr>
        <w:spacing w:line="360" w:lineRule="atLeast"/>
        <w:ind w:firstLineChars="285" w:firstLine="718"/>
        <w:rPr>
          <w:rFonts w:ascii="Times New Roman" w:hAnsi="Times New Roman" w:cs="Times New Roman"/>
          <w:color w:val="262626"/>
          <w:spacing w:val="12"/>
          <w:szCs w:val="21"/>
        </w:rPr>
      </w:pPr>
      <w:r>
        <w:rPr>
          <w:rFonts w:ascii="Times New Roman" w:hAnsi="Times New Roman" w:cs="Times New Roman"/>
          <w:color w:val="262626"/>
          <w:spacing w:val="12"/>
          <w:szCs w:val="21"/>
        </w:rPr>
        <w:t>“err_time”:”2021-04-25 15:30:23”,</w:t>
      </w:r>
    </w:p>
    <w:p w14:paraId="0BEBB4A3" w14:textId="77777777" w:rsidR="00FB6D3D" w:rsidRDefault="00D22A15">
      <w:pPr>
        <w:spacing w:line="360" w:lineRule="atLeast"/>
        <w:ind w:firstLineChars="285" w:firstLine="718"/>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solve</w:t>
      </w:r>
      <w:r>
        <w:rPr>
          <w:rFonts w:ascii="Times New Roman" w:hAnsi="Times New Roman" w:cs="Times New Roman"/>
          <w:color w:val="262626"/>
          <w:spacing w:val="12"/>
          <w:szCs w:val="21"/>
        </w:rPr>
        <w:t>_method”:”</w:t>
      </w:r>
      <w:r>
        <w:rPr>
          <w:rFonts w:ascii="Times New Roman" w:hAnsi="Times New Roman" w:cs="Times New Roman" w:hint="eastAsia"/>
          <w:color w:val="262626"/>
          <w:spacing w:val="12"/>
          <w:szCs w:val="21"/>
        </w:rPr>
        <w:t>参考解决办法</w:t>
      </w:r>
      <w:r>
        <w:rPr>
          <w:rFonts w:ascii="Times New Roman" w:hAnsi="Times New Roman" w:cs="Times New Roman"/>
          <w:color w:val="262626"/>
          <w:spacing w:val="12"/>
          <w:szCs w:val="21"/>
        </w:rPr>
        <w:t>”</w:t>
      </w:r>
    </w:p>
    <w:p w14:paraId="6C7D7BD9" w14:textId="77777777" w:rsidR="00FB6D3D" w:rsidRDefault="00D22A15">
      <w:pPr>
        <w:spacing w:line="360" w:lineRule="atLeast"/>
        <w:ind w:firstLine="504"/>
        <w:rPr>
          <w:rFonts w:ascii="Times New Roman" w:hAnsi="Times New Roman" w:cs="Times New Roman"/>
          <w:color w:val="262626"/>
          <w:spacing w:val="12"/>
          <w:szCs w:val="21"/>
        </w:rPr>
      </w:pPr>
      <w:r>
        <w:rPr>
          <w:rFonts w:ascii="Times New Roman" w:hAnsi="Times New Roman" w:cs="Times New Roman" w:hint="eastAsia"/>
          <w:color w:val="262626"/>
          <w:spacing w:val="12"/>
          <w:szCs w:val="21"/>
        </w:rPr>
        <w:t>}</w:t>
      </w:r>
    </w:p>
    <w:p w14:paraId="25051B3C" w14:textId="77777777" w:rsidR="00FB6D3D" w:rsidRDefault="00D22A15">
      <w:pPr>
        <w:spacing w:line="360" w:lineRule="atLeast"/>
        <w:ind w:firstLine="506"/>
        <w:rPr>
          <w:rFonts w:ascii="Times New Roman" w:hAnsi="Times New Roman" w:cs="Times New Roman"/>
          <w:b/>
          <w:bCs/>
          <w:color w:val="262626"/>
          <w:spacing w:val="12"/>
          <w:szCs w:val="21"/>
        </w:rPr>
      </w:pPr>
      <w:r>
        <w:rPr>
          <w:rFonts w:ascii="Times New Roman" w:hAnsi="Times New Roman" w:cs="Times New Roman" w:hint="eastAsia"/>
          <w:b/>
          <w:bCs/>
          <w:color w:val="262626"/>
          <w:spacing w:val="12"/>
          <w:szCs w:val="21"/>
        </w:rPr>
        <w:t>参数说明</w:t>
      </w:r>
      <w:r>
        <w:rPr>
          <w:rFonts w:ascii="Times New Roman" w:hAnsi="Times New Roman" w:cs="Times New Roman" w:hint="eastAsia"/>
          <w:b/>
          <w:bCs/>
          <w:color w:val="262626"/>
          <w:spacing w:val="12"/>
          <w:szCs w:val="21"/>
        </w:rPr>
        <w:t>:</w:t>
      </w:r>
    </w:p>
    <w:p w14:paraId="4FF299BF" w14:textId="77777777" w:rsidR="00FB6D3D" w:rsidRDefault="00FB6D3D">
      <w:pPr>
        <w:spacing w:line="360" w:lineRule="atLeast"/>
        <w:ind w:firstLine="506"/>
        <w:rPr>
          <w:rFonts w:ascii="Times New Roman" w:hAnsi="Times New Roman" w:cs="Times New Roman"/>
          <w:b/>
          <w:bCs/>
          <w:color w:val="262626"/>
          <w:spacing w:val="12"/>
          <w:szCs w:val="21"/>
        </w:rPr>
      </w:pPr>
    </w:p>
    <w:tbl>
      <w:tblPr>
        <w:tblStyle w:val="af2"/>
        <w:tblW w:w="9214" w:type="dxa"/>
        <w:jc w:val="center"/>
        <w:tblLayout w:type="fixed"/>
        <w:tblLook w:val="04A0" w:firstRow="1" w:lastRow="0" w:firstColumn="1" w:lastColumn="0" w:noHBand="0" w:noVBand="1"/>
      </w:tblPr>
      <w:tblGrid>
        <w:gridCol w:w="1985"/>
        <w:gridCol w:w="1276"/>
        <w:gridCol w:w="2976"/>
        <w:gridCol w:w="2977"/>
      </w:tblGrid>
      <w:tr w:rsidR="00FB6D3D" w14:paraId="1474FA01" w14:textId="77777777">
        <w:trPr>
          <w:jc w:val="center"/>
        </w:trPr>
        <w:tc>
          <w:tcPr>
            <w:tcW w:w="1985" w:type="dxa"/>
          </w:tcPr>
          <w:p w14:paraId="29012322" w14:textId="77777777" w:rsidR="00FB6D3D" w:rsidRDefault="00D22A15">
            <w:pPr>
              <w:ind w:firstLineChars="0" w:firstLine="0"/>
            </w:pPr>
            <w:r>
              <w:rPr>
                <w:rFonts w:hint="eastAsia"/>
              </w:rPr>
              <w:t>参数</w:t>
            </w:r>
          </w:p>
        </w:tc>
        <w:tc>
          <w:tcPr>
            <w:tcW w:w="1276" w:type="dxa"/>
          </w:tcPr>
          <w:p w14:paraId="2BAD94A9" w14:textId="77777777" w:rsidR="00FB6D3D" w:rsidRDefault="00D22A15">
            <w:pPr>
              <w:ind w:firstLineChars="0" w:firstLine="0"/>
            </w:pPr>
            <w:r>
              <w:rPr>
                <w:rFonts w:hint="eastAsia"/>
              </w:rPr>
              <w:t>参数类型</w:t>
            </w:r>
          </w:p>
        </w:tc>
        <w:tc>
          <w:tcPr>
            <w:tcW w:w="2976" w:type="dxa"/>
          </w:tcPr>
          <w:p w14:paraId="3D2CF1E9" w14:textId="77777777" w:rsidR="00FB6D3D" w:rsidRDefault="00D22A15">
            <w:pPr>
              <w:ind w:firstLineChars="0" w:firstLine="0"/>
            </w:pPr>
            <w:r>
              <w:rPr>
                <w:rFonts w:hint="eastAsia"/>
              </w:rPr>
              <w:t>说明</w:t>
            </w:r>
          </w:p>
        </w:tc>
        <w:tc>
          <w:tcPr>
            <w:tcW w:w="2977" w:type="dxa"/>
          </w:tcPr>
          <w:p w14:paraId="00493B4F" w14:textId="77777777" w:rsidR="00FB6D3D" w:rsidRDefault="00D22A15">
            <w:pPr>
              <w:ind w:firstLineChars="0" w:firstLine="0"/>
            </w:pPr>
            <w:r>
              <w:rPr>
                <w:rFonts w:hint="eastAsia"/>
              </w:rPr>
              <w:t>示例值</w:t>
            </w:r>
          </w:p>
        </w:tc>
      </w:tr>
      <w:tr w:rsidR="00FB6D3D" w14:paraId="0E993CFE" w14:textId="77777777">
        <w:trPr>
          <w:jc w:val="center"/>
        </w:trPr>
        <w:tc>
          <w:tcPr>
            <w:tcW w:w="1985" w:type="dxa"/>
          </w:tcPr>
          <w:p w14:paraId="66A7A399" w14:textId="77777777" w:rsidR="00FB6D3D" w:rsidRDefault="00D22A15">
            <w:pPr>
              <w:ind w:firstLineChars="0" w:firstLine="0"/>
              <w:rPr>
                <w:rFonts w:ascii="Times New Roman" w:hAnsi="Times New Roman" w:cs="Times New Roman"/>
              </w:rPr>
            </w:pPr>
            <w:r>
              <w:rPr>
                <w:rFonts w:ascii="Times New Roman" w:hAnsi="Times New Roman" w:cs="Times New Roman"/>
                <w:color w:val="262626"/>
                <w:spacing w:val="12"/>
                <w:szCs w:val="21"/>
              </w:rPr>
              <w:t>area_</w:t>
            </w:r>
            <w:r>
              <w:rPr>
                <w:rFonts w:ascii="Times New Roman" w:hAnsi="Times New Roman" w:cs="Times New Roman" w:hint="eastAsia"/>
                <w:color w:val="262626"/>
                <w:spacing w:val="12"/>
                <w:szCs w:val="21"/>
              </w:rPr>
              <w:t>code</w:t>
            </w:r>
          </w:p>
        </w:tc>
        <w:tc>
          <w:tcPr>
            <w:tcW w:w="1276" w:type="dxa"/>
          </w:tcPr>
          <w:p w14:paraId="483C055F" w14:textId="77777777" w:rsidR="00FB6D3D" w:rsidRDefault="00D22A15">
            <w:pPr>
              <w:ind w:firstLineChars="0" w:firstLine="0"/>
            </w:pPr>
            <w:r>
              <w:t>string</w:t>
            </w:r>
          </w:p>
        </w:tc>
        <w:tc>
          <w:tcPr>
            <w:tcW w:w="2976" w:type="dxa"/>
          </w:tcPr>
          <w:p w14:paraId="41A6E2EE" w14:textId="77777777" w:rsidR="00FB6D3D" w:rsidRDefault="00D22A15">
            <w:pPr>
              <w:ind w:firstLineChars="0" w:firstLine="0"/>
            </w:pPr>
            <w:r>
              <w:rPr>
                <w:rFonts w:hint="eastAsia"/>
              </w:rPr>
              <w:t>功能区域编码参数</w:t>
            </w:r>
          </w:p>
        </w:tc>
        <w:tc>
          <w:tcPr>
            <w:tcW w:w="2977" w:type="dxa"/>
          </w:tcPr>
          <w:p w14:paraId="3A5CA100" w14:textId="77777777" w:rsidR="00FB6D3D" w:rsidRDefault="00D22A15">
            <w:pPr>
              <w:ind w:firstLineChars="0" w:firstLine="0"/>
            </w:pPr>
            <w:r>
              <w:rPr>
                <w:rFonts w:hint="eastAsia"/>
              </w:rPr>
              <w:t>详情请参见</w:t>
            </w:r>
            <w:r>
              <w:rPr>
                <w:rFonts w:hint="eastAsia"/>
              </w:rPr>
              <w:t>3</w:t>
            </w:r>
            <w:r>
              <w:t>.1</w:t>
            </w:r>
          </w:p>
        </w:tc>
      </w:tr>
      <w:tr w:rsidR="00FB6D3D" w14:paraId="08691354" w14:textId="77777777">
        <w:trPr>
          <w:jc w:val="center"/>
        </w:trPr>
        <w:tc>
          <w:tcPr>
            <w:tcW w:w="1985" w:type="dxa"/>
          </w:tcPr>
          <w:p w14:paraId="27C59466" w14:textId="77777777" w:rsidR="00FB6D3D" w:rsidRDefault="00D22A15">
            <w:pPr>
              <w:ind w:firstLineChars="0" w:firstLine="0"/>
              <w:rPr>
                <w:rFonts w:ascii="Times New Roman" w:hAnsi="Times New Roman" w:cs="Times New Roman"/>
                <w:color w:val="262626"/>
                <w:spacing w:val="12"/>
                <w:szCs w:val="21"/>
              </w:rPr>
            </w:pPr>
            <w:r>
              <w:rPr>
                <w:rFonts w:ascii="Times New Roman" w:hAnsi="Times New Roman" w:cs="Times New Roman"/>
                <w:color w:val="262626"/>
                <w:spacing w:val="12"/>
                <w:szCs w:val="21"/>
              </w:rPr>
              <w:t>sort_line</w:t>
            </w:r>
          </w:p>
        </w:tc>
        <w:tc>
          <w:tcPr>
            <w:tcW w:w="1276" w:type="dxa"/>
          </w:tcPr>
          <w:p w14:paraId="61DAC267" w14:textId="77777777" w:rsidR="00FB6D3D" w:rsidRDefault="00D22A15">
            <w:pPr>
              <w:ind w:firstLineChars="0" w:firstLine="0"/>
            </w:pPr>
            <w:r>
              <w:t>string</w:t>
            </w:r>
          </w:p>
        </w:tc>
        <w:tc>
          <w:tcPr>
            <w:tcW w:w="2976" w:type="dxa"/>
          </w:tcPr>
          <w:p w14:paraId="2060CFD9" w14:textId="77777777" w:rsidR="00FB6D3D" w:rsidRDefault="00D22A15">
            <w:pPr>
              <w:ind w:firstLineChars="0" w:firstLine="0"/>
            </w:pPr>
            <w:r>
              <w:rPr>
                <w:rFonts w:hint="eastAsia"/>
              </w:rPr>
              <w:t>分拣线</w:t>
            </w:r>
          </w:p>
        </w:tc>
        <w:tc>
          <w:tcPr>
            <w:tcW w:w="2977" w:type="dxa"/>
          </w:tcPr>
          <w:p w14:paraId="3D1276EC" w14:textId="77777777" w:rsidR="00FB6D3D" w:rsidRDefault="00D22A15">
            <w:pPr>
              <w:ind w:firstLineChars="0" w:firstLine="0"/>
            </w:pPr>
            <w:r>
              <w:rPr>
                <w:rFonts w:hint="eastAsia"/>
              </w:rPr>
              <w:t>分拣线编号</w:t>
            </w:r>
          </w:p>
        </w:tc>
      </w:tr>
      <w:tr w:rsidR="00FB6D3D" w14:paraId="536B0AE7" w14:textId="77777777">
        <w:trPr>
          <w:jc w:val="center"/>
        </w:trPr>
        <w:tc>
          <w:tcPr>
            <w:tcW w:w="1985" w:type="dxa"/>
          </w:tcPr>
          <w:p w14:paraId="42173DF4" w14:textId="77777777" w:rsidR="00FB6D3D" w:rsidRDefault="00D22A15">
            <w:pPr>
              <w:ind w:firstLineChars="0" w:firstLine="0"/>
              <w:rPr>
                <w:rFonts w:ascii="Times New Roman" w:hAnsi="Times New Roman" w:cs="Times New Roman"/>
                <w:color w:val="262626"/>
                <w:spacing w:val="12"/>
                <w:szCs w:val="21"/>
              </w:rPr>
            </w:pPr>
            <w:r>
              <w:rPr>
                <w:rFonts w:ascii="Times New Roman" w:hAnsi="Times New Roman" w:cs="Times New Roman"/>
                <w:color w:val="262626"/>
                <w:spacing w:val="12"/>
                <w:szCs w:val="21"/>
              </w:rPr>
              <w:t>location</w:t>
            </w:r>
          </w:p>
        </w:tc>
        <w:tc>
          <w:tcPr>
            <w:tcW w:w="1276" w:type="dxa"/>
          </w:tcPr>
          <w:p w14:paraId="10B09B93" w14:textId="77777777" w:rsidR="00FB6D3D" w:rsidRDefault="00D22A15">
            <w:pPr>
              <w:ind w:firstLineChars="0" w:firstLine="0"/>
            </w:pPr>
            <w:r>
              <w:t>string</w:t>
            </w:r>
          </w:p>
        </w:tc>
        <w:tc>
          <w:tcPr>
            <w:tcW w:w="2976" w:type="dxa"/>
          </w:tcPr>
          <w:p w14:paraId="624D1963" w14:textId="77777777" w:rsidR="00FB6D3D" w:rsidRDefault="00D22A15">
            <w:pPr>
              <w:ind w:firstLineChars="0" w:firstLine="0"/>
            </w:pPr>
            <w:r>
              <w:rPr>
                <w:rFonts w:hint="eastAsia"/>
              </w:rPr>
              <w:t>位置分区编号</w:t>
            </w:r>
          </w:p>
        </w:tc>
        <w:tc>
          <w:tcPr>
            <w:tcW w:w="2977" w:type="dxa"/>
          </w:tcPr>
          <w:p w14:paraId="42D3D3A4" w14:textId="77777777" w:rsidR="00FB6D3D" w:rsidRDefault="00FB6D3D">
            <w:pPr>
              <w:ind w:firstLineChars="0" w:firstLine="0"/>
            </w:pPr>
          </w:p>
        </w:tc>
      </w:tr>
      <w:tr w:rsidR="00FB6D3D" w14:paraId="5B7B4A68" w14:textId="77777777">
        <w:trPr>
          <w:jc w:val="center"/>
        </w:trPr>
        <w:tc>
          <w:tcPr>
            <w:tcW w:w="1985" w:type="dxa"/>
          </w:tcPr>
          <w:p w14:paraId="4C8E0EF8" w14:textId="77777777" w:rsidR="00FB6D3D" w:rsidRDefault="00D22A15">
            <w:pPr>
              <w:ind w:firstLineChars="0" w:firstLine="0"/>
              <w:rPr>
                <w:rFonts w:ascii="Times New Roman" w:hAnsi="Times New Roman" w:cs="Times New Roman"/>
                <w:color w:val="262626"/>
                <w:spacing w:val="12"/>
                <w:szCs w:val="21"/>
              </w:rPr>
            </w:pPr>
            <w:r>
              <w:rPr>
                <w:rFonts w:ascii="Times New Roman" w:hAnsi="Times New Roman" w:cs="Times New Roman" w:hint="eastAsia"/>
                <w:color w:val="262626"/>
                <w:spacing w:val="12"/>
                <w:szCs w:val="21"/>
              </w:rPr>
              <w:t>device</w:t>
            </w:r>
            <w:r>
              <w:rPr>
                <w:rFonts w:ascii="Times New Roman" w:hAnsi="Times New Roman" w:cs="Times New Roman"/>
                <w:color w:val="262626"/>
                <w:spacing w:val="12"/>
                <w:szCs w:val="21"/>
              </w:rPr>
              <w:t>_index</w:t>
            </w:r>
          </w:p>
        </w:tc>
        <w:tc>
          <w:tcPr>
            <w:tcW w:w="1276" w:type="dxa"/>
          </w:tcPr>
          <w:p w14:paraId="00E10BC7" w14:textId="77777777" w:rsidR="00FB6D3D" w:rsidRDefault="00D22A15">
            <w:pPr>
              <w:ind w:firstLineChars="0" w:firstLine="0"/>
            </w:pPr>
            <w:r>
              <w:t>string</w:t>
            </w:r>
          </w:p>
        </w:tc>
        <w:tc>
          <w:tcPr>
            <w:tcW w:w="2976" w:type="dxa"/>
          </w:tcPr>
          <w:p w14:paraId="548D6FF0" w14:textId="77777777" w:rsidR="00FB6D3D" w:rsidRDefault="00D22A15">
            <w:pPr>
              <w:ind w:firstLineChars="0" w:firstLine="0"/>
            </w:pPr>
            <w:r>
              <w:rPr>
                <w:rFonts w:hint="eastAsia"/>
              </w:rPr>
              <w:t>设备编号</w:t>
            </w:r>
          </w:p>
        </w:tc>
        <w:tc>
          <w:tcPr>
            <w:tcW w:w="2977" w:type="dxa"/>
          </w:tcPr>
          <w:p w14:paraId="510C2F31" w14:textId="77777777" w:rsidR="00FB6D3D" w:rsidRDefault="00D22A15">
            <w:pPr>
              <w:ind w:firstLineChars="0" w:firstLine="0"/>
            </w:pPr>
            <w:r>
              <w:rPr>
                <w:rFonts w:hint="eastAsia"/>
              </w:rPr>
              <w:t>各分区的设备编号</w:t>
            </w:r>
          </w:p>
        </w:tc>
      </w:tr>
      <w:tr w:rsidR="00FB6D3D" w14:paraId="49391B87" w14:textId="77777777">
        <w:trPr>
          <w:jc w:val="center"/>
        </w:trPr>
        <w:tc>
          <w:tcPr>
            <w:tcW w:w="1985" w:type="dxa"/>
          </w:tcPr>
          <w:p w14:paraId="23E26F4B" w14:textId="77777777" w:rsidR="00FB6D3D" w:rsidRDefault="00D22A15">
            <w:pPr>
              <w:ind w:firstLineChars="0" w:firstLine="0"/>
              <w:rPr>
                <w:rFonts w:ascii="Times New Roman" w:hAnsi="Times New Roman" w:cs="Times New Roman"/>
                <w:color w:val="262626"/>
                <w:spacing w:val="12"/>
                <w:szCs w:val="21"/>
              </w:rPr>
            </w:pPr>
            <w:r>
              <w:rPr>
                <w:rFonts w:ascii="Times New Roman" w:hAnsi="Times New Roman" w:cs="Times New Roman"/>
                <w:color w:val="262626"/>
                <w:spacing w:val="12"/>
                <w:szCs w:val="21"/>
              </w:rPr>
              <w:t>err_model</w:t>
            </w:r>
          </w:p>
        </w:tc>
        <w:tc>
          <w:tcPr>
            <w:tcW w:w="1276" w:type="dxa"/>
          </w:tcPr>
          <w:p w14:paraId="40D45F39" w14:textId="77777777" w:rsidR="00FB6D3D" w:rsidRDefault="00D22A15">
            <w:pPr>
              <w:ind w:firstLineChars="0" w:firstLine="0"/>
            </w:pPr>
            <w:r>
              <w:t>string</w:t>
            </w:r>
          </w:p>
        </w:tc>
        <w:tc>
          <w:tcPr>
            <w:tcW w:w="2976" w:type="dxa"/>
          </w:tcPr>
          <w:p w14:paraId="2E55D26B" w14:textId="77777777" w:rsidR="00FB6D3D" w:rsidRDefault="00D22A15">
            <w:pPr>
              <w:ind w:firstLineChars="0" w:firstLine="0"/>
            </w:pPr>
            <w:r>
              <w:rPr>
                <w:rFonts w:hint="eastAsia"/>
              </w:rPr>
              <w:t>错误模块编码</w:t>
            </w:r>
          </w:p>
        </w:tc>
        <w:tc>
          <w:tcPr>
            <w:tcW w:w="2977" w:type="dxa"/>
          </w:tcPr>
          <w:p w14:paraId="2D761C01" w14:textId="77777777" w:rsidR="00FB6D3D" w:rsidRDefault="00D22A15">
            <w:pPr>
              <w:pStyle w:val="af6"/>
              <w:ind w:left="0" w:firstLineChars="0" w:firstLine="0"/>
            </w:pPr>
            <w:r>
              <w:rPr>
                <w:rFonts w:hint="eastAsia"/>
              </w:rPr>
              <w:t>0</w:t>
            </w:r>
            <w:r>
              <w:rPr>
                <w:rFonts w:hint="eastAsia"/>
              </w:rPr>
              <w:t>、</w:t>
            </w:r>
            <w:r>
              <w:rPr>
                <w:rFonts w:hint="eastAsia"/>
              </w:rPr>
              <w:t xml:space="preserve"> </w:t>
            </w:r>
            <w:r>
              <w:rPr>
                <w:rFonts w:hint="eastAsia"/>
              </w:rPr>
              <w:t>未知服务</w:t>
            </w:r>
          </w:p>
          <w:p w14:paraId="271D10A1" w14:textId="77777777" w:rsidR="00FB6D3D" w:rsidRDefault="00D22A15">
            <w:pPr>
              <w:pStyle w:val="af6"/>
              <w:numPr>
                <w:ilvl w:val="0"/>
                <w:numId w:val="17"/>
              </w:numPr>
              <w:ind w:firstLineChars="0"/>
            </w:pPr>
            <w:r>
              <w:rPr>
                <w:rFonts w:hint="eastAsia"/>
              </w:rPr>
              <w:t>PLC</w:t>
            </w:r>
          </w:p>
          <w:p w14:paraId="2113C828" w14:textId="77777777" w:rsidR="00FB6D3D" w:rsidRDefault="00D22A15">
            <w:pPr>
              <w:pStyle w:val="af6"/>
              <w:numPr>
                <w:ilvl w:val="0"/>
                <w:numId w:val="17"/>
              </w:numPr>
              <w:ind w:firstLineChars="0"/>
            </w:pPr>
            <w:r>
              <w:rPr>
                <w:rFonts w:hint="eastAsia"/>
              </w:rPr>
              <w:t>相机</w:t>
            </w:r>
            <w:r>
              <w:rPr>
                <w:rFonts w:hint="eastAsia"/>
              </w:rPr>
              <w:t xml:space="preserve"> </w:t>
            </w:r>
          </w:p>
          <w:p w14:paraId="0EF26DF1" w14:textId="77777777" w:rsidR="00FB6D3D" w:rsidRDefault="00D22A15">
            <w:pPr>
              <w:pStyle w:val="af6"/>
              <w:numPr>
                <w:ilvl w:val="0"/>
                <w:numId w:val="17"/>
              </w:numPr>
              <w:ind w:firstLineChars="0"/>
            </w:pPr>
            <w:r>
              <w:rPr>
                <w:rFonts w:hint="eastAsia"/>
              </w:rPr>
              <w:t>视觉系统</w:t>
            </w:r>
          </w:p>
          <w:p w14:paraId="05706E00" w14:textId="77777777" w:rsidR="00FB6D3D" w:rsidRDefault="00D22A15">
            <w:pPr>
              <w:pStyle w:val="af6"/>
              <w:numPr>
                <w:ilvl w:val="0"/>
                <w:numId w:val="17"/>
              </w:numPr>
              <w:ind w:firstLineChars="0"/>
            </w:pPr>
            <w:r>
              <w:rPr>
                <w:rFonts w:hint="eastAsia"/>
              </w:rPr>
              <w:t>定位巡边</w:t>
            </w:r>
          </w:p>
          <w:p w14:paraId="4538B95C" w14:textId="77777777" w:rsidR="00FB6D3D" w:rsidRDefault="00D22A15">
            <w:pPr>
              <w:pStyle w:val="af6"/>
              <w:numPr>
                <w:ilvl w:val="0"/>
                <w:numId w:val="17"/>
              </w:numPr>
              <w:ind w:firstLineChars="0"/>
            </w:pPr>
            <w:r>
              <w:rPr>
                <w:rFonts w:hint="eastAsia"/>
              </w:rPr>
              <w:t>机器人</w:t>
            </w:r>
          </w:p>
          <w:p w14:paraId="2C2BE394" w14:textId="77777777" w:rsidR="00FB6D3D" w:rsidRDefault="00D22A15">
            <w:pPr>
              <w:pStyle w:val="af6"/>
              <w:numPr>
                <w:ilvl w:val="0"/>
                <w:numId w:val="17"/>
              </w:numPr>
              <w:ind w:firstLineChars="0"/>
            </w:pPr>
            <w:r>
              <w:rPr>
                <w:rFonts w:hint="eastAsia"/>
              </w:rPr>
              <w:t>各区代理程序</w:t>
            </w:r>
          </w:p>
          <w:p w14:paraId="2AC6607C" w14:textId="77777777" w:rsidR="00FB6D3D" w:rsidRDefault="00D22A15">
            <w:pPr>
              <w:pStyle w:val="af6"/>
              <w:numPr>
                <w:ilvl w:val="0"/>
                <w:numId w:val="17"/>
              </w:numPr>
              <w:ind w:firstLineChars="0"/>
            </w:pPr>
            <w:r>
              <w:rPr>
                <w:rFonts w:hint="eastAsia"/>
              </w:rPr>
              <w:t>评估计算服务</w:t>
            </w:r>
          </w:p>
          <w:p w14:paraId="177045F9" w14:textId="77777777" w:rsidR="00FB6D3D" w:rsidRDefault="00D22A15">
            <w:pPr>
              <w:pStyle w:val="af6"/>
              <w:numPr>
                <w:ilvl w:val="0"/>
                <w:numId w:val="17"/>
              </w:numPr>
              <w:ind w:firstLineChars="0"/>
            </w:pPr>
            <w:r>
              <w:rPr>
                <w:rFonts w:hint="eastAsia"/>
                <w:color w:val="FF0000"/>
              </w:rPr>
              <w:t>喷码设备</w:t>
            </w:r>
          </w:p>
        </w:tc>
      </w:tr>
      <w:tr w:rsidR="00FB6D3D" w14:paraId="5F2CDA1B" w14:textId="77777777">
        <w:trPr>
          <w:jc w:val="center"/>
        </w:trPr>
        <w:tc>
          <w:tcPr>
            <w:tcW w:w="1985" w:type="dxa"/>
          </w:tcPr>
          <w:p w14:paraId="2EE1DB1E" w14:textId="77777777" w:rsidR="00FB6D3D" w:rsidRDefault="00D22A15">
            <w:pPr>
              <w:ind w:firstLineChars="0" w:firstLine="0"/>
              <w:rPr>
                <w:rFonts w:ascii="Times New Roman" w:hAnsi="Times New Roman" w:cs="Times New Roman"/>
                <w:color w:val="262626"/>
                <w:spacing w:val="12"/>
                <w:szCs w:val="21"/>
              </w:rPr>
            </w:pPr>
            <w:r>
              <w:rPr>
                <w:rFonts w:ascii="Times New Roman" w:hAnsi="Times New Roman" w:cs="Times New Roman"/>
                <w:color w:val="262626"/>
                <w:spacing w:val="12"/>
                <w:szCs w:val="21"/>
              </w:rPr>
              <w:t>err_msg</w:t>
            </w:r>
          </w:p>
        </w:tc>
        <w:tc>
          <w:tcPr>
            <w:tcW w:w="1276" w:type="dxa"/>
          </w:tcPr>
          <w:p w14:paraId="299FD5E8" w14:textId="77777777" w:rsidR="00FB6D3D" w:rsidRDefault="00D22A15">
            <w:pPr>
              <w:ind w:firstLineChars="0" w:firstLine="0"/>
            </w:pPr>
            <w:r>
              <w:t>string</w:t>
            </w:r>
          </w:p>
        </w:tc>
        <w:tc>
          <w:tcPr>
            <w:tcW w:w="2976" w:type="dxa"/>
          </w:tcPr>
          <w:p w14:paraId="73DDEE1C" w14:textId="77777777" w:rsidR="00FB6D3D" w:rsidRDefault="00D22A15">
            <w:pPr>
              <w:ind w:firstLineChars="0" w:firstLine="0"/>
            </w:pPr>
            <w:r>
              <w:rPr>
                <w:rFonts w:hint="eastAsia"/>
              </w:rPr>
              <w:t>错误信息</w:t>
            </w:r>
          </w:p>
        </w:tc>
        <w:tc>
          <w:tcPr>
            <w:tcW w:w="2977" w:type="dxa"/>
          </w:tcPr>
          <w:p w14:paraId="2404974B" w14:textId="77777777" w:rsidR="00FB6D3D" w:rsidRDefault="00FB6D3D">
            <w:pPr>
              <w:pStyle w:val="af6"/>
              <w:ind w:left="360" w:firstLineChars="0" w:firstLine="0"/>
            </w:pPr>
          </w:p>
        </w:tc>
      </w:tr>
      <w:tr w:rsidR="00FB6D3D" w14:paraId="1CE09950" w14:textId="77777777">
        <w:trPr>
          <w:jc w:val="center"/>
        </w:trPr>
        <w:tc>
          <w:tcPr>
            <w:tcW w:w="1985" w:type="dxa"/>
          </w:tcPr>
          <w:p w14:paraId="56B8310C" w14:textId="77777777" w:rsidR="00FB6D3D" w:rsidRDefault="00D22A15">
            <w:pPr>
              <w:ind w:firstLineChars="0" w:firstLine="0"/>
              <w:rPr>
                <w:rFonts w:ascii="Times New Roman" w:hAnsi="Times New Roman" w:cs="Times New Roman"/>
                <w:color w:val="262626"/>
                <w:spacing w:val="12"/>
                <w:szCs w:val="21"/>
              </w:rPr>
            </w:pPr>
            <w:r>
              <w:rPr>
                <w:rFonts w:ascii="Times New Roman" w:hAnsi="Times New Roman" w:cs="Times New Roman"/>
                <w:color w:val="262626"/>
                <w:spacing w:val="12"/>
                <w:szCs w:val="21"/>
              </w:rPr>
              <w:t>err_time</w:t>
            </w:r>
          </w:p>
        </w:tc>
        <w:tc>
          <w:tcPr>
            <w:tcW w:w="1276" w:type="dxa"/>
          </w:tcPr>
          <w:p w14:paraId="733E8122" w14:textId="77777777" w:rsidR="00FB6D3D" w:rsidRDefault="00D22A15">
            <w:pPr>
              <w:ind w:firstLineChars="0" w:firstLine="0"/>
            </w:pPr>
            <w:r>
              <w:t>string</w:t>
            </w:r>
          </w:p>
        </w:tc>
        <w:tc>
          <w:tcPr>
            <w:tcW w:w="2976" w:type="dxa"/>
          </w:tcPr>
          <w:p w14:paraId="3FECE525" w14:textId="77777777" w:rsidR="00FB6D3D" w:rsidRDefault="00D22A15">
            <w:pPr>
              <w:ind w:firstLineChars="0" w:firstLine="0"/>
            </w:pPr>
            <w:r>
              <w:rPr>
                <w:rFonts w:hint="eastAsia"/>
              </w:rPr>
              <w:t>上报时间</w:t>
            </w:r>
          </w:p>
        </w:tc>
        <w:tc>
          <w:tcPr>
            <w:tcW w:w="2977" w:type="dxa"/>
          </w:tcPr>
          <w:p w14:paraId="7E1F9694" w14:textId="77777777" w:rsidR="00FB6D3D" w:rsidRDefault="00FB6D3D">
            <w:pPr>
              <w:pStyle w:val="af6"/>
              <w:ind w:left="360" w:firstLineChars="0" w:firstLine="0"/>
            </w:pPr>
          </w:p>
        </w:tc>
      </w:tr>
      <w:tr w:rsidR="00FB6D3D" w14:paraId="708CB890" w14:textId="77777777">
        <w:trPr>
          <w:jc w:val="center"/>
        </w:trPr>
        <w:tc>
          <w:tcPr>
            <w:tcW w:w="1985" w:type="dxa"/>
          </w:tcPr>
          <w:p w14:paraId="6F665B1D" w14:textId="77777777" w:rsidR="00FB6D3D" w:rsidRDefault="00D22A15">
            <w:pPr>
              <w:ind w:firstLineChars="0" w:firstLine="0"/>
              <w:rPr>
                <w:rFonts w:ascii="Times New Roman" w:hAnsi="Times New Roman" w:cs="Times New Roman"/>
                <w:color w:val="262626"/>
                <w:spacing w:val="12"/>
                <w:szCs w:val="21"/>
              </w:rPr>
            </w:pPr>
            <w:r>
              <w:rPr>
                <w:rFonts w:ascii="Times New Roman" w:hAnsi="Times New Roman" w:cs="Times New Roman" w:hint="eastAsia"/>
                <w:color w:val="262626"/>
                <w:spacing w:val="12"/>
                <w:szCs w:val="21"/>
              </w:rPr>
              <w:t>solve</w:t>
            </w:r>
            <w:r>
              <w:rPr>
                <w:rFonts w:ascii="Times New Roman" w:hAnsi="Times New Roman" w:cs="Times New Roman"/>
                <w:color w:val="262626"/>
                <w:spacing w:val="12"/>
                <w:szCs w:val="21"/>
              </w:rPr>
              <w:t>_method</w:t>
            </w:r>
          </w:p>
        </w:tc>
        <w:tc>
          <w:tcPr>
            <w:tcW w:w="1276" w:type="dxa"/>
          </w:tcPr>
          <w:p w14:paraId="44C26B8F" w14:textId="77777777" w:rsidR="00FB6D3D" w:rsidRDefault="00D22A15">
            <w:pPr>
              <w:ind w:firstLineChars="0" w:firstLine="0"/>
            </w:pPr>
            <w:r>
              <w:t>string</w:t>
            </w:r>
          </w:p>
        </w:tc>
        <w:tc>
          <w:tcPr>
            <w:tcW w:w="2976" w:type="dxa"/>
          </w:tcPr>
          <w:p w14:paraId="71A528E2" w14:textId="77777777" w:rsidR="00FB6D3D" w:rsidRDefault="00D22A15">
            <w:pPr>
              <w:ind w:firstLineChars="0" w:firstLine="0"/>
            </w:pPr>
            <w:r>
              <w:rPr>
                <w:rFonts w:hint="eastAsia"/>
              </w:rPr>
              <w:t>可参考解决办法</w:t>
            </w:r>
          </w:p>
        </w:tc>
        <w:tc>
          <w:tcPr>
            <w:tcW w:w="2977" w:type="dxa"/>
          </w:tcPr>
          <w:p w14:paraId="681E616E" w14:textId="77777777" w:rsidR="00FB6D3D" w:rsidRDefault="00FB6D3D">
            <w:pPr>
              <w:pStyle w:val="af6"/>
              <w:ind w:left="360" w:firstLineChars="0" w:firstLine="0"/>
            </w:pPr>
          </w:p>
        </w:tc>
      </w:tr>
    </w:tbl>
    <w:p w14:paraId="619152F6" w14:textId="77777777" w:rsidR="00FB6D3D" w:rsidRDefault="00FB6D3D">
      <w:pPr>
        <w:spacing w:line="360" w:lineRule="atLeast"/>
        <w:ind w:firstLineChars="0" w:firstLine="0"/>
      </w:pPr>
    </w:p>
    <w:p w14:paraId="1F28A1E1" w14:textId="77777777" w:rsidR="00FB6D3D" w:rsidRDefault="00D22A15">
      <w:pPr>
        <w:pStyle w:val="af6"/>
        <w:ind w:left="420" w:firstLineChars="0" w:firstLine="0"/>
        <w:rPr>
          <w:rStyle w:val="af3"/>
        </w:rPr>
      </w:pPr>
      <w:r>
        <w:rPr>
          <w:rStyle w:val="af3"/>
          <w:rFonts w:hint="eastAsia"/>
        </w:rPr>
        <w:t>返回结果：</w:t>
      </w:r>
    </w:p>
    <w:p w14:paraId="74D6E789" w14:textId="77777777" w:rsidR="00FB6D3D" w:rsidRDefault="00D22A15">
      <w:pPr>
        <w:pStyle w:val="af6"/>
        <w:ind w:left="420" w:firstLineChars="0" w:firstLine="0"/>
        <w:rPr>
          <w:rFonts w:ascii="Times New Roman" w:hAnsi="Times New Roman" w:cs="Times New Roman"/>
          <w:color w:val="262626"/>
          <w:spacing w:val="12"/>
          <w:szCs w:val="21"/>
        </w:rPr>
      </w:pPr>
      <w:r>
        <w:rPr>
          <w:rFonts w:ascii="Times New Roman" w:hAnsi="Times New Roman" w:cs="Times New Roman" w:hint="eastAsia"/>
          <w:color w:val="262626"/>
          <w:spacing w:val="12"/>
          <w:szCs w:val="21"/>
        </w:rPr>
        <w:t>{</w:t>
      </w:r>
    </w:p>
    <w:p w14:paraId="737D78D0" w14:textId="77777777" w:rsidR="00FB6D3D" w:rsidRDefault="00D22A15">
      <w:pPr>
        <w:pStyle w:val="af6"/>
        <w:ind w:left="420" w:firstLineChars="0" w:firstLine="300"/>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code</w:t>
      </w: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 xml:space="preserve">: </w:t>
      </w:r>
      <w:r>
        <w:rPr>
          <w:rFonts w:ascii="Times New Roman" w:hAnsi="Times New Roman" w:cs="Times New Roman"/>
          <w:color w:val="262626"/>
          <w:spacing w:val="12"/>
          <w:szCs w:val="21"/>
        </w:rPr>
        <w:t>20</w:t>
      </w:r>
      <w:r>
        <w:rPr>
          <w:rFonts w:ascii="Times New Roman" w:hAnsi="Times New Roman" w:cs="Times New Roman" w:hint="eastAsia"/>
          <w:color w:val="262626"/>
          <w:spacing w:val="12"/>
          <w:szCs w:val="21"/>
        </w:rPr>
        <w:t>0,</w:t>
      </w:r>
    </w:p>
    <w:p w14:paraId="2F90C21E" w14:textId="77777777" w:rsidR="00FB6D3D" w:rsidRDefault="00D22A15">
      <w:pPr>
        <w:pStyle w:val="af6"/>
        <w:ind w:left="420" w:firstLineChars="0" w:firstLine="300"/>
        <w:rPr>
          <w:rFonts w:ascii="Times New Roman" w:hAnsi="Times New Roman" w:cs="Times New Roman"/>
          <w:color w:val="262626"/>
          <w:spacing w:val="12"/>
          <w:szCs w:val="21"/>
        </w:rPr>
      </w:pPr>
      <w:r>
        <w:rPr>
          <w:rFonts w:ascii="Times New Roman" w:hAnsi="Times New Roman" w:cs="Times New Roman"/>
          <w:color w:val="262626"/>
          <w:spacing w:val="12"/>
          <w:szCs w:val="21"/>
        </w:rPr>
        <w:t>“msg”</w:t>
      </w:r>
      <w:r>
        <w:rPr>
          <w:rFonts w:ascii="Times New Roman" w:hAnsi="Times New Roman" w:cs="Times New Roman" w:hint="eastAsia"/>
          <w:color w:val="262626"/>
          <w:spacing w:val="12"/>
          <w:szCs w:val="21"/>
        </w:rPr>
        <w:t xml:space="preserve">: </w:t>
      </w: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success</w:t>
      </w: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w:t>
      </w:r>
    </w:p>
    <w:p w14:paraId="5F73CACB" w14:textId="77777777" w:rsidR="00FB6D3D" w:rsidRDefault="00D22A15">
      <w:pPr>
        <w:pStyle w:val="af6"/>
        <w:ind w:left="420" w:firstLineChars="0" w:firstLine="300"/>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data</w:t>
      </w: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 null</w:t>
      </w:r>
    </w:p>
    <w:p w14:paraId="7837BC0A" w14:textId="77777777" w:rsidR="00FB6D3D" w:rsidRDefault="00D22A15">
      <w:pPr>
        <w:ind w:firstLineChars="179" w:firstLine="451"/>
        <w:rPr>
          <w:rFonts w:ascii="Times New Roman" w:hAnsi="Times New Roman" w:cs="Times New Roman"/>
          <w:color w:val="262626"/>
          <w:spacing w:val="12"/>
          <w:szCs w:val="21"/>
        </w:rPr>
      </w:pPr>
      <w:r>
        <w:rPr>
          <w:rFonts w:ascii="Times New Roman" w:hAnsi="Times New Roman" w:cs="Times New Roman" w:hint="eastAsia"/>
          <w:color w:val="262626"/>
          <w:spacing w:val="12"/>
          <w:szCs w:val="21"/>
        </w:rPr>
        <w:t>}</w:t>
      </w:r>
    </w:p>
    <w:tbl>
      <w:tblPr>
        <w:tblStyle w:val="af2"/>
        <w:tblW w:w="8642" w:type="dxa"/>
        <w:jc w:val="center"/>
        <w:tblLayout w:type="fixed"/>
        <w:tblLook w:val="04A0" w:firstRow="1" w:lastRow="0" w:firstColumn="1" w:lastColumn="0" w:noHBand="0" w:noVBand="1"/>
      </w:tblPr>
      <w:tblGrid>
        <w:gridCol w:w="1413"/>
        <w:gridCol w:w="1276"/>
        <w:gridCol w:w="2976"/>
        <w:gridCol w:w="2977"/>
      </w:tblGrid>
      <w:tr w:rsidR="00FB6D3D" w14:paraId="3E41EC89" w14:textId="77777777">
        <w:trPr>
          <w:jc w:val="center"/>
        </w:trPr>
        <w:tc>
          <w:tcPr>
            <w:tcW w:w="1413" w:type="dxa"/>
          </w:tcPr>
          <w:p w14:paraId="0D35B3DD" w14:textId="77777777" w:rsidR="00FB6D3D" w:rsidRDefault="00D22A15">
            <w:pPr>
              <w:ind w:firstLineChars="0" w:firstLine="0"/>
            </w:pPr>
            <w:r>
              <w:rPr>
                <w:rFonts w:hint="eastAsia"/>
              </w:rPr>
              <w:lastRenderedPageBreak/>
              <w:t>参数</w:t>
            </w:r>
          </w:p>
        </w:tc>
        <w:tc>
          <w:tcPr>
            <w:tcW w:w="1276" w:type="dxa"/>
          </w:tcPr>
          <w:p w14:paraId="6041CBDF" w14:textId="77777777" w:rsidR="00FB6D3D" w:rsidRDefault="00D22A15">
            <w:pPr>
              <w:ind w:firstLineChars="0" w:firstLine="0"/>
            </w:pPr>
            <w:r>
              <w:rPr>
                <w:rFonts w:hint="eastAsia"/>
              </w:rPr>
              <w:t>参数类型</w:t>
            </w:r>
          </w:p>
        </w:tc>
        <w:tc>
          <w:tcPr>
            <w:tcW w:w="2976" w:type="dxa"/>
          </w:tcPr>
          <w:p w14:paraId="573718C1" w14:textId="77777777" w:rsidR="00FB6D3D" w:rsidRDefault="00D22A15">
            <w:pPr>
              <w:ind w:firstLineChars="0" w:firstLine="0"/>
            </w:pPr>
            <w:r>
              <w:rPr>
                <w:rFonts w:hint="eastAsia"/>
              </w:rPr>
              <w:t>说明</w:t>
            </w:r>
          </w:p>
        </w:tc>
        <w:tc>
          <w:tcPr>
            <w:tcW w:w="2977" w:type="dxa"/>
          </w:tcPr>
          <w:p w14:paraId="77BD8FC8" w14:textId="77777777" w:rsidR="00FB6D3D" w:rsidRDefault="00D22A15">
            <w:pPr>
              <w:ind w:firstLineChars="0" w:firstLine="0"/>
            </w:pPr>
            <w:r>
              <w:rPr>
                <w:rFonts w:hint="eastAsia"/>
              </w:rPr>
              <w:t>示例值</w:t>
            </w:r>
          </w:p>
        </w:tc>
      </w:tr>
      <w:tr w:rsidR="00FB6D3D" w14:paraId="242B561F" w14:textId="77777777">
        <w:trPr>
          <w:jc w:val="center"/>
        </w:trPr>
        <w:tc>
          <w:tcPr>
            <w:tcW w:w="1413" w:type="dxa"/>
          </w:tcPr>
          <w:p w14:paraId="021C076F" w14:textId="77777777" w:rsidR="00FB6D3D" w:rsidRDefault="00D22A15">
            <w:pPr>
              <w:ind w:firstLineChars="0" w:firstLine="0"/>
              <w:rPr>
                <w:rFonts w:ascii="Times New Roman" w:hAnsi="Times New Roman" w:cs="Times New Roman"/>
              </w:rPr>
            </w:pPr>
            <w:r>
              <w:rPr>
                <w:rFonts w:ascii="Times New Roman" w:hAnsi="Times New Roman" w:cs="Times New Roman" w:hint="eastAsia"/>
                <w:color w:val="262626"/>
                <w:spacing w:val="12"/>
                <w:szCs w:val="21"/>
              </w:rPr>
              <w:t>code</w:t>
            </w:r>
          </w:p>
        </w:tc>
        <w:tc>
          <w:tcPr>
            <w:tcW w:w="1276" w:type="dxa"/>
          </w:tcPr>
          <w:p w14:paraId="0855E1A1" w14:textId="77777777" w:rsidR="00FB6D3D" w:rsidRDefault="00D22A15">
            <w:pPr>
              <w:ind w:firstLineChars="0" w:firstLine="0"/>
            </w:pPr>
            <w:r>
              <w:rPr>
                <w:rFonts w:hint="eastAsia"/>
              </w:rPr>
              <w:t>int</w:t>
            </w:r>
          </w:p>
        </w:tc>
        <w:tc>
          <w:tcPr>
            <w:tcW w:w="2976" w:type="dxa"/>
          </w:tcPr>
          <w:p w14:paraId="61BD88B9" w14:textId="77777777" w:rsidR="00FB6D3D" w:rsidRDefault="00D22A15">
            <w:pPr>
              <w:ind w:firstLineChars="0" w:firstLine="0"/>
            </w:pPr>
            <w:r>
              <w:rPr>
                <w:rFonts w:hint="eastAsia"/>
              </w:rPr>
              <w:t>返回码</w:t>
            </w:r>
          </w:p>
        </w:tc>
        <w:tc>
          <w:tcPr>
            <w:tcW w:w="2977" w:type="dxa"/>
          </w:tcPr>
          <w:p w14:paraId="3F330A9F" w14:textId="77777777" w:rsidR="00FB6D3D" w:rsidRDefault="00D22A15">
            <w:pPr>
              <w:ind w:firstLineChars="0" w:firstLine="0"/>
            </w:pPr>
            <w:r>
              <w:t>20</w:t>
            </w:r>
            <w:r>
              <w:rPr>
                <w:rFonts w:hint="eastAsia"/>
              </w:rPr>
              <w:t>0</w:t>
            </w:r>
            <w:r>
              <w:rPr>
                <w:rFonts w:hint="eastAsia"/>
              </w:rPr>
              <w:t>为成功；</w:t>
            </w:r>
            <w:r>
              <w:rPr>
                <w:rFonts w:hint="eastAsia"/>
              </w:rPr>
              <w:t>4</w:t>
            </w:r>
            <w:r>
              <w:t>00</w:t>
            </w:r>
            <w:r>
              <w:rPr>
                <w:rFonts w:hint="eastAsia"/>
              </w:rPr>
              <w:t>为失败</w:t>
            </w:r>
          </w:p>
        </w:tc>
      </w:tr>
      <w:tr w:rsidR="00FB6D3D" w14:paraId="4BCA3BB9" w14:textId="77777777">
        <w:trPr>
          <w:jc w:val="center"/>
        </w:trPr>
        <w:tc>
          <w:tcPr>
            <w:tcW w:w="1413" w:type="dxa"/>
          </w:tcPr>
          <w:p w14:paraId="2D93AD5E" w14:textId="77777777" w:rsidR="00FB6D3D" w:rsidRDefault="00D22A15">
            <w:pPr>
              <w:ind w:firstLineChars="0" w:firstLine="0"/>
              <w:rPr>
                <w:rFonts w:ascii="Times New Roman" w:hAnsi="Times New Roman" w:cs="Times New Roman"/>
              </w:rPr>
            </w:pPr>
            <w:r>
              <w:rPr>
                <w:rFonts w:ascii="Times New Roman" w:hAnsi="Times New Roman" w:cs="Times New Roman"/>
                <w:color w:val="262626"/>
                <w:spacing w:val="12"/>
                <w:szCs w:val="21"/>
              </w:rPr>
              <w:t>msg</w:t>
            </w:r>
          </w:p>
        </w:tc>
        <w:tc>
          <w:tcPr>
            <w:tcW w:w="1276" w:type="dxa"/>
          </w:tcPr>
          <w:p w14:paraId="156EBB47" w14:textId="77777777" w:rsidR="00FB6D3D" w:rsidRDefault="00D22A15">
            <w:pPr>
              <w:ind w:firstLineChars="0" w:firstLine="0"/>
            </w:pPr>
            <w:r>
              <w:rPr>
                <w:rFonts w:hint="eastAsia"/>
              </w:rPr>
              <w:t>string</w:t>
            </w:r>
          </w:p>
        </w:tc>
        <w:tc>
          <w:tcPr>
            <w:tcW w:w="2976" w:type="dxa"/>
          </w:tcPr>
          <w:p w14:paraId="54135B3F" w14:textId="77777777" w:rsidR="00FB6D3D" w:rsidRDefault="00D22A15">
            <w:pPr>
              <w:ind w:firstLineChars="0" w:firstLine="0"/>
            </w:pPr>
            <w:r>
              <w:t>对返回码的文本描述内容</w:t>
            </w:r>
          </w:p>
        </w:tc>
        <w:tc>
          <w:tcPr>
            <w:tcW w:w="2977" w:type="dxa"/>
          </w:tcPr>
          <w:p w14:paraId="05A07288" w14:textId="77777777" w:rsidR="00FB6D3D" w:rsidRDefault="00D22A15">
            <w:pPr>
              <w:ind w:firstLineChars="0" w:firstLine="0"/>
              <w:rPr>
                <w:rFonts w:ascii="Times New Roman" w:hAnsi="Times New Roman" w:cs="Times New Roman"/>
              </w:rPr>
            </w:pPr>
            <w:r>
              <w:rPr>
                <w:rFonts w:ascii="Times New Roman" w:hAnsi="Times New Roman" w:cs="Times New Roman"/>
              </w:rPr>
              <w:t>“success”</w:t>
            </w:r>
            <w:r>
              <w:rPr>
                <w:rFonts w:ascii="Times New Roman" w:hAnsi="Times New Roman" w:cs="Times New Roman"/>
              </w:rPr>
              <w:t>表示</w:t>
            </w:r>
            <w:r>
              <w:rPr>
                <w:rFonts w:ascii="Times New Roman" w:hAnsi="Times New Roman" w:cs="Times New Roman" w:hint="eastAsia"/>
              </w:rPr>
              <w:t>查询</w:t>
            </w:r>
            <w:r>
              <w:rPr>
                <w:rFonts w:ascii="Times New Roman" w:hAnsi="Times New Roman" w:cs="Times New Roman"/>
              </w:rPr>
              <w:t>成功</w:t>
            </w:r>
          </w:p>
          <w:p w14:paraId="77567B6F" w14:textId="77777777" w:rsidR="00FB6D3D" w:rsidRDefault="00D22A15">
            <w:pPr>
              <w:ind w:firstLineChars="0" w:firstLine="0"/>
              <w:rPr>
                <w:rFonts w:ascii="Times New Roman" w:hAnsi="Times New Roman" w:cs="Times New Roman"/>
              </w:rPr>
            </w:pPr>
            <w:r>
              <w:rPr>
                <w:rFonts w:ascii="Times New Roman" w:hAnsi="Times New Roman" w:cs="Times New Roman"/>
              </w:rPr>
              <w:t>”error”</w:t>
            </w:r>
            <w:r>
              <w:rPr>
                <w:rFonts w:ascii="Times New Roman" w:hAnsi="Times New Roman" w:cs="Times New Roman"/>
              </w:rPr>
              <w:t>表示</w:t>
            </w:r>
            <w:r>
              <w:rPr>
                <w:rFonts w:ascii="Times New Roman" w:hAnsi="Times New Roman" w:cs="Times New Roman" w:hint="eastAsia"/>
              </w:rPr>
              <w:t>查询失败</w:t>
            </w:r>
          </w:p>
        </w:tc>
      </w:tr>
      <w:tr w:rsidR="00FB6D3D" w14:paraId="000C8537" w14:textId="77777777">
        <w:trPr>
          <w:jc w:val="center"/>
        </w:trPr>
        <w:tc>
          <w:tcPr>
            <w:tcW w:w="1413" w:type="dxa"/>
          </w:tcPr>
          <w:p w14:paraId="2861FF5A" w14:textId="77777777" w:rsidR="00FB6D3D" w:rsidRDefault="00D22A15">
            <w:pPr>
              <w:ind w:firstLineChars="0" w:firstLine="0"/>
              <w:rPr>
                <w:rFonts w:ascii="Times New Roman" w:hAnsi="Times New Roman" w:cs="Times New Roman"/>
                <w:color w:val="262626"/>
                <w:spacing w:val="12"/>
                <w:szCs w:val="21"/>
              </w:rPr>
            </w:pPr>
            <w:r>
              <w:rPr>
                <w:rFonts w:ascii="Times New Roman" w:hAnsi="Times New Roman" w:cs="Times New Roman"/>
                <w:color w:val="262626"/>
                <w:spacing w:val="12"/>
                <w:szCs w:val="21"/>
              </w:rPr>
              <w:t>data</w:t>
            </w:r>
          </w:p>
        </w:tc>
        <w:tc>
          <w:tcPr>
            <w:tcW w:w="1276" w:type="dxa"/>
          </w:tcPr>
          <w:p w14:paraId="528DDCB0" w14:textId="77777777" w:rsidR="00FB6D3D" w:rsidRDefault="00D22A15">
            <w:pPr>
              <w:ind w:firstLineChars="0" w:firstLine="0"/>
            </w:pPr>
            <w:r>
              <w:rPr>
                <w:rFonts w:hint="eastAsia"/>
              </w:rPr>
              <w:t>string</w:t>
            </w:r>
          </w:p>
        </w:tc>
        <w:tc>
          <w:tcPr>
            <w:tcW w:w="2976" w:type="dxa"/>
          </w:tcPr>
          <w:p w14:paraId="2758203C" w14:textId="77777777" w:rsidR="00FB6D3D" w:rsidRDefault="00D22A15">
            <w:pPr>
              <w:ind w:firstLineChars="0" w:firstLine="0"/>
            </w:pPr>
            <w:r>
              <w:rPr>
                <w:rFonts w:hint="eastAsia"/>
              </w:rPr>
              <w:t>错误情况的异常信息</w:t>
            </w:r>
          </w:p>
        </w:tc>
        <w:tc>
          <w:tcPr>
            <w:tcW w:w="2977" w:type="dxa"/>
          </w:tcPr>
          <w:p w14:paraId="7AD95E88" w14:textId="77777777" w:rsidR="00FB6D3D" w:rsidRDefault="00FB6D3D">
            <w:pPr>
              <w:ind w:firstLineChars="0" w:firstLine="0"/>
              <w:rPr>
                <w:rFonts w:ascii="Times New Roman" w:hAnsi="Times New Roman" w:cs="Times New Roman"/>
              </w:rPr>
            </w:pPr>
          </w:p>
        </w:tc>
      </w:tr>
    </w:tbl>
    <w:p w14:paraId="7B5F418E" w14:textId="77777777" w:rsidR="00FB6D3D" w:rsidRDefault="00D22A15">
      <w:pPr>
        <w:pStyle w:val="2"/>
        <w:numPr>
          <w:ilvl w:val="1"/>
          <w:numId w:val="16"/>
        </w:numPr>
        <w:spacing w:before="120"/>
        <w:rPr>
          <w:rFonts w:ascii="宋体" w:eastAsia="宋体" w:hAnsi="宋体"/>
          <w:szCs w:val="30"/>
        </w:rPr>
      </w:pPr>
      <w:bookmarkStart w:id="11" w:name="_Toc30395"/>
      <w:r>
        <w:rPr>
          <w:rFonts w:ascii="宋体" w:eastAsia="宋体" w:hAnsi="宋体" w:hint="eastAsia"/>
          <w:szCs w:val="30"/>
        </w:rPr>
        <w:t>机器人（桁架）状态</w:t>
      </w:r>
      <w:bookmarkEnd w:id="11"/>
    </w:p>
    <w:p w14:paraId="1062D5BB" w14:textId="77777777" w:rsidR="00FB6D3D" w:rsidRDefault="00D22A15">
      <w:pPr>
        <w:pStyle w:val="af6"/>
        <w:ind w:left="420" w:firstLineChars="0" w:firstLine="0"/>
      </w:pPr>
      <w:r>
        <w:rPr>
          <w:b/>
          <w:bCs/>
        </w:rPr>
        <w:t>请求方式</w:t>
      </w:r>
      <w:r>
        <w:t>：</w:t>
      </w:r>
      <w:r>
        <w:t>POST</w:t>
      </w:r>
      <w:r>
        <w:t>（</w:t>
      </w:r>
      <w:r>
        <w:t>HTTP</w:t>
      </w:r>
      <w:r>
        <w:t>）</w:t>
      </w:r>
    </w:p>
    <w:p w14:paraId="3AAE32D6" w14:textId="77777777" w:rsidR="00FB6D3D" w:rsidRDefault="00D22A15">
      <w:pPr>
        <w:pStyle w:val="af6"/>
        <w:spacing w:line="360" w:lineRule="atLeast"/>
        <w:ind w:left="420" w:firstLineChars="0" w:firstLine="0"/>
        <w:rPr>
          <w:rFonts w:ascii="Times New Roman" w:hAnsi="Times New Roman" w:cs="Times New Roman"/>
          <w:color w:val="262626"/>
          <w:spacing w:val="12"/>
          <w:szCs w:val="21"/>
        </w:rPr>
      </w:pPr>
      <w:r>
        <w:rPr>
          <w:rFonts w:ascii="Times New Roman" w:hAnsi="Times New Roman" w:cs="Times New Roman"/>
          <w:b/>
          <w:bCs/>
          <w:color w:val="262626"/>
          <w:spacing w:val="12"/>
          <w:szCs w:val="21"/>
        </w:rPr>
        <w:t>请求地址</w:t>
      </w:r>
      <w:r>
        <w:rPr>
          <w:rFonts w:ascii="Times New Roman" w:hAnsi="Times New Roman" w:cs="Times New Roman"/>
          <w:color w:val="262626"/>
          <w:spacing w:val="12"/>
          <w:szCs w:val="21"/>
        </w:rPr>
        <w:t>：</w:t>
      </w:r>
      <w:hyperlink r:id="rId11" w:history="1">
        <w:r>
          <w:rPr>
            <w:rStyle w:val="af4"/>
            <w:rFonts w:ascii="Times New Roman" w:hAnsi="Times New Roman" w:cs="Times New Roman"/>
            <w:spacing w:val="12"/>
            <w:szCs w:val="24"/>
          </w:rPr>
          <w:t>http://</w:t>
        </w:r>
        <w:r>
          <w:rPr>
            <w:rStyle w:val="af4"/>
            <w:rFonts w:ascii="Times New Roman" w:hAnsi="Times New Roman" w:cs="Times New Roman" w:hint="eastAsia"/>
            <w:spacing w:val="12"/>
            <w:szCs w:val="24"/>
          </w:rPr>
          <w:t>ip</w:t>
        </w:r>
        <w:r>
          <w:rPr>
            <w:rStyle w:val="af4"/>
            <w:rFonts w:ascii="Times New Roman" w:hAnsi="Times New Roman" w:cs="Times New Roman"/>
            <w:spacing w:val="12"/>
            <w:szCs w:val="24"/>
          </w:rPr>
          <w:t>:port</w:t>
        </w:r>
        <w:r>
          <w:rPr>
            <w:rStyle w:val="af4"/>
            <w:rFonts w:ascii="Times New Roman" w:hAnsi="Times New Roman" w:cs="Times New Roman" w:hint="eastAsia"/>
            <w:spacing w:val="12"/>
            <w:szCs w:val="24"/>
          </w:rPr>
          <w:t>/</w:t>
        </w:r>
      </w:hyperlink>
      <w:r>
        <w:rPr>
          <w:rFonts w:ascii="Times New Roman" w:hAnsi="Times New Roman" w:cs="Times New Roman" w:hint="eastAsia"/>
          <w:color w:val="262626"/>
          <w:spacing w:val="12"/>
          <w:szCs w:val="24"/>
        </w:rPr>
        <w:t>功能区编码</w:t>
      </w:r>
      <w:r>
        <w:rPr>
          <w:rFonts w:ascii="Times New Roman" w:hAnsi="Times New Roman" w:cs="Times New Roman"/>
          <w:color w:val="262626"/>
          <w:spacing w:val="12"/>
          <w:szCs w:val="24"/>
        </w:rPr>
        <w:t>/</w:t>
      </w:r>
      <w:r>
        <w:rPr>
          <w:rFonts w:ascii="Times New Roman" w:hAnsi="Times New Roman" w:cs="Times New Roman" w:hint="eastAsia"/>
          <w:color w:val="262626"/>
          <w:spacing w:val="12"/>
          <w:szCs w:val="24"/>
        </w:rPr>
        <w:t>robot/status</w:t>
      </w:r>
    </w:p>
    <w:p w14:paraId="47E115A8" w14:textId="77777777" w:rsidR="00FB6D3D" w:rsidRDefault="00D22A15">
      <w:pPr>
        <w:pStyle w:val="af6"/>
        <w:spacing w:line="360" w:lineRule="atLeast"/>
        <w:ind w:left="420" w:firstLineChars="0" w:firstLine="0"/>
        <w:rPr>
          <w:rFonts w:ascii="Times New Roman" w:hAnsi="Times New Roman" w:cs="Times New Roman"/>
          <w:b/>
          <w:color w:val="262626"/>
          <w:spacing w:val="12"/>
          <w:szCs w:val="21"/>
        </w:rPr>
      </w:pPr>
      <w:r>
        <w:rPr>
          <w:rFonts w:ascii="Times New Roman" w:hAnsi="Times New Roman" w:cs="Times New Roman" w:hint="eastAsia"/>
          <w:b/>
          <w:color w:val="262626"/>
          <w:spacing w:val="12"/>
          <w:szCs w:val="21"/>
        </w:rPr>
        <w:t>接口说明：</w:t>
      </w:r>
    </w:p>
    <w:p w14:paraId="2108A6AC" w14:textId="77777777" w:rsidR="00FB6D3D" w:rsidRDefault="00D22A15">
      <w:pPr>
        <w:spacing w:line="360" w:lineRule="atLeast"/>
        <w:ind w:firstLineChars="0" w:firstLine="720"/>
      </w:pPr>
      <w:r>
        <w:rPr>
          <w:rFonts w:hint="eastAsia"/>
        </w:rPr>
        <w:t>该接口用于查看各个功能区机器人状态。</w:t>
      </w:r>
    </w:p>
    <w:p w14:paraId="63EEE9C0" w14:textId="77777777" w:rsidR="00FB6D3D" w:rsidRDefault="00D22A15">
      <w:pPr>
        <w:spacing w:line="360" w:lineRule="atLeast"/>
        <w:ind w:firstLine="506"/>
        <w:rPr>
          <w:rFonts w:ascii="Times New Roman" w:hAnsi="Times New Roman" w:cs="Times New Roman"/>
          <w:color w:val="262626"/>
          <w:spacing w:val="12"/>
          <w:szCs w:val="21"/>
        </w:rPr>
      </w:pPr>
      <w:r>
        <w:rPr>
          <w:rFonts w:ascii="Times New Roman" w:hAnsi="Times New Roman" w:cs="Times New Roman"/>
          <w:b/>
          <w:bCs/>
          <w:color w:val="262626"/>
          <w:spacing w:val="12"/>
          <w:szCs w:val="21"/>
        </w:rPr>
        <w:t>请求包结构体</w:t>
      </w:r>
      <w:r>
        <w:rPr>
          <w:rFonts w:ascii="Times New Roman" w:hAnsi="Times New Roman" w:cs="Times New Roman"/>
          <w:color w:val="262626"/>
          <w:spacing w:val="12"/>
          <w:szCs w:val="21"/>
        </w:rPr>
        <w:t>：</w:t>
      </w:r>
    </w:p>
    <w:p w14:paraId="5F8A5FB6" w14:textId="77777777" w:rsidR="00FB6D3D" w:rsidRDefault="00D22A15">
      <w:pPr>
        <w:spacing w:line="360" w:lineRule="atLeast"/>
        <w:ind w:firstLine="504"/>
        <w:rPr>
          <w:rFonts w:ascii="Times New Roman" w:hAnsi="Times New Roman" w:cs="Times New Roman"/>
          <w:color w:val="262626"/>
          <w:spacing w:val="12"/>
          <w:szCs w:val="21"/>
        </w:rPr>
      </w:pPr>
      <w:r>
        <w:rPr>
          <w:rFonts w:ascii="Times New Roman" w:hAnsi="Times New Roman" w:cs="Times New Roman" w:hint="eastAsia"/>
          <w:color w:val="262626"/>
          <w:spacing w:val="12"/>
          <w:szCs w:val="21"/>
        </w:rPr>
        <w:t>{</w:t>
      </w:r>
    </w:p>
    <w:p w14:paraId="5A86B7B6" w14:textId="77777777" w:rsidR="00FB6D3D" w:rsidRDefault="00D22A15">
      <w:pPr>
        <w:spacing w:line="360" w:lineRule="atLeast"/>
        <w:ind w:firstLineChars="285" w:firstLine="718"/>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area</w:t>
      </w:r>
      <w:r>
        <w:rPr>
          <w:rFonts w:ascii="Times New Roman" w:hAnsi="Times New Roman" w:cs="Times New Roman"/>
          <w:color w:val="262626"/>
          <w:spacing w:val="12"/>
          <w:szCs w:val="21"/>
        </w:rPr>
        <w:t>_code”</w:t>
      </w:r>
      <w:r>
        <w:rPr>
          <w:rFonts w:ascii="Times New Roman" w:hAnsi="Times New Roman" w:cs="Times New Roman" w:hint="eastAsia"/>
          <w:color w:val="262626"/>
          <w:spacing w:val="12"/>
          <w:szCs w:val="21"/>
        </w:rPr>
        <w:t xml:space="preserve">: </w:t>
      </w: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功能区参数值</w:t>
      </w:r>
      <w:r>
        <w:rPr>
          <w:rFonts w:ascii="Times New Roman" w:hAnsi="Times New Roman" w:cs="Times New Roman"/>
          <w:color w:val="262626"/>
          <w:spacing w:val="12"/>
          <w:szCs w:val="21"/>
        </w:rPr>
        <w:t>”,</w:t>
      </w:r>
    </w:p>
    <w:p w14:paraId="7D429ED9" w14:textId="77777777" w:rsidR="00FB6D3D" w:rsidRDefault="00D22A15">
      <w:pPr>
        <w:spacing w:line="360" w:lineRule="atLeast"/>
        <w:ind w:firstLineChars="285" w:firstLine="718"/>
        <w:rPr>
          <w:rFonts w:ascii="Times New Roman" w:hAnsi="Times New Roman" w:cs="Times New Roman"/>
          <w:color w:val="262626"/>
          <w:spacing w:val="12"/>
          <w:szCs w:val="21"/>
        </w:rPr>
      </w:pPr>
      <w:r>
        <w:rPr>
          <w:rFonts w:ascii="Times New Roman" w:hAnsi="Times New Roman" w:cs="Times New Roman"/>
          <w:color w:val="262626"/>
          <w:spacing w:val="12"/>
          <w:szCs w:val="21"/>
        </w:rPr>
        <w:t>“sort_line”:”1”</w:t>
      </w:r>
    </w:p>
    <w:p w14:paraId="7FD4F3F2" w14:textId="77777777" w:rsidR="00FB6D3D" w:rsidRDefault="00D22A15">
      <w:pPr>
        <w:spacing w:line="360" w:lineRule="atLeast"/>
        <w:ind w:firstLine="504"/>
        <w:rPr>
          <w:rFonts w:ascii="Times New Roman" w:hAnsi="Times New Roman" w:cs="Times New Roman"/>
          <w:color w:val="262626"/>
          <w:spacing w:val="12"/>
          <w:szCs w:val="21"/>
        </w:rPr>
      </w:pPr>
      <w:r>
        <w:rPr>
          <w:rFonts w:ascii="Times New Roman" w:hAnsi="Times New Roman" w:cs="Times New Roman" w:hint="eastAsia"/>
          <w:color w:val="262626"/>
          <w:spacing w:val="12"/>
          <w:szCs w:val="21"/>
        </w:rPr>
        <w:t>}</w:t>
      </w:r>
    </w:p>
    <w:p w14:paraId="279F9AB4" w14:textId="77777777" w:rsidR="00FB6D3D" w:rsidRDefault="00D22A15">
      <w:pPr>
        <w:spacing w:line="360" w:lineRule="atLeast"/>
        <w:ind w:firstLine="506"/>
        <w:rPr>
          <w:rFonts w:ascii="Times New Roman" w:hAnsi="Times New Roman" w:cs="Times New Roman"/>
          <w:b/>
          <w:bCs/>
          <w:color w:val="262626"/>
          <w:spacing w:val="12"/>
          <w:szCs w:val="21"/>
        </w:rPr>
      </w:pPr>
      <w:r>
        <w:rPr>
          <w:rFonts w:ascii="Times New Roman" w:hAnsi="Times New Roman" w:cs="Times New Roman" w:hint="eastAsia"/>
          <w:b/>
          <w:bCs/>
          <w:color w:val="262626"/>
          <w:spacing w:val="12"/>
          <w:szCs w:val="21"/>
        </w:rPr>
        <w:t>参数说明</w:t>
      </w:r>
      <w:r>
        <w:rPr>
          <w:rFonts w:ascii="Times New Roman" w:hAnsi="Times New Roman" w:cs="Times New Roman" w:hint="eastAsia"/>
          <w:b/>
          <w:bCs/>
          <w:color w:val="262626"/>
          <w:spacing w:val="12"/>
          <w:szCs w:val="21"/>
        </w:rPr>
        <w:t>:</w:t>
      </w:r>
    </w:p>
    <w:p w14:paraId="30FEB4BF" w14:textId="77777777" w:rsidR="00FB6D3D" w:rsidRDefault="00FB6D3D">
      <w:pPr>
        <w:spacing w:line="360" w:lineRule="atLeast"/>
        <w:ind w:firstLine="506"/>
        <w:rPr>
          <w:rFonts w:ascii="Times New Roman" w:hAnsi="Times New Roman" w:cs="Times New Roman"/>
          <w:b/>
          <w:bCs/>
          <w:color w:val="262626"/>
          <w:spacing w:val="12"/>
          <w:szCs w:val="21"/>
        </w:rPr>
      </w:pPr>
    </w:p>
    <w:tbl>
      <w:tblPr>
        <w:tblStyle w:val="af2"/>
        <w:tblW w:w="8642" w:type="dxa"/>
        <w:jc w:val="center"/>
        <w:tblLayout w:type="fixed"/>
        <w:tblLook w:val="04A0" w:firstRow="1" w:lastRow="0" w:firstColumn="1" w:lastColumn="0" w:noHBand="0" w:noVBand="1"/>
      </w:tblPr>
      <w:tblGrid>
        <w:gridCol w:w="1413"/>
        <w:gridCol w:w="1276"/>
        <w:gridCol w:w="2976"/>
        <w:gridCol w:w="2977"/>
      </w:tblGrid>
      <w:tr w:rsidR="00FB6D3D" w14:paraId="23486136" w14:textId="77777777">
        <w:trPr>
          <w:jc w:val="center"/>
        </w:trPr>
        <w:tc>
          <w:tcPr>
            <w:tcW w:w="1413" w:type="dxa"/>
          </w:tcPr>
          <w:p w14:paraId="3668D68F" w14:textId="77777777" w:rsidR="00FB6D3D" w:rsidRDefault="00D22A15">
            <w:pPr>
              <w:ind w:firstLineChars="0" w:firstLine="0"/>
            </w:pPr>
            <w:r>
              <w:rPr>
                <w:rFonts w:hint="eastAsia"/>
              </w:rPr>
              <w:t>参数</w:t>
            </w:r>
          </w:p>
        </w:tc>
        <w:tc>
          <w:tcPr>
            <w:tcW w:w="1276" w:type="dxa"/>
          </w:tcPr>
          <w:p w14:paraId="6EFBF740" w14:textId="77777777" w:rsidR="00FB6D3D" w:rsidRDefault="00D22A15">
            <w:pPr>
              <w:ind w:firstLineChars="0" w:firstLine="0"/>
            </w:pPr>
            <w:r>
              <w:rPr>
                <w:rFonts w:hint="eastAsia"/>
              </w:rPr>
              <w:t>参数类型</w:t>
            </w:r>
          </w:p>
        </w:tc>
        <w:tc>
          <w:tcPr>
            <w:tcW w:w="2976" w:type="dxa"/>
          </w:tcPr>
          <w:p w14:paraId="53494125" w14:textId="77777777" w:rsidR="00FB6D3D" w:rsidRDefault="00D22A15">
            <w:pPr>
              <w:ind w:firstLineChars="0" w:firstLine="0"/>
            </w:pPr>
            <w:r>
              <w:rPr>
                <w:rFonts w:hint="eastAsia"/>
              </w:rPr>
              <w:t>说明</w:t>
            </w:r>
          </w:p>
        </w:tc>
        <w:tc>
          <w:tcPr>
            <w:tcW w:w="2977" w:type="dxa"/>
          </w:tcPr>
          <w:p w14:paraId="3C54FBB0" w14:textId="77777777" w:rsidR="00FB6D3D" w:rsidRDefault="00D22A15">
            <w:pPr>
              <w:ind w:firstLineChars="0" w:firstLine="0"/>
            </w:pPr>
            <w:r>
              <w:rPr>
                <w:rFonts w:hint="eastAsia"/>
              </w:rPr>
              <w:t>示例值</w:t>
            </w:r>
          </w:p>
        </w:tc>
      </w:tr>
      <w:tr w:rsidR="00FB6D3D" w14:paraId="6240B3D5" w14:textId="77777777">
        <w:trPr>
          <w:jc w:val="center"/>
        </w:trPr>
        <w:tc>
          <w:tcPr>
            <w:tcW w:w="1413" w:type="dxa"/>
          </w:tcPr>
          <w:p w14:paraId="2AC61907" w14:textId="77777777" w:rsidR="00FB6D3D" w:rsidRDefault="00D22A15">
            <w:pPr>
              <w:ind w:firstLineChars="0" w:firstLine="0"/>
              <w:rPr>
                <w:rFonts w:ascii="Times New Roman" w:hAnsi="Times New Roman" w:cs="Times New Roman"/>
              </w:rPr>
            </w:pPr>
            <w:r>
              <w:rPr>
                <w:rFonts w:ascii="Times New Roman" w:hAnsi="Times New Roman" w:cs="Times New Roman"/>
                <w:color w:val="262626"/>
                <w:spacing w:val="12"/>
                <w:szCs w:val="21"/>
              </w:rPr>
              <w:t>area_</w:t>
            </w:r>
            <w:r>
              <w:rPr>
                <w:rFonts w:ascii="Times New Roman" w:hAnsi="Times New Roman" w:cs="Times New Roman" w:hint="eastAsia"/>
                <w:color w:val="262626"/>
                <w:spacing w:val="12"/>
                <w:szCs w:val="21"/>
              </w:rPr>
              <w:t>code</w:t>
            </w:r>
          </w:p>
        </w:tc>
        <w:tc>
          <w:tcPr>
            <w:tcW w:w="1276" w:type="dxa"/>
          </w:tcPr>
          <w:p w14:paraId="0CBAF52B" w14:textId="77777777" w:rsidR="00FB6D3D" w:rsidRDefault="00D22A15">
            <w:pPr>
              <w:ind w:firstLineChars="0" w:firstLine="0"/>
            </w:pPr>
            <w:r>
              <w:t>string</w:t>
            </w:r>
          </w:p>
        </w:tc>
        <w:tc>
          <w:tcPr>
            <w:tcW w:w="2976" w:type="dxa"/>
          </w:tcPr>
          <w:p w14:paraId="7B5C1B01" w14:textId="77777777" w:rsidR="00FB6D3D" w:rsidRDefault="00D22A15">
            <w:pPr>
              <w:ind w:firstLineChars="0" w:firstLine="0"/>
            </w:pPr>
            <w:r>
              <w:rPr>
                <w:rFonts w:hint="eastAsia"/>
              </w:rPr>
              <w:t>功能区域编码参数</w:t>
            </w:r>
          </w:p>
        </w:tc>
        <w:tc>
          <w:tcPr>
            <w:tcW w:w="2977" w:type="dxa"/>
          </w:tcPr>
          <w:p w14:paraId="1784F1E6" w14:textId="77777777" w:rsidR="00FB6D3D" w:rsidRDefault="00D22A15">
            <w:pPr>
              <w:ind w:firstLineChars="0" w:firstLine="0"/>
            </w:pPr>
            <w:r>
              <w:rPr>
                <w:rFonts w:hint="eastAsia"/>
              </w:rPr>
              <w:t>详情请参见</w:t>
            </w:r>
            <w:r>
              <w:rPr>
                <w:rFonts w:hint="eastAsia"/>
              </w:rPr>
              <w:t>3</w:t>
            </w:r>
            <w:r>
              <w:t>.1</w:t>
            </w:r>
          </w:p>
        </w:tc>
      </w:tr>
      <w:tr w:rsidR="00FB6D3D" w14:paraId="217D91A7" w14:textId="77777777">
        <w:trPr>
          <w:jc w:val="center"/>
        </w:trPr>
        <w:tc>
          <w:tcPr>
            <w:tcW w:w="1413" w:type="dxa"/>
          </w:tcPr>
          <w:p w14:paraId="673FE3D1" w14:textId="77777777" w:rsidR="00FB6D3D" w:rsidRDefault="00D22A15">
            <w:pPr>
              <w:ind w:firstLineChars="0" w:firstLine="0"/>
              <w:rPr>
                <w:rFonts w:ascii="Times New Roman" w:hAnsi="Times New Roman" w:cs="Times New Roman"/>
                <w:color w:val="262626"/>
                <w:spacing w:val="12"/>
                <w:szCs w:val="21"/>
              </w:rPr>
            </w:pPr>
            <w:r>
              <w:rPr>
                <w:rFonts w:ascii="Times New Roman" w:hAnsi="Times New Roman" w:cs="Times New Roman"/>
                <w:color w:val="262626"/>
                <w:spacing w:val="12"/>
                <w:szCs w:val="21"/>
              </w:rPr>
              <w:t>sort_line</w:t>
            </w:r>
          </w:p>
        </w:tc>
        <w:tc>
          <w:tcPr>
            <w:tcW w:w="1276" w:type="dxa"/>
          </w:tcPr>
          <w:p w14:paraId="1913C948" w14:textId="77777777" w:rsidR="00FB6D3D" w:rsidRDefault="00D22A15">
            <w:pPr>
              <w:ind w:firstLineChars="0" w:firstLine="0"/>
            </w:pPr>
            <w:r>
              <w:t>string</w:t>
            </w:r>
          </w:p>
        </w:tc>
        <w:tc>
          <w:tcPr>
            <w:tcW w:w="2976" w:type="dxa"/>
          </w:tcPr>
          <w:p w14:paraId="271D8867" w14:textId="77777777" w:rsidR="00FB6D3D" w:rsidRDefault="00D22A15">
            <w:pPr>
              <w:ind w:firstLineChars="0" w:firstLine="0"/>
            </w:pPr>
            <w:r>
              <w:rPr>
                <w:rFonts w:hint="eastAsia"/>
              </w:rPr>
              <w:t>分拣线</w:t>
            </w:r>
          </w:p>
        </w:tc>
        <w:tc>
          <w:tcPr>
            <w:tcW w:w="2977" w:type="dxa"/>
          </w:tcPr>
          <w:p w14:paraId="3306A891" w14:textId="77777777" w:rsidR="00FB6D3D" w:rsidRDefault="00D22A15">
            <w:pPr>
              <w:ind w:firstLineChars="0" w:firstLine="0"/>
            </w:pPr>
            <w:r>
              <w:rPr>
                <w:rFonts w:hint="eastAsia"/>
              </w:rPr>
              <w:t>分拣线编号</w:t>
            </w:r>
          </w:p>
        </w:tc>
      </w:tr>
    </w:tbl>
    <w:p w14:paraId="69497860" w14:textId="77777777" w:rsidR="00FB6D3D" w:rsidRDefault="00FB6D3D">
      <w:pPr>
        <w:spacing w:line="360" w:lineRule="atLeast"/>
        <w:ind w:firstLineChars="0" w:firstLine="0"/>
      </w:pPr>
    </w:p>
    <w:p w14:paraId="429BEA5E" w14:textId="77777777" w:rsidR="00FB6D3D" w:rsidRDefault="00D22A15">
      <w:pPr>
        <w:pStyle w:val="af6"/>
        <w:ind w:left="420" w:firstLineChars="0" w:firstLine="0"/>
        <w:rPr>
          <w:rStyle w:val="af3"/>
        </w:rPr>
      </w:pPr>
      <w:r>
        <w:rPr>
          <w:rStyle w:val="af3"/>
          <w:rFonts w:hint="eastAsia"/>
        </w:rPr>
        <w:t>返回结果：</w:t>
      </w:r>
    </w:p>
    <w:p w14:paraId="727AFCC6" w14:textId="77777777" w:rsidR="00FB6D3D" w:rsidRDefault="00D22A15">
      <w:pPr>
        <w:pStyle w:val="af6"/>
        <w:ind w:left="420" w:firstLineChars="0" w:firstLine="0"/>
        <w:rPr>
          <w:rFonts w:ascii="Times New Roman" w:hAnsi="Times New Roman" w:cs="Times New Roman"/>
          <w:color w:val="262626"/>
          <w:spacing w:val="12"/>
          <w:szCs w:val="21"/>
        </w:rPr>
      </w:pPr>
      <w:r>
        <w:rPr>
          <w:rFonts w:ascii="Times New Roman" w:hAnsi="Times New Roman" w:cs="Times New Roman" w:hint="eastAsia"/>
          <w:color w:val="262626"/>
          <w:spacing w:val="12"/>
          <w:szCs w:val="21"/>
        </w:rPr>
        <w:t>{</w:t>
      </w:r>
    </w:p>
    <w:p w14:paraId="734035F5" w14:textId="77777777" w:rsidR="00FB6D3D" w:rsidRDefault="00D22A15">
      <w:pPr>
        <w:pStyle w:val="af6"/>
        <w:ind w:left="420" w:firstLineChars="0" w:firstLine="300"/>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code</w:t>
      </w: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 xml:space="preserve">: </w:t>
      </w:r>
      <w:r>
        <w:rPr>
          <w:rFonts w:ascii="Times New Roman" w:hAnsi="Times New Roman" w:cs="Times New Roman"/>
          <w:color w:val="262626"/>
          <w:spacing w:val="12"/>
          <w:szCs w:val="21"/>
        </w:rPr>
        <w:t>20</w:t>
      </w:r>
      <w:r>
        <w:rPr>
          <w:rFonts w:ascii="Times New Roman" w:hAnsi="Times New Roman" w:cs="Times New Roman" w:hint="eastAsia"/>
          <w:color w:val="262626"/>
          <w:spacing w:val="12"/>
          <w:szCs w:val="21"/>
        </w:rPr>
        <w:t>0,</w:t>
      </w:r>
    </w:p>
    <w:p w14:paraId="0162E5EE" w14:textId="77777777" w:rsidR="00FB6D3D" w:rsidRDefault="00D22A15">
      <w:pPr>
        <w:pStyle w:val="af6"/>
        <w:ind w:left="420" w:firstLineChars="0" w:firstLine="300"/>
        <w:rPr>
          <w:rFonts w:ascii="Times New Roman" w:hAnsi="Times New Roman" w:cs="Times New Roman"/>
          <w:color w:val="262626"/>
          <w:spacing w:val="12"/>
          <w:szCs w:val="21"/>
        </w:rPr>
      </w:pPr>
      <w:r>
        <w:rPr>
          <w:rFonts w:ascii="Times New Roman" w:hAnsi="Times New Roman" w:cs="Times New Roman"/>
          <w:color w:val="262626"/>
          <w:spacing w:val="12"/>
          <w:szCs w:val="21"/>
        </w:rPr>
        <w:t>“msg”</w:t>
      </w:r>
      <w:r>
        <w:rPr>
          <w:rFonts w:ascii="Times New Roman" w:hAnsi="Times New Roman" w:cs="Times New Roman" w:hint="eastAsia"/>
          <w:color w:val="262626"/>
          <w:spacing w:val="12"/>
          <w:szCs w:val="21"/>
        </w:rPr>
        <w:t xml:space="preserve">: </w:t>
      </w: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success</w:t>
      </w: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w:t>
      </w:r>
    </w:p>
    <w:p w14:paraId="4A1B7A8E" w14:textId="77777777" w:rsidR="00FB6D3D" w:rsidRDefault="00D22A15">
      <w:pPr>
        <w:pStyle w:val="af6"/>
        <w:ind w:left="420" w:firstLineChars="0" w:firstLine="300"/>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data</w:t>
      </w: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 xml:space="preserve">: </w:t>
      </w: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robot</w:t>
      </w:r>
      <w:r>
        <w:rPr>
          <w:rFonts w:ascii="Times New Roman" w:hAnsi="Times New Roman" w:cs="Times New Roman"/>
          <w:color w:val="262626"/>
          <w:spacing w:val="12"/>
          <w:szCs w:val="21"/>
        </w:rPr>
        <w:t>_code”:”1”,”robot_status”:”1”}, {“</w:t>
      </w:r>
      <w:r>
        <w:rPr>
          <w:rFonts w:ascii="Times New Roman" w:hAnsi="Times New Roman" w:cs="Times New Roman" w:hint="eastAsia"/>
          <w:color w:val="262626"/>
          <w:spacing w:val="12"/>
          <w:szCs w:val="21"/>
        </w:rPr>
        <w:t>robot</w:t>
      </w:r>
      <w:r>
        <w:rPr>
          <w:rFonts w:ascii="Times New Roman" w:hAnsi="Times New Roman" w:cs="Times New Roman"/>
          <w:color w:val="262626"/>
          <w:spacing w:val="12"/>
          <w:szCs w:val="21"/>
        </w:rPr>
        <w:t>_code”:”2”,”robot_status”:”2”}]</w:t>
      </w:r>
    </w:p>
    <w:p w14:paraId="1B39820A" w14:textId="77777777" w:rsidR="00FB6D3D" w:rsidRDefault="00D22A15">
      <w:pPr>
        <w:ind w:firstLineChars="179" w:firstLine="451"/>
        <w:rPr>
          <w:rFonts w:ascii="Times New Roman" w:hAnsi="Times New Roman" w:cs="Times New Roman"/>
          <w:color w:val="262626"/>
          <w:spacing w:val="12"/>
          <w:szCs w:val="21"/>
        </w:rPr>
      </w:pPr>
      <w:r>
        <w:rPr>
          <w:rFonts w:ascii="Times New Roman" w:hAnsi="Times New Roman" w:cs="Times New Roman" w:hint="eastAsia"/>
          <w:color w:val="262626"/>
          <w:spacing w:val="12"/>
          <w:szCs w:val="21"/>
        </w:rPr>
        <w:t>}</w:t>
      </w:r>
    </w:p>
    <w:tbl>
      <w:tblPr>
        <w:tblStyle w:val="af2"/>
        <w:tblW w:w="8642" w:type="dxa"/>
        <w:jc w:val="center"/>
        <w:tblLayout w:type="fixed"/>
        <w:tblLook w:val="04A0" w:firstRow="1" w:lastRow="0" w:firstColumn="1" w:lastColumn="0" w:noHBand="0" w:noVBand="1"/>
      </w:tblPr>
      <w:tblGrid>
        <w:gridCol w:w="1413"/>
        <w:gridCol w:w="1276"/>
        <w:gridCol w:w="2976"/>
        <w:gridCol w:w="2977"/>
      </w:tblGrid>
      <w:tr w:rsidR="00FB6D3D" w14:paraId="7F6B8B20" w14:textId="77777777">
        <w:trPr>
          <w:jc w:val="center"/>
        </w:trPr>
        <w:tc>
          <w:tcPr>
            <w:tcW w:w="1413" w:type="dxa"/>
          </w:tcPr>
          <w:p w14:paraId="083E8085" w14:textId="77777777" w:rsidR="00FB6D3D" w:rsidRDefault="00D22A15">
            <w:pPr>
              <w:ind w:firstLineChars="0" w:firstLine="0"/>
            </w:pPr>
            <w:r>
              <w:rPr>
                <w:rFonts w:hint="eastAsia"/>
              </w:rPr>
              <w:lastRenderedPageBreak/>
              <w:t>参数</w:t>
            </w:r>
          </w:p>
        </w:tc>
        <w:tc>
          <w:tcPr>
            <w:tcW w:w="1276" w:type="dxa"/>
          </w:tcPr>
          <w:p w14:paraId="60D51B59" w14:textId="77777777" w:rsidR="00FB6D3D" w:rsidRDefault="00D22A15">
            <w:pPr>
              <w:ind w:firstLineChars="0" w:firstLine="0"/>
            </w:pPr>
            <w:r>
              <w:rPr>
                <w:rFonts w:hint="eastAsia"/>
              </w:rPr>
              <w:t>参数类型</w:t>
            </w:r>
          </w:p>
        </w:tc>
        <w:tc>
          <w:tcPr>
            <w:tcW w:w="2976" w:type="dxa"/>
          </w:tcPr>
          <w:p w14:paraId="6A87058A" w14:textId="77777777" w:rsidR="00FB6D3D" w:rsidRDefault="00D22A15">
            <w:pPr>
              <w:ind w:firstLineChars="0" w:firstLine="0"/>
            </w:pPr>
            <w:r>
              <w:rPr>
                <w:rFonts w:hint="eastAsia"/>
              </w:rPr>
              <w:t>说明</w:t>
            </w:r>
          </w:p>
        </w:tc>
        <w:tc>
          <w:tcPr>
            <w:tcW w:w="2977" w:type="dxa"/>
          </w:tcPr>
          <w:p w14:paraId="58EC61AA" w14:textId="77777777" w:rsidR="00FB6D3D" w:rsidRDefault="00D22A15">
            <w:pPr>
              <w:ind w:firstLineChars="0" w:firstLine="0"/>
            </w:pPr>
            <w:r>
              <w:rPr>
                <w:rFonts w:hint="eastAsia"/>
              </w:rPr>
              <w:t>示例值</w:t>
            </w:r>
          </w:p>
        </w:tc>
      </w:tr>
      <w:tr w:rsidR="00FB6D3D" w14:paraId="51426AAE" w14:textId="77777777">
        <w:trPr>
          <w:jc w:val="center"/>
        </w:trPr>
        <w:tc>
          <w:tcPr>
            <w:tcW w:w="1413" w:type="dxa"/>
          </w:tcPr>
          <w:p w14:paraId="5BC538B1" w14:textId="77777777" w:rsidR="00FB6D3D" w:rsidRDefault="00D22A15">
            <w:pPr>
              <w:ind w:firstLineChars="0" w:firstLine="0"/>
              <w:rPr>
                <w:rFonts w:ascii="Times New Roman" w:hAnsi="Times New Roman" w:cs="Times New Roman"/>
              </w:rPr>
            </w:pPr>
            <w:r>
              <w:rPr>
                <w:rFonts w:ascii="Times New Roman" w:hAnsi="Times New Roman" w:cs="Times New Roman" w:hint="eastAsia"/>
                <w:color w:val="262626"/>
                <w:spacing w:val="12"/>
                <w:szCs w:val="21"/>
              </w:rPr>
              <w:t>code</w:t>
            </w:r>
          </w:p>
        </w:tc>
        <w:tc>
          <w:tcPr>
            <w:tcW w:w="1276" w:type="dxa"/>
          </w:tcPr>
          <w:p w14:paraId="381CD80F" w14:textId="77777777" w:rsidR="00FB6D3D" w:rsidRDefault="00D22A15">
            <w:pPr>
              <w:ind w:firstLineChars="0" w:firstLine="0"/>
            </w:pPr>
            <w:r>
              <w:rPr>
                <w:rFonts w:hint="eastAsia"/>
              </w:rPr>
              <w:t>int</w:t>
            </w:r>
          </w:p>
        </w:tc>
        <w:tc>
          <w:tcPr>
            <w:tcW w:w="2976" w:type="dxa"/>
          </w:tcPr>
          <w:p w14:paraId="459997A8" w14:textId="77777777" w:rsidR="00FB6D3D" w:rsidRDefault="00D22A15">
            <w:pPr>
              <w:ind w:firstLineChars="0" w:firstLine="0"/>
            </w:pPr>
            <w:r>
              <w:rPr>
                <w:rFonts w:hint="eastAsia"/>
              </w:rPr>
              <w:t>返回码</w:t>
            </w:r>
          </w:p>
        </w:tc>
        <w:tc>
          <w:tcPr>
            <w:tcW w:w="2977" w:type="dxa"/>
          </w:tcPr>
          <w:p w14:paraId="305BEA90" w14:textId="77777777" w:rsidR="00FB6D3D" w:rsidRDefault="00D22A15">
            <w:pPr>
              <w:ind w:firstLineChars="0" w:firstLine="0"/>
            </w:pPr>
            <w:r>
              <w:t>20</w:t>
            </w:r>
            <w:r>
              <w:rPr>
                <w:rFonts w:hint="eastAsia"/>
              </w:rPr>
              <w:t>0</w:t>
            </w:r>
            <w:r>
              <w:rPr>
                <w:rFonts w:hint="eastAsia"/>
              </w:rPr>
              <w:t>为成功；</w:t>
            </w:r>
            <w:r>
              <w:rPr>
                <w:rFonts w:hint="eastAsia"/>
              </w:rPr>
              <w:t>4</w:t>
            </w:r>
            <w:r>
              <w:t>00</w:t>
            </w:r>
            <w:r>
              <w:rPr>
                <w:rFonts w:hint="eastAsia"/>
              </w:rPr>
              <w:t>为失败</w:t>
            </w:r>
          </w:p>
        </w:tc>
      </w:tr>
      <w:tr w:rsidR="00FB6D3D" w14:paraId="55C7E0C7" w14:textId="77777777">
        <w:trPr>
          <w:jc w:val="center"/>
        </w:trPr>
        <w:tc>
          <w:tcPr>
            <w:tcW w:w="1413" w:type="dxa"/>
          </w:tcPr>
          <w:p w14:paraId="7C038347" w14:textId="77777777" w:rsidR="00FB6D3D" w:rsidRDefault="00D22A15">
            <w:pPr>
              <w:ind w:firstLineChars="0" w:firstLine="0"/>
              <w:rPr>
                <w:rFonts w:ascii="Times New Roman" w:hAnsi="Times New Roman" w:cs="Times New Roman"/>
              </w:rPr>
            </w:pPr>
            <w:r>
              <w:rPr>
                <w:rFonts w:ascii="Times New Roman" w:hAnsi="Times New Roman" w:cs="Times New Roman"/>
                <w:color w:val="262626"/>
                <w:spacing w:val="12"/>
                <w:szCs w:val="21"/>
              </w:rPr>
              <w:t>msg</w:t>
            </w:r>
          </w:p>
        </w:tc>
        <w:tc>
          <w:tcPr>
            <w:tcW w:w="1276" w:type="dxa"/>
          </w:tcPr>
          <w:p w14:paraId="2DD0347A" w14:textId="77777777" w:rsidR="00FB6D3D" w:rsidRDefault="00D22A15">
            <w:pPr>
              <w:ind w:firstLineChars="0" w:firstLine="0"/>
            </w:pPr>
            <w:r>
              <w:rPr>
                <w:rFonts w:hint="eastAsia"/>
              </w:rPr>
              <w:t>string</w:t>
            </w:r>
          </w:p>
        </w:tc>
        <w:tc>
          <w:tcPr>
            <w:tcW w:w="2976" w:type="dxa"/>
          </w:tcPr>
          <w:p w14:paraId="277A0590" w14:textId="77777777" w:rsidR="00FB6D3D" w:rsidRDefault="00D22A15">
            <w:pPr>
              <w:ind w:firstLineChars="0" w:firstLine="0"/>
            </w:pPr>
            <w:r>
              <w:t>对返回码的文本描述内容</w:t>
            </w:r>
          </w:p>
        </w:tc>
        <w:tc>
          <w:tcPr>
            <w:tcW w:w="2977" w:type="dxa"/>
          </w:tcPr>
          <w:p w14:paraId="0F34259B" w14:textId="77777777" w:rsidR="00FB6D3D" w:rsidRDefault="00D22A15">
            <w:pPr>
              <w:ind w:firstLineChars="0" w:firstLine="0"/>
              <w:rPr>
                <w:rFonts w:ascii="Times New Roman" w:hAnsi="Times New Roman" w:cs="Times New Roman"/>
              </w:rPr>
            </w:pPr>
            <w:r>
              <w:rPr>
                <w:rFonts w:ascii="Times New Roman" w:hAnsi="Times New Roman" w:cs="Times New Roman"/>
              </w:rPr>
              <w:t>“success”</w:t>
            </w:r>
            <w:r>
              <w:rPr>
                <w:rFonts w:ascii="Times New Roman" w:hAnsi="Times New Roman" w:cs="Times New Roman"/>
              </w:rPr>
              <w:t>表示</w:t>
            </w:r>
            <w:r>
              <w:rPr>
                <w:rFonts w:ascii="Times New Roman" w:hAnsi="Times New Roman" w:cs="Times New Roman" w:hint="eastAsia"/>
              </w:rPr>
              <w:t>查询</w:t>
            </w:r>
            <w:r>
              <w:rPr>
                <w:rFonts w:ascii="Times New Roman" w:hAnsi="Times New Roman" w:cs="Times New Roman"/>
              </w:rPr>
              <w:t>成功</w:t>
            </w:r>
          </w:p>
          <w:p w14:paraId="5E9358F0" w14:textId="77777777" w:rsidR="00FB6D3D" w:rsidRDefault="00D22A15">
            <w:pPr>
              <w:ind w:firstLineChars="0" w:firstLine="0"/>
              <w:rPr>
                <w:rFonts w:ascii="Times New Roman" w:hAnsi="Times New Roman" w:cs="Times New Roman"/>
              </w:rPr>
            </w:pPr>
            <w:r>
              <w:rPr>
                <w:rFonts w:ascii="Times New Roman" w:hAnsi="Times New Roman" w:cs="Times New Roman"/>
              </w:rPr>
              <w:t>”error”</w:t>
            </w:r>
            <w:r>
              <w:rPr>
                <w:rFonts w:ascii="Times New Roman" w:hAnsi="Times New Roman" w:cs="Times New Roman"/>
              </w:rPr>
              <w:t>表示</w:t>
            </w:r>
            <w:r>
              <w:rPr>
                <w:rFonts w:ascii="Times New Roman" w:hAnsi="Times New Roman" w:cs="Times New Roman" w:hint="eastAsia"/>
              </w:rPr>
              <w:t>查询失败</w:t>
            </w:r>
          </w:p>
        </w:tc>
      </w:tr>
      <w:tr w:rsidR="00FB6D3D" w14:paraId="6BE1E19B" w14:textId="77777777">
        <w:trPr>
          <w:jc w:val="center"/>
        </w:trPr>
        <w:tc>
          <w:tcPr>
            <w:tcW w:w="1413" w:type="dxa"/>
          </w:tcPr>
          <w:p w14:paraId="70071A37" w14:textId="77777777" w:rsidR="00FB6D3D" w:rsidRDefault="00D22A15">
            <w:pPr>
              <w:ind w:firstLineChars="0" w:firstLine="0"/>
              <w:rPr>
                <w:rFonts w:ascii="Times New Roman" w:hAnsi="Times New Roman" w:cs="Times New Roman"/>
                <w:color w:val="262626"/>
                <w:spacing w:val="12"/>
                <w:szCs w:val="21"/>
              </w:rPr>
            </w:pPr>
            <w:r>
              <w:rPr>
                <w:rFonts w:ascii="Times New Roman" w:hAnsi="Times New Roman" w:cs="Times New Roman"/>
                <w:color w:val="262626"/>
                <w:spacing w:val="12"/>
                <w:szCs w:val="21"/>
              </w:rPr>
              <w:t>data</w:t>
            </w:r>
          </w:p>
        </w:tc>
        <w:tc>
          <w:tcPr>
            <w:tcW w:w="1276" w:type="dxa"/>
          </w:tcPr>
          <w:p w14:paraId="5B85ADB5" w14:textId="77777777" w:rsidR="00FB6D3D" w:rsidRDefault="00D22A15">
            <w:pPr>
              <w:ind w:firstLineChars="0" w:firstLine="0"/>
            </w:pPr>
            <w:r>
              <w:t>array</w:t>
            </w:r>
          </w:p>
        </w:tc>
        <w:tc>
          <w:tcPr>
            <w:tcW w:w="2976" w:type="dxa"/>
          </w:tcPr>
          <w:p w14:paraId="3265F12A" w14:textId="77777777" w:rsidR="00FB6D3D" w:rsidRDefault="00D22A15">
            <w:pPr>
              <w:ind w:firstLineChars="0" w:firstLine="0"/>
            </w:pPr>
            <w:r>
              <w:rPr>
                <w:rFonts w:hint="eastAsia"/>
              </w:rPr>
              <w:t>返回机器人状态列表</w:t>
            </w:r>
          </w:p>
        </w:tc>
        <w:tc>
          <w:tcPr>
            <w:tcW w:w="2977" w:type="dxa"/>
          </w:tcPr>
          <w:p w14:paraId="0BE1AE21" w14:textId="77777777" w:rsidR="00FB6D3D" w:rsidRDefault="00FB6D3D">
            <w:pPr>
              <w:ind w:firstLineChars="0" w:firstLine="0"/>
              <w:rPr>
                <w:rFonts w:ascii="Times New Roman" w:hAnsi="Times New Roman" w:cs="Times New Roman"/>
              </w:rPr>
            </w:pPr>
          </w:p>
        </w:tc>
      </w:tr>
      <w:tr w:rsidR="00FB6D3D" w14:paraId="2D42F481" w14:textId="77777777">
        <w:trPr>
          <w:jc w:val="center"/>
        </w:trPr>
        <w:tc>
          <w:tcPr>
            <w:tcW w:w="1413" w:type="dxa"/>
          </w:tcPr>
          <w:p w14:paraId="5398EB4C" w14:textId="77777777" w:rsidR="00FB6D3D" w:rsidRDefault="00D22A15">
            <w:pPr>
              <w:ind w:firstLineChars="0" w:firstLine="0"/>
              <w:rPr>
                <w:rFonts w:ascii="Times New Roman" w:hAnsi="Times New Roman" w:cs="Times New Roman"/>
              </w:rPr>
            </w:pPr>
            <w:r>
              <w:rPr>
                <w:rFonts w:ascii="Times New Roman" w:hAnsi="Times New Roman" w:cs="Times New Roman"/>
              </w:rPr>
              <w:t>robot_code</w:t>
            </w:r>
          </w:p>
        </w:tc>
        <w:tc>
          <w:tcPr>
            <w:tcW w:w="1276" w:type="dxa"/>
          </w:tcPr>
          <w:p w14:paraId="2C87A358" w14:textId="77777777" w:rsidR="00FB6D3D" w:rsidRDefault="00D22A15">
            <w:pPr>
              <w:ind w:firstLineChars="0" w:firstLine="0"/>
            </w:pPr>
            <w:r>
              <w:rPr>
                <w:rFonts w:hint="eastAsia"/>
              </w:rPr>
              <w:t>string</w:t>
            </w:r>
          </w:p>
        </w:tc>
        <w:tc>
          <w:tcPr>
            <w:tcW w:w="2976" w:type="dxa"/>
          </w:tcPr>
          <w:p w14:paraId="6A922D8D" w14:textId="77777777" w:rsidR="00FB6D3D" w:rsidRDefault="00D22A15">
            <w:pPr>
              <w:ind w:firstLineChars="0" w:firstLine="0"/>
            </w:pPr>
            <w:r>
              <w:rPr>
                <w:rFonts w:hint="eastAsia"/>
              </w:rPr>
              <w:t>机器人编号</w:t>
            </w:r>
          </w:p>
        </w:tc>
        <w:tc>
          <w:tcPr>
            <w:tcW w:w="2977" w:type="dxa"/>
          </w:tcPr>
          <w:p w14:paraId="04EA581D" w14:textId="77777777" w:rsidR="00FB6D3D" w:rsidRDefault="00D22A15">
            <w:pPr>
              <w:ind w:firstLineChars="0" w:firstLine="0"/>
              <w:rPr>
                <w:rFonts w:ascii="Times New Roman" w:hAnsi="Times New Roman" w:cs="Times New Roman"/>
              </w:rPr>
            </w:pPr>
            <w:r>
              <w:rPr>
                <w:rFonts w:ascii="Times New Roman" w:hAnsi="Times New Roman" w:cs="Times New Roman" w:hint="eastAsia"/>
              </w:rPr>
              <w:t>各功能区机器人编码请参照各功能区下的示意图</w:t>
            </w:r>
          </w:p>
        </w:tc>
      </w:tr>
      <w:tr w:rsidR="00FB6D3D" w14:paraId="4A3F99EE" w14:textId="77777777">
        <w:trPr>
          <w:jc w:val="center"/>
        </w:trPr>
        <w:tc>
          <w:tcPr>
            <w:tcW w:w="1413" w:type="dxa"/>
          </w:tcPr>
          <w:p w14:paraId="7CAAB387" w14:textId="77777777" w:rsidR="00FB6D3D" w:rsidRDefault="00D22A15">
            <w:pPr>
              <w:ind w:firstLineChars="0" w:firstLine="0"/>
              <w:rPr>
                <w:rFonts w:ascii="Times New Roman" w:hAnsi="Times New Roman" w:cs="Times New Roman"/>
              </w:rPr>
            </w:pPr>
            <w:r>
              <w:rPr>
                <w:rFonts w:ascii="Times New Roman" w:hAnsi="Times New Roman" w:cs="Times New Roman" w:hint="eastAsia"/>
              </w:rPr>
              <w:t>r</w:t>
            </w:r>
            <w:r>
              <w:rPr>
                <w:rFonts w:ascii="Times New Roman" w:hAnsi="Times New Roman" w:cs="Times New Roman"/>
              </w:rPr>
              <w:t>obot_status</w:t>
            </w:r>
          </w:p>
        </w:tc>
        <w:tc>
          <w:tcPr>
            <w:tcW w:w="1276" w:type="dxa"/>
          </w:tcPr>
          <w:p w14:paraId="3BB64ADD" w14:textId="77777777" w:rsidR="00FB6D3D" w:rsidRDefault="00D22A15">
            <w:pPr>
              <w:ind w:firstLineChars="0" w:firstLine="0"/>
            </w:pPr>
            <w:r>
              <w:rPr>
                <w:rFonts w:hint="eastAsia"/>
              </w:rPr>
              <w:t>s</w:t>
            </w:r>
            <w:r>
              <w:t>tring</w:t>
            </w:r>
          </w:p>
        </w:tc>
        <w:tc>
          <w:tcPr>
            <w:tcW w:w="2976" w:type="dxa"/>
          </w:tcPr>
          <w:p w14:paraId="5B62CDD6" w14:textId="77777777" w:rsidR="00FB6D3D" w:rsidRDefault="00D22A15">
            <w:pPr>
              <w:ind w:firstLineChars="0" w:firstLine="0"/>
            </w:pPr>
            <w:r>
              <w:rPr>
                <w:rFonts w:hint="eastAsia"/>
              </w:rPr>
              <w:t>机器人状态</w:t>
            </w:r>
          </w:p>
        </w:tc>
        <w:tc>
          <w:tcPr>
            <w:tcW w:w="2977" w:type="dxa"/>
          </w:tcPr>
          <w:p w14:paraId="787F6481" w14:textId="77777777" w:rsidR="00FB6D3D" w:rsidRDefault="00D22A15">
            <w:pPr>
              <w:ind w:firstLineChars="0" w:firstLine="0"/>
              <w:rPr>
                <w:rFonts w:ascii="Times New Roman" w:hAnsi="Times New Roman" w:cs="Times New Roman"/>
              </w:rPr>
            </w:pPr>
            <w:r>
              <w:rPr>
                <w:rFonts w:ascii="Times New Roman" w:hAnsi="Times New Roman" w:cs="Times New Roman"/>
              </w:rPr>
              <w:t>0</w:t>
            </w:r>
            <w:r>
              <w:rPr>
                <w:rFonts w:ascii="Times New Roman" w:hAnsi="Times New Roman" w:cs="Times New Roman" w:hint="eastAsia"/>
              </w:rPr>
              <w:t>待机，</w:t>
            </w:r>
            <w:r>
              <w:rPr>
                <w:rFonts w:ascii="Times New Roman" w:hAnsi="Times New Roman" w:cs="Times New Roman" w:hint="eastAsia"/>
              </w:rPr>
              <w:t>1</w:t>
            </w:r>
            <w:r>
              <w:rPr>
                <w:rFonts w:ascii="Times New Roman" w:hAnsi="Times New Roman" w:cs="Times New Roman" w:hint="eastAsia"/>
              </w:rPr>
              <w:t>运行中，</w:t>
            </w:r>
            <w:r>
              <w:rPr>
                <w:rFonts w:ascii="Times New Roman" w:hAnsi="Times New Roman" w:cs="Times New Roman" w:hint="eastAsia"/>
              </w:rPr>
              <w:t>2</w:t>
            </w:r>
            <w:r>
              <w:rPr>
                <w:rFonts w:ascii="Times New Roman" w:hAnsi="Times New Roman" w:cs="Times New Roman" w:hint="eastAsia"/>
              </w:rPr>
              <w:t>报错</w:t>
            </w:r>
            <w:r>
              <w:rPr>
                <w:rFonts w:ascii="Times New Roman" w:hAnsi="Times New Roman" w:cs="Times New Roman" w:hint="eastAsia"/>
              </w:rPr>
              <w:t>，</w:t>
            </w:r>
            <w:r>
              <w:rPr>
                <w:rFonts w:ascii="Times New Roman" w:hAnsi="Times New Roman" w:cs="Times New Roman" w:hint="eastAsia"/>
              </w:rPr>
              <w:t>3</w:t>
            </w:r>
            <w:r>
              <w:rPr>
                <w:rFonts w:ascii="Times New Roman" w:hAnsi="Times New Roman" w:cs="Times New Roman" w:hint="eastAsia"/>
              </w:rPr>
              <w:t>：暂停</w:t>
            </w:r>
          </w:p>
        </w:tc>
      </w:tr>
    </w:tbl>
    <w:p w14:paraId="05011D0D" w14:textId="77777777" w:rsidR="00FB6D3D" w:rsidRDefault="00D22A15">
      <w:pPr>
        <w:pStyle w:val="2"/>
        <w:numPr>
          <w:ilvl w:val="1"/>
          <w:numId w:val="16"/>
        </w:numPr>
        <w:spacing w:before="120"/>
        <w:rPr>
          <w:rFonts w:ascii="宋体" w:eastAsia="宋体" w:hAnsi="宋体"/>
          <w:szCs w:val="30"/>
        </w:rPr>
      </w:pPr>
      <w:bookmarkStart w:id="12" w:name="_Toc26278"/>
      <w:r>
        <w:rPr>
          <w:rFonts w:ascii="宋体" w:eastAsia="宋体" w:hAnsi="宋体" w:hint="eastAsia"/>
          <w:szCs w:val="30"/>
        </w:rPr>
        <w:t>暂停机器人（桁架）</w:t>
      </w:r>
      <w:bookmarkEnd w:id="12"/>
    </w:p>
    <w:p w14:paraId="16C42A2E" w14:textId="77777777" w:rsidR="00FB6D3D" w:rsidRDefault="00D22A15">
      <w:pPr>
        <w:pStyle w:val="af6"/>
        <w:ind w:left="420" w:firstLineChars="0" w:firstLine="0"/>
      </w:pPr>
      <w:r>
        <w:rPr>
          <w:b/>
          <w:bCs/>
        </w:rPr>
        <w:t>请求方式</w:t>
      </w:r>
      <w:r>
        <w:t>：</w:t>
      </w:r>
      <w:r>
        <w:t>POST</w:t>
      </w:r>
      <w:r>
        <w:t>（</w:t>
      </w:r>
      <w:r>
        <w:t>HTTP</w:t>
      </w:r>
      <w:r>
        <w:t>）</w:t>
      </w:r>
    </w:p>
    <w:p w14:paraId="7E92F1DC" w14:textId="77777777" w:rsidR="00FB6D3D" w:rsidRDefault="00D22A15">
      <w:pPr>
        <w:pStyle w:val="af6"/>
        <w:spacing w:line="360" w:lineRule="atLeast"/>
        <w:ind w:left="420" w:firstLineChars="0" w:firstLine="0"/>
        <w:rPr>
          <w:rFonts w:ascii="Times New Roman" w:hAnsi="Times New Roman" w:cs="Times New Roman"/>
          <w:color w:val="262626"/>
          <w:spacing w:val="12"/>
          <w:szCs w:val="21"/>
        </w:rPr>
      </w:pPr>
      <w:r>
        <w:rPr>
          <w:rFonts w:ascii="Times New Roman" w:hAnsi="Times New Roman" w:cs="Times New Roman"/>
          <w:b/>
          <w:bCs/>
          <w:color w:val="262626"/>
          <w:spacing w:val="12"/>
          <w:szCs w:val="21"/>
        </w:rPr>
        <w:t>请求地址</w:t>
      </w:r>
      <w:r>
        <w:rPr>
          <w:rFonts w:ascii="Times New Roman" w:hAnsi="Times New Roman" w:cs="Times New Roman"/>
          <w:color w:val="262626"/>
          <w:spacing w:val="12"/>
          <w:szCs w:val="21"/>
        </w:rPr>
        <w:t>：</w:t>
      </w:r>
      <w:r>
        <w:rPr>
          <w:rFonts w:ascii="Times New Roman" w:hAnsi="Times New Roman" w:cs="Times New Roman"/>
          <w:color w:val="262626"/>
          <w:spacing w:val="12"/>
          <w:szCs w:val="24"/>
        </w:rPr>
        <w:t>http://</w:t>
      </w:r>
      <w:r>
        <w:rPr>
          <w:rFonts w:ascii="Times New Roman" w:hAnsi="Times New Roman" w:cs="Times New Roman" w:hint="eastAsia"/>
          <w:color w:val="262626"/>
          <w:spacing w:val="12"/>
          <w:szCs w:val="24"/>
        </w:rPr>
        <w:t>ip</w:t>
      </w:r>
      <w:r>
        <w:rPr>
          <w:rFonts w:ascii="Times New Roman" w:hAnsi="Times New Roman" w:cs="Times New Roman"/>
          <w:color w:val="262626"/>
          <w:spacing w:val="12"/>
          <w:szCs w:val="24"/>
        </w:rPr>
        <w:t>:port</w:t>
      </w:r>
      <w:r>
        <w:rPr>
          <w:rFonts w:ascii="Times New Roman" w:hAnsi="Times New Roman" w:cs="Times New Roman" w:hint="eastAsia"/>
          <w:color w:val="262626"/>
          <w:spacing w:val="12"/>
          <w:szCs w:val="24"/>
        </w:rPr>
        <w:t>/</w:t>
      </w:r>
      <w:r>
        <w:rPr>
          <w:rFonts w:ascii="Times New Roman" w:hAnsi="Times New Roman" w:cs="Times New Roman" w:hint="eastAsia"/>
          <w:color w:val="262626"/>
          <w:spacing w:val="12"/>
          <w:szCs w:val="24"/>
        </w:rPr>
        <w:t>功能区编码</w:t>
      </w:r>
      <w:r>
        <w:rPr>
          <w:rFonts w:ascii="Times New Roman" w:hAnsi="Times New Roman" w:cs="Times New Roman"/>
          <w:color w:val="262626"/>
          <w:spacing w:val="12"/>
          <w:szCs w:val="24"/>
        </w:rPr>
        <w:t>/</w:t>
      </w:r>
      <w:r>
        <w:rPr>
          <w:rFonts w:ascii="Times New Roman" w:hAnsi="Times New Roman" w:cs="Times New Roman" w:hint="eastAsia"/>
          <w:color w:val="262626"/>
          <w:spacing w:val="12"/>
          <w:szCs w:val="24"/>
        </w:rPr>
        <w:t>robot/pause</w:t>
      </w:r>
    </w:p>
    <w:p w14:paraId="66558C3E" w14:textId="77777777" w:rsidR="00FB6D3D" w:rsidRDefault="00D22A15">
      <w:pPr>
        <w:pStyle w:val="af6"/>
        <w:spacing w:line="360" w:lineRule="atLeast"/>
        <w:ind w:left="420" w:firstLineChars="0" w:firstLine="0"/>
        <w:rPr>
          <w:rFonts w:ascii="Times New Roman" w:hAnsi="Times New Roman" w:cs="Times New Roman"/>
          <w:b/>
          <w:color w:val="262626"/>
          <w:spacing w:val="12"/>
          <w:szCs w:val="21"/>
        </w:rPr>
      </w:pPr>
      <w:r>
        <w:rPr>
          <w:rFonts w:ascii="Times New Roman" w:hAnsi="Times New Roman" w:cs="Times New Roman" w:hint="eastAsia"/>
          <w:b/>
          <w:color w:val="262626"/>
          <w:spacing w:val="12"/>
          <w:szCs w:val="21"/>
        </w:rPr>
        <w:t>接口说明：</w:t>
      </w:r>
    </w:p>
    <w:p w14:paraId="7AF20228" w14:textId="77777777" w:rsidR="00FB6D3D" w:rsidRDefault="00D22A15">
      <w:pPr>
        <w:spacing w:line="360" w:lineRule="atLeast"/>
        <w:ind w:firstLineChars="0" w:firstLine="720"/>
      </w:pPr>
      <w:r>
        <w:rPr>
          <w:rFonts w:hint="eastAsia"/>
        </w:rPr>
        <w:t>该接口用于暂停各个功能区机器人</w:t>
      </w:r>
    </w:p>
    <w:p w14:paraId="3149BE5B" w14:textId="77777777" w:rsidR="00FB6D3D" w:rsidRDefault="00D22A15">
      <w:pPr>
        <w:spacing w:line="360" w:lineRule="atLeast"/>
        <w:ind w:firstLine="506"/>
        <w:rPr>
          <w:rFonts w:ascii="Times New Roman" w:hAnsi="Times New Roman" w:cs="Times New Roman"/>
          <w:color w:val="262626"/>
          <w:spacing w:val="12"/>
          <w:szCs w:val="21"/>
        </w:rPr>
      </w:pPr>
      <w:r>
        <w:rPr>
          <w:rFonts w:ascii="Times New Roman" w:hAnsi="Times New Roman" w:cs="Times New Roman"/>
          <w:b/>
          <w:bCs/>
          <w:color w:val="262626"/>
          <w:spacing w:val="12"/>
          <w:szCs w:val="21"/>
        </w:rPr>
        <w:t>请求包结构体</w:t>
      </w:r>
      <w:r>
        <w:rPr>
          <w:rFonts w:ascii="Times New Roman" w:hAnsi="Times New Roman" w:cs="Times New Roman"/>
          <w:color w:val="262626"/>
          <w:spacing w:val="12"/>
          <w:szCs w:val="21"/>
        </w:rPr>
        <w:t>：</w:t>
      </w:r>
    </w:p>
    <w:p w14:paraId="75186C6B" w14:textId="77777777" w:rsidR="00FB6D3D" w:rsidRDefault="00D22A15">
      <w:pPr>
        <w:spacing w:line="360" w:lineRule="atLeast"/>
        <w:ind w:firstLine="504"/>
        <w:rPr>
          <w:rFonts w:ascii="Times New Roman" w:hAnsi="Times New Roman" w:cs="Times New Roman"/>
          <w:color w:val="262626"/>
          <w:spacing w:val="12"/>
          <w:szCs w:val="21"/>
        </w:rPr>
      </w:pPr>
      <w:r>
        <w:rPr>
          <w:rFonts w:ascii="Times New Roman" w:hAnsi="Times New Roman" w:cs="Times New Roman" w:hint="eastAsia"/>
          <w:color w:val="262626"/>
          <w:spacing w:val="12"/>
          <w:szCs w:val="21"/>
        </w:rPr>
        <w:t>{</w:t>
      </w:r>
    </w:p>
    <w:p w14:paraId="45042A06" w14:textId="77777777" w:rsidR="00FB6D3D" w:rsidRDefault="00D22A15">
      <w:pPr>
        <w:spacing w:line="360" w:lineRule="atLeast"/>
        <w:ind w:firstLineChars="285" w:firstLine="718"/>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robot</w:t>
      </w:r>
      <w:r>
        <w:rPr>
          <w:rFonts w:ascii="Times New Roman" w:hAnsi="Times New Roman" w:cs="Times New Roman"/>
          <w:color w:val="262626"/>
          <w:spacing w:val="12"/>
          <w:szCs w:val="21"/>
        </w:rPr>
        <w:t>_code”</w:t>
      </w:r>
      <w:r>
        <w:rPr>
          <w:rFonts w:ascii="Times New Roman" w:hAnsi="Times New Roman" w:cs="Times New Roman" w:hint="eastAsia"/>
          <w:color w:val="262626"/>
          <w:spacing w:val="12"/>
          <w:szCs w:val="21"/>
        </w:rPr>
        <w:t>: [</w:t>
      </w:r>
      <w:r>
        <w:rPr>
          <w:rFonts w:ascii="Times New Roman" w:hAnsi="Times New Roman" w:cs="Times New Roman"/>
          <w:color w:val="262626"/>
          <w:spacing w:val="12"/>
          <w:szCs w:val="21"/>
        </w:rPr>
        <w:t>“1”,”2”] ,</w:t>
      </w:r>
    </w:p>
    <w:p w14:paraId="4BCD0A69" w14:textId="77777777" w:rsidR="00FB6D3D" w:rsidRDefault="00D22A15">
      <w:pPr>
        <w:spacing w:line="360" w:lineRule="atLeast"/>
        <w:ind w:firstLineChars="285" w:firstLine="718"/>
        <w:rPr>
          <w:rFonts w:ascii="Times New Roman" w:hAnsi="Times New Roman" w:cs="Times New Roman"/>
          <w:color w:val="262626"/>
          <w:spacing w:val="12"/>
          <w:szCs w:val="21"/>
        </w:rPr>
      </w:pPr>
      <w:r>
        <w:rPr>
          <w:rFonts w:ascii="Times New Roman" w:hAnsi="Times New Roman" w:cs="Times New Roman"/>
          <w:color w:val="262626"/>
          <w:spacing w:val="12"/>
          <w:szCs w:val="21"/>
        </w:rPr>
        <w:t>“sort_line”:”1”</w:t>
      </w:r>
    </w:p>
    <w:p w14:paraId="14153D02" w14:textId="77777777" w:rsidR="00FB6D3D" w:rsidRDefault="00D22A15">
      <w:pPr>
        <w:spacing w:line="360" w:lineRule="atLeast"/>
        <w:ind w:firstLine="504"/>
        <w:rPr>
          <w:rFonts w:ascii="Times New Roman" w:hAnsi="Times New Roman" w:cs="Times New Roman"/>
          <w:color w:val="262626"/>
          <w:spacing w:val="12"/>
          <w:szCs w:val="21"/>
        </w:rPr>
      </w:pPr>
      <w:r>
        <w:rPr>
          <w:rFonts w:ascii="Times New Roman" w:hAnsi="Times New Roman" w:cs="Times New Roman" w:hint="eastAsia"/>
          <w:color w:val="262626"/>
          <w:spacing w:val="12"/>
          <w:szCs w:val="21"/>
        </w:rPr>
        <w:t>}</w:t>
      </w:r>
    </w:p>
    <w:p w14:paraId="0DD2278F" w14:textId="77777777" w:rsidR="00FB6D3D" w:rsidRDefault="00D22A15">
      <w:pPr>
        <w:spacing w:line="360" w:lineRule="atLeast"/>
        <w:ind w:firstLine="506"/>
        <w:rPr>
          <w:rFonts w:ascii="Times New Roman" w:hAnsi="Times New Roman" w:cs="Times New Roman"/>
          <w:b/>
          <w:bCs/>
          <w:color w:val="262626"/>
          <w:spacing w:val="12"/>
          <w:szCs w:val="21"/>
        </w:rPr>
      </w:pPr>
      <w:r>
        <w:rPr>
          <w:rFonts w:ascii="Times New Roman" w:hAnsi="Times New Roman" w:cs="Times New Roman" w:hint="eastAsia"/>
          <w:b/>
          <w:bCs/>
          <w:color w:val="262626"/>
          <w:spacing w:val="12"/>
          <w:szCs w:val="21"/>
        </w:rPr>
        <w:t>参数说明</w:t>
      </w:r>
      <w:r>
        <w:rPr>
          <w:rFonts w:ascii="Times New Roman" w:hAnsi="Times New Roman" w:cs="Times New Roman" w:hint="eastAsia"/>
          <w:b/>
          <w:bCs/>
          <w:color w:val="262626"/>
          <w:spacing w:val="12"/>
          <w:szCs w:val="21"/>
        </w:rPr>
        <w:t>:</w:t>
      </w:r>
    </w:p>
    <w:p w14:paraId="52444468" w14:textId="77777777" w:rsidR="00FB6D3D" w:rsidRDefault="00FB6D3D">
      <w:pPr>
        <w:spacing w:line="360" w:lineRule="atLeast"/>
        <w:ind w:firstLine="506"/>
        <w:rPr>
          <w:rFonts w:ascii="Times New Roman" w:hAnsi="Times New Roman" w:cs="Times New Roman"/>
          <w:b/>
          <w:bCs/>
          <w:color w:val="262626"/>
          <w:spacing w:val="12"/>
          <w:szCs w:val="21"/>
        </w:rPr>
      </w:pPr>
    </w:p>
    <w:tbl>
      <w:tblPr>
        <w:tblStyle w:val="af2"/>
        <w:tblW w:w="8642" w:type="dxa"/>
        <w:jc w:val="center"/>
        <w:tblLayout w:type="fixed"/>
        <w:tblLook w:val="04A0" w:firstRow="1" w:lastRow="0" w:firstColumn="1" w:lastColumn="0" w:noHBand="0" w:noVBand="1"/>
      </w:tblPr>
      <w:tblGrid>
        <w:gridCol w:w="1413"/>
        <w:gridCol w:w="1276"/>
        <w:gridCol w:w="2126"/>
        <w:gridCol w:w="3827"/>
      </w:tblGrid>
      <w:tr w:rsidR="00FB6D3D" w14:paraId="0B0ECAEE" w14:textId="77777777">
        <w:trPr>
          <w:jc w:val="center"/>
        </w:trPr>
        <w:tc>
          <w:tcPr>
            <w:tcW w:w="1413" w:type="dxa"/>
          </w:tcPr>
          <w:p w14:paraId="2001311C" w14:textId="77777777" w:rsidR="00FB6D3D" w:rsidRDefault="00D22A15">
            <w:pPr>
              <w:ind w:firstLineChars="0" w:firstLine="0"/>
            </w:pPr>
            <w:r>
              <w:rPr>
                <w:rFonts w:hint="eastAsia"/>
              </w:rPr>
              <w:t>参数</w:t>
            </w:r>
          </w:p>
        </w:tc>
        <w:tc>
          <w:tcPr>
            <w:tcW w:w="1276" w:type="dxa"/>
          </w:tcPr>
          <w:p w14:paraId="68C5C527" w14:textId="77777777" w:rsidR="00FB6D3D" w:rsidRDefault="00D22A15">
            <w:pPr>
              <w:ind w:firstLineChars="0" w:firstLine="0"/>
            </w:pPr>
            <w:r>
              <w:rPr>
                <w:rFonts w:hint="eastAsia"/>
              </w:rPr>
              <w:t>参数类型</w:t>
            </w:r>
          </w:p>
        </w:tc>
        <w:tc>
          <w:tcPr>
            <w:tcW w:w="2126" w:type="dxa"/>
          </w:tcPr>
          <w:p w14:paraId="06295C09" w14:textId="77777777" w:rsidR="00FB6D3D" w:rsidRDefault="00D22A15">
            <w:pPr>
              <w:ind w:firstLineChars="0" w:firstLine="0"/>
            </w:pPr>
            <w:r>
              <w:rPr>
                <w:rFonts w:hint="eastAsia"/>
              </w:rPr>
              <w:t>说明</w:t>
            </w:r>
          </w:p>
        </w:tc>
        <w:tc>
          <w:tcPr>
            <w:tcW w:w="3827" w:type="dxa"/>
          </w:tcPr>
          <w:p w14:paraId="7BBC8A33" w14:textId="77777777" w:rsidR="00FB6D3D" w:rsidRDefault="00D22A15">
            <w:pPr>
              <w:ind w:firstLineChars="0" w:firstLine="0"/>
            </w:pPr>
            <w:r>
              <w:rPr>
                <w:rFonts w:hint="eastAsia"/>
              </w:rPr>
              <w:t>示例值</w:t>
            </w:r>
          </w:p>
        </w:tc>
      </w:tr>
      <w:tr w:rsidR="00FB6D3D" w14:paraId="5F179E20" w14:textId="77777777">
        <w:trPr>
          <w:jc w:val="center"/>
        </w:trPr>
        <w:tc>
          <w:tcPr>
            <w:tcW w:w="1413" w:type="dxa"/>
          </w:tcPr>
          <w:p w14:paraId="518BBE70" w14:textId="77777777" w:rsidR="00FB6D3D" w:rsidRDefault="00D22A15">
            <w:pPr>
              <w:ind w:firstLineChars="0" w:firstLine="0"/>
              <w:rPr>
                <w:rFonts w:ascii="Times New Roman" w:hAnsi="Times New Roman" w:cs="Times New Roman"/>
              </w:rPr>
            </w:pPr>
            <w:r>
              <w:rPr>
                <w:rFonts w:ascii="Times New Roman" w:hAnsi="Times New Roman" w:cs="Times New Roman" w:hint="eastAsia"/>
              </w:rPr>
              <w:t>robot</w:t>
            </w:r>
            <w:r>
              <w:rPr>
                <w:rFonts w:ascii="Times New Roman" w:hAnsi="Times New Roman" w:cs="Times New Roman"/>
              </w:rPr>
              <w:t>_code</w:t>
            </w:r>
          </w:p>
        </w:tc>
        <w:tc>
          <w:tcPr>
            <w:tcW w:w="1276" w:type="dxa"/>
          </w:tcPr>
          <w:p w14:paraId="7915AE71" w14:textId="77777777" w:rsidR="00FB6D3D" w:rsidRDefault="00D22A15">
            <w:pPr>
              <w:ind w:firstLineChars="0" w:firstLine="0"/>
            </w:pPr>
            <w:r>
              <w:t>array</w:t>
            </w:r>
          </w:p>
        </w:tc>
        <w:tc>
          <w:tcPr>
            <w:tcW w:w="2126" w:type="dxa"/>
          </w:tcPr>
          <w:p w14:paraId="4FD22A7F" w14:textId="77777777" w:rsidR="00FB6D3D" w:rsidRDefault="00D22A15">
            <w:pPr>
              <w:ind w:firstLineChars="0" w:firstLine="0"/>
            </w:pPr>
            <w:r>
              <w:rPr>
                <w:rFonts w:hint="eastAsia"/>
              </w:rPr>
              <w:t>机器人编号</w:t>
            </w:r>
          </w:p>
        </w:tc>
        <w:tc>
          <w:tcPr>
            <w:tcW w:w="3827" w:type="dxa"/>
          </w:tcPr>
          <w:p w14:paraId="4CB5374F" w14:textId="77777777" w:rsidR="00FB6D3D" w:rsidRDefault="00D22A15">
            <w:pPr>
              <w:ind w:firstLineChars="0" w:firstLine="0"/>
            </w:pPr>
            <w:r>
              <w:rPr>
                <w:rFonts w:hint="eastAsia"/>
              </w:rPr>
              <w:t>可支持多个，详情请参见各功能区机器人或桁架的编号规则</w:t>
            </w:r>
          </w:p>
        </w:tc>
      </w:tr>
      <w:tr w:rsidR="00FB6D3D" w14:paraId="4A8A5382" w14:textId="77777777">
        <w:trPr>
          <w:jc w:val="center"/>
        </w:trPr>
        <w:tc>
          <w:tcPr>
            <w:tcW w:w="1413" w:type="dxa"/>
          </w:tcPr>
          <w:p w14:paraId="281A15F5" w14:textId="77777777" w:rsidR="00FB6D3D" w:rsidRDefault="00D22A15">
            <w:pPr>
              <w:ind w:firstLineChars="0" w:firstLine="0"/>
              <w:rPr>
                <w:rFonts w:ascii="Times New Roman" w:hAnsi="Times New Roman" w:cs="Times New Roman"/>
              </w:rPr>
            </w:pPr>
            <w:r>
              <w:rPr>
                <w:rFonts w:ascii="Times New Roman" w:hAnsi="Times New Roman" w:cs="Times New Roman"/>
                <w:color w:val="262626"/>
                <w:spacing w:val="12"/>
                <w:szCs w:val="21"/>
              </w:rPr>
              <w:t>sort_line</w:t>
            </w:r>
          </w:p>
        </w:tc>
        <w:tc>
          <w:tcPr>
            <w:tcW w:w="1276" w:type="dxa"/>
          </w:tcPr>
          <w:p w14:paraId="0BC913CD" w14:textId="77777777" w:rsidR="00FB6D3D" w:rsidRDefault="00D22A15">
            <w:pPr>
              <w:ind w:firstLineChars="0" w:firstLine="0"/>
            </w:pPr>
            <w:r>
              <w:t>string</w:t>
            </w:r>
          </w:p>
        </w:tc>
        <w:tc>
          <w:tcPr>
            <w:tcW w:w="2126" w:type="dxa"/>
          </w:tcPr>
          <w:p w14:paraId="3C095100" w14:textId="77777777" w:rsidR="00FB6D3D" w:rsidRDefault="00D22A15">
            <w:pPr>
              <w:ind w:firstLineChars="0" w:firstLine="0"/>
            </w:pPr>
            <w:r>
              <w:rPr>
                <w:rFonts w:hint="eastAsia"/>
              </w:rPr>
              <w:t>分拣线</w:t>
            </w:r>
          </w:p>
        </w:tc>
        <w:tc>
          <w:tcPr>
            <w:tcW w:w="3827" w:type="dxa"/>
          </w:tcPr>
          <w:p w14:paraId="4C754950" w14:textId="77777777" w:rsidR="00FB6D3D" w:rsidRDefault="00D22A15">
            <w:pPr>
              <w:ind w:firstLineChars="0" w:firstLine="0"/>
            </w:pPr>
            <w:r>
              <w:rPr>
                <w:rFonts w:hint="eastAsia"/>
              </w:rPr>
              <w:t>分拣线编号</w:t>
            </w:r>
          </w:p>
        </w:tc>
      </w:tr>
    </w:tbl>
    <w:p w14:paraId="37B28D13" w14:textId="77777777" w:rsidR="00FB6D3D" w:rsidRDefault="00FB6D3D">
      <w:pPr>
        <w:spacing w:line="360" w:lineRule="atLeast"/>
        <w:ind w:firstLineChars="0" w:firstLine="0"/>
      </w:pPr>
    </w:p>
    <w:p w14:paraId="57DAEC7D" w14:textId="77777777" w:rsidR="00FB6D3D" w:rsidRDefault="00D22A15">
      <w:pPr>
        <w:pStyle w:val="af6"/>
        <w:ind w:left="420" w:firstLineChars="0" w:firstLine="0"/>
        <w:rPr>
          <w:rStyle w:val="af3"/>
        </w:rPr>
      </w:pPr>
      <w:r>
        <w:rPr>
          <w:rStyle w:val="af3"/>
          <w:rFonts w:hint="eastAsia"/>
        </w:rPr>
        <w:lastRenderedPageBreak/>
        <w:t>返回结果：</w:t>
      </w:r>
    </w:p>
    <w:p w14:paraId="04AF6868" w14:textId="77777777" w:rsidR="00FB6D3D" w:rsidRDefault="00D22A15">
      <w:pPr>
        <w:pStyle w:val="af6"/>
        <w:ind w:left="420" w:firstLineChars="0" w:firstLine="0"/>
        <w:rPr>
          <w:rFonts w:ascii="Times New Roman" w:hAnsi="Times New Roman" w:cs="Times New Roman"/>
          <w:color w:val="262626"/>
          <w:spacing w:val="12"/>
          <w:szCs w:val="21"/>
        </w:rPr>
      </w:pPr>
      <w:r>
        <w:rPr>
          <w:rFonts w:ascii="Times New Roman" w:hAnsi="Times New Roman" w:cs="Times New Roman" w:hint="eastAsia"/>
          <w:color w:val="262626"/>
          <w:spacing w:val="12"/>
          <w:szCs w:val="21"/>
        </w:rPr>
        <w:t>{</w:t>
      </w:r>
    </w:p>
    <w:p w14:paraId="58450DF6" w14:textId="77777777" w:rsidR="00FB6D3D" w:rsidRDefault="00D22A15">
      <w:pPr>
        <w:pStyle w:val="af6"/>
        <w:ind w:left="420" w:firstLineChars="0" w:firstLine="300"/>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code</w:t>
      </w: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 xml:space="preserve">: </w:t>
      </w:r>
      <w:r>
        <w:rPr>
          <w:rFonts w:ascii="Times New Roman" w:hAnsi="Times New Roman" w:cs="Times New Roman"/>
          <w:color w:val="262626"/>
          <w:spacing w:val="12"/>
          <w:szCs w:val="21"/>
        </w:rPr>
        <w:t>20</w:t>
      </w:r>
      <w:r>
        <w:rPr>
          <w:rFonts w:ascii="Times New Roman" w:hAnsi="Times New Roman" w:cs="Times New Roman" w:hint="eastAsia"/>
          <w:color w:val="262626"/>
          <w:spacing w:val="12"/>
          <w:szCs w:val="21"/>
        </w:rPr>
        <w:t>0,</w:t>
      </w:r>
    </w:p>
    <w:p w14:paraId="6C356856" w14:textId="77777777" w:rsidR="00FB6D3D" w:rsidRDefault="00D22A15">
      <w:pPr>
        <w:pStyle w:val="af6"/>
        <w:ind w:left="420" w:firstLineChars="0" w:firstLine="300"/>
        <w:rPr>
          <w:rFonts w:ascii="Times New Roman" w:hAnsi="Times New Roman" w:cs="Times New Roman"/>
          <w:color w:val="262626"/>
          <w:spacing w:val="12"/>
          <w:szCs w:val="21"/>
        </w:rPr>
      </w:pPr>
      <w:r>
        <w:rPr>
          <w:rFonts w:ascii="Times New Roman" w:hAnsi="Times New Roman" w:cs="Times New Roman"/>
          <w:color w:val="262626"/>
          <w:spacing w:val="12"/>
          <w:szCs w:val="21"/>
        </w:rPr>
        <w:t>“msg”</w:t>
      </w:r>
      <w:r>
        <w:rPr>
          <w:rFonts w:ascii="Times New Roman" w:hAnsi="Times New Roman" w:cs="Times New Roman" w:hint="eastAsia"/>
          <w:color w:val="262626"/>
          <w:spacing w:val="12"/>
          <w:szCs w:val="21"/>
        </w:rPr>
        <w:t xml:space="preserve">: </w:t>
      </w: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success</w:t>
      </w: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w:t>
      </w:r>
    </w:p>
    <w:p w14:paraId="57F0A081" w14:textId="77777777" w:rsidR="00FB6D3D" w:rsidRDefault="00D22A15">
      <w:pPr>
        <w:pStyle w:val="af6"/>
        <w:ind w:left="420" w:firstLineChars="0" w:firstLine="300"/>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data</w:t>
      </w: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 xml:space="preserve">: </w:t>
      </w:r>
    </w:p>
    <w:p w14:paraId="454A590B" w14:textId="77777777" w:rsidR="00FB6D3D" w:rsidRDefault="00D22A15">
      <w:pPr>
        <w:ind w:firstLineChars="179" w:firstLine="451"/>
        <w:rPr>
          <w:rFonts w:ascii="Times New Roman" w:hAnsi="Times New Roman" w:cs="Times New Roman"/>
          <w:color w:val="262626"/>
          <w:spacing w:val="12"/>
          <w:szCs w:val="21"/>
        </w:rPr>
      </w:pPr>
      <w:r>
        <w:rPr>
          <w:rFonts w:ascii="Times New Roman" w:hAnsi="Times New Roman" w:cs="Times New Roman" w:hint="eastAsia"/>
          <w:color w:val="262626"/>
          <w:spacing w:val="12"/>
          <w:szCs w:val="21"/>
        </w:rPr>
        <w:t>}</w:t>
      </w:r>
    </w:p>
    <w:tbl>
      <w:tblPr>
        <w:tblStyle w:val="af2"/>
        <w:tblW w:w="8642" w:type="dxa"/>
        <w:jc w:val="center"/>
        <w:tblLayout w:type="fixed"/>
        <w:tblLook w:val="04A0" w:firstRow="1" w:lastRow="0" w:firstColumn="1" w:lastColumn="0" w:noHBand="0" w:noVBand="1"/>
      </w:tblPr>
      <w:tblGrid>
        <w:gridCol w:w="1413"/>
        <w:gridCol w:w="1276"/>
        <w:gridCol w:w="2976"/>
        <w:gridCol w:w="2977"/>
      </w:tblGrid>
      <w:tr w:rsidR="00FB6D3D" w14:paraId="4E6B12BC" w14:textId="77777777">
        <w:trPr>
          <w:jc w:val="center"/>
        </w:trPr>
        <w:tc>
          <w:tcPr>
            <w:tcW w:w="1413" w:type="dxa"/>
          </w:tcPr>
          <w:p w14:paraId="5046CF37" w14:textId="77777777" w:rsidR="00FB6D3D" w:rsidRDefault="00D22A15">
            <w:pPr>
              <w:ind w:firstLineChars="0" w:firstLine="0"/>
            </w:pPr>
            <w:r>
              <w:rPr>
                <w:rFonts w:hint="eastAsia"/>
              </w:rPr>
              <w:t>参数</w:t>
            </w:r>
          </w:p>
        </w:tc>
        <w:tc>
          <w:tcPr>
            <w:tcW w:w="1276" w:type="dxa"/>
          </w:tcPr>
          <w:p w14:paraId="4788511D" w14:textId="77777777" w:rsidR="00FB6D3D" w:rsidRDefault="00D22A15">
            <w:pPr>
              <w:ind w:firstLineChars="0" w:firstLine="0"/>
            </w:pPr>
            <w:r>
              <w:rPr>
                <w:rFonts w:hint="eastAsia"/>
              </w:rPr>
              <w:t>参数类型</w:t>
            </w:r>
          </w:p>
        </w:tc>
        <w:tc>
          <w:tcPr>
            <w:tcW w:w="2976" w:type="dxa"/>
          </w:tcPr>
          <w:p w14:paraId="539CA119" w14:textId="77777777" w:rsidR="00FB6D3D" w:rsidRDefault="00D22A15">
            <w:pPr>
              <w:ind w:firstLineChars="0" w:firstLine="0"/>
            </w:pPr>
            <w:r>
              <w:rPr>
                <w:rFonts w:hint="eastAsia"/>
              </w:rPr>
              <w:t>说明</w:t>
            </w:r>
          </w:p>
        </w:tc>
        <w:tc>
          <w:tcPr>
            <w:tcW w:w="2977" w:type="dxa"/>
          </w:tcPr>
          <w:p w14:paraId="3ADD1493" w14:textId="77777777" w:rsidR="00FB6D3D" w:rsidRDefault="00D22A15">
            <w:pPr>
              <w:ind w:firstLineChars="0" w:firstLine="0"/>
            </w:pPr>
            <w:r>
              <w:rPr>
                <w:rFonts w:hint="eastAsia"/>
              </w:rPr>
              <w:t>示例值</w:t>
            </w:r>
          </w:p>
        </w:tc>
      </w:tr>
      <w:tr w:rsidR="00FB6D3D" w14:paraId="35ED3D72" w14:textId="77777777">
        <w:trPr>
          <w:jc w:val="center"/>
        </w:trPr>
        <w:tc>
          <w:tcPr>
            <w:tcW w:w="1413" w:type="dxa"/>
          </w:tcPr>
          <w:p w14:paraId="7CBA8D23" w14:textId="77777777" w:rsidR="00FB6D3D" w:rsidRDefault="00D22A15">
            <w:pPr>
              <w:ind w:firstLineChars="0" w:firstLine="0"/>
              <w:rPr>
                <w:rFonts w:ascii="Times New Roman" w:hAnsi="Times New Roman" w:cs="Times New Roman"/>
              </w:rPr>
            </w:pPr>
            <w:r>
              <w:rPr>
                <w:rFonts w:ascii="Times New Roman" w:hAnsi="Times New Roman" w:cs="Times New Roman" w:hint="eastAsia"/>
                <w:color w:val="262626"/>
                <w:spacing w:val="12"/>
                <w:szCs w:val="21"/>
              </w:rPr>
              <w:t>code</w:t>
            </w:r>
          </w:p>
        </w:tc>
        <w:tc>
          <w:tcPr>
            <w:tcW w:w="1276" w:type="dxa"/>
          </w:tcPr>
          <w:p w14:paraId="1BC56590" w14:textId="77777777" w:rsidR="00FB6D3D" w:rsidRDefault="00D22A15">
            <w:pPr>
              <w:ind w:firstLineChars="0" w:firstLine="0"/>
            </w:pPr>
            <w:r>
              <w:rPr>
                <w:rFonts w:hint="eastAsia"/>
              </w:rPr>
              <w:t>int</w:t>
            </w:r>
          </w:p>
        </w:tc>
        <w:tc>
          <w:tcPr>
            <w:tcW w:w="2976" w:type="dxa"/>
          </w:tcPr>
          <w:p w14:paraId="7ED603E0" w14:textId="77777777" w:rsidR="00FB6D3D" w:rsidRDefault="00D22A15">
            <w:pPr>
              <w:ind w:firstLineChars="0" w:firstLine="0"/>
            </w:pPr>
            <w:r>
              <w:rPr>
                <w:rFonts w:hint="eastAsia"/>
              </w:rPr>
              <w:t>返回码</w:t>
            </w:r>
          </w:p>
        </w:tc>
        <w:tc>
          <w:tcPr>
            <w:tcW w:w="2977" w:type="dxa"/>
          </w:tcPr>
          <w:p w14:paraId="735F9BE9" w14:textId="77777777" w:rsidR="00FB6D3D" w:rsidRDefault="00D22A15">
            <w:pPr>
              <w:ind w:firstLineChars="0" w:firstLine="0"/>
            </w:pPr>
            <w:r>
              <w:t>20</w:t>
            </w:r>
            <w:r>
              <w:rPr>
                <w:rFonts w:hint="eastAsia"/>
              </w:rPr>
              <w:t>0</w:t>
            </w:r>
            <w:r>
              <w:rPr>
                <w:rFonts w:hint="eastAsia"/>
              </w:rPr>
              <w:t>为成功；</w:t>
            </w:r>
            <w:r>
              <w:rPr>
                <w:rFonts w:hint="eastAsia"/>
              </w:rPr>
              <w:t>4</w:t>
            </w:r>
            <w:r>
              <w:t>00</w:t>
            </w:r>
            <w:r>
              <w:rPr>
                <w:rFonts w:hint="eastAsia"/>
              </w:rPr>
              <w:t>为失败</w:t>
            </w:r>
          </w:p>
        </w:tc>
      </w:tr>
      <w:tr w:rsidR="00FB6D3D" w14:paraId="050548C3" w14:textId="77777777">
        <w:trPr>
          <w:jc w:val="center"/>
        </w:trPr>
        <w:tc>
          <w:tcPr>
            <w:tcW w:w="1413" w:type="dxa"/>
          </w:tcPr>
          <w:p w14:paraId="695B055E" w14:textId="77777777" w:rsidR="00FB6D3D" w:rsidRDefault="00D22A15">
            <w:pPr>
              <w:ind w:firstLineChars="0" w:firstLine="0"/>
              <w:rPr>
                <w:rFonts w:ascii="Times New Roman" w:hAnsi="Times New Roman" w:cs="Times New Roman"/>
              </w:rPr>
            </w:pPr>
            <w:r>
              <w:rPr>
                <w:rFonts w:ascii="Times New Roman" w:hAnsi="Times New Roman" w:cs="Times New Roman"/>
                <w:color w:val="262626"/>
                <w:spacing w:val="12"/>
                <w:szCs w:val="21"/>
              </w:rPr>
              <w:t>msg</w:t>
            </w:r>
          </w:p>
        </w:tc>
        <w:tc>
          <w:tcPr>
            <w:tcW w:w="1276" w:type="dxa"/>
          </w:tcPr>
          <w:p w14:paraId="63E9E7E0" w14:textId="77777777" w:rsidR="00FB6D3D" w:rsidRDefault="00D22A15">
            <w:pPr>
              <w:ind w:firstLineChars="0" w:firstLine="0"/>
            </w:pPr>
            <w:r>
              <w:rPr>
                <w:rFonts w:hint="eastAsia"/>
              </w:rPr>
              <w:t>string</w:t>
            </w:r>
          </w:p>
        </w:tc>
        <w:tc>
          <w:tcPr>
            <w:tcW w:w="2976" w:type="dxa"/>
          </w:tcPr>
          <w:p w14:paraId="1F715877" w14:textId="77777777" w:rsidR="00FB6D3D" w:rsidRDefault="00D22A15">
            <w:pPr>
              <w:ind w:firstLineChars="0" w:firstLine="0"/>
            </w:pPr>
            <w:r>
              <w:t>对返回码的文本描述内容</w:t>
            </w:r>
          </w:p>
        </w:tc>
        <w:tc>
          <w:tcPr>
            <w:tcW w:w="2977" w:type="dxa"/>
          </w:tcPr>
          <w:p w14:paraId="5A5B89C5" w14:textId="77777777" w:rsidR="00FB6D3D" w:rsidRDefault="00D22A15">
            <w:pPr>
              <w:ind w:firstLineChars="0" w:firstLine="0"/>
              <w:rPr>
                <w:rFonts w:ascii="Times New Roman" w:hAnsi="Times New Roman" w:cs="Times New Roman"/>
              </w:rPr>
            </w:pPr>
            <w:r>
              <w:rPr>
                <w:rFonts w:ascii="Times New Roman" w:hAnsi="Times New Roman" w:cs="Times New Roman"/>
              </w:rPr>
              <w:t>“success”</w:t>
            </w:r>
            <w:r>
              <w:rPr>
                <w:rFonts w:ascii="Times New Roman" w:hAnsi="Times New Roman" w:cs="Times New Roman"/>
              </w:rPr>
              <w:t>表示</w:t>
            </w:r>
            <w:r>
              <w:rPr>
                <w:rFonts w:ascii="Times New Roman" w:hAnsi="Times New Roman" w:cs="Times New Roman" w:hint="eastAsia"/>
              </w:rPr>
              <w:t>查询</w:t>
            </w:r>
            <w:r>
              <w:rPr>
                <w:rFonts w:ascii="Times New Roman" w:hAnsi="Times New Roman" w:cs="Times New Roman"/>
              </w:rPr>
              <w:t>成功</w:t>
            </w:r>
          </w:p>
          <w:p w14:paraId="04C141C8" w14:textId="77777777" w:rsidR="00FB6D3D" w:rsidRDefault="00D22A15">
            <w:pPr>
              <w:ind w:firstLineChars="0" w:firstLine="0"/>
              <w:rPr>
                <w:rFonts w:ascii="Times New Roman" w:hAnsi="Times New Roman" w:cs="Times New Roman"/>
              </w:rPr>
            </w:pPr>
            <w:r>
              <w:rPr>
                <w:rFonts w:ascii="Times New Roman" w:hAnsi="Times New Roman" w:cs="Times New Roman"/>
              </w:rPr>
              <w:t>”error”</w:t>
            </w:r>
            <w:r>
              <w:rPr>
                <w:rFonts w:ascii="Times New Roman" w:hAnsi="Times New Roman" w:cs="Times New Roman"/>
              </w:rPr>
              <w:t>表示</w:t>
            </w:r>
            <w:r>
              <w:rPr>
                <w:rFonts w:ascii="Times New Roman" w:hAnsi="Times New Roman" w:cs="Times New Roman" w:hint="eastAsia"/>
              </w:rPr>
              <w:t>查询失败</w:t>
            </w:r>
          </w:p>
        </w:tc>
      </w:tr>
      <w:tr w:rsidR="00FB6D3D" w14:paraId="521252F3" w14:textId="77777777">
        <w:trPr>
          <w:jc w:val="center"/>
        </w:trPr>
        <w:tc>
          <w:tcPr>
            <w:tcW w:w="1413" w:type="dxa"/>
          </w:tcPr>
          <w:p w14:paraId="36C50FAC" w14:textId="77777777" w:rsidR="00FB6D3D" w:rsidRDefault="00D22A15">
            <w:pPr>
              <w:ind w:firstLineChars="0" w:firstLine="0"/>
              <w:rPr>
                <w:rFonts w:ascii="Times New Roman" w:hAnsi="Times New Roman" w:cs="Times New Roman"/>
                <w:color w:val="262626"/>
                <w:spacing w:val="12"/>
                <w:szCs w:val="21"/>
              </w:rPr>
            </w:pPr>
            <w:r>
              <w:rPr>
                <w:rFonts w:ascii="Times New Roman" w:hAnsi="Times New Roman" w:cs="Times New Roman"/>
                <w:color w:val="262626"/>
                <w:spacing w:val="12"/>
                <w:szCs w:val="21"/>
              </w:rPr>
              <w:t>data</w:t>
            </w:r>
          </w:p>
        </w:tc>
        <w:tc>
          <w:tcPr>
            <w:tcW w:w="1276" w:type="dxa"/>
          </w:tcPr>
          <w:p w14:paraId="40F7011E" w14:textId="77777777" w:rsidR="00FB6D3D" w:rsidRDefault="00D22A15">
            <w:pPr>
              <w:ind w:firstLineChars="0" w:firstLine="0"/>
            </w:pPr>
            <w:r>
              <w:rPr>
                <w:rFonts w:hint="eastAsia"/>
              </w:rPr>
              <w:t>string</w:t>
            </w:r>
          </w:p>
        </w:tc>
        <w:tc>
          <w:tcPr>
            <w:tcW w:w="2976" w:type="dxa"/>
          </w:tcPr>
          <w:p w14:paraId="5EF2A840" w14:textId="77777777" w:rsidR="00FB6D3D" w:rsidRDefault="00D22A15">
            <w:pPr>
              <w:ind w:firstLineChars="0" w:firstLine="0"/>
            </w:pPr>
            <w:r>
              <w:rPr>
                <w:rFonts w:hint="eastAsia"/>
              </w:rPr>
              <w:t>错误情况的异常信息</w:t>
            </w:r>
          </w:p>
        </w:tc>
        <w:tc>
          <w:tcPr>
            <w:tcW w:w="2977" w:type="dxa"/>
          </w:tcPr>
          <w:p w14:paraId="1E2D7C9D" w14:textId="77777777" w:rsidR="00FB6D3D" w:rsidRDefault="00FB6D3D">
            <w:pPr>
              <w:ind w:firstLineChars="0" w:firstLine="0"/>
              <w:rPr>
                <w:rFonts w:ascii="Times New Roman" w:hAnsi="Times New Roman" w:cs="Times New Roman"/>
              </w:rPr>
            </w:pPr>
          </w:p>
        </w:tc>
      </w:tr>
    </w:tbl>
    <w:p w14:paraId="24050BCC" w14:textId="77777777" w:rsidR="00FB6D3D" w:rsidRDefault="00FB6D3D">
      <w:pPr>
        <w:ind w:firstLineChars="0" w:firstLine="0"/>
        <w:rPr>
          <w:lang w:val="zh-CN"/>
        </w:rPr>
      </w:pPr>
    </w:p>
    <w:p w14:paraId="70A24A94" w14:textId="77777777" w:rsidR="00FB6D3D" w:rsidRDefault="00D22A15">
      <w:pPr>
        <w:pStyle w:val="2"/>
        <w:numPr>
          <w:ilvl w:val="1"/>
          <w:numId w:val="16"/>
        </w:numPr>
        <w:spacing w:before="120"/>
        <w:rPr>
          <w:rFonts w:ascii="宋体" w:eastAsia="宋体" w:hAnsi="宋体"/>
          <w:szCs w:val="30"/>
        </w:rPr>
      </w:pPr>
      <w:bookmarkStart w:id="13" w:name="_Toc7119"/>
      <w:r>
        <w:rPr>
          <w:rFonts w:ascii="宋体" w:eastAsia="宋体" w:hAnsi="宋体" w:hint="eastAsia"/>
          <w:szCs w:val="30"/>
        </w:rPr>
        <w:t>恢复机器人（桁架）</w:t>
      </w:r>
      <w:bookmarkEnd w:id="13"/>
    </w:p>
    <w:p w14:paraId="1D13F5D2" w14:textId="77777777" w:rsidR="00FB6D3D" w:rsidRDefault="00D22A15">
      <w:pPr>
        <w:pStyle w:val="af6"/>
        <w:ind w:leftChars="177" w:left="425" w:firstLineChars="0" w:firstLine="0"/>
      </w:pPr>
      <w:r>
        <w:rPr>
          <w:b/>
          <w:bCs/>
        </w:rPr>
        <w:t>请求方式</w:t>
      </w:r>
      <w:r>
        <w:t>：</w:t>
      </w:r>
      <w:r>
        <w:t>POST</w:t>
      </w:r>
      <w:r>
        <w:t>（</w:t>
      </w:r>
      <w:r>
        <w:t>HTTP</w:t>
      </w:r>
      <w:r>
        <w:t>）</w:t>
      </w:r>
    </w:p>
    <w:p w14:paraId="21CA3C0D" w14:textId="77777777" w:rsidR="00FB6D3D" w:rsidRDefault="00D22A15">
      <w:pPr>
        <w:pStyle w:val="af6"/>
        <w:spacing w:line="360" w:lineRule="atLeast"/>
        <w:ind w:leftChars="177" w:left="425" w:firstLineChars="0" w:firstLine="0"/>
        <w:rPr>
          <w:rFonts w:ascii="Times New Roman" w:hAnsi="Times New Roman" w:cs="Times New Roman"/>
          <w:color w:val="262626"/>
          <w:spacing w:val="12"/>
          <w:szCs w:val="21"/>
        </w:rPr>
      </w:pPr>
      <w:r>
        <w:rPr>
          <w:rFonts w:ascii="Times New Roman" w:hAnsi="Times New Roman" w:cs="Times New Roman"/>
          <w:b/>
          <w:bCs/>
          <w:color w:val="262626"/>
          <w:spacing w:val="12"/>
          <w:szCs w:val="21"/>
        </w:rPr>
        <w:t>请求地址</w:t>
      </w:r>
      <w:r>
        <w:rPr>
          <w:rFonts w:ascii="Times New Roman" w:hAnsi="Times New Roman" w:cs="Times New Roman"/>
          <w:color w:val="262626"/>
          <w:spacing w:val="12"/>
          <w:szCs w:val="21"/>
        </w:rPr>
        <w:t>：</w:t>
      </w:r>
      <w:r>
        <w:rPr>
          <w:rFonts w:ascii="Times New Roman" w:hAnsi="Times New Roman" w:cs="Times New Roman"/>
          <w:color w:val="262626"/>
          <w:spacing w:val="12"/>
          <w:szCs w:val="24"/>
        </w:rPr>
        <w:t>http://</w:t>
      </w:r>
      <w:r>
        <w:rPr>
          <w:rFonts w:ascii="Times New Roman" w:hAnsi="Times New Roman" w:cs="Times New Roman" w:hint="eastAsia"/>
          <w:color w:val="262626"/>
          <w:spacing w:val="12"/>
          <w:szCs w:val="24"/>
        </w:rPr>
        <w:t>ip</w:t>
      </w:r>
      <w:r>
        <w:rPr>
          <w:rFonts w:ascii="Times New Roman" w:hAnsi="Times New Roman" w:cs="Times New Roman"/>
          <w:color w:val="262626"/>
          <w:spacing w:val="12"/>
          <w:szCs w:val="24"/>
        </w:rPr>
        <w:t>:port</w:t>
      </w:r>
      <w:r>
        <w:rPr>
          <w:rFonts w:ascii="Times New Roman" w:hAnsi="Times New Roman" w:cs="Times New Roman" w:hint="eastAsia"/>
          <w:color w:val="262626"/>
          <w:spacing w:val="12"/>
          <w:szCs w:val="24"/>
        </w:rPr>
        <w:t>/</w:t>
      </w:r>
      <w:r>
        <w:rPr>
          <w:rFonts w:ascii="Times New Roman" w:hAnsi="Times New Roman" w:cs="Times New Roman" w:hint="eastAsia"/>
          <w:color w:val="262626"/>
          <w:spacing w:val="12"/>
          <w:szCs w:val="24"/>
        </w:rPr>
        <w:t>功能区编码</w:t>
      </w:r>
      <w:r>
        <w:rPr>
          <w:rFonts w:ascii="Times New Roman" w:hAnsi="Times New Roman" w:cs="Times New Roman"/>
          <w:color w:val="262626"/>
          <w:spacing w:val="12"/>
          <w:szCs w:val="24"/>
        </w:rPr>
        <w:t>/</w:t>
      </w:r>
      <w:r>
        <w:rPr>
          <w:rFonts w:ascii="Times New Roman" w:hAnsi="Times New Roman" w:cs="Times New Roman" w:hint="eastAsia"/>
          <w:color w:val="262626"/>
          <w:spacing w:val="12"/>
          <w:szCs w:val="24"/>
        </w:rPr>
        <w:t>robot/recover</w:t>
      </w:r>
    </w:p>
    <w:p w14:paraId="666E927E" w14:textId="77777777" w:rsidR="00FB6D3D" w:rsidRDefault="00D22A15">
      <w:pPr>
        <w:pStyle w:val="af6"/>
        <w:spacing w:line="360" w:lineRule="atLeast"/>
        <w:ind w:leftChars="177" w:left="425" w:firstLineChars="0" w:firstLine="0"/>
        <w:rPr>
          <w:rFonts w:ascii="Times New Roman" w:hAnsi="Times New Roman" w:cs="Times New Roman"/>
          <w:b/>
          <w:color w:val="262626"/>
          <w:spacing w:val="12"/>
          <w:szCs w:val="21"/>
        </w:rPr>
      </w:pPr>
      <w:r>
        <w:rPr>
          <w:rFonts w:ascii="Times New Roman" w:hAnsi="Times New Roman" w:cs="Times New Roman" w:hint="eastAsia"/>
          <w:b/>
          <w:color w:val="262626"/>
          <w:spacing w:val="12"/>
          <w:szCs w:val="21"/>
        </w:rPr>
        <w:t>接口说明：</w:t>
      </w:r>
    </w:p>
    <w:p w14:paraId="3AF6C876" w14:textId="77777777" w:rsidR="00FB6D3D" w:rsidRDefault="00D22A15">
      <w:pPr>
        <w:spacing w:line="360" w:lineRule="atLeast"/>
        <w:ind w:firstLineChars="0" w:firstLine="720"/>
      </w:pPr>
      <w:r>
        <w:rPr>
          <w:rFonts w:hint="eastAsia"/>
        </w:rPr>
        <w:t>该接口用于恢复各个功能区机器人或桁架状态</w:t>
      </w:r>
    </w:p>
    <w:p w14:paraId="287524CB" w14:textId="77777777" w:rsidR="00FB6D3D" w:rsidRDefault="00D22A15">
      <w:pPr>
        <w:spacing w:line="360" w:lineRule="atLeast"/>
        <w:ind w:firstLine="506"/>
        <w:rPr>
          <w:rFonts w:ascii="Times New Roman" w:hAnsi="Times New Roman" w:cs="Times New Roman"/>
          <w:color w:val="262626"/>
          <w:spacing w:val="12"/>
          <w:szCs w:val="21"/>
        </w:rPr>
      </w:pPr>
      <w:r>
        <w:rPr>
          <w:rFonts w:ascii="Times New Roman" w:hAnsi="Times New Roman" w:cs="Times New Roman"/>
          <w:b/>
          <w:bCs/>
          <w:color w:val="262626"/>
          <w:spacing w:val="12"/>
          <w:szCs w:val="21"/>
        </w:rPr>
        <w:t>请求包结构体</w:t>
      </w:r>
      <w:r>
        <w:rPr>
          <w:rFonts w:ascii="Times New Roman" w:hAnsi="Times New Roman" w:cs="Times New Roman"/>
          <w:color w:val="262626"/>
          <w:spacing w:val="12"/>
          <w:szCs w:val="21"/>
        </w:rPr>
        <w:t>：</w:t>
      </w:r>
    </w:p>
    <w:p w14:paraId="311155FD" w14:textId="77777777" w:rsidR="00FB6D3D" w:rsidRDefault="00D22A15">
      <w:pPr>
        <w:spacing w:line="360" w:lineRule="atLeast"/>
        <w:ind w:firstLine="504"/>
        <w:rPr>
          <w:rFonts w:ascii="Times New Roman" w:hAnsi="Times New Roman" w:cs="Times New Roman"/>
          <w:color w:val="262626"/>
          <w:spacing w:val="12"/>
          <w:szCs w:val="21"/>
        </w:rPr>
      </w:pPr>
      <w:r>
        <w:rPr>
          <w:rFonts w:ascii="Times New Roman" w:hAnsi="Times New Roman" w:cs="Times New Roman" w:hint="eastAsia"/>
          <w:color w:val="262626"/>
          <w:spacing w:val="12"/>
          <w:szCs w:val="21"/>
        </w:rPr>
        <w:t>{</w:t>
      </w:r>
    </w:p>
    <w:p w14:paraId="011CA760" w14:textId="77777777" w:rsidR="00FB6D3D" w:rsidRDefault="00D22A15">
      <w:pPr>
        <w:spacing w:line="360" w:lineRule="atLeast"/>
        <w:ind w:firstLineChars="285" w:firstLine="718"/>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robot</w:t>
      </w:r>
      <w:r>
        <w:rPr>
          <w:rFonts w:ascii="Times New Roman" w:hAnsi="Times New Roman" w:cs="Times New Roman"/>
          <w:color w:val="262626"/>
          <w:spacing w:val="12"/>
          <w:szCs w:val="21"/>
        </w:rPr>
        <w:t>_code”</w:t>
      </w:r>
      <w:r>
        <w:rPr>
          <w:rFonts w:ascii="Times New Roman" w:hAnsi="Times New Roman" w:cs="Times New Roman" w:hint="eastAsia"/>
          <w:color w:val="262626"/>
          <w:spacing w:val="12"/>
          <w:szCs w:val="21"/>
        </w:rPr>
        <w:t>: [</w:t>
      </w:r>
      <w:r>
        <w:rPr>
          <w:rFonts w:ascii="Times New Roman" w:hAnsi="Times New Roman" w:cs="Times New Roman"/>
          <w:color w:val="262626"/>
          <w:spacing w:val="12"/>
          <w:szCs w:val="21"/>
        </w:rPr>
        <w:t>“1”,”2”] ,</w:t>
      </w:r>
    </w:p>
    <w:p w14:paraId="434DC6E5" w14:textId="77777777" w:rsidR="00FB6D3D" w:rsidRDefault="00D22A15">
      <w:pPr>
        <w:spacing w:line="360" w:lineRule="atLeast"/>
        <w:ind w:firstLineChars="285" w:firstLine="718"/>
        <w:rPr>
          <w:rFonts w:ascii="Times New Roman" w:hAnsi="Times New Roman" w:cs="Times New Roman"/>
          <w:color w:val="262626"/>
          <w:spacing w:val="12"/>
          <w:szCs w:val="21"/>
        </w:rPr>
      </w:pPr>
      <w:r>
        <w:rPr>
          <w:rFonts w:ascii="Times New Roman" w:hAnsi="Times New Roman" w:cs="Times New Roman"/>
          <w:color w:val="262626"/>
          <w:spacing w:val="12"/>
          <w:szCs w:val="21"/>
        </w:rPr>
        <w:t>“sort_line”:”1”</w:t>
      </w:r>
    </w:p>
    <w:p w14:paraId="19D421CD" w14:textId="77777777" w:rsidR="00FB6D3D" w:rsidRDefault="00D22A15">
      <w:pPr>
        <w:spacing w:line="360" w:lineRule="atLeast"/>
        <w:ind w:firstLine="504"/>
        <w:rPr>
          <w:rFonts w:ascii="Times New Roman" w:hAnsi="Times New Roman" w:cs="Times New Roman"/>
          <w:color w:val="262626"/>
          <w:spacing w:val="12"/>
          <w:szCs w:val="21"/>
        </w:rPr>
      </w:pPr>
      <w:r>
        <w:rPr>
          <w:rFonts w:ascii="Times New Roman" w:hAnsi="Times New Roman" w:cs="Times New Roman" w:hint="eastAsia"/>
          <w:color w:val="262626"/>
          <w:spacing w:val="12"/>
          <w:szCs w:val="21"/>
        </w:rPr>
        <w:t>}</w:t>
      </w:r>
    </w:p>
    <w:p w14:paraId="7A2175E8" w14:textId="77777777" w:rsidR="00FB6D3D" w:rsidRDefault="00D22A15">
      <w:pPr>
        <w:spacing w:line="360" w:lineRule="atLeast"/>
        <w:ind w:firstLine="506"/>
        <w:rPr>
          <w:rFonts w:ascii="Times New Roman" w:hAnsi="Times New Roman" w:cs="Times New Roman"/>
          <w:b/>
          <w:bCs/>
          <w:color w:val="262626"/>
          <w:spacing w:val="12"/>
          <w:szCs w:val="21"/>
        </w:rPr>
      </w:pPr>
      <w:r>
        <w:rPr>
          <w:rFonts w:ascii="Times New Roman" w:hAnsi="Times New Roman" w:cs="Times New Roman" w:hint="eastAsia"/>
          <w:b/>
          <w:bCs/>
          <w:color w:val="262626"/>
          <w:spacing w:val="12"/>
          <w:szCs w:val="21"/>
        </w:rPr>
        <w:t>参数说明</w:t>
      </w:r>
      <w:r>
        <w:rPr>
          <w:rFonts w:ascii="Times New Roman" w:hAnsi="Times New Roman" w:cs="Times New Roman" w:hint="eastAsia"/>
          <w:b/>
          <w:bCs/>
          <w:color w:val="262626"/>
          <w:spacing w:val="12"/>
          <w:szCs w:val="21"/>
        </w:rPr>
        <w:t>:</w:t>
      </w:r>
    </w:p>
    <w:p w14:paraId="70B54D93" w14:textId="77777777" w:rsidR="00FB6D3D" w:rsidRDefault="00FB6D3D">
      <w:pPr>
        <w:spacing w:line="360" w:lineRule="atLeast"/>
        <w:ind w:firstLine="506"/>
        <w:rPr>
          <w:rFonts w:ascii="Times New Roman" w:hAnsi="Times New Roman" w:cs="Times New Roman"/>
          <w:b/>
          <w:bCs/>
          <w:color w:val="262626"/>
          <w:spacing w:val="12"/>
          <w:szCs w:val="21"/>
        </w:rPr>
      </w:pPr>
    </w:p>
    <w:tbl>
      <w:tblPr>
        <w:tblStyle w:val="af2"/>
        <w:tblW w:w="8642" w:type="dxa"/>
        <w:jc w:val="center"/>
        <w:tblLayout w:type="fixed"/>
        <w:tblLook w:val="04A0" w:firstRow="1" w:lastRow="0" w:firstColumn="1" w:lastColumn="0" w:noHBand="0" w:noVBand="1"/>
      </w:tblPr>
      <w:tblGrid>
        <w:gridCol w:w="1413"/>
        <w:gridCol w:w="1276"/>
        <w:gridCol w:w="2976"/>
        <w:gridCol w:w="2977"/>
      </w:tblGrid>
      <w:tr w:rsidR="00FB6D3D" w14:paraId="0DD70409" w14:textId="77777777">
        <w:trPr>
          <w:jc w:val="center"/>
        </w:trPr>
        <w:tc>
          <w:tcPr>
            <w:tcW w:w="1413" w:type="dxa"/>
          </w:tcPr>
          <w:p w14:paraId="766DE9D3" w14:textId="77777777" w:rsidR="00FB6D3D" w:rsidRDefault="00D22A15">
            <w:pPr>
              <w:ind w:firstLineChars="0" w:firstLine="0"/>
            </w:pPr>
            <w:r>
              <w:rPr>
                <w:rFonts w:hint="eastAsia"/>
              </w:rPr>
              <w:t>参数</w:t>
            </w:r>
          </w:p>
        </w:tc>
        <w:tc>
          <w:tcPr>
            <w:tcW w:w="1276" w:type="dxa"/>
          </w:tcPr>
          <w:p w14:paraId="71B0335E" w14:textId="77777777" w:rsidR="00FB6D3D" w:rsidRDefault="00D22A15">
            <w:pPr>
              <w:ind w:firstLineChars="0" w:firstLine="0"/>
            </w:pPr>
            <w:r>
              <w:rPr>
                <w:rFonts w:hint="eastAsia"/>
              </w:rPr>
              <w:t>参数类型</w:t>
            </w:r>
          </w:p>
        </w:tc>
        <w:tc>
          <w:tcPr>
            <w:tcW w:w="2976" w:type="dxa"/>
          </w:tcPr>
          <w:p w14:paraId="0FAF96C3" w14:textId="77777777" w:rsidR="00FB6D3D" w:rsidRDefault="00D22A15">
            <w:pPr>
              <w:ind w:firstLineChars="0" w:firstLine="0"/>
            </w:pPr>
            <w:r>
              <w:rPr>
                <w:rFonts w:hint="eastAsia"/>
              </w:rPr>
              <w:t>说明</w:t>
            </w:r>
          </w:p>
        </w:tc>
        <w:tc>
          <w:tcPr>
            <w:tcW w:w="2977" w:type="dxa"/>
          </w:tcPr>
          <w:p w14:paraId="5E3762D2" w14:textId="77777777" w:rsidR="00FB6D3D" w:rsidRDefault="00D22A15">
            <w:pPr>
              <w:ind w:firstLineChars="0" w:firstLine="0"/>
            </w:pPr>
            <w:r>
              <w:rPr>
                <w:rFonts w:hint="eastAsia"/>
              </w:rPr>
              <w:t>示例值</w:t>
            </w:r>
          </w:p>
        </w:tc>
      </w:tr>
      <w:tr w:rsidR="00FB6D3D" w14:paraId="19982AB6" w14:textId="77777777">
        <w:trPr>
          <w:jc w:val="center"/>
        </w:trPr>
        <w:tc>
          <w:tcPr>
            <w:tcW w:w="1413" w:type="dxa"/>
          </w:tcPr>
          <w:p w14:paraId="0CC27669" w14:textId="77777777" w:rsidR="00FB6D3D" w:rsidRDefault="00D22A15">
            <w:pPr>
              <w:ind w:firstLineChars="0" w:firstLine="0"/>
              <w:rPr>
                <w:rFonts w:ascii="Times New Roman" w:hAnsi="Times New Roman" w:cs="Times New Roman"/>
              </w:rPr>
            </w:pPr>
            <w:r>
              <w:rPr>
                <w:rFonts w:ascii="Times New Roman" w:hAnsi="Times New Roman" w:cs="Times New Roman" w:hint="eastAsia"/>
              </w:rPr>
              <w:lastRenderedPageBreak/>
              <w:t>robot</w:t>
            </w:r>
            <w:r>
              <w:rPr>
                <w:rFonts w:ascii="Times New Roman" w:hAnsi="Times New Roman" w:cs="Times New Roman"/>
              </w:rPr>
              <w:t>_code</w:t>
            </w:r>
          </w:p>
        </w:tc>
        <w:tc>
          <w:tcPr>
            <w:tcW w:w="1276" w:type="dxa"/>
          </w:tcPr>
          <w:p w14:paraId="1B4542E8" w14:textId="77777777" w:rsidR="00FB6D3D" w:rsidRDefault="00D22A15">
            <w:pPr>
              <w:ind w:firstLineChars="0" w:firstLine="0"/>
            </w:pPr>
            <w:r>
              <w:t>array</w:t>
            </w:r>
          </w:p>
        </w:tc>
        <w:tc>
          <w:tcPr>
            <w:tcW w:w="2976" w:type="dxa"/>
          </w:tcPr>
          <w:p w14:paraId="4B2490ED" w14:textId="77777777" w:rsidR="00FB6D3D" w:rsidRDefault="00D22A15">
            <w:pPr>
              <w:ind w:firstLineChars="0" w:firstLine="0"/>
            </w:pPr>
            <w:r>
              <w:rPr>
                <w:rFonts w:hint="eastAsia"/>
              </w:rPr>
              <w:t>机器人编号</w:t>
            </w:r>
          </w:p>
        </w:tc>
        <w:tc>
          <w:tcPr>
            <w:tcW w:w="2977" w:type="dxa"/>
          </w:tcPr>
          <w:p w14:paraId="54D8BB59" w14:textId="77777777" w:rsidR="00FB6D3D" w:rsidRDefault="00D22A15">
            <w:pPr>
              <w:ind w:firstLineChars="0" w:firstLine="0"/>
            </w:pPr>
            <w:r>
              <w:rPr>
                <w:rFonts w:hint="eastAsia"/>
              </w:rPr>
              <w:t>可支持多个，详情请参见各功能区机器人或桁架的编号规则</w:t>
            </w:r>
          </w:p>
        </w:tc>
      </w:tr>
      <w:tr w:rsidR="00FB6D3D" w14:paraId="1DC7CA60" w14:textId="77777777">
        <w:trPr>
          <w:jc w:val="center"/>
        </w:trPr>
        <w:tc>
          <w:tcPr>
            <w:tcW w:w="1413" w:type="dxa"/>
          </w:tcPr>
          <w:p w14:paraId="7DAB58BD" w14:textId="77777777" w:rsidR="00FB6D3D" w:rsidRDefault="00D22A15">
            <w:pPr>
              <w:ind w:firstLineChars="0" w:firstLine="0"/>
              <w:rPr>
                <w:rFonts w:ascii="Times New Roman" w:hAnsi="Times New Roman" w:cs="Times New Roman"/>
              </w:rPr>
            </w:pPr>
            <w:r>
              <w:rPr>
                <w:rFonts w:ascii="Times New Roman" w:hAnsi="Times New Roman" w:cs="Times New Roman"/>
                <w:color w:val="262626"/>
                <w:spacing w:val="12"/>
                <w:szCs w:val="21"/>
              </w:rPr>
              <w:t>sort_line</w:t>
            </w:r>
          </w:p>
        </w:tc>
        <w:tc>
          <w:tcPr>
            <w:tcW w:w="1276" w:type="dxa"/>
          </w:tcPr>
          <w:p w14:paraId="31783596" w14:textId="77777777" w:rsidR="00FB6D3D" w:rsidRDefault="00D22A15">
            <w:pPr>
              <w:ind w:firstLineChars="0" w:firstLine="0"/>
            </w:pPr>
            <w:r>
              <w:t>string</w:t>
            </w:r>
          </w:p>
        </w:tc>
        <w:tc>
          <w:tcPr>
            <w:tcW w:w="2976" w:type="dxa"/>
          </w:tcPr>
          <w:p w14:paraId="6BAC76C2" w14:textId="77777777" w:rsidR="00FB6D3D" w:rsidRDefault="00D22A15">
            <w:pPr>
              <w:ind w:firstLineChars="0" w:firstLine="0"/>
            </w:pPr>
            <w:r>
              <w:rPr>
                <w:rFonts w:hint="eastAsia"/>
              </w:rPr>
              <w:t>分拣线</w:t>
            </w:r>
          </w:p>
        </w:tc>
        <w:tc>
          <w:tcPr>
            <w:tcW w:w="2977" w:type="dxa"/>
          </w:tcPr>
          <w:p w14:paraId="5254E451" w14:textId="77777777" w:rsidR="00FB6D3D" w:rsidRDefault="00D22A15">
            <w:pPr>
              <w:ind w:firstLineChars="0" w:firstLine="0"/>
            </w:pPr>
            <w:r>
              <w:rPr>
                <w:rFonts w:hint="eastAsia"/>
              </w:rPr>
              <w:t>分拣线编号</w:t>
            </w:r>
          </w:p>
        </w:tc>
      </w:tr>
    </w:tbl>
    <w:p w14:paraId="14AB7B47" w14:textId="77777777" w:rsidR="00FB6D3D" w:rsidRDefault="00FB6D3D">
      <w:pPr>
        <w:spacing w:line="360" w:lineRule="atLeast"/>
        <w:ind w:firstLineChars="0" w:firstLine="0"/>
      </w:pPr>
    </w:p>
    <w:p w14:paraId="11A50154" w14:textId="77777777" w:rsidR="00FB6D3D" w:rsidRDefault="00D22A15">
      <w:pPr>
        <w:pStyle w:val="af6"/>
        <w:ind w:left="0" w:firstLine="482"/>
        <w:rPr>
          <w:rStyle w:val="af3"/>
        </w:rPr>
      </w:pPr>
      <w:r>
        <w:rPr>
          <w:rStyle w:val="af3"/>
          <w:rFonts w:hint="eastAsia"/>
        </w:rPr>
        <w:t>返回结果：</w:t>
      </w:r>
    </w:p>
    <w:p w14:paraId="02309F47" w14:textId="77777777" w:rsidR="00FB6D3D" w:rsidRDefault="00D22A15">
      <w:pPr>
        <w:pStyle w:val="af6"/>
        <w:ind w:left="0" w:firstLineChars="100" w:firstLine="252"/>
        <w:rPr>
          <w:rFonts w:ascii="Times New Roman" w:hAnsi="Times New Roman" w:cs="Times New Roman"/>
          <w:color w:val="262626"/>
          <w:spacing w:val="12"/>
          <w:szCs w:val="21"/>
        </w:rPr>
      </w:pPr>
      <w:r>
        <w:rPr>
          <w:rFonts w:ascii="Times New Roman" w:hAnsi="Times New Roman" w:cs="Times New Roman" w:hint="eastAsia"/>
          <w:color w:val="262626"/>
          <w:spacing w:val="12"/>
          <w:szCs w:val="21"/>
        </w:rPr>
        <w:t>{</w:t>
      </w:r>
    </w:p>
    <w:p w14:paraId="1E5B1D45" w14:textId="77777777" w:rsidR="00FB6D3D" w:rsidRDefault="00D22A15">
      <w:pPr>
        <w:pStyle w:val="af6"/>
        <w:ind w:left="0" w:firstLineChars="300" w:firstLine="756"/>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code</w:t>
      </w: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 xml:space="preserve">: </w:t>
      </w:r>
      <w:r>
        <w:rPr>
          <w:rFonts w:ascii="Times New Roman" w:hAnsi="Times New Roman" w:cs="Times New Roman"/>
          <w:color w:val="262626"/>
          <w:spacing w:val="12"/>
          <w:szCs w:val="21"/>
        </w:rPr>
        <w:t>20</w:t>
      </w:r>
      <w:r>
        <w:rPr>
          <w:rFonts w:ascii="Times New Roman" w:hAnsi="Times New Roman" w:cs="Times New Roman" w:hint="eastAsia"/>
          <w:color w:val="262626"/>
          <w:spacing w:val="12"/>
          <w:szCs w:val="21"/>
        </w:rPr>
        <w:t>0,</w:t>
      </w:r>
    </w:p>
    <w:p w14:paraId="287E9592" w14:textId="77777777" w:rsidR="00FB6D3D" w:rsidRDefault="00D22A15">
      <w:pPr>
        <w:pStyle w:val="af6"/>
        <w:ind w:left="0" w:firstLineChars="300" w:firstLine="756"/>
        <w:rPr>
          <w:rFonts w:ascii="Times New Roman" w:hAnsi="Times New Roman" w:cs="Times New Roman"/>
          <w:color w:val="262626"/>
          <w:spacing w:val="12"/>
          <w:szCs w:val="21"/>
        </w:rPr>
      </w:pPr>
      <w:r>
        <w:rPr>
          <w:rFonts w:ascii="Times New Roman" w:hAnsi="Times New Roman" w:cs="Times New Roman"/>
          <w:color w:val="262626"/>
          <w:spacing w:val="12"/>
          <w:szCs w:val="21"/>
        </w:rPr>
        <w:t>“msg”</w:t>
      </w:r>
      <w:r>
        <w:rPr>
          <w:rFonts w:ascii="Times New Roman" w:hAnsi="Times New Roman" w:cs="Times New Roman" w:hint="eastAsia"/>
          <w:color w:val="262626"/>
          <w:spacing w:val="12"/>
          <w:szCs w:val="21"/>
        </w:rPr>
        <w:t xml:space="preserve">: </w:t>
      </w: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success</w:t>
      </w: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w:t>
      </w:r>
    </w:p>
    <w:p w14:paraId="1B3CC0AF" w14:textId="77777777" w:rsidR="00FB6D3D" w:rsidRDefault="00D22A15">
      <w:pPr>
        <w:pStyle w:val="af6"/>
        <w:ind w:left="0" w:firstLineChars="300" w:firstLine="756"/>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data</w:t>
      </w: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 xml:space="preserve">: </w:t>
      </w:r>
    </w:p>
    <w:p w14:paraId="04B8A75C" w14:textId="77777777" w:rsidR="00FB6D3D" w:rsidRDefault="00D22A15">
      <w:pPr>
        <w:ind w:leftChars="-300" w:left="-720" w:firstLineChars="379" w:firstLine="955"/>
        <w:rPr>
          <w:rFonts w:ascii="Times New Roman" w:hAnsi="Times New Roman" w:cs="Times New Roman"/>
          <w:color w:val="262626"/>
          <w:spacing w:val="12"/>
          <w:szCs w:val="21"/>
        </w:rPr>
      </w:pPr>
      <w:r>
        <w:rPr>
          <w:rFonts w:ascii="Times New Roman" w:hAnsi="Times New Roman" w:cs="Times New Roman" w:hint="eastAsia"/>
          <w:color w:val="262626"/>
          <w:spacing w:val="12"/>
          <w:szCs w:val="21"/>
        </w:rPr>
        <w:t>}</w:t>
      </w:r>
    </w:p>
    <w:tbl>
      <w:tblPr>
        <w:tblStyle w:val="af2"/>
        <w:tblW w:w="8642" w:type="dxa"/>
        <w:jc w:val="center"/>
        <w:tblLayout w:type="fixed"/>
        <w:tblLook w:val="04A0" w:firstRow="1" w:lastRow="0" w:firstColumn="1" w:lastColumn="0" w:noHBand="0" w:noVBand="1"/>
      </w:tblPr>
      <w:tblGrid>
        <w:gridCol w:w="1413"/>
        <w:gridCol w:w="1276"/>
        <w:gridCol w:w="2976"/>
        <w:gridCol w:w="2977"/>
      </w:tblGrid>
      <w:tr w:rsidR="00FB6D3D" w14:paraId="48E3D93A" w14:textId="77777777">
        <w:trPr>
          <w:jc w:val="center"/>
        </w:trPr>
        <w:tc>
          <w:tcPr>
            <w:tcW w:w="1413" w:type="dxa"/>
          </w:tcPr>
          <w:p w14:paraId="3AF92739" w14:textId="77777777" w:rsidR="00FB6D3D" w:rsidRDefault="00D22A15">
            <w:pPr>
              <w:ind w:firstLineChars="0" w:firstLine="0"/>
            </w:pPr>
            <w:r>
              <w:rPr>
                <w:rFonts w:hint="eastAsia"/>
              </w:rPr>
              <w:t>参数</w:t>
            </w:r>
          </w:p>
        </w:tc>
        <w:tc>
          <w:tcPr>
            <w:tcW w:w="1276" w:type="dxa"/>
          </w:tcPr>
          <w:p w14:paraId="03629565" w14:textId="77777777" w:rsidR="00FB6D3D" w:rsidRDefault="00D22A15">
            <w:pPr>
              <w:ind w:firstLineChars="0" w:firstLine="0"/>
            </w:pPr>
            <w:r>
              <w:rPr>
                <w:rFonts w:hint="eastAsia"/>
              </w:rPr>
              <w:t>参数类型</w:t>
            </w:r>
          </w:p>
        </w:tc>
        <w:tc>
          <w:tcPr>
            <w:tcW w:w="2976" w:type="dxa"/>
          </w:tcPr>
          <w:p w14:paraId="7809F571" w14:textId="77777777" w:rsidR="00FB6D3D" w:rsidRDefault="00D22A15">
            <w:pPr>
              <w:ind w:firstLineChars="0" w:firstLine="0"/>
            </w:pPr>
            <w:r>
              <w:rPr>
                <w:rFonts w:hint="eastAsia"/>
              </w:rPr>
              <w:t>说明</w:t>
            </w:r>
          </w:p>
        </w:tc>
        <w:tc>
          <w:tcPr>
            <w:tcW w:w="2977" w:type="dxa"/>
          </w:tcPr>
          <w:p w14:paraId="3119E145" w14:textId="77777777" w:rsidR="00FB6D3D" w:rsidRDefault="00D22A15">
            <w:pPr>
              <w:ind w:firstLineChars="0" w:firstLine="0"/>
            </w:pPr>
            <w:r>
              <w:rPr>
                <w:rFonts w:hint="eastAsia"/>
              </w:rPr>
              <w:t>示例值</w:t>
            </w:r>
          </w:p>
        </w:tc>
      </w:tr>
      <w:tr w:rsidR="00FB6D3D" w14:paraId="4885729C" w14:textId="77777777">
        <w:trPr>
          <w:jc w:val="center"/>
        </w:trPr>
        <w:tc>
          <w:tcPr>
            <w:tcW w:w="1413" w:type="dxa"/>
          </w:tcPr>
          <w:p w14:paraId="681152A5" w14:textId="77777777" w:rsidR="00FB6D3D" w:rsidRDefault="00D22A15">
            <w:pPr>
              <w:ind w:firstLineChars="0" w:firstLine="0"/>
              <w:rPr>
                <w:rFonts w:ascii="Times New Roman" w:hAnsi="Times New Roman" w:cs="Times New Roman"/>
              </w:rPr>
            </w:pPr>
            <w:r>
              <w:rPr>
                <w:rFonts w:ascii="Times New Roman" w:hAnsi="Times New Roman" w:cs="Times New Roman" w:hint="eastAsia"/>
                <w:color w:val="262626"/>
                <w:spacing w:val="12"/>
                <w:szCs w:val="21"/>
              </w:rPr>
              <w:t>code</w:t>
            </w:r>
          </w:p>
        </w:tc>
        <w:tc>
          <w:tcPr>
            <w:tcW w:w="1276" w:type="dxa"/>
          </w:tcPr>
          <w:p w14:paraId="7B9C7634" w14:textId="77777777" w:rsidR="00FB6D3D" w:rsidRDefault="00D22A15">
            <w:pPr>
              <w:ind w:firstLineChars="0" w:firstLine="0"/>
            </w:pPr>
            <w:r>
              <w:rPr>
                <w:rFonts w:hint="eastAsia"/>
              </w:rPr>
              <w:t>int</w:t>
            </w:r>
          </w:p>
        </w:tc>
        <w:tc>
          <w:tcPr>
            <w:tcW w:w="2976" w:type="dxa"/>
          </w:tcPr>
          <w:p w14:paraId="3C6FA92B" w14:textId="77777777" w:rsidR="00FB6D3D" w:rsidRDefault="00D22A15">
            <w:pPr>
              <w:ind w:firstLineChars="0" w:firstLine="0"/>
            </w:pPr>
            <w:r>
              <w:rPr>
                <w:rFonts w:hint="eastAsia"/>
              </w:rPr>
              <w:t>返回码</w:t>
            </w:r>
          </w:p>
        </w:tc>
        <w:tc>
          <w:tcPr>
            <w:tcW w:w="2977" w:type="dxa"/>
          </w:tcPr>
          <w:p w14:paraId="22B9AF43" w14:textId="77777777" w:rsidR="00FB6D3D" w:rsidRDefault="00D22A15">
            <w:pPr>
              <w:ind w:firstLineChars="0" w:firstLine="0"/>
            </w:pPr>
            <w:r>
              <w:t>20</w:t>
            </w:r>
            <w:r>
              <w:rPr>
                <w:rFonts w:hint="eastAsia"/>
              </w:rPr>
              <w:t>0</w:t>
            </w:r>
            <w:r>
              <w:rPr>
                <w:rFonts w:hint="eastAsia"/>
              </w:rPr>
              <w:t>为成功；</w:t>
            </w:r>
            <w:r>
              <w:rPr>
                <w:rFonts w:hint="eastAsia"/>
              </w:rPr>
              <w:t>4</w:t>
            </w:r>
            <w:r>
              <w:t>00</w:t>
            </w:r>
            <w:r>
              <w:rPr>
                <w:rFonts w:hint="eastAsia"/>
              </w:rPr>
              <w:t>为失败</w:t>
            </w:r>
          </w:p>
        </w:tc>
      </w:tr>
      <w:tr w:rsidR="00FB6D3D" w14:paraId="70A54250" w14:textId="77777777">
        <w:trPr>
          <w:jc w:val="center"/>
        </w:trPr>
        <w:tc>
          <w:tcPr>
            <w:tcW w:w="1413" w:type="dxa"/>
          </w:tcPr>
          <w:p w14:paraId="428A9946" w14:textId="77777777" w:rsidR="00FB6D3D" w:rsidRDefault="00D22A15">
            <w:pPr>
              <w:ind w:firstLineChars="0" w:firstLine="0"/>
              <w:rPr>
                <w:rFonts w:ascii="Times New Roman" w:hAnsi="Times New Roman" w:cs="Times New Roman"/>
              </w:rPr>
            </w:pPr>
            <w:r>
              <w:rPr>
                <w:rFonts w:ascii="Times New Roman" w:hAnsi="Times New Roman" w:cs="Times New Roman"/>
                <w:color w:val="262626"/>
                <w:spacing w:val="12"/>
                <w:szCs w:val="21"/>
              </w:rPr>
              <w:t>msg</w:t>
            </w:r>
          </w:p>
        </w:tc>
        <w:tc>
          <w:tcPr>
            <w:tcW w:w="1276" w:type="dxa"/>
          </w:tcPr>
          <w:p w14:paraId="5A26DAA9" w14:textId="77777777" w:rsidR="00FB6D3D" w:rsidRDefault="00D22A15">
            <w:pPr>
              <w:ind w:firstLineChars="0" w:firstLine="0"/>
            </w:pPr>
            <w:r>
              <w:rPr>
                <w:rFonts w:hint="eastAsia"/>
              </w:rPr>
              <w:t>string</w:t>
            </w:r>
          </w:p>
        </w:tc>
        <w:tc>
          <w:tcPr>
            <w:tcW w:w="2976" w:type="dxa"/>
          </w:tcPr>
          <w:p w14:paraId="1F9F6322" w14:textId="77777777" w:rsidR="00FB6D3D" w:rsidRDefault="00D22A15">
            <w:pPr>
              <w:ind w:firstLineChars="0" w:firstLine="0"/>
            </w:pPr>
            <w:r>
              <w:t>对返回码的文本描述内容</w:t>
            </w:r>
          </w:p>
        </w:tc>
        <w:tc>
          <w:tcPr>
            <w:tcW w:w="2977" w:type="dxa"/>
          </w:tcPr>
          <w:p w14:paraId="40AACBBE" w14:textId="77777777" w:rsidR="00FB6D3D" w:rsidRDefault="00D22A15">
            <w:pPr>
              <w:ind w:firstLineChars="0" w:firstLine="0"/>
              <w:rPr>
                <w:rFonts w:ascii="Times New Roman" w:hAnsi="Times New Roman" w:cs="Times New Roman"/>
              </w:rPr>
            </w:pPr>
            <w:r>
              <w:rPr>
                <w:rFonts w:ascii="Times New Roman" w:hAnsi="Times New Roman" w:cs="Times New Roman"/>
              </w:rPr>
              <w:t>“success”</w:t>
            </w:r>
            <w:r>
              <w:rPr>
                <w:rFonts w:ascii="Times New Roman" w:hAnsi="Times New Roman" w:cs="Times New Roman"/>
              </w:rPr>
              <w:t>表示</w:t>
            </w:r>
            <w:r>
              <w:rPr>
                <w:rFonts w:ascii="Times New Roman" w:hAnsi="Times New Roman" w:cs="Times New Roman" w:hint="eastAsia"/>
              </w:rPr>
              <w:t>查询</w:t>
            </w:r>
            <w:r>
              <w:rPr>
                <w:rFonts w:ascii="Times New Roman" w:hAnsi="Times New Roman" w:cs="Times New Roman"/>
              </w:rPr>
              <w:t>成功</w:t>
            </w:r>
          </w:p>
          <w:p w14:paraId="7357214B" w14:textId="77777777" w:rsidR="00FB6D3D" w:rsidRDefault="00D22A15">
            <w:pPr>
              <w:ind w:firstLineChars="0" w:firstLine="0"/>
              <w:rPr>
                <w:rFonts w:ascii="Times New Roman" w:hAnsi="Times New Roman" w:cs="Times New Roman"/>
              </w:rPr>
            </w:pPr>
            <w:r>
              <w:rPr>
                <w:rFonts w:ascii="Times New Roman" w:hAnsi="Times New Roman" w:cs="Times New Roman"/>
              </w:rPr>
              <w:t>”error”</w:t>
            </w:r>
            <w:r>
              <w:rPr>
                <w:rFonts w:ascii="Times New Roman" w:hAnsi="Times New Roman" w:cs="Times New Roman"/>
              </w:rPr>
              <w:t>表示</w:t>
            </w:r>
            <w:r>
              <w:rPr>
                <w:rFonts w:ascii="Times New Roman" w:hAnsi="Times New Roman" w:cs="Times New Roman" w:hint="eastAsia"/>
              </w:rPr>
              <w:t>查询失败</w:t>
            </w:r>
          </w:p>
        </w:tc>
      </w:tr>
      <w:tr w:rsidR="00FB6D3D" w14:paraId="1FA746DA" w14:textId="77777777">
        <w:trPr>
          <w:jc w:val="center"/>
        </w:trPr>
        <w:tc>
          <w:tcPr>
            <w:tcW w:w="1413" w:type="dxa"/>
          </w:tcPr>
          <w:p w14:paraId="0EEDF1E0" w14:textId="77777777" w:rsidR="00FB6D3D" w:rsidRDefault="00D22A15">
            <w:pPr>
              <w:ind w:firstLineChars="0" w:firstLine="0"/>
              <w:rPr>
                <w:rFonts w:ascii="Times New Roman" w:hAnsi="Times New Roman" w:cs="Times New Roman"/>
                <w:color w:val="262626"/>
                <w:spacing w:val="12"/>
                <w:szCs w:val="21"/>
              </w:rPr>
            </w:pPr>
            <w:r>
              <w:rPr>
                <w:rFonts w:ascii="Times New Roman" w:hAnsi="Times New Roman" w:cs="Times New Roman"/>
                <w:color w:val="262626"/>
                <w:spacing w:val="12"/>
                <w:szCs w:val="21"/>
              </w:rPr>
              <w:t>data</w:t>
            </w:r>
          </w:p>
        </w:tc>
        <w:tc>
          <w:tcPr>
            <w:tcW w:w="1276" w:type="dxa"/>
          </w:tcPr>
          <w:p w14:paraId="5964C6C3" w14:textId="77777777" w:rsidR="00FB6D3D" w:rsidRDefault="00D22A15">
            <w:pPr>
              <w:ind w:firstLineChars="0" w:firstLine="0"/>
            </w:pPr>
            <w:r>
              <w:rPr>
                <w:rFonts w:hint="eastAsia"/>
              </w:rPr>
              <w:t>string</w:t>
            </w:r>
          </w:p>
        </w:tc>
        <w:tc>
          <w:tcPr>
            <w:tcW w:w="2976" w:type="dxa"/>
          </w:tcPr>
          <w:p w14:paraId="0A29FD03" w14:textId="77777777" w:rsidR="00FB6D3D" w:rsidRDefault="00D22A15">
            <w:pPr>
              <w:ind w:firstLineChars="0" w:firstLine="0"/>
            </w:pPr>
            <w:r>
              <w:rPr>
                <w:rFonts w:hint="eastAsia"/>
              </w:rPr>
              <w:t>错误情况的异常信息</w:t>
            </w:r>
          </w:p>
        </w:tc>
        <w:tc>
          <w:tcPr>
            <w:tcW w:w="2977" w:type="dxa"/>
          </w:tcPr>
          <w:p w14:paraId="07DC0B39" w14:textId="77777777" w:rsidR="00FB6D3D" w:rsidRDefault="00FB6D3D">
            <w:pPr>
              <w:ind w:firstLineChars="0" w:firstLine="0"/>
              <w:rPr>
                <w:rFonts w:ascii="Times New Roman" w:hAnsi="Times New Roman" w:cs="Times New Roman"/>
              </w:rPr>
            </w:pPr>
          </w:p>
        </w:tc>
      </w:tr>
    </w:tbl>
    <w:p w14:paraId="6F55D50F" w14:textId="77777777" w:rsidR="00FB6D3D" w:rsidRDefault="00D22A15">
      <w:pPr>
        <w:pStyle w:val="2"/>
        <w:numPr>
          <w:ilvl w:val="1"/>
          <w:numId w:val="16"/>
        </w:numPr>
        <w:spacing w:before="120"/>
        <w:rPr>
          <w:rFonts w:ascii="宋体" w:eastAsia="宋体" w:hAnsi="宋体"/>
          <w:szCs w:val="30"/>
        </w:rPr>
      </w:pPr>
      <w:bookmarkStart w:id="14" w:name="_Toc4812"/>
      <w:r>
        <w:rPr>
          <w:rFonts w:ascii="宋体" w:eastAsia="宋体" w:hAnsi="宋体" w:hint="eastAsia"/>
          <w:szCs w:val="30"/>
        </w:rPr>
        <w:t>视觉状态</w:t>
      </w:r>
      <w:bookmarkEnd w:id="14"/>
    </w:p>
    <w:p w14:paraId="4ADBA5AC" w14:textId="77777777" w:rsidR="00FB6D3D" w:rsidRDefault="00D22A15">
      <w:pPr>
        <w:pStyle w:val="af6"/>
        <w:ind w:left="420" w:firstLineChars="0" w:firstLine="0"/>
      </w:pPr>
      <w:r>
        <w:rPr>
          <w:b/>
          <w:bCs/>
        </w:rPr>
        <w:t>请求方式</w:t>
      </w:r>
      <w:r>
        <w:t>：</w:t>
      </w:r>
      <w:r>
        <w:t>POST</w:t>
      </w:r>
      <w:r>
        <w:t>（</w:t>
      </w:r>
      <w:r>
        <w:t>HTTP</w:t>
      </w:r>
      <w:r>
        <w:t>）</w:t>
      </w:r>
    </w:p>
    <w:p w14:paraId="676F8FD3" w14:textId="77777777" w:rsidR="00FB6D3D" w:rsidRDefault="00D22A15">
      <w:pPr>
        <w:pStyle w:val="af6"/>
        <w:spacing w:line="360" w:lineRule="atLeast"/>
        <w:ind w:left="420" w:firstLineChars="0" w:firstLine="0"/>
        <w:rPr>
          <w:rFonts w:ascii="Times New Roman" w:hAnsi="Times New Roman" w:cs="Times New Roman"/>
          <w:color w:val="262626"/>
          <w:spacing w:val="12"/>
          <w:szCs w:val="21"/>
        </w:rPr>
      </w:pPr>
      <w:r>
        <w:rPr>
          <w:rFonts w:ascii="Times New Roman" w:hAnsi="Times New Roman" w:cs="Times New Roman"/>
          <w:b/>
          <w:bCs/>
          <w:color w:val="262626"/>
          <w:spacing w:val="12"/>
          <w:szCs w:val="21"/>
        </w:rPr>
        <w:t>请求地址</w:t>
      </w:r>
      <w:r>
        <w:rPr>
          <w:rFonts w:ascii="Times New Roman" w:hAnsi="Times New Roman" w:cs="Times New Roman"/>
          <w:color w:val="262626"/>
          <w:spacing w:val="12"/>
          <w:szCs w:val="21"/>
        </w:rPr>
        <w:t>：</w:t>
      </w:r>
      <w:r>
        <w:rPr>
          <w:rFonts w:ascii="Times New Roman" w:hAnsi="Times New Roman" w:cs="Times New Roman"/>
          <w:color w:val="262626"/>
          <w:spacing w:val="12"/>
          <w:szCs w:val="24"/>
        </w:rPr>
        <w:t>http://</w:t>
      </w:r>
      <w:r>
        <w:rPr>
          <w:rFonts w:ascii="Times New Roman" w:hAnsi="Times New Roman" w:cs="Times New Roman" w:hint="eastAsia"/>
          <w:color w:val="262626"/>
          <w:spacing w:val="12"/>
          <w:szCs w:val="24"/>
        </w:rPr>
        <w:t>ip</w:t>
      </w:r>
      <w:r>
        <w:rPr>
          <w:rFonts w:ascii="Times New Roman" w:hAnsi="Times New Roman" w:cs="Times New Roman"/>
          <w:color w:val="262626"/>
          <w:spacing w:val="12"/>
          <w:szCs w:val="24"/>
        </w:rPr>
        <w:t>:port</w:t>
      </w:r>
      <w:r>
        <w:rPr>
          <w:rFonts w:ascii="Times New Roman" w:hAnsi="Times New Roman" w:cs="Times New Roman" w:hint="eastAsia"/>
          <w:color w:val="262626"/>
          <w:spacing w:val="12"/>
          <w:szCs w:val="24"/>
        </w:rPr>
        <w:t>/</w:t>
      </w:r>
      <w:r>
        <w:rPr>
          <w:rFonts w:ascii="Times New Roman" w:hAnsi="Times New Roman" w:cs="Times New Roman" w:hint="eastAsia"/>
          <w:color w:val="262626"/>
          <w:spacing w:val="12"/>
          <w:szCs w:val="24"/>
        </w:rPr>
        <w:t>功能区编码</w:t>
      </w:r>
      <w:r>
        <w:rPr>
          <w:rFonts w:ascii="Times New Roman" w:hAnsi="Times New Roman" w:cs="Times New Roman"/>
          <w:color w:val="262626"/>
          <w:spacing w:val="12"/>
          <w:szCs w:val="24"/>
        </w:rPr>
        <w:t>/</w:t>
      </w:r>
      <w:r>
        <w:rPr>
          <w:rFonts w:ascii="Times New Roman" w:hAnsi="Times New Roman" w:cs="Times New Roman" w:hint="eastAsia"/>
          <w:color w:val="262626"/>
          <w:spacing w:val="12"/>
          <w:szCs w:val="24"/>
        </w:rPr>
        <w:t>algo/status</w:t>
      </w:r>
    </w:p>
    <w:p w14:paraId="3DED7169" w14:textId="77777777" w:rsidR="00FB6D3D" w:rsidRDefault="00D22A15">
      <w:pPr>
        <w:pStyle w:val="af6"/>
        <w:spacing w:line="360" w:lineRule="atLeast"/>
        <w:ind w:left="420" w:firstLineChars="0" w:firstLine="0"/>
        <w:rPr>
          <w:rFonts w:ascii="Times New Roman" w:hAnsi="Times New Roman" w:cs="Times New Roman"/>
          <w:b/>
          <w:color w:val="262626"/>
          <w:spacing w:val="12"/>
          <w:szCs w:val="21"/>
        </w:rPr>
      </w:pPr>
      <w:r>
        <w:rPr>
          <w:rFonts w:ascii="Times New Roman" w:hAnsi="Times New Roman" w:cs="Times New Roman" w:hint="eastAsia"/>
          <w:b/>
          <w:color w:val="262626"/>
          <w:spacing w:val="12"/>
          <w:szCs w:val="21"/>
        </w:rPr>
        <w:t>接口说明：</w:t>
      </w:r>
    </w:p>
    <w:p w14:paraId="5924A83A" w14:textId="77777777" w:rsidR="00FB6D3D" w:rsidRDefault="00D22A15">
      <w:pPr>
        <w:spacing w:line="360" w:lineRule="atLeast"/>
        <w:ind w:firstLineChars="0" w:firstLine="720"/>
      </w:pPr>
      <w:r>
        <w:rPr>
          <w:rFonts w:hint="eastAsia"/>
        </w:rPr>
        <w:t>该接口用于查看各个功能区视觉状态</w:t>
      </w:r>
    </w:p>
    <w:p w14:paraId="6E56A62A" w14:textId="77777777" w:rsidR="00FB6D3D" w:rsidRDefault="00D22A15">
      <w:pPr>
        <w:spacing w:line="360" w:lineRule="atLeast"/>
        <w:ind w:firstLine="506"/>
        <w:rPr>
          <w:rFonts w:ascii="Times New Roman" w:hAnsi="Times New Roman" w:cs="Times New Roman"/>
          <w:color w:val="262626"/>
          <w:spacing w:val="12"/>
          <w:szCs w:val="21"/>
        </w:rPr>
      </w:pPr>
      <w:r>
        <w:rPr>
          <w:rFonts w:ascii="Times New Roman" w:hAnsi="Times New Roman" w:cs="Times New Roman"/>
          <w:b/>
          <w:bCs/>
          <w:color w:val="262626"/>
          <w:spacing w:val="12"/>
          <w:szCs w:val="21"/>
        </w:rPr>
        <w:t>请求包结构体</w:t>
      </w:r>
      <w:r>
        <w:rPr>
          <w:rFonts w:ascii="Times New Roman" w:hAnsi="Times New Roman" w:cs="Times New Roman"/>
          <w:color w:val="262626"/>
          <w:spacing w:val="12"/>
          <w:szCs w:val="21"/>
        </w:rPr>
        <w:t>：</w:t>
      </w:r>
    </w:p>
    <w:p w14:paraId="0D318515" w14:textId="77777777" w:rsidR="00FB6D3D" w:rsidRDefault="00D22A15">
      <w:pPr>
        <w:spacing w:line="360" w:lineRule="atLeast"/>
        <w:ind w:firstLine="504"/>
        <w:rPr>
          <w:rFonts w:ascii="Times New Roman" w:hAnsi="Times New Roman" w:cs="Times New Roman"/>
          <w:color w:val="262626"/>
          <w:spacing w:val="12"/>
          <w:szCs w:val="21"/>
        </w:rPr>
      </w:pPr>
      <w:r>
        <w:rPr>
          <w:rFonts w:ascii="Times New Roman" w:hAnsi="Times New Roman" w:cs="Times New Roman" w:hint="eastAsia"/>
          <w:color w:val="262626"/>
          <w:spacing w:val="12"/>
          <w:szCs w:val="21"/>
        </w:rPr>
        <w:t>{</w:t>
      </w:r>
    </w:p>
    <w:p w14:paraId="3FCB38CA" w14:textId="77777777" w:rsidR="00FB6D3D" w:rsidRDefault="00D22A15">
      <w:pPr>
        <w:spacing w:line="360" w:lineRule="atLeast"/>
        <w:ind w:firstLineChars="285" w:firstLine="718"/>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area</w:t>
      </w:r>
      <w:r>
        <w:rPr>
          <w:rFonts w:ascii="Times New Roman" w:hAnsi="Times New Roman" w:cs="Times New Roman"/>
          <w:color w:val="262626"/>
          <w:spacing w:val="12"/>
          <w:szCs w:val="21"/>
        </w:rPr>
        <w:t>_code”</w:t>
      </w:r>
      <w:r>
        <w:rPr>
          <w:rFonts w:ascii="Times New Roman" w:hAnsi="Times New Roman" w:cs="Times New Roman" w:hint="eastAsia"/>
          <w:color w:val="262626"/>
          <w:spacing w:val="12"/>
          <w:szCs w:val="21"/>
        </w:rPr>
        <w:t xml:space="preserve">: </w:t>
      </w:r>
      <w:r>
        <w:rPr>
          <w:rFonts w:ascii="Times New Roman" w:hAnsi="Times New Roman" w:cs="Times New Roman"/>
          <w:color w:val="262626"/>
          <w:spacing w:val="12"/>
          <w:szCs w:val="21"/>
        </w:rPr>
        <w:t>“1” ,</w:t>
      </w:r>
    </w:p>
    <w:p w14:paraId="724E8621" w14:textId="77777777" w:rsidR="00FB6D3D" w:rsidRDefault="00D22A15">
      <w:pPr>
        <w:spacing w:line="360" w:lineRule="atLeast"/>
        <w:ind w:firstLineChars="285" w:firstLine="718"/>
        <w:rPr>
          <w:rFonts w:ascii="Times New Roman" w:hAnsi="Times New Roman" w:cs="Times New Roman"/>
          <w:color w:val="262626"/>
          <w:spacing w:val="12"/>
          <w:szCs w:val="21"/>
        </w:rPr>
      </w:pPr>
      <w:r>
        <w:rPr>
          <w:rFonts w:ascii="Times New Roman" w:hAnsi="Times New Roman" w:cs="Times New Roman"/>
          <w:color w:val="262626"/>
          <w:spacing w:val="12"/>
          <w:szCs w:val="21"/>
        </w:rPr>
        <w:t>“sort_line”:”1”</w:t>
      </w:r>
    </w:p>
    <w:p w14:paraId="497C9DA5" w14:textId="77777777" w:rsidR="00FB6D3D" w:rsidRDefault="00D22A15">
      <w:pPr>
        <w:spacing w:line="360" w:lineRule="atLeast"/>
        <w:ind w:firstLine="504"/>
        <w:rPr>
          <w:rFonts w:ascii="Times New Roman" w:hAnsi="Times New Roman" w:cs="Times New Roman"/>
          <w:color w:val="262626"/>
          <w:spacing w:val="12"/>
          <w:szCs w:val="21"/>
        </w:rPr>
      </w:pPr>
      <w:r>
        <w:rPr>
          <w:rFonts w:ascii="Times New Roman" w:hAnsi="Times New Roman" w:cs="Times New Roman" w:hint="eastAsia"/>
          <w:color w:val="262626"/>
          <w:spacing w:val="12"/>
          <w:szCs w:val="21"/>
        </w:rPr>
        <w:t>}</w:t>
      </w:r>
    </w:p>
    <w:p w14:paraId="4CB88DF2" w14:textId="77777777" w:rsidR="00FB6D3D" w:rsidRDefault="00D22A15">
      <w:pPr>
        <w:spacing w:line="360" w:lineRule="atLeast"/>
        <w:ind w:firstLine="506"/>
        <w:rPr>
          <w:rFonts w:ascii="Times New Roman" w:hAnsi="Times New Roman" w:cs="Times New Roman"/>
          <w:b/>
          <w:bCs/>
          <w:color w:val="262626"/>
          <w:spacing w:val="12"/>
          <w:szCs w:val="21"/>
        </w:rPr>
      </w:pPr>
      <w:r>
        <w:rPr>
          <w:rFonts w:ascii="Times New Roman" w:hAnsi="Times New Roman" w:cs="Times New Roman" w:hint="eastAsia"/>
          <w:b/>
          <w:bCs/>
          <w:color w:val="262626"/>
          <w:spacing w:val="12"/>
          <w:szCs w:val="21"/>
        </w:rPr>
        <w:lastRenderedPageBreak/>
        <w:t>参数说明</w:t>
      </w:r>
      <w:r>
        <w:rPr>
          <w:rFonts w:ascii="Times New Roman" w:hAnsi="Times New Roman" w:cs="Times New Roman" w:hint="eastAsia"/>
          <w:b/>
          <w:bCs/>
          <w:color w:val="262626"/>
          <w:spacing w:val="12"/>
          <w:szCs w:val="21"/>
        </w:rPr>
        <w:t>:</w:t>
      </w:r>
    </w:p>
    <w:p w14:paraId="5F2A4FEF" w14:textId="77777777" w:rsidR="00FB6D3D" w:rsidRDefault="00FB6D3D">
      <w:pPr>
        <w:spacing w:line="360" w:lineRule="atLeast"/>
        <w:ind w:firstLine="506"/>
        <w:rPr>
          <w:rFonts w:ascii="Times New Roman" w:hAnsi="Times New Roman" w:cs="Times New Roman"/>
          <w:b/>
          <w:bCs/>
          <w:color w:val="262626"/>
          <w:spacing w:val="12"/>
          <w:szCs w:val="21"/>
        </w:rPr>
      </w:pPr>
    </w:p>
    <w:tbl>
      <w:tblPr>
        <w:tblStyle w:val="af2"/>
        <w:tblW w:w="8642" w:type="dxa"/>
        <w:jc w:val="center"/>
        <w:tblLayout w:type="fixed"/>
        <w:tblLook w:val="04A0" w:firstRow="1" w:lastRow="0" w:firstColumn="1" w:lastColumn="0" w:noHBand="0" w:noVBand="1"/>
      </w:tblPr>
      <w:tblGrid>
        <w:gridCol w:w="1413"/>
        <w:gridCol w:w="1276"/>
        <w:gridCol w:w="2976"/>
        <w:gridCol w:w="2977"/>
      </w:tblGrid>
      <w:tr w:rsidR="00FB6D3D" w14:paraId="27A50CFA" w14:textId="77777777">
        <w:trPr>
          <w:jc w:val="center"/>
        </w:trPr>
        <w:tc>
          <w:tcPr>
            <w:tcW w:w="1413" w:type="dxa"/>
          </w:tcPr>
          <w:p w14:paraId="7549678D" w14:textId="77777777" w:rsidR="00FB6D3D" w:rsidRDefault="00D22A15">
            <w:pPr>
              <w:ind w:firstLineChars="0" w:firstLine="0"/>
            </w:pPr>
            <w:r>
              <w:rPr>
                <w:rFonts w:hint="eastAsia"/>
              </w:rPr>
              <w:t>参数</w:t>
            </w:r>
          </w:p>
        </w:tc>
        <w:tc>
          <w:tcPr>
            <w:tcW w:w="1276" w:type="dxa"/>
          </w:tcPr>
          <w:p w14:paraId="1C16835C" w14:textId="77777777" w:rsidR="00FB6D3D" w:rsidRDefault="00D22A15">
            <w:pPr>
              <w:ind w:firstLineChars="0" w:firstLine="0"/>
            </w:pPr>
            <w:r>
              <w:rPr>
                <w:rFonts w:hint="eastAsia"/>
              </w:rPr>
              <w:t>参数类型</w:t>
            </w:r>
          </w:p>
        </w:tc>
        <w:tc>
          <w:tcPr>
            <w:tcW w:w="2976" w:type="dxa"/>
          </w:tcPr>
          <w:p w14:paraId="26BA3312" w14:textId="77777777" w:rsidR="00FB6D3D" w:rsidRDefault="00D22A15">
            <w:pPr>
              <w:ind w:firstLineChars="0" w:firstLine="0"/>
            </w:pPr>
            <w:r>
              <w:rPr>
                <w:rFonts w:hint="eastAsia"/>
              </w:rPr>
              <w:t>说明</w:t>
            </w:r>
          </w:p>
        </w:tc>
        <w:tc>
          <w:tcPr>
            <w:tcW w:w="2977" w:type="dxa"/>
          </w:tcPr>
          <w:p w14:paraId="5045FA6D" w14:textId="77777777" w:rsidR="00FB6D3D" w:rsidRDefault="00D22A15">
            <w:pPr>
              <w:ind w:firstLineChars="0" w:firstLine="0"/>
            </w:pPr>
            <w:r>
              <w:rPr>
                <w:rFonts w:hint="eastAsia"/>
              </w:rPr>
              <w:t>示例值</w:t>
            </w:r>
          </w:p>
        </w:tc>
      </w:tr>
      <w:tr w:rsidR="00FB6D3D" w14:paraId="39434195" w14:textId="77777777">
        <w:trPr>
          <w:jc w:val="center"/>
        </w:trPr>
        <w:tc>
          <w:tcPr>
            <w:tcW w:w="1413" w:type="dxa"/>
          </w:tcPr>
          <w:p w14:paraId="01EFA373" w14:textId="77777777" w:rsidR="00FB6D3D" w:rsidRDefault="00D22A15">
            <w:pPr>
              <w:ind w:firstLineChars="0" w:firstLine="0"/>
              <w:rPr>
                <w:rFonts w:ascii="Times New Roman" w:hAnsi="Times New Roman" w:cs="Times New Roman"/>
              </w:rPr>
            </w:pPr>
            <w:r>
              <w:rPr>
                <w:rFonts w:ascii="Times New Roman" w:hAnsi="Times New Roman" w:cs="Times New Roman"/>
                <w:color w:val="262626"/>
                <w:spacing w:val="12"/>
                <w:szCs w:val="21"/>
              </w:rPr>
              <w:t>area_</w:t>
            </w:r>
            <w:r>
              <w:rPr>
                <w:rFonts w:ascii="Times New Roman" w:hAnsi="Times New Roman" w:cs="Times New Roman" w:hint="eastAsia"/>
                <w:color w:val="262626"/>
                <w:spacing w:val="12"/>
                <w:szCs w:val="21"/>
              </w:rPr>
              <w:t>code</w:t>
            </w:r>
          </w:p>
        </w:tc>
        <w:tc>
          <w:tcPr>
            <w:tcW w:w="1276" w:type="dxa"/>
          </w:tcPr>
          <w:p w14:paraId="615E10F9" w14:textId="77777777" w:rsidR="00FB6D3D" w:rsidRDefault="00D22A15">
            <w:pPr>
              <w:ind w:firstLineChars="0" w:firstLine="0"/>
            </w:pPr>
            <w:r>
              <w:t>string</w:t>
            </w:r>
          </w:p>
        </w:tc>
        <w:tc>
          <w:tcPr>
            <w:tcW w:w="2976" w:type="dxa"/>
          </w:tcPr>
          <w:p w14:paraId="70BE0203" w14:textId="77777777" w:rsidR="00FB6D3D" w:rsidRDefault="00D22A15">
            <w:pPr>
              <w:ind w:firstLineChars="0" w:firstLine="0"/>
            </w:pPr>
            <w:r>
              <w:rPr>
                <w:rFonts w:hint="eastAsia"/>
              </w:rPr>
              <w:t>区域编号</w:t>
            </w:r>
          </w:p>
        </w:tc>
        <w:tc>
          <w:tcPr>
            <w:tcW w:w="2977" w:type="dxa"/>
          </w:tcPr>
          <w:p w14:paraId="446030F7" w14:textId="77777777" w:rsidR="00FB6D3D" w:rsidRDefault="00D22A15">
            <w:pPr>
              <w:ind w:firstLineChars="0" w:firstLine="0"/>
            </w:pPr>
            <w:r>
              <w:rPr>
                <w:rFonts w:hint="eastAsia"/>
              </w:rPr>
              <w:t>详情请参见</w:t>
            </w:r>
            <w:r>
              <w:rPr>
                <w:rFonts w:hint="eastAsia"/>
              </w:rPr>
              <w:t>3</w:t>
            </w:r>
            <w:r>
              <w:t>.1</w:t>
            </w:r>
          </w:p>
        </w:tc>
      </w:tr>
      <w:tr w:rsidR="00FB6D3D" w14:paraId="58F42C23" w14:textId="77777777">
        <w:trPr>
          <w:jc w:val="center"/>
        </w:trPr>
        <w:tc>
          <w:tcPr>
            <w:tcW w:w="1413" w:type="dxa"/>
          </w:tcPr>
          <w:p w14:paraId="6437C067" w14:textId="77777777" w:rsidR="00FB6D3D" w:rsidRDefault="00D22A15">
            <w:pPr>
              <w:ind w:firstLineChars="0" w:firstLine="0"/>
              <w:rPr>
                <w:rFonts w:ascii="Times New Roman" w:hAnsi="Times New Roman" w:cs="Times New Roman"/>
                <w:color w:val="262626"/>
                <w:spacing w:val="12"/>
                <w:szCs w:val="21"/>
              </w:rPr>
            </w:pPr>
            <w:r>
              <w:rPr>
                <w:rFonts w:ascii="Times New Roman" w:hAnsi="Times New Roman" w:cs="Times New Roman"/>
                <w:color w:val="262626"/>
                <w:spacing w:val="12"/>
                <w:szCs w:val="21"/>
              </w:rPr>
              <w:t>sort_line</w:t>
            </w:r>
          </w:p>
        </w:tc>
        <w:tc>
          <w:tcPr>
            <w:tcW w:w="1276" w:type="dxa"/>
          </w:tcPr>
          <w:p w14:paraId="49DD1000" w14:textId="77777777" w:rsidR="00FB6D3D" w:rsidRDefault="00D22A15">
            <w:pPr>
              <w:ind w:firstLineChars="0" w:firstLine="0"/>
            </w:pPr>
            <w:r>
              <w:t>string</w:t>
            </w:r>
          </w:p>
        </w:tc>
        <w:tc>
          <w:tcPr>
            <w:tcW w:w="2976" w:type="dxa"/>
          </w:tcPr>
          <w:p w14:paraId="40BBAF02" w14:textId="77777777" w:rsidR="00FB6D3D" w:rsidRDefault="00D22A15">
            <w:pPr>
              <w:ind w:firstLineChars="0" w:firstLine="0"/>
            </w:pPr>
            <w:r>
              <w:rPr>
                <w:rFonts w:hint="eastAsia"/>
              </w:rPr>
              <w:t>分拣线</w:t>
            </w:r>
          </w:p>
        </w:tc>
        <w:tc>
          <w:tcPr>
            <w:tcW w:w="2977" w:type="dxa"/>
          </w:tcPr>
          <w:p w14:paraId="7B35C5DA" w14:textId="77777777" w:rsidR="00FB6D3D" w:rsidRDefault="00D22A15">
            <w:pPr>
              <w:ind w:firstLineChars="0" w:firstLine="0"/>
            </w:pPr>
            <w:r>
              <w:rPr>
                <w:rFonts w:hint="eastAsia"/>
              </w:rPr>
              <w:t>分拣线编号</w:t>
            </w:r>
          </w:p>
        </w:tc>
      </w:tr>
    </w:tbl>
    <w:p w14:paraId="2A4E22F1" w14:textId="77777777" w:rsidR="00FB6D3D" w:rsidRDefault="00D22A15">
      <w:pPr>
        <w:pStyle w:val="af6"/>
        <w:ind w:left="420" w:firstLineChars="0" w:firstLine="0"/>
        <w:rPr>
          <w:rStyle w:val="af3"/>
        </w:rPr>
      </w:pPr>
      <w:r>
        <w:rPr>
          <w:rStyle w:val="af3"/>
          <w:rFonts w:hint="eastAsia"/>
        </w:rPr>
        <w:t>返回结果：</w:t>
      </w:r>
    </w:p>
    <w:p w14:paraId="129F446E" w14:textId="77777777" w:rsidR="00FB6D3D" w:rsidRDefault="00D22A15">
      <w:pPr>
        <w:pStyle w:val="af6"/>
        <w:ind w:left="420" w:firstLineChars="0" w:firstLine="0"/>
        <w:rPr>
          <w:rFonts w:ascii="Times New Roman" w:hAnsi="Times New Roman" w:cs="Times New Roman"/>
          <w:color w:val="262626"/>
          <w:spacing w:val="12"/>
          <w:szCs w:val="21"/>
        </w:rPr>
      </w:pPr>
      <w:r>
        <w:rPr>
          <w:rFonts w:ascii="Times New Roman" w:hAnsi="Times New Roman" w:cs="Times New Roman" w:hint="eastAsia"/>
          <w:color w:val="262626"/>
          <w:spacing w:val="12"/>
          <w:szCs w:val="21"/>
        </w:rPr>
        <w:t>{</w:t>
      </w:r>
    </w:p>
    <w:p w14:paraId="0310F161" w14:textId="77777777" w:rsidR="00FB6D3D" w:rsidRDefault="00D22A15">
      <w:pPr>
        <w:pStyle w:val="af6"/>
        <w:ind w:left="420" w:firstLineChars="0" w:firstLine="300"/>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code</w:t>
      </w: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 xml:space="preserve">: </w:t>
      </w:r>
      <w:r>
        <w:rPr>
          <w:rFonts w:ascii="Times New Roman" w:hAnsi="Times New Roman" w:cs="Times New Roman"/>
          <w:color w:val="262626"/>
          <w:spacing w:val="12"/>
          <w:szCs w:val="21"/>
        </w:rPr>
        <w:t>20</w:t>
      </w:r>
      <w:r>
        <w:rPr>
          <w:rFonts w:ascii="Times New Roman" w:hAnsi="Times New Roman" w:cs="Times New Roman" w:hint="eastAsia"/>
          <w:color w:val="262626"/>
          <w:spacing w:val="12"/>
          <w:szCs w:val="21"/>
        </w:rPr>
        <w:t>0,</w:t>
      </w:r>
    </w:p>
    <w:p w14:paraId="3C08B94E" w14:textId="77777777" w:rsidR="00FB6D3D" w:rsidRDefault="00D22A15">
      <w:pPr>
        <w:pStyle w:val="af6"/>
        <w:ind w:left="420" w:firstLineChars="0" w:firstLine="300"/>
        <w:rPr>
          <w:rFonts w:ascii="Times New Roman" w:hAnsi="Times New Roman" w:cs="Times New Roman"/>
          <w:color w:val="262626"/>
          <w:spacing w:val="12"/>
          <w:szCs w:val="21"/>
        </w:rPr>
      </w:pPr>
      <w:r>
        <w:rPr>
          <w:rFonts w:ascii="Times New Roman" w:hAnsi="Times New Roman" w:cs="Times New Roman"/>
          <w:color w:val="262626"/>
          <w:spacing w:val="12"/>
          <w:szCs w:val="21"/>
        </w:rPr>
        <w:t>“msg”</w:t>
      </w:r>
      <w:r>
        <w:rPr>
          <w:rFonts w:ascii="Times New Roman" w:hAnsi="Times New Roman" w:cs="Times New Roman" w:hint="eastAsia"/>
          <w:color w:val="262626"/>
          <w:spacing w:val="12"/>
          <w:szCs w:val="21"/>
        </w:rPr>
        <w:t xml:space="preserve">: </w:t>
      </w: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success</w:t>
      </w: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w:t>
      </w:r>
    </w:p>
    <w:p w14:paraId="35B9BF7A" w14:textId="77777777" w:rsidR="00FB6D3D" w:rsidRDefault="00D22A15">
      <w:pPr>
        <w:pStyle w:val="af6"/>
        <w:ind w:left="420" w:firstLineChars="0" w:firstLine="300"/>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data</w:t>
      </w: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 xml:space="preserve">: </w:t>
      </w: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algo</w:t>
      </w:r>
      <w:r>
        <w:rPr>
          <w:rFonts w:ascii="Times New Roman" w:hAnsi="Times New Roman" w:cs="Times New Roman"/>
          <w:color w:val="262626"/>
          <w:spacing w:val="12"/>
          <w:szCs w:val="21"/>
        </w:rPr>
        <w:t>_code”:”1”,”</w:t>
      </w:r>
      <w:r>
        <w:rPr>
          <w:rFonts w:ascii="Times New Roman" w:hAnsi="Times New Roman" w:cs="Times New Roman" w:hint="eastAsia"/>
          <w:color w:val="262626"/>
          <w:spacing w:val="12"/>
          <w:szCs w:val="21"/>
        </w:rPr>
        <w:t xml:space="preserve"> algo</w:t>
      </w:r>
      <w:r>
        <w:rPr>
          <w:rFonts w:ascii="Times New Roman" w:hAnsi="Times New Roman" w:cs="Times New Roman"/>
          <w:color w:val="262626"/>
          <w:spacing w:val="12"/>
          <w:szCs w:val="21"/>
        </w:rPr>
        <w:t>_status”:”1”}, {“</w:t>
      </w:r>
      <w:r>
        <w:rPr>
          <w:rFonts w:ascii="Times New Roman" w:hAnsi="Times New Roman" w:cs="Times New Roman" w:hint="eastAsia"/>
          <w:color w:val="262626"/>
          <w:spacing w:val="12"/>
          <w:szCs w:val="21"/>
        </w:rPr>
        <w:t>algo</w:t>
      </w:r>
      <w:r>
        <w:rPr>
          <w:rFonts w:ascii="Times New Roman" w:hAnsi="Times New Roman" w:cs="Times New Roman"/>
          <w:color w:val="262626"/>
          <w:spacing w:val="12"/>
          <w:szCs w:val="21"/>
        </w:rPr>
        <w:t>_code”:”2”,”</w:t>
      </w:r>
      <w:r>
        <w:rPr>
          <w:rFonts w:ascii="Times New Roman" w:hAnsi="Times New Roman" w:cs="Times New Roman" w:hint="eastAsia"/>
          <w:color w:val="262626"/>
          <w:spacing w:val="12"/>
          <w:szCs w:val="21"/>
        </w:rPr>
        <w:t xml:space="preserve"> algo</w:t>
      </w:r>
      <w:r>
        <w:rPr>
          <w:rFonts w:ascii="Times New Roman" w:hAnsi="Times New Roman" w:cs="Times New Roman"/>
          <w:color w:val="262626"/>
          <w:spacing w:val="12"/>
          <w:szCs w:val="21"/>
        </w:rPr>
        <w:t>_status”:”2”}]</w:t>
      </w:r>
    </w:p>
    <w:p w14:paraId="31F38982" w14:textId="77777777" w:rsidR="00FB6D3D" w:rsidRDefault="00D22A15">
      <w:pPr>
        <w:ind w:firstLineChars="179" w:firstLine="451"/>
        <w:rPr>
          <w:rFonts w:ascii="Times New Roman" w:hAnsi="Times New Roman" w:cs="Times New Roman"/>
          <w:color w:val="262626"/>
          <w:spacing w:val="12"/>
          <w:szCs w:val="21"/>
        </w:rPr>
      </w:pPr>
      <w:r>
        <w:rPr>
          <w:rFonts w:ascii="Times New Roman" w:hAnsi="Times New Roman" w:cs="Times New Roman" w:hint="eastAsia"/>
          <w:color w:val="262626"/>
          <w:spacing w:val="12"/>
          <w:szCs w:val="21"/>
        </w:rPr>
        <w:t>}</w:t>
      </w:r>
    </w:p>
    <w:tbl>
      <w:tblPr>
        <w:tblStyle w:val="af2"/>
        <w:tblW w:w="9051" w:type="dxa"/>
        <w:jc w:val="center"/>
        <w:tblLayout w:type="fixed"/>
        <w:tblLook w:val="04A0" w:firstRow="1" w:lastRow="0" w:firstColumn="1" w:lastColumn="0" w:noHBand="0" w:noVBand="1"/>
      </w:tblPr>
      <w:tblGrid>
        <w:gridCol w:w="1413"/>
        <w:gridCol w:w="1276"/>
        <w:gridCol w:w="2976"/>
        <w:gridCol w:w="3386"/>
      </w:tblGrid>
      <w:tr w:rsidR="00FB6D3D" w14:paraId="43A7405A" w14:textId="77777777">
        <w:trPr>
          <w:jc w:val="center"/>
        </w:trPr>
        <w:tc>
          <w:tcPr>
            <w:tcW w:w="1413" w:type="dxa"/>
          </w:tcPr>
          <w:p w14:paraId="66EF0010" w14:textId="77777777" w:rsidR="00FB6D3D" w:rsidRDefault="00D22A15">
            <w:pPr>
              <w:ind w:firstLineChars="0" w:firstLine="0"/>
            </w:pPr>
            <w:r>
              <w:rPr>
                <w:rFonts w:hint="eastAsia"/>
              </w:rPr>
              <w:t>参数</w:t>
            </w:r>
          </w:p>
        </w:tc>
        <w:tc>
          <w:tcPr>
            <w:tcW w:w="1276" w:type="dxa"/>
          </w:tcPr>
          <w:p w14:paraId="79E25CB8" w14:textId="77777777" w:rsidR="00FB6D3D" w:rsidRDefault="00D22A15">
            <w:pPr>
              <w:ind w:firstLineChars="0" w:firstLine="0"/>
            </w:pPr>
            <w:r>
              <w:rPr>
                <w:rFonts w:hint="eastAsia"/>
              </w:rPr>
              <w:t>参数类型</w:t>
            </w:r>
          </w:p>
        </w:tc>
        <w:tc>
          <w:tcPr>
            <w:tcW w:w="2976" w:type="dxa"/>
          </w:tcPr>
          <w:p w14:paraId="7C0C0928" w14:textId="77777777" w:rsidR="00FB6D3D" w:rsidRDefault="00D22A15">
            <w:pPr>
              <w:ind w:firstLineChars="0" w:firstLine="0"/>
            </w:pPr>
            <w:r>
              <w:rPr>
                <w:rFonts w:hint="eastAsia"/>
              </w:rPr>
              <w:t>说明</w:t>
            </w:r>
          </w:p>
        </w:tc>
        <w:tc>
          <w:tcPr>
            <w:tcW w:w="3386" w:type="dxa"/>
          </w:tcPr>
          <w:p w14:paraId="74C84FB8" w14:textId="77777777" w:rsidR="00FB6D3D" w:rsidRDefault="00D22A15">
            <w:pPr>
              <w:ind w:firstLineChars="0" w:firstLine="0"/>
            </w:pPr>
            <w:r>
              <w:rPr>
                <w:rFonts w:hint="eastAsia"/>
              </w:rPr>
              <w:t>示例值</w:t>
            </w:r>
          </w:p>
        </w:tc>
      </w:tr>
      <w:tr w:rsidR="00FB6D3D" w14:paraId="0A8810E5" w14:textId="77777777">
        <w:trPr>
          <w:jc w:val="center"/>
        </w:trPr>
        <w:tc>
          <w:tcPr>
            <w:tcW w:w="1413" w:type="dxa"/>
          </w:tcPr>
          <w:p w14:paraId="025C95F0" w14:textId="77777777" w:rsidR="00FB6D3D" w:rsidRDefault="00D22A15">
            <w:pPr>
              <w:ind w:firstLineChars="0" w:firstLine="0"/>
              <w:rPr>
                <w:rFonts w:ascii="Times New Roman" w:hAnsi="Times New Roman" w:cs="Times New Roman"/>
              </w:rPr>
            </w:pPr>
            <w:r>
              <w:rPr>
                <w:rFonts w:ascii="Times New Roman" w:hAnsi="Times New Roman" w:cs="Times New Roman" w:hint="eastAsia"/>
                <w:color w:val="262626"/>
                <w:spacing w:val="12"/>
                <w:szCs w:val="21"/>
              </w:rPr>
              <w:t>code</w:t>
            </w:r>
          </w:p>
        </w:tc>
        <w:tc>
          <w:tcPr>
            <w:tcW w:w="1276" w:type="dxa"/>
          </w:tcPr>
          <w:p w14:paraId="34F0D87A" w14:textId="77777777" w:rsidR="00FB6D3D" w:rsidRDefault="00D22A15">
            <w:pPr>
              <w:ind w:firstLineChars="0" w:firstLine="0"/>
            </w:pPr>
            <w:r>
              <w:rPr>
                <w:rFonts w:hint="eastAsia"/>
              </w:rPr>
              <w:t>int</w:t>
            </w:r>
          </w:p>
        </w:tc>
        <w:tc>
          <w:tcPr>
            <w:tcW w:w="2976" w:type="dxa"/>
          </w:tcPr>
          <w:p w14:paraId="16AD9452" w14:textId="77777777" w:rsidR="00FB6D3D" w:rsidRDefault="00D22A15">
            <w:pPr>
              <w:ind w:firstLineChars="0" w:firstLine="0"/>
            </w:pPr>
            <w:r>
              <w:rPr>
                <w:rFonts w:hint="eastAsia"/>
              </w:rPr>
              <w:t>返回码</w:t>
            </w:r>
          </w:p>
        </w:tc>
        <w:tc>
          <w:tcPr>
            <w:tcW w:w="3386" w:type="dxa"/>
          </w:tcPr>
          <w:p w14:paraId="1C1FC9A9" w14:textId="77777777" w:rsidR="00FB6D3D" w:rsidRDefault="00D22A15">
            <w:pPr>
              <w:ind w:firstLineChars="0" w:firstLine="0"/>
            </w:pPr>
            <w:r>
              <w:t>20</w:t>
            </w:r>
            <w:r>
              <w:rPr>
                <w:rFonts w:hint="eastAsia"/>
              </w:rPr>
              <w:t>0</w:t>
            </w:r>
            <w:r>
              <w:rPr>
                <w:rFonts w:hint="eastAsia"/>
              </w:rPr>
              <w:t>为成功；</w:t>
            </w:r>
            <w:r>
              <w:rPr>
                <w:rFonts w:hint="eastAsia"/>
              </w:rPr>
              <w:t>4</w:t>
            </w:r>
            <w:r>
              <w:t>00</w:t>
            </w:r>
            <w:r>
              <w:rPr>
                <w:rFonts w:hint="eastAsia"/>
              </w:rPr>
              <w:t>为失败</w:t>
            </w:r>
          </w:p>
        </w:tc>
      </w:tr>
      <w:tr w:rsidR="00FB6D3D" w14:paraId="52106B1D" w14:textId="77777777">
        <w:trPr>
          <w:jc w:val="center"/>
        </w:trPr>
        <w:tc>
          <w:tcPr>
            <w:tcW w:w="1413" w:type="dxa"/>
          </w:tcPr>
          <w:p w14:paraId="20FCD305" w14:textId="77777777" w:rsidR="00FB6D3D" w:rsidRDefault="00D22A15">
            <w:pPr>
              <w:ind w:firstLineChars="0" w:firstLine="0"/>
              <w:rPr>
                <w:rFonts w:ascii="Times New Roman" w:hAnsi="Times New Roman" w:cs="Times New Roman"/>
              </w:rPr>
            </w:pPr>
            <w:r>
              <w:rPr>
                <w:rFonts w:ascii="Times New Roman" w:hAnsi="Times New Roman" w:cs="Times New Roman"/>
                <w:color w:val="262626"/>
                <w:spacing w:val="12"/>
                <w:szCs w:val="21"/>
              </w:rPr>
              <w:t>msg</w:t>
            </w:r>
          </w:p>
        </w:tc>
        <w:tc>
          <w:tcPr>
            <w:tcW w:w="1276" w:type="dxa"/>
          </w:tcPr>
          <w:p w14:paraId="1E3838A4" w14:textId="77777777" w:rsidR="00FB6D3D" w:rsidRDefault="00D22A15">
            <w:pPr>
              <w:ind w:firstLineChars="0" w:firstLine="0"/>
            </w:pPr>
            <w:r>
              <w:rPr>
                <w:rFonts w:hint="eastAsia"/>
              </w:rPr>
              <w:t>string</w:t>
            </w:r>
          </w:p>
        </w:tc>
        <w:tc>
          <w:tcPr>
            <w:tcW w:w="2976" w:type="dxa"/>
          </w:tcPr>
          <w:p w14:paraId="6DE1AC8A" w14:textId="77777777" w:rsidR="00FB6D3D" w:rsidRDefault="00D22A15">
            <w:pPr>
              <w:ind w:firstLineChars="0" w:firstLine="0"/>
            </w:pPr>
            <w:r>
              <w:t>对返回码的文本描述内容</w:t>
            </w:r>
          </w:p>
        </w:tc>
        <w:tc>
          <w:tcPr>
            <w:tcW w:w="3386" w:type="dxa"/>
          </w:tcPr>
          <w:p w14:paraId="05A5167C" w14:textId="77777777" w:rsidR="00FB6D3D" w:rsidRDefault="00D22A15">
            <w:pPr>
              <w:ind w:firstLineChars="0" w:firstLine="0"/>
              <w:rPr>
                <w:rFonts w:ascii="Times New Roman" w:hAnsi="Times New Roman" w:cs="Times New Roman"/>
              </w:rPr>
            </w:pPr>
            <w:r>
              <w:rPr>
                <w:rFonts w:ascii="Times New Roman" w:hAnsi="Times New Roman" w:cs="Times New Roman"/>
              </w:rPr>
              <w:t>“success”</w:t>
            </w:r>
            <w:r>
              <w:rPr>
                <w:rFonts w:ascii="Times New Roman" w:hAnsi="Times New Roman" w:cs="Times New Roman"/>
              </w:rPr>
              <w:t>表示</w:t>
            </w:r>
            <w:r>
              <w:rPr>
                <w:rFonts w:ascii="Times New Roman" w:hAnsi="Times New Roman" w:cs="Times New Roman" w:hint="eastAsia"/>
              </w:rPr>
              <w:t>查询</w:t>
            </w:r>
            <w:r>
              <w:rPr>
                <w:rFonts w:ascii="Times New Roman" w:hAnsi="Times New Roman" w:cs="Times New Roman"/>
              </w:rPr>
              <w:t>成功</w:t>
            </w:r>
          </w:p>
          <w:p w14:paraId="295C3956" w14:textId="77777777" w:rsidR="00FB6D3D" w:rsidRDefault="00D22A15">
            <w:pPr>
              <w:ind w:firstLineChars="0" w:firstLine="0"/>
              <w:rPr>
                <w:rFonts w:ascii="Times New Roman" w:hAnsi="Times New Roman" w:cs="Times New Roman"/>
              </w:rPr>
            </w:pPr>
            <w:r>
              <w:rPr>
                <w:rFonts w:ascii="Times New Roman" w:hAnsi="Times New Roman" w:cs="Times New Roman"/>
              </w:rPr>
              <w:t>”error”</w:t>
            </w:r>
            <w:r>
              <w:rPr>
                <w:rFonts w:ascii="Times New Roman" w:hAnsi="Times New Roman" w:cs="Times New Roman"/>
              </w:rPr>
              <w:t>表示</w:t>
            </w:r>
            <w:r>
              <w:rPr>
                <w:rFonts w:ascii="Times New Roman" w:hAnsi="Times New Roman" w:cs="Times New Roman" w:hint="eastAsia"/>
              </w:rPr>
              <w:t>查询失败</w:t>
            </w:r>
          </w:p>
        </w:tc>
      </w:tr>
      <w:tr w:rsidR="00FB6D3D" w14:paraId="7C7CB025" w14:textId="77777777">
        <w:trPr>
          <w:jc w:val="center"/>
        </w:trPr>
        <w:tc>
          <w:tcPr>
            <w:tcW w:w="1413" w:type="dxa"/>
          </w:tcPr>
          <w:p w14:paraId="5AEA0D54" w14:textId="77777777" w:rsidR="00FB6D3D" w:rsidRDefault="00D22A15">
            <w:pPr>
              <w:ind w:firstLineChars="0" w:firstLine="0"/>
              <w:rPr>
                <w:rFonts w:ascii="Times New Roman" w:hAnsi="Times New Roman" w:cs="Times New Roman"/>
                <w:color w:val="262626"/>
                <w:spacing w:val="12"/>
                <w:szCs w:val="21"/>
              </w:rPr>
            </w:pPr>
            <w:r>
              <w:rPr>
                <w:rFonts w:ascii="Times New Roman" w:hAnsi="Times New Roman" w:cs="Times New Roman"/>
                <w:color w:val="262626"/>
                <w:spacing w:val="12"/>
                <w:szCs w:val="21"/>
              </w:rPr>
              <w:t>data</w:t>
            </w:r>
          </w:p>
        </w:tc>
        <w:tc>
          <w:tcPr>
            <w:tcW w:w="1276" w:type="dxa"/>
          </w:tcPr>
          <w:p w14:paraId="600E2887" w14:textId="77777777" w:rsidR="00FB6D3D" w:rsidRDefault="00D22A15">
            <w:pPr>
              <w:ind w:firstLineChars="0" w:firstLine="0"/>
            </w:pPr>
            <w:r>
              <w:t>array</w:t>
            </w:r>
          </w:p>
        </w:tc>
        <w:tc>
          <w:tcPr>
            <w:tcW w:w="2976" w:type="dxa"/>
          </w:tcPr>
          <w:p w14:paraId="1A35BB28" w14:textId="77777777" w:rsidR="00FB6D3D" w:rsidRDefault="00D22A15">
            <w:pPr>
              <w:ind w:firstLineChars="0" w:firstLine="0"/>
            </w:pPr>
            <w:r>
              <w:rPr>
                <w:rFonts w:hint="eastAsia"/>
              </w:rPr>
              <w:t>返回机器人状态列表</w:t>
            </w:r>
          </w:p>
        </w:tc>
        <w:tc>
          <w:tcPr>
            <w:tcW w:w="3386" w:type="dxa"/>
          </w:tcPr>
          <w:p w14:paraId="1A59A787" w14:textId="77777777" w:rsidR="00FB6D3D" w:rsidRDefault="00FB6D3D">
            <w:pPr>
              <w:ind w:firstLineChars="0" w:firstLine="0"/>
              <w:rPr>
                <w:rFonts w:ascii="Times New Roman" w:hAnsi="Times New Roman" w:cs="Times New Roman"/>
              </w:rPr>
            </w:pPr>
          </w:p>
        </w:tc>
      </w:tr>
      <w:tr w:rsidR="00FB6D3D" w14:paraId="237CAEE1" w14:textId="77777777">
        <w:trPr>
          <w:jc w:val="center"/>
        </w:trPr>
        <w:tc>
          <w:tcPr>
            <w:tcW w:w="1413" w:type="dxa"/>
          </w:tcPr>
          <w:p w14:paraId="567E6DEE" w14:textId="77777777" w:rsidR="00FB6D3D" w:rsidRDefault="00D22A15">
            <w:pPr>
              <w:ind w:firstLineChars="0" w:firstLine="0"/>
              <w:rPr>
                <w:rFonts w:ascii="Times New Roman" w:hAnsi="Times New Roman" w:cs="Times New Roman"/>
              </w:rPr>
            </w:pPr>
            <w:r>
              <w:rPr>
                <w:rFonts w:ascii="Times New Roman" w:hAnsi="Times New Roman" w:cs="Times New Roman" w:hint="eastAsia"/>
              </w:rPr>
              <w:t>algo</w:t>
            </w:r>
            <w:r>
              <w:rPr>
                <w:rFonts w:ascii="Times New Roman" w:hAnsi="Times New Roman" w:cs="Times New Roman"/>
              </w:rPr>
              <w:t>_code</w:t>
            </w:r>
          </w:p>
        </w:tc>
        <w:tc>
          <w:tcPr>
            <w:tcW w:w="1276" w:type="dxa"/>
          </w:tcPr>
          <w:p w14:paraId="4B4C3248" w14:textId="77777777" w:rsidR="00FB6D3D" w:rsidRDefault="00D22A15">
            <w:pPr>
              <w:ind w:firstLineChars="0" w:firstLine="0"/>
            </w:pPr>
            <w:r>
              <w:rPr>
                <w:rFonts w:hint="eastAsia"/>
              </w:rPr>
              <w:t>string</w:t>
            </w:r>
          </w:p>
        </w:tc>
        <w:tc>
          <w:tcPr>
            <w:tcW w:w="2976" w:type="dxa"/>
          </w:tcPr>
          <w:p w14:paraId="4531C06F" w14:textId="77777777" w:rsidR="00FB6D3D" w:rsidRDefault="00D22A15">
            <w:pPr>
              <w:ind w:firstLineChars="0" w:firstLine="0"/>
            </w:pPr>
            <w:r>
              <w:rPr>
                <w:rFonts w:hint="eastAsia"/>
              </w:rPr>
              <w:t>视觉编号</w:t>
            </w:r>
          </w:p>
        </w:tc>
        <w:tc>
          <w:tcPr>
            <w:tcW w:w="3386" w:type="dxa"/>
          </w:tcPr>
          <w:p w14:paraId="20B038B8" w14:textId="77777777" w:rsidR="00FB6D3D" w:rsidRDefault="00D22A15">
            <w:pPr>
              <w:ind w:firstLineChars="0" w:firstLine="0"/>
              <w:rPr>
                <w:rFonts w:ascii="Times New Roman" w:hAnsi="Times New Roman" w:cs="Times New Roman"/>
              </w:rPr>
            </w:pPr>
            <w:r>
              <w:rPr>
                <w:rFonts w:ascii="Times New Roman" w:hAnsi="Times New Roman" w:cs="Times New Roman" w:hint="eastAsia"/>
              </w:rPr>
              <w:t>详情请参见各区相机编号规则</w:t>
            </w:r>
            <w:r>
              <w:rPr>
                <w:rFonts w:ascii="Times New Roman" w:hAnsi="Times New Roman" w:cs="Times New Roman"/>
              </w:rPr>
              <w:t xml:space="preserve"> </w:t>
            </w:r>
          </w:p>
        </w:tc>
      </w:tr>
      <w:tr w:rsidR="00FB6D3D" w14:paraId="2BBBBD64" w14:textId="77777777">
        <w:trPr>
          <w:jc w:val="center"/>
        </w:trPr>
        <w:tc>
          <w:tcPr>
            <w:tcW w:w="1413" w:type="dxa"/>
          </w:tcPr>
          <w:p w14:paraId="014DC4E2" w14:textId="77777777" w:rsidR="00FB6D3D" w:rsidRDefault="00D22A15">
            <w:pPr>
              <w:ind w:firstLineChars="0" w:firstLine="0"/>
              <w:rPr>
                <w:rFonts w:ascii="Times New Roman" w:hAnsi="Times New Roman" w:cs="Times New Roman"/>
              </w:rPr>
            </w:pPr>
            <w:r>
              <w:rPr>
                <w:rFonts w:ascii="Times New Roman" w:hAnsi="Times New Roman" w:cs="Times New Roman" w:hint="eastAsia"/>
              </w:rPr>
              <w:t>algo</w:t>
            </w:r>
            <w:r>
              <w:rPr>
                <w:rFonts w:ascii="Times New Roman" w:hAnsi="Times New Roman" w:cs="Times New Roman"/>
              </w:rPr>
              <w:t>_status</w:t>
            </w:r>
          </w:p>
        </w:tc>
        <w:tc>
          <w:tcPr>
            <w:tcW w:w="1276" w:type="dxa"/>
          </w:tcPr>
          <w:p w14:paraId="1F86CF18" w14:textId="77777777" w:rsidR="00FB6D3D" w:rsidRDefault="00D22A15">
            <w:pPr>
              <w:ind w:firstLineChars="0" w:firstLine="0"/>
            </w:pPr>
            <w:r>
              <w:rPr>
                <w:rFonts w:hint="eastAsia"/>
              </w:rPr>
              <w:t>s</w:t>
            </w:r>
            <w:r>
              <w:t>tring</w:t>
            </w:r>
          </w:p>
        </w:tc>
        <w:tc>
          <w:tcPr>
            <w:tcW w:w="2976" w:type="dxa"/>
          </w:tcPr>
          <w:p w14:paraId="11C3A004" w14:textId="77777777" w:rsidR="00FB6D3D" w:rsidRDefault="00D22A15">
            <w:pPr>
              <w:ind w:firstLineChars="0" w:firstLine="0"/>
            </w:pPr>
            <w:r>
              <w:rPr>
                <w:rFonts w:hint="eastAsia"/>
              </w:rPr>
              <w:t>视觉状态</w:t>
            </w:r>
          </w:p>
        </w:tc>
        <w:tc>
          <w:tcPr>
            <w:tcW w:w="3386" w:type="dxa"/>
          </w:tcPr>
          <w:p w14:paraId="18DE85B2" w14:textId="77777777" w:rsidR="00FB6D3D" w:rsidRDefault="00D22A15">
            <w:pPr>
              <w:ind w:firstLineChars="0" w:firstLine="0"/>
              <w:rPr>
                <w:rFonts w:ascii="Times New Roman" w:hAnsi="Times New Roman" w:cs="Times New Roman"/>
              </w:rPr>
            </w:pPr>
            <w:r>
              <w:rPr>
                <w:rFonts w:ascii="Times New Roman" w:hAnsi="Times New Roman" w:cs="Times New Roman" w:hint="eastAsia"/>
              </w:rPr>
              <w:t>1</w:t>
            </w:r>
            <w:r>
              <w:rPr>
                <w:rFonts w:ascii="Times New Roman" w:hAnsi="Times New Roman" w:cs="Times New Roman" w:hint="eastAsia"/>
              </w:rPr>
              <w:t>正常</w:t>
            </w:r>
            <w:r>
              <w:rPr>
                <w:rFonts w:ascii="Times New Roman" w:hAnsi="Times New Roman" w:cs="Times New Roman" w:hint="eastAsia"/>
              </w:rPr>
              <w:t>，</w:t>
            </w:r>
            <w:r>
              <w:rPr>
                <w:rFonts w:ascii="Times New Roman" w:hAnsi="Times New Roman" w:cs="Times New Roman" w:hint="eastAsia"/>
              </w:rPr>
              <w:t>2</w:t>
            </w:r>
            <w:r>
              <w:rPr>
                <w:rFonts w:ascii="Times New Roman" w:hAnsi="Times New Roman" w:cs="Times New Roman" w:hint="eastAsia"/>
              </w:rPr>
              <w:t>异常</w:t>
            </w:r>
          </w:p>
        </w:tc>
      </w:tr>
    </w:tbl>
    <w:p w14:paraId="5C5D7E9B" w14:textId="77777777" w:rsidR="00FB6D3D" w:rsidRDefault="00D22A15">
      <w:pPr>
        <w:pStyle w:val="2"/>
        <w:numPr>
          <w:ilvl w:val="1"/>
          <w:numId w:val="16"/>
        </w:numPr>
        <w:spacing w:before="120"/>
        <w:rPr>
          <w:rFonts w:ascii="宋体" w:eastAsia="宋体" w:hAnsi="宋体"/>
          <w:szCs w:val="30"/>
        </w:rPr>
      </w:pPr>
      <w:bookmarkStart w:id="15" w:name="_Toc15063"/>
      <w:r>
        <w:rPr>
          <w:rFonts w:ascii="宋体" w:eastAsia="宋体" w:hAnsi="宋体" w:hint="eastAsia"/>
          <w:szCs w:val="30"/>
        </w:rPr>
        <w:t>PLC</w:t>
      </w:r>
      <w:r>
        <w:rPr>
          <w:rFonts w:ascii="宋体" w:eastAsia="宋体" w:hAnsi="宋体" w:hint="eastAsia"/>
          <w:szCs w:val="30"/>
        </w:rPr>
        <w:t>状态</w:t>
      </w:r>
      <w:bookmarkEnd w:id="15"/>
    </w:p>
    <w:p w14:paraId="09CED744" w14:textId="77777777" w:rsidR="00FB6D3D" w:rsidRDefault="00D22A15">
      <w:pPr>
        <w:pStyle w:val="af6"/>
        <w:ind w:left="492" w:firstLineChars="0" w:firstLine="0"/>
      </w:pPr>
      <w:r>
        <w:rPr>
          <w:b/>
          <w:bCs/>
        </w:rPr>
        <w:t>请求方式</w:t>
      </w:r>
      <w:r>
        <w:t>：</w:t>
      </w:r>
      <w:r>
        <w:t>POST</w:t>
      </w:r>
      <w:r>
        <w:t>（</w:t>
      </w:r>
      <w:r>
        <w:t>HTTP</w:t>
      </w:r>
      <w:r>
        <w:t>）</w:t>
      </w:r>
    </w:p>
    <w:p w14:paraId="5F250A7E" w14:textId="77777777" w:rsidR="00FB6D3D" w:rsidRDefault="00D22A15">
      <w:pPr>
        <w:pStyle w:val="af6"/>
        <w:spacing w:line="360" w:lineRule="atLeast"/>
        <w:ind w:left="492" w:firstLineChars="0" w:firstLine="0"/>
        <w:rPr>
          <w:rFonts w:ascii="Times New Roman" w:hAnsi="Times New Roman" w:cs="Times New Roman"/>
          <w:color w:val="262626"/>
          <w:spacing w:val="12"/>
          <w:szCs w:val="21"/>
        </w:rPr>
      </w:pPr>
      <w:r>
        <w:rPr>
          <w:rFonts w:ascii="Times New Roman" w:hAnsi="Times New Roman" w:cs="Times New Roman"/>
          <w:b/>
          <w:bCs/>
          <w:color w:val="262626"/>
          <w:spacing w:val="12"/>
          <w:szCs w:val="21"/>
        </w:rPr>
        <w:t>请求地址</w:t>
      </w:r>
      <w:r>
        <w:rPr>
          <w:rFonts w:ascii="Times New Roman" w:hAnsi="Times New Roman" w:cs="Times New Roman"/>
          <w:color w:val="262626"/>
          <w:spacing w:val="12"/>
          <w:szCs w:val="21"/>
        </w:rPr>
        <w:t>：</w:t>
      </w:r>
      <w:r>
        <w:rPr>
          <w:rFonts w:ascii="Times New Roman" w:hAnsi="Times New Roman" w:cs="Times New Roman"/>
          <w:color w:val="262626"/>
          <w:spacing w:val="12"/>
          <w:szCs w:val="24"/>
        </w:rPr>
        <w:t>http://</w:t>
      </w:r>
      <w:r>
        <w:rPr>
          <w:rFonts w:ascii="Times New Roman" w:hAnsi="Times New Roman" w:cs="Times New Roman" w:hint="eastAsia"/>
          <w:color w:val="262626"/>
          <w:spacing w:val="12"/>
          <w:szCs w:val="24"/>
        </w:rPr>
        <w:t>ip</w:t>
      </w:r>
      <w:r>
        <w:rPr>
          <w:rFonts w:ascii="Times New Roman" w:hAnsi="Times New Roman" w:cs="Times New Roman"/>
          <w:color w:val="262626"/>
          <w:spacing w:val="12"/>
          <w:szCs w:val="24"/>
        </w:rPr>
        <w:t>:port</w:t>
      </w:r>
      <w:r>
        <w:rPr>
          <w:rFonts w:ascii="Times New Roman" w:hAnsi="Times New Roman" w:cs="Times New Roman" w:hint="eastAsia"/>
          <w:color w:val="262626"/>
          <w:spacing w:val="12"/>
          <w:szCs w:val="24"/>
        </w:rPr>
        <w:t>/</w:t>
      </w:r>
      <w:r>
        <w:rPr>
          <w:rFonts w:ascii="Times New Roman" w:hAnsi="Times New Roman" w:cs="Times New Roman" w:hint="eastAsia"/>
          <w:color w:val="262626"/>
          <w:spacing w:val="12"/>
          <w:szCs w:val="24"/>
        </w:rPr>
        <w:t>功能区编码</w:t>
      </w:r>
      <w:r>
        <w:rPr>
          <w:rFonts w:ascii="Times New Roman" w:hAnsi="Times New Roman" w:cs="Times New Roman"/>
          <w:color w:val="262626"/>
          <w:spacing w:val="12"/>
          <w:szCs w:val="24"/>
        </w:rPr>
        <w:t>/</w:t>
      </w:r>
      <w:r>
        <w:rPr>
          <w:rFonts w:ascii="Times New Roman" w:hAnsi="Times New Roman" w:cs="Times New Roman" w:hint="eastAsia"/>
          <w:color w:val="262626"/>
          <w:spacing w:val="12"/>
          <w:szCs w:val="24"/>
        </w:rPr>
        <w:t>plc/status</w:t>
      </w:r>
    </w:p>
    <w:p w14:paraId="2B1065DB" w14:textId="77777777" w:rsidR="00FB6D3D" w:rsidRDefault="00D22A15">
      <w:pPr>
        <w:pStyle w:val="af6"/>
        <w:spacing w:line="360" w:lineRule="atLeast"/>
        <w:ind w:left="492" w:firstLineChars="0" w:firstLine="0"/>
        <w:rPr>
          <w:rFonts w:ascii="Times New Roman" w:hAnsi="Times New Roman" w:cs="Times New Roman"/>
          <w:b/>
          <w:color w:val="262626"/>
          <w:spacing w:val="12"/>
          <w:szCs w:val="21"/>
        </w:rPr>
      </w:pPr>
      <w:r>
        <w:rPr>
          <w:rFonts w:ascii="Times New Roman" w:hAnsi="Times New Roman" w:cs="Times New Roman" w:hint="eastAsia"/>
          <w:b/>
          <w:color w:val="262626"/>
          <w:spacing w:val="12"/>
          <w:szCs w:val="21"/>
        </w:rPr>
        <w:t>接口说明：</w:t>
      </w:r>
    </w:p>
    <w:p w14:paraId="2F20537C" w14:textId="77777777" w:rsidR="00FB6D3D" w:rsidRDefault="00D22A15">
      <w:pPr>
        <w:pStyle w:val="af6"/>
        <w:spacing w:line="360" w:lineRule="atLeast"/>
        <w:ind w:left="492" w:firstLineChars="0" w:firstLine="0"/>
      </w:pPr>
      <w:r>
        <w:rPr>
          <w:rFonts w:hint="eastAsia"/>
        </w:rPr>
        <w:t>该接口用于查看各个功能区</w:t>
      </w:r>
      <w:r>
        <w:rPr>
          <w:rFonts w:hint="eastAsia"/>
        </w:rPr>
        <w:t>PLC</w:t>
      </w:r>
      <w:r>
        <w:rPr>
          <w:rFonts w:hint="eastAsia"/>
        </w:rPr>
        <w:t>状态</w:t>
      </w:r>
    </w:p>
    <w:p w14:paraId="062F761F" w14:textId="77777777" w:rsidR="00FB6D3D" w:rsidRDefault="00D22A15">
      <w:pPr>
        <w:pStyle w:val="af6"/>
        <w:spacing w:line="360" w:lineRule="atLeast"/>
        <w:ind w:left="492" w:firstLineChars="0" w:firstLine="0"/>
        <w:rPr>
          <w:rFonts w:ascii="Times New Roman" w:hAnsi="Times New Roman" w:cs="Times New Roman"/>
          <w:color w:val="262626"/>
          <w:spacing w:val="12"/>
          <w:szCs w:val="21"/>
        </w:rPr>
      </w:pPr>
      <w:r>
        <w:rPr>
          <w:rFonts w:ascii="Times New Roman" w:hAnsi="Times New Roman" w:cs="Times New Roman"/>
          <w:b/>
          <w:bCs/>
          <w:color w:val="262626"/>
          <w:spacing w:val="12"/>
          <w:szCs w:val="21"/>
        </w:rPr>
        <w:t>请求包结构体</w:t>
      </w:r>
      <w:r>
        <w:rPr>
          <w:rFonts w:ascii="Times New Roman" w:hAnsi="Times New Roman" w:cs="Times New Roman"/>
          <w:color w:val="262626"/>
          <w:spacing w:val="12"/>
          <w:szCs w:val="21"/>
        </w:rPr>
        <w:t>：</w:t>
      </w:r>
    </w:p>
    <w:p w14:paraId="65D32DF8" w14:textId="77777777" w:rsidR="00FB6D3D" w:rsidRDefault="00D22A15">
      <w:pPr>
        <w:pStyle w:val="af6"/>
        <w:spacing w:line="360" w:lineRule="atLeast"/>
        <w:ind w:left="492" w:firstLineChars="0" w:firstLine="0"/>
        <w:rPr>
          <w:rFonts w:ascii="Times New Roman" w:hAnsi="Times New Roman" w:cs="Times New Roman"/>
          <w:color w:val="262626"/>
          <w:spacing w:val="12"/>
          <w:szCs w:val="21"/>
        </w:rPr>
      </w:pPr>
      <w:r>
        <w:rPr>
          <w:rFonts w:ascii="Times New Roman" w:hAnsi="Times New Roman" w:cs="Times New Roman" w:hint="eastAsia"/>
          <w:color w:val="262626"/>
          <w:spacing w:val="12"/>
          <w:szCs w:val="21"/>
        </w:rPr>
        <w:t>{</w:t>
      </w:r>
    </w:p>
    <w:p w14:paraId="71977176" w14:textId="77777777" w:rsidR="00FB6D3D" w:rsidRDefault="00D22A15">
      <w:pPr>
        <w:pStyle w:val="af6"/>
        <w:spacing w:line="360" w:lineRule="atLeast"/>
        <w:ind w:leftChars="305" w:left="732" w:firstLineChars="0" w:firstLine="0"/>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area</w:t>
      </w:r>
      <w:r>
        <w:rPr>
          <w:rFonts w:ascii="Times New Roman" w:hAnsi="Times New Roman" w:cs="Times New Roman"/>
          <w:color w:val="262626"/>
          <w:spacing w:val="12"/>
          <w:szCs w:val="21"/>
        </w:rPr>
        <w:t>_code”</w:t>
      </w:r>
      <w:r>
        <w:rPr>
          <w:rFonts w:ascii="Times New Roman" w:hAnsi="Times New Roman" w:cs="Times New Roman" w:hint="eastAsia"/>
          <w:color w:val="262626"/>
          <w:spacing w:val="12"/>
          <w:szCs w:val="21"/>
        </w:rPr>
        <w:t xml:space="preserve">: </w:t>
      </w:r>
      <w:r>
        <w:rPr>
          <w:rFonts w:ascii="Times New Roman" w:hAnsi="Times New Roman" w:cs="Times New Roman"/>
          <w:color w:val="262626"/>
          <w:spacing w:val="12"/>
          <w:szCs w:val="21"/>
        </w:rPr>
        <w:t>“1” ,</w:t>
      </w:r>
    </w:p>
    <w:p w14:paraId="59E8AB0F" w14:textId="77777777" w:rsidR="00FB6D3D" w:rsidRDefault="00D22A15">
      <w:pPr>
        <w:pStyle w:val="af6"/>
        <w:spacing w:line="360" w:lineRule="atLeast"/>
        <w:ind w:leftChars="305" w:left="732" w:firstLineChars="0" w:firstLine="0"/>
        <w:rPr>
          <w:rFonts w:ascii="Times New Roman" w:hAnsi="Times New Roman" w:cs="Times New Roman"/>
          <w:color w:val="262626"/>
          <w:spacing w:val="12"/>
          <w:szCs w:val="21"/>
        </w:rPr>
      </w:pPr>
      <w:r>
        <w:rPr>
          <w:rFonts w:ascii="Times New Roman" w:hAnsi="Times New Roman" w:cs="Times New Roman"/>
          <w:color w:val="262626"/>
          <w:spacing w:val="12"/>
          <w:szCs w:val="21"/>
        </w:rPr>
        <w:lastRenderedPageBreak/>
        <w:t>“sort_line”:”1”</w:t>
      </w:r>
    </w:p>
    <w:p w14:paraId="4DF74D91" w14:textId="77777777" w:rsidR="00FB6D3D" w:rsidRDefault="00D22A15">
      <w:pPr>
        <w:pStyle w:val="af6"/>
        <w:spacing w:line="360" w:lineRule="atLeast"/>
        <w:ind w:left="492" w:firstLineChars="0" w:firstLine="0"/>
        <w:rPr>
          <w:rFonts w:ascii="Times New Roman" w:hAnsi="Times New Roman" w:cs="Times New Roman"/>
          <w:color w:val="262626"/>
          <w:spacing w:val="12"/>
          <w:szCs w:val="21"/>
        </w:rPr>
      </w:pPr>
      <w:r>
        <w:rPr>
          <w:rFonts w:ascii="Times New Roman" w:hAnsi="Times New Roman" w:cs="Times New Roman" w:hint="eastAsia"/>
          <w:color w:val="262626"/>
          <w:spacing w:val="12"/>
          <w:szCs w:val="21"/>
        </w:rPr>
        <w:t>}</w:t>
      </w:r>
    </w:p>
    <w:p w14:paraId="23679BD4" w14:textId="77777777" w:rsidR="00FB6D3D" w:rsidRDefault="00D22A15">
      <w:pPr>
        <w:pStyle w:val="af6"/>
        <w:spacing w:line="360" w:lineRule="atLeast"/>
        <w:ind w:left="492" w:firstLineChars="0" w:firstLine="0"/>
        <w:rPr>
          <w:rFonts w:ascii="Times New Roman" w:hAnsi="Times New Roman" w:cs="Times New Roman"/>
          <w:b/>
          <w:bCs/>
          <w:color w:val="262626"/>
          <w:spacing w:val="12"/>
          <w:szCs w:val="21"/>
        </w:rPr>
      </w:pPr>
      <w:r>
        <w:rPr>
          <w:rFonts w:ascii="Times New Roman" w:hAnsi="Times New Roman" w:cs="Times New Roman" w:hint="eastAsia"/>
          <w:b/>
          <w:bCs/>
          <w:color w:val="262626"/>
          <w:spacing w:val="12"/>
          <w:szCs w:val="21"/>
        </w:rPr>
        <w:t>参数说明</w:t>
      </w:r>
      <w:r>
        <w:rPr>
          <w:rFonts w:ascii="Times New Roman" w:hAnsi="Times New Roman" w:cs="Times New Roman" w:hint="eastAsia"/>
          <w:b/>
          <w:bCs/>
          <w:color w:val="262626"/>
          <w:spacing w:val="12"/>
          <w:szCs w:val="21"/>
        </w:rPr>
        <w:t>:</w:t>
      </w:r>
    </w:p>
    <w:p w14:paraId="58D1D9EC" w14:textId="77777777" w:rsidR="00FB6D3D" w:rsidRDefault="00FB6D3D">
      <w:pPr>
        <w:pStyle w:val="af6"/>
        <w:spacing w:line="360" w:lineRule="atLeast"/>
        <w:ind w:left="492" w:firstLineChars="0" w:firstLine="0"/>
        <w:rPr>
          <w:rFonts w:ascii="Times New Roman" w:hAnsi="Times New Roman" w:cs="Times New Roman"/>
          <w:b/>
          <w:bCs/>
          <w:color w:val="262626"/>
          <w:spacing w:val="12"/>
          <w:szCs w:val="21"/>
        </w:rPr>
      </w:pPr>
    </w:p>
    <w:tbl>
      <w:tblPr>
        <w:tblStyle w:val="af2"/>
        <w:tblW w:w="8642" w:type="dxa"/>
        <w:jc w:val="center"/>
        <w:tblLayout w:type="fixed"/>
        <w:tblLook w:val="04A0" w:firstRow="1" w:lastRow="0" w:firstColumn="1" w:lastColumn="0" w:noHBand="0" w:noVBand="1"/>
      </w:tblPr>
      <w:tblGrid>
        <w:gridCol w:w="1413"/>
        <w:gridCol w:w="1276"/>
        <w:gridCol w:w="2976"/>
        <w:gridCol w:w="2977"/>
      </w:tblGrid>
      <w:tr w:rsidR="00FB6D3D" w14:paraId="4DFA77B6" w14:textId="77777777">
        <w:trPr>
          <w:jc w:val="center"/>
        </w:trPr>
        <w:tc>
          <w:tcPr>
            <w:tcW w:w="1413" w:type="dxa"/>
          </w:tcPr>
          <w:p w14:paraId="05A21EA3" w14:textId="77777777" w:rsidR="00FB6D3D" w:rsidRDefault="00D22A15">
            <w:pPr>
              <w:ind w:firstLineChars="0" w:firstLine="0"/>
            </w:pPr>
            <w:r>
              <w:rPr>
                <w:rFonts w:hint="eastAsia"/>
              </w:rPr>
              <w:t>参数</w:t>
            </w:r>
          </w:p>
        </w:tc>
        <w:tc>
          <w:tcPr>
            <w:tcW w:w="1276" w:type="dxa"/>
          </w:tcPr>
          <w:p w14:paraId="377DF5E8" w14:textId="77777777" w:rsidR="00FB6D3D" w:rsidRDefault="00D22A15">
            <w:pPr>
              <w:ind w:firstLineChars="0" w:firstLine="0"/>
            </w:pPr>
            <w:r>
              <w:rPr>
                <w:rFonts w:hint="eastAsia"/>
              </w:rPr>
              <w:t>参数类型</w:t>
            </w:r>
          </w:p>
        </w:tc>
        <w:tc>
          <w:tcPr>
            <w:tcW w:w="2976" w:type="dxa"/>
          </w:tcPr>
          <w:p w14:paraId="764FA2F0" w14:textId="77777777" w:rsidR="00FB6D3D" w:rsidRDefault="00D22A15">
            <w:pPr>
              <w:ind w:firstLineChars="0" w:firstLine="0"/>
            </w:pPr>
            <w:r>
              <w:rPr>
                <w:rFonts w:hint="eastAsia"/>
              </w:rPr>
              <w:t>说明</w:t>
            </w:r>
          </w:p>
        </w:tc>
        <w:tc>
          <w:tcPr>
            <w:tcW w:w="2977" w:type="dxa"/>
          </w:tcPr>
          <w:p w14:paraId="682AD356" w14:textId="77777777" w:rsidR="00FB6D3D" w:rsidRDefault="00D22A15">
            <w:pPr>
              <w:ind w:firstLineChars="0" w:firstLine="0"/>
            </w:pPr>
            <w:r>
              <w:rPr>
                <w:rFonts w:hint="eastAsia"/>
              </w:rPr>
              <w:t>示例值</w:t>
            </w:r>
          </w:p>
        </w:tc>
      </w:tr>
      <w:tr w:rsidR="00FB6D3D" w14:paraId="639881EF" w14:textId="77777777">
        <w:trPr>
          <w:jc w:val="center"/>
        </w:trPr>
        <w:tc>
          <w:tcPr>
            <w:tcW w:w="1413" w:type="dxa"/>
          </w:tcPr>
          <w:p w14:paraId="1CCF696B" w14:textId="77777777" w:rsidR="00FB6D3D" w:rsidRDefault="00D22A15">
            <w:pPr>
              <w:ind w:firstLineChars="0" w:firstLine="0"/>
              <w:rPr>
                <w:rFonts w:ascii="Times New Roman" w:hAnsi="Times New Roman" w:cs="Times New Roman"/>
              </w:rPr>
            </w:pPr>
            <w:r>
              <w:rPr>
                <w:rFonts w:ascii="Times New Roman" w:hAnsi="Times New Roman" w:cs="Times New Roman"/>
                <w:color w:val="262626"/>
                <w:spacing w:val="12"/>
                <w:szCs w:val="21"/>
              </w:rPr>
              <w:t>area_</w:t>
            </w:r>
            <w:r>
              <w:rPr>
                <w:rFonts w:ascii="Times New Roman" w:hAnsi="Times New Roman" w:cs="Times New Roman" w:hint="eastAsia"/>
                <w:color w:val="262626"/>
                <w:spacing w:val="12"/>
                <w:szCs w:val="21"/>
              </w:rPr>
              <w:t>code</w:t>
            </w:r>
          </w:p>
        </w:tc>
        <w:tc>
          <w:tcPr>
            <w:tcW w:w="1276" w:type="dxa"/>
          </w:tcPr>
          <w:p w14:paraId="5C0C01B7" w14:textId="77777777" w:rsidR="00FB6D3D" w:rsidRDefault="00D22A15">
            <w:pPr>
              <w:ind w:firstLineChars="0" w:firstLine="0"/>
            </w:pPr>
            <w:r>
              <w:t>string</w:t>
            </w:r>
          </w:p>
        </w:tc>
        <w:tc>
          <w:tcPr>
            <w:tcW w:w="2976" w:type="dxa"/>
          </w:tcPr>
          <w:p w14:paraId="53AAAD22" w14:textId="77777777" w:rsidR="00FB6D3D" w:rsidRDefault="00D22A15">
            <w:pPr>
              <w:ind w:firstLineChars="0" w:firstLine="0"/>
            </w:pPr>
            <w:r>
              <w:rPr>
                <w:rFonts w:hint="eastAsia"/>
              </w:rPr>
              <w:t>区域编号</w:t>
            </w:r>
          </w:p>
        </w:tc>
        <w:tc>
          <w:tcPr>
            <w:tcW w:w="2977" w:type="dxa"/>
          </w:tcPr>
          <w:p w14:paraId="55C0E185" w14:textId="77777777" w:rsidR="00FB6D3D" w:rsidRDefault="00D22A15">
            <w:pPr>
              <w:ind w:firstLineChars="0" w:firstLine="0"/>
            </w:pPr>
            <w:r>
              <w:rPr>
                <w:rFonts w:hint="eastAsia"/>
              </w:rPr>
              <w:t>详情请参见</w:t>
            </w:r>
            <w:r>
              <w:rPr>
                <w:rFonts w:hint="eastAsia"/>
              </w:rPr>
              <w:t>3</w:t>
            </w:r>
            <w:r>
              <w:t>.1</w:t>
            </w:r>
          </w:p>
        </w:tc>
      </w:tr>
      <w:tr w:rsidR="00FB6D3D" w14:paraId="6FE831D7" w14:textId="77777777">
        <w:trPr>
          <w:jc w:val="center"/>
        </w:trPr>
        <w:tc>
          <w:tcPr>
            <w:tcW w:w="1413" w:type="dxa"/>
          </w:tcPr>
          <w:p w14:paraId="6CBD86C3" w14:textId="77777777" w:rsidR="00FB6D3D" w:rsidRDefault="00D22A15">
            <w:pPr>
              <w:ind w:firstLineChars="0" w:firstLine="0"/>
              <w:rPr>
                <w:rFonts w:ascii="Times New Roman" w:hAnsi="Times New Roman" w:cs="Times New Roman"/>
                <w:color w:val="262626"/>
                <w:spacing w:val="12"/>
                <w:szCs w:val="21"/>
              </w:rPr>
            </w:pPr>
            <w:r>
              <w:rPr>
                <w:rFonts w:ascii="Times New Roman" w:hAnsi="Times New Roman" w:cs="Times New Roman"/>
                <w:color w:val="262626"/>
                <w:spacing w:val="12"/>
                <w:szCs w:val="21"/>
              </w:rPr>
              <w:t>sort_line</w:t>
            </w:r>
          </w:p>
        </w:tc>
        <w:tc>
          <w:tcPr>
            <w:tcW w:w="1276" w:type="dxa"/>
          </w:tcPr>
          <w:p w14:paraId="3DE7D7FB" w14:textId="77777777" w:rsidR="00FB6D3D" w:rsidRDefault="00D22A15">
            <w:pPr>
              <w:ind w:firstLineChars="0" w:firstLine="0"/>
            </w:pPr>
            <w:r>
              <w:t>string</w:t>
            </w:r>
          </w:p>
        </w:tc>
        <w:tc>
          <w:tcPr>
            <w:tcW w:w="2976" w:type="dxa"/>
          </w:tcPr>
          <w:p w14:paraId="02559CD1" w14:textId="77777777" w:rsidR="00FB6D3D" w:rsidRDefault="00D22A15">
            <w:pPr>
              <w:ind w:firstLineChars="0" w:firstLine="0"/>
            </w:pPr>
            <w:r>
              <w:rPr>
                <w:rFonts w:hint="eastAsia"/>
              </w:rPr>
              <w:t>分拣线</w:t>
            </w:r>
          </w:p>
        </w:tc>
        <w:tc>
          <w:tcPr>
            <w:tcW w:w="2977" w:type="dxa"/>
          </w:tcPr>
          <w:p w14:paraId="296DAF3B" w14:textId="77777777" w:rsidR="00FB6D3D" w:rsidRDefault="00D22A15">
            <w:pPr>
              <w:ind w:firstLineChars="0" w:firstLine="0"/>
            </w:pPr>
            <w:r>
              <w:rPr>
                <w:rFonts w:hint="eastAsia"/>
              </w:rPr>
              <w:t>分拣线编号</w:t>
            </w:r>
          </w:p>
        </w:tc>
      </w:tr>
    </w:tbl>
    <w:p w14:paraId="39CCF9EB" w14:textId="77777777" w:rsidR="00FB6D3D" w:rsidRDefault="00D22A15">
      <w:pPr>
        <w:pStyle w:val="af6"/>
        <w:ind w:left="492" w:firstLineChars="0" w:firstLine="0"/>
        <w:rPr>
          <w:rStyle w:val="af3"/>
        </w:rPr>
      </w:pPr>
      <w:r>
        <w:rPr>
          <w:rStyle w:val="af3"/>
          <w:rFonts w:hint="eastAsia"/>
        </w:rPr>
        <w:t>返回结果：</w:t>
      </w:r>
    </w:p>
    <w:p w14:paraId="079C8D1B" w14:textId="77777777" w:rsidR="00FB6D3D" w:rsidRDefault="00D22A15">
      <w:pPr>
        <w:pStyle w:val="af6"/>
        <w:ind w:left="492" w:firstLineChars="0" w:firstLine="0"/>
        <w:rPr>
          <w:rFonts w:ascii="Times New Roman" w:hAnsi="Times New Roman" w:cs="Times New Roman"/>
          <w:color w:val="262626"/>
          <w:spacing w:val="12"/>
          <w:szCs w:val="21"/>
        </w:rPr>
      </w:pPr>
      <w:r>
        <w:rPr>
          <w:rFonts w:ascii="Times New Roman" w:hAnsi="Times New Roman" w:cs="Times New Roman" w:hint="eastAsia"/>
          <w:color w:val="262626"/>
          <w:spacing w:val="12"/>
          <w:szCs w:val="21"/>
        </w:rPr>
        <w:t>{</w:t>
      </w:r>
    </w:p>
    <w:p w14:paraId="1BDE0B65" w14:textId="77777777" w:rsidR="00FB6D3D" w:rsidRDefault="00D22A15">
      <w:pPr>
        <w:pStyle w:val="af6"/>
        <w:ind w:left="492" w:firstLineChars="0" w:firstLine="0"/>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code</w:t>
      </w: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 xml:space="preserve">: </w:t>
      </w:r>
      <w:r>
        <w:rPr>
          <w:rFonts w:ascii="Times New Roman" w:hAnsi="Times New Roman" w:cs="Times New Roman"/>
          <w:color w:val="262626"/>
          <w:spacing w:val="12"/>
          <w:szCs w:val="21"/>
        </w:rPr>
        <w:t>20</w:t>
      </w:r>
      <w:r>
        <w:rPr>
          <w:rFonts w:ascii="Times New Roman" w:hAnsi="Times New Roman" w:cs="Times New Roman" w:hint="eastAsia"/>
          <w:color w:val="262626"/>
          <w:spacing w:val="12"/>
          <w:szCs w:val="21"/>
        </w:rPr>
        <w:t>0,</w:t>
      </w:r>
    </w:p>
    <w:p w14:paraId="3067D937" w14:textId="77777777" w:rsidR="00FB6D3D" w:rsidRDefault="00D22A15">
      <w:pPr>
        <w:pStyle w:val="af6"/>
        <w:ind w:left="492" w:firstLineChars="0" w:firstLine="0"/>
        <w:rPr>
          <w:rFonts w:ascii="Times New Roman" w:hAnsi="Times New Roman" w:cs="Times New Roman"/>
          <w:color w:val="262626"/>
          <w:spacing w:val="12"/>
          <w:szCs w:val="21"/>
        </w:rPr>
      </w:pPr>
      <w:r>
        <w:rPr>
          <w:rFonts w:ascii="Times New Roman" w:hAnsi="Times New Roman" w:cs="Times New Roman"/>
          <w:color w:val="262626"/>
          <w:spacing w:val="12"/>
          <w:szCs w:val="21"/>
        </w:rPr>
        <w:t>“msg”</w:t>
      </w:r>
      <w:r>
        <w:rPr>
          <w:rFonts w:ascii="Times New Roman" w:hAnsi="Times New Roman" w:cs="Times New Roman" w:hint="eastAsia"/>
          <w:color w:val="262626"/>
          <w:spacing w:val="12"/>
          <w:szCs w:val="21"/>
        </w:rPr>
        <w:t xml:space="preserve">: </w:t>
      </w: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success</w:t>
      </w: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w:t>
      </w:r>
    </w:p>
    <w:p w14:paraId="1B04DD50" w14:textId="77777777" w:rsidR="00FB6D3D" w:rsidRDefault="00D22A15">
      <w:pPr>
        <w:pStyle w:val="af6"/>
        <w:ind w:left="492" w:firstLineChars="0" w:firstLine="0"/>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data</w:t>
      </w: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 xml:space="preserve">: </w:t>
      </w:r>
      <w:r>
        <w:rPr>
          <w:rFonts w:ascii="Times New Roman" w:hAnsi="Times New Roman" w:cs="Times New Roman"/>
          <w:color w:val="262626"/>
          <w:spacing w:val="12"/>
          <w:szCs w:val="21"/>
        </w:rPr>
        <w:t>[{“plc_code”:”</w:t>
      </w:r>
      <w:r>
        <w:rPr>
          <w:rFonts w:ascii="Times New Roman" w:hAnsi="Times New Roman" w:cs="Times New Roman" w:hint="eastAsia"/>
          <w:color w:val="262626"/>
          <w:spacing w:val="12"/>
          <w:szCs w:val="21"/>
        </w:rPr>
        <w:t>plc</w:t>
      </w:r>
      <w:r>
        <w:rPr>
          <w:rFonts w:ascii="Times New Roman" w:hAnsi="Times New Roman" w:cs="Times New Roman"/>
          <w:color w:val="262626"/>
          <w:spacing w:val="12"/>
          <w:szCs w:val="21"/>
        </w:rPr>
        <w:t>1”,”</w:t>
      </w:r>
      <w:r>
        <w:rPr>
          <w:rFonts w:ascii="Times New Roman" w:hAnsi="Times New Roman" w:cs="Times New Roman" w:hint="eastAsia"/>
          <w:color w:val="262626"/>
          <w:spacing w:val="12"/>
          <w:szCs w:val="21"/>
        </w:rPr>
        <w:t xml:space="preserve"> </w:t>
      </w:r>
      <w:r>
        <w:rPr>
          <w:rFonts w:ascii="Times New Roman" w:hAnsi="Times New Roman" w:cs="Times New Roman"/>
          <w:color w:val="262626"/>
          <w:spacing w:val="12"/>
          <w:szCs w:val="21"/>
        </w:rPr>
        <w:t>plc _status”:”1”}, {“plc_code”:”</w:t>
      </w:r>
      <w:r>
        <w:rPr>
          <w:rFonts w:ascii="Times New Roman" w:hAnsi="Times New Roman" w:cs="Times New Roman" w:hint="eastAsia"/>
          <w:color w:val="262626"/>
          <w:spacing w:val="12"/>
          <w:szCs w:val="21"/>
        </w:rPr>
        <w:t xml:space="preserve"> plc</w:t>
      </w:r>
      <w:r>
        <w:rPr>
          <w:rFonts w:ascii="Times New Roman" w:hAnsi="Times New Roman" w:cs="Times New Roman"/>
          <w:color w:val="262626"/>
          <w:spacing w:val="12"/>
          <w:szCs w:val="21"/>
        </w:rPr>
        <w:t>2”,”</w:t>
      </w:r>
      <w:r>
        <w:rPr>
          <w:rFonts w:ascii="Times New Roman" w:hAnsi="Times New Roman" w:cs="Times New Roman" w:hint="eastAsia"/>
          <w:color w:val="262626"/>
          <w:spacing w:val="12"/>
          <w:szCs w:val="21"/>
        </w:rPr>
        <w:t xml:space="preserve"> </w:t>
      </w:r>
      <w:r>
        <w:rPr>
          <w:rFonts w:ascii="Times New Roman" w:hAnsi="Times New Roman" w:cs="Times New Roman"/>
          <w:color w:val="262626"/>
          <w:spacing w:val="12"/>
          <w:szCs w:val="21"/>
        </w:rPr>
        <w:t>plc_status”:”2”}]</w:t>
      </w:r>
    </w:p>
    <w:p w14:paraId="24AB00BC" w14:textId="77777777" w:rsidR="00FB6D3D" w:rsidRDefault="00D22A15">
      <w:pPr>
        <w:pStyle w:val="af6"/>
        <w:ind w:left="492" w:firstLineChars="0" w:firstLine="0"/>
        <w:rPr>
          <w:rFonts w:ascii="Times New Roman" w:hAnsi="Times New Roman" w:cs="Times New Roman"/>
          <w:color w:val="262626"/>
          <w:spacing w:val="12"/>
          <w:szCs w:val="21"/>
        </w:rPr>
      </w:pPr>
      <w:r>
        <w:rPr>
          <w:rFonts w:ascii="Times New Roman" w:hAnsi="Times New Roman" w:cs="Times New Roman" w:hint="eastAsia"/>
          <w:color w:val="262626"/>
          <w:spacing w:val="12"/>
          <w:szCs w:val="21"/>
        </w:rPr>
        <w:t>}</w:t>
      </w:r>
    </w:p>
    <w:p w14:paraId="4F47E864" w14:textId="77777777" w:rsidR="00FB6D3D" w:rsidRDefault="00FB6D3D">
      <w:pPr>
        <w:pStyle w:val="af6"/>
        <w:ind w:left="492" w:firstLineChars="0" w:firstLine="0"/>
        <w:rPr>
          <w:rFonts w:ascii="Times New Roman" w:hAnsi="Times New Roman" w:cs="Times New Roman"/>
          <w:color w:val="262626"/>
          <w:spacing w:val="12"/>
          <w:szCs w:val="21"/>
        </w:rPr>
      </w:pPr>
    </w:p>
    <w:tbl>
      <w:tblPr>
        <w:tblStyle w:val="af2"/>
        <w:tblW w:w="8642" w:type="dxa"/>
        <w:jc w:val="center"/>
        <w:tblLayout w:type="fixed"/>
        <w:tblLook w:val="04A0" w:firstRow="1" w:lastRow="0" w:firstColumn="1" w:lastColumn="0" w:noHBand="0" w:noVBand="1"/>
      </w:tblPr>
      <w:tblGrid>
        <w:gridCol w:w="1413"/>
        <w:gridCol w:w="1276"/>
        <w:gridCol w:w="2976"/>
        <w:gridCol w:w="2977"/>
      </w:tblGrid>
      <w:tr w:rsidR="00FB6D3D" w14:paraId="6FBFAC8D" w14:textId="77777777">
        <w:trPr>
          <w:jc w:val="center"/>
        </w:trPr>
        <w:tc>
          <w:tcPr>
            <w:tcW w:w="1413" w:type="dxa"/>
          </w:tcPr>
          <w:p w14:paraId="14AB11BB" w14:textId="77777777" w:rsidR="00FB6D3D" w:rsidRDefault="00D22A15">
            <w:pPr>
              <w:ind w:firstLineChars="0" w:firstLine="0"/>
            </w:pPr>
            <w:r>
              <w:rPr>
                <w:rFonts w:hint="eastAsia"/>
              </w:rPr>
              <w:t>参数</w:t>
            </w:r>
          </w:p>
        </w:tc>
        <w:tc>
          <w:tcPr>
            <w:tcW w:w="1276" w:type="dxa"/>
          </w:tcPr>
          <w:p w14:paraId="01D3FEC4" w14:textId="77777777" w:rsidR="00FB6D3D" w:rsidRDefault="00D22A15">
            <w:pPr>
              <w:ind w:firstLineChars="0" w:firstLine="0"/>
            </w:pPr>
            <w:r>
              <w:rPr>
                <w:rFonts w:hint="eastAsia"/>
              </w:rPr>
              <w:t>参数类型</w:t>
            </w:r>
          </w:p>
        </w:tc>
        <w:tc>
          <w:tcPr>
            <w:tcW w:w="2976" w:type="dxa"/>
          </w:tcPr>
          <w:p w14:paraId="3CE151C9" w14:textId="77777777" w:rsidR="00FB6D3D" w:rsidRDefault="00D22A15">
            <w:pPr>
              <w:ind w:firstLineChars="0" w:firstLine="0"/>
            </w:pPr>
            <w:r>
              <w:rPr>
                <w:rFonts w:hint="eastAsia"/>
              </w:rPr>
              <w:t>说明</w:t>
            </w:r>
          </w:p>
        </w:tc>
        <w:tc>
          <w:tcPr>
            <w:tcW w:w="2977" w:type="dxa"/>
          </w:tcPr>
          <w:p w14:paraId="2B0B68C9" w14:textId="77777777" w:rsidR="00FB6D3D" w:rsidRDefault="00D22A15">
            <w:pPr>
              <w:ind w:firstLineChars="0" w:firstLine="0"/>
            </w:pPr>
            <w:r>
              <w:rPr>
                <w:rFonts w:hint="eastAsia"/>
              </w:rPr>
              <w:t>示例值</w:t>
            </w:r>
          </w:p>
        </w:tc>
      </w:tr>
      <w:tr w:rsidR="00FB6D3D" w14:paraId="74168D3B" w14:textId="77777777">
        <w:trPr>
          <w:jc w:val="center"/>
        </w:trPr>
        <w:tc>
          <w:tcPr>
            <w:tcW w:w="1413" w:type="dxa"/>
          </w:tcPr>
          <w:p w14:paraId="274B8CA5" w14:textId="77777777" w:rsidR="00FB6D3D" w:rsidRDefault="00D22A15">
            <w:pPr>
              <w:ind w:firstLineChars="0" w:firstLine="0"/>
              <w:rPr>
                <w:rFonts w:ascii="Times New Roman" w:hAnsi="Times New Roman" w:cs="Times New Roman"/>
              </w:rPr>
            </w:pPr>
            <w:r>
              <w:rPr>
                <w:rFonts w:ascii="Times New Roman" w:hAnsi="Times New Roman" w:cs="Times New Roman" w:hint="eastAsia"/>
                <w:color w:val="262626"/>
                <w:spacing w:val="12"/>
                <w:szCs w:val="21"/>
              </w:rPr>
              <w:t>code</w:t>
            </w:r>
          </w:p>
        </w:tc>
        <w:tc>
          <w:tcPr>
            <w:tcW w:w="1276" w:type="dxa"/>
          </w:tcPr>
          <w:p w14:paraId="185F4D51" w14:textId="77777777" w:rsidR="00FB6D3D" w:rsidRDefault="00D22A15">
            <w:pPr>
              <w:ind w:firstLineChars="0" w:firstLine="0"/>
            </w:pPr>
            <w:r>
              <w:rPr>
                <w:rFonts w:hint="eastAsia"/>
              </w:rPr>
              <w:t>int</w:t>
            </w:r>
          </w:p>
        </w:tc>
        <w:tc>
          <w:tcPr>
            <w:tcW w:w="2976" w:type="dxa"/>
          </w:tcPr>
          <w:p w14:paraId="1B25D8D2" w14:textId="77777777" w:rsidR="00FB6D3D" w:rsidRDefault="00D22A15">
            <w:pPr>
              <w:ind w:firstLineChars="0" w:firstLine="0"/>
            </w:pPr>
            <w:r>
              <w:rPr>
                <w:rFonts w:hint="eastAsia"/>
              </w:rPr>
              <w:t>返回码</w:t>
            </w:r>
          </w:p>
        </w:tc>
        <w:tc>
          <w:tcPr>
            <w:tcW w:w="2977" w:type="dxa"/>
          </w:tcPr>
          <w:p w14:paraId="15FBB334" w14:textId="77777777" w:rsidR="00FB6D3D" w:rsidRDefault="00D22A15">
            <w:pPr>
              <w:ind w:firstLineChars="0" w:firstLine="0"/>
            </w:pPr>
            <w:r>
              <w:t>20</w:t>
            </w:r>
            <w:r>
              <w:rPr>
                <w:rFonts w:hint="eastAsia"/>
              </w:rPr>
              <w:t>0</w:t>
            </w:r>
            <w:r>
              <w:rPr>
                <w:rFonts w:hint="eastAsia"/>
              </w:rPr>
              <w:t>为成功；</w:t>
            </w:r>
            <w:r>
              <w:rPr>
                <w:rFonts w:hint="eastAsia"/>
              </w:rPr>
              <w:t>4</w:t>
            </w:r>
            <w:r>
              <w:t>00</w:t>
            </w:r>
            <w:r>
              <w:rPr>
                <w:rFonts w:hint="eastAsia"/>
              </w:rPr>
              <w:t>为失败</w:t>
            </w:r>
          </w:p>
        </w:tc>
      </w:tr>
      <w:tr w:rsidR="00FB6D3D" w14:paraId="025C1604" w14:textId="77777777">
        <w:trPr>
          <w:jc w:val="center"/>
        </w:trPr>
        <w:tc>
          <w:tcPr>
            <w:tcW w:w="1413" w:type="dxa"/>
          </w:tcPr>
          <w:p w14:paraId="20350B3E" w14:textId="77777777" w:rsidR="00FB6D3D" w:rsidRDefault="00D22A15">
            <w:pPr>
              <w:ind w:firstLineChars="0" w:firstLine="0"/>
              <w:rPr>
                <w:rFonts w:ascii="Times New Roman" w:hAnsi="Times New Roman" w:cs="Times New Roman"/>
              </w:rPr>
            </w:pPr>
            <w:r>
              <w:rPr>
                <w:rFonts w:ascii="Times New Roman" w:hAnsi="Times New Roman" w:cs="Times New Roman"/>
                <w:color w:val="262626"/>
                <w:spacing w:val="12"/>
                <w:szCs w:val="21"/>
              </w:rPr>
              <w:t>msg</w:t>
            </w:r>
          </w:p>
        </w:tc>
        <w:tc>
          <w:tcPr>
            <w:tcW w:w="1276" w:type="dxa"/>
          </w:tcPr>
          <w:p w14:paraId="2DFD1846" w14:textId="77777777" w:rsidR="00FB6D3D" w:rsidRDefault="00D22A15">
            <w:pPr>
              <w:ind w:firstLineChars="0" w:firstLine="0"/>
            </w:pPr>
            <w:r>
              <w:rPr>
                <w:rFonts w:hint="eastAsia"/>
              </w:rPr>
              <w:t>string</w:t>
            </w:r>
          </w:p>
        </w:tc>
        <w:tc>
          <w:tcPr>
            <w:tcW w:w="2976" w:type="dxa"/>
          </w:tcPr>
          <w:p w14:paraId="61990B98" w14:textId="77777777" w:rsidR="00FB6D3D" w:rsidRDefault="00D22A15">
            <w:pPr>
              <w:ind w:firstLineChars="0" w:firstLine="0"/>
            </w:pPr>
            <w:r>
              <w:t>对返回码的文本描述内容</w:t>
            </w:r>
          </w:p>
        </w:tc>
        <w:tc>
          <w:tcPr>
            <w:tcW w:w="2977" w:type="dxa"/>
          </w:tcPr>
          <w:p w14:paraId="475EC213" w14:textId="77777777" w:rsidR="00FB6D3D" w:rsidRDefault="00D22A15">
            <w:pPr>
              <w:ind w:firstLineChars="0" w:firstLine="0"/>
              <w:rPr>
                <w:rFonts w:ascii="Times New Roman" w:hAnsi="Times New Roman" w:cs="Times New Roman"/>
              </w:rPr>
            </w:pPr>
            <w:r>
              <w:rPr>
                <w:rFonts w:ascii="Times New Roman" w:hAnsi="Times New Roman" w:cs="Times New Roman"/>
              </w:rPr>
              <w:t>“success”</w:t>
            </w:r>
            <w:r>
              <w:rPr>
                <w:rFonts w:ascii="Times New Roman" w:hAnsi="Times New Roman" w:cs="Times New Roman"/>
              </w:rPr>
              <w:t>表示</w:t>
            </w:r>
            <w:r>
              <w:rPr>
                <w:rFonts w:ascii="Times New Roman" w:hAnsi="Times New Roman" w:cs="Times New Roman" w:hint="eastAsia"/>
              </w:rPr>
              <w:t>查询</w:t>
            </w:r>
            <w:r>
              <w:rPr>
                <w:rFonts w:ascii="Times New Roman" w:hAnsi="Times New Roman" w:cs="Times New Roman"/>
              </w:rPr>
              <w:t>成功</w:t>
            </w:r>
          </w:p>
          <w:p w14:paraId="19483669" w14:textId="77777777" w:rsidR="00FB6D3D" w:rsidRDefault="00D22A15">
            <w:pPr>
              <w:ind w:firstLineChars="0" w:firstLine="0"/>
              <w:rPr>
                <w:rFonts w:ascii="Times New Roman" w:hAnsi="Times New Roman" w:cs="Times New Roman"/>
              </w:rPr>
            </w:pPr>
            <w:r>
              <w:rPr>
                <w:rFonts w:ascii="Times New Roman" w:hAnsi="Times New Roman" w:cs="Times New Roman"/>
              </w:rPr>
              <w:t>”error”</w:t>
            </w:r>
            <w:r>
              <w:rPr>
                <w:rFonts w:ascii="Times New Roman" w:hAnsi="Times New Roman" w:cs="Times New Roman"/>
              </w:rPr>
              <w:t>表示</w:t>
            </w:r>
            <w:r>
              <w:rPr>
                <w:rFonts w:ascii="Times New Roman" w:hAnsi="Times New Roman" w:cs="Times New Roman" w:hint="eastAsia"/>
              </w:rPr>
              <w:t>查询失败</w:t>
            </w:r>
          </w:p>
        </w:tc>
      </w:tr>
      <w:tr w:rsidR="00FB6D3D" w14:paraId="32D5974F" w14:textId="77777777">
        <w:trPr>
          <w:jc w:val="center"/>
        </w:trPr>
        <w:tc>
          <w:tcPr>
            <w:tcW w:w="1413" w:type="dxa"/>
          </w:tcPr>
          <w:p w14:paraId="21C54FF4" w14:textId="77777777" w:rsidR="00FB6D3D" w:rsidRDefault="00D22A15">
            <w:pPr>
              <w:ind w:firstLineChars="0" w:firstLine="0"/>
              <w:rPr>
                <w:rFonts w:ascii="Times New Roman" w:hAnsi="Times New Roman" w:cs="Times New Roman"/>
                <w:color w:val="262626"/>
                <w:spacing w:val="12"/>
                <w:szCs w:val="21"/>
              </w:rPr>
            </w:pPr>
            <w:r>
              <w:rPr>
                <w:rFonts w:ascii="Times New Roman" w:hAnsi="Times New Roman" w:cs="Times New Roman"/>
                <w:color w:val="262626"/>
                <w:spacing w:val="12"/>
                <w:szCs w:val="21"/>
              </w:rPr>
              <w:t>data</w:t>
            </w:r>
          </w:p>
        </w:tc>
        <w:tc>
          <w:tcPr>
            <w:tcW w:w="1276" w:type="dxa"/>
          </w:tcPr>
          <w:p w14:paraId="2998F579" w14:textId="77777777" w:rsidR="00FB6D3D" w:rsidRDefault="00D22A15">
            <w:pPr>
              <w:ind w:firstLineChars="0" w:firstLine="0"/>
            </w:pPr>
            <w:r>
              <w:t>array</w:t>
            </w:r>
          </w:p>
        </w:tc>
        <w:tc>
          <w:tcPr>
            <w:tcW w:w="2976" w:type="dxa"/>
          </w:tcPr>
          <w:p w14:paraId="6C0DE56B" w14:textId="77777777" w:rsidR="00FB6D3D" w:rsidRDefault="00D22A15">
            <w:pPr>
              <w:ind w:firstLineChars="0" w:firstLine="0"/>
            </w:pPr>
            <w:r>
              <w:rPr>
                <w:rFonts w:hint="eastAsia"/>
              </w:rPr>
              <w:t>返回</w:t>
            </w:r>
            <w:r>
              <w:rPr>
                <w:rFonts w:hint="eastAsia"/>
              </w:rPr>
              <w:t>PLC</w:t>
            </w:r>
            <w:r>
              <w:rPr>
                <w:rFonts w:hint="eastAsia"/>
              </w:rPr>
              <w:t>状态列表</w:t>
            </w:r>
          </w:p>
        </w:tc>
        <w:tc>
          <w:tcPr>
            <w:tcW w:w="2977" w:type="dxa"/>
          </w:tcPr>
          <w:p w14:paraId="6C271821" w14:textId="77777777" w:rsidR="00FB6D3D" w:rsidRDefault="00FB6D3D">
            <w:pPr>
              <w:ind w:firstLineChars="0" w:firstLine="0"/>
              <w:rPr>
                <w:rFonts w:ascii="Times New Roman" w:hAnsi="Times New Roman" w:cs="Times New Roman"/>
              </w:rPr>
            </w:pPr>
          </w:p>
        </w:tc>
      </w:tr>
      <w:tr w:rsidR="00FB6D3D" w14:paraId="366B7B51" w14:textId="77777777">
        <w:trPr>
          <w:jc w:val="center"/>
        </w:trPr>
        <w:tc>
          <w:tcPr>
            <w:tcW w:w="1413" w:type="dxa"/>
          </w:tcPr>
          <w:p w14:paraId="471A8C23" w14:textId="77777777" w:rsidR="00FB6D3D" w:rsidRDefault="00D22A15">
            <w:pPr>
              <w:ind w:firstLineChars="0" w:firstLine="0"/>
              <w:rPr>
                <w:rFonts w:ascii="Times New Roman" w:hAnsi="Times New Roman" w:cs="Times New Roman"/>
              </w:rPr>
            </w:pPr>
            <w:r>
              <w:rPr>
                <w:rFonts w:ascii="Times New Roman" w:hAnsi="Times New Roman" w:cs="Times New Roman"/>
                <w:color w:val="262626"/>
                <w:spacing w:val="12"/>
                <w:szCs w:val="21"/>
              </w:rPr>
              <w:t>plc</w:t>
            </w:r>
            <w:r>
              <w:rPr>
                <w:rFonts w:ascii="Times New Roman" w:hAnsi="Times New Roman" w:cs="Times New Roman"/>
              </w:rPr>
              <w:t xml:space="preserve"> _code</w:t>
            </w:r>
          </w:p>
        </w:tc>
        <w:tc>
          <w:tcPr>
            <w:tcW w:w="1276" w:type="dxa"/>
          </w:tcPr>
          <w:p w14:paraId="607EFDC5" w14:textId="77777777" w:rsidR="00FB6D3D" w:rsidRDefault="00D22A15">
            <w:pPr>
              <w:ind w:firstLineChars="0" w:firstLine="0"/>
            </w:pPr>
            <w:r>
              <w:rPr>
                <w:rFonts w:hint="eastAsia"/>
              </w:rPr>
              <w:t>string</w:t>
            </w:r>
          </w:p>
        </w:tc>
        <w:tc>
          <w:tcPr>
            <w:tcW w:w="2976" w:type="dxa"/>
          </w:tcPr>
          <w:p w14:paraId="02DA4D5B" w14:textId="77777777" w:rsidR="00FB6D3D" w:rsidRDefault="00D22A15">
            <w:pPr>
              <w:ind w:firstLineChars="0" w:firstLine="0"/>
            </w:pPr>
            <w:r>
              <w:rPr>
                <w:rFonts w:hint="eastAsia"/>
              </w:rPr>
              <w:t>PLC</w:t>
            </w:r>
            <w:r>
              <w:rPr>
                <w:rFonts w:hint="eastAsia"/>
              </w:rPr>
              <w:t>编号</w:t>
            </w:r>
          </w:p>
        </w:tc>
        <w:tc>
          <w:tcPr>
            <w:tcW w:w="2977" w:type="dxa"/>
          </w:tcPr>
          <w:p w14:paraId="0BD646EC" w14:textId="77777777" w:rsidR="00FB6D3D" w:rsidRDefault="00D22A15">
            <w:pPr>
              <w:ind w:firstLineChars="0" w:firstLine="0"/>
              <w:rPr>
                <w:rFonts w:ascii="Times New Roman" w:hAnsi="Times New Roman" w:cs="Times New Roman"/>
              </w:rPr>
            </w:pPr>
            <w:r>
              <w:rPr>
                <w:rFonts w:ascii="Times New Roman" w:hAnsi="Times New Roman" w:cs="Times New Roman" w:hint="eastAsia"/>
              </w:rPr>
              <w:t>编号为</w:t>
            </w:r>
            <w:r>
              <w:rPr>
                <w:rFonts w:ascii="Times New Roman" w:hAnsi="Times New Roman" w:cs="Times New Roman" w:hint="eastAsia"/>
              </w:rPr>
              <w:t>PLC</w:t>
            </w:r>
            <w:r>
              <w:rPr>
                <w:rFonts w:ascii="Times New Roman" w:hAnsi="Times New Roman" w:cs="Times New Roman"/>
              </w:rPr>
              <w:t>1-7</w:t>
            </w:r>
            <w:r>
              <w:rPr>
                <w:rFonts w:ascii="Times New Roman" w:hAnsi="Times New Roman" w:cs="Times New Roman" w:hint="eastAsia"/>
              </w:rPr>
              <w:t>，可根据现场调整；</w:t>
            </w:r>
          </w:p>
        </w:tc>
      </w:tr>
      <w:tr w:rsidR="00FB6D3D" w14:paraId="490C639C" w14:textId="77777777">
        <w:trPr>
          <w:jc w:val="center"/>
        </w:trPr>
        <w:tc>
          <w:tcPr>
            <w:tcW w:w="1413" w:type="dxa"/>
          </w:tcPr>
          <w:p w14:paraId="5466AA02" w14:textId="77777777" w:rsidR="00FB6D3D" w:rsidRDefault="00D22A15">
            <w:pPr>
              <w:ind w:firstLineChars="0" w:firstLine="0"/>
              <w:rPr>
                <w:rFonts w:ascii="Times New Roman" w:hAnsi="Times New Roman" w:cs="Times New Roman"/>
              </w:rPr>
            </w:pPr>
            <w:r>
              <w:rPr>
                <w:rFonts w:ascii="Times New Roman" w:hAnsi="Times New Roman" w:cs="Times New Roman"/>
                <w:color w:val="262626"/>
                <w:spacing w:val="12"/>
                <w:szCs w:val="21"/>
              </w:rPr>
              <w:t>plc</w:t>
            </w:r>
            <w:r>
              <w:rPr>
                <w:rFonts w:ascii="Times New Roman" w:hAnsi="Times New Roman" w:cs="Times New Roman"/>
              </w:rPr>
              <w:t xml:space="preserve"> _status</w:t>
            </w:r>
          </w:p>
        </w:tc>
        <w:tc>
          <w:tcPr>
            <w:tcW w:w="1276" w:type="dxa"/>
          </w:tcPr>
          <w:p w14:paraId="0194E63F" w14:textId="77777777" w:rsidR="00FB6D3D" w:rsidRDefault="00D22A15">
            <w:pPr>
              <w:ind w:firstLineChars="0" w:firstLine="0"/>
            </w:pPr>
            <w:r>
              <w:rPr>
                <w:rFonts w:hint="eastAsia"/>
              </w:rPr>
              <w:t>s</w:t>
            </w:r>
            <w:r>
              <w:t>tring</w:t>
            </w:r>
          </w:p>
        </w:tc>
        <w:tc>
          <w:tcPr>
            <w:tcW w:w="2976" w:type="dxa"/>
          </w:tcPr>
          <w:p w14:paraId="4851B85B" w14:textId="77777777" w:rsidR="00FB6D3D" w:rsidRDefault="00D22A15">
            <w:pPr>
              <w:ind w:firstLineChars="0" w:firstLine="0"/>
            </w:pPr>
            <w:r>
              <w:rPr>
                <w:rFonts w:hint="eastAsia"/>
              </w:rPr>
              <w:t>视觉状态</w:t>
            </w:r>
          </w:p>
        </w:tc>
        <w:tc>
          <w:tcPr>
            <w:tcW w:w="2977" w:type="dxa"/>
          </w:tcPr>
          <w:p w14:paraId="021A611E" w14:textId="77777777" w:rsidR="00FB6D3D" w:rsidRDefault="00D22A15">
            <w:pPr>
              <w:ind w:firstLineChars="0" w:firstLine="0"/>
              <w:rPr>
                <w:rFonts w:ascii="Times New Roman" w:hAnsi="Times New Roman" w:cs="Times New Roman"/>
              </w:rPr>
            </w:pPr>
            <w:r>
              <w:rPr>
                <w:rFonts w:ascii="Times New Roman" w:hAnsi="Times New Roman" w:cs="Times New Roman"/>
              </w:rPr>
              <w:t>0</w:t>
            </w:r>
            <w:r>
              <w:rPr>
                <w:rFonts w:ascii="Times New Roman" w:hAnsi="Times New Roman" w:cs="Times New Roman" w:hint="eastAsia"/>
              </w:rPr>
              <w:t>异常，</w:t>
            </w:r>
            <w:r>
              <w:rPr>
                <w:rFonts w:ascii="Times New Roman" w:hAnsi="Times New Roman" w:cs="Times New Roman" w:hint="eastAsia"/>
              </w:rPr>
              <w:t>1</w:t>
            </w:r>
            <w:r>
              <w:rPr>
                <w:rFonts w:ascii="Times New Roman" w:hAnsi="Times New Roman" w:cs="Times New Roman" w:hint="eastAsia"/>
              </w:rPr>
              <w:t>正常</w:t>
            </w:r>
          </w:p>
        </w:tc>
      </w:tr>
    </w:tbl>
    <w:p w14:paraId="7B563BDA" w14:textId="77777777" w:rsidR="00FB6D3D" w:rsidRDefault="00D22A15">
      <w:pPr>
        <w:pStyle w:val="2"/>
        <w:numPr>
          <w:ilvl w:val="1"/>
          <w:numId w:val="16"/>
        </w:numPr>
        <w:spacing w:before="120"/>
        <w:rPr>
          <w:rFonts w:ascii="宋体" w:eastAsia="宋体" w:hAnsi="宋体"/>
          <w:szCs w:val="30"/>
        </w:rPr>
      </w:pPr>
      <w:bookmarkStart w:id="16" w:name="_Toc27227"/>
      <w:r>
        <w:rPr>
          <w:rFonts w:ascii="宋体" w:eastAsia="宋体" w:hAnsi="宋体" w:hint="eastAsia"/>
          <w:szCs w:val="30"/>
        </w:rPr>
        <w:t>大</w:t>
      </w:r>
      <w:r>
        <w:rPr>
          <w:rFonts w:ascii="宋体" w:eastAsia="宋体" w:hAnsi="宋体" w:hint="eastAsia"/>
          <w:szCs w:val="30"/>
        </w:rPr>
        <w:t>/</w:t>
      </w:r>
      <w:r>
        <w:rPr>
          <w:rFonts w:ascii="宋体" w:eastAsia="宋体" w:hAnsi="宋体" w:hint="eastAsia"/>
          <w:szCs w:val="30"/>
        </w:rPr>
        <w:t>小件砂光机状态</w:t>
      </w:r>
      <w:bookmarkEnd w:id="16"/>
    </w:p>
    <w:p w14:paraId="3643056B" w14:textId="77777777" w:rsidR="00FB6D3D" w:rsidRDefault="00D22A15">
      <w:pPr>
        <w:pStyle w:val="af6"/>
        <w:ind w:left="492" w:firstLineChars="0" w:firstLine="0"/>
      </w:pPr>
      <w:r>
        <w:rPr>
          <w:b/>
          <w:bCs/>
        </w:rPr>
        <w:t>请求方式</w:t>
      </w:r>
      <w:r>
        <w:t>：</w:t>
      </w:r>
      <w:r>
        <w:t>POST</w:t>
      </w:r>
      <w:r>
        <w:t>（</w:t>
      </w:r>
      <w:r>
        <w:t>HTTP</w:t>
      </w:r>
      <w:r>
        <w:t>）</w:t>
      </w:r>
    </w:p>
    <w:p w14:paraId="4433B103" w14:textId="77777777" w:rsidR="00FB6D3D" w:rsidRDefault="00D22A15">
      <w:pPr>
        <w:pStyle w:val="af6"/>
        <w:spacing w:line="360" w:lineRule="atLeast"/>
        <w:ind w:left="492" w:firstLineChars="0" w:firstLine="0"/>
        <w:rPr>
          <w:rFonts w:ascii="Times New Roman" w:hAnsi="Times New Roman" w:cs="Times New Roman"/>
          <w:color w:val="262626"/>
          <w:spacing w:val="12"/>
          <w:szCs w:val="21"/>
        </w:rPr>
      </w:pPr>
      <w:r>
        <w:rPr>
          <w:rFonts w:ascii="Times New Roman" w:hAnsi="Times New Roman" w:cs="Times New Roman"/>
          <w:b/>
          <w:bCs/>
          <w:color w:val="262626"/>
          <w:spacing w:val="12"/>
          <w:szCs w:val="21"/>
        </w:rPr>
        <w:t>请求地址</w:t>
      </w:r>
      <w:r>
        <w:rPr>
          <w:rFonts w:ascii="Times New Roman" w:hAnsi="Times New Roman" w:cs="Times New Roman"/>
          <w:color w:val="262626"/>
          <w:spacing w:val="12"/>
          <w:szCs w:val="21"/>
        </w:rPr>
        <w:t>：</w:t>
      </w:r>
      <w:r>
        <w:rPr>
          <w:rFonts w:ascii="Times New Roman" w:hAnsi="Times New Roman" w:cs="Times New Roman"/>
          <w:color w:val="262626"/>
          <w:spacing w:val="12"/>
          <w:szCs w:val="24"/>
        </w:rPr>
        <w:t>http://</w:t>
      </w:r>
      <w:r>
        <w:rPr>
          <w:rFonts w:ascii="Times New Roman" w:hAnsi="Times New Roman" w:cs="Times New Roman" w:hint="eastAsia"/>
          <w:color w:val="262626"/>
          <w:spacing w:val="12"/>
          <w:szCs w:val="24"/>
        </w:rPr>
        <w:t>ip</w:t>
      </w:r>
      <w:r>
        <w:rPr>
          <w:rFonts w:ascii="Times New Roman" w:hAnsi="Times New Roman" w:cs="Times New Roman"/>
          <w:color w:val="262626"/>
          <w:spacing w:val="12"/>
          <w:szCs w:val="24"/>
        </w:rPr>
        <w:t>:port</w:t>
      </w:r>
      <w:r>
        <w:rPr>
          <w:rFonts w:ascii="Times New Roman" w:hAnsi="Times New Roman" w:cs="Times New Roman" w:hint="eastAsia"/>
          <w:color w:val="262626"/>
          <w:spacing w:val="12"/>
          <w:szCs w:val="24"/>
        </w:rPr>
        <w:t>/</w:t>
      </w:r>
      <w:r>
        <w:rPr>
          <w:rFonts w:ascii="Times New Roman" w:hAnsi="Times New Roman" w:cs="Times New Roman" w:hint="eastAsia"/>
          <w:color w:val="262626"/>
          <w:spacing w:val="12"/>
          <w:szCs w:val="24"/>
        </w:rPr>
        <w:t>功能区编码</w:t>
      </w:r>
      <w:r>
        <w:rPr>
          <w:rFonts w:ascii="Times New Roman" w:hAnsi="Times New Roman" w:cs="Times New Roman"/>
          <w:color w:val="262626"/>
          <w:spacing w:val="12"/>
          <w:szCs w:val="24"/>
        </w:rPr>
        <w:t>/</w:t>
      </w:r>
      <w:r>
        <w:rPr>
          <w:rFonts w:ascii="Times New Roman" w:hAnsi="Times New Roman" w:cs="Times New Roman" w:hint="eastAsia"/>
          <w:color w:val="262626"/>
          <w:spacing w:val="12"/>
          <w:szCs w:val="24"/>
        </w:rPr>
        <w:t>sander/status</w:t>
      </w:r>
    </w:p>
    <w:p w14:paraId="0E1AA373" w14:textId="77777777" w:rsidR="00FB6D3D" w:rsidRDefault="00D22A15">
      <w:pPr>
        <w:pStyle w:val="af6"/>
        <w:spacing w:line="360" w:lineRule="atLeast"/>
        <w:ind w:left="492" w:firstLineChars="0" w:firstLine="0"/>
        <w:rPr>
          <w:rFonts w:ascii="Times New Roman" w:hAnsi="Times New Roman" w:cs="Times New Roman"/>
          <w:b/>
          <w:color w:val="262626"/>
          <w:spacing w:val="12"/>
          <w:szCs w:val="21"/>
        </w:rPr>
      </w:pPr>
      <w:r>
        <w:rPr>
          <w:rFonts w:ascii="Times New Roman" w:hAnsi="Times New Roman" w:cs="Times New Roman" w:hint="eastAsia"/>
          <w:b/>
          <w:color w:val="262626"/>
          <w:spacing w:val="12"/>
          <w:szCs w:val="21"/>
        </w:rPr>
        <w:lastRenderedPageBreak/>
        <w:t>接口说明：</w:t>
      </w:r>
    </w:p>
    <w:p w14:paraId="2EFD20B6" w14:textId="77777777" w:rsidR="00FB6D3D" w:rsidRDefault="00D22A15">
      <w:pPr>
        <w:pStyle w:val="af6"/>
        <w:spacing w:line="360" w:lineRule="atLeast"/>
        <w:ind w:left="492" w:firstLineChars="0" w:firstLine="0"/>
      </w:pPr>
      <w:r>
        <w:rPr>
          <w:rFonts w:hint="eastAsia"/>
        </w:rPr>
        <w:t>该接口用于查看各个功能区砂光机的状态</w:t>
      </w:r>
    </w:p>
    <w:p w14:paraId="3FDCA6DB" w14:textId="77777777" w:rsidR="00FB6D3D" w:rsidRDefault="00D22A15">
      <w:pPr>
        <w:pStyle w:val="af6"/>
        <w:spacing w:line="360" w:lineRule="atLeast"/>
        <w:ind w:left="492" w:firstLineChars="0" w:firstLine="0"/>
        <w:rPr>
          <w:rFonts w:ascii="Times New Roman" w:hAnsi="Times New Roman" w:cs="Times New Roman"/>
          <w:color w:val="262626"/>
          <w:spacing w:val="12"/>
          <w:szCs w:val="21"/>
        </w:rPr>
      </w:pPr>
      <w:r>
        <w:rPr>
          <w:rFonts w:ascii="Times New Roman" w:hAnsi="Times New Roman" w:cs="Times New Roman"/>
          <w:b/>
          <w:bCs/>
          <w:color w:val="262626"/>
          <w:spacing w:val="12"/>
          <w:szCs w:val="21"/>
        </w:rPr>
        <w:t>请求包结构体</w:t>
      </w:r>
      <w:r>
        <w:rPr>
          <w:rFonts w:ascii="Times New Roman" w:hAnsi="Times New Roman" w:cs="Times New Roman"/>
          <w:color w:val="262626"/>
          <w:spacing w:val="12"/>
          <w:szCs w:val="21"/>
        </w:rPr>
        <w:t>：</w:t>
      </w:r>
    </w:p>
    <w:p w14:paraId="0EF9F701" w14:textId="77777777" w:rsidR="00FB6D3D" w:rsidRDefault="00D22A15">
      <w:pPr>
        <w:pStyle w:val="af6"/>
        <w:spacing w:line="360" w:lineRule="atLeast"/>
        <w:ind w:left="492" w:firstLineChars="0" w:firstLine="0"/>
        <w:rPr>
          <w:rFonts w:ascii="Times New Roman" w:hAnsi="Times New Roman" w:cs="Times New Roman"/>
          <w:color w:val="262626"/>
          <w:spacing w:val="12"/>
          <w:szCs w:val="21"/>
        </w:rPr>
      </w:pPr>
      <w:r>
        <w:rPr>
          <w:rFonts w:ascii="Times New Roman" w:hAnsi="Times New Roman" w:cs="Times New Roman" w:hint="eastAsia"/>
          <w:color w:val="262626"/>
          <w:spacing w:val="12"/>
          <w:szCs w:val="21"/>
        </w:rPr>
        <w:t>{</w:t>
      </w:r>
    </w:p>
    <w:p w14:paraId="268593DE" w14:textId="77777777" w:rsidR="00FB6D3D" w:rsidRDefault="00D22A15">
      <w:pPr>
        <w:pStyle w:val="af6"/>
        <w:spacing w:line="360" w:lineRule="atLeast"/>
        <w:ind w:leftChars="305" w:left="732" w:firstLineChars="0" w:firstLine="0"/>
        <w:rPr>
          <w:rFonts w:ascii="Times New Roman" w:hAnsi="Times New Roman" w:cs="Times New Roman"/>
          <w:color w:val="262626"/>
          <w:spacing w:val="12"/>
          <w:szCs w:val="21"/>
        </w:rPr>
      </w:pPr>
      <w:r>
        <w:rPr>
          <w:rFonts w:ascii="Times New Roman" w:hAnsi="Times New Roman" w:cs="Times New Roman"/>
          <w:color w:val="262626"/>
          <w:spacing w:val="12"/>
          <w:szCs w:val="21"/>
        </w:rPr>
        <w:t>“sort_line”:”1”</w:t>
      </w:r>
    </w:p>
    <w:p w14:paraId="6D866F75" w14:textId="77777777" w:rsidR="00FB6D3D" w:rsidRDefault="00D22A15">
      <w:pPr>
        <w:pStyle w:val="af6"/>
        <w:spacing w:line="360" w:lineRule="atLeast"/>
        <w:ind w:left="492" w:firstLineChars="0" w:firstLine="0"/>
        <w:rPr>
          <w:rFonts w:ascii="Times New Roman" w:hAnsi="Times New Roman" w:cs="Times New Roman"/>
          <w:color w:val="262626"/>
          <w:spacing w:val="12"/>
          <w:szCs w:val="21"/>
        </w:rPr>
      </w:pPr>
      <w:r>
        <w:rPr>
          <w:rFonts w:ascii="Times New Roman" w:hAnsi="Times New Roman" w:cs="Times New Roman" w:hint="eastAsia"/>
          <w:color w:val="262626"/>
          <w:spacing w:val="12"/>
          <w:szCs w:val="21"/>
        </w:rPr>
        <w:t>}</w:t>
      </w:r>
    </w:p>
    <w:p w14:paraId="596EC41A" w14:textId="77777777" w:rsidR="00FB6D3D" w:rsidRDefault="00D22A15">
      <w:pPr>
        <w:pStyle w:val="af6"/>
        <w:spacing w:line="360" w:lineRule="atLeast"/>
        <w:ind w:left="492" w:firstLineChars="0" w:firstLine="0"/>
        <w:rPr>
          <w:rFonts w:ascii="Times New Roman" w:hAnsi="Times New Roman" w:cs="Times New Roman"/>
          <w:b/>
          <w:bCs/>
          <w:color w:val="262626"/>
          <w:spacing w:val="12"/>
          <w:szCs w:val="21"/>
        </w:rPr>
      </w:pPr>
      <w:r>
        <w:rPr>
          <w:rFonts w:ascii="Times New Roman" w:hAnsi="Times New Roman" w:cs="Times New Roman" w:hint="eastAsia"/>
          <w:b/>
          <w:bCs/>
          <w:color w:val="262626"/>
          <w:spacing w:val="12"/>
          <w:szCs w:val="21"/>
        </w:rPr>
        <w:t>参数说明</w:t>
      </w:r>
      <w:r>
        <w:rPr>
          <w:rFonts w:ascii="Times New Roman" w:hAnsi="Times New Roman" w:cs="Times New Roman" w:hint="eastAsia"/>
          <w:b/>
          <w:bCs/>
          <w:color w:val="262626"/>
          <w:spacing w:val="12"/>
          <w:szCs w:val="21"/>
        </w:rPr>
        <w:t>:</w:t>
      </w:r>
    </w:p>
    <w:p w14:paraId="0966092B" w14:textId="77777777" w:rsidR="00FB6D3D" w:rsidRDefault="00FB6D3D">
      <w:pPr>
        <w:pStyle w:val="af6"/>
        <w:spacing w:line="360" w:lineRule="atLeast"/>
        <w:ind w:left="492" w:firstLineChars="0" w:firstLine="0"/>
        <w:rPr>
          <w:rFonts w:ascii="Times New Roman" w:hAnsi="Times New Roman" w:cs="Times New Roman"/>
          <w:b/>
          <w:bCs/>
          <w:color w:val="262626"/>
          <w:spacing w:val="12"/>
          <w:szCs w:val="21"/>
        </w:rPr>
      </w:pPr>
    </w:p>
    <w:tbl>
      <w:tblPr>
        <w:tblStyle w:val="af2"/>
        <w:tblW w:w="8642" w:type="dxa"/>
        <w:jc w:val="center"/>
        <w:tblLayout w:type="fixed"/>
        <w:tblLook w:val="04A0" w:firstRow="1" w:lastRow="0" w:firstColumn="1" w:lastColumn="0" w:noHBand="0" w:noVBand="1"/>
      </w:tblPr>
      <w:tblGrid>
        <w:gridCol w:w="1413"/>
        <w:gridCol w:w="1276"/>
        <w:gridCol w:w="2976"/>
        <w:gridCol w:w="2977"/>
      </w:tblGrid>
      <w:tr w:rsidR="00FB6D3D" w14:paraId="68AA1C44" w14:textId="77777777">
        <w:trPr>
          <w:jc w:val="center"/>
        </w:trPr>
        <w:tc>
          <w:tcPr>
            <w:tcW w:w="1413" w:type="dxa"/>
          </w:tcPr>
          <w:p w14:paraId="2A7A636E" w14:textId="77777777" w:rsidR="00FB6D3D" w:rsidRDefault="00D22A15">
            <w:pPr>
              <w:ind w:firstLineChars="0" w:firstLine="0"/>
            </w:pPr>
            <w:r>
              <w:rPr>
                <w:rFonts w:hint="eastAsia"/>
              </w:rPr>
              <w:t>参数</w:t>
            </w:r>
          </w:p>
        </w:tc>
        <w:tc>
          <w:tcPr>
            <w:tcW w:w="1276" w:type="dxa"/>
          </w:tcPr>
          <w:p w14:paraId="34453E44" w14:textId="77777777" w:rsidR="00FB6D3D" w:rsidRDefault="00D22A15">
            <w:pPr>
              <w:ind w:firstLineChars="0" w:firstLine="0"/>
            </w:pPr>
            <w:r>
              <w:rPr>
                <w:rFonts w:hint="eastAsia"/>
              </w:rPr>
              <w:t>参数类型</w:t>
            </w:r>
          </w:p>
        </w:tc>
        <w:tc>
          <w:tcPr>
            <w:tcW w:w="2976" w:type="dxa"/>
          </w:tcPr>
          <w:p w14:paraId="5F727F3B" w14:textId="77777777" w:rsidR="00FB6D3D" w:rsidRDefault="00D22A15">
            <w:pPr>
              <w:ind w:firstLineChars="0" w:firstLine="0"/>
            </w:pPr>
            <w:r>
              <w:rPr>
                <w:rFonts w:hint="eastAsia"/>
              </w:rPr>
              <w:t>说明</w:t>
            </w:r>
          </w:p>
        </w:tc>
        <w:tc>
          <w:tcPr>
            <w:tcW w:w="2977" w:type="dxa"/>
          </w:tcPr>
          <w:p w14:paraId="4687F40B" w14:textId="77777777" w:rsidR="00FB6D3D" w:rsidRDefault="00D22A15">
            <w:pPr>
              <w:ind w:firstLineChars="0" w:firstLine="0"/>
            </w:pPr>
            <w:r>
              <w:rPr>
                <w:rFonts w:hint="eastAsia"/>
              </w:rPr>
              <w:t>示例值</w:t>
            </w:r>
          </w:p>
        </w:tc>
      </w:tr>
      <w:tr w:rsidR="00FB6D3D" w14:paraId="564BE492" w14:textId="77777777">
        <w:trPr>
          <w:jc w:val="center"/>
        </w:trPr>
        <w:tc>
          <w:tcPr>
            <w:tcW w:w="1413" w:type="dxa"/>
          </w:tcPr>
          <w:p w14:paraId="610B4779" w14:textId="77777777" w:rsidR="00FB6D3D" w:rsidRDefault="00D22A15">
            <w:pPr>
              <w:ind w:firstLineChars="0" w:firstLine="0"/>
              <w:rPr>
                <w:rFonts w:ascii="Times New Roman" w:hAnsi="Times New Roman" w:cs="Times New Roman"/>
                <w:color w:val="262626"/>
                <w:spacing w:val="12"/>
                <w:szCs w:val="21"/>
              </w:rPr>
            </w:pPr>
            <w:r>
              <w:rPr>
                <w:rFonts w:ascii="Times New Roman" w:hAnsi="Times New Roman" w:cs="Times New Roman"/>
                <w:color w:val="262626"/>
                <w:spacing w:val="12"/>
                <w:szCs w:val="21"/>
              </w:rPr>
              <w:t>sort_line</w:t>
            </w:r>
          </w:p>
        </w:tc>
        <w:tc>
          <w:tcPr>
            <w:tcW w:w="1276" w:type="dxa"/>
          </w:tcPr>
          <w:p w14:paraId="08C1E6F2" w14:textId="77777777" w:rsidR="00FB6D3D" w:rsidRDefault="00D22A15">
            <w:pPr>
              <w:ind w:firstLineChars="0" w:firstLine="0"/>
            </w:pPr>
            <w:r>
              <w:t>string</w:t>
            </w:r>
          </w:p>
        </w:tc>
        <w:tc>
          <w:tcPr>
            <w:tcW w:w="2976" w:type="dxa"/>
          </w:tcPr>
          <w:p w14:paraId="11C57A4E" w14:textId="77777777" w:rsidR="00FB6D3D" w:rsidRDefault="00D22A15">
            <w:pPr>
              <w:ind w:firstLineChars="0" w:firstLine="0"/>
            </w:pPr>
            <w:r>
              <w:rPr>
                <w:rFonts w:hint="eastAsia"/>
              </w:rPr>
              <w:t>分拣线</w:t>
            </w:r>
          </w:p>
        </w:tc>
        <w:tc>
          <w:tcPr>
            <w:tcW w:w="2977" w:type="dxa"/>
          </w:tcPr>
          <w:p w14:paraId="5FF1B223" w14:textId="77777777" w:rsidR="00FB6D3D" w:rsidRDefault="00D22A15">
            <w:pPr>
              <w:ind w:firstLineChars="0" w:firstLine="0"/>
            </w:pPr>
            <w:r>
              <w:rPr>
                <w:rFonts w:hint="eastAsia"/>
              </w:rPr>
              <w:t>分拣线编号</w:t>
            </w:r>
          </w:p>
        </w:tc>
      </w:tr>
    </w:tbl>
    <w:p w14:paraId="388C988B" w14:textId="77777777" w:rsidR="00FB6D3D" w:rsidRDefault="00D22A15">
      <w:pPr>
        <w:pStyle w:val="af6"/>
        <w:ind w:left="492" w:firstLineChars="0" w:firstLine="0"/>
        <w:rPr>
          <w:rStyle w:val="af3"/>
        </w:rPr>
      </w:pPr>
      <w:r>
        <w:rPr>
          <w:rStyle w:val="af3"/>
          <w:rFonts w:hint="eastAsia"/>
        </w:rPr>
        <w:t>返回结果：</w:t>
      </w:r>
    </w:p>
    <w:p w14:paraId="04C4EEBB" w14:textId="77777777" w:rsidR="00FB6D3D" w:rsidRDefault="00D22A15">
      <w:pPr>
        <w:pStyle w:val="af6"/>
        <w:ind w:left="492" w:firstLineChars="0" w:firstLine="0"/>
        <w:rPr>
          <w:rFonts w:ascii="Times New Roman" w:hAnsi="Times New Roman" w:cs="Times New Roman"/>
          <w:color w:val="262626"/>
          <w:spacing w:val="12"/>
          <w:szCs w:val="21"/>
        </w:rPr>
      </w:pPr>
      <w:r>
        <w:rPr>
          <w:rFonts w:ascii="Times New Roman" w:hAnsi="Times New Roman" w:cs="Times New Roman" w:hint="eastAsia"/>
          <w:color w:val="262626"/>
          <w:spacing w:val="12"/>
          <w:szCs w:val="21"/>
        </w:rPr>
        <w:t>{</w:t>
      </w:r>
    </w:p>
    <w:p w14:paraId="1207346F" w14:textId="77777777" w:rsidR="00FB6D3D" w:rsidRDefault="00D22A15">
      <w:pPr>
        <w:pStyle w:val="af6"/>
        <w:ind w:leftChars="305" w:left="732" w:firstLineChars="0" w:firstLine="0"/>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code</w:t>
      </w: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 xml:space="preserve">: </w:t>
      </w:r>
      <w:r>
        <w:rPr>
          <w:rFonts w:ascii="Times New Roman" w:hAnsi="Times New Roman" w:cs="Times New Roman"/>
          <w:color w:val="262626"/>
          <w:spacing w:val="12"/>
          <w:szCs w:val="21"/>
        </w:rPr>
        <w:t>20</w:t>
      </w:r>
      <w:r>
        <w:rPr>
          <w:rFonts w:ascii="Times New Roman" w:hAnsi="Times New Roman" w:cs="Times New Roman" w:hint="eastAsia"/>
          <w:color w:val="262626"/>
          <w:spacing w:val="12"/>
          <w:szCs w:val="21"/>
        </w:rPr>
        <w:t>0,</w:t>
      </w:r>
    </w:p>
    <w:p w14:paraId="39733827" w14:textId="77777777" w:rsidR="00FB6D3D" w:rsidRDefault="00D22A15">
      <w:pPr>
        <w:pStyle w:val="af6"/>
        <w:ind w:leftChars="305" w:left="732" w:firstLineChars="0" w:firstLine="0"/>
        <w:rPr>
          <w:rFonts w:ascii="Times New Roman" w:hAnsi="Times New Roman" w:cs="Times New Roman"/>
          <w:color w:val="262626"/>
          <w:spacing w:val="12"/>
          <w:szCs w:val="21"/>
        </w:rPr>
      </w:pPr>
      <w:r>
        <w:rPr>
          <w:rFonts w:ascii="Times New Roman" w:hAnsi="Times New Roman" w:cs="Times New Roman"/>
          <w:color w:val="262626"/>
          <w:spacing w:val="12"/>
          <w:szCs w:val="21"/>
        </w:rPr>
        <w:t>“msg”</w:t>
      </w:r>
      <w:r>
        <w:rPr>
          <w:rFonts w:ascii="Times New Roman" w:hAnsi="Times New Roman" w:cs="Times New Roman" w:hint="eastAsia"/>
          <w:color w:val="262626"/>
          <w:spacing w:val="12"/>
          <w:szCs w:val="21"/>
        </w:rPr>
        <w:t xml:space="preserve">: </w:t>
      </w: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success</w:t>
      </w: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w:t>
      </w:r>
    </w:p>
    <w:p w14:paraId="143E01FE" w14:textId="77777777" w:rsidR="00FB6D3D" w:rsidRDefault="00D22A15">
      <w:pPr>
        <w:pStyle w:val="af6"/>
        <w:ind w:leftChars="305" w:left="732" w:firstLineChars="0" w:firstLine="0"/>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data</w:t>
      </w: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 xml:space="preserve">: </w:t>
      </w:r>
      <w:r>
        <w:rPr>
          <w:rFonts w:ascii="Times New Roman" w:hAnsi="Times New Roman" w:cs="Times New Roman"/>
          <w:color w:val="262626"/>
          <w:spacing w:val="12"/>
          <w:szCs w:val="21"/>
        </w:rPr>
        <w:t>[{“</w:t>
      </w:r>
      <w:r>
        <w:rPr>
          <w:rFonts w:ascii="Times New Roman" w:hAnsi="Times New Roman" w:cs="Times New Roman" w:hint="eastAsia"/>
          <w:color w:val="262626"/>
          <w:spacing w:val="12"/>
          <w:szCs w:val="24"/>
        </w:rPr>
        <w:t>sander</w:t>
      </w:r>
      <w:r>
        <w:rPr>
          <w:rFonts w:ascii="Times New Roman" w:hAnsi="Times New Roman" w:cs="Times New Roman"/>
          <w:color w:val="262626"/>
          <w:spacing w:val="12"/>
          <w:szCs w:val="21"/>
        </w:rPr>
        <w:t>_code”:”</w:t>
      </w:r>
      <w:r>
        <w:rPr>
          <w:rFonts w:ascii="Times New Roman" w:hAnsi="Times New Roman" w:cs="Times New Roman"/>
        </w:rPr>
        <w:t>sde1</w:t>
      </w: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 xml:space="preserve"> </w:t>
      </w:r>
      <w:r>
        <w:rPr>
          <w:rFonts w:ascii="Times New Roman" w:hAnsi="Times New Roman" w:cs="Times New Roman" w:hint="eastAsia"/>
          <w:color w:val="262626"/>
          <w:spacing w:val="12"/>
          <w:szCs w:val="24"/>
        </w:rPr>
        <w:t>sander</w:t>
      </w:r>
      <w:r>
        <w:rPr>
          <w:rFonts w:ascii="Times New Roman" w:hAnsi="Times New Roman" w:cs="Times New Roman"/>
          <w:color w:val="262626"/>
          <w:spacing w:val="12"/>
          <w:szCs w:val="21"/>
        </w:rPr>
        <w:t>_status”:”1”},</w:t>
      </w:r>
    </w:p>
    <w:p w14:paraId="29DF2E3D" w14:textId="77777777" w:rsidR="00FB6D3D" w:rsidRDefault="00D22A15">
      <w:pPr>
        <w:pStyle w:val="af6"/>
        <w:ind w:leftChars="305" w:left="732" w:firstLineChars="0" w:firstLine="0"/>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ascii="Times New Roman" w:hAnsi="Times New Roman" w:cs="Times New Roman" w:hint="eastAsia"/>
          <w:color w:val="262626"/>
          <w:spacing w:val="12"/>
          <w:szCs w:val="24"/>
        </w:rPr>
        <w:t>sander</w:t>
      </w:r>
      <w:r>
        <w:rPr>
          <w:rFonts w:ascii="Times New Roman" w:hAnsi="Times New Roman" w:cs="Times New Roman"/>
          <w:color w:val="262626"/>
          <w:spacing w:val="12"/>
          <w:szCs w:val="21"/>
        </w:rPr>
        <w:t>_code”:”</w:t>
      </w:r>
      <w:r>
        <w:rPr>
          <w:rFonts w:ascii="Times New Roman" w:hAnsi="Times New Roman" w:cs="Times New Roman"/>
        </w:rPr>
        <w:t>sde2</w:t>
      </w: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 xml:space="preserve"> </w:t>
      </w:r>
      <w:r>
        <w:rPr>
          <w:rFonts w:ascii="Times New Roman" w:hAnsi="Times New Roman" w:cs="Times New Roman" w:hint="eastAsia"/>
          <w:color w:val="262626"/>
          <w:spacing w:val="12"/>
          <w:szCs w:val="24"/>
        </w:rPr>
        <w:t>sander</w:t>
      </w:r>
      <w:r>
        <w:rPr>
          <w:rFonts w:ascii="Times New Roman" w:hAnsi="Times New Roman" w:cs="Times New Roman"/>
          <w:color w:val="262626"/>
          <w:spacing w:val="12"/>
          <w:szCs w:val="21"/>
        </w:rPr>
        <w:t>_status”:”1”</w:t>
      </w:r>
      <w:r>
        <w:rPr>
          <w:rFonts w:ascii="Times New Roman" w:hAnsi="Times New Roman" w:cs="Times New Roman" w:hint="eastAsia"/>
          <w:color w:val="262626"/>
          <w:spacing w:val="12"/>
          <w:szCs w:val="21"/>
        </w:rPr>
        <w:t>,</w:t>
      </w:r>
      <w:r>
        <w:rPr>
          <w:rFonts w:ascii="Times New Roman" w:hAnsi="Times New Roman" w:cs="Times New Roman"/>
          <w:color w:val="262626"/>
          <w:spacing w:val="12"/>
          <w:szCs w:val="21"/>
        </w:rPr>
        <w:t>”</w:t>
      </w:r>
      <w:r>
        <w:rPr>
          <w:rFonts w:ascii="Times New Roman" w:hAnsi="Times New Roman" w:cs="Times New Roman" w:hint="eastAsia"/>
          <w:color w:val="262626"/>
          <w:spacing w:val="12"/>
          <w:szCs w:val="24"/>
        </w:rPr>
        <w:t>sander_msg</w:t>
      </w: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w:t>
      </w: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xxx</w:t>
      </w:r>
      <w:r>
        <w:rPr>
          <w:rFonts w:ascii="Times New Roman" w:hAnsi="Times New Roman" w:cs="Times New Roman"/>
          <w:color w:val="262626"/>
          <w:spacing w:val="12"/>
          <w:szCs w:val="21"/>
        </w:rPr>
        <w:t>”</w:t>
      </w:r>
      <w:r>
        <w:rPr>
          <w:rFonts w:ascii="Times New Roman" w:hAnsi="Times New Roman" w:cs="Times New Roman"/>
          <w:color w:val="262626"/>
          <w:spacing w:val="12"/>
          <w:szCs w:val="21"/>
        </w:rPr>
        <w:t>},</w:t>
      </w:r>
    </w:p>
    <w:p w14:paraId="71FDA024" w14:textId="77777777" w:rsidR="00FB6D3D" w:rsidRDefault="00D22A15">
      <w:pPr>
        <w:pStyle w:val="af6"/>
        <w:ind w:leftChars="305" w:left="732" w:firstLineChars="0" w:firstLine="0"/>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ascii="Times New Roman" w:hAnsi="Times New Roman" w:cs="Times New Roman" w:hint="eastAsia"/>
          <w:color w:val="262626"/>
          <w:spacing w:val="12"/>
          <w:szCs w:val="24"/>
        </w:rPr>
        <w:t>sander</w:t>
      </w:r>
      <w:r>
        <w:rPr>
          <w:rFonts w:ascii="Times New Roman" w:hAnsi="Times New Roman" w:cs="Times New Roman"/>
          <w:color w:val="262626"/>
          <w:spacing w:val="12"/>
          <w:szCs w:val="21"/>
        </w:rPr>
        <w:t>_code”:”</w:t>
      </w:r>
      <w:r>
        <w:rPr>
          <w:rFonts w:ascii="Times New Roman" w:hAnsi="Times New Roman" w:cs="Times New Roman"/>
        </w:rPr>
        <w:t>sde3</w:t>
      </w: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 xml:space="preserve"> </w:t>
      </w:r>
      <w:r>
        <w:rPr>
          <w:rFonts w:ascii="Times New Roman" w:hAnsi="Times New Roman" w:cs="Times New Roman" w:hint="eastAsia"/>
          <w:color w:val="262626"/>
          <w:spacing w:val="12"/>
          <w:szCs w:val="24"/>
        </w:rPr>
        <w:t>sander</w:t>
      </w:r>
      <w:r>
        <w:rPr>
          <w:rFonts w:ascii="Times New Roman" w:hAnsi="Times New Roman" w:cs="Times New Roman"/>
          <w:color w:val="262626"/>
          <w:spacing w:val="12"/>
          <w:szCs w:val="21"/>
        </w:rPr>
        <w:t>_status”:”1”</w:t>
      </w:r>
      <w:r>
        <w:rPr>
          <w:rFonts w:ascii="Times New Roman" w:hAnsi="Times New Roman" w:cs="Times New Roman" w:hint="eastAsia"/>
          <w:color w:val="262626"/>
          <w:spacing w:val="12"/>
          <w:szCs w:val="21"/>
        </w:rPr>
        <w:t>,</w:t>
      </w:r>
      <w:r>
        <w:rPr>
          <w:rFonts w:ascii="Times New Roman" w:hAnsi="Times New Roman" w:cs="Times New Roman"/>
          <w:color w:val="262626"/>
          <w:spacing w:val="12"/>
          <w:szCs w:val="21"/>
        </w:rPr>
        <w:t>”</w:t>
      </w:r>
      <w:r>
        <w:rPr>
          <w:rFonts w:ascii="Times New Roman" w:hAnsi="Times New Roman" w:cs="Times New Roman" w:hint="eastAsia"/>
          <w:color w:val="262626"/>
          <w:spacing w:val="12"/>
          <w:szCs w:val="24"/>
        </w:rPr>
        <w:t>sander_msg</w:t>
      </w: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w:t>
      </w: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xxx</w:t>
      </w:r>
      <w:r>
        <w:rPr>
          <w:rFonts w:ascii="Times New Roman" w:hAnsi="Times New Roman" w:cs="Times New Roman"/>
          <w:color w:val="262626"/>
          <w:spacing w:val="12"/>
          <w:szCs w:val="21"/>
        </w:rPr>
        <w:t>”</w:t>
      </w:r>
      <w:r>
        <w:rPr>
          <w:rFonts w:ascii="Times New Roman" w:hAnsi="Times New Roman" w:cs="Times New Roman"/>
          <w:color w:val="262626"/>
          <w:spacing w:val="12"/>
          <w:szCs w:val="21"/>
        </w:rPr>
        <w:t>}]</w:t>
      </w:r>
    </w:p>
    <w:p w14:paraId="29F577F2" w14:textId="77777777" w:rsidR="00FB6D3D" w:rsidRDefault="00D22A15">
      <w:pPr>
        <w:pStyle w:val="af6"/>
        <w:ind w:left="492" w:firstLineChars="0" w:firstLine="0"/>
        <w:rPr>
          <w:rFonts w:ascii="Times New Roman" w:hAnsi="Times New Roman" w:cs="Times New Roman"/>
          <w:color w:val="262626"/>
          <w:spacing w:val="12"/>
          <w:szCs w:val="21"/>
        </w:rPr>
      </w:pPr>
      <w:r>
        <w:rPr>
          <w:rFonts w:ascii="Times New Roman" w:hAnsi="Times New Roman" w:cs="Times New Roman" w:hint="eastAsia"/>
          <w:color w:val="262626"/>
          <w:spacing w:val="12"/>
          <w:szCs w:val="21"/>
        </w:rPr>
        <w:t>}</w:t>
      </w:r>
    </w:p>
    <w:p w14:paraId="490743EC" w14:textId="77777777" w:rsidR="00FB6D3D" w:rsidRDefault="00FB6D3D">
      <w:pPr>
        <w:pStyle w:val="af6"/>
        <w:ind w:left="492" w:firstLineChars="0" w:firstLine="0"/>
        <w:rPr>
          <w:rFonts w:ascii="Times New Roman" w:hAnsi="Times New Roman" w:cs="Times New Roman"/>
          <w:color w:val="262626"/>
          <w:spacing w:val="12"/>
          <w:szCs w:val="21"/>
        </w:rPr>
      </w:pPr>
    </w:p>
    <w:tbl>
      <w:tblPr>
        <w:tblStyle w:val="af2"/>
        <w:tblW w:w="8936" w:type="dxa"/>
        <w:jc w:val="center"/>
        <w:tblLayout w:type="fixed"/>
        <w:tblLook w:val="04A0" w:firstRow="1" w:lastRow="0" w:firstColumn="1" w:lastColumn="0" w:noHBand="0" w:noVBand="1"/>
      </w:tblPr>
      <w:tblGrid>
        <w:gridCol w:w="1707"/>
        <w:gridCol w:w="1276"/>
        <w:gridCol w:w="2976"/>
        <w:gridCol w:w="2977"/>
      </w:tblGrid>
      <w:tr w:rsidR="00FB6D3D" w14:paraId="137833B1" w14:textId="77777777">
        <w:trPr>
          <w:jc w:val="center"/>
        </w:trPr>
        <w:tc>
          <w:tcPr>
            <w:tcW w:w="1707" w:type="dxa"/>
          </w:tcPr>
          <w:p w14:paraId="36C599BD" w14:textId="77777777" w:rsidR="00FB6D3D" w:rsidRDefault="00D22A15">
            <w:pPr>
              <w:ind w:firstLineChars="0" w:firstLine="0"/>
            </w:pPr>
            <w:r>
              <w:rPr>
                <w:rFonts w:hint="eastAsia"/>
              </w:rPr>
              <w:t>参数</w:t>
            </w:r>
          </w:p>
        </w:tc>
        <w:tc>
          <w:tcPr>
            <w:tcW w:w="1276" w:type="dxa"/>
          </w:tcPr>
          <w:p w14:paraId="55A7BBCE" w14:textId="77777777" w:rsidR="00FB6D3D" w:rsidRDefault="00D22A15">
            <w:pPr>
              <w:ind w:firstLineChars="0" w:firstLine="0"/>
            </w:pPr>
            <w:r>
              <w:rPr>
                <w:rFonts w:hint="eastAsia"/>
              </w:rPr>
              <w:t>参数类型</w:t>
            </w:r>
          </w:p>
        </w:tc>
        <w:tc>
          <w:tcPr>
            <w:tcW w:w="2976" w:type="dxa"/>
          </w:tcPr>
          <w:p w14:paraId="1EDCA701" w14:textId="77777777" w:rsidR="00FB6D3D" w:rsidRDefault="00D22A15">
            <w:pPr>
              <w:ind w:firstLineChars="0" w:firstLine="0"/>
            </w:pPr>
            <w:r>
              <w:rPr>
                <w:rFonts w:hint="eastAsia"/>
              </w:rPr>
              <w:t>说明</w:t>
            </w:r>
          </w:p>
        </w:tc>
        <w:tc>
          <w:tcPr>
            <w:tcW w:w="2977" w:type="dxa"/>
          </w:tcPr>
          <w:p w14:paraId="11FF8AB0" w14:textId="77777777" w:rsidR="00FB6D3D" w:rsidRDefault="00D22A15">
            <w:pPr>
              <w:ind w:firstLineChars="0" w:firstLine="0"/>
            </w:pPr>
            <w:r>
              <w:rPr>
                <w:rFonts w:hint="eastAsia"/>
              </w:rPr>
              <w:t>示例值</w:t>
            </w:r>
          </w:p>
        </w:tc>
      </w:tr>
      <w:tr w:rsidR="00FB6D3D" w14:paraId="61BB3D4A" w14:textId="77777777">
        <w:trPr>
          <w:jc w:val="center"/>
        </w:trPr>
        <w:tc>
          <w:tcPr>
            <w:tcW w:w="1707" w:type="dxa"/>
          </w:tcPr>
          <w:p w14:paraId="0563D828" w14:textId="77777777" w:rsidR="00FB6D3D" w:rsidRDefault="00D22A15">
            <w:pPr>
              <w:ind w:firstLineChars="0" w:firstLine="0"/>
              <w:rPr>
                <w:rFonts w:ascii="Times New Roman" w:hAnsi="Times New Roman" w:cs="Times New Roman"/>
              </w:rPr>
            </w:pPr>
            <w:r>
              <w:rPr>
                <w:rFonts w:ascii="Times New Roman" w:hAnsi="Times New Roman" w:cs="Times New Roman" w:hint="eastAsia"/>
                <w:color w:val="262626"/>
                <w:spacing w:val="12"/>
                <w:szCs w:val="21"/>
              </w:rPr>
              <w:t>code</w:t>
            </w:r>
          </w:p>
        </w:tc>
        <w:tc>
          <w:tcPr>
            <w:tcW w:w="1276" w:type="dxa"/>
          </w:tcPr>
          <w:p w14:paraId="62683B9D" w14:textId="77777777" w:rsidR="00FB6D3D" w:rsidRDefault="00D22A15">
            <w:pPr>
              <w:ind w:firstLineChars="0" w:firstLine="0"/>
            </w:pPr>
            <w:r>
              <w:rPr>
                <w:rFonts w:hint="eastAsia"/>
              </w:rPr>
              <w:t>int</w:t>
            </w:r>
          </w:p>
        </w:tc>
        <w:tc>
          <w:tcPr>
            <w:tcW w:w="2976" w:type="dxa"/>
          </w:tcPr>
          <w:p w14:paraId="53C3E202" w14:textId="77777777" w:rsidR="00FB6D3D" w:rsidRDefault="00D22A15">
            <w:pPr>
              <w:ind w:firstLineChars="0" w:firstLine="0"/>
            </w:pPr>
            <w:r>
              <w:rPr>
                <w:rFonts w:hint="eastAsia"/>
              </w:rPr>
              <w:t>返回码</w:t>
            </w:r>
          </w:p>
        </w:tc>
        <w:tc>
          <w:tcPr>
            <w:tcW w:w="2977" w:type="dxa"/>
          </w:tcPr>
          <w:p w14:paraId="1CC236C1" w14:textId="77777777" w:rsidR="00FB6D3D" w:rsidRDefault="00D22A15">
            <w:pPr>
              <w:ind w:firstLineChars="0" w:firstLine="0"/>
            </w:pPr>
            <w:r>
              <w:t>20</w:t>
            </w:r>
            <w:r>
              <w:rPr>
                <w:rFonts w:hint="eastAsia"/>
              </w:rPr>
              <w:t>0</w:t>
            </w:r>
            <w:r>
              <w:rPr>
                <w:rFonts w:hint="eastAsia"/>
              </w:rPr>
              <w:t>为成功；</w:t>
            </w:r>
            <w:r>
              <w:rPr>
                <w:rFonts w:hint="eastAsia"/>
              </w:rPr>
              <w:t>4</w:t>
            </w:r>
            <w:r>
              <w:t>00</w:t>
            </w:r>
            <w:r>
              <w:rPr>
                <w:rFonts w:hint="eastAsia"/>
              </w:rPr>
              <w:t>为失败</w:t>
            </w:r>
          </w:p>
        </w:tc>
      </w:tr>
      <w:tr w:rsidR="00FB6D3D" w14:paraId="4046BB60" w14:textId="77777777">
        <w:trPr>
          <w:jc w:val="center"/>
        </w:trPr>
        <w:tc>
          <w:tcPr>
            <w:tcW w:w="1707" w:type="dxa"/>
          </w:tcPr>
          <w:p w14:paraId="672B1C0B" w14:textId="77777777" w:rsidR="00FB6D3D" w:rsidRDefault="00D22A15">
            <w:pPr>
              <w:ind w:firstLineChars="0" w:firstLine="0"/>
              <w:rPr>
                <w:rFonts w:ascii="Times New Roman" w:hAnsi="Times New Roman" w:cs="Times New Roman"/>
              </w:rPr>
            </w:pPr>
            <w:r>
              <w:rPr>
                <w:rFonts w:ascii="Times New Roman" w:hAnsi="Times New Roman" w:cs="Times New Roman"/>
                <w:color w:val="262626"/>
                <w:spacing w:val="12"/>
                <w:szCs w:val="21"/>
              </w:rPr>
              <w:t>msg</w:t>
            </w:r>
          </w:p>
        </w:tc>
        <w:tc>
          <w:tcPr>
            <w:tcW w:w="1276" w:type="dxa"/>
          </w:tcPr>
          <w:p w14:paraId="7BDFBBDE" w14:textId="77777777" w:rsidR="00FB6D3D" w:rsidRDefault="00D22A15">
            <w:pPr>
              <w:ind w:firstLineChars="0" w:firstLine="0"/>
            </w:pPr>
            <w:r>
              <w:rPr>
                <w:rFonts w:hint="eastAsia"/>
              </w:rPr>
              <w:t>string</w:t>
            </w:r>
          </w:p>
        </w:tc>
        <w:tc>
          <w:tcPr>
            <w:tcW w:w="2976" w:type="dxa"/>
          </w:tcPr>
          <w:p w14:paraId="513726BD" w14:textId="77777777" w:rsidR="00FB6D3D" w:rsidRDefault="00D22A15">
            <w:pPr>
              <w:ind w:firstLineChars="0" w:firstLine="0"/>
            </w:pPr>
            <w:r>
              <w:t>对返回码的文本描述内容</w:t>
            </w:r>
          </w:p>
        </w:tc>
        <w:tc>
          <w:tcPr>
            <w:tcW w:w="2977" w:type="dxa"/>
          </w:tcPr>
          <w:p w14:paraId="4BD5FA80" w14:textId="77777777" w:rsidR="00FB6D3D" w:rsidRDefault="00D22A15">
            <w:pPr>
              <w:ind w:firstLineChars="0" w:firstLine="0"/>
              <w:rPr>
                <w:rFonts w:ascii="Times New Roman" w:hAnsi="Times New Roman" w:cs="Times New Roman"/>
              </w:rPr>
            </w:pPr>
            <w:r>
              <w:rPr>
                <w:rFonts w:ascii="Times New Roman" w:hAnsi="Times New Roman" w:cs="Times New Roman"/>
              </w:rPr>
              <w:t>“success”</w:t>
            </w:r>
            <w:r>
              <w:rPr>
                <w:rFonts w:ascii="Times New Roman" w:hAnsi="Times New Roman" w:cs="Times New Roman"/>
              </w:rPr>
              <w:t>表示</w:t>
            </w:r>
            <w:r>
              <w:rPr>
                <w:rFonts w:ascii="Times New Roman" w:hAnsi="Times New Roman" w:cs="Times New Roman" w:hint="eastAsia"/>
              </w:rPr>
              <w:t>查询</w:t>
            </w:r>
            <w:r>
              <w:rPr>
                <w:rFonts w:ascii="Times New Roman" w:hAnsi="Times New Roman" w:cs="Times New Roman"/>
              </w:rPr>
              <w:t>成功</w:t>
            </w:r>
          </w:p>
          <w:p w14:paraId="6AF7D22B" w14:textId="77777777" w:rsidR="00FB6D3D" w:rsidRDefault="00D22A15">
            <w:pPr>
              <w:ind w:firstLineChars="0" w:firstLine="0"/>
              <w:rPr>
                <w:rFonts w:ascii="Times New Roman" w:hAnsi="Times New Roman" w:cs="Times New Roman"/>
              </w:rPr>
            </w:pPr>
            <w:r>
              <w:rPr>
                <w:rFonts w:ascii="Times New Roman" w:hAnsi="Times New Roman" w:cs="Times New Roman"/>
              </w:rPr>
              <w:t>”error”</w:t>
            </w:r>
            <w:r>
              <w:rPr>
                <w:rFonts w:ascii="Times New Roman" w:hAnsi="Times New Roman" w:cs="Times New Roman"/>
              </w:rPr>
              <w:t>表示</w:t>
            </w:r>
            <w:r>
              <w:rPr>
                <w:rFonts w:ascii="Times New Roman" w:hAnsi="Times New Roman" w:cs="Times New Roman" w:hint="eastAsia"/>
              </w:rPr>
              <w:t>查询失败</w:t>
            </w:r>
          </w:p>
        </w:tc>
      </w:tr>
      <w:tr w:rsidR="00FB6D3D" w14:paraId="616C1146" w14:textId="77777777">
        <w:trPr>
          <w:jc w:val="center"/>
        </w:trPr>
        <w:tc>
          <w:tcPr>
            <w:tcW w:w="1707" w:type="dxa"/>
          </w:tcPr>
          <w:p w14:paraId="748F202C" w14:textId="77777777" w:rsidR="00FB6D3D" w:rsidRDefault="00D22A15">
            <w:pPr>
              <w:ind w:firstLineChars="0" w:firstLine="0"/>
              <w:rPr>
                <w:rFonts w:ascii="Times New Roman" w:hAnsi="Times New Roman" w:cs="Times New Roman"/>
                <w:color w:val="262626"/>
                <w:spacing w:val="12"/>
                <w:szCs w:val="21"/>
              </w:rPr>
            </w:pPr>
            <w:r>
              <w:rPr>
                <w:rFonts w:ascii="Times New Roman" w:hAnsi="Times New Roman" w:cs="Times New Roman"/>
                <w:color w:val="262626"/>
                <w:spacing w:val="12"/>
                <w:szCs w:val="21"/>
              </w:rPr>
              <w:t>data</w:t>
            </w:r>
          </w:p>
        </w:tc>
        <w:tc>
          <w:tcPr>
            <w:tcW w:w="1276" w:type="dxa"/>
          </w:tcPr>
          <w:p w14:paraId="31D23112" w14:textId="77777777" w:rsidR="00FB6D3D" w:rsidRDefault="00D22A15">
            <w:pPr>
              <w:ind w:firstLineChars="0" w:firstLine="0"/>
            </w:pPr>
            <w:r>
              <w:t>array</w:t>
            </w:r>
          </w:p>
        </w:tc>
        <w:tc>
          <w:tcPr>
            <w:tcW w:w="2976" w:type="dxa"/>
          </w:tcPr>
          <w:p w14:paraId="67B14765" w14:textId="77777777" w:rsidR="00FB6D3D" w:rsidRDefault="00D22A15">
            <w:pPr>
              <w:ind w:firstLineChars="0" w:firstLine="0"/>
            </w:pPr>
            <w:r>
              <w:rPr>
                <w:rFonts w:hint="eastAsia"/>
              </w:rPr>
              <w:t>返回砂光机状态列表</w:t>
            </w:r>
          </w:p>
        </w:tc>
        <w:tc>
          <w:tcPr>
            <w:tcW w:w="2977" w:type="dxa"/>
          </w:tcPr>
          <w:p w14:paraId="170CCEF3" w14:textId="77777777" w:rsidR="00FB6D3D" w:rsidRDefault="00FB6D3D">
            <w:pPr>
              <w:ind w:firstLineChars="0" w:firstLine="0"/>
              <w:rPr>
                <w:rFonts w:ascii="Times New Roman" w:hAnsi="Times New Roman" w:cs="Times New Roman"/>
              </w:rPr>
            </w:pPr>
          </w:p>
        </w:tc>
      </w:tr>
      <w:tr w:rsidR="00FB6D3D" w14:paraId="70DF53D1" w14:textId="77777777">
        <w:trPr>
          <w:jc w:val="center"/>
        </w:trPr>
        <w:tc>
          <w:tcPr>
            <w:tcW w:w="1707" w:type="dxa"/>
          </w:tcPr>
          <w:p w14:paraId="09DF91D6" w14:textId="77777777" w:rsidR="00FB6D3D" w:rsidRDefault="00D22A15">
            <w:pPr>
              <w:ind w:firstLineChars="0" w:firstLine="0"/>
              <w:rPr>
                <w:rFonts w:ascii="Times New Roman" w:hAnsi="Times New Roman" w:cs="Times New Roman"/>
              </w:rPr>
            </w:pPr>
            <w:r>
              <w:rPr>
                <w:rFonts w:ascii="Times New Roman" w:hAnsi="Times New Roman" w:cs="Times New Roman" w:hint="eastAsia"/>
                <w:color w:val="262626"/>
                <w:spacing w:val="12"/>
                <w:szCs w:val="24"/>
              </w:rPr>
              <w:t>sander</w:t>
            </w:r>
            <w:r>
              <w:rPr>
                <w:rFonts w:ascii="Times New Roman" w:hAnsi="Times New Roman" w:cs="Times New Roman"/>
              </w:rPr>
              <w:t>_code</w:t>
            </w:r>
          </w:p>
        </w:tc>
        <w:tc>
          <w:tcPr>
            <w:tcW w:w="1276" w:type="dxa"/>
          </w:tcPr>
          <w:p w14:paraId="60EA6554" w14:textId="77777777" w:rsidR="00FB6D3D" w:rsidRDefault="00D22A15">
            <w:pPr>
              <w:ind w:firstLineChars="0" w:firstLine="0"/>
            </w:pPr>
            <w:r>
              <w:rPr>
                <w:rFonts w:hint="eastAsia"/>
              </w:rPr>
              <w:t>string</w:t>
            </w:r>
          </w:p>
        </w:tc>
        <w:tc>
          <w:tcPr>
            <w:tcW w:w="2976" w:type="dxa"/>
          </w:tcPr>
          <w:p w14:paraId="1B3E3643" w14:textId="77777777" w:rsidR="00FB6D3D" w:rsidRDefault="00D22A15">
            <w:pPr>
              <w:ind w:firstLineChars="0" w:firstLine="0"/>
            </w:pPr>
            <w:r>
              <w:rPr>
                <w:rFonts w:hint="eastAsia"/>
              </w:rPr>
              <w:t>砂光机编号</w:t>
            </w:r>
          </w:p>
        </w:tc>
        <w:tc>
          <w:tcPr>
            <w:tcW w:w="2977" w:type="dxa"/>
          </w:tcPr>
          <w:p w14:paraId="3CB46DA6" w14:textId="77777777" w:rsidR="00FB6D3D" w:rsidRDefault="00D22A15">
            <w:pPr>
              <w:ind w:firstLineChars="0" w:firstLine="0"/>
              <w:rPr>
                <w:rFonts w:ascii="Times New Roman" w:hAnsi="Times New Roman" w:cs="Times New Roman"/>
              </w:rPr>
            </w:pPr>
            <w:r>
              <w:rPr>
                <w:rFonts w:ascii="Times New Roman" w:hAnsi="Times New Roman" w:cs="Times New Roman" w:hint="eastAsia"/>
              </w:rPr>
              <w:t>编号规则：大件：</w:t>
            </w:r>
            <w:r>
              <w:rPr>
                <w:rFonts w:ascii="Times New Roman" w:hAnsi="Times New Roman" w:cs="Times New Roman"/>
              </w:rPr>
              <w:t>sde1</w:t>
            </w:r>
            <w:r>
              <w:rPr>
                <w:rFonts w:ascii="Times New Roman" w:hAnsi="Times New Roman" w:cs="Times New Roman" w:hint="eastAsia"/>
              </w:rPr>
              <w:t>，小件：</w:t>
            </w:r>
            <w:r>
              <w:rPr>
                <w:rFonts w:ascii="Times New Roman" w:hAnsi="Times New Roman" w:cs="Times New Roman"/>
              </w:rPr>
              <w:t>sde2</w:t>
            </w:r>
            <w:r>
              <w:rPr>
                <w:rFonts w:ascii="Times New Roman" w:hAnsi="Times New Roman" w:cs="Times New Roman" w:hint="eastAsia"/>
              </w:rPr>
              <w:t>，</w:t>
            </w:r>
            <w:r>
              <w:rPr>
                <w:rFonts w:ascii="Times New Roman" w:hAnsi="Times New Roman" w:cs="Times New Roman" w:hint="eastAsia"/>
              </w:rPr>
              <w:t>s</w:t>
            </w:r>
            <w:r>
              <w:rPr>
                <w:rFonts w:ascii="Times New Roman" w:hAnsi="Times New Roman" w:cs="Times New Roman"/>
              </w:rPr>
              <w:t>de3</w:t>
            </w:r>
          </w:p>
        </w:tc>
      </w:tr>
      <w:tr w:rsidR="00FB6D3D" w14:paraId="543B845C" w14:textId="77777777">
        <w:trPr>
          <w:jc w:val="center"/>
        </w:trPr>
        <w:tc>
          <w:tcPr>
            <w:tcW w:w="1707" w:type="dxa"/>
          </w:tcPr>
          <w:p w14:paraId="429F62F3" w14:textId="77777777" w:rsidR="00FB6D3D" w:rsidRDefault="00D22A15">
            <w:pPr>
              <w:ind w:firstLineChars="0" w:firstLine="0"/>
              <w:rPr>
                <w:rFonts w:ascii="Times New Roman" w:hAnsi="Times New Roman" w:cs="Times New Roman"/>
              </w:rPr>
            </w:pPr>
            <w:r>
              <w:rPr>
                <w:rFonts w:ascii="Times New Roman" w:hAnsi="Times New Roman" w:cs="Times New Roman" w:hint="eastAsia"/>
                <w:color w:val="262626"/>
                <w:spacing w:val="12"/>
                <w:szCs w:val="24"/>
              </w:rPr>
              <w:lastRenderedPageBreak/>
              <w:t>sander</w:t>
            </w:r>
            <w:r>
              <w:rPr>
                <w:rFonts w:ascii="Times New Roman" w:hAnsi="Times New Roman" w:cs="Times New Roman"/>
              </w:rPr>
              <w:t>_status</w:t>
            </w:r>
          </w:p>
        </w:tc>
        <w:tc>
          <w:tcPr>
            <w:tcW w:w="1276" w:type="dxa"/>
          </w:tcPr>
          <w:p w14:paraId="77A3DF03" w14:textId="77777777" w:rsidR="00FB6D3D" w:rsidRDefault="00D22A15">
            <w:pPr>
              <w:ind w:firstLineChars="0" w:firstLine="0"/>
            </w:pPr>
            <w:r>
              <w:rPr>
                <w:rFonts w:hint="eastAsia"/>
              </w:rPr>
              <w:t>s</w:t>
            </w:r>
            <w:r>
              <w:t>tring</w:t>
            </w:r>
          </w:p>
        </w:tc>
        <w:tc>
          <w:tcPr>
            <w:tcW w:w="2976" w:type="dxa"/>
          </w:tcPr>
          <w:p w14:paraId="64AF7504" w14:textId="77777777" w:rsidR="00FB6D3D" w:rsidRDefault="00D22A15">
            <w:pPr>
              <w:ind w:firstLineChars="0" w:firstLine="0"/>
            </w:pPr>
            <w:r>
              <w:rPr>
                <w:rFonts w:hint="eastAsia"/>
              </w:rPr>
              <w:t>砂光机状态</w:t>
            </w:r>
          </w:p>
        </w:tc>
        <w:tc>
          <w:tcPr>
            <w:tcW w:w="2977" w:type="dxa"/>
          </w:tcPr>
          <w:p w14:paraId="3A290F44" w14:textId="77777777" w:rsidR="00FB6D3D" w:rsidRDefault="00D22A15">
            <w:pPr>
              <w:ind w:firstLineChars="0" w:firstLine="0"/>
              <w:rPr>
                <w:rFonts w:ascii="Times New Roman" w:hAnsi="Times New Roman" w:cs="Times New Roman"/>
              </w:rPr>
            </w:pPr>
            <w:r>
              <w:rPr>
                <w:rFonts w:ascii="Times New Roman" w:hAnsi="Times New Roman" w:cs="Times New Roman"/>
              </w:rPr>
              <w:t>0</w:t>
            </w:r>
            <w:r>
              <w:rPr>
                <w:rFonts w:ascii="Times New Roman" w:hAnsi="Times New Roman" w:cs="Times New Roman" w:hint="eastAsia"/>
              </w:rPr>
              <w:t>异常，</w:t>
            </w:r>
            <w:r>
              <w:rPr>
                <w:rFonts w:ascii="Times New Roman" w:hAnsi="Times New Roman" w:cs="Times New Roman" w:hint="eastAsia"/>
              </w:rPr>
              <w:t>1</w:t>
            </w:r>
            <w:r>
              <w:rPr>
                <w:rFonts w:ascii="Times New Roman" w:hAnsi="Times New Roman" w:cs="Times New Roman" w:hint="eastAsia"/>
              </w:rPr>
              <w:t>正常</w:t>
            </w:r>
          </w:p>
        </w:tc>
      </w:tr>
      <w:tr w:rsidR="00FB6D3D" w14:paraId="6477EB0B" w14:textId="77777777">
        <w:trPr>
          <w:jc w:val="center"/>
        </w:trPr>
        <w:tc>
          <w:tcPr>
            <w:tcW w:w="1707" w:type="dxa"/>
          </w:tcPr>
          <w:p w14:paraId="0A51A367" w14:textId="77777777" w:rsidR="00FB6D3D" w:rsidRDefault="00D22A15">
            <w:pPr>
              <w:ind w:firstLineChars="0" w:firstLine="0"/>
              <w:rPr>
                <w:rFonts w:ascii="Times New Roman" w:hAnsi="Times New Roman" w:cs="Times New Roman"/>
                <w:color w:val="262626"/>
                <w:spacing w:val="12"/>
                <w:szCs w:val="24"/>
              </w:rPr>
            </w:pPr>
            <w:r>
              <w:rPr>
                <w:rFonts w:ascii="Times New Roman" w:hAnsi="Times New Roman" w:cs="Times New Roman" w:hint="eastAsia"/>
                <w:color w:val="262626"/>
                <w:spacing w:val="12"/>
                <w:szCs w:val="24"/>
              </w:rPr>
              <w:t>sander_msg</w:t>
            </w:r>
          </w:p>
        </w:tc>
        <w:tc>
          <w:tcPr>
            <w:tcW w:w="1276" w:type="dxa"/>
          </w:tcPr>
          <w:p w14:paraId="78F6620F" w14:textId="77777777" w:rsidR="00FB6D3D" w:rsidRDefault="00D22A15">
            <w:pPr>
              <w:ind w:firstLineChars="0" w:firstLine="0"/>
            </w:pPr>
            <w:r>
              <w:rPr>
                <w:rFonts w:hint="eastAsia"/>
              </w:rPr>
              <w:t>s</w:t>
            </w:r>
            <w:r>
              <w:t>tring</w:t>
            </w:r>
          </w:p>
        </w:tc>
        <w:tc>
          <w:tcPr>
            <w:tcW w:w="2976" w:type="dxa"/>
          </w:tcPr>
          <w:p w14:paraId="1F1CC9C5" w14:textId="77777777" w:rsidR="00FB6D3D" w:rsidRDefault="00D22A15">
            <w:pPr>
              <w:ind w:firstLineChars="0" w:firstLine="0"/>
            </w:pPr>
            <w:r>
              <w:rPr>
                <w:rFonts w:hint="eastAsia"/>
              </w:rPr>
              <w:t>砂光机异常信息描述</w:t>
            </w:r>
          </w:p>
        </w:tc>
        <w:tc>
          <w:tcPr>
            <w:tcW w:w="2977" w:type="dxa"/>
          </w:tcPr>
          <w:p w14:paraId="2E7548D5" w14:textId="77777777" w:rsidR="00FB6D3D" w:rsidRDefault="00FB6D3D">
            <w:pPr>
              <w:ind w:firstLineChars="0" w:firstLine="0"/>
              <w:rPr>
                <w:rFonts w:ascii="Times New Roman" w:hAnsi="Times New Roman" w:cs="Times New Roman"/>
              </w:rPr>
            </w:pPr>
          </w:p>
        </w:tc>
      </w:tr>
    </w:tbl>
    <w:p w14:paraId="6780F2C4" w14:textId="77777777" w:rsidR="00FB6D3D" w:rsidRDefault="00D22A15">
      <w:pPr>
        <w:pStyle w:val="2"/>
        <w:numPr>
          <w:ilvl w:val="1"/>
          <w:numId w:val="16"/>
        </w:numPr>
        <w:spacing w:before="120"/>
        <w:rPr>
          <w:rFonts w:ascii="宋体" w:eastAsia="宋体" w:hAnsi="宋体"/>
          <w:szCs w:val="30"/>
          <w:lang w:val="en-US"/>
        </w:rPr>
      </w:pPr>
      <w:bookmarkStart w:id="17" w:name="_Toc14547"/>
      <w:r>
        <w:rPr>
          <w:rFonts w:ascii="宋体" w:eastAsia="宋体" w:hAnsi="宋体" w:hint="eastAsia"/>
          <w:szCs w:val="30"/>
        </w:rPr>
        <w:t>更新大</w:t>
      </w:r>
      <w:r>
        <w:rPr>
          <w:rFonts w:ascii="宋体" w:eastAsia="宋体" w:hAnsi="宋体" w:hint="eastAsia"/>
          <w:szCs w:val="30"/>
          <w:lang w:val="en-US"/>
        </w:rPr>
        <w:t>/</w:t>
      </w:r>
      <w:r>
        <w:rPr>
          <w:rFonts w:ascii="宋体" w:eastAsia="宋体" w:hAnsi="宋体" w:hint="eastAsia"/>
          <w:szCs w:val="30"/>
        </w:rPr>
        <w:t>小件砂光机高度</w:t>
      </w:r>
      <w:bookmarkEnd w:id="17"/>
    </w:p>
    <w:p w14:paraId="58EE2703" w14:textId="77777777" w:rsidR="00FB6D3D" w:rsidRDefault="00D22A15">
      <w:pPr>
        <w:pStyle w:val="af6"/>
        <w:ind w:left="492" w:firstLineChars="0" w:firstLine="0"/>
      </w:pPr>
      <w:r>
        <w:rPr>
          <w:b/>
          <w:bCs/>
        </w:rPr>
        <w:t>请求方式</w:t>
      </w:r>
      <w:r>
        <w:t>：</w:t>
      </w:r>
      <w:r>
        <w:t>POST</w:t>
      </w:r>
      <w:r>
        <w:t>（</w:t>
      </w:r>
      <w:r>
        <w:t>HTTP</w:t>
      </w:r>
      <w:r>
        <w:t>）</w:t>
      </w:r>
    </w:p>
    <w:p w14:paraId="435B87D0" w14:textId="77777777" w:rsidR="00FB6D3D" w:rsidRDefault="00D22A15">
      <w:pPr>
        <w:pStyle w:val="af6"/>
        <w:spacing w:line="360" w:lineRule="atLeast"/>
        <w:ind w:left="492" w:firstLineChars="0" w:firstLine="0"/>
        <w:rPr>
          <w:rFonts w:ascii="Times New Roman" w:hAnsi="Times New Roman" w:cs="Times New Roman"/>
          <w:color w:val="262626"/>
          <w:spacing w:val="12"/>
          <w:szCs w:val="21"/>
        </w:rPr>
      </w:pPr>
      <w:r>
        <w:rPr>
          <w:rFonts w:ascii="Times New Roman" w:hAnsi="Times New Roman" w:cs="Times New Roman"/>
          <w:b/>
          <w:bCs/>
          <w:color w:val="262626"/>
          <w:spacing w:val="12"/>
          <w:szCs w:val="21"/>
        </w:rPr>
        <w:t>请求地址</w:t>
      </w:r>
      <w:r>
        <w:rPr>
          <w:rFonts w:ascii="Times New Roman" w:hAnsi="Times New Roman" w:cs="Times New Roman"/>
          <w:color w:val="262626"/>
          <w:spacing w:val="12"/>
          <w:szCs w:val="21"/>
        </w:rPr>
        <w:t>：</w:t>
      </w:r>
      <w:r>
        <w:rPr>
          <w:rFonts w:ascii="Times New Roman" w:hAnsi="Times New Roman" w:cs="Times New Roman"/>
          <w:color w:val="262626"/>
          <w:spacing w:val="12"/>
          <w:szCs w:val="24"/>
        </w:rPr>
        <w:t>http://</w:t>
      </w:r>
      <w:r>
        <w:rPr>
          <w:rFonts w:ascii="Times New Roman" w:hAnsi="Times New Roman" w:cs="Times New Roman" w:hint="eastAsia"/>
          <w:color w:val="262626"/>
          <w:spacing w:val="12"/>
          <w:szCs w:val="24"/>
        </w:rPr>
        <w:t>ip</w:t>
      </w:r>
      <w:r>
        <w:rPr>
          <w:rFonts w:ascii="Times New Roman" w:hAnsi="Times New Roman" w:cs="Times New Roman"/>
          <w:color w:val="262626"/>
          <w:spacing w:val="12"/>
          <w:szCs w:val="24"/>
        </w:rPr>
        <w:t>:port</w:t>
      </w:r>
      <w:r>
        <w:rPr>
          <w:rFonts w:ascii="Times New Roman" w:hAnsi="Times New Roman" w:cs="Times New Roman" w:hint="eastAsia"/>
          <w:color w:val="262626"/>
          <w:spacing w:val="12"/>
          <w:szCs w:val="24"/>
        </w:rPr>
        <w:t>/</w:t>
      </w:r>
      <w:r>
        <w:rPr>
          <w:rFonts w:ascii="Times New Roman" w:hAnsi="Times New Roman" w:cs="Times New Roman" w:hint="eastAsia"/>
          <w:color w:val="262626"/>
          <w:spacing w:val="12"/>
          <w:szCs w:val="24"/>
        </w:rPr>
        <w:t>功能区编码</w:t>
      </w:r>
      <w:r>
        <w:rPr>
          <w:rFonts w:ascii="Times New Roman" w:hAnsi="Times New Roman" w:cs="Times New Roman"/>
          <w:color w:val="262626"/>
          <w:spacing w:val="12"/>
          <w:szCs w:val="24"/>
        </w:rPr>
        <w:t>/</w:t>
      </w:r>
      <w:r>
        <w:rPr>
          <w:rFonts w:ascii="Times New Roman" w:hAnsi="Times New Roman" w:cs="Times New Roman" w:hint="eastAsia"/>
          <w:color w:val="262626"/>
          <w:spacing w:val="12"/>
          <w:szCs w:val="24"/>
        </w:rPr>
        <w:t>sander/</w:t>
      </w:r>
      <w:r>
        <w:rPr>
          <w:rFonts w:ascii="Times New Roman" w:hAnsi="Times New Roman" w:cs="Times New Roman"/>
          <w:color w:val="262626"/>
          <w:spacing w:val="12"/>
          <w:szCs w:val="24"/>
        </w:rPr>
        <w:t>uptSanderHeight</w:t>
      </w:r>
    </w:p>
    <w:p w14:paraId="29761BB8" w14:textId="77777777" w:rsidR="00FB6D3D" w:rsidRDefault="00D22A15">
      <w:pPr>
        <w:pStyle w:val="af6"/>
        <w:spacing w:line="360" w:lineRule="atLeast"/>
        <w:ind w:left="492" w:firstLineChars="0" w:firstLine="0"/>
        <w:rPr>
          <w:rFonts w:ascii="Times New Roman" w:hAnsi="Times New Roman" w:cs="Times New Roman"/>
          <w:b/>
          <w:color w:val="262626"/>
          <w:spacing w:val="12"/>
          <w:szCs w:val="21"/>
        </w:rPr>
      </w:pPr>
      <w:r>
        <w:rPr>
          <w:rFonts w:ascii="Times New Roman" w:hAnsi="Times New Roman" w:cs="Times New Roman" w:hint="eastAsia"/>
          <w:b/>
          <w:color w:val="262626"/>
          <w:spacing w:val="12"/>
          <w:szCs w:val="21"/>
        </w:rPr>
        <w:t>接口说明：</w:t>
      </w:r>
    </w:p>
    <w:p w14:paraId="33121D90" w14:textId="77777777" w:rsidR="00FB6D3D" w:rsidRDefault="00D22A15">
      <w:pPr>
        <w:pStyle w:val="af6"/>
        <w:spacing w:line="360" w:lineRule="atLeast"/>
        <w:ind w:left="492" w:firstLineChars="0" w:firstLine="0"/>
      </w:pPr>
      <w:r>
        <w:rPr>
          <w:rFonts w:hint="eastAsia"/>
        </w:rPr>
        <w:t>该接口用于更新各个功能区砂光机的高度</w:t>
      </w:r>
    </w:p>
    <w:p w14:paraId="5904EE3C" w14:textId="77777777" w:rsidR="00FB6D3D" w:rsidRDefault="00D22A15">
      <w:pPr>
        <w:pStyle w:val="af6"/>
        <w:spacing w:line="360" w:lineRule="atLeast"/>
        <w:ind w:left="492" w:firstLineChars="0" w:firstLine="0"/>
        <w:rPr>
          <w:rFonts w:ascii="Times New Roman" w:hAnsi="Times New Roman" w:cs="Times New Roman"/>
          <w:color w:val="262626"/>
          <w:spacing w:val="12"/>
          <w:szCs w:val="21"/>
        </w:rPr>
      </w:pPr>
      <w:r>
        <w:rPr>
          <w:rFonts w:ascii="Times New Roman" w:hAnsi="Times New Roman" w:cs="Times New Roman"/>
          <w:b/>
          <w:bCs/>
          <w:color w:val="262626"/>
          <w:spacing w:val="12"/>
          <w:szCs w:val="21"/>
        </w:rPr>
        <w:t>请求包结构体</w:t>
      </w:r>
      <w:r>
        <w:rPr>
          <w:rFonts w:ascii="Times New Roman" w:hAnsi="Times New Roman" w:cs="Times New Roman"/>
          <w:color w:val="262626"/>
          <w:spacing w:val="12"/>
          <w:szCs w:val="21"/>
        </w:rPr>
        <w:t>：</w:t>
      </w:r>
    </w:p>
    <w:p w14:paraId="2D34543B" w14:textId="77777777" w:rsidR="00FB6D3D" w:rsidRDefault="00D22A15">
      <w:pPr>
        <w:pStyle w:val="af6"/>
        <w:spacing w:line="360" w:lineRule="atLeast"/>
        <w:ind w:left="492" w:firstLineChars="0" w:firstLine="0"/>
        <w:rPr>
          <w:rFonts w:ascii="Times New Roman" w:hAnsi="Times New Roman" w:cs="Times New Roman"/>
          <w:color w:val="262626"/>
          <w:spacing w:val="12"/>
          <w:szCs w:val="21"/>
        </w:rPr>
      </w:pPr>
      <w:r>
        <w:rPr>
          <w:rFonts w:ascii="Times New Roman" w:hAnsi="Times New Roman" w:cs="Times New Roman" w:hint="eastAsia"/>
          <w:color w:val="262626"/>
          <w:spacing w:val="12"/>
          <w:szCs w:val="21"/>
        </w:rPr>
        <w:t>{</w:t>
      </w:r>
    </w:p>
    <w:p w14:paraId="4B902C81" w14:textId="77777777" w:rsidR="00FB6D3D" w:rsidRDefault="00D22A15">
      <w:pPr>
        <w:pStyle w:val="af6"/>
        <w:spacing w:line="360" w:lineRule="atLeast"/>
        <w:ind w:leftChars="305" w:left="732" w:firstLineChars="0" w:firstLine="0"/>
        <w:rPr>
          <w:rFonts w:ascii="Times New Roman" w:hAnsi="Times New Roman" w:cs="Times New Roman"/>
          <w:color w:val="262626"/>
          <w:spacing w:val="12"/>
          <w:szCs w:val="21"/>
        </w:rPr>
      </w:pPr>
      <w:r>
        <w:rPr>
          <w:rFonts w:ascii="Times New Roman" w:hAnsi="Times New Roman" w:cs="Times New Roman"/>
          <w:color w:val="262626"/>
          <w:spacing w:val="12"/>
          <w:szCs w:val="21"/>
        </w:rPr>
        <w:t>“sort_line”:”1”,</w:t>
      </w:r>
    </w:p>
    <w:p w14:paraId="75083F3B" w14:textId="77777777" w:rsidR="00FB6D3D" w:rsidRDefault="00D22A15">
      <w:pPr>
        <w:pStyle w:val="af6"/>
        <w:spacing w:line="360" w:lineRule="atLeast"/>
        <w:ind w:leftChars="305" w:left="732" w:firstLineChars="0" w:firstLine="0"/>
        <w:rPr>
          <w:rFonts w:ascii="Times New Roman" w:hAnsi="Times New Roman" w:cs="Times New Roman"/>
          <w:color w:val="262626"/>
          <w:spacing w:val="12"/>
          <w:szCs w:val="21"/>
        </w:rPr>
      </w:pPr>
      <w:r>
        <w:rPr>
          <w:rFonts w:ascii="Times New Roman" w:hAnsi="Times New Roman" w:cs="Times New Roman"/>
          <w:color w:val="262626"/>
          <w:spacing w:val="12"/>
          <w:szCs w:val="21"/>
        </w:rPr>
        <w:t>“sander_code”:”sde1”,</w:t>
      </w:r>
    </w:p>
    <w:p w14:paraId="586EA9A0" w14:textId="77777777" w:rsidR="00FB6D3D" w:rsidRDefault="00D22A15">
      <w:pPr>
        <w:pStyle w:val="af6"/>
        <w:spacing w:line="360" w:lineRule="atLeast"/>
        <w:ind w:leftChars="305" w:left="732" w:firstLineChars="0" w:firstLine="0"/>
        <w:rPr>
          <w:rFonts w:ascii="Times New Roman" w:hAnsi="Times New Roman" w:cs="Times New Roman"/>
          <w:color w:val="262626"/>
          <w:spacing w:val="12"/>
          <w:szCs w:val="21"/>
        </w:rPr>
      </w:pPr>
      <w:r>
        <w:rPr>
          <w:rFonts w:ascii="Times New Roman" w:hAnsi="Times New Roman" w:cs="Times New Roman"/>
          <w:color w:val="262626"/>
          <w:spacing w:val="12"/>
          <w:szCs w:val="21"/>
        </w:rPr>
        <w:t>“height”:”30”</w:t>
      </w:r>
    </w:p>
    <w:p w14:paraId="286E4E3F" w14:textId="77777777" w:rsidR="00FB6D3D" w:rsidRDefault="00D22A15">
      <w:pPr>
        <w:pStyle w:val="af6"/>
        <w:spacing w:line="360" w:lineRule="atLeast"/>
        <w:ind w:left="492" w:firstLineChars="0" w:firstLine="0"/>
        <w:rPr>
          <w:rFonts w:ascii="Times New Roman" w:hAnsi="Times New Roman" w:cs="Times New Roman"/>
          <w:color w:val="262626"/>
          <w:spacing w:val="12"/>
          <w:szCs w:val="21"/>
        </w:rPr>
      </w:pPr>
      <w:r>
        <w:rPr>
          <w:rFonts w:ascii="Times New Roman" w:hAnsi="Times New Roman" w:cs="Times New Roman" w:hint="eastAsia"/>
          <w:color w:val="262626"/>
          <w:spacing w:val="12"/>
          <w:szCs w:val="21"/>
        </w:rPr>
        <w:t>}</w:t>
      </w:r>
    </w:p>
    <w:p w14:paraId="2ABC88AD" w14:textId="77777777" w:rsidR="00FB6D3D" w:rsidRDefault="00D22A15">
      <w:pPr>
        <w:pStyle w:val="af6"/>
        <w:spacing w:line="360" w:lineRule="atLeast"/>
        <w:ind w:left="492" w:firstLineChars="0" w:firstLine="0"/>
        <w:rPr>
          <w:rFonts w:ascii="Times New Roman" w:hAnsi="Times New Roman" w:cs="Times New Roman"/>
          <w:b/>
          <w:bCs/>
          <w:color w:val="262626"/>
          <w:spacing w:val="12"/>
          <w:szCs w:val="21"/>
        </w:rPr>
      </w:pPr>
      <w:r>
        <w:rPr>
          <w:rFonts w:ascii="Times New Roman" w:hAnsi="Times New Roman" w:cs="Times New Roman" w:hint="eastAsia"/>
          <w:b/>
          <w:bCs/>
          <w:color w:val="262626"/>
          <w:spacing w:val="12"/>
          <w:szCs w:val="21"/>
        </w:rPr>
        <w:t>参数说明</w:t>
      </w:r>
      <w:r>
        <w:rPr>
          <w:rFonts w:ascii="Times New Roman" w:hAnsi="Times New Roman" w:cs="Times New Roman" w:hint="eastAsia"/>
          <w:b/>
          <w:bCs/>
          <w:color w:val="262626"/>
          <w:spacing w:val="12"/>
          <w:szCs w:val="21"/>
        </w:rPr>
        <w:t>:</w:t>
      </w:r>
    </w:p>
    <w:p w14:paraId="1DD41AC2" w14:textId="77777777" w:rsidR="00FB6D3D" w:rsidRDefault="00FB6D3D">
      <w:pPr>
        <w:pStyle w:val="af6"/>
        <w:spacing w:line="360" w:lineRule="atLeast"/>
        <w:ind w:left="492" w:firstLineChars="0" w:firstLine="0"/>
        <w:rPr>
          <w:rFonts w:ascii="Times New Roman" w:hAnsi="Times New Roman" w:cs="Times New Roman"/>
          <w:b/>
          <w:bCs/>
          <w:color w:val="262626"/>
          <w:spacing w:val="12"/>
          <w:szCs w:val="21"/>
        </w:rPr>
      </w:pPr>
    </w:p>
    <w:tbl>
      <w:tblPr>
        <w:tblStyle w:val="af2"/>
        <w:tblW w:w="9503" w:type="dxa"/>
        <w:jc w:val="center"/>
        <w:tblLayout w:type="fixed"/>
        <w:tblLook w:val="04A0" w:firstRow="1" w:lastRow="0" w:firstColumn="1" w:lastColumn="0" w:noHBand="0" w:noVBand="1"/>
      </w:tblPr>
      <w:tblGrid>
        <w:gridCol w:w="2274"/>
        <w:gridCol w:w="1276"/>
        <w:gridCol w:w="2541"/>
        <w:gridCol w:w="3412"/>
      </w:tblGrid>
      <w:tr w:rsidR="00FB6D3D" w14:paraId="6CB952DE" w14:textId="77777777">
        <w:trPr>
          <w:jc w:val="center"/>
        </w:trPr>
        <w:tc>
          <w:tcPr>
            <w:tcW w:w="2274" w:type="dxa"/>
          </w:tcPr>
          <w:p w14:paraId="6D134A02" w14:textId="77777777" w:rsidR="00FB6D3D" w:rsidRDefault="00D22A15">
            <w:pPr>
              <w:ind w:firstLineChars="0" w:firstLine="0"/>
            </w:pPr>
            <w:r>
              <w:rPr>
                <w:rFonts w:hint="eastAsia"/>
              </w:rPr>
              <w:t>参数</w:t>
            </w:r>
          </w:p>
        </w:tc>
        <w:tc>
          <w:tcPr>
            <w:tcW w:w="1276" w:type="dxa"/>
          </w:tcPr>
          <w:p w14:paraId="180B1E26" w14:textId="77777777" w:rsidR="00FB6D3D" w:rsidRDefault="00D22A15">
            <w:pPr>
              <w:ind w:firstLineChars="0" w:firstLine="0"/>
            </w:pPr>
            <w:r>
              <w:rPr>
                <w:rFonts w:hint="eastAsia"/>
              </w:rPr>
              <w:t>参数类型</w:t>
            </w:r>
          </w:p>
        </w:tc>
        <w:tc>
          <w:tcPr>
            <w:tcW w:w="2541" w:type="dxa"/>
          </w:tcPr>
          <w:p w14:paraId="7D904F2C" w14:textId="77777777" w:rsidR="00FB6D3D" w:rsidRDefault="00D22A15">
            <w:pPr>
              <w:ind w:firstLineChars="0" w:firstLine="0"/>
            </w:pPr>
            <w:r>
              <w:rPr>
                <w:rFonts w:hint="eastAsia"/>
              </w:rPr>
              <w:t>说明</w:t>
            </w:r>
          </w:p>
        </w:tc>
        <w:tc>
          <w:tcPr>
            <w:tcW w:w="3412" w:type="dxa"/>
          </w:tcPr>
          <w:p w14:paraId="243A541B" w14:textId="77777777" w:rsidR="00FB6D3D" w:rsidRDefault="00D22A15">
            <w:pPr>
              <w:ind w:firstLineChars="0" w:firstLine="0"/>
            </w:pPr>
            <w:r>
              <w:rPr>
                <w:rFonts w:hint="eastAsia"/>
              </w:rPr>
              <w:t>示例值</w:t>
            </w:r>
          </w:p>
        </w:tc>
      </w:tr>
      <w:tr w:rsidR="00FB6D3D" w14:paraId="3095D888" w14:textId="77777777">
        <w:trPr>
          <w:jc w:val="center"/>
        </w:trPr>
        <w:tc>
          <w:tcPr>
            <w:tcW w:w="2274" w:type="dxa"/>
          </w:tcPr>
          <w:p w14:paraId="1CACFE4B" w14:textId="77777777" w:rsidR="00FB6D3D" w:rsidRDefault="00D22A15">
            <w:pPr>
              <w:ind w:firstLineChars="0" w:firstLine="0"/>
              <w:rPr>
                <w:rFonts w:ascii="Times New Roman" w:hAnsi="Times New Roman" w:cs="Times New Roman"/>
                <w:color w:val="262626"/>
                <w:spacing w:val="12"/>
                <w:szCs w:val="21"/>
              </w:rPr>
            </w:pPr>
            <w:r>
              <w:rPr>
                <w:rFonts w:ascii="Times New Roman" w:hAnsi="Times New Roman" w:cs="Times New Roman"/>
                <w:color w:val="262626"/>
                <w:spacing w:val="12"/>
                <w:szCs w:val="21"/>
              </w:rPr>
              <w:t>sort_line</w:t>
            </w:r>
          </w:p>
        </w:tc>
        <w:tc>
          <w:tcPr>
            <w:tcW w:w="1276" w:type="dxa"/>
          </w:tcPr>
          <w:p w14:paraId="33A44F99" w14:textId="77777777" w:rsidR="00FB6D3D" w:rsidRDefault="00D22A15">
            <w:pPr>
              <w:ind w:firstLineChars="0" w:firstLine="0"/>
            </w:pPr>
            <w:r>
              <w:t>string</w:t>
            </w:r>
          </w:p>
        </w:tc>
        <w:tc>
          <w:tcPr>
            <w:tcW w:w="2541" w:type="dxa"/>
          </w:tcPr>
          <w:p w14:paraId="418E7DF1" w14:textId="77777777" w:rsidR="00FB6D3D" w:rsidRDefault="00D22A15">
            <w:pPr>
              <w:ind w:firstLineChars="0" w:firstLine="0"/>
            </w:pPr>
            <w:r>
              <w:rPr>
                <w:rFonts w:hint="eastAsia"/>
              </w:rPr>
              <w:t>分拣线</w:t>
            </w:r>
          </w:p>
        </w:tc>
        <w:tc>
          <w:tcPr>
            <w:tcW w:w="3412" w:type="dxa"/>
          </w:tcPr>
          <w:p w14:paraId="12826CD5" w14:textId="77777777" w:rsidR="00FB6D3D" w:rsidRDefault="00D22A15">
            <w:pPr>
              <w:ind w:firstLineChars="0" w:firstLine="0"/>
            </w:pPr>
            <w:r>
              <w:rPr>
                <w:rFonts w:hint="eastAsia"/>
              </w:rPr>
              <w:t>分拣线编号</w:t>
            </w:r>
          </w:p>
        </w:tc>
      </w:tr>
      <w:tr w:rsidR="00FB6D3D" w14:paraId="58D51F6E" w14:textId="77777777">
        <w:trPr>
          <w:jc w:val="center"/>
        </w:trPr>
        <w:tc>
          <w:tcPr>
            <w:tcW w:w="2274" w:type="dxa"/>
          </w:tcPr>
          <w:p w14:paraId="7FA0B93C" w14:textId="77777777" w:rsidR="00FB6D3D" w:rsidRDefault="00D22A15">
            <w:pPr>
              <w:ind w:firstLineChars="0" w:firstLine="0"/>
              <w:rPr>
                <w:rFonts w:ascii="Times New Roman" w:hAnsi="Times New Roman" w:cs="Times New Roman"/>
                <w:color w:val="262626"/>
                <w:spacing w:val="12"/>
                <w:szCs w:val="21"/>
              </w:rPr>
            </w:pPr>
            <w:r>
              <w:rPr>
                <w:rFonts w:ascii="Times New Roman" w:hAnsi="Times New Roman" w:cs="Times New Roman"/>
                <w:color w:val="262626"/>
                <w:spacing w:val="12"/>
                <w:szCs w:val="21"/>
              </w:rPr>
              <w:t>sander_code</w:t>
            </w:r>
          </w:p>
        </w:tc>
        <w:tc>
          <w:tcPr>
            <w:tcW w:w="1276" w:type="dxa"/>
          </w:tcPr>
          <w:p w14:paraId="53EF3F36" w14:textId="77777777" w:rsidR="00FB6D3D" w:rsidRDefault="00D22A15">
            <w:pPr>
              <w:ind w:firstLineChars="0" w:firstLine="0"/>
            </w:pPr>
            <w:r>
              <w:t>string</w:t>
            </w:r>
          </w:p>
        </w:tc>
        <w:tc>
          <w:tcPr>
            <w:tcW w:w="2541" w:type="dxa"/>
          </w:tcPr>
          <w:p w14:paraId="1C58E3BE" w14:textId="77777777" w:rsidR="00FB6D3D" w:rsidRDefault="00D22A15">
            <w:pPr>
              <w:ind w:firstLineChars="0" w:firstLine="0"/>
            </w:pPr>
            <w:r>
              <w:rPr>
                <w:rFonts w:hint="eastAsia"/>
              </w:rPr>
              <w:t>砂光机编号</w:t>
            </w:r>
          </w:p>
        </w:tc>
        <w:tc>
          <w:tcPr>
            <w:tcW w:w="3412" w:type="dxa"/>
          </w:tcPr>
          <w:p w14:paraId="1925C3CC" w14:textId="77777777" w:rsidR="00FB6D3D" w:rsidRDefault="00D22A15">
            <w:pPr>
              <w:ind w:firstLineChars="0" w:firstLine="0"/>
            </w:pPr>
            <w:r>
              <w:rPr>
                <w:rFonts w:ascii="Times New Roman" w:hAnsi="Times New Roman" w:cs="Times New Roman" w:hint="eastAsia"/>
              </w:rPr>
              <w:t>编号规则：大件：</w:t>
            </w:r>
            <w:r>
              <w:rPr>
                <w:rFonts w:ascii="Times New Roman" w:hAnsi="Times New Roman" w:cs="Times New Roman"/>
              </w:rPr>
              <w:t>sde1</w:t>
            </w:r>
            <w:r>
              <w:rPr>
                <w:rFonts w:ascii="Times New Roman" w:hAnsi="Times New Roman" w:cs="Times New Roman" w:hint="eastAsia"/>
              </w:rPr>
              <w:t>，小件：</w:t>
            </w:r>
            <w:r>
              <w:rPr>
                <w:rFonts w:ascii="Times New Roman" w:hAnsi="Times New Roman" w:cs="Times New Roman"/>
              </w:rPr>
              <w:t>sde2</w:t>
            </w:r>
            <w:r>
              <w:rPr>
                <w:rFonts w:ascii="Times New Roman" w:hAnsi="Times New Roman" w:cs="Times New Roman" w:hint="eastAsia"/>
              </w:rPr>
              <w:t>，</w:t>
            </w:r>
            <w:r>
              <w:rPr>
                <w:rFonts w:ascii="Times New Roman" w:hAnsi="Times New Roman" w:cs="Times New Roman" w:hint="eastAsia"/>
              </w:rPr>
              <w:t>s</w:t>
            </w:r>
            <w:r>
              <w:rPr>
                <w:rFonts w:ascii="Times New Roman" w:hAnsi="Times New Roman" w:cs="Times New Roman"/>
              </w:rPr>
              <w:t>de3</w:t>
            </w:r>
          </w:p>
        </w:tc>
      </w:tr>
      <w:tr w:rsidR="00FB6D3D" w14:paraId="62399EA3" w14:textId="77777777">
        <w:trPr>
          <w:jc w:val="center"/>
        </w:trPr>
        <w:tc>
          <w:tcPr>
            <w:tcW w:w="2274" w:type="dxa"/>
          </w:tcPr>
          <w:p w14:paraId="0323B341" w14:textId="77777777" w:rsidR="00FB6D3D" w:rsidRDefault="00D22A15">
            <w:pPr>
              <w:ind w:firstLineChars="0" w:firstLine="0"/>
              <w:rPr>
                <w:rFonts w:ascii="Times New Roman" w:hAnsi="Times New Roman" w:cs="Times New Roman"/>
                <w:color w:val="262626"/>
                <w:spacing w:val="12"/>
                <w:szCs w:val="21"/>
              </w:rPr>
            </w:pPr>
            <w:r>
              <w:rPr>
                <w:rFonts w:ascii="Times New Roman" w:hAnsi="Times New Roman" w:cs="Times New Roman"/>
                <w:color w:val="262626"/>
                <w:spacing w:val="12"/>
                <w:szCs w:val="21"/>
              </w:rPr>
              <w:t>height</w:t>
            </w:r>
          </w:p>
        </w:tc>
        <w:tc>
          <w:tcPr>
            <w:tcW w:w="1276" w:type="dxa"/>
          </w:tcPr>
          <w:p w14:paraId="0BA0747F" w14:textId="77777777" w:rsidR="00FB6D3D" w:rsidRDefault="00D22A15">
            <w:pPr>
              <w:ind w:firstLineChars="0" w:firstLine="0"/>
            </w:pPr>
            <w:r>
              <w:t>string</w:t>
            </w:r>
          </w:p>
        </w:tc>
        <w:tc>
          <w:tcPr>
            <w:tcW w:w="2541" w:type="dxa"/>
          </w:tcPr>
          <w:p w14:paraId="25A1E23D" w14:textId="77777777" w:rsidR="00FB6D3D" w:rsidRDefault="00D22A15">
            <w:pPr>
              <w:ind w:firstLineChars="0" w:firstLine="0"/>
            </w:pPr>
            <w:r>
              <w:rPr>
                <w:rFonts w:hint="eastAsia"/>
              </w:rPr>
              <w:t>砂光机高度</w:t>
            </w:r>
          </w:p>
        </w:tc>
        <w:tc>
          <w:tcPr>
            <w:tcW w:w="3412" w:type="dxa"/>
          </w:tcPr>
          <w:p w14:paraId="4E710E2C" w14:textId="77777777" w:rsidR="00FB6D3D" w:rsidRDefault="00FB6D3D">
            <w:pPr>
              <w:ind w:firstLineChars="0" w:firstLine="0"/>
            </w:pPr>
          </w:p>
        </w:tc>
      </w:tr>
    </w:tbl>
    <w:p w14:paraId="5787C3E8" w14:textId="77777777" w:rsidR="00FB6D3D" w:rsidRDefault="00D22A15">
      <w:pPr>
        <w:pStyle w:val="af6"/>
        <w:ind w:left="492" w:firstLineChars="0" w:firstLine="0"/>
        <w:rPr>
          <w:rStyle w:val="af3"/>
        </w:rPr>
      </w:pPr>
      <w:r>
        <w:rPr>
          <w:rStyle w:val="af3"/>
          <w:rFonts w:hint="eastAsia"/>
        </w:rPr>
        <w:t>返回结果：</w:t>
      </w:r>
    </w:p>
    <w:p w14:paraId="0E737C51" w14:textId="77777777" w:rsidR="00FB6D3D" w:rsidRDefault="00D22A15">
      <w:pPr>
        <w:pStyle w:val="af6"/>
        <w:ind w:left="492" w:firstLineChars="0" w:firstLine="0"/>
        <w:rPr>
          <w:rFonts w:ascii="Times New Roman" w:hAnsi="Times New Roman" w:cs="Times New Roman"/>
          <w:color w:val="262626"/>
          <w:spacing w:val="12"/>
          <w:szCs w:val="21"/>
        </w:rPr>
      </w:pPr>
      <w:r>
        <w:rPr>
          <w:rFonts w:ascii="Times New Roman" w:hAnsi="Times New Roman" w:cs="Times New Roman" w:hint="eastAsia"/>
          <w:color w:val="262626"/>
          <w:spacing w:val="12"/>
          <w:szCs w:val="21"/>
        </w:rPr>
        <w:t>{</w:t>
      </w:r>
    </w:p>
    <w:p w14:paraId="7F74EB84" w14:textId="77777777" w:rsidR="00FB6D3D" w:rsidRDefault="00D22A15">
      <w:pPr>
        <w:pStyle w:val="af6"/>
        <w:ind w:left="492" w:firstLineChars="0" w:firstLine="0"/>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code</w:t>
      </w: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 xml:space="preserve">: </w:t>
      </w:r>
      <w:r>
        <w:rPr>
          <w:rFonts w:ascii="Times New Roman" w:hAnsi="Times New Roman" w:cs="Times New Roman"/>
          <w:color w:val="262626"/>
          <w:spacing w:val="12"/>
          <w:szCs w:val="21"/>
        </w:rPr>
        <w:t>20</w:t>
      </w:r>
      <w:r>
        <w:rPr>
          <w:rFonts w:ascii="Times New Roman" w:hAnsi="Times New Roman" w:cs="Times New Roman" w:hint="eastAsia"/>
          <w:color w:val="262626"/>
          <w:spacing w:val="12"/>
          <w:szCs w:val="21"/>
        </w:rPr>
        <w:t>0,</w:t>
      </w:r>
    </w:p>
    <w:p w14:paraId="437C1AB8" w14:textId="77777777" w:rsidR="00FB6D3D" w:rsidRDefault="00D22A15">
      <w:pPr>
        <w:pStyle w:val="af6"/>
        <w:ind w:left="492" w:firstLineChars="0" w:firstLine="0"/>
        <w:rPr>
          <w:rFonts w:ascii="Times New Roman" w:hAnsi="Times New Roman" w:cs="Times New Roman"/>
          <w:color w:val="262626"/>
          <w:spacing w:val="12"/>
          <w:szCs w:val="21"/>
        </w:rPr>
      </w:pPr>
      <w:r>
        <w:rPr>
          <w:rFonts w:ascii="Times New Roman" w:hAnsi="Times New Roman" w:cs="Times New Roman"/>
          <w:color w:val="262626"/>
          <w:spacing w:val="12"/>
          <w:szCs w:val="21"/>
        </w:rPr>
        <w:t>“msg”</w:t>
      </w:r>
      <w:r>
        <w:rPr>
          <w:rFonts w:ascii="Times New Roman" w:hAnsi="Times New Roman" w:cs="Times New Roman" w:hint="eastAsia"/>
          <w:color w:val="262626"/>
          <w:spacing w:val="12"/>
          <w:szCs w:val="21"/>
        </w:rPr>
        <w:t xml:space="preserve">: </w:t>
      </w: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success</w:t>
      </w:r>
      <w:r>
        <w:rPr>
          <w:rFonts w:ascii="Times New Roman" w:hAnsi="Times New Roman" w:cs="Times New Roman"/>
          <w:color w:val="262626"/>
          <w:spacing w:val="12"/>
          <w:szCs w:val="21"/>
        </w:rPr>
        <w:t>”</w:t>
      </w:r>
    </w:p>
    <w:p w14:paraId="0B19D0C0" w14:textId="77777777" w:rsidR="00FB6D3D" w:rsidRDefault="00D22A15">
      <w:pPr>
        <w:pStyle w:val="af6"/>
        <w:ind w:left="492" w:firstLineChars="0" w:firstLine="0"/>
        <w:rPr>
          <w:rFonts w:ascii="Times New Roman" w:hAnsi="Times New Roman" w:cs="Times New Roman"/>
          <w:color w:val="262626"/>
          <w:spacing w:val="12"/>
          <w:szCs w:val="21"/>
        </w:rPr>
      </w:pPr>
      <w:r>
        <w:rPr>
          <w:rFonts w:ascii="Times New Roman" w:hAnsi="Times New Roman" w:cs="Times New Roman" w:hint="eastAsia"/>
          <w:color w:val="262626"/>
          <w:spacing w:val="12"/>
          <w:szCs w:val="21"/>
        </w:rPr>
        <w:t>}</w:t>
      </w:r>
    </w:p>
    <w:tbl>
      <w:tblPr>
        <w:tblStyle w:val="af2"/>
        <w:tblW w:w="9367" w:type="dxa"/>
        <w:jc w:val="center"/>
        <w:tblLayout w:type="fixed"/>
        <w:tblLook w:val="04A0" w:firstRow="1" w:lastRow="0" w:firstColumn="1" w:lastColumn="0" w:noHBand="0" w:noVBand="1"/>
      </w:tblPr>
      <w:tblGrid>
        <w:gridCol w:w="1129"/>
        <w:gridCol w:w="1418"/>
        <w:gridCol w:w="3843"/>
        <w:gridCol w:w="2977"/>
      </w:tblGrid>
      <w:tr w:rsidR="00FB6D3D" w14:paraId="41C36E4F" w14:textId="77777777">
        <w:trPr>
          <w:jc w:val="center"/>
        </w:trPr>
        <w:tc>
          <w:tcPr>
            <w:tcW w:w="1129" w:type="dxa"/>
          </w:tcPr>
          <w:p w14:paraId="786A094C" w14:textId="77777777" w:rsidR="00FB6D3D" w:rsidRDefault="00D22A15">
            <w:pPr>
              <w:ind w:firstLineChars="0" w:firstLine="0"/>
            </w:pPr>
            <w:r>
              <w:rPr>
                <w:rFonts w:hint="eastAsia"/>
              </w:rPr>
              <w:t>参数</w:t>
            </w:r>
          </w:p>
        </w:tc>
        <w:tc>
          <w:tcPr>
            <w:tcW w:w="1418" w:type="dxa"/>
          </w:tcPr>
          <w:p w14:paraId="16F3A79E" w14:textId="77777777" w:rsidR="00FB6D3D" w:rsidRDefault="00D22A15">
            <w:pPr>
              <w:ind w:firstLineChars="0" w:firstLine="0"/>
            </w:pPr>
            <w:r>
              <w:rPr>
                <w:rFonts w:hint="eastAsia"/>
              </w:rPr>
              <w:t>参数类型</w:t>
            </w:r>
          </w:p>
        </w:tc>
        <w:tc>
          <w:tcPr>
            <w:tcW w:w="3843" w:type="dxa"/>
          </w:tcPr>
          <w:p w14:paraId="1C720762" w14:textId="77777777" w:rsidR="00FB6D3D" w:rsidRDefault="00D22A15">
            <w:pPr>
              <w:ind w:firstLineChars="0" w:firstLine="0"/>
            </w:pPr>
            <w:r>
              <w:rPr>
                <w:rFonts w:hint="eastAsia"/>
              </w:rPr>
              <w:t>说明</w:t>
            </w:r>
          </w:p>
        </w:tc>
        <w:tc>
          <w:tcPr>
            <w:tcW w:w="2977" w:type="dxa"/>
          </w:tcPr>
          <w:p w14:paraId="5D91E9CE" w14:textId="77777777" w:rsidR="00FB6D3D" w:rsidRDefault="00D22A15">
            <w:pPr>
              <w:ind w:firstLineChars="0" w:firstLine="0"/>
            </w:pPr>
            <w:r>
              <w:rPr>
                <w:rFonts w:hint="eastAsia"/>
              </w:rPr>
              <w:t>示例值</w:t>
            </w:r>
          </w:p>
        </w:tc>
      </w:tr>
      <w:tr w:rsidR="00FB6D3D" w14:paraId="1B01FBA8" w14:textId="77777777">
        <w:trPr>
          <w:jc w:val="center"/>
        </w:trPr>
        <w:tc>
          <w:tcPr>
            <w:tcW w:w="1129" w:type="dxa"/>
          </w:tcPr>
          <w:p w14:paraId="016BAAD0" w14:textId="77777777" w:rsidR="00FB6D3D" w:rsidRDefault="00D22A15">
            <w:pPr>
              <w:ind w:firstLineChars="0" w:firstLine="0"/>
              <w:rPr>
                <w:rFonts w:ascii="Times New Roman" w:hAnsi="Times New Roman" w:cs="Times New Roman"/>
              </w:rPr>
            </w:pPr>
            <w:r>
              <w:rPr>
                <w:rFonts w:ascii="Times New Roman" w:hAnsi="Times New Roman" w:cs="Times New Roman" w:hint="eastAsia"/>
                <w:color w:val="262626"/>
                <w:spacing w:val="12"/>
                <w:szCs w:val="21"/>
              </w:rPr>
              <w:lastRenderedPageBreak/>
              <w:t>code</w:t>
            </w:r>
          </w:p>
        </w:tc>
        <w:tc>
          <w:tcPr>
            <w:tcW w:w="1418" w:type="dxa"/>
          </w:tcPr>
          <w:p w14:paraId="1A84A670" w14:textId="77777777" w:rsidR="00FB6D3D" w:rsidRDefault="00D22A15">
            <w:pPr>
              <w:ind w:firstLineChars="0" w:firstLine="0"/>
            </w:pPr>
            <w:r>
              <w:rPr>
                <w:rFonts w:hint="eastAsia"/>
              </w:rPr>
              <w:t>int</w:t>
            </w:r>
          </w:p>
        </w:tc>
        <w:tc>
          <w:tcPr>
            <w:tcW w:w="3843" w:type="dxa"/>
          </w:tcPr>
          <w:p w14:paraId="6DF1C4FE" w14:textId="77777777" w:rsidR="00FB6D3D" w:rsidRDefault="00D22A15">
            <w:pPr>
              <w:ind w:firstLineChars="0" w:firstLine="0"/>
            </w:pPr>
            <w:r>
              <w:rPr>
                <w:rFonts w:hint="eastAsia"/>
              </w:rPr>
              <w:t>返回码</w:t>
            </w:r>
          </w:p>
        </w:tc>
        <w:tc>
          <w:tcPr>
            <w:tcW w:w="2977" w:type="dxa"/>
          </w:tcPr>
          <w:p w14:paraId="6F1F335A" w14:textId="77777777" w:rsidR="00FB6D3D" w:rsidRDefault="00D22A15">
            <w:pPr>
              <w:ind w:firstLineChars="0" w:firstLine="0"/>
            </w:pPr>
            <w:r>
              <w:t>20</w:t>
            </w:r>
            <w:r>
              <w:rPr>
                <w:rFonts w:hint="eastAsia"/>
              </w:rPr>
              <w:t>0</w:t>
            </w:r>
            <w:r>
              <w:rPr>
                <w:rFonts w:hint="eastAsia"/>
              </w:rPr>
              <w:t>为成功；</w:t>
            </w:r>
            <w:r>
              <w:rPr>
                <w:rFonts w:hint="eastAsia"/>
              </w:rPr>
              <w:t>4</w:t>
            </w:r>
            <w:r>
              <w:t>00</w:t>
            </w:r>
            <w:r>
              <w:rPr>
                <w:rFonts w:hint="eastAsia"/>
              </w:rPr>
              <w:t>为失败</w:t>
            </w:r>
          </w:p>
        </w:tc>
      </w:tr>
      <w:tr w:rsidR="00FB6D3D" w14:paraId="262FBB5E" w14:textId="77777777">
        <w:trPr>
          <w:jc w:val="center"/>
        </w:trPr>
        <w:tc>
          <w:tcPr>
            <w:tcW w:w="1129" w:type="dxa"/>
          </w:tcPr>
          <w:p w14:paraId="36202E87" w14:textId="77777777" w:rsidR="00FB6D3D" w:rsidRDefault="00D22A15">
            <w:pPr>
              <w:ind w:firstLineChars="0" w:firstLine="0"/>
              <w:rPr>
                <w:rFonts w:ascii="Times New Roman" w:hAnsi="Times New Roman" w:cs="Times New Roman"/>
              </w:rPr>
            </w:pPr>
            <w:r>
              <w:rPr>
                <w:rFonts w:ascii="Times New Roman" w:hAnsi="Times New Roman" w:cs="Times New Roman"/>
                <w:color w:val="262626"/>
                <w:spacing w:val="12"/>
                <w:szCs w:val="21"/>
              </w:rPr>
              <w:t>msg</w:t>
            </w:r>
          </w:p>
        </w:tc>
        <w:tc>
          <w:tcPr>
            <w:tcW w:w="1418" w:type="dxa"/>
          </w:tcPr>
          <w:p w14:paraId="0BA5CA5C" w14:textId="77777777" w:rsidR="00FB6D3D" w:rsidRDefault="00D22A15">
            <w:pPr>
              <w:ind w:firstLineChars="0" w:firstLine="0"/>
            </w:pPr>
            <w:r>
              <w:rPr>
                <w:rFonts w:hint="eastAsia"/>
              </w:rPr>
              <w:t>string</w:t>
            </w:r>
          </w:p>
        </w:tc>
        <w:tc>
          <w:tcPr>
            <w:tcW w:w="3843" w:type="dxa"/>
          </w:tcPr>
          <w:p w14:paraId="7250F2AD" w14:textId="77777777" w:rsidR="00FB6D3D" w:rsidRDefault="00D22A15">
            <w:pPr>
              <w:ind w:firstLineChars="0" w:firstLine="0"/>
            </w:pPr>
            <w:r>
              <w:t>对返回码的文本描述内容</w:t>
            </w:r>
          </w:p>
        </w:tc>
        <w:tc>
          <w:tcPr>
            <w:tcW w:w="2977" w:type="dxa"/>
          </w:tcPr>
          <w:p w14:paraId="267ACD16" w14:textId="77777777" w:rsidR="00FB6D3D" w:rsidRDefault="00D22A15">
            <w:pPr>
              <w:ind w:firstLineChars="0" w:firstLine="0"/>
              <w:rPr>
                <w:rFonts w:ascii="Times New Roman" w:hAnsi="Times New Roman" w:cs="Times New Roman"/>
              </w:rPr>
            </w:pPr>
            <w:r>
              <w:rPr>
                <w:rFonts w:ascii="Times New Roman" w:hAnsi="Times New Roman" w:cs="Times New Roman"/>
              </w:rPr>
              <w:t>“success”</w:t>
            </w:r>
            <w:r>
              <w:rPr>
                <w:rFonts w:ascii="Times New Roman" w:hAnsi="Times New Roman" w:cs="Times New Roman"/>
              </w:rPr>
              <w:t>表示</w:t>
            </w:r>
            <w:r>
              <w:rPr>
                <w:rFonts w:ascii="Times New Roman" w:hAnsi="Times New Roman" w:cs="Times New Roman" w:hint="eastAsia"/>
              </w:rPr>
              <w:t>查询</w:t>
            </w:r>
            <w:r>
              <w:rPr>
                <w:rFonts w:ascii="Times New Roman" w:hAnsi="Times New Roman" w:cs="Times New Roman"/>
              </w:rPr>
              <w:t>成功</w:t>
            </w:r>
          </w:p>
          <w:p w14:paraId="501A90BE" w14:textId="77777777" w:rsidR="00FB6D3D" w:rsidRDefault="00D22A15">
            <w:pPr>
              <w:ind w:firstLineChars="0" w:firstLine="0"/>
              <w:rPr>
                <w:rFonts w:ascii="Times New Roman" w:hAnsi="Times New Roman" w:cs="Times New Roman"/>
              </w:rPr>
            </w:pPr>
            <w:r>
              <w:rPr>
                <w:rFonts w:ascii="Times New Roman" w:hAnsi="Times New Roman" w:cs="Times New Roman"/>
              </w:rPr>
              <w:t>”error”</w:t>
            </w:r>
            <w:r>
              <w:rPr>
                <w:rFonts w:ascii="Times New Roman" w:hAnsi="Times New Roman" w:cs="Times New Roman"/>
              </w:rPr>
              <w:t>表示</w:t>
            </w:r>
            <w:r>
              <w:rPr>
                <w:rFonts w:ascii="Times New Roman" w:hAnsi="Times New Roman" w:cs="Times New Roman" w:hint="eastAsia"/>
              </w:rPr>
              <w:t>查询失败</w:t>
            </w:r>
          </w:p>
        </w:tc>
      </w:tr>
    </w:tbl>
    <w:p w14:paraId="1033BFAC" w14:textId="77777777" w:rsidR="00FB6D3D" w:rsidRDefault="00D22A15">
      <w:pPr>
        <w:pStyle w:val="2"/>
        <w:numPr>
          <w:ilvl w:val="1"/>
          <w:numId w:val="16"/>
        </w:numPr>
        <w:spacing w:before="120"/>
        <w:rPr>
          <w:rFonts w:ascii="宋体" w:eastAsia="宋体" w:hAnsi="宋体"/>
          <w:szCs w:val="30"/>
          <w:lang w:val="en-US"/>
        </w:rPr>
      </w:pPr>
      <w:bookmarkStart w:id="18" w:name="_Toc31378"/>
      <w:r>
        <w:rPr>
          <w:rFonts w:ascii="宋体" w:eastAsia="宋体" w:hAnsi="宋体" w:hint="eastAsia"/>
          <w:szCs w:val="30"/>
        </w:rPr>
        <w:t>查询大</w:t>
      </w:r>
      <w:r>
        <w:rPr>
          <w:rFonts w:ascii="宋体" w:eastAsia="宋体" w:hAnsi="宋体" w:hint="eastAsia"/>
          <w:szCs w:val="30"/>
          <w:lang w:val="en-US"/>
        </w:rPr>
        <w:t>/</w:t>
      </w:r>
      <w:r>
        <w:rPr>
          <w:rFonts w:ascii="宋体" w:eastAsia="宋体" w:hAnsi="宋体" w:hint="eastAsia"/>
          <w:szCs w:val="30"/>
        </w:rPr>
        <w:t>小件砂光机高度</w:t>
      </w:r>
      <w:bookmarkEnd w:id="18"/>
    </w:p>
    <w:p w14:paraId="2C4CD7A4" w14:textId="77777777" w:rsidR="00FB6D3D" w:rsidRDefault="00D22A15">
      <w:pPr>
        <w:pStyle w:val="af6"/>
        <w:ind w:left="492" w:firstLineChars="0" w:firstLine="0"/>
      </w:pPr>
      <w:r>
        <w:rPr>
          <w:b/>
          <w:bCs/>
        </w:rPr>
        <w:t>请求方式</w:t>
      </w:r>
      <w:r>
        <w:t>：</w:t>
      </w:r>
      <w:r>
        <w:t>POST</w:t>
      </w:r>
      <w:r>
        <w:t>（</w:t>
      </w:r>
      <w:r>
        <w:t>HTTP</w:t>
      </w:r>
      <w:r>
        <w:t>）</w:t>
      </w:r>
    </w:p>
    <w:p w14:paraId="1AF98439" w14:textId="77777777" w:rsidR="00FB6D3D" w:rsidRDefault="00D22A15">
      <w:pPr>
        <w:pStyle w:val="af6"/>
        <w:spacing w:line="360" w:lineRule="atLeast"/>
        <w:ind w:left="492" w:firstLineChars="0" w:firstLine="0"/>
        <w:rPr>
          <w:rFonts w:ascii="Times New Roman" w:hAnsi="Times New Roman" w:cs="Times New Roman"/>
          <w:color w:val="262626"/>
          <w:spacing w:val="12"/>
          <w:szCs w:val="21"/>
        </w:rPr>
      </w:pPr>
      <w:r>
        <w:rPr>
          <w:rFonts w:ascii="Times New Roman" w:hAnsi="Times New Roman" w:cs="Times New Roman"/>
          <w:b/>
          <w:bCs/>
          <w:color w:val="262626"/>
          <w:spacing w:val="12"/>
          <w:szCs w:val="21"/>
        </w:rPr>
        <w:t>请求地址</w:t>
      </w:r>
      <w:r>
        <w:rPr>
          <w:rFonts w:ascii="Times New Roman" w:hAnsi="Times New Roman" w:cs="Times New Roman"/>
          <w:color w:val="262626"/>
          <w:spacing w:val="12"/>
          <w:szCs w:val="21"/>
        </w:rPr>
        <w:t>：</w:t>
      </w:r>
      <w:r>
        <w:rPr>
          <w:rFonts w:ascii="Times New Roman" w:hAnsi="Times New Roman" w:cs="Times New Roman"/>
          <w:color w:val="262626"/>
          <w:spacing w:val="12"/>
          <w:szCs w:val="24"/>
        </w:rPr>
        <w:t>http://</w:t>
      </w:r>
      <w:r>
        <w:rPr>
          <w:rFonts w:ascii="Times New Roman" w:hAnsi="Times New Roman" w:cs="Times New Roman" w:hint="eastAsia"/>
          <w:color w:val="262626"/>
          <w:spacing w:val="12"/>
          <w:szCs w:val="24"/>
        </w:rPr>
        <w:t>ip</w:t>
      </w:r>
      <w:r>
        <w:rPr>
          <w:rFonts w:ascii="Times New Roman" w:hAnsi="Times New Roman" w:cs="Times New Roman"/>
          <w:color w:val="262626"/>
          <w:spacing w:val="12"/>
          <w:szCs w:val="24"/>
        </w:rPr>
        <w:t>:port</w:t>
      </w:r>
      <w:r>
        <w:rPr>
          <w:rFonts w:ascii="Times New Roman" w:hAnsi="Times New Roman" w:cs="Times New Roman" w:hint="eastAsia"/>
          <w:color w:val="262626"/>
          <w:spacing w:val="12"/>
          <w:szCs w:val="24"/>
        </w:rPr>
        <w:t>/</w:t>
      </w:r>
      <w:r>
        <w:rPr>
          <w:rFonts w:ascii="Times New Roman" w:hAnsi="Times New Roman" w:cs="Times New Roman" w:hint="eastAsia"/>
          <w:color w:val="262626"/>
          <w:spacing w:val="12"/>
          <w:szCs w:val="24"/>
        </w:rPr>
        <w:t>功能区编码</w:t>
      </w:r>
      <w:r>
        <w:rPr>
          <w:rFonts w:ascii="Times New Roman" w:hAnsi="Times New Roman" w:cs="Times New Roman"/>
          <w:color w:val="262626"/>
          <w:spacing w:val="12"/>
          <w:szCs w:val="24"/>
        </w:rPr>
        <w:t>/</w:t>
      </w:r>
      <w:r>
        <w:rPr>
          <w:rFonts w:ascii="Times New Roman" w:hAnsi="Times New Roman" w:cs="Times New Roman" w:hint="eastAsia"/>
          <w:color w:val="262626"/>
          <w:spacing w:val="12"/>
          <w:szCs w:val="24"/>
        </w:rPr>
        <w:t>sander</w:t>
      </w:r>
      <w:r>
        <w:rPr>
          <w:rFonts w:ascii="Times New Roman" w:hAnsi="Times New Roman" w:cs="Times New Roman"/>
          <w:color w:val="262626"/>
          <w:spacing w:val="12"/>
          <w:szCs w:val="24"/>
        </w:rPr>
        <w:t>/</w:t>
      </w:r>
      <w:r>
        <w:rPr>
          <w:rFonts w:ascii="Times New Roman" w:hAnsi="Times New Roman" w:cs="Times New Roman" w:hint="eastAsia"/>
          <w:color w:val="262626"/>
          <w:spacing w:val="12"/>
          <w:szCs w:val="24"/>
        </w:rPr>
        <w:t>query</w:t>
      </w:r>
      <w:r>
        <w:rPr>
          <w:rFonts w:ascii="Times New Roman" w:hAnsi="Times New Roman" w:cs="Times New Roman"/>
          <w:color w:val="262626"/>
          <w:spacing w:val="12"/>
          <w:szCs w:val="24"/>
        </w:rPr>
        <w:t>SanderHeight</w:t>
      </w:r>
    </w:p>
    <w:p w14:paraId="715249C8" w14:textId="77777777" w:rsidR="00FB6D3D" w:rsidRDefault="00D22A15">
      <w:pPr>
        <w:pStyle w:val="af6"/>
        <w:spacing w:line="360" w:lineRule="atLeast"/>
        <w:ind w:left="492" w:firstLineChars="0" w:firstLine="0"/>
        <w:rPr>
          <w:rFonts w:ascii="Times New Roman" w:hAnsi="Times New Roman" w:cs="Times New Roman"/>
          <w:b/>
          <w:color w:val="262626"/>
          <w:spacing w:val="12"/>
          <w:szCs w:val="21"/>
        </w:rPr>
      </w:pPr>
      <w:r>
        <w:rPr>
          <w:rFonts w:ascii="Times New Roman" w:hAnsi="Times New Roman" w:cs="Times New Roman" w:hint="eastAsia"/>
          <w:b/>
          <w:color w:val="262626"/>
          <w:spacing w:val="12"/>
          <w:szCs w:val="21"/>
        </w:rPr>
        <w:t>接口说明：</w:t>
      </w:r>
    </w:p>
    <w:p w14:paraId="7CE57E01" w14:textId="77777777" w:rsidR="00FB6D3D" w:rsidRDefault="00D22A15">
      <w:pPr>
        <w:pStyle w:val="af6"/>
        <w:spacing w:line="360" w:lineRule="atLeast"/>
        <w:ind w:left="492" w:firstLineChars="0" w:firstLine="0"/>
      </w:pPr>
      <w:r>
        <w:rPr>
          <w:rFonts w:hint="eastAsia"/>
        </w:rPr>
        <w:t>该接口用于查询各个功能区的砂光机的当前高度</w:t>
      </w:r>
    </w:p>
    <w:p w14:paraId="0B1FF26A" w14:textId="77777777" w:rsidR="00FB6D3D" w:rsidRDefault="00D22A15">
      <w:pPr>
        <w:pStyle w:val="af6"/>
        <w:spacing w:line="360" w:lineRule="atLeast"/>
        <w:ind w:left="492" w:firstLineChars="0" w:firstLine="0"/>
        <w:rPr>
          <w:rFonts w:ascii="Times New Roman" w:hAnsi="Times New Roman" w:cs="Times New Roman"/>
          <w:color w:val="262626"/>
          <w:spacing w:val="12"/>
          <w:szCs w:val="21"/>
        </w:rPr>
      </w:pPr>
      <w:r>
        <w:rPr>
          <w:rFonts w:ascii="Times New Roman" w:hAnsi="Times New Roman" w:cs="Times New Roman"/>
          <w:b/>
          <w:bCs/>
          <w:color w:val="262626"/>
          <w:spacing w:val="12"/>
          <w:szCs w:val="21"/>
        </w:rPr>
        <w:t>请求包结构体</w:t>
      </w:r>
      <w:r>
        <w:rPr>
          <w:rFonts w:ascii="Times New Roman" w:hAnsi="Times New Roman" w:cs="Times New Roman"/>
          <w:color w:val="262626"/>
          <w:spacing w:val="12"/>
          <w:szCs w:val="21"/>
        </w:rPr>
        <w:t>：</w:t>
      </w:r>
    </w:p>
    <w:p w14:paraId="63A37E55" w14:textId="77777777" w:rsidR="00FB6D3D" w:rsidRDefault="00D22A15">
      <w:pPr>
        <w:pStyle w:val="af6"/>
        <w:spacing w:line="360" w:lineRule="atLeast"/>
        <w:ind w:left="492" w:firstLineChars="0" w:firstLine="0"/>
        <w:rPr>
          <w:rFonts w:ascii="Times New Roman" w:hAnsi="Times New Roman" w:cs="Times New Roman"/>
          <w:color w:val="262626"/>
          <w:spacing w:val="12"/>
          <w:szCs w:val="21"/>
        </w:rPr>
      </w:pPr>
      <w:r>
        <w:rPr>
          <w:rFonts w:ascii="Times New Roman" w:hAnsi="Times New Roman" w:cs="Times New Roman" w:hint="eastAsia"/>
          <w:color w:val="262626"/>
          <w:spacing w:val="12"/>
          <w:szCs w:val="21"/>
        </w:rPr>
        <w:t>{</w:t>
      </w:r>
    </w:p>
    <w:p w14:paraId="12327B11" w14:textId="77777777" w:rsidR="00FB6D3D" w:rsidRDefault="00D22A15">
      <w:pPr>
        <w:pStyle w:val="af6"/>
        <w:spacing w:line="360" w:lineRule="atLeast"/>
        <w:ind w:leftChars="305" w:left="732" w:firstLineChars="0" w:firstLine="0"/>
        <w:rPr>
          <w:rFonts w:ascii="Times New Roman" w:hAnsi="Times New Roman" w:cs="Times New Roman"/>
          <w:color w:val="262626"/>
          <w:spacing w:val="12"/>
          <w:szCs w:val="21"/>
        </w:rPr>
      </w:pPr>
      <w:r>
        <w:rPr>
          <w:rFonts w:ascii="Times New Roman" w:hAnsi="Times New Roman" w:cs="Times New Roman"/>
          <w:color w:val="262626"/>
          <w:spacing w:val="12"/>
          <w:szCs w:val="21"/>
        </w:rPr>
        <w:t>“sort_line”:”1”,</w:t>
      </w:r>
    </w:p>
    <w:p w14:paraId="35A7FC24" w14:textId="77777777" w:rsidR="00FB6D3D" w:rsidRDefault="00D22A15">
      <w:pPr>
        <w:pStyle w:val="af6"/>
        <w:spacing w:line="360" w:lineRule="atLeast"/>
        <w:ind w:leftChars="305" w:left="732" w:firstLineChars="0" w:firstLine="0"/>
        <w:rPr>
          <w:rFonts w:ascii="Times New Roman" w:hAnsi="Times New Roman" w:cs="Times New Roman"/>
          <w:color w:val="262626"/>
          <w:spacing w:val="12"/>
          <w:szCs w:val="21"/>
        </w:rPr>
      </w:pPr>
      <w:r>
        <w:rPr>
          <w:rFonts w:ascii="Times New Roman" w:hAnsi="Times New Roman" w:cs="Times New Roman"/>
          <w:color w:val="262626"/>
          <w:spacing w:val="12"/>
          <w:szCs w:val="21"/>
        </w:rPr>
        <w:t>“sander_code”:”sde1”</w:t>
      </w:r>
    </w:p>
    <w:p w14:paraId="0880B711" w14:textId="77777777" w:rsidR="00FB6D3D" w:rsidRDefault="00D22A15">
      <w:pPr>
        <w:spacing w:line="360" w:lineRule="atLeast"/>
        <w:ind w:firstLine="504"/>
        <w:rPr>
          <w:rFonts w:ascii="Times New Roman" w:hAnsi="Times New Roman" w:cs="Times New Roman"/>
          <w:color w:val="262626"/>
          <w:spacing w:val="12"/>
          <w:szCs w:val="21"/>
        </w:rPr>
      </w:pPr>
      <w:r>
        <w:rPr>
          <w:rFonts w:ascii="Times New Roman" w:hAnsi="Times New Roman" w:cs="Times New Roman" w:hint="eastAsia"/>
          <w:color w:val="262626"/>
          <w:spacing w:val="12"/>
          <w:szCs w:val="21"/>
        </w:rPr>
        <w:t>}</w:t>
      </w:r>
    </w:p>
    <w:p w14:paraId="4CFBAD50" w14:textId="77777777" w:rsidR="00FB6D3D" w:rsidRDefault="00D22A15">
      <w:pPr>
        <w:pStyle w:val="af6"/>
        <w:spacing w:line="360" w:lineRule="atLeast"/>
        <w:ind w:left="492" w:firstLineChars="0" w:firstLine="0"/>
        <w:rPr>
          <w:rFonts w:ascii="Times New Roman" w:hAnsi="Times New Roman" w:cs="Times New Roman"/>
          <w:b/>
          <w:bCs/>
          <w:color w:val="262626"/>
          <w:spacing w:val="12"/>
          <w:szCs w:val="21"/>
        </w:rPr>
      </w:pPr>
      <w:r>
        <w:rPr>
          <w:rFonts w:ascii="Times New Roman" w:hAnsi="Times New Roman" w:cs="Times New Roman" w:hint="eastAsia"/>
          <w:b/>
          <w:bCs/>
          <w:color w:val="262626"/>
          <w:spacing w:val="12"/>
          <w:szCs w:val="21"/>
        </w:rPr>
        <w:t>参数说明</w:t>
      </w:r>
      <w:r>
        <w:rPr>
          <w:rFonts w:ascii="Times New Roman" w:hAnsi="Times New Roman" w:cs="Times New Roman" w:hint="eastAsia"/>
          <w:b/>
          <w:bCs/>
          <w:color w:val="262626"/>
          <w:spacing w:val="12"/>
          <w:szCs w:val="21"/>
        </w:rPr>
        <w:t>:</w:t>
      </w:r>
    </w:p>
    <w:p w14:paraId="6E34C15B" w14:textId="77777777" w:rsidR="00FB6D3D" w:rsidRDefault="00FB6D3D">
      <w:pPr>
        <w:pStyle w:val="af6"/>
        <w:spacing w:line="360" w:lineRule="atLeast"/>
        <w:ind w:left="492" w:firstLineChars="0" w:firstLine="0"/>
        <w:rPr>
          <w:rFonts w:ascii="Times New Roman" w:hAnsi="Times New Roman" w:cs="Times New Roman"/>
          <w:b/>
          <w:bCs/>
          <w:color w:val="262626"/>
          <w:spacing w:val="12"/>
          <w:szCs w:val="21"/>
        </w:rPr>
      </w:pPr>
    </w:p>
    <w:tbl>
      <w:tblPr>
        <w:tblStyle w:val="af2"/>
        <w:tblW w:w="9503" w:type="dxa"/>
        <w:jc w:val="center"/>
        <w:tblLayout w:type="fixed"/>
        <w:tblLook w:val="04A0" w:firstRow="1" w:lastRow="0" w:firstColumn="1" w:lastColumn="0" w:noHBand="0" w:noVBand="1"/>
      </w:tblPr>
      <w:tblGrid>
        <w:gridCol w:w="2274"/>
        <w:gridCol w:w="1276"/>
        <w:gridCol w:w="2541"/>
        <w:gridCol w:w="3412"/>
      </w:tblGrid>
      <w:tr w:rsidR="00FB6D3D" w14:paraId="21F8114E" w14:textId="77777777">
        <w:trPr>
          <w:jc w:val="center"/>
        </w:trPr>
        <w:tc>
          <w:tcPr>
            <w:tcW w:w="2274" w:type="dxa"/>
          </w:tcPr>
          <w:p w14:paraId="78EAC474" w14:textId="77777777" w:rsidR="00FB6D3D" w:rsidRDefault="00D22A15">
            <w:pPr>
              <w:ind w:firstLineChars="0" w:firstLine="0"/>
            </w:pPr>
            <w:r>
              <w:rPr>
                <w:rFonts w:hint="eastAsia"/>
              </w:rPr>
              <w:t>参数</w:t>
            </w:r>
          </w:p>
        </w:tc>
        <w:tc>
          <w:tcPr>
            <w:tcW w:w="1276" w:type="dxa"/>
          </w:tcPr>
          <w:p w14:paraId="617F94D8" w14:textId="77777777" w:rsidR="00FB6D3D" w:rsidRDefault="00D22A15">
            <w:pPr>
              <w:ind w:firstLineChars="0" w:firstLine="0"/>
            </w:pPr>
            <w:r>
              <w:rPr>
                <w:rFonts w:hint="eastAsia"/>
              </w:rPr>
              <w:t>参数类型</w:t>
            </w:r>
          </w:p>
        </w:tc>
        <w:tc>
          <w:tcPr>
            <w:tcW w:w="2541" w:type="dxa"/>
          </w:tcPr>
          <w:p w14:paraId="767E024D" w14:textId="77777777" w:rsidR="00FB6D3D" w:rsidRDefault="00D22A15">
            <w:pPr>
              <w:ind w:firstLineChars="0" w:firstLine="0"/>
            </w:pPr>
            <w:r>
              <w:rPr>
                <w:rFonts w:hint="eastAsia"/>
              </w:rPr>
              <w:t>说明</w:t>
            </w:r>
          </w:p>
        </w:tc>
        <w:tc>
          <w:tcPr>
            <w:tcW w:w="3412" w:type="dxa"/>
          </w:tcPr>
          <w:p w14:paraId="5B2B2A06" w14:textId="77777777" w:rsidR="00FB6D3D" w:rsidRDefault="00D22A15">
            <w:pPr>
              <w:ind w:firstLineChars="0" w:firstLine="0"/>
            </w:pPr>
            <w:r>
              <w:rPr>
                <w:rFonts w:hint="eastAsia"/>
              </w:rPr>
              <w:t>示例值</w:t>
            </w:r>
          </w:p>
        </w:tc>
      </w:tr>
      <w:tr w:rsidR="00FB6D3D" w14:paraId="4754D08C" w14:textId="77777777">
        <w:trPr>
          <w:jc w:val="center"/>
        </w:trPr>
        <w:tc>
          <w:tcPr>
            <w:tcW w:w="2274" w:type="dxa"/>
          </w:tcPr>
          <w:p w14:paraId="44BCB11B" w14:textId="77777777" w:rsidR="00FB6D3D" w:rsidRDefault="00D22A15">
            <w:pPr>
              <w:ind w:firstLineChars="0" w:firstLine="0"/>
              <w:rPr>
                <w:rFonts w:ascii="Times New Roman" w:hAnsi="Times New Roman" w:cs="Times New Roman"/>
                <w:color w:val="262626"/>
                <w:spacing w:val="12"/>
                <w:szCs w:val="21"/>
              </w:rPr>
            </w:pPr>
            <w:r>
              <w:rPr>
                <w:rFonts w:ascii="Times New Roman" w:hAnsi="Times New Roman" w:cs="Times New Roman"/>
                <w:color w:val="262626"/>
                <w:spacing w:val="12"/>
                <w:szCs w:val="21"/>
              </w:rPr>
              <w:t>sort_line</w:t>
            </w:r>
          </w:p>
        </w:tc>
        <w:tc>
          <w:tcPr>
            <w:tcW w:w="1276" w:type="dxa"/>
          </w:tcPr>
          <w:p w14:paraId="15E3357F" w14:textId="77777777" w:rsidR="00FB6D3D" w:rsidRDefault="00D22A15">
            <w:pPr>
              <w:ind w:firstLineChars="0" w:firstLine="0"/>
            </w:pPr>
            <w:r>
              <w:t>string</w:t>
            </w:r>
          </w:p>
        </w:tc>
        <w:tc>
          <w:tcPr>
            <w:tcW w:w="2541" w:type="dxa"/>
          </w:tcPr>
          <w:p w14:paraId="48881710" w14:textId="77777777" w:rsidR="00FB6D3D" w:rsidRDefault="00D22A15">
            <w:pPr>
              <w:ind w:firstLineChars="0" w:firstLine="0"/>
            </w:pPr>
            <w:r>
              <w:rPr>
                <w:rFonts w:hint="eastAsia"/>
              </w:rPr>
              <w:t>分拣线</w:t>
            </w:r>
          </w:p>
        </w:tc>
        <w:tc>
          <w:tcPr>
            <w:tcW w:w="3412" w:type="dxa"/>
          </w:tcPr>
          <w:p w14:paraId="27E9970F" w14:textId="77777777" w:rsidR="00FB6D3D" w:rsidRDefault="00D22A15">
            <w:pPr>
              <w:ind w:firstLineChars="0" w:firstLine="0"/>
            </w:pPr>
            <w:r>
              <w:rPr>
                <w:rFonts w:hint="eastAsia"/>
              </w:rPr>
              <w:t>分拣线编号</w:t>
            </w:r>
          </w:p>
        </w:tc>
      </w:tr>
      <w:tr w:rsidR="00FB6D3D" w14:paraId="3829CB24" w14:textId="77777777">
        <w:trPr>
          <w:jc w:val="center"/>
        </w:trPr>
        <w:tc>
          <w:tcPr>
            <w:tcW w:w="2274" w:type="dxa"/>
          </w:tcPr>
          <w:p w14:paraId="1BD16A3F" w14:textId="77777777" w:rsidR="00FB6D3D" w:rsidRDefault="00D22A15">
            <w:pPr>
              <w:ind w:firstLineChars="0" w:firstLine="0"/>
              <w:rPr>
                <w:rFonts w:ascii="Times New Roman" w:hAnsi="Times New Roman" w:cs="Times New Roman"/>
                <w:color w:val="262626"/>
                <w:spacing w:val="12"/>
                <w:szCs w:val="21"/>
              </w:rPr>
            </w:pPr>
            <w:r>
              <w:rPr>
                <w:rFonts w:ascii="Times New Roman" w:hAnsi="Times New Roman" w:cs="Times New Roman"/>
                <w:color w:val="262626"/>
                <w:spacing w:val="12"/>
                <w:szCs w:val="21"/>
              </w:rPr>
              <w:t>sander_code</w:t>
            </w:r>
          </w:p>
        </w:tc>
        <w:tc>
          <w:tcPr>
            <w:tcW w:w="1276" w:type="dxa"/>
          </w:tcPr>
          <w:p w14:paraId="4BE5AF21" w14:textId="77777777" w:rsidR="00FB6D3D" w:rsidRDefault="00D22A15">
            <w:pPr>
              <w:ind w:firstLineChars="0" w:firstLine="0"/>
            </w:pPr>
            <w:r>
              <w:t>string</w:t>
            </w:r>
          </w:p>
        </w:tc>
        <w:tc>
          <w:tcPr>
            <w:tcW w:w="2541" w:type="dxa"/>
          </w:tcPr>
          <w:p w14:paraId="457C6053" w14:textId="77777777" w:rsidR="00FB6D3D" w:rsidRDefault="00D22A15">
            <w:pPr>
              <w:ind w:firstLineChars="0" w:firstLine="0"/>
            </w:pPr>
            <w:r>
              <w:rPr>
                <w:rFonts w:hint="eastAsia"/>
              </w:rPr>
              <w:t>砂光机编号</w:t>
            </w:r>
          </w:p>
        </w:tc>
        <w:tc>
          <w:tcPr>
            <w:tcW w:w="3412" w:type="dxa"/>
          </w:tcPr>
          <w:p w14:paraId="4F883A1A" w14:textId="77777777" w:rsidR="00FB6D3D" w:rsidRDefault="00D22A15">
            <w:pPr>
              <w:ind w:firstLineChars="0" w:firstLine="0"/>
            </w:pPr>
            <w:r>
              <w:rPr>
                <w:rFonts w:ascii="Times New Roman" w:hAnsi="Times New Roman" w:cs="Times New Roman" w:hint="eastAsia"/>
              </w:rPr>
              <w:t>编号规则：大件：</w:t>
            </w:r>
            <w:r>
              <w:rPr>
                <w:rFonts w:ascii="Times New Roman" w:hAnsi="Times New Roman" w:cs="Times New Roman"/>
              </w:rPr>
              <w:t>sde1</w:t>
            </w:r>
            <w:r>
              <w:rPr>
                <w:rFonts w:ascii="Times New Roman" w:hAnsi="Times New Roman" w:cs="Times New Roman" w:hint="eastAsia"/>
              </w:rPr>
              <w:t>，小件：</w:t>
            </w:r>
            <w:r>
              <w:rPr>
                <w:rFonts w:ascii="Times New Roman" w:hAnsi="Times New Roman" w:cs="Times New Roman"/>
              </w:rPr>
              <w:t>sde2</w:t>
            </w:r>
            <w:r>
              <w:rPr>
                <w:rFonts w:ascii="Times New Roman" w:hAnsi="Times New Roman" w:cs="Times New Roman" w:hint="eastAsia"/>
              </w:rPr>
              <w:t>，</w:t>
            </w:r>
            <w:r>
              <w:rPr>
                <w:rFonts w:ascii="Times New Roman" w:hAnsi="Times New Roman" w:cs="Times New Roman" w:hint="eastAsia"/>
              </w:rPr>
              <w:t>s</w:t>
            </w:r>
            <w:r>
              <w:rPr>
                <w:rFonts w:ascii="Times New Roman" w:hAnsi="Times New Roman" w:cs="Times New Roman"/>
              </w:rPr>
              <w:t>de3</w:t>
            </w:r>
          </w:p>
        </w:tc>
      </w:tr>
    </w:tbl>
    <w:p w14:paraId="3662F9CC" w14:textId="77777777" w:rsidR="00FB6D3D" w:rsidRDefault="00D22A15">
      <w:pPr>
        <w:pStyle w:val="af6"/>
        <w:ind w:left="492" w:firstLineChars="0" w:firstLine="0"/>
        <w:rPr>
          <w:rStyle w:val="af3"/>
        </w:rPr>
      </w:pPr>
      <w:r>
        <w:rPr>
          <w:rStyle w:val="af3"/>
          <w:rFonts w:hint="eastAsia"/>
        </w:rPr>
        <w:t>返回结果：</w:t>
      </w:r>
    </w:p>
    <w:p w14:paraId="0E15D929" w14:textId="77777777" w:rsidR="00FB6D3D" w:rsidRDefault="00D22A15">
      <w:pPr>
        <w:pStyle w:val="af6"/>
        <w:ind w:left="492" w:firstLineChars="0" w:firstLine="0"/>
        <w:rPr>
          <w:rFonts w:ascii="Times New Roman" w:hAnsi="Times New Roman" w:cs="Times New Roman"/>
          <w:color w:val="262626"/>
          <w:spacing w:val="12"/>
          <w:szCs w:val="21"/>
        </w:rPr>
      </w:pPr>
      <w:r>
        <w:rPr>
          <w:rFonts w:ascii="Times New Roman" w:hAnsi="Times New Roman" w:cs="Times New Roman" w:hint="eastAsia"/>
          <w:color w:val="262626"/>
          <w:spacing w:val="12"/>
          <w:szCs w:val="21"/>
        </w:rPr>
        <w:t>{</w:t>
      </w:r>
    </w:p>
    <w:p w14:paraId="7738A965" w14:textId="77777777" w:rsidR="00FB6D3D" w:rsidRDefault="00D22A15">
      <w:pPr>
        <w:pStyle w:val="af6"/>
        <w:ind w:left="492" w:firstLineChars="0" w:firstLine="0"/>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code</w:t>
      </w: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 xml:space="preserve">: </w:t>
      </w:r>
      <w:r>
        <w:rPr>
          <w:rFonts w:ascii="Times New Roman" w:hAnsi="Times New Roman" w:cs="Times New Roman"/>
          <w:color w:val="262626"/>
          <w:spacing w:val="12"/>
          <w:szCs w:val="21"/>
        </w:rPr>
        <w:t>20</w:t>
      </w:r>
      <w:r>
        <w:rPr>
          <w:rFonts w:ascii="Times New Roman" w:hAnsi="Times New Roman" w:cs="Times New Roman" w:hint="eastAsia"/>
          <w:color w:val="262626"/>
          <w:spacing w:val="12"/>
          <w:szCs w:val="21"/>
        </w:rPr>
        <w:t>0,</w:t>
      </w:r>
    </w:p>
    <w:p w14:paraId="53C78E09" w14:textId="77777777" w:rsidR="00FB6D3D" w:rsidRDefault="00D22A15">
      <w:pPr>
        <w:pStyle w:val="af6"/>
        <w:ind w:left="492" w:firstLineChars="0" w:firstLine="0"/>
        <w:rPr>
          <w:rFonts w:ascii="Times New Roman" w:hAnsi="Times New Roman" w:cs="Times New Roman"/>
          <w:color w:val="262626"/>
          <w:spacing w:val="12"/>
          <w:szCs w:val="21"/>
        </w:rPr>
      </w:pPr>
      <w:r>
        <w:rPr>
          <w:rFonts w:ascii="Times New Roman" w:hAnsi="Times New Roman" w:cs="Times New Roman"/>
          <w:color w:val="262626"/>
          <w:spacing w:val="12"/>
          <w:szCs w:val="21"/>
        </w:rPr>
        <w:t>“msg”</w:t>
      </w:r>
      <w:r>
        <w:rPr>
          <w:rFonts w:ascii="Times New Roman" w:hAnsi="Times New Roman" w:cs="Times New Roman" w:hint="eastAsia"/>
          <w:color w:val="262626"/>
          <w:spacing w:val="12"/>
          <w:szCs w:val="21"/>
        </w:rPr>
        <w:t xml:space="preserve">: </w:t>
      </w: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success</w:t>
      </w:r>
      <w:r>
        <w:rPr>
          <w:rFonts w:ascii="Times New Roman" w:hAnsi="Times New Roman" w:cs="Times New Roman"/>
          <w:color w:val="262626"/>
          <w:spacing w:val="12"/>
          <w:szCs w:val="21"/>
        </w:rPr>
        <w:t>”,</w:t>
      </w:r>
    </w:p>
    <w:p w14:paraId="29A0E356" w14:textId="77777777" w:rsidR="00FB6D3D" w:rsidRDefault="00D22A15">
      <w:pPr>
        <w:pStyle w:val="af6"/>
        <w:ind w:left="492" w:firstLineChars="0" w:firstLine="0"/>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data</w:t>
      </w:r>
      <w:r>
        <w:rPr>
          <w:rFonts w:ascii="Times New Roman" w:hAnsi="Times New Roman" w:cs="Times New Roman"/>
          <w:color w:val="262626"/>
          <w:spacing w:val="12"/>
          <w:szCs w:val="21"/>
        </w:rPr>
        <w:t>”:”200”</w:t>
      </w:r>
    </w:p>
    <w:p w14:paraId="1C3E1B95" w14:textId="77777777" w:rsidR="00FB6D3D" w:rsidRDefault="00D22A15">
      <w:pPr>
        <w:pStyle w:val="af6"/>
        <w:ind w:left="492" w:firstLineChars="0" w:firstLine="0"/>
        <w:rPr>
          <w:rFonts w:ascii="Times New Roman" w:hAnsi="Times New Roman" w:cs="Times New Roman"/>
          <w:color w:val="262626"/>
          <w:spacing w:val="12"/>
          <w:szCs w:val="21"/>
        </w:rPr>
      </w:pPr>
      <w:r>
        <w:rPr>
          <w:rFonts w:ascii="Times New Roman" w:hAnsi="Times New Roman" w:cs="Times New Roman" w:hint="eastAsia"/>
          <w:color w:val="262626"/>
          <w:spacing w:val="12"/>
          <w:szCs w:val="21"/>
        </w:rPr>
        <w:t>}</w:t>
      </w:r>
    </w:p>
    <w:tbl>
      <w:tblPr>
        <w:tblStyle w:val="af2"/>
        <w:tblW w:w="9367" w:type="dxa"/>
        <w:jc w:val="center"/>
        <w:tblLayout w:type="fixed"/>
        <w:tblLook w:val="04A0" w:firstRow="1" w:lastRow="0" w:firstColumn="1" w:lastColumn="0" w:noHBand="0" w:noVBand="1"/>
      </w:tblPr>
      <w:tblGrid>
        <w:gridCol w:w="1129"/>
        <w:gridCol w:w="1418"/>
        <w:gridCol w:w="3843"/>
        <w:gridCol w:w="2977"/>
      </w:tblGrid>
      <w:tr w:rsidR="00FB6D3D" w14:paraId="71D8220A" w14:textId="77777777">
        <w:trPr>
          <w:jc w:val="center"/>
        </w:trPr>
        <w:tc>
          <w:tcPr>
            <w:tcW w:w="1129" w:type="dxa"/>
          </w:tcPr>
          <w:p w14:paraId="15B4E598" w14:textId="77777777" w:rsidR="00FB6D3D" w:rsidRDefault="00D22A15">
            <w:pPr>
              <w:ind w:firstLineChars="0" w:firstLine="0"/>
            </w:pPr>
            <w:r>
              <w:rPr>
                <w:rFonts w:hint="eastAsia"/>
              </w:rPr>
              <w:t>参数</w:t>
            </w:r>
          </w:p>
        </w:tc>
        <w:tc>
          <w:tcPr>
            <w:tcW w:w="1418" w:type="dxa"/>
          </w:tcPr>
          <w:p w14:paraId="57D8B01D" w14:textId="77777777" w:rsidR="00FB6D3D" w:rsidRDefault="00D22A15">
            <w:pPr>
              <w:ind w:firstLineChars="0" w:firstLine="0"/>
            </w:pPr>
            <w:r>
              <w:rPr>
                <w:rFonts w:hint="eastAsia"/>
              </w:rPr>
              <w:t>参数类型</w:t>
            </w:r>
          </w:p>
        </w:tc>
        <w:tc>
          <w:tcPr>
            <w:tcW w:w="3843" w:type="dxa"/>
          </w:tcPr>
          <w:p w14:paraId="2EE935B5" w14:textId="77777777" w:rsidR="00FB6D3D" w:rsidRDefault="00D22A15">
            <w:pPr>
              <w:ind w:firstLineChars="0" w:firstLine="0"/>
            </w:pPr>
            <w:r>
              <w:rPr>
                <w:rFonts w:hint="eastAsia"/>
              </w:rPr>
              <w:t>说明</w:t>
            </w:r>
          </w:p>
        </w:tc>
        <w:tc>
          <w:tcPr>
            <w:tcW w:w="2977" w:type="dxa"/>
          </w:tcPr>
          <w:p w14:paraId="43BE2D2E" w14:textId="77777777" w:rsidR="00FB6D3D" w:rsidRDefault="00D22A15">
            <w:pPr>
              <w:ind w:firstLineChars="0" w:firstLine="0"/>
            </w:pPr>
            <w:r>
              <w:rPr>
                <w:rFonts w:hint="eastAsia"/>
              </w:rPr>
              <w:t>示例值</w:t>
            </w:r>
          </w:p>
        </w:tc>
      </w:tr>
      <w:tr w:rsidR="00FB6D3D" w14:paraId="611085D8" w14:textId="77777777">
        <w:trPr>
          <w:jc w:val="center"/>
        </w:trPr>
        <w:tc>
          <w:tcPr>
            <w:tcW w:w="1129" w:type="dxa"/>
          </w:tcPr>
          <w:p w14:paraId="0B9EBBCB" w14:textId="77777777" w:rsidR="00FB6D3D" w:rsidRDefault="00D22A15">
            <w:pPr>
              <w:ind w:firstLineChars="0" w:firstLine="0"/>
              <w:rPr>
                <w:rFonts w:ascii="Times New Roman" w:hAnsi="Times New Roman" w:cs="Times New Roman"/>
              </w:rPr>
            </w:pPr>
            <w:r>
              <w:rPr>
                <w:rFonts w:ascii="Times New Roman" w:hAnsi="Times New Roman" w:cs="Times New Roman" w:hint="eastAsia"/>
                <w:color w:val="262626"/>
                <w:spacing w:val="12"/>
                <w:szCs w:val="21"/>
              </w:rPr>
              <w:lastRenderedPageBreak/>
              <w:t>code</w:t>
            </w:r>
          </w:p>
        </w:tc>
        <w:tc>
          <w:tcPr>
            <w:tcW w:w="1418" w:type="dxa"/>
          </w:tcPr>
          <w:p w14:paraId="63970C6C" w14:textId="77777777" w:rsidR="00FB6D3D" w:rsidRDefault="00D22A15">
            <w:pPr>
              <w:ind w:firstLineChars="0" w:firstLine="0"/>
            </w:pPr>
            <w:r>
              <w:rPr>
                <w:rFonts w:hint="eastAsia"/>
              </w:rPr>
              <w:t>int</w:t>
            </w:r>
          </w:p>
        </w:tc>
        <w:tc>
          <w:tcPr>
            <w:tcW w:w="3843" w:type="dxa"/>
          </w:tcPr>
          <w:p w14:paraId="34C4757C" w14:textId="77777777" w:rsidR="00FB6D3D" w:rsidRDefault="00D22A15">
            <w:pPr>
              <w:ind w:firstLineChars="0" w:firstLine="0"/>
            </w:pPr>
            <w:r>
              <w:rPr>
                <w:rFonts w:hint="eastAsia"/>
              </w:rPr>
              <w:t>返回码</w:t>
            </w:r>
          </w:p>
        </w:tc>
        <w:tc>
          <w:tcPr>
            <w:tcW w:w="2977" w:type="dxa"/>
          </w:tcPr>
          <w:p w14:paraId="6FDBDF40" w14:textId="77777777" w:rsidR="00FB6D3D" w:rsidRDefault="00D22A15">
            <w:pPr>
              <w:ind w:firstLineChars="0" w:firstLine="0"/>
            </w:pPr>
            <w:r>
              <w:t>20</w:t>
            </w:r>
            <w:r>
              <w:rPr>
                <w:rFonts w:hint="eastAsia"/>
              </w:rPr>
              <w:t>0</w:t>
            </w:r>
            <w:r>
              <w:rPr>
                <w:rFonts w:hint="eastAsia"/>
              </w:rPr>
              <w:t>为成功；</w:t>
            </w:r>
            <w:r>
              <w:rPr>
                <w:rFonts w:hint="eastAsia"/>
              </w:rPr>
              <w:t>4</w:t>
            </w:r>
            <w:r>
              <w:t>00</w:t>
            </w:r>
            <w:r>
              <w:rPr>
                <w:rFonts w:hint="eastAsia"/>
              </w:rPr>
              <w:t>为失败</w:t>
            </w:r>
          </w:p>
        </w:tc>
      </w:tr>
      <w:tr w:rsidR="00FB6D3D" w14:paraId="1AE9F31A" w14:textId="77777777">
        <w:trPr>
          <w:jc w:val="center"/>
        </w:trPr>
        <w:tc>
          <w:tcPr>
            <w:tcW w:w="1129" w:type="dxa"/>
          </w:tcPr>
          <w:p w14:paraId="51EBA960" w14:textId="77777777" w:rsidR="00FB6D3D" w:rsidRDefault="00D22A15">
            <w:pPr>
              <w:ind w:firstLineChars="0" w:firstLine="0"/>
              <w:rPr>
                <w:rFonts w:ascii="Times New Roman" w:hAnsi="Times New Roman" w:cs="Times New Roman"/>
              </w:rPr>
            </w:pPr>
            <w:r>
              <w:rPr>
                <w:rFonts w:ascii="Times New Roman" w:hAnsi="Times New Roman" w:cs="Times New Roman"/>
                <w:color w:val="262626"/>
                <w:spacing w:val="12"/>
                <w:szCs w:val="21"/>
              </w:rPr>
              <w:t>msg</w:t>
            </w:r>
          </w:p>
        </w:tc>
        <w:tc>
          <w:tcPr>
            <w:tcW w:w="1418" w:type="dxa"/>
          </w:tcPr>
          <w:p w14:paraId="58CDB605" w14:textId="77777777" w:rsidR="00FB6D3D" w:rsidRDefault="00D22A15">
            <w:pPr>
              <w:ind w:firstLineChars="0" w:firstLine="0"/>
            </w:pPr>
            <w:r>
              <w:rPr>
                <w:rFonts w:hint="eastAsia"/>
              </w:rPr>
              <w:t>string</w:t>
            </w:r>
          </w:p>
        </w:tc>
        <w:tc>
          <w:tcPr>
            <w:tcW w:w="3843" w:type="dxa"/>
          </w:tcPr>
          <w:p w14:paraId="66CCB81A" w14:textId="77777777" w:rsidR="00FB6D3D" w:rsidRDefault="00D22A15">
            <w:pPr>
              <w:ind w:firstLineChars="0" w:firstLine="0"/>
            </w:pPr>
            <w:r>
              <w:t>对返回码的文本描述内容</w:t>
            </w:r>
          </w:p>
        </w:tc>
        <w:tc>
          <w:tcPr>
            <w:tcW w:w="2977" w:type="dxa"/>
          </w:tcPr>
          <w:p w14:paraId="56BFB8ED" w14:textId="77777777" w:rsidR="00FB6D3D" w:rsidRDefault="00D22A15">
            <w:pPr>
              <w:ind w:firstLineChars="0" w:firstLine="0"/>
              <w:rPr>
                <w:rFonts w:ascii="Times New Roman" w:hAnsi="Times New Roman" w:cs="Times New Roman"/>
              </w:rPr>
            </w:pPr>
            <w:r>
              <w:rPr>
                <w:rFonts w:ascii="Times New Roman" w:hAnsi="Times New Roman" w:cs="Times New Roman"/>
              </w:rPr>
              <w:t>“success”</w:t>
            </w:r>
            <w:r>
              <w:rPr>
                <w:rFonts w:ascii="Times New Roman" w:hAnsi="Times New Roman" w:cs="Times New Roman"/>
              </w:rPr>
              <w:t>表示</w:t>
            </w:r>
            <w:r>
              <w:rPr>
                <w:rFonts w:ascii="Times New Roman" w:hAnsi="Times New Roman" w:cs="Times New Roman" w:hint="eastAsia"/>
              </w:rPr>
              <w:t>查询</w:t>
            </w:r>
            <w:r>
              <w:rPr>
                <w:rFonts w:ascii="Times New Roman" w:hAnsi="Times New Roman" w:cs="Times New Roman"/>
              </w:rPr>
              <w:t>成功</w:t>
            </w:r>
          </w:p>
          <w:p w14:paraId="14264321" w14:textId="77777777" w:rsidR="00FB6D3D" w:rsidRDefault="00D22A15">
            <w:pPr>
              <w:ind w:firstLineChars="0" w:firstLine="0"/>
              <w:rPr>
                <w:rFonts w:ascii="Times New Roman" w:hAnsi="Times New Roman" w:cs="Times New Roman"/>
              </w:rPr>
            </w:pPr>
            <w:r>
              <w:rPr>
                <w:rFonts w:ascii="Times New Roman" w:hAnsi="Times New Roman" w:cs="Times New Roman"/>
              </w:rPr>
              <w:t>”error”</w:t>
            </w:r>
            <w:r>
              <w:rPr>
                <w:rFonts w:ascii="Times New Roman" w:hAnsi="Times New Roman" w:cs="Times New Roman"/>
              </w:rPr>
              <w:t>表示</w:t>
            </w:r>
            <w:r>
              <w:rPr>
                <w:rFonts w:ascii="Times New Roman" w:hAnsi="Times New Roman" w:cs="Times New Roman" w:hint="eastAsia"/>
              </w:rPr>
              <w:t>查询失败</w:t>
            </w:r>
          </w:p>
        </w:tc>
      </w:tr>
      <w:tr w:rsidR="00FB6D3D" w14:paraId="135567DF" w14:textId="77777777">
        <w:trPr>
          <w:jc w:val="center"/>
        </w:trPr>
        <w:tc>
          <w:tcPr>
            <w:tcW w:w="1129" w:type="dxa"/>
          </w:tcPr>
          <w:p w14:paraId="1C1FE312" w14:textId="77777777" w:rsidR="00FB6D3D" w:rsidRDefault="00D22A15">
            <w:pPr>
              <w:ind w:firstLineChars="0" w:firstLine="0"/>
              <w:rPr>
                <w:rFonts w:ascii="Times New Roman" w:hAnsi="Times New Roman" w:cs="Times New Roman"/>
                <w:color w:val="262626"/>
                <w:spacing w:val="12"/>
                <w:szCs w:val="21"/>
              </w:rPr>
            </w:pPr>
            <w:r>
              <w:rPr>
                <w:rFonts w:ascii="Times New Roman" w:hAnsi="Times New Roman" w:cs="Times New Roman" w:hint="eastAsia"/>
                <w:color w:val="262626"/>
                <w:spacing w:val="12"/>
                <w:szCs w:val="21"/>
              </w:rPr>
              <w:t>data</w:t>
            </w:r>
          </w:p>
        </w:tc>
        <w:tc>
          <w:tcPr>
            <w:tcW w:w="1418" w:type="dxa"/>
          </w:tcPr>
          <w:p w14:paraId="0E56ECFA" w14:textId="77777777" w:rsidR="00FB6D3D" w:rsidRDefault="00D22A15">
            <w:pPr>
              <w:ind w:firstLineChars="0" w:firstLine="0"/>
            </w:pPr>
            <w:r>
              <w:t>string</w:t>
            </w:r>
          </w:p>
        </w:tc>
        <w:tc>
          <w:tcPr>
            <w:tcW w:w="3843" w:type="dxa"/>
          </w:tcPr>
          <w:p w14:paraId="37CDF894" w14:textId="77777777" w:rsidR="00FB6D3D" w:rsidRDefault="00D22A15">
            <w:pPr>
              <w:ind w:firstLineChars="0" w:firstLine="0"/>
            </w:pPr>
            <w:r>
              <w:rPr>
                <w:rFonts w:hint="eastAsia"/>
              </w:rPr>
              <w:t>高度</w:t>
            </w:r>
          </w:p>
        </w:tc>
        <w:tc>
          <w:tcPr>
            <w:tcW w:w="2977" w:type="dxa"/>
          </w:tcPr>
          <w:p w14:paraId="73C623B9" w14:textId="77777777" w:rsidR="00FB6D3D" w:rsidRDefault="00D22A15">
            <w:pPr>
              <w:ind w:firstLineChars="0" w:firstLine="0"/>
              <w:rPr>
                <w:rFonts w:ascii="Times New Roman" w:hAnsi="Times New Roman" w:cs="Times New Roman"/>
              </w:rPr>
            </w:pPr>
            <w:r>
              <w:rPr>
                <w:rFonts w:ascii="Times New Roman" w:hAnsi="Times New Roman" w:cs="Times New Roman" w:hint="eastAsia"/>
              </w:rPr>
              <w:t>砂光机的高度</w:t>
            </w:r>
          </w:p>
        </w:tc>
      </w:tr>
    </w:tbl>
    <w:p w14:paraId="4E7E8CA2" w14:textId="77777777" w:rsidR="00FB6D3D" w:rsidRDefault="00D22A15">
      <w:pPr>
        <w:pStyle w:val="2"/>
        <w:numPr>
          <w:ilvl w:val="1"/>
          <w:numId w:val="16"/>
        </w:numPr>
        <w:spacing w:before="120"/>
        <w:rPr>
          <w:rFonts w:ascii="宋体" w:eastAsia="宋体" w:hAnsi="宋体"/>
          <w:szCs w:val="30"/>
          <w:lang w:val="en-US"/>
        </w:rPr>
      </w:pPr>
      <w:bookmarkStart w:id="19" w:name="_Toc8529"/>
      <w:r>
        <w:rPr>
          <w:rFonts w:ascii="宋体" w:eastAsia="宋体" w:hAnsi="宋体" w:hint="eastAsia"/>
          <w:szCs w:val="30"/>
        </w:rPr>
        <w:t>大</w:t>
      </w:r>
      <w:r>
        <w:rPr>
          <w:rFonts w:ascii="宋体" w:eastAsia="宋体" w:hAnsi="宋体" w:hint="eastAsia"/>
          <w:szCs w:val="30"/>
          <w:lang w:val="en-US"/>
        </w:rPr>
        <w:t>/</w:t>
      </w:r>
      <w:r>
        <w:rPr>
          <w:rFonts w:ascii="宋体" w:eastAsia="宋体" w:hAnsi="宋体" w:hint="eastAsia"/>
          <w:szCs w:val="30"/>
        </w:rPr>
        <w:t>小件砂光机重启</w:t>
      </w:r>
      <w:r>
        <w:rPr>
          <w:rFonts w:ascii="宋体" w:eastAsia="宋体" w:hAnsi="宋体" w:hint="eastAsia"/>
          <w:szCs w:val="30"/>
        </w:rPr>
        <w:t>/</w:t>
      </w:r>
      <w:r>
        <w:rPr>
          <w:rFonts w:ascii="宋体" w:eastAsia="宋体" w:hAnsi="宋体" w:hint="eastAsia"/>
          <w:szCs w:val="30"/>
        </w:rPr>
        <w:t>关机</w:t>
      </w:r>
      <w:r>
        <w:rPr>
          <w:rFonts w:ascii="宋体" w:eastAsia="宋体" w:hAnsi="宋体" w:hint="eastAsia"/>
          <w:szCs w:val="30"/>
        </w:rPr>
        <w:t>/</w:t>
      </w:r>
      <w:r>
        <w:rPr>
          <w:rFonts w:ascii="宋体" w:eastAsia="宋体" w:hAnsi="宋体" w:hint="eastAsia"/>
          <w:szCs w:val="30"/>
        </w:rPr>
        <w:t>开机</w:t>
      </w:r>
      <w:bookmarkEnd w:id="19"/>
    </w:p>
    <w:p w14:paraId="67E60CA6" w14:textId="77777777" w:rsidR="00FB6D3D" w:rsidRDefault="00D22A15">
      <w:pPr>
        <w:pStyle w:val="af6"/>
        <w:ind w:left="492" w:firstLineChars="0" w:firstLine="0"/>
      </w:pPr>
      <w:r>
        <w:rPr>
          <w:b/>
          <w:bCs/>
        </w:rPr>
        <w:t>请求方式</w:t>
      </w:r>
      <w:r>
        <w:t>：</w:t>
      </w:r>
      <w:r>
        <w:t>POST</w:t>
      </w:r>
      <w:r>
        <w:t>（</w:t>
      </w:r>
      <w:r>
        <w:t>HTTP</w:t>
      </w:r>
      <w:r>
        <w:t>）</w:t>
      </w:r>
    </w:p>
    <w:p w14:paraId="7F80286C" w14:textId="77777777" w:rsidR="00FB6D3D" w:rsidRDefault="00D22A15">
      <w:pPr>
        <w:pStyle w:val="af6"/>
        <w:spacing w:line="360" w:lineRule="atLeast"/>
        <w:ind w:left="492" w:firstLineChars="0" w:firstLine="0"/>
        <w:rPr>
          <w:rFonts w:ascii="Times New Roman" w:hAnsi="Times New Roman" w:cs="Times New Roman"/>
          <w:color w:val="262626"/>
          <w:spacing w:val="12"/>
          <w:szCs w:val="21"/>
        </w:rPr>
      </w:pPr>
      <w:r>
        <w:rPr>
          <w:rFonts w:ascii="Times New Roman" w:hAnsi="Times New Roman" w:cs="Times New Roman"/>
          <w:b/>
          <w:bCs/>
          <w:color w:val="262626"/>
          <w:spacing w:val="12"/>
          <w:szCs w:val="21"/>
        </w:rPr>
        <w:t>请求地址</w:t>
      </w:r>
      <w:r>
        <w:rPr>
          <w:rFonts w:ascii="Times New Roman" w:hAnsi="Times New Roman" w:cs="Times New Roman"/>
          <w:color w:val="262626"/>
          <w:spacing w:val="12"/>
          <w:szCs w:val="21"/>
        </w:rPr>
        <w:t>：</w:t>
      </w:r>
      <w:r>
        <w:rPr>
          <w:rFonts w:ascii="Times New Roman" w:hAnsi="Times New Roman" w:cs="Times New Roman"/>
          <w:color w:val="262626"/>
          <w:spacing w:val="12"/>
          <w:szCs w:val="24"/>
        </w:rPr>
        <w:t>http://</w:t>
      </w:r>
      <w:r>
        <w:rPr>
          <w:rFonts w:ascii="Times New Roman" w:hAnsi="Times New Roman" w:cs="Times New Roman" w:hint="eastAsia"/>
          <w:color w:val="262626"/>
          <w:spacing w:val="12"/>
          <w:szCs w:val="24"/>
        </w:rPr>
        <w:t>ip</w:t>
      </w:r>
      <w:r>
        <w:rPr>
          <w:rFonts w:ascii="Times New Roman" w:hAnsi="Times New Roman" w:cs="Times New Roman"/>
          <w:color w:val="262626"/>
          <w:spacing w:val="12"/>
          <w:szCs w:val="24"/>
        </w:rPr>
        <w:t>:port</w:t>
      </w:r>
      <w:r>
        <w:rPr>
          <w:rFonts w:ascii="Times New Roman" w:hAnsi="Times New Roman" w:cs="Times New Roman" w:hint="eastAsia"/>
          <w:color w:val="262626"/>
          <w:spacing w:val="12"/>
          <w:szCs w:val="24"/>
        </w:rPr>
        <w:t>/</w:t>
      </w:r>
      <w:r>
        <w:rPr>
          <w:rFonts w:ascii="Times New Roman" w:hAnsi="Times New Roman" w:cs="Times New Roman" w:hint="eastAsia"/>
          <w:color w:val="262626"/>
          <w:spacing w:val="12"/>
          <w:szCs w:val="24"/>
        </w:rPr>
        <w:t>功能区编码</w:t>
      </w:r>
      <w:r>
        <w:rPr>
          <w:rFonts w:ascii="Times New Roman" w:hAnsi="Times New Roman" w:cs="Times New Roman"/>
          <w:color w:val="262626"/>
          <w:spacing w:val="12"/>
          <w:szCs w:val="24"/>
        </w:rPr>
        <w:t>/</w:t>
      </w:r>
      <w:r>
        <w:rPr>
          <w:rFonts w:ascii="Times New Roman" w:hAnsi="Times New Roman" w:cs="Times New Roman" w:hint="eastAsia"/>
          <w:color w:val="262626"/>
          <w:spacing w:val="12"/>
          <w:szCs w:val="24"/>
        </w:rPr>
        <w:t>sander/oper</w:t>
      </w:r>
      <w:r>
        <w:rPr>
          <w:rFonts w:ascii="Times New Roman" w:hAnsi="Times New Roman" w:cs="Times New Roman"/>
          <w:color w:val="262626"/>
          <w:spacing w:val="12"/>
          <w:szCs w:val="24"/>
        </w:rPr>
        <w:t>ateSander</w:t>
      </w:r>
    </w:p>
    <w:p w14:paraId="729BBB8E" w14:textId="77777777" w:rsidR="00FB6D3D" w:rsidRDefault="00D22A15">
      <w:pPr>
        <w:pStyle w:val="af6"/>
        <w:spacing w:line="360" w:lineRule="atLeast"/>
        <w:ind w:left="492" w:firstLineChars="0" w:firstLine="0"/>
        <w:rPr>
          <w:rFonts w:ascii="Times New Roman" w:hAnsi="Times New Roman" w:cs="Times New Roman"/>
          <w:b/>
          <w:color w:val="262626"/>
          <w:spacing w:val="12"/>
          <w:szCs w:val="21"/>
        </w:rPr>
      </w:pPr>
      <w:r>
        <w:rPr>
          <w:rFonts w:ascii="Times New Roman" w:hAnsi="Times New Roman" w:cs="Times New Roman" w:hint="eastAsia"/>
          <w:b/>
          <w:color w:val="262626"/>
          <w:spacing w:val="12"/>
          <w:szCs w:val="21"/>
        </w:rPr>
        <w:t>接口说明：</w:t>
      </w:r>
    </w:p>
    <w:p w14:paraId="5B772E65" w14:textId="77777777" w:rsidR="00FB6D3D" w:rsidRDefault="00D22A15">
      <w:pPr>
        <w:pStyle w:val="af6"/>
        <w:spacing w:line="360" w:lineRule="atLeast"/>
        <w:ind w:left="492" w:firstLineChars="0" w:firstLine="0"/>
      </w:pPr>
      <w:r>
        <w:rPr>
          <w:rFonts w:hint="eastAsia"/>
        </w:rPr>
        <w:t>该接口用于操作各个功能区砂光机的重启、开机和关机</w:t>
      </w:r>
    </w:p>
    <w:p w14:paraId="063BC39E" w14:textId="77777777" w:rsidR="00FB6D3D" w:rsidRDefault="00D22A15">
      <w:pPr>
        <w:pStyle w:val="af6"/>
        <w:spacing w:line="360" w:lineRule="atLeast"/>
        <w:ind w:left="492" w:firstLineChars="0" w:firstLine="0"/>
        <w:rPr>
          <w:rFonts w:ascii="Times New Roman" w:hAnsi="Times New Roman" w:cs="Times New Roman"/>
          <w:color w:val="262626"/>
          <w:spacing w:val="12"/>
          <w:szCs w:val="21"/>
        </w:rPr>
      </w:pPr>
      <w:r>
        <w:rPr>
          <w:rFonts w:ascii="Times New Roman" w:hAnsi="Times New Roman" w:cs="Times New Roman"/>
          <w:b/>
          <w:bCs/>
          <w:color w:val="262626"/>
          <w:spacing w:val="12"/>
          <w:szCs w:val="21"/>
        </w:rPr>
        <w:t>请求包结构体</w:t>
      </w:r>
      <w:r>
        <w:rPr>
          <w:rFonts w:ascii="Times New Roman" w:hAnsi="Times New Roman" w:cs="Times New Roman"/>
          <w:color w:val="262626"/>
          <w:spacing w:val="12"/>
          <w:szCs w:val="21"/>
        </w:rPr>
        <w:t>：</w:t>
      </w:r>
    </w:p>
    <w:p w14:paraId="3DCC3F98" w14:textId="77777777" w:rsidR="00FB6D3D" w:rsidRDefault="00D22A15">
      <w:pPr>
        <w:pStyle w:val="af6"/>
        <w:spacing w:line="360" w:lineRule="atLeast"/>
        <w:ind w:left="492" w:firstLineChars="0" w:firstLine="0"/>
        <w:rPr>
          <w:rFonts w:ascii="Times New Roman" w:hAnsi="Times New Roman" w:cs="Times New Roman"/>
          <w:color w:val="262626"/>
          <w:spacing w:val="12"/>
          <w:szCs w:val="21"/>
        </w:rPr>
      </w:pPr>
      <w:r>
        <w:rPr>
          <w:rFonts w:ascii="Times New Roman" w:hAnsi="Times New Roman" w:cs="Times New Roman" w:hint="eastAsia"/>
          <w:color w:val="262626"/>
          <w:spacing w:val="12"/>
          <w:szCs w:val="21"/>
        </w:rPr>
        <w:t>{</w:t>
      </w:r>
    </w:p>
    <w:p w14:paraId="5FB070BA" w14:textId="77777777" w:rsidR="00FB6D3D" w:rsidRDefault="00D22A15">
      <w:pPr>
        <w:pStyle w:val="af6"/>
        <w:spacing w:line="360" w:lineRule="atLeast"/>
        <w:ind w:leftChars="305" w:left="732" w:firstLineChars="0" w:firstLine="0"/>
        <w:rPr>
          <w:rFonts w:ascii="Times New Roman" w:hAnsi="Times New Roman" w:cs="Times New Roman"/>
          <w:color w:val="262626"/>
          <w:spacing w:val="12"/>
          <w:szCs w:val="21"/>
        </w:rPr>
      </w:pPr>
      <w:r>
        <w:rPr>
          <w:rFonts w:ascii="Times New Roman" w:hAnsi="Times New Roman" w:cs="Times New Roman"/>
          <w:color w:val="262626"/>
          <w:spacing w:val="12"/>
          <w:szCs w:val="21"/>
        </w:rPr>
        <w:t>“sort_line”:”1”,</w:t>
      </w:r>
    </w:p>
    <w:p w14:paraId="0EE1667E" w14:textId="77777777" w:rsidR="00FB6D3D" w:rsidRDefault="00D22A15">
      <w:pPr>
        <w:pStyle w:val="af6"/>
        <w:spacing w:line="360" w:lineRule="atLeast"/>
        <w:ind w:leftChars="305" w:left="732" w:firstLineChars="0" w:firstLine="0"/>
        <w:rPr>
          <w:rFonts w:ascii="Times New Roman" w:hAnsi="Times New Roman" w:cs="Times New Roman"/>
          <w:color w:val="262626"/>
          <w:spacing w:val="12"/>
          <w:szCs w:val="21"/>
        </w:rPr>
      </w:pPr>
      <w:r>
        <w:rPr>
          <w:rFonts w:ascii="Times New Roman" w:hAnsi="Times New Roman" w:cs="Times New Roman"/>
          <w:color w:val="262626"/>
          <w:spacing w:val="12"/>
          <w:szCs w:val="21"/>
        </w:rPr>
        <w:t>“sander_code”:”sde1”,</w:t>
      </w:r>
    </w:p>
    <w:p w14:paraId="782597DB" w14:textId="77777777" w:rsidR="00FB6D3D" w:rsidRDefault="00D22A15">
      <w:pPr>
        <w:pStyle w:val="af6"/>
        <w:spacing w:line="360" w:lineRule="atLeast"/>
        <w:ind w:leftChars="305" w:left="732" w:firstLineChars="0" w:firstLine="0"/>
        <w:rPr>
          <w:rFonts w:ascii="Times New Roman" w:hAnsi="Times New Roman" w:cs="Times New Roman"/>
          <w:color w:val="262626"/>
          <w:spacing w:val="12"/>
          <w:szCs w:val="21"/>
        </w:rPr>
      </w:pPr>
      <w:r>
        <w:rPr>
          <w:rFonts w:ascii="Times New Roman" w:hAnsi="Times New Roman" w:cs="Times New Roman"/>
          <w:color w:val="262626"/>
          <w:spacing w:val="12"/>
          <w:szCs w:val="21"/>
        </w:rPr>
        <w:t>“operate_command”:”start”</w:t>
      </w:r>
    </w:p>
    <w:p w14:paraId="553FB394" w14:textId="77777777" w:rsidR="00FB6D3D" w:rsidRDefault="00D22A15">
      <w:pPr>
        <w:pStyle w:val="af6"/>
        <w:spacing w:line="360" w:lineRule="atLeast"/>
        <w:ind w:left="492" w:firstLineChars="0" w:firstLine="0"/>
        <w:rPr>
          <w:rFonts w:ascii="Times New Roman" w:hAnsi="Times New Roman" w:cs="Times New Roman"/>
          <w:color w:val="262626"/>
          <w:spacing w:val="12"/>
          <w:szCs w:val="21"/>
        </w:rPr>
      </w:pPr>
      <w:r>
        <w:rPr>
          <w:rFonts w:ascii="Times New Roman" w:hAnsi="Times New Roman" w:cs="Times New Roman" w:hint="eastAsia"/>
          <w:color w:val="262626"/>
          <w:spacing w:val="12"/>
          <w:szCs w:val="21"/>
        </w:rPr>
        <w:t>}</w:t>
      </w:r>
    </w:p>
    <w:p w14:paraId="07D91AE6" w14:textId="77777777" w:rsidR="00FB6D3D" w:rsidRDefault="00D22A15">
      <w:pPr>
        <w:pStyle w:val="af6"/>
        <w:spacing w:line="360" w:lineRule="atLeast"/>
        <w:ind w:left="492" w:firstLineChars="0" w:firstLine="0"/>
        <w:rPr>
          <w:rFonts w:ascii="Times New Roman" w:hAnsi="Times New Roman" w:cs="Times New Roman"/>
          <w:b/>
          <w:bCs/>
          <w:color w:val="262626"/>
          <w:spacing w:val="12"/>
          <w:szCs w:val="21"/>
        </w:rPr>
      </w:pPr>
      <w:r>
        <w:rPr>
          <w:rFonts w:ascii="Times New Roman" w:hAnsi="Times New Roman" w:cs="Times New Roman" w:hint="eastAsia"/>
          <w:b/>
          <w:bCs/>
          <w:color w:val="262626"/>
          <w:spacing w:val="12"/>
          <w:szCs w:val="21"/>
        </w:rPr>
        <w:t>参数说明</w:t>
      </w:r>
      <w:r>
        <w:rPr>
          <w:rFonts w:ascii="Times New Roman" w:hAnsi="Times New Roman" w:cs="Times New Roman" w:hint="eastAsia"/>
          <w:b/>
          <w:bCs/>
          <w:color w:val="262626"/>
          <w:spacing w:val="12"/>
          <w:szCs w:val="21"/>
        </w:rPr>
        <w:t>:</w:t>
      </w:r>
    </w:p>
    <w:p w14:paraId="2EE98CC6" w14:textId="77777777" w:rsidR="00FB6D3D" w:rsidRDefault="00FB6D3D">
      <w:pPr>
        <w:pStyle w:val="af6"/>
        <w:spacing w:line="360" w:lineRule="atLeast"/>
        <w:ind w:left="492" w:firstLineChars="0" w:firstLine="0"/>
        <w:rPr>
          <w:rFonts w:ascii="Times New Roman" w:hAnsi="Times New Roman" w:cs="Times New Roman"/>
          <w:b/>
          <w:bCs/>
          <w:color w:val="262626"/>
          <w:spacing w:val="12"/>
          <w:szCs w:val="21"/>
        </w:rPr>
      </w:pPr>
    </w:p>
    <w:tbl>
      <w:tblPr>
        <w:tblStyle w:val="af2"/>
        <w:tblW w:w="9503" w:type="dxa"/>
        <w:jc w:val="center"/>
        <w:tblLayout w:type="fixed"/>
        <w:tblLook w:val="04A0" w:firstRow="1" w:lastRow="0" w:firstColumn="1" w:lastColumn="0" w:noHBand="0" w:noVBand="1"/>
      </w:tblPr>
      <w:tblGrid>
        <w:gridCol w:w="2274"/>
        <w:gridCol w:w="1276"/>
        <w:gridCol w:w="2541"/>
        <w:gridCol w:w="3412"/>
      </w:tblGrid>
      <w:tr w:rsidR="00FB6D3D" w14:paraId="3FB85E96" w14:textId="77777777">
        <w:trPr>
          <w:jc w:val="center"/>
        </w:trPr>
        <w:tc>
          <w:tcPr>
            <w:tcW w:w="2274" w:type="dxa"/>
          </w:tcPr>
          <w:p w14:paraId="50CA49A4" w14:textId="77777777" w:rsidR="00FB6D3D" w:rsidRDefault="00D22A15">
            <w:pPr>
              <w:ind w:firstLineChars="0" w:firstLine="0"/>
            </w:pPr>
            <w:r>
              <w:rPr>
                <w:rFonts w:hint="eastAsia"/>
              </w:rPr>
              <w:t>参数</w:t>
            </w:r>
          </w:p>
        </w:tc>
        <w:tc>
          <w:tcPr>
            <w:tcW w:w="1276" w:type="dxa"/>
          </w:tcPr>
          <w:p w14:paraId="7B77FDE1" w14:textId="77777777" w:rsidR="00FB6D3D" w:rsidRDefault="00D22A15">
            <w:pPr>
              <w:ind w:firstLineChars="0" w:firstLine="0"/>
            </w:pPr>
            <w:r>
              <w:rPr>
                <w:rFonts w:hint="eastAsia"/>
              </w:rPr>
              <w:t>参数类型</w:t>
            </w:r>
          </w:p>
        </w:tc>
        <w:tc>
          <w:tcPr>
            <w:tcW w:w="2541" w:type="dxa"/>
          </w:tcPr>
          <w:p w14:paraId="455390C2" w14:textId="77777777" w:rsidR="00FB6D3D" w:rsidRDefault="00D22A15">
            <w:pPr>
              <w:ind w:firstLineChars="0" w:firstLine="0"/>
            </w:pPr>
            <w:r>
              <w:rPr>
                <w:rFonts w:hint="eastAsia"/>
              </w:rPr>
              <w:t>说明</w:t>
            </w:r>
          </w:p>
        </w:tc>
        <w:tc>
          <w:tcPr>
            <w:tcW w:w="3412" w:type="dxa"/>
          </w:tcPr>
          <w:p w14:paraId="31E52B3C" w14:textId="77777777" w:rsidR="00FB6D3D" w:rsidRDefault="00D22A15">
            <w:pPr>
              <w:ind w:firstLineChars="0" w:firstLine="0"/>
            </w:pPr>
            <w:r>
              <w:rPr>
                <w:rFonts w:hint="eastAsia"/>
              </w:rPr>
              <w:t>示例值</w:t>
            </w:r>
          </w:p>
        </w:tc>
      </w:tr>
      <w:tr w:rsidR="00FB6D3D" w14:paraId="0FD478E3" w14:textId="77777777">
        <w:trPr>
          <w:jc w:val="center"/>
        </w:trPr>
        <w:tc>
          <w:tcPr>
            <w:tcW w:w="2274" w:type="dxa"/>
          </w:tcPr>
          <w:p w14:paraId="1F116667" w14:textId="77777777" w:rsidR="00FB6D3D" w:rsidRDefault="00D22A15">
            <w:pPr>
              <w:ind w:firstLineChars="0" w:firstLine="0"/>
              <w:rPr>
                <w:rFonts w:ascii="Times New Roman" w:hAnsi="Times New Roman" w:cs="Times New Roman"/>
                <w:color w:val="262626"/>
                <w:spacing w:val="12"/>
                <w:szCs w:val="21"/>
              </w:rPr>
            </w:pPr>
            <w:r>
              <w:rPr>
                <w:rFonts w:ascii="Times New Roman" w:hAnsi="Times New Roman" w:cs="Times New Roman"/>
                <w:color w:val="262626"/>
                <w:spacing w:val="12"/>
                <w:szCs w:val="21"/>
              </w:rPr>
              <w:t>sort_line</w:t>
            </w:r>
          </w:p>
        </w:tc>
        <w:tc>
          <w:tcPr>
            <w:tcW w:w="1276" w:type="dxa"/>
          </w:tcPr>
          <w:p w14:paraId="799242F3" w14:textId="77777777" w:rsidR="00FB6D3D" w:rsidRDefault="00D22A15">
            <w:pPr>
              <w:ind w:firstLineChars="0" w:firstLine="0"/>
            </w:pPr>
            <w:r>
              <w:t>string</w:t>
            </w:r>
          </w:p>
        </w:tc>
        <w:tc>
          <w:tcPr>
            <w:tcW w:w="2541" w:type="dxa"/>
          </w:tcPr>
          <w:p w14:paraId="7B1F53B1" w14:textId="77777777" w:rsidR="00FB6D3D" w:rsidRDefault="00D22A15">
            <w:pPr>
              <w:ind w:firstLineChars="0" w:firstLine="0"/>
            </w:pPr>
            <w:r>
              <w:rPr>
                <w:rFonts w:hint="eastAsia"/>
              </w:rPr>
              <w:t>分拣线</w:t>
            </w:r>
          </w:p>
        </w:tc>
        <w:tc>
          <w:tcPr>
            <w:tcW w:w="3412" w:type="dxa"/>
          </w:tcPr>
          <w:p w14:paraId="7BDAB165" w14:textId="77777777" w:rsidR="00FB6D3D" w:rsidRDefault="00D22A15">
            <w:pPr>
              <w:ind w:firstLineChars="0" w:firstLine="0"/>
            </w:pPr>
            <w:r>
              <w:rPr>
                <w:rFonts w:hint="eastAsia"/>
              </w:rPr>
              <w:t>分拣线编号</w:t>
            </w:r>
          </w:p>
        </w:tc>
      </w:tr>
      <w:tr w:rsidR="00FB6D3D" w14:paraId="3069EC27" w14:textId="77777777">
        <w:trPr>
          <w:jc w:val="center"/>
        </w:trPr>
        <w:tc>
          <w:tcPr>
            <w:tcW w:w="2274" w:type="dxa"/>
          </w:tcPr>
          <w:p w14:paraId="652E666B" w14:textId="77777777" w:rsidR="00FB6D3D" w:rsidRDefault="00D22A15">
            <w:pPr>
              <w:ind w:firstLineChars="0" w:firstLine="0"/>
              <w:rPr>
                <w:rFonts w:ascii="Times New Roman" w:hAnsi="Times New Roman" w:cs="Times New Roman"/>
                <w:color w:val="262626"/>
                <w:spacing w:val="12"/>
                <w:szCs w:val="21"/>
              </w:rPr>
            </w:pPr>
            <w:r>
              <w:rPr>
                <w:rFonts w:ascii="Times New Roman" w:hAnsi="Times New Roman" w:cs="Times New Roman"/>
                <w:color w:val="262626"/>
                <w:spacing w:val="12"/>
                <w:szCs w:val="21"/>
              </w:rPr>
              <w:t>sander_code</w:t>
            </w:r>
          </w:p>
        </w:tc>
        <w:tc>
          <w:tcPr>
            <w:tcW w:w="1276" w:type="dxa"/>
          </w:tcPr>
          <w:p w14:paraId="401BFB6D" w14:textId="77777777" w:rsidR="00FB6D3D" w:rsidRDefault="00D22A15">
            <w:pPr>
              <w:ind w:firstLineChars="0" w:firstLine="0"/>
            </w:pPr>
            <w:r>
              <w:t>string</w:t>
            </w:r>
          </w:p>
        </w:tc>
        <w:tc>
          <w:tcPr>
            <w:tcW w:w="2541" w:type="dxa"/>
          </w:tcPr>
          <w:p w14:paraId="0C89554D" w14:textId="77777777" w:rsidR="00FB6D3D" w:rsidRDefault="00D22A15">
            <w:pPr>
              <w:ind w:firstLineChars="0" w:firstLine="0"/>
            </w:pPr>
            <w:r>
              <w:rPr>
                <w:rFonts w:hint="eastAsia"/>
              </w:rPr>
              <w:t>砂光机编号</w:t>
            </w:r>
          </w:p>
        </w:tc>
        <w:tc>
          <w:tcPr>
            <w:tcW w:w="3412" w:type="dxa"/>
          </w:tcPr>
          <w:p w14:paraId="0B9A1024" w14:textId="77777777" w:rsidR="00FB6D3D" w:rsidRDefault="00D22A15">
            <w:pPr>
              <w:ind w:firstLineChars="0" w:firstLine="0"/>
            </w:pPr>
            <w:r>
              <w:rPr>
                <w:rFonts w:ascii="Times New Roman" w:hAnsi="Times New Roman" w:cs="Times New Roman" w:hint="eastAsia"/>
              </w:rPr>
              <w:t>编号规则：大件：</w:t>
            </w:r>
            <w:r>
              <w:rPr>
                <w:rFonts w:ascii="Times New Roman" w:hAnsi="Times New Roman" w:cs="Times New Roman"/>
              </w:rPr>
              <w:t>sde1</w:t>
            </w:r>
            <w:r>
              <w:rPr>
                <w:rFonts w:ascii="Times New Roman" w:hAnsi="Times New Roman" w:cs="Times New Roman" w:hint="eastAsia"/>
              </w:rPr>
              <w:t>，小件：</w:t>
            </w:r>
            <w:r>
              <w:rPr>
                <w:rFonts w:ascii="Times New Roman" w:hAnsi="Times New Roman" w:cs="Times New Roman"/>
              </w:rPr>
              <w:t>sde2</w:t>
            </w:r>
            <w:r>
              <w:rPr>
                <w:rFonts w:ascii="Times New Roman" w:hAnsi="Times New Roman" w:cs="Times New Roman" w:hint="eastAsia"/>
              </w:rPr>
              <w:t>，</w:t>
            </w:r>
            <w:r>
              <w:rPr>
                <w:rFonts w:ascii="Times New Roman" w:hAnsi="Times New Roman" w:cs="Times New Roman" w:hint="eastAsia"/>
              </w:rPr>
              <w:t>s</w:t>
            </w:r>
            <w:r>
              <w:rPr>
                <w:rFonts w:ascii="Times New Roman" w:hAnsi="Times New Roman" w:cs="Times New Roman"/>
              </w:rPr>
              <w:t>de3</w:t>
            </w:r>
          </w:p>
        </w:tc>
      </w:tr>
      <w:tr w:rsidR="00FB6D3D" w14:paraId="00CB0567" w14:textId="77777777">
        <w:trPr>
          <w:jc w:val="center"/>
        </w:trPr>
        <w:tc>
          <w:tcPr>
            <w:tcW w:w="2274" w:type="dxa"/>
          </w:tcPr>
          <w:p w14:paraId="6A955B0C" w14:textId="77777777" w:rsidR="00FB6D3D" w:rsidRDefault="00D22A15">
            <w:pPr>
              <w:ind w:firstLineChars="0" w:firstLine="0"/>
              <w:rPr>
                <w:rFonts w:ascii="Times New Roman" w:hAnsi="Times New Roman" w:cs="Times New Roman"/>
                <w:color w:val="262626"/>
                <w:spacing w:val="12"/>
                <w:szCs w:val="21"/>
              </w:rPr>
            </w:pPr>
            <w:r>
              <w:rPr>
                <w:rFonts w:ascii="Times New Roman" w:hAnsi="Times New Roman" w:cs="Times New Roman"/>
                <w:color w:val="262626"/>
                <w:spacing w:val="12"/>
                <w:szCs w:val="21"/>
              </w:rPr>
              <w:t>operate_command</w:t>
            </w:r>
          </w:p>
        </w:tc>
        <w:tc>
          <w:tcPr>
            <w:tcW w:w="1276" w:type="dxa"/>
          </w:tcPr>
          <w:p w14:paraId="7ED2D51D" w14:textId="77777777" w:rsidR="00FB6D3D" w:rsidRDefault="00D22A15">
            <w:pPr>
              <w:ind w:firstLineChars="0" w:firstLine="0"/>
            </w:pPr>
            <w:r>
              <w:t>string</w:t>
            </w:r>
          </w:p>
        </w:tc>
        <w:tc>
          <w:tcPr>
            <w:tcW w:w="2541" w:type="dxa"/>
          </w:tcPr>
          <w:p w14:paraId="7946C01A" w14:textId="77777777" w:rsidR="00FB6D3D" w:rsidRDefault="00D22A15">
            <w:pPr>
              <w:ind w:firstLineChars="0" w:firstLine="0"/>
            </w:pPr>
            <w:r>
              <w:rPr>
                <w:rFonts w:hint="eastAsia"/>
              </w:rPr>
              <w:t>操作指令</w:t>
            </w:r>
          </w:p>
        </w:tc>
        <w:tc>
          <w:tcPr>
            <w:tcW w:w="3412" w:type="dxa"/>
          </w:tcPr>
          <w:p w14:paraId="2A44AE57" w14:textId="77777777" w:rsidR="00FB6D3D" w:rsidRDefault="00D22A15">
            <w:pPr>
              <w:ind w:firstLineChars="0" w:firstLine="0"/>
            </w:pPr>
            <w:r>
              <w:rPr>
                <w:rFonts w:hint="eastAsia"/>
              </w:rPr>
              <w:t>start</w:t>
            </w:r>
            <w:r>
              <w:rPr>
                <w:rFonts w:hint="eastAsia"/>
              </w:rPr>
              <w:t>：启动；</w:t>
            </w:r>
            <w:r>
              <w:rPr>
                <w:rFonts w:hint="eastAsia"/>
              </w:rPr>
              <w:t>stop</w:t>
            </w:r>
            <w:r>
              <w:t>:</w:t>
            </w:r>
            <w:r>
              <w:rPr>
                <w:rFonts w:hint="eastAsia"/>
              </w:rPr>
              <w:t>停止</w:t>
            </w:r>
          </w:p>
          <w:p w14:paraId="27E1140D" w14:textId="77777777" w:rsidR="00FB6D3D" w:rsidRDefault="00D22A15">
            <w:pPr>
              <w:ind w:firstLineChars="0" w:firstLine="0"/>
            </w:pPr>
            <w:r>
              <w:rPr>
                <w:rFonts w:hint="eastAsia"/>
              </w:rPr>
              <w:t>restart</w:t>
            </w:r>
            <w:r>
              <w:rPr>
                <w:rFonts w:hint="eastAsia"/>
              </w:rPr>
              <w:t>：重启动；</w:t>
            </w:r>
          </w:p>
        </w:tc>
      </w:tr>
    </w:tbl>
    <w:p w14:paraId="079AE942" w14:textId="77777777" w:rsidR="00FB6D3D" w:rsidRDefault="00D22A15">
      <w:pPr>
        <w:pStyle w:val="af6"/>
        <w:ind w:left="492" w:firstLineChars="0" w:firstLine="0"/>
        <w:rPr>
          <w:rStyle w:val="af3"/>
        </w:rPr>
      </w:pPr>
      <w:r>
        <w:rPr>
          <w:rStyle w:val="af3"/>
          <w:rFonts w:hint="eastAsia"/>
        </w:rPr>
        <w:t>返回结果：</w:t>
      </w:r>
    </w:p>
    <w:p w14:paraId="5CF33C3A" w14:textId="77777777" w:rsidR="00FB6D3D" w:rsidRDefault="00D22A15">
      <w:pPr>
        <w:pStyle w:val="af6"/>
        <w:ind w:left="492" w:firstLineChars="0" w:firstLine="0"/>
        <w:rPr>
          <w:rFonts w:ascii="Times New Roman" w:hAnsi="Times New Roman" w:cs="Times New Roman"/>
          <w:color w:val="262626"/>
          <w:spacing w:val="12"/>
          <w:szCs w:val="21"/>
        </w:rPr>
      </w:pPr>
      <w:r>
        <w:rPr>
          <w:rFonts w:ascii="Times New Roman" w:hAnsi="Times New Roman" w:cs="Times New Roman" w:hint="eastAsia"/>
          <w:color w:val="262626"/>
          <w:spacing w:val="12"/>
          <w:szCs w:val="21"/>
        </w:rPr>
        <w:t>{</w:t>
      </w:r>
    </w:p>
    <w:p w14:paraId="7A5A6BB3" w14:textId="77777777" w:rsidR="00FB6D3D" w:rsidRDefault="00D22A15">
      <w:pPr>
        <w:pStyle w:val="af6"/>
        <w:ind w:left="492" w:firstLineChars="0" w:firstLine="0"/>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code</w:t>
      </w: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 xml:space="preserve">: </w:t>
      </w:r>
      <w:r>
        <w:rPr>
          <w:rFonts w:ascii="Times New Roman" w:hAnsi="Times New Roman" w:cs="Times New Roman"/>
          <w:color w:val="262626"/>
          <w:spacing w:val="12"/>
          <w:szCs w:val="21"/>
        </w:rPr>
        <w:t>20</w:t>
      </w:r>
      <w:r>
        <w:rPr>
          <w:rFonts w:ascii="Times New Roman" w:hAnsi="Times New Roman" w:cs="Times New Roman" w:hint="eastAsia"/>
          <w:color w:val="262626"/>
          <w:spacing w:val="12"/>
          <w:szCs w:val="21"/>
        </w:rPr>
        <w:t>0,</w:t>
      </w:r>
    </w:p>
    <w:p w14:paraId="79E2A676" w14:textId="77777777" w:rsidR="00FB6D3D" w:rsidRDefault="00D22A15">
      <w:pPr>
        <w:pStyle w:val="af6"/>
        <w:ind w:left="492" w:firstLineChars="0" w:firstLine="0"/>
        <w:rPr>
          <w:rFonts w:ascii="Times New Roman" w:hAnsi="Times New Roman" w:cs="Times New Roman"/>
          <w:color w:val="262626"/>
          <w:spacing w:val="12"/>
          <w:szCs w:val="21"/>
        </w:rPr>
      </w:pPr>
      <w:r>
        <w:rPr>
          <w:rFonts w:ascii="Times New Roman" w:hAnsi="Times New Roman" w:cs="Times New Roman"/>
          <w:color w:val="262626"/>
          <w:spacing w:val="12"/>
          <w:szCs w:val="21"/>
        </w:rPr>
        <w:lastRenderedPageBreak/>
        <w:t>“msg”</w:t>
      </w:r>
      <w:r>
        <w:rPr>
          <w:rFonts w:ascii="Times New Roman" w:hAnsi="Times New Roman" w:cs="Times New Roman" w:hint="eastAsia"/>
          <w:color w:val="262626"/>
          <w:spacing w:val="12"/>
          <w:szCs w:val="21"/>
        </w:rPr>
        <w:t xml:space="preserve">: </w:t>
      </w: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success</w:t>
      </w:r>
      <w:r>
        <w:rPr>
          <w:rFonts w:ascii="Times New Roman" w:hAnsi="Times New Roman" w:cs="Times New Roman"/>
          <w:color w:val="262626"/>
          <w:spacing w:val="12"/>
          <w:szCs w:val="21"/>
        </w:rPr>
        <w:t>”</w:t>
      </w:r>
    </w:p>
    <w:p w14:paraId="07190790" w14:textId="77777777" w:rsidR="00FB6D3D" w:rsidRDefault="00D22A15">
      <w:pPr>
        <w:pStyle w:val="af6"/>
        <w:ind w:left="492" w:firstLineChars="0" w:firstLine="0"/>
        <w:rPr>
          <w:rFonts w:ascii="Times New Roman" w:hAnsi="Times New Roman" w:cs="Times New Roman"/>
          <w:color w:val="262626"/>
          <w:spacing w:val="12"/>
          <w:szCs w:val="21"/>
        </w:rPr>
      </w:pPr>
      <w:r>
        <w:rPr>
          <w:rFonts w:ascii="Times New Roman" w:hAnsi="Times New Roman" w:cs="Times New Roman" w:hint="eastAsia"/>
          <w:color w:val="262626"/>
          <w:spacing w:val="12"/>
          <w:szCs w:val="21"/>
        </w:rPr>
        <w:t>}</w:t>
      </w:r>
    </w:p>
    <w:tbl>
      <w:tblPr>
        <w:tblStyle w:val="af2"/>
        <w:tblW w:w="8936" w:type="dxa"/>
        <w:jc w:val="center"/>
        <w:tblLayout w:type="fixed"/>
        <w:tblLook w:val="04A0" w:firstRow="1" w:lastRow="0" w:firstColumn="1" w:lastColumn="0" w:noHBand="0" w:noVBand="1"/>
      </w:tblPr>
      <w:tblGrid>
        <w:gridCol w:w="1707"/>
        <w:gridCol w:w="1276"/>
        <w:gridCol w:w="2976"/>
        <w:gridCol w:w="2977"/>
      </w:tblGrid>
      <w:tr w:rsidR="00FB6D3D" w14:paraId="7C20E4F0" w14:textId="77777777">
        <w:trPr>
          <w:jc w:val="center"/>
        </w:trPr>
        <w:tc>
          <w:tcPr>
            <w:tcW w:w="1707" w:type="dxa"/>
          </w:tcPr>
          <w:p w14:paraId="6643DB2E" w14:textId="77777777" w:rsidR="00FB6D3D" w:rsidRDefault="00D22A15">
            <w:pPr>
              <w:ind w:firstLineChars="0" w:firstLine="0"/>
            </w:pPr>
            <w:r>
              <w:rPr>
                <w:rFonts w:hint="eastAsia"/>
              </w:rPr>
              <w:t>参数</w:t>
            </w:r>
          </w:p>
        </w:tc>
        <w:tc>
          <w:tcPr>
            <w:tcW w:w="1276" w:type="dxa"/>
          </w:tcPr>
          <w:p w14:paraId="543C5292" w14:textId="77777777" w:rsidR="00FB6D3D" w:rsidRDefault="00D22A15">
            <w:pPr>
              <w:ind w:firstLineChars="0" w:firstLine="0"/>
            </w:pPr>
            <w:r>
              <w:rPr>
                <w:rFonts w:hint="eastAsia"/>
              </w:rPr>
              <w:t>参数类型</w:t>
            </w:r>
          </w:p>
        </w:tc>
        <w:tc>
          <w:tcPr>
            <w:tcW w:w="2976" w:type="dxa"/>
          </w:tcPr>
          <w:p w14:paraId="2938833B" w14:textId="77777777" w:rsidR="00FB6D3D" w:rsidRDefault="00D22A15">
            <w:pPr>
              <w:ind w:firstLineChars="0" w:firstLine="0"/>
            </w:pPr>
            <w:r>
              <w:rPr>
                <w:rFonts w:hint="eastAsia"/>
              </w:rPr>
              <w:t>说明</w:t>
            </w:r>
          </w:p>
        </w:tc>
        <w:tc>
          <w:tcPr>
            <w:tcW w:w="2977" w:type="dxa"/>
          </w:tcPr>
          <w:p w14:paraId="780F4041" w14:textId="77777777" w:rsidR="00FB6D3D" w:rsidRDefault="00D22A15">
            <w:pPr>
              <w:ind w:firstLineChars="0" w:firstLine="0"/>
            </w:pPr>
            <w:r>
              <w:rPr>
                <w:rFonts w:hint="eastAsia"/>
              </w:rPr>
              <w:t>示例值</w:t>
            </w:r>
          </w:p>
        </w:tc>
      </w:tr>
      <w:tr w:rsidR="00FB6D3D" w14:paraId="3CA8CE20" w14:textId="77777777">
        <w:trPr>
          <w:jc w:val="center"/>
        </w:trPr>
        <w:tc>
          <w:tcPr>
            <w:tcW w:w="1707" w:type="dxa"/>
          </w:tcPr>
          <w:p w14:paraId="14FBB79D" w14:textId="77777777" w:rsidR="00FB6D3D" w:rsidRDefault="00D22A15">
            <w:pPr>
              <w:ind w:firstLineChars="0" w:firstLine="0"/>
              <w:rPr>
                <w:rFonts w:ascii="Times New Roman" w:hAnsi="Times New Roman" w:cs="Times New Roman"/>
              </w:rPr>
            </w:pPr>
            <w:r>
              <w:rPr>
                <w:rFonts w:ascii="Times New Roman" w:hAnsi="Times New Roman" w:cs="Times New Roman" w:hint="eastAsia"/>
                <w:color w:val="262626"/>
                <w:spacing w:val="12"/>
                <w:szCs w:val="21"/>
              </w:rPr>
              <w:t>code</w:t>
            </w:r>
          </w:p>
        </w:tc>
        <w:tc>
          <w:tcPr>
            <w:tcW w:w="1276" w:type="dxa"/>
          </w:tcPr>
          <w:p w14:paraId="17BFAF38" w14:textId="77777777" w:rsidR="00FB6D3D" w:rsidRDefault="00D22A15">
            <w:pPr>
              <w:ind w:firstLineChars="0" w:firstLine="0"/>
            </w:pPr>
            <w:r>
              <w:rPr>
                <w:rFonts w:hint="eastAsia"/>
              </w:rPr>
              <w:t>int</w:t>
            </w:r>
          </w:p>
        </w:tc>
        <w:tc>
          <w:tcPr>
            <w:tcW w:w="2976" w:type="dxa"/>
          </w:tcPr>
          <w:p w14:paraId="2FB1BF20" w14:textId="77777777" w:rsidR="00FB6D3D" w:rsidRDefault="00D22A15">
            <w:pPr>
              <w:ind w:firstLineChars="0" w:firstLine="0"/>
            </w:pPr>
            <w:r>
              <w:rPr>
                <w:rFonts w:hint="eastAsia"/>
              </w:rPr>
              <w:t>返回码</w:t>
            </w:r>
          </w:p>
        </w:tc>
        <w:tc>
          <w:tcPr>
            <w:tcW w:w="2977" w:type="dxa"/>
          </w:tcPr>
          <w:p w14:paraId="50FE08EA" w14:textId="77777777" w:rsidR="00FB6D3D" w:rsidRDefault="00D22A15">
            <w:pPr>
              <w:ind w:firstLineChars="0" w:firstLine="0"/>
            </w:pPr>
            <w:r>
              <w:t>20</w:t>
            </w:r>
            <w:r>
              <w:rPr>
                <w:rFonts w:hint="eastAsia"/>
              </w:rPr>
              <w:t>0</w:t>
            </w:r>
            <w:r>
              <w:rPr>
                <w:rFonts w:hint="eastAsia"/>
              </w:rPr>
              <w:t>为成功；</w:t>
            </w:r>
            <w:r>
              <w:rPr>
                <w:rFonts w:hint="eastAsia"/>
              </w:rPr>
              <w:t>4</w:t>
            </w:r>
            <w:r>
              <w:t>00</w:t>
            </w:r>
            <w:r>
              <w:rPr>
                <w:rFonts w:hint="eastAsia"/>
              </w:rPr>
              <w:t>为失败</w:t>
            </w:r>
          </w:p>
        </w:tc>
      </w:tr>
      <w:tr w:rsidR="00FB6D3D" w14:paraId="7041A5B4" w14:textId="77777777">
        <w:trPr>
          <w:jc w:val="center"/>
        </w:trPr>
        <w:tc>
          <w:tcPr>
            <w:tcW w:w="1707" w:type="dxa"/>
          </w:tcPr>
          <w:p w14:paraId="32F888A7" w14:textId="77777777" w:rsidR="00FB6D3D" w:rsidRDefault="00D22A15">
            <w:pPr>
              <w:ind w:firstLineChars="0" w:firstLine="0"/>
              <w:rPr>
                <w:rFonts w:ascii="Times New Roman" w:hAnsi="Times New Roman" w:cs="Times New Roman"/>
              </w:rPr>
            </w:pPr>
            <w:r>
              <w:rPr>
                <w:rFonts w:ascii="Times New Roman" w:hAnsi="Times New Roman" w:cs="Times New Roman"/>
                <w:color w:val="262626"/>
                <w:spacing w:val="12"/>
                <w:szCs w:val="21"/>
              </w:rPr>
              <w:t>msg</w:t>
            </w:r>
          </w:p>
        </w:tc>
        <w:tc>
          <w:tcPr>
            <w:tcW w:w="1276" w:type="dxa"/>
          </w:tcPr>
          <w:p w14:paraId="039F3F25" w14:textId="77777777" w:rsidR="00FB6D3D" w:rsidRDefault="00D22A15">
            <w:pPr>
              <w:ind w:firstLineChars="0" w:firstLine="0"/>
            </w:pPr>
            <w:r>
              <w:rPr>
                <w:rFonts w:hint="eastAsia"/>
              </w:rPr>
              <w:t>string</w:t>
            </w:r>
          </w:p>
        </w:tc>
        <w:tc>
          <w:tcPr>
            <w:tcW w:w="2976" w:type="dxa"/>
          </w:tcPr>
          <w:p w14:paraId="0F462511" w14:textId="77777777" w:rsidR="00FB6D3D" w:rsidRDefault="00D22A15">
            <w:pPr>
              <w:ind w:firstLineChars="0" w:firstLine="0"/>
            </w:pPr>
            <w:r>
              <w:t>对返回码的文本描述内容</w:t>
            </w:r>
          </w:p>
        </w:tc>
        <w:tc>
          <w:tcPr>
            <w:tcW w:w="2977" w:type="dxa"/>
          </w:tcPr>
          <w:p w14:paraId="1108C09D" w14:textId="77777777" w:rsidR="00FB6D3D" w:rsidRDefault="00D22A15">
            <w:pPr>
              <w:ind w:firstLineChars="0" w:firstLine="0"/>
              <w:rPr>
                <w:rFonts w:ascii="Times New Roman" w:hAnsi="Times New Roman" w:cs="Times New Roman"/>
              </w:rPr>
            </w:pPr>
            <w:r>
              <w:rPr>
                <w:rFonts w:ascii="Times New Roman" w:hAnsi="Times New Roman" w:cs="Times New Roman"/>
              </w:rPr>
              <w:t>“success”</w:t>
            </w:r>
            <w:r>
              <w:rPr>
                <w:rFonts w:ascii="Times New Roman" w:hAnsi="Times New Roman" w:cs="Times New Roman"/>
              </w:rPr>
              <w:t>表示</w:t>
            </w:r>
            <w:r>
              <w:rPr>
                <w:rFonts w:ascii="Times New Roman" w:hAnsi="Times New Roman" w:cs="Times New Roman" w:hint="eastAsia"/>
              </w:rPr>
              <w:t>操作</w:t>
            </w:r>
            <w:r>
              <w:rPr>
                <w:rFonts w:ascii="Times New Roman" w:hAnsi="Times New Roman" w:cs="Times New Roman"/>
              </w:rPr>
              <w:t>成功</w:t>
            </w:r>
          </w:p>
          <w:p w14:paraId="17D20CCC" w14:textId="77777777" w:rsidR="00FB6D3D" w:rsidRDefault="00D22A15">
            <w:pPr>
              <w:ind w:firstLineChars="0" w:firstLine="0"/>
              <w:rPr>
                <w:rFonts w:ascii="Times New Roman" w:hAnsi="Times New Roman" w:cs="Times New Roman"/>
              </w:rPr>
            </w:pPr>
            <w:r>
              <w:rPr>
                <w:rFonts w:ascii="Times New Roman" w:hAnsi="Times New Roman" w:cs="Times New Roman"/>
              </w:rPr>
              <w:t>”error”</w:t>
            </w:r>
            <w:r>
              <w:rPr>
                <w:rFonts w:ascii="Times New Roman" w:hAnsi="Times New Roman" w:cs="Times New Roman"/>
              </w:rPr>
              <w:t>表示</w:t>
            </w:r>
            <w:r>
              <w:rPr>
                <w:rFonts w:ascii="Times New Roman" w:hAnsi="Times New Roman" w:cs="Times New Roman" w:hint="eastAsia"/>
              </w:rPr>
              <w:t>操作失败</w:t>
            </w:r>
          </w:p>
        </w:tc>
      </w:tr>
    </w:tbl>
    <w:p w14:paraId="217EE20E" w14:textId="77777777" w:rsidR="00FB6D3D" w:rsidRDefault="00D22A15">
      <w:pPr>
        <w:pStyle w:val="2"/>
        <w:numPr>
          <w:ilvl w:val="1"/>
          <w:numId w:val="16"/>
        </w:numPr>
        <w:spacing w:before="120"/>
        <w:rPr>
          <w:rFonts w:ascii="宋体" w:eastAsia="宋体" w:hAnsi="宋体"/>
          <w:szCs w:val="30"/>
          <w:lang w:val="en-US"/>
        </w:rPr>
      </w:pPr>
      <w:bookmarkStart w:id="20" w:name="_Toc20172"/>
      <w:r>
        <w:rPr>
          <w:rFonts w:ascii="宋体" w:eastAsia="宋体" w:hAnsi="宋体" w:hint="eastAsia"/>
          <w:szCs w:val="30"/>
        </w:rPr>
        <w:t>电磁抓手全部断磁和开磁</w:t>
      </w:r>
      <w:bookmarkEnd w:id="20"/>
    </w:p>
    <w:p w14:paraId="1BB2E9B6" w14:textId="77777777" w:rsidR="00FB6D3D" w:rsidRDefault="00D22A15">
      <w:pPr>
        <w:pStyle w:val="af6"/>
        <w:ind w:left="492" w:firstLineChars="0" w:firstLine="0"/>
      </w:pPr>
      <w:r>
        <w:rPr>
          <w:b/>
          <w:bCs/>
        </w:rPr>
        <w:t>请求方式</w:t>
      </w:r>
      <w:r>
        <w:t>：</w:t>
      </w:r>
      <w:r>
        <w:t>POST</w:t>
      </w:r>
      <w:r>
        <w:t>（</w:t>
      </w:r>
      <w:r>
        <w:t>HTTP</w:t>
      </w:r>
      <w:r>
        <w:t>）</w:t>
      </w:r>
    </w:p>
    <w:p w14:paraId="39BCAE8E" w14:textId="77777777" w:rsidR="00FB6D3D" w:rsidRDefault="00D22A15">
      <w:pPr>
        <w:pStyle w:val="af6"/>
        <w:spacing w:line="360" w:lineRule="atLeast"/>
        <w:ind w:left="492" w:firstLineChars="0" w:firstLine="0"/>
        <w:rPr>
          <w:rFonts w:ascii="Times New Roman" w:hAnsi="Times New Roman" w:cs="Times New Roman"/>
          <w:color w:val="262626"/>
          <w:spacing w:val="12"/>
          <w:szCs w:val="21"/>
        </w:rPr>
      </w:pPr>
      <w:r>
        <w:rPr>
          <w:rFonts w:ascii="Times New Roman" w:hAnsi="Times New Roman" w:cs="Times New Roman"/>
          <w:b/>
          <w:bCs/>
          <w:color w:val="262626"/>
          <w:spacing w:val="12"/>
          <w:szCs w:val="21"/>
        </w:rPr>
        <w:t>请求地址</w:t>
      </w:r>
      <w:r>
        <w:rPr>
          <w:rFonts w:ascii="Times New Roman" w:hAnsi="Times New Roman" w:cs="Times New Roman"/>
          <w:color w:val="262626"/>
          <w:spacing w:val="12"/>
          <w:szCs w:val="21"/>
        </w:rPr>
        <w:t>：</w:t>
      </w:r>
      <w:r>
        <w:rPr>
          <w:rFonts w:ascii="Times New Roman" w:hAnsi="Times New Roman" w:cs="Times New Roman"/>
          <w:color w:val="262626"/>
          <w:spacing w:val="12"/>
          <w:szCs w:val="24"/>
        </w:rPr>
        <w:t>http://</w:t>
      </w:r>
      <w:r>
        <w:rPr>
          <w:rFonts w:ascii="Times New Roman" w:hAnsi="Times New Roman" w:cs="Times New Roman" w:hint="eastAsia"/>
          <w:color w:val="262626"/>
          <w:spacing w:val="12"/>
          <w:szCs w:val="24"/>
        </w:rPr>
        <w:t>ip</w:t>
      </w:r>
      <w:r>
        <w:rPr>
          <w:rFonts w:ascii="Times New Roman" w:hAnsi="Times New Roman" w:cs="Times New Roman"/>
          <w:color w:val="262626"/>
          <w:spacing w:val="12"/>
          <w:szCs w:val="24"/>
        </w:rPr>
        <w:t>:port</w:t>
      </w:r>
      <w:r>
        <w:rPr>
          <w:rFonts w:ascii="Times New Roman" w:hAnsi="Times New Roman" w:cs="Times New Roman" w:hint="eastAsia"/>
          <w:color w:val="262626"/>
          <w:spacing w:val="12"/>
          <w:szCs w:val="24"/>
        </w:rPr>
        <w:t>/</w:t>
      </w:r>
      <w:r>
        <w:rPr>
          <w:rFonts w:ascii="Times New Roman" w:hAnsi="Times New Roman" w:cs="Times New Roman" w:hint="eastAsia"/>
          <w:color w:val="262626"/>
          <w:spacing w:val="12"/>
          <w:szCs w:val="24"/>
        </w:rPr>
        <w:t>功能区编码</w:t>
      </w:r>
      <w:r>
        <w:rPr>
          <w:rFonts w:ascii="Times New Roman" w:hAnsi="Times New Roman" w:cs="Times New Roman"/>
          <w:color w:val="262626"/>
          <w:spacing w:val="12"/>
          <w:szCs w:val="24"/>
        </w:rPr>
        <w:t>/</w:t>
      </w:r>
      <w:r>
        <w:rPr>
          <w:rFonts w:ascii="Times New Roman" w:hAnsi="Times New Roman" w:cs="Times New Roman" w:hint="eastAsia"/>
          <w:color w:val="262626"/>
          <w:spacing w:val="12"/>
          <w:szCs w:val="24"/>
        </w:rPr>
        <w:t>e</w:t>
      </w:r>
      <w:r>
        <w:rPr>
          <w:rFonts w:ascii="Times New Roman" w:hAnsi="Times New Roman" w:cs="Times New Roman"/>
          <w:color w:val="262626"/>
          <w:spacing w:val="12"/>
          <w:szCs w:val="24"/>
        </w:rPr>
        <w:t>lectronGrip</w:t>
      </w:r>
      <w:r>
        <w:rPr>
          <w:rFonts w:ascii="Times New Roman" w:hAnsi="Times New Roman" w:cs="Times New Roman" w:hint="eastAsia"/>
          <w:color w:val="262626"/>
          <w:spacing w:val="12"/>
          <w:szCs w:val="24"/>
        </w:rPr>
        <w:t>/oper</w:t>
      </w:r>
      <w:r>
        <w:rPr>
          <w:rFonts w:ascii="Times New Roman" w:hAnsi="Times New Roman" w:cs="Times New Roman"/>
          <w:color w:val="262626"/>
          <w:spacing w:val="12"/>
          <w:szCs w:val="24"/>
        </w:rPr>
        <w:t>ateAllDot</w:t>
      </w:r>
    </w:p>
    <w:p w14:paraId="16814359" w14:textId="77777777" w:rsidR="00FB6D3D" w:rsidRDefault="00D22A15">
      <w:pPr>
        <w:pStyle w:val="af6"/>
        <w:spacing w:line="360" w:lineRule="atLeast"/>
        <w:ind w:left="492" w:firstLineChars="0" w:firstLine="0"/>
        <w:rPr>
          <w:rFonts w:ascii="Times New Roman" w:hAnsi="Times New Roman" w:cs="Times New Roman"/>
          <w:b/>
          <w:color w:val="262626"/>
          <w:spacing w:val="12"/>
          <w:szCs w:val="21"/>
        </w:rPr>
      </w:pPr>
      <w:r>
        <w:rPr>
          <w:rFonts w:ascii="Times New Roman" w:hAnsi="Times New Roman" w:cs="Times New Roman" w:hint="eastAsia"/>
          <w:b/>
          <w:color w:val="262626"/>
          <w:spacing w:val="12"/>
          <w:szCs w:val="21"/>
        </w:rPr>
        <w:t>接口说明：</w:t>
      </w:r>
    </w:p>
    <w:p w14:paraId="780164ED" w14:textId="77777777" w:rsidR="00FB6D3D" w:rsidRDefault="00D22A15">
      <w:pPr>
        <w:pStyle w:val="af6"/>
        <w:spacing w:line="360" w:lineRule="atLeast"/>
        <w:ind w:left="492" w:firstLineChars="0" w:firstLine="0"/>
      </w:pPr>
      <w:r>
        <w:rPr>
          <w:rFonts w:hint="eastAsia"/>
        </w:rPr>
        <w:t>该接口用于操作混拣和大件分拣区、大件码盘区、二次分拣区的电磁抓手全部开磁和全部断磁操作；</w:t>
      </w:r>
    </w:p>
    <w:p w14:paraId="6889CFC2" w14:textId="77777777" w:rsidR="00FB6D3D" w:rsidRDefault="00D22A15">
      <w:pPr>
        <w:pStyle w:val="af6"/>
        <w:spacing w:line="360" w:lineRule="atLeast"/>
        <w:ind w:left="492" w:firstLineChars="0" w:firstLine="0"/>
        <w:rPr>
          <w:rFonts w:ascii="Times New Roman" w:hAnsi="Times New Roman" w:cs="Times New Roman"/>
          <w:color w:val="262626"/>
          <w:spacing w:val="12"/>
          <w:szCs w:val="21"/>
        </w:rPr>
      </w:pPr>
      <w:r>
        <w:rPr>
          <w:rFonts w:ascii="Times New Roman" w:hAnsi="Times New Roman" w:cs="Times New Roman"/>
          <w:b/>
          <w:bCs/>
          <w:color w:val="262626"/>
          <w:spacing w:val="12"/>
          <w:szCs w:val="21"/>
        </w:rPr>
        <w:t>请求包结构体</w:t>
      </w:r>
      <w:r>
        <w:rPr>
          <w:rFonts w:ascii="Times New Roman" w:hAnsi="Times New Roman" w:cs="Times New Roman"/>
          <w:color w:val="262626"/>
          <w:spacing w:val="12"/>
          <w:szCs w:val="21"/>
        </w:rPr>
        <w:t>：</w:t>
      </w:r>
    </w:p>
    <w:p w14:paraId="09F42277" w14:textId="77777777" w:rsidR="00FB6D3D" w:rsidRDefault="00D22A15">
      <w:pPr>
        <w:pStyle w:val="af6"/>
        <w:spacing w:line="360" w:lineRule="atLeast"/>
        <w:ind w:left="492" w:firstLineChars="0" w:firstLine="0"/>
        <w:rPr>
          <w:rFonts w:ascii="Times New Roman" w:hAnsi="Times New Roman" w:cs="Times New Roman"/>
          <w:color w:val="262626"/>
          <w:spacing w:val="12"/>
          <w:szCs w:val="21"/>
        </w:rPr>
      </w:pPr>
      <w:r>
        <w:rPr>
          <w:rFonts w:ascii="Times New Roman" w:hAnsi="Times New Roman" w:cs="Times New Roman" w:hint="eastAsia"/>
          <w:color w:val="262626"/>
          <w:spacing w:val="12"/>
          <w:szCs w:val="21"/>
        </w:rPr>
        <w:t>{</w:t>
      </w:r>
    </w:p>
    <w:p w14:paraId="75DAF2AA" w14:textId="77777777" w:rsidR="00FB6D3D" w:rsidRDefault="00D22A15">
      <w:pPr>
        <w:pStyle w:val="af6"/>
        <w:spacing w:line="360" w:lineRule="atLeast"/>
        <w:ind w:leftChars="305" w:left="732" w:firstLineChars="0" w:firstLine="0"/>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area</w:t>
      </w:r>
      <w:r>
        <w:rPr>
          <w:rFonts w:ascii="Times New Roman" w:hAnsi="Times New Roman" w:cs="Times New Roman"/>
          <w:color w:val="262626"/>
          <w:spacing w:val="12"/>
          <w:szCs w:val="21"/>
        </w:rPr>
        <w:t>_code”</w:t>
      </w:r>
      <w:r>
        <w:rPr>
          <w:rFonts w:ascii="Times New Roman" w:hAnsi="Times New Roman" w:cs="Times New Roman" w:hint="eastAsia"/>
          <w:color w:val="262626"/>
          <w:spacing w:val="12"/>
          <w:szCs w:val="21"/>
        </w:rPr>
        <w:t xml:space="preserve">: </w:t>
      </w:r>
      <w:r>
        <w:rPr>
          <w:rFonts w:ascii="Times New Roman" w:hAnsi="Times New Roman" w:cs="Times New Roman"/>
          <w:color w:val="262626"/>
          <w:spacing w:val="12"/>
          <w:szCs w:val="21"/>
        </w:rPr>
        <w:t>“2” ,</w:t>
      </w:r>
    </w:p>
    <w:p w14:paraId="6B9C4FE1" w14:textId="77777777" w:rsidR="00FB6D3D" w:rsidRDefault="00D22A15">
      <w:pPr>
        <w:pStyle w:val="af6"/>
        <w:spacing w:line="360" w:lineRule="atLeast"/>
        <w:ind w:leftChars="305" w:left="732" w:firstLineChars="0" w:firstLine="0"/>
        <w:rPr>
          <w:rFonts w:ascii="Times New Roman" w:hAnsi="Times New Roman" w:cs="Times New Roman"/>
          <w:color w:val="262626"/>
          <w:spacing w:val="12"/>
          <w:szCs w:val="21"/>
        </w:rPr>
      </w:pPr>
      <w:r>
        <w:rPr>
          <w:rFonts w:ascii="Times New Roman" w:hAnsi="Times New Roman" w:cs="Times New Roman"/>
          <w:color w:val="262626"/>
          <w:spacing w:val="12"/>
          <w:szCs w:val="21"/>
        </w:rPr>
        <w:t>“sort_line”:”1”,</w:t>
      </w:r>
    </w:p>
    <w:p w14:paraId="66B148C5" w14:textId="77777777" w:rsidR="00FB6D3D" w:rsidRDefault="00D22A15">
      <w:pPr>
        <w:pStyle w:val="af6"/>
        <w:spacing w:line="360" w:lineRule="atLeast"/>
        <w:ind w:leftChars="305" w:left="732" w:firstLineChars="0" w:firstLine="0"/>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grip</w:t>
      </w:r>
      <w:r>
        <w:rPr>
          <w:rFonts w:ascii="Times New Roman" w:hAnsi="Times New Roman" w:cs="Times New Roman"/>
          <w:color w:val="262626"/>
          <w:spacing w:val="12"/>
          <w:szCs w:val="21"/>
        </w:rPr>
        <w:t>_code”:”1”,</w:t>
      </w:r>
    </w:p>
    <w:p w14:paraId="3A41AC45" w14:textId="77777777" w:rsidR="00FB6D3D" w:rsidRDefault="00D22A15">
      <w:pPr>
        <w:pStyle w:val="af6"/>
        <w:spacing w:line="360" w:lineRule="atLeast"/>
        <w:ind w:leftChars="305" w:left="732" w:firstLineChars="0" w:firstLine="0"/>
        <w:rPr>
          <w:rFonts w:ascii="Times New Roman" w:hAnsi="Times New Roman" w:cs="Times New Roman"/>
          <w:color w:val="262626"/>
          <w:spacing w:val="12"/>
          <w:szCs w:val="21"/>
        </w:rPr>
      </w:pPr>
      <w:r>
        <w:rPr>
          <w:rFonts w:ascii="Times New Roman" w:hAnsi="Times New Roman" w:cs="Times New Roman"/>
          <w:color w:val="262626"/>
          <w:spacing w:val="12"/>
          <w:szCs w:val="21"/>
        </w:rPr>
        <w:t>“hand_index”:”1”,</w:t>
      </w:r>
    </w:p>
    <w:p w14:paraId="047AB2D4" w14:textId="77777777" w:rsidR="00FB6D3D" w:rsidRDefault="00D22A15">
      <w:pPr>
        <w:pStyle w:val="af6"/>
        <w:spacing w:line="360" w:lineRule="atLeast"/>
        <w:ind w:leftChars="305" w:left="732" w:firstLineChars="0" w:firstLine="0"/>
        <w:rPr>
          <w:rFonts w:ascii="Times New Roman" w:hAnsi="Times New Roman" w:cs="Times New Roman"/>
          <w:color w:val="262626"/>
          <w:spacing w:val="12"/>
          <w:szCs w:val="21"/>
        </w:rPr>
      </w:pPr>
      <w:r>
        <w:rPr>
          <w:rFonts w:ascii="Times New Roman" w:hAnsi="Times New Roman" w:cs="Times New Roman"/>
          <w:color w:val="262626"/>
          <w:spacing w:val="12"/>
          <w:szCs w:val="21"/>
        </w:rPr>
        <w:t>“operate_command”:”</w:t>
      </w:r>
      <w:r>
        <w:t xml:space="preserve"> open_sucker</w:t>
      </w:r>
      <w:r>
        <w:rPr>
          <w:rFonts w:ascii="Times New Roman" w:hAnsi="Times New Roman" w:cs="Times New Roman"/>
          <w:color w:val="262626"/>
          <w:spacing w:val="12"/>
          <w:szCs w:val="21"/>
        </w:rPr>
        <w:t>”</w:t>
      </w:r>
    </w:p>
    <w:p w14:paraId="722B27BC" w14:textId="77777777" w:rsidR="00FB6D3D" w:rsidRDefault="00D22A15">
      <w:pPr>
        <w:pStyle w:val="af6"/>
        <w:spacing w:line="360" w:lineRule="atLeast"/>
        <w:ind w:left="492" w:firstLineChars="0" w:firstLine="0"/>
        <w:rPr>
          <w:rFonts w:ascii="Times New Roman" w:hAnsi="Times New Roman" w:cs="Times New Roman"/>
          <w:color w:val="262626"/>
          <w:spacing w:val="12"/>
          <w:szCs w:val="21"/>
        </w:rPr>
      </w:pPr>
      <w:r>
        <w:rPr>
          <w:rFonts w:ascii="Times New Roman" w:hAnsi="Times New Roman" w:cs="Times New Roman" w:hint="eastAsia"/>
          <w:color w:val="262626"/>
          <w:spacing w:val="12"/>
          <w:szCs w:val="21"/>
        </w:rPr>
        <w:t>}</w:t>
      </w:r>
    </w:p>
    <w:p w14:paraId="7CA04464" w14:textId="77777777" w:rsidR="00FB6D3D" w:rsidRDefault="00D22A15">
      <w:pPr>
        <w:pStyle w:val="af6"/>
        <w:spacing w:line="360" w:lineRule="atLeast"/>
        <w:ind w:left="492" w:firstLineChars="0" w:firstLine="0"/>
        <w:rPr>
          <w:rFonts w:ascii="Times New Roman" w:hAnsi="Times New Roman" w:cs="Times New Roman"/>
          <w:b/>
          <w:bCs/>
          <w:color w:val="262626"/>
          <w:spacing w:val="12"/>
          <w:szCs w:val="21"/>
        </w:rPr>
      </w:pPr>
      <w:r>
        <w:rPr>
          <w:rFonts w:ascii="Times New Roman" w:hAnsi="Times New Roman" w:cs="Times New Roman" w:hint="eastAsia"/>
          <w:b/>
          <w:bCs/>
          <w:color w:val="262626"/>
          <w:spacing w:val="12"/>
          <w:szCs w:val="21"/>
        </w:rPr>
        <w:t>参数说明</w:t>
      </w:r>
      <w:r>
        <w:rPr>
          <w:rFonts w:ascii="Times New Roman" w:hAnsi="Times New Roman" w:cs="Times New Roman" w:hint="eastAsia"/>
          <w:b/>
          <w:bCs/>
          <w:color w:val="262626"/>
          <w:spacing w:val="12"/>
          <w:szCs w:val="21"/>
        </w:rPr>
        <w:t>:</w:t>
      </w:r>
    </w:p>
    <w:p w14:paraId="2B6C9C27" w14:textId="77777777" w:rsidR="00FB6D3D" w:rsidRDefault="00FB6D3D">
      <w:pPr>
        <w:pStyle w:val="af6"/>
        <w:spacing w:line="360" w:lineRule="atLeast"/>
        <w:ind w:left="492" w:firstLineChars="0" w:firstLine="0"/>
        <w:rPr>
          <w:rFonts w:ascii="Times New Roman" w:hAnsi="Times New Roman" w:cs="Times New Roman"/>
          <w:b/>
          <w:bCs/>
          <w:color w:val="262626"/>
          <w:spacing w:val="12"/>
          <w:szCs w:val="21"/>
        </w:rPr>
      </w:pPr>
    </w:p>
    <w:tbl>
      <w:tblPr>
        <w:tblStyle w:val="af2"/>
        <w:tblW w:w="9503" w:type="dxa"/>
        <w:jc w:val="center"/>
        <w:tblLayout w:type="fixed"/>
        <w:tblLook w:val="04A0" w:firstRow="1" w:lastRow="0" w:firstColumn="1" w:lastColumn="0" w:noHBand="0" w:noVBand="1"/>
      </w:tblPr>
      <w:tblGrid>
        <w:gridCol w:w="2274"/>
        <w:gridCol w:w="982"/>
        <w:gridCol w:w="2835"/>
        <w:gridCol w:w="3412"/>
      </w:tblGrid>
      <w:tr w:rsidR="00FB6D3D" w14:paraId="02C0CFF2" w14:textId="77777777">
        <w:trPr>
          <w:jc w:val="center"/>
        </w:trPr>
        <w:tc>
          <w:tcPr>
            <w:tcW w:w="2274" w:type="dxa"/>
          </w:tcPr>
          <w:p w14:paraId="00AF4655" w14:textId="77777777" w:rsidR="00FB6D3D" w:rsidRDefault="00D22A15">
            <w:pPr>
              <w:ind w:firstLineChars="0" w:firstLine="0"/>
            </w:pPr>
            <w:r>
              <w:rPr>
                <w:rFonts w:hint="eastAsia"/>
              </w:rPr>
              <w:t>参数</w:t>
            </w:r>
          </w:p>
        </w:tc>
        <w:tc>
          <w:tcPr>
            <w:tcW w:w="982" w:type="dxa"/>
          </w:tcPr>
          <w:p w14:paraId="5F29ED44" w14:textId="77777777" w:rsidR="00FB6D3D" w:rsidRDefault="00D22A15">
            <w:pPr>
              <w:ind w:firstLineChars="0" w:firstLine="0"/>
            </w:pPr>
            <w:r>
              <w:rPr>
                <w:rFonts w:hint="eastAsia"/>
              </w:rPr>
              <w:t>类型</w:t>
            </w:r>
          </w:p>
        </w:tc>
        <w:tc>
          <w:tcPr>
            <w:tcW w:w="2835" w:type="dxa"/>
          </w:tcPr>
          <w:p w14:paraId="668020FE" w14:textId="77777777" w:rsidR="00FB6D3D" w:rsidRDefault="00D22A15">
            <w:pPr>
              <w:ind w:firstLineChars="0" w:firstLine="0"/>
            </w:pPr>
            <w:r>
              <w:rPr>
                <w:rFonts w:hint="eastAsia"/>
              </w:rPr>
              <w:t>说明</w:t>
            </w:r>
          </w:p>
        </w:tc>
        <w:tc>
          <w:tcPr>
            <w:tcW w:w="3412" w:type="dxa"/>
          </w:tcPr>
          <w:p w14:paraId="5C7EAD07" w14:textId="77777777" w:rsidR="00FB6D3D" w:rsidRDefault="00D22A15">
            <w:pPr>
              <w:ind w:firstLineChars="0" w:firstLine="0"/>
            </w:pPr>
            <w:r>
              <w:rPr>
                <w:rFonts w:hint="eastAsia"/>
              </w:rPr>
              <w:t>示例值</w:t>
            </w:r>
          </w:p>
        </w:tc>
      </w:tr>
      <w:tr w:rsidR="00FB6D3D" w14:paraId="2BADD97D" w14:textId="77777777">
        <w:trPr>
          <w:jc w:val="center"/>
        </w:trPr>
        <w:tc>
          <w:tcPr>
            <w:tcW w:w="2274" w:type="dxa"/>
          </w:tcPr>
          <w:p w14:paraId="39F627B1" w14:textId="77777777" w:rsidR="00FB6D3D" w:rsidRDefault="00D22A15">
            <w:pPr>
              <w:ind w:firstLineChars="0" w:firstLine="0"/>
              <w:rPr>
                <w:rFonts w:ascii="Times New Roman" w:hAnsi="Times New Roman" w:cs="Times New Roman"/>
              </w:rPr>
            </w:pPr>
            <w:r>
              <w:rPr>
                <w:rFonts w:ascii="Times New Roman" w:hAnsi="Times New Roman" w:cs="Times New Roman"/>
                <w:color w:val="262626"/>
                <w:spacing w:val="12"/>
                <w:szCs w:val="21"/>
              </w:rPr>
              <w:t>area_</w:t>
            </w:r>
            <w:r>
              <w:rPr>
                <w:rFonts w:ascii="Times New Roman" w:hAnsi="Times New Roman" w:cs="Times New Roman" w:hint="eastAsia"/>
                <w:color w:val="262626"/>
                <w:spacing w:val="12"/>
                <w:szCs w:val="21"/>
              </w:rPr>
              <w:t>code</w:t>
            </w:r>
          </w:p>
        </w:tc>
        <w:tc>
          <w:tcPr>
            <w:tcW w:w="982" w:type="dxa"/>
          </w:tcPr>
          <w:p w14:paraId="335D94A9" w14:textId="77777777" w:rsidR="00FB6D3D" w:rsidRDefault="00D22A15">
            <w:pPr>
              <w:ind w:firstLineChars="0" w:firstLine="0"/>
            </w:pPr>
            <w:r>
              <w:t>string</w:t>
            </w:r>
          </w:p>
        </w:tc>
        <w:tc>
          <w:tcPr>
            <w:tcW w:w="2835" w:type="dxa"/>
          </w:tcPr>
          <w:p w14:paraId="281CDC55" w14:textId="77777777" w:rsidR="00FB6D3D" w:rsidRDefault="00D22A15">
            <w:pPr>
              <w:ind w:firstLineChars="0" w:firstLine="0"/>
            </w:pPr>
            <w:r>
              <w:rPr>
                <w:rFonts w:hint="eastAsia"/>
              </w:rPr>
              <w:t>区域编号</w:t>
            </w:r>
          </w:p>
        </w:tc>
        <w:tc>
          <w:tcPr>
            <w:tcW w:w="3412" w:type="dxa"/>
          </w:tcPr>
          <w:p w14:paraId="763D608C" w14:textId="77777777" w:rsidR="00FB6D3D" w:rsidRDefault="00D22A15">
            <w:pPr>
              <w:ind w:firstLineChars="0" w:firstLine="0"/>
            </w:pPr>
            <w:r>
              <w:rPr>
                <w:rFonts w:hint="eastAsia"/>
              </w:rPr>
              <w:t>详情请参见</w:t>
            </w:r>
            <w:r>
              <w:rPr>
                <w:rFonts w:hint="eastAsia"/>
              </w:rPr>
              <w:t>3</w:t>
            </w:r>
            <w:r>
              <w:t>.1</w:t>
            </w:r>
          </w:p>
        </w:tc>
      </w:tr>
      <w:tr w:rsidR="00FB6D3D" w14:paraId="0BEDB486" w14:textId="77777777">
        <w:trPr>
          <w:jc w:val="center"/>
        </w:trPr>
        <w:tc>
          <w:tcPr>
            <w:tcW w:w="2274" w:type="dxa"/>
          </w:tcPr>
          <w:p w14:paraId="477D695A" w14:textId="77777777" w:rsidR="00FB6D3D" w:rsidRDefault="00D22A15">
            <w:pPr>
              <w:ind w:firstLineChars="0" w:firstLine="0"/>
              <w:rPr>
                <w:rFonts w:ascii="Times New Roman" w:hAnsi="Times New Roman" w:cs="Times New Roman"/>
                <w:color w:val="262626"/>
                <w:spacing w:val="12"/>
                <w:szCs w:val="21"/>
              </w:rPr>
            </w:pPr>
            <w:r>
              <w:rPr>
                <w:rFonts w:ascii="Times New Roman" w:hAnsi="Times New Roman" w:cs="Times New Roman"/>
                <w:color w:val="262626"/>
                <w:spacing w:val="12"/>
                <w:szCs w:val="21"/>
              </w:rPr>
              <w:t>sort_line</w:t>
            </w:r>
          </w:p>
        </w:tc>
        <w:tc>
          <w:tcPr>
            <w:tcW w:w="982" w:type="dxa"/>
          </w:tcPr>
          <w:p w14:paraId="313F6C7A" w14:textId="77777777" w:rsidR="00FB6D3D" w:rsidRDefault="00D22A15">
            <w:pPr>
              <w:ind w:firstLineChars="0" w:firstLine="0"/>
            </w:pPr>
            <w:r>
              <w:t>string</w:t>
            </w:r>
          </w:p>
        </w:tc>
        <w:tc>
          <w:tcPr>
            <w:tcW w:w="2835" w:type="dxa"/>
          </w:tcPr>
          <w:p w14:paraId="6931426F" w14:textId="77777777" w:rsidR="00FB6D3D" w:rsidRDefault="00D22A15">
            <w:pPr>
              <w:ind w:firstLineChars="0" w:firstLine="0"/>
            </w:pPr>
            <w:r>
              <w:rPr>
                <w:rFonts w:hint="eastAsia"/>
              </w:rPr>
              <w:t>分拣线</w:t>
            </w:r>
          </w:p>
        </w:tc>
        <w:tc>
          <w:tcPr>
            <w:tcW w:w="3412" w:type="dxa"/>
          </w:tcPr>
          <w:p w14:paraId="21CE8C6B" w14:textId="77777777" w:rsidR="00FB6D3D" w:rsidRDefault="00D22A15">
            <w:pPr>
              <w:ind w:firstLineChars="0" w:firstLine="0"/>
            </w:pPr>
            <w:r>
              <w:rPr>
                <w:rFonts w:hint="eastAsia"/>
              </w:rPr>
              <w:t>分拣线编号</w:t>
            </w:r>
          </w:p>
        </w:tc>
      </w:tr>
      <w:tr w:rsidR="00FB6D3D" w14:paraId="5FE3A038" w14:textId="77777777">
        <w:trPr>
          <w:jc w:val="center"/>
        </w:trPr>
        <w:tc>
          <w:tcPr>
            <w:tcW w:w="2274" w:type="dxa"/>
          </w:tcPr>
          <w:p w14:paraId="39332F61" w14:textId="77777777" w:rsidR="00FB6D3D" w:rsidRDefault="00D22A15">
            <w:pPr>
              <w:ind w:firstLineChars="0" w:firstLine="0"/>
              <w:rPr>
                <w:rFonts w:ascii="Times New Roman" w:hAnsi="Times New Roman" w:cs="Times New Roman"/>
                <w:color w:val="262626"/>
                <w:spacing w:val="12"/>
                <w:szCs w:val="21"/>
              </w:rPr>
            </w:pPr>
            <w:r>
              <w:rPr>
                <w:rFonts w:ascii="Times New Roman" w:hAnsi="Times New Roman" w:cs="Times New Roman" w:hint="eastAsia"/>
                <w:color w:val="262626"/>
                <w:spacing w:val="12"/>
                <w:szCs w:val="21"/>
              </w:rPr>
              <w:t>grip</w:t>
            </w:r>
            <w:r>
              <w:rPr>
                <w:rFonts w:ascii="Times New Roman" w:hAnsi="Times New Roman" w:cs="Times New Roman"/>
                <w:color w:val="262626"/>
                <w:spacing w:val="12"/>
                <w:szCs w:val="21"/>
              </w:rPr>
              <w:t>_code</w:t>
            </w:r>
          </w:p>
        </w:tc>
        <w:tc>
          <w:tcPr>
            <w:tcW w:w="982" w:type="dxa"/>
          </w:tcPr>
          <w:p w14:paraId="7BAD66A4" w14:textId="77777777" w:rsidR="00FB6D3D" w:rsidRDefault="00D22A15">
            <w:pPr>
              <w:ind w:firstLineChars="0" w:firstLine="0"/>
            </w:pPr>
            <w:r>
              <w:t>string</w:t>
            </w:r>
          </w:p>
        </w:tc>
        <w:tc>
          <w:tcPr>
            <w:tcW w:w="2835" w:type="dxa"/>
          </w:tcPr>
          <w:p w14:paraId="46478994" w14:textId="77777777" w:rsidR="00FB6D3D" w:rsidRDefault="00D22A15">
            <w:pPr>
              <w:ind w:firstLineChars="0" w:firstLine="0"/>
            </w:pPr>
            <w:r>
              <w:rPr>
                <w:rFonts w:hint="eastAsia"/>
              </w:rPr>
              <w:t>电磁抓手编号</w:t>
            </w:r>
          </w:p>
        </w:tc>
        <w:tc>
          <w:tcPr>
            <w:tcW w:w="3412" w:type="dxa"/>
          </w:tcPr>
          <w:p w14:paraId="4175D11A" w14:textId="77777777" w:rsidR="00FB6D3D" w:rsidRDefault="00D22A15">
            <w:pPr>
              <w:ind w:firstLineChars="0" w:firstLine="0"/>
            </w:pPr>
            <w:r>
              <w:rPr>
                <w:rFonts w:ascii="Times New Roman" w:hAnsi="Times New Roman" w:cs="Times New Roman" w:hint="eastAsia"/>
              </w:rPr>
              <w:t>和区内机器人编号一致</w:t>
            </w:r>
          </w:p>
        </w:tc>
      </w:tr>
      <w:tr w:rsidR="00FB6D3D" w14:paraId="6FF5FCCC" w14:textId="77777777">
        <w:trPr>
          <w:jc w:val="center"/>
        </w:trPr>
        <w:tc>
          <w:tcPr>
            <w:tcW w:w="2274" w:type="dxa"/>
          </w:tcPr>
          <w:p w14:paraId="3A867303" w14:textId="77777777" w:rsidR="00FB6D3D" w:rsidRDefault="00D22A15">
            <w:pPr>
              <w:ind w:firstLineChars="0" w:firstLine="0"/>
              <w:rPr>
                <w:rFonts w:ascii="Times New Roman" w:hAnsi="Times New Roman" w:cs="Times New Roman"/>
                <w:color w:val="262626"/>
                <w:spacing w:val="12"/>
                <w:szCs w:val="21"/>
              </w:rPr>
            </w:pPr>
            <w:r>
              <w:rPr>
                <w:rFonts w:ascii="Times New Roman" w:hAnsi="Times New Roman" w:cs="Times New Roman"/>
                <w:color w:val="262626"/>
                <w:spacing w:val="12"/>
                <w:szCs w:val="21"/>
              </w:rPr>
              <w:lastRenderedPageBreak/>
              <w:t>hand_index</w:t>
            </w:r>
          </w:p>
        </w:tc>
        <w:tc>
          <w:tcPr>
            <w:tcW w:w="982" w:type="dxa"/>
          </w:tcPr>
          <w:p w14:paraId="52F71ECB" w14:textId="77777777" w:rsidR="00FB6D3D" w:rsidRDefault="00D22A15">
            <w:pPr>
              <w:ind w:firstLineChars="0" w:firstLine="0"/>
            </w:pPr>
            <w:r>
              <w:t>string</w:t>
            </w:r>
          </w:p>
        </w:tc>
        <w:tc>
          <w:tcPr>
            <w:tcW w:w="2835" w:type="dxa"/>
          </w:tcPr>
          <w:p w14:paraId="6D653061" w14:textId="77777777" w:rsidR="00FB6D3D" w:rsidRDefault="00D22A15">
            <w:pPr>
              <w:ind w:firstLineChars="0" w:firstLine="0"/>
            </w:pPr>
            <w:r>
              <w:rPr>
                <w:rFonts w:hint="eastAsia"/>
              </w:rPr>
              <w:t>大件</w:t>
            </w:r>
            <w:r>
              <w:rPr>
                <w:rFonts w:hint="eastAsia"/>
              </w:rPr>
              <w:t>/</w:t>
            </w:r>
            <w:r>
              <w:rPr>
                <w:rFonts w:hint="eastAsia"/>
              </w:rPr>
              <w:t>码盘区内抓手编号</w:t>
            </w:r>
          </w:p>
        </w:tc>
        <w:tc>
          <w:tcPr>
            <w:tcW w:w="3412" w:type="dxa"/>
          </w:tcPr>
          <w:p w14:paraId="5DFDE2E3" w14:textId="77777777" w:rsidR="00FB6D3D" w:rsidRDefault="00D22A15">
            <w:pPr>
              <w:ind w:firstLineChars="0" w:firstLine="0"/>
              <w:rPr>
                <w:rFonts w:ascii="Times New Roman" w:hAnsi="Times New Roman" w:cs="Times New Roman"/>
              </w:rPr>
            </w:pPr>
            <w:r>
              <w:rPr>
                <w:rFonts w:ascii="Times New Roman" w:hAnsi="Times New Roman" w:cs="Times New Roman" w:hint="eastAsia"/>
              </w:rPr>
              <w:t>以输送线移动方向顺序依次编号，</w:t>
            </w:r>
            <w:r>
              <w:rPr>
                <w:rFonts w:ascii="Times New Roman" w:hAnsi="Times New Roman" w:cs="Times New Roman" w:hint="eastAsia"/>
              </w:rPr>
              <w:t>1</w:t>
            </w:r>
            <w:r>
              <w:rPr>
                <w:rFonts w:ascii="Times New Roman" w:hAnsi="Times New Roman" w:cs="Times New Roman" w:hint="eastAsia"/>
              </w:rPr>
              <w:t>和</w:t>
            </w:r>
            <w:r>
              <w:rPr>
                <w:rFonts w:ascii="Times New Roman" w:hAnsi="Times New Roman" w:cs="Times New Roman" w:hint="eastAsia"/>
              </w:rPr>
              <w:t>2</w:t>
            </w:r>
          </w:p>
        </w:tc>
      </w:tr>
      <w:tr w:rsidR="00FB6D3D" w14:paraId="5FC933A6" w14:textId="77777777">
        <w:trPr>
          <w:jc w:val="center"/>
        </w:trPr>
        <w:tc>
          <w:tcPr>
            <w:tcW w:w="2274" w:type="dxa"/>
          </w:tcPr>
          <w:p w14:paraId="4AF0123F" w14:textId="77777777" w:rsidR="00FB6D3D" w:rsidRDefault="00D22A15">
            <w:pPr>
              <w:ind w:firstLineChars="0" w:firstLine="0"/>
              <w:rPr>
                <w:rFonts w:ascii="Times New Roman" w:hAnsi="Times New Roman" w:cs="Times New Roman"/>
                <w:color w:val="262626"/>
                <w:spacing w:val="12"/>
                <w:szCs w:val="21"/>
              </w:rPr>
            </w:pPr>
            <w:r>
              <w:rPr>
                <w:rFonts w:ascii="Times New Roman" w:hAnsi="Times New Roman" w:cs="Times New Roman"/>
                <w:color w:val="262626"/>
                <w:spacing w:val="12"/>
                <w:szCs w:val="21"/>
              </w:rPr>
              <w:t>operate_command</w:t>
            </w:r>
          </w:p>
        </w:tc>
        <w:tc>
          <w:tcPr>
            <w:tcW w:w="982" w:type="dxa"/>
          </w:tcPr>
          <w:p w14:paraId="76F8E9B4" w14:textId="77777777" w:rsidR="00FB6D3D" w:rsidRDefault="00D22A15">
            <w:pPr>
              <w:ind w:firstLineChars="0" w:firstLine="0"/>
            </w:pPr>
            <w:r>
              <w:t>string</w:t>
            </w:r>
          </w:p>
        </w:tc>
        <w:tc>
          <w:tcPr>
            <w:tcW w:w="2835" w:type="dxa"/>
          </w:tcPr>
          <w:p w14:paraId="462A9108" w14:textId="77777777" w:rsidR="00FB6D3D" w:rsidRDefault="00D22A15">
            <w:pPr>
              <w:ind w:firstLineChars="0" w:firstLine="0"/>
            </w:pPr>
            <w:r>
              <w:rPr>
                <w:rFonts w:hint="eastAsia"/>
              </w:rPr>
              <w:t>操作指令</w:t>
            </w:r>
          </w:p>
        </w:tc>
        <w:tc>
          <w:tcPr>
            <w:tcW w:w="3412" w:type="dxa"/>
          </w:tcPr>
          <w:p w14:paraId="6A0AB672" w14:textId="77777777" w:rsidR="00FB6D3D" w:rsidRDefault="00D22A15">
            <w:pPr>
              <w:ind w:firstLineChars="0" w:firstLine="0"/>
            </w:pPr>
            <w:r>
              <w:t>open_sucker</w:t>
            </w:r>
            <w:r>
              <w:rPr>
                <w:rFonts w:hint="eastAsia"/>
              </w:rPr>
              <w:t>：开启所有磁点；</w:t>
            </w:r>
          </w:p>
          <w:p w14:paraId="38062BC0" w14:textId="77777777" w:rsidR="00FB6D3D" w:rsidRDefault="00D22A15">
            <w:pPr>
              <w:ind w:firstLineChars="0" w:firstLine="0"/>
            </w:pPr>
            <w:r>
              <w:rPr>
                <w:rFonts w:hint="eastAsia"/>
              </w:rPr>
              <w:t>c</w:t>
            </w:r>
            <w:r>
              <w:t>lose_sucker</w:t>
            </w:r>
            <w:r>
              <w:rPr>
                <w:rFonts w:hint="eastAsia"/>
              </w:rPr>
              <w:t>：关闭所有磁点；</w:t>
            </w:r>
          </w:p>
        </w:tc>
      </w:tr>
    </w:tbl>
    <w:p w14:paraId="44CF4B69" w14:textId="77777777" w:rsidR="00FB6D3D" w:rsidRDefault="00D22A15">
      <w:pPr>
        <w:pStyle w:val="af6"/>
        <w:ind w:left="492" w:firstLineChars="0" w:firstLine="0"/>
        <w:rPr>
          <w:rStyle w:val="af3"/>
        </w:rPr>
      </w:pPr>
      <w:r>
        <w:rPr>
          <w:rStyle w:val="af3"/>
          <w:rFonts w:hint="eastAsia"/>
        </w:rPr>
        <w:t>返回结果：</w:t>
      </w:r>
    </w:p>
    <w:p w14:paraId="5F8CC865" w14:textId="77777777" w:rsidR="00FB6D3D" w:rsidRDefault="00D22A15">
      <w:pPr>
        <w:pStyle w:val="af6"/>
        <w:ind w:left="492" w:firstLineChars="0" w:firstLine="0"/>
        <w:rPr>
          <w:rFonts w:ascii="Times New Roman" w:hAnsi="Times New Roman" w:cs="Times New Roman"/>
          <w:color w:val="262626"/>
          <w:spacing w:val="12"/>
          <w:szCs w:val="21"/>
        </w:rPr>
      </w:pPr>
      <w:r>
        <w:rPr>
          <w:rFonts w:ascii="Times New Roman" w:hAnsi="Times New Roman" w:cs="Times New Roman" w:hint="eastAsia"/>
          <w:color w:val="262626"/>
          <w:spacing w:val="12"/>
          <w:szCs w:val="21"/>
        </w:rPr>
        <w:t>{</w:t>
      </w:r>
    </w:p>
    <w:p w14:paraId="36F0AEF2" w14:textId="77777777" w:rsidR="00FB6D3D" w:rsidRDefault="00D22A15">
      <w:pPr>
        <w:pStyle w:val="af6"/>
        <w:ind w:left="492" w:firstLineChars="0" w:firstLine="0"/>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code</w:t>
      </w: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 xml:space="preserve">: </w:t>
      </w:r>
      <w:r>
        <w:rPr>
          <w:rFonts w:ascii="Times New Roman" w:hAnsi="Times New Roman" w:cs="Times New Roman"/>
          <w:color w:val="262626"/>
          <w:spacing w:val="12"/>
          <w:szCs w:val="21"/>
        </w:rPr>
        <w:t>20</w:t>
      </w:r>
      <w:r>
        <w:rPr>
          <w:rFonts w:ascii="Times New Roman" w:hAnsi="Times New Roman" w:cs="Times New Roman" w:hint="eastAsia"/>
          <w:color w:val="262626"/>
          <w:spacing w:val="12"/>
          <w:szCs w:val="21"/>
        </w:rPr>
        <w:t>0,</w:t>
      </w:r>
    </w:p>
    <w:p w14:paraId="4A74551A" w14:textId="77777777" w:rsidR="00FB6D3D" w:rsidRDefault="00D22A15">
      <w:pPr>
        <w:pStyle w:val="af6"/>
        <w:ind w:left="492" w:firstLineChars="0" w:firstLine="0"/>
        <w:rPr>
          <w:rFonts w:ascii="Times New Roman" w:hAnsi="Times New Roman" w:cs="Times New Roman"/>
          <w:color w:val="262626"/>
          <w:spacing w:val="12"/>
          <w:szCs w:val="21"/>
        </w:rPr>
      </w:pPr>
      <w:r>
        <w:rPr>
          <w:rFonts w:ascii="Times New Roman" w:hAnsi="Times New Roman" w:cs="Times New Roman"/>
          <w:color w:val="262626"/>
          <w:spacing w:val="12"/>
          <w:szCs w:val="21"/>
        </w:rPr>
        <w:t>“msg”</w:t>
      </w:r>
      <w:r>
        <w:rPr>
          <w:rFonts w:ascii="Times New Roman" w:hAnsi="Times New Roman" w:cs="Times New Roman" w:hint="eastAsia"/>
          <w:color w:val="262626"/>
          <w:spacing w:val="12"/>
          <w:szCs w:val="21"/>
        </w:rPr>
        <w:t xml:space="preserve">: </w:t>
      </w: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success</w:t>
      </w:r>
      <w:r>
        <w:rPr>
          <w:rFonts w:ascii="Times New Roman" w:hAnsi="Times New Roman" w:cs="Times New Roman"/>
          <w:color w:val="262626"/>
          <w:spacing w:val="12"/>
          <w:szCs w:val="21"/>
        </w:rPr>
        <w:t>”</w:t>
      </w:r>
    </w:p>
    <w:p w14:paraId="6BF1A274" w14:textId="77777777" w:rsidR="00FB6D3D" w:rsidRDefault="00D22A15">
      <w:pPr>
        <w:pStyle w:val="af6"/>
        <w:ind w:left="492" w:firstLineChars="0" w:firstLine="0"/>
        <w:rPr>
          <w:rFonts w:ascii="Times New Roman" w:hAnsi="Times New Roman" w:cs="Times New Roman"/>
          <w:color w:val="262626"/>
          <w:spacing w:val="12"/>
          <w:szCs w:val="21"/>
        </w:rPr>
      </w:pPr>
      <w:r>
        <w:rPr>
          <w:rFonts w:ascii="Times New Roman" w:hAnsi="Times New Roman" w:cs="Times New Roman" w:hint="eastAsia"/>
          <w:color w:val="262626"/>
          <w:spacing w:val="12"/>
          <w:szCs w:val="21"/>
        </w:rPr>
        <w:t>}</w:t>
      </w:r>
    </w:p>
    <w:tbl>
      <w:tblPr>
        <w:tblStyle w:val="af2"/>
        <w:tblW w:w="8936" w:type="dxa"/>
        <w:jc w:val="center"/>
        <w:tblLayout w:type="fixed"/>
        <w:tblLook w:val="04A0" w:firstRow="1" w:lastRow="0" w:firstColumn="1" w:lastColumn="0" w:noHBand="0" w:noVBand="1"/>
      </w:tblPr>
      <w:tblGrid>
        <w:gridCol w:w="1707"/>
        <w:gridCol w:w="1276"/>
        <w:gridCol w:w="2976"/>
        <w:gridCol w:w="2977"/>
      </w:tblGrid>
      <w:tr w:rsidR="00FB6D3D" w14:paraId="6F4898D1" w14:textId="77777777">
        <w:trPr>
          <w:jc w:val="center"/>
        </w:trPr>
        <w:tc>
          <w:tcPr>
            <w:tcW w:w="1707" w:type="dxa"/>
          </w:tcPr>
          <w:p w14:paraId="2FF23E71" w14:textId="77777777" w:rsidR="00FB6D3D" w:rsidRDefault="00D22A15">
            <w:pPr>
              <w:ind w:firstLineChars="0" w:firstLine="0"/>
            </w:pPr>
            <w:r>
              <w:rPr>
                <w:rFonts w:hint="eastAsia"/>
              </w:rPr>
              <w:t>参数</w:t>
            </w:r>
          </w:p>
        </w:tc>
        <w:tc>
          <w:tcPr>
            <w:tcW w:w="1276" w:type="dxa"/>
          </w:tcPr>
          <w:p w14:paraId="7B524A17" w14:textId="77777777" w:rsidR="00FB6D3D" w:rsidRDefault="00D22A15">
            <w:pPr>
              <w:ind w:firstLineChars="0" w:firstLine="0"/>
            </w:pPr>
            <w:r>
              <w:rPr>
                <w:rFonts w:hint="eastAsia"/>
              </w:rPr>
              <w:t>参数类型</w:t>
            </w:r>
          </w:p>
        </w:tc>
        <w:tc>
          <w:tcPr>
            <w:tcW w:w="2976" w:type="dxa"/>
          </w:tcPr>
          <w:p w14:paraId="1EF15AC7" w14:textId="77777777" w:rsidR="00FB6D3D" w:rsidRDefault="00D22A15">
            <w:pPr>
              <w:ind w:firstLineChars="0" w:firstLine="0"/>
            </w:pPr>
            <w:r>
              <w:rPr>
                <w:rFonts w:hint="eastAsia"/>
              </w:rPr>
              <w:t>说明</w:t>
            </w:r>
          </w:p>
        </w:tc>
        <w:tc>
          <w:tcPr>
            <w:tcW w:w="2977" w:type="dxa"/>
          </w:tcPr>
          <w:p w14:paraId="2C34590A" w14:textId="77777777" w:rsidR="00FB6D3D" w:rsidRDefault="00D22A15">
            <w:pPr>
              <w:ind w:firstLineChars="0" w:firstLine="0"/>
            </w:pPr>
            <w:r>
              <w:rPr>
                <w:rFonts w:hint="eastAsia"/>
              </w:rPr>
              <w:t>示例值</w:t>
            </w:r>
          </w:p>
        </w:tc>
      </w:tr>
      <w:tr w:rsidR="00FB6D3D" w14:paraId="5ADF1F44" w14:textId="77777777">
        <w:trPr>
          <w:jc w:val="center"/>
        </w:trPr>
        <w:tc>
          <w:tcPr>
            <w:tcW w:w="1707" w:type="dxa"/>
          </w:tcPr>
          <w:p w14:paraId="4F1B6F01" w14:textId="77777777" w:rsidR="00FB6D3D" w:rsidRDefault="00D22A15">
            <w:pPr>
              <w:ind w:firstLineChars="0" w:firstLine="0"/>
              <w:rPr>
                <w:rFonts w:ascii="Times New Roman" w:hAnsi="Times New Roman" w:cs="Times New Roman"/>
              </w:rPr>
            </w:pPr>
            <w:r>
              <w:rPr>
                <w:rFonts w:ascii="Times New Roman" w:hAnsi="Times New Roman" w:cs="Times New Roman" w:hint="eastAsia"/>
                <w:color w:val="262626"/>
                <w:spacing w:val="12"/>
                <w:szCs w:val="21"/>
              </w:rPr>
              <w:t>code</w:t>
            </w:r>
          </w:p>
        </w:tc>
        <w:tc>
          <w:tcPr>
            <w:tcW w:w="1276" w:type="dxa"/>
          </w:tcPr>
          <w:p w14:paraId="6A7E548C" w14:textId="77777777" w:rsidR="00FB6D3D" w:rsidRDefault="00D22A15">
            <w:pPr>
              <w:ind w:firstLineChars="0" w:firstLine="0"/>
            </w:pPr>
            <w:r>
              <w:rPr>
                <w:rFonts w:hint="eastAsia"/>
              </w:rPr>
              <w:t>int</w:t>
            </w:r>
          </w:p>
        </w:tc>
        <w:tc>
          <w:tcPr>
            <w:tcW w:w="2976" w:type="dxa"/>
          </w:tcPr>
          <w:p w14:paraId="0B7E813D" w14:textId="77777777" w:rsidR="00FB6D3D" w:rsidRDefault="00D22A15">
            <w:pPr>
              <w:ind w:firstLineChars="0" w:firstLine="0"/>
            </w:pPr>
            <w:r>
              <w:rPr>
                <w:rFonts w:hint="eastAsia"/>
              </w:rPr>
              <w:t>返回码</w:t>
            </w:r>
          </w:p>
        </w:tc>
        <w:tc>
          <w:tcPr>
            <w:tcW w:w="2977" w:type="dxa"/>
          </w:tcPr>
          <w:p w14:paraId="0F30B6BD" w14:textId="77777777" w:rsidR="00FB6D3D" w:rsidRDefault="00D22A15">
            <w:pPr>
              <w:ind w:firstLineChars="0" w:firstLine="0"/>
            </w:pPr>
            <w:r>
              <w:t>20</w:t>
            </w:r>
            <w:r>
              <w:rPr>
                <w:rFonts w:hint="eastAsia"/>
              </w:rPr>
              <w:t>0</w:t>
            </w:r>
            <w:r>
              <w:rPr>
                <w:rFonts w:hint="eastAsia"/>
              </w:rPr>
              <w:t>为成功；</w:t>
            </w:r>
            <w:r>
              <w:rPr>
                <w:rFonts w:hint="eastAsia"/>
              </w:rPr>
              <w:t>4</w:t>
            </w:r>
            <w:r>
              <w:t>00</w:t>
            </w:r>
            <w:r>
              <w:rPr>
                <w:rFonts w:hint="eastAsia"/>
              </w:rPr>
              <w:t>为失败</w:t>
            </w:r>
          </w:p>
        </w:tc>
      </w:tr>
      <w:tr w:rsidR="00FB6D3D" w14:paraId="42E435A0" w14:textId="77777777">
        <w:trPr>
          <w:jc w:val="center"/>
        </w:trPr>
        <w:tc>
          <w:tcPr>
            <w:tcW w:w="1707" w:type="dxa"/>
          </w:tcPr>
          <w:p w14:paraId="3CBF4CCB" w14:textId="77777777" w:rsidR="00FB6D3D" w:rsidRDefault="00D22A15">
            <w:pPr>
              <w:ind w:firstLineChars="0" w:firstLine="0"/>
              <w:rPr>
                <w:rFonts w:ascii="Times New Roman" w:hAnsi="Times New Roman" w:cs="Times New Roman"/>
              </w:rPr>
            </w:pPr>
            <w:r>
              <w:rPr>
                <w:rFonts w:ascii="Times New Roman" w:hAnsi="Times New Roman" w:cs="Times New Roman"/>
                <w:color w:val="262626"/>
                <w:spacing w:val="12"/>
                <w:szCs w:val="21"/>
              </w:rPr>
              <w:t>msg</w:t>
            </w:r>
          </w:p>
        </w:tc>
        <w:tc>
          <w:tcPr>
            <w:tcW w:w="1276" w:type="dxa"/>
          </w:tcPr>
          <w:p w14:paraId="11F1E077" w14:textId="77777777" w:rsidR="00FB6D3D" w:rsidRDefault="00D22A15">
            <w:pPr>
              <w:ind w:firstLineChars="0" w:firstLine="0"/>
            </w:pPr>
            <w:r>
              <w:rPr>
                <w:rFonts w:hint="eastAsia"/>
              </w:rPr>
              <w:t>string</w:t>
            </w:r>
          </w:p>
        </w:tc>
        <w:tc>
          <w:tcPr>
            <w:tcW w:w="2976" w:type="dxa"/>
          </w:tcPr>
          <w:p w14:paraId="073CEB1C" w14:textId="77777777" w:rsidR="00FB6D3D" w:rsidRDefault="00D22A15">
            <w:pPr>
              <w:ind w:firstLineChars="0" w:firstLine="0"/>
            </w:pPr>
            <w:r>
              <w:t>对返回码的文本描述内容</w:t>
            </w:r>
          </w:p>
        </w:tc>
        <w:tc>
          <w:tcPr>
            <w:tcW w:w="2977" w:type="dxa"/>
          </w:tcPr>
          <w:p w14:paraId="4714354A" w14:textId="77777777" w:rsidR="00FB6D3D" w:rsidRDefault="00D22A15">
            <w:pPr>
              <w:ind w:firstLineChars="0" w:firstLine="0"/>
              <w:rPr>
                <w:rFonts w:ascii="Times New Roman" w:hAnsi="Times New Roman" w:cs="Times New Roman"/>
              </w:rPr>
            </w:pPr>
            <w:r>
              <w:rPr>
                <w:rFonts w:ascii="Times New Roman" w:hAnsi="Times New Roman" w:cs="Times New Roman"/>
              </w:rPr>
              <w:t>“success”</w:t>
            </w:r>
            <w:r>
              <w:rPr>
                <w:rFonts w:ascii="Times New Roman" w:hAnsi="Times New Roman" w:cs="Times New Roman"/>
              </w:rPr>
              <w:t>表示</w:t>
            </w:r>
            <w:r>
              <w:rPr>
                <w:rFonts w:ascii="Times New Roman" w:hAnsi="Times New Roman" w:cs="Times New Roman" w:hint="eastAsia"/>
              </w:rPr>
              <w:t>操作</w:t>
            </w:r>
            <w:r>
              <w:rPr>
                <w:rFonts w:ascii="Times New Roman" w:hAnsi="Times New Roman" w:cs="Times New Roman"/>
              </w:rPr>
              <w:t>成功</w:t>
            </w:r>
          </w:p>
          <w:p w14:paraId="6D4D207C" w14:textId="77777777" w:rsidR="00FB6D3D" w:rsidRDefault="00D22A15">
            <w:pPr>
              <w:ind w:firstLineChars="0" w:firstLine="0"/>
              <w:rPr>
                <w:rFonts w:ascii="Times New Roman" w:hAnsi="Times New Roman" w:cs="Times New Roman"/>
              </w:rPr>
            </w:pPr>
            <w:r>
              <w:rPr>
                <w:rFonts w:ascii="Times New Roman" w:hAnsi="Times New Roman" w:cs="Times New Roman"/>
              </w:rPr>
              <w:t>”error”</w:t>
            </w:r>
            <w:r>
              <w:rPr>
                <w:rFonts w:ascii="Times New Roman" w:hAnsi="Times New Roman" w:cs="Times New Roman"/>
              </w:rPr>
              <w:t>表示</w:t>
            </w:r>
            <w:r>
              <w:rPr>
                <w:rFonts w:ascii="Times New Roman" w:hAnsi="Times New Roman" w:cs="Times New Roman" w:hint="eastAsia"/>
              </w:rPr>
              <w:t>操作失败</w:t>
            </w:r>
          </w:p>
        </w:tc>
      </w:tr>
    </w:tbl>
    <w:p w14:paraId="47EA0946" w14:textId="77777777" w:rsidR="00FB6D3D" w:rsidRDefault="00D22A15">
      <w:pPr>
        <w:pStyle w:val="2"/>
        <w:numPr>
          <w:ilvl w:val="1"/>
          <w:numId w:val="16"/>
        </w:numPr>
        <w:spacing w:before="120"/>
        <w:rPr>
          <w:rFonts w:ascii="宋体" w:eastAsia="宋体" w:hAnsi="宋体"/>
          <w:szCs w:val="30"/>
          <w:lang w:val="en-US"/>
        </w:rPr>
      </w:pPr>
      <w:bookmarkStart w:id="21" w:name="_Toc28710"/>
      <w:r>
        <w:rPr>
          <w:rFonts w:ascii="宋体" w:eastAsia="宋体" w:hAnsi="宋体" w:hint="eastAsia"/>
          <w:szCs w:val="30"/>
        </w:rPr>
        <w:t>获取电磁抓手当前开磁点</w:t>
      </w:r>
      <w:bookmarkEnd w:id="21"/>
    </w:p>
    <w:p w14:paraId="7872AD93" w14:textId="77777777" w:rsidR="00FB6D3D" w:rsidRDefault="00D22A15">
      <w:pPr>
        <w:pStyle w:val="af6"/>
        <w:ind w:left="492" w:firstLineChars="0" w:firstLine="0"/>
      </w:pPr>
      <w:r>
        <w:rPr>
          <w:b/>
          <w:bCs/>
        </w:rPr>
        <w:t>请求方式</w:t>
      </w:r>
      <w:r>
        <w:t>：</w:t>
      </w:r>
      <w:r>
        <w:t>POST</w:t>
      </w:r>
      <w:r>
        <w:t>（</w:t>
      </w:r>
      <w:r>
        <w:t>HTTP</w:t>
      </w:r>
      <w:r>
        <w:t>）</w:t>
      </w:r>
    </w:p>
    <w:p w14:paraId="6279D6DD" w14:textId="77777777" w:rsidR="00FB6D3D" w:rsidRDefault="00D22A15">
      <w:pPr>
        <w:pStyle w:val="af6"/>
        <w:spacing w:line="360" w:lineRule="atLeast"/>
        <w:ind w:left="492" w:firstLineChars="0" w:firstLine="0"/>
        <w:rPr>
          <w:rFonts w:ascii="Times New Roman" w:hAnsi="Times New Roman" w:cs="Times New Roman"/>
          <w:color w:val="262626"/>
          <w:spacing w:val="12"/>
          <w:szCs w:val="21"/>
        </w:rPr>
      </w:pPr>
      <w:r>
        <w:rPr>
          <w:rFonts w:ascii="Times New Roman" w:hAnsi="Times New Roman" w:cs="Times New Roman"/>
          <w:b/>
          <w:bCs/>
          <w:color w:val="262626"/>
          <w:spacing w:val="12"/>
          <w:szCs w:val="21"/>
        </w:rPr>
        <w:t>请求地址</w:t>
      </w:r>
      <w:r>
        <w:rPr>
          <w:rFonts w:ascii="Times New Roman" w:hAnsi="Times New Roman" w:cs="Times New Roman"/>
          <w:color w:val="262626"/>
          <w:spacing w:val="12"/>
          <w:szCs w:val="21"/>
        </w:rPr>
        <w:t>：</w:t>
      </w:r>
      <w:r>
        <w:rPr>
          <w:rFonts w:ascii="Times New Roman" w:hAnsi="Times New Roman" w:cs="Times New Roman"/>
          <w:color w:val="262626"/>
          <w:spacing w:val="12"/>
          <w:szCs w:val="24"/>
        </w:rPr>
        <w:t>http://</w:t>
      </w:r>
      <w:r>
        <w:rPr>
          <w:rFonts w:ascii="Times New Roman" w:hAnsi="Times New Roman" w:cs="Times New Roman" w:hint="eastAsia"/>
          <w:color w:val="262626"/>
          <w:spacing w:val="12"/>
          <w:szCs w:val="24"/>
        </w:rPr>
        <w:t>ip</w:t>
      </w:r>
      <w:r>
        <w:rPr>
          <w:rFonts w:ascii="Times New Roman" w:hAnsi="Times New Roman" w:cs="Times New Roman"/>
          <w:color w:val="262626"/>
          <w:spacing w:val="12"/>
          <w:szCs w:val="24"/>
        </w:rPr>
        <w:t>:port</w:t>
      </w:r>
      <w:r>
        <w:rPr>
          <w:rFonts w:ascii="Times New Roman" w:hAnsi="Times New Roman" w:cs="Times New Roman" w:hint="eastAsia"/>
          <w:color w:val="262626"/>
          <w:spacing w:val="12"/>
          <w:szCs w:val="24"/>
        </w:rPr>
        <w:t>/</w:t>
      </w:r>
      <w:r>
        <w:rPr>
          <w:rFonts w:ascii="Times New Roman" w:hAnsi="Times New Roman" w:cs="Times New Roman" w:hint="eastAsia"/>
          <w:color w:val="262626"/>
          <w:spacing w:val="12"/>
          <w:szCs w:val="24"/>
        </w:rPr>
        <w:t>功能区编码</w:t>
      </w:r>
      <w:r>
        <w:rPr>
          <w:rFonts w:ascii="Times New Roman" w:hAnsi="Times New Roman" w:cs="Times New Roman"/>
          <w:color w:val="262626"/>
          <w:spacing w:val="12"/>
          <w:szCs w:val="24"/>
        </w:rPr>
        <w:t>/</w:t>
      </w:r>
      <w:r>
        <w:rPr>
          <w:rFonts w:ascii="Times New Roman" w:hAnsi="Times New Roman" w:cs="Times New Roman" w:hint="eastAsia"/>
          <w:color w:val="262626"/>
          <w:spacing w:val="12"/>
          <w:szCs w:val="24"/>
        </w:rPr>
        <w:t>e</w:t>
      </w:r>
      <w:r>
        <w:rPr>
          <w:rFonts w:ascii="Times New Roman" w:hAnsi="Times New Roman" w:cs="Times New Roman"/>
          <w:color w:val="262626"/>
          <w:spacing w:val="12"/>
          <w:szCs w:val="24"/>
        </w:rPr>
        <w:t>lectronGrip</w:t>
      </w:r>
      <w:r>
        <w:rPr>
          <w:rFonts w:ascii="Times New Roman" w:hAnsi="Times New Roman" w:cs="Times New Roman" w:hint="eastAsia"/>
          <w:color w:val="262626"/>
          <w:spacing w:val="12"/>
          <w:szCs w:val="24"/>
        </w:rPr>
        <w:t>/</w:t>
      </w:r>
      <w:r>
        <w:rPr>
          <w:rFonts w:ascii="Times New Roman" w:hAnsi="Times New Roman" w:cs="Times New Roman"/>
          <w:color w:val="262626"/>
          <w:spacing w:val="12"/>
          <w:szCs w:val="24"/>
        </w:rPr>
        <w:t>getSuckerDot</w:t>
      </w:r>
    </w:p>
    <w:p w14:paraId="7734BCDD" w14:textId="77777777" w:rsidR="00FB6D3D" w:rsidRDefault="00D22A15">
      <w:pPr>
        <w:pStyle w:val="af6"/>
        <w:spacing w:line="360" w:lineRule="atLeast"/>
        <w:ind w:left="492" w:firstLineChars="0" w:firstLine="0"/>
        <w:rPr>
          <w:rFonts w:ascii="Times New Roman" w:hAnsi="Times New Roman" w:cs="Times New Roman"/>
          <w:b/>
          <w:color w:val="262626"/>
          <w:spacing w:val="12"/>
          <w:szCs w:val="21"/>
        </w:rPr>
      </w:pPr>
      <w:r>
        <w:rPr>
          <w:rFonts w:ascii="Times New Roman" w:hAnsi="Times New Roman" w:cs="Times New Roman" w:hint="eastAsia"/>
          <w:b/>
          <w:color w:val="262626"/>
          <w:spacing w:val="12"/>
          <w:szCs w:val="21"/>
        </w:rPr>
        <w:t>接口说明：</w:t>
      </w:r>
    </w:p>
    <w:p w14:paraId="3D3E6FA8" w14:textId="77777777" w:rsidR="00FB6D3D" w:rsidRDefault="00D22A15">
      <w:pPr>
        <w:pStyle w:val="af6"/>
        <w:spacing w:line="360" w:lineRule="atLeast"/>
        <w:ind w:left="492" w:firstLineChars="0" w:firstLine="0"/>
      </w:pPr>
      <w:r>
        <w:rPr>
          <w:rFonts w:hint="eastAsia"/>
        </w:rPr>
        <w:t>该接口用于获取混拣和大件分拣区、大件码盘区、二次分拣区指定抓手的当前开磁点数据；</w:t>
      </w:r>
    </w:p>
    <w:p w14:paraId="1F4E6629" w14:textId="77777777" w:rsidR="00FB6D3D" w:rsidRDefault="00D22A15">
      <w:pPr>
        <w:pStyle w:val="af6"/>
        <w:spacing w:line="360" w:lineRule="atLeast"/>
        <w:ind w:left="492" w:firstLineChars="0" w:firstLine="0"/>
        <w:rPr>
          <w:rFonts w:ascii="Times New Roman" w:hAnsi="Times New Roman" w:cs="Times New Roman"/>
          <w:color w:val="262626"/>
          <w:spacing w:val="12"/>
          <w:szCs w:val="21"/>
        </w:rPr>
      </w:pPr>
      <w:r>
        <w:rPr>
          <w:rFonts w:ascii="Times New Roman" w:hAnsi="Times New Roman" w:cs="Times New Roman"/>
          <w:b/>
          <w:bCs/>
          <w:color w:val="262626"/>
          <w:spacing w:val="12"/>
          <w:szCs w:val="21"/>
        </w:rPr>
        <w:t>请求包结构体</w:t>
      </w:r>
      <w:r>
        <w:rPr>
          <w:rFonts w:ascii="Times New Roman" w:hAnsi="Times New Roman" w:cs="Times New Roman"/>
          <w:color w:val="262626"/>
          <w:spacing w:val="12"/>
          <w:szCs w:val="21"/>
        </w:rPr>
        <w:t>：</w:t>
      </w:r>
    </w:p>
    <w:p w14:paraId="1DB1FC7A" w14:textId="77777777" w:rsidR="00FB6D3D" w:rsidRDefault="00D22A15">
      <w:pPr>
        <w:pStyle w:val="af6"/>
        <w:spacing w:line="360" w:lineRule="atLeast"/>
        <w:ind w:left="492" w:firstLineChars="0" w:firstLine="0"/>
        <w:rPr>
          <w:rFonts w:ascii="Times New Roman" w:hAnsi="Times New Roman" w:cs="Times New Roman"/>
          <w:color w:val="262626"/>
          <w:spacing w:val="12"/>
          <w:szCs w:val="21"/>
        </w:rPr>
      </w:pPr>
      <w:r>
        <w:rPr>
          <w:rFonts w:ascii="Times New Roman" w:hAnsi="Times New Roman" w:cs="Times New Roman" w:hint="eastAsia"/>
          <w:color w:val="262626"/>
          <w:spacing w:val="12"/>
          <w:szCs w:val="21"/>
        </w:rPr>
        <w:t>{</w:t>
      </w:r>
    </w:p>
    <w:p w14:paraId="502F9608" w14:textId="77777777" w:rsidR="00FB6D3D" w:rsidRDefault="00D22A15">
      <w:pPr>
        <w:pStyle w:val="af6"/>
        <w:spacing w:line="360" w:lineRule="atLeast"/>
        <w:ind w:leftChars="305" w:left="732" w:firstLineChars="0" w:firstLine="0"/>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area</w:t>
      </w:r>
      <w:r>
        <w:rPr>
          <w:rFonts w:ascii="Times New Roman" w:hAnsi="Times New Roman" w:cs="Times New Roman"/>
          <w:color w:val="262626"/>
          <w:spacing w:val="12"/>
          <w:szCs w:val="21"/>
        </w:rPr>
        <w:t>_code”</w:t>
      </w:r>
      <w:r>
        <w:rPr>
          <w:rFonts w:ascii="Times New Roman" w:hAnsi="Times New Roman" w:cs="Times New Roman" w:hint="eastAsia"/>
          <w:color w:val="262626"/>
          <w:spacing w:val="12"/>
          <w:szCs w:val="21"/>
        </w:rPr>
        <w:t xml:space="preserve">: </w:t>
      </w:r>
      <w:r>
        <w:rPr>
          <w:rFonts w:ascii="Times New Roman" w:hAnsi="Times New Roman" w:cs="Times New Roman"/>
          <w:color w:val="262626"/>
          <w:spacing w:val="12"/>
          <w:szCs w:val="21"/>
        </w:rPr>
        <w:t>“2” ,</w:t>
      </w:r>
    </w:p>
    <w:p w14:paraId="4C9B9635" w14:textId="77777777" w:rsidR="00FB6D3D" w:rsidRDefault="00D22A15">
      <w:pPr>
        <w:pStyle w:val="af6"/>
        <w:spacing w:line="360" w:lineRule="atLeast"/>
        <w:ind w:leftChars="305" w:left="732" w:firstLineChars="0" w:firstLine="0"/>
        <w:rPr>
          <w:rFonts w:ascii="Times New Roman" w:hAnsi="Times New Roman" w:cs="Times New Roman"/>
          <w:color w:val="262626"/>
          <w:spacing w:val="12"/>
          <w:szCs w:val="21"/>
        </w:rPr>
      </w:pPr>
      <w:r>
        <w:rPr>
          <w:rFonts w:ascii="Times New Roman" w:hAnsi="Times New Roman" w:cs="Times New Roman"/>
          <w:color w:val="262626"/>
          <w:spacing w:val="12"/>
          <w:szCs w:val="21"/>
        </w:rPr>
        <w:t>“sort_line”:”1”,</w:t>
      </w:r>
    </w:p>
    <w:p w14:paraId="07DE5F47" w14:textId="77777777" w:rsidR="00FB6D3D" w:rsidRDefault="00D22A15">
      <w:pPr>
        <w:pStyle w:val="af6"/>
        <w:spacing w:line="360" w:lineRule="atLeast"/>
        <w:ind w:leftChars="305" w:left="732" w:firstLineChars="0" w:firstLine="0"/>
        <w:rPr>
          <w:rFonts w:ascii="Times New Roman" w:hAnsi="Times New Roman" w:cs="Times New Roman"/>
          <w:color w:val="262626"/>
          <w:spacing w:val="12"/>
          <w:szCs w:val="21"/>
        </w:rPr>
      </w:pPr>
      <w:r>
        <w:rPr>
          <w:rFonts w:ascii="Times New Roman" w:hAnsi="Times New Roman" w:cs="Times New Roman"/>
          <w:color w:val="262626"/>
          <w:spacing w:val="12"/>
          <w:szCs w:val="21"/>
        </w:rPr>
        <w:t>“hand_index”:”1”,</w:t>
      </w:r>
    </w:p>
    <w:p w14:paraId="78F9C91B" w14:textId="77777777" w:rsidR="00FB6D3D" w:rsidRDefault="00D22A15">
      <w:pPr>
        <w:pStyle w:val="af6"/>
        <w:spacing w:line="360" w:lineRule="atLeast"/>
        <w:ind w:leftChars="305" w:left="732" w:firstLineChars="0" w:firstLine="0"/>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grip</w:t>
      </w:r>
      <w:r>
        <w:rPr>
          <w:rFonts w:ascii="Times New Roman" w:hAnsi="Times New Roman" w:cs="Times New Roman"/>
          <w:color w:val="262626"/>
          <w:spacing w:val="12"/>
          <w:szCs w:val="21"/>
        </w:rPr>
        <w:t>_code”:”1”</w:t>
      </w:r>
    </w:p>
    <w:p w14:paraId="21A5185B" w14:textId="77777777" w:rsidR="00FB6D3D" w:rsidRDefault="00D22A15">
      <w:pPr>
        <w:spacing w:line="360" w:lineRule="atLeast"/>
        <w:ind w:firstLineChars="0" w:firstLine="492"/>
        <w:rPr>
          <w:rFonts w:ascii="Times New Roman" w:hAnsi="Times New Roman" w:cs="Times New Roman"/>
          <w:color w:val="262626"/>
          <w:spacing w:val="12"/>
          <w:szCs w:val="21"/>
        </w:rPr>
      </w:pPr>
      <w:r>
        <w:rPr>
          <w:rFonts w:ascii="Times New Roman" w:hAnsi="Times New Roman" w:cs="Times New Roman" w:hint="eastAsia"/>
          <w:color w:val="262626"/>
          <w:spacing w:val="12"/>
          <w:szCs w:val="21"/>
        </w:rPr>
        <w:t>}</w:t>
      </w:r>
    </w:p>
    <w:p w14:paraId="55A42529" w14:textId="77777777" w:rsidR="00FB6D3D" w:rsidRDefault="00D22A15">
      <w:pPr>
        <w:pStyle w:val="af6"/>
        <w:spacing w:line="360" w:lineRule="atLeast"/>
        <w:ind w:left="492" w:firstLineChars="0" w:firstLine="0"/>
        <w:rPr>
          <w:rFonts w:ascii="Times New Roman" w:hAnsi="Times New Roman" w:cs="Times New Roman"/>
          <w:b/>
          <w:bCs/>
          <w:color w:val="262626"/>
          <w:spacing w:val="12"/>
          <w:szCs w:val="21"/>
        </w:rPr>
      </w:pPr>
      <w:r>
        <w:rPr>
          <w:rFonts w:ascii="Times New Roman" w:hAnsi="Times New Roman" w:cs="Times New Roman" w:hint="eastAsia"/>
          <w:b/>
          <w:bCs/>
          <w:color w:val="262626"/>
          <w:spacing w:val="12"/>
          <w:szCs w:val="21"/>
        </w:rPr>
        <w:t>参数说明</w:t>
      </w:r>
      <w:r>
        <w:rPr>
          <w:rFonts w:ascii="Times New Roman" w:hAnsi="Times New Roman" w:cs="Times New Roman" w:hint="eastAsia"/>
          <w:b/>
          <w:bCs/>
          <w:color w:val="262626"/>
          <w:spacing w:val="12"/>
          <w:szCs w:val="21"/>
        </w:rPr>
        <w:t>:</w:t>
      </w:r>
    </w:p>
    <w:p w14:paraId="15328863" w14:textId="77777777" w:rsidR="00FB6D3D" w:rsidRDefault="00FB6D3D">
      <w:pPr>
        <w:pStyle w:val="af6"/>
        <w:spacing w:line="360" w:lineRule="atLeast"/>
        <w:ind w:left="492" w:firstLineChars="0" w:firstLine="0"/>
        <w:rPr>
          <w:rFonts w:ascii="Times New Roman" w:hAnsi="Times New Roman" w:cs="Times New Roman"/>
          <w:b/>
          <w:bCs/>
          <w:color w:val="262626"/>
          <w:spacing w:val="12"/>
          <w:szCs w:val="21"/>
        </w:rPr>
      </w:pPr>
    </w:p>
    <w:tbl>
      <w:tblPr>
        <w:tblStyle w:val="af2"/>
        <w:tblW w:w="9503" w:type="dxa"/>
        <w:jc w:val="center"/>
        <w:tblLayout w:type="fixed"/>
        <w:tblLook w:val="04A0" w:firstRow="1" w:lastRow="0" w:firstColumn="1" w:lastColumn="0" w:noHBand="0" w:noVBand="1"/>
      </w:tblPr>
      <w:tblGrid>
        <w:gridCol w:w="2274"/>
        <w:gridCol w:w="1276"/>
        <w:gridCol w:w="2541"/>
        <w:gridCol w:w="3412"/>
      </w:tblGrid>
      <w:tr w:rsidR="00FB6D3D" w14:paraId="40525224" w14:textId="77777777">
        <w:trPr>
          <w:jc w:val="center"/>
        </w:trPr>
        <w:tc>
          <w:tcPr>
            <w:tcW w:w="2274" w:type="dxa"/>
          </w:tcPr>
          <w:p w14:paraId="4EA7066C" w14:textId="77777777" w:rsidR="00FB6D3D" w:rsidRDefault="00D22A15">
            <w:pPr>
              <w:ind w:firstLineChars="0" w:firstLine="0"/>
            </w:pPr>
            <w:r>
              <w:rPr>
                <w:rFonts w:hint="eastAsia"/>
              </w:rPr>
              <w:t>参数</w:t>
            </w:r>
          </w:p>
        </w:tc>
        <w:tc>
          <w:tcPr>
            <w:tcW w:w="1276" w:type="dxa"/>
          </w:tcPr>
          <w:p w14:paraId="78AE2982" w14:textId="77777777" w:rsidR="00FB6D3D" w:rsidRDefault="00D22A15">
            <w:pPr>
              <w:ind w:firstLineChars="0" w:firstLine="0"/>
            </w:pPr>
            <w:r>
              <w:rPr>
                <w:rFonts w:hint="eastAsia"/>
              </w:rPr>
              <w:t>参数类型</w:t>
            </w:r>
          </w:p>
        </w:tc>
        <w:tc>
          <w:tcPr>
            <w:tcW w:w="2541" w:type="dxa"/>
          </w:tcPr>
          <w:p w14:paraId="4C7B5CFB" w14:textId="77777777" w:rsidR="00FB6D3D" w:rsidRDefault="00D22A15">
            <w:pPr>
              <w:ind w:firstLineChars="0" w:firstLine="0"/>
            </w:pPr>
            <w:r>
              <w:rPr>
                <w:rFonts w:hint="eastAsia"/>
              </w:rPr>
              <w:t>说明</w:t>
            </w:r>
          </w:p>
        </w:tc>
        <w:tc>
          <w:tcPr>
            <w:tcW w:w="3412" w:type="dxa"/>
          </w:tcPr>
          <w:p w14:paraId="33AAF3A8" w14:textId="77777777" w:rsidR="00FB6D3D" w:rsidRDefault="00D22A15">
            <w:pPr>
              <w:ind w:firstLineChars="0" w:firstLine="0"/>
            </w:pPr>
            <w:r>
              <w:rPr>
                <w:rFonts w:hint="eastAsia"/>
              </w:rPr>
              <w:t>示例值</w:t>
            </w:r>
          </w:p>
        </w:tc>
      </w:tr>
      <w:tr w:rsidR="00FB6D3D" w14:paraId="0614B620" w14:textId="77777777">
        <w:trPr>
          <w:jc w:val="center"/>
        </w:trPr>
        <w:tc>
          <w:tcPr>
            <w:tcW w:w="2274" w:type="dxa"/>
          </w:tcPr>
          <w:p w14:paraId="31260E50" w14:textId="77777777" w:rsidR="00FB6D3D" w:rsidRDefault="00D22A15">
            <w:pPr>
              <w:ind w:firstLineChars="0" w:firstLine="0"/>
              <w:rPr>
                <w:rFonts w:ascii="Times New Roman" w:hAnsi="Times New Roman" w:cs="Times New Roman"/>
              </w:rPr>
            </w:pPr>
            <w:r>
              <w:rPr>
                <w:rFonts w:ascii="Times New Roman" w:hAnsi="Times New Roman" w:cs="Times New Roman"/>
                <w:color w:val="262626"/>
                <w:spacing w:val="12"/>
                <w:szCs w:val="21"/>
              </w:rPr>
              <w:t>area_</w:t>
            </w:r>
            <w:r>
              <w:rPr>
                <w:rFonts w:ascii="Times New Roman" w:hAnsi="Times New Roman" w:cs="Times New Roman" w:hint="eastAsia"/>
                <w:color w:val="262626"/>
                <w:spacing w:val="12"/>
                <w:szCs w:val="21"/>
              </w:rPr>
              <w:t>code</w:t>
            </w:r>
          </w:p>
        </w:tc>
        <w:tc>
          <w:tcPr>
            <w:tcW w:w="1276" w:type="dxa"/>
          </w:tcPr>
          <w:p w14:paraId="1BFFE7BC" w14:textId="77777777" w:rsidR="00FB6D3D" w:rsidRDefault="00D22A15">
            <w:pPr>
              <w:ind w:firstLineChars="0" w:firstLine="0"/>
            </w:pPr>
            <w:r>
              <w:t>string</w:t>
            </w:r>
          </w:p>
        </w:tc>
        <w:tc>
          <w:tcPr>
            <w:tcW w:w="2541" w:type="dxa"/>
          </w:tcPr>
          <w:p w14:paraId="4369D483" w14:textId="77777777" w:rsidR="00FB6D3D" w:rsidRDefault="00D22A15">
            <w:pPr>
              <w:ind w:firstLineChars="0" w:firstLine="0"/>
            </w:pPr>
            <w:r>
              <w:rPr>
                <w:rFonts w:hint="eastAsia"/>
              </w:rPr>
              <w:t>区域编号</w:t>
            </w:r>
          </w:p>
        </w:tc>
        <w:tc>
          <w:tcPr>
            <w:tcW w:w="3412" w:type="dxa"/>
          </w:tcPr>
          <w:p w14:paraId="4E0A8ECA" w14:textId="77777777" w:rsidR="00FB6D3D" w:rsidRDefault="00D22A15">
            <w:pPr>
              <w:ind w:firstLineChars="0" w:firstLine="0"/>
            </w:pPr>
            <w:r>
              <w:rPr>
                <w:rFonts w:hint="eastAsia"/>
              </w:rPr>
              <w:t>详情请参见</w:t>
            </w:r>
            <w:r>
              <w:rPr>
                <w:rFonts w:hint="eastAsia"/>
              </w:rPr>
              <w:t>3</w:t>
            </w:r>
            <w:r>
              <w:t>.1</w:t>
            </w:r>
          </w:p>
        </w:tc>
      </w:tr>
      <w:tr w:rsidR="00FB6D3D" w14:paraId="3E26B9A7" w14:textId="77777777">
        <w:trPr>
          <w:jc w:val="center"/>
        </w:trPr>
        <w:tc>
          <w:tcPr>
            <w:tcW w:w="2274" w:type="dxa"/>
          </w:tcPr>
          <w:p w14:paraId="639B9BD3" w14:textId="77777777" w:rsidR="00FB6D3D" w:rsidRDefault="00D22A15">
            <w:pPr>
              <w:ind w:firstLineChars="0" w:firstLine="0"/>
              <w:rPr>
                <w:rFonts w:ascii="Times New Roman" w:hAnsi="Times New Roman" w:cs="Times New Roman"/>
                <w:color w:val="262626"/>
                <w:spacing w:val="12"/>
                <w:szCs w:val="21"/>
              </w:rPr>
            </w:pPr>
            <w:r>
              <w:rPr>
                <w:rFonts w:ascii="Times New Roman" w:hAnsi="Times New Roman" w:cs="Times New Roman"/>
                <w:color w:val="262626"/>
                <w:spacing w:val="12"/>
                <w:szCs w:val="21"/>
              </w:rPr>
              <w:t>sort_line</w:t>
            </w:r>
          </w:p>
        </w:tc>
        <w:tc>
          <w:tcPr>
            <w:tcW w:w="1276" w:type="dxa"/>
          </w:tcPr>
          <w:p w14:paraId="63B5E250" w14:textId="77777777" w:rsidR="00FB6D3D" w:rsidRDefault="00D22A15">
            <w:pPr>
              <w:ind w:firstLineChars="0" w:firstLine="0"/>
            </w:pPr>
            <w:r>
              <w:t>string</w:t>
            </w:r>
          </w:p>
        </w:tc>
        <w:tc>
          <w:tcPr>
            <w:tcW w:w="2541" w:type="dxa"/>
          </w:tcPr>
          <w:p w14:paraId="53B81025" w14:textId="77777777" w:rsidR="00FB6D3D" w:rsidRDefault="00D22A15">
            <w:pPr>
              <w:ind w:firstLineChars="0" w:firstLine="0"/>
            </w:pPr>
            <w:r>
              <w:rPr>
                <w:rFonts w:hint="eastAsia"/>
              </w:rPr>
              <w:t>分拣线</w:t>
            </w:r>
          </w:p>
        </w:tc>
        <w:tc>
          <w:tcPr>
            <w:tcW w:w="3412" w:type="dxa"/>
          </w:tcPr>
          <w:p w14:paraId="575049A9" w14:textId="77777777" w:rsidR="00FB6D3D" w:rsidRDefault="00D22A15">
            <w:pPr>
              <w:ind w:firstLineChars="0" w:firstLine="0"/>
            </w:pPr>
            <w:r>
              <w:rPr>
                <w:rFonts w:hint="eastAsia"/>
              </w:rPr>
              <w:t>分拣线编号</w:t>
            </w:r>
          </w:p>
        </w:tc>
      </w:tr>
      <w:tr w:rsidR="00FB6D3D" w14:paraId="3269C629" w14:textId="77777777">
        <w:trPr>
          <w:jc w:val="center"/>
        </w:trPr>
        <w:tc>
          <w:tcPr>
            <w:tcW w:w="2274" w:type="dxa"/>
          </w:tcPr>
          <w:p w14:paraId="6EAD0CAA" w14:textId="77777777" w:rsidR="00FB6D3D" w:rsidRDefault="00D22A15">
            <w:pPr>
              <w:ind w:firstLineChars="0" w:firstLine="0"/>
              <w:rPr>
                <w:rFonts w:ascii="Times New Roman" w:hAnsi="Times New Roman" w:cs="Times New Roman"/>
                <w:color w:val="262626"/>
                <w:spacing w:val="12"/>
                <w:szCs w:val="21"/>
              </w:rPr>
            </w:pPr>
            <w:r>
              <w:rPr>
                <w:rFonts w:ascii="Times New Roman" w:hAnsi="Times New Roman" w:cs="Times New Roman" w:hint="eastAsia"/>
                <w:color w:val="262626"/>
                <w:spacing w:val="12"/>
                <w:szCs w:val="21"/>
              </w:rPr>
              <w:t>grip</w:t>
            </w:r>
            <w:r>
              <w:rPr>
                <w:rFonts w:ascii="Times New Roman" w:hAnsi="Times New Roman" w:cs="Times New Roman"/>
                <w:color w:val="262626"/>
                <w:spacing w:val="12"/>
                <w:szCs w:val="21"/>
              </w:rPr>
              <w:t>_code</w:t>
            </w:r>
          </w:p>
        </w:tc>
        <w:tc>
          <w:tcPr>
            <w:tcW w:w="1276" w:type="dxa"/>
          </w:tcPr>
          <w:p w14:paraId="7FCBBD28" w14:textId="77777777" w:rsidR="00FB6D3D" w:rsidRDefault="00D22A15">
            <w:pPr>
              <w:ind w:firstLineChars="0" w:firstLine="0"/>
            </w:pPr>
            <w:r>
              <w:t>string</w:t>
            </w:r>
          </w:p>
        </w:tc>
        <w:tc>
          <w:tcPr>
            <w:tcW w:w="2541" w:type="dxa"/>
          </w:tcPr>
          <w:p w14:paraId="46249AD9" w14:textId="77777777" w:rsidR="00FB6D3D" w:rsidRDefault="00D22A15">
            <w:pPr>
              <w:ind w:firstLineChars="0" w:firstLine="0"/>
            </w:pPr>
            <w:r>
              <w:rPr>
                <w:rFonts w:hint="eastAsia"/>
              </w:rPr>
              <w:t>电磁抓手编号</w:t>
            </w:r>
          </w:p>
        </w:tc>
        <w:tc>
          <w:tcPr>
            <w:tcW w:w="3412" w:type="dxa"/>
          </w:tcPr>
          <w:p w14:paraId="05553F4B" w14:textId="77777777" w:rsidR="00FB6D3D" w:rsidRDefault="00D22A15">
            <w:pPr>
              <w:ind w:firstLineChars="0" w:firstLine="0"/>
            </w:pPr>
            <w:r>
              <w:rPr>
                <w:rFonts w:ascii="Times New Roman" w:hAnsi="Times New Roman" w:cs="Times New Roman" w:hint="eastAsia"/>
              </w:rPr>
              <w:t>和区内机器人编号一致</w:t>
            </w:r>
          </w:p>
        </w:tc>
      </w:tr>
      <w:tr w:rsidR="00FB6D3D" w14:paraId="71418535" w14:textId="77777777">
        <w:trPr>
          <w:jc w:val="center"/>
        </w:trPr>
        <w:tc>
          <w:tcPr>
            <w:tcW w:w="2274" w:type="dxa"/>
          </w:tcPr>
          <w:p w14:paraId="1EE3E94A" w14:textId="77777777" w:rsidR="00FB6D3D" w:rsidRDefault="00D22A15">
            <w:pPr>
              <w:ind w:firstLineChars="0" w:firstLine="0"/>
              <w:rPr>
                <w:rFonts w:ascii="Times New Roman" w:hAnsi="Times New Roman" w:cs="Times New Roman"/>
                <w:color w:val="262626"/>
                <w:spacing w:val="12"/>
                <w:szCs w:val="21"/>
              </w:rPr>
            </w:pPr>
            <w:r>
              <w:rPr>
                <w:rFonts w:ascii="Times New Roman" w:hAnsi="Times New Roman" w:cs="Times New Roman"/>
                <w:color w:val="262626"/>
                <w:spacing w:val="12"/>
                <w:szCs w:val="21"/>
              </w:rPr>
              <w:t>hand_index</w:t>
            </w:r>
          </w:p>
        </w:tc>
        <w:tc>
          <w:tcPr>
            <w:tcW w:w="1276" w:type="dxa"/>
          </w:tcPr>
          <w:p w14:paraId="28797FEB" w14:textId="77777777" w:rsidR="00FB6D3D" w:rsidRDefault="00D22A15">
            <w:pPr>
              <w:ind w:firstLineChars="0" w:firstLine="0"/>
            </w:pPr>
            <w:r>
              <w:t>string</w:t>
            </w:r>
          </w:p>
        </w:tc>
        <w:tc>
          <w:tcPr>
            <w:tcW w:w="2541" w:type="dxa"/>
          </w:tcPr>
          <w:p w14:paraId="582D3183" w14:textId="77777777" w:rsidR="00FB6D3D" w:rsidRDefault="00D22A15">
            <w:pPr>
              <w:ind w:firstLineChars="0" w:firstLine="0"/>
            </w:pPr>
            <w:r>
              <w:rPr>
                <w:rFonts w:hint="eastAsia"/>
              </w:rPr>
              <w:t>大件</w:t>
            </w:r>
            <w:r>
              <w:rPr>
                <w:rFonts w:hint="eastAsia"/>
              </w:rPr>
              <w:t>/</w:t>
            </w:r>
            <w:r>
              <w:rPr>
                <w:rFonts w:hint="eastAsia"/>
              </w:rPr>
              <w:t>码盘区内抓手编号</w:t>
            </w:r>
          </w:p>
        </w:tc>
        <w:tc>
          <w:tcPr>
            <w:tcW w:w="3412" w:type="dxa"/>
          </w:tcPr>
          <w:p w14:paraId="58D151F2" w14:textId="77777777" w:rsidR="00FB6D3D" w:rsidRDefault="00D22A15">
            <w:pPr>
              <w:ind w:firstLineChars="0" w:firstLine="0"/>
              <w:rPr>
                <w:rFonts w:ascii="Times New Roman" w:hAnsi="Times New Roman" w:cs="Times New Roman"/>
              </w:rPr>
            </w:pPr>
            <w:r>
              <w:rPr>
                <w:rFonts w:ascii="Times New Roman" w:hAnsi="Times New Roman" w:cs="Times New Roman" w:hint="eastAsia"/>
              </w:rPr>
              <w:t>以输送线移动方向顺序依次编号，</w:t>
            </w:r>
            <w:r>
              <w:rPr>
                <w:rFonts w:ascii="Times New Roman" w:hAnsi="Times New Roman" w:cs="Times New Roman" w:hint="eastAsia"/>
              </w:rPr>
              <w:t>1</w:t>
            </w:r>
            <w:r>
              <w:rPr>
                <w:rFonts w:ascii="Times New Roman" w:hAnsi="Times New Roman" w:cs="Times New Roman" w:hint="eastAsia"/>
              </w:rPr>
              <w:t>和</w:t>
            </w:r>
            <w:r>
              <w:rPr>
                <w:rFonts w:ascii="Times New Roman" w:hAnsi="Times New Roman" w:cs="Times New Roman" w:hint="eastAsia"/>
              </w:rPr>
              <w:t>2</w:t>
            </w:r>
          </w:p>
        </w:tc>
      </w:tr>
    </w:tbl>
    <w:p w14:paraId="79A0295A" w14:textId="77777777" w:rsidR="00FB6D3D" w:rsidRDefault="00D22A15">
      <w:pPr>
        <w:pStyle w:val="af6"/>
        <w:ind w:left="492" w:firstLineChars="0" w:firstLine="0"/>
        <w:rPr>
          <w:rStyle w:val="af3"/>
        </w:rPr>
      </w:pPr>
      <w:r>
        <w:rPr>
          <w:rStyle w:val="af3"/>
          <w:rFonts w:hint="eastAsia"/>
        </w:rPr>
        <w:t>返回结果：</w:t>
      </w:r>
    </w:p>
    <w:p w14:paraId="105F5F81" w14:textId="77777777" w:rsidR="00FB6D3D" w:rsidRDefault="00D22A15">
      <w:pPr>
        <w:pStyle w:val="af6"/>
        <w:ind w:left="492" w:firstLineChars="0" w:firstLine="0"/>
        <w:rPr>
          <w:rFonts w:ascii="Times New Roman" w:hAnsi="Times New Roman" w:cs="Times New Roman"/>
          <w:color w:val="262626"/>
          <w:spacing w:val="12"/>
          <w:szCs w:val="21"/>
        </w:rPr>
      </w:pPr>
      <w:r>
        <w:rPr>
          <w:rFonts w:ascii="Times New Roman" w:hAnsi="Times New Roman" w:cs="Times New Roman" w:hint="eastAsia"/>
          <w:color w:val="262626"/>
          <w:spacing w:val="12"/>
          <w:szCs w:val="21"/>
        </w:rPr>
        <w:t>{</w:t>
      </w:r>
    </w:p>
    <w:p w14:paraId="35DF8A71" w14:textId="77777777" w:rsidR="00FB6D3D" w:rsidRDefault="00D22A15">
      <w:pPr>
        <w:pStyle w:val="af6"/>
        <w:ind w:left="492" w:firstLineChars="0" w:firstLine="0"/>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code</w:t>
      </w: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 xml:space="preserve">: </w:t>
      </w:r>
      <w:r>
        <w:rPr>
          <w:rFonts w:ascii="Times New Roman" w:hAnsi="Times New Roman" w:cs="Times New Roman"/>
          <w:color w:val="262626"/>
          <w:spacing w:val="12"/>
          <w:szCs w:val="21"/>
        </w:rPr>
        <w:t>20</w:t>
      </w:r>
      <w:r>
        <w:rPr>
          <w:rFonts w:ascii="Times New Roman" w:hAnsi="Times New Roman" w:cs="Times New Roman" w:hint="eastAsia"/>
          <w:color w:val="262626"/>
          <w:spacing w:val="12"/>
          <w:szCs w:val="21"/>
        </w:rPr>
        <w:t>0,</w:t>
      </w:r>
    </w:p>
    <w:p w14:paraId="5BCEDBD4" w14:textId="77777777" w:rsidR="00FB6D3D" w:rsidRDefault="00D22A15">
      <w:pPr>
        <w:pStyle w:val="af6"/>
        <w:ind w:left="492" w:firstLineChars="0" w:firstLine="0"/>
        <w:rPr>
          <w:rFonts w:ascii="Times New Roman" w:hAnsi="Times New Roman" w:cs="Times New Roman"/>
          <w:color w:val="262626"/>
          <w:spacing w:val="12"/>
          <w:szCs w:val="21"/>
        </w:rPr>
      </w:pPr>
      <w:r>
        <w:rPr>
          <w:rFonts w:ascii="Times New Roman" w:hAnsi="Times New Roman" w:cs="Times New Roman"/>
          <w:color w:val="262626"/>
          <w:spacing w:val="12"/>
          <w:szCs w:val="21"/>
        </w:rPr>
        <w:t>“msg”</w:t>
      </w:r>
      <w:r>
        <w:rPr>
          <w:rFonts w:ascii="Times New Roman" w:hAnsi="Times New Roman" w:cs="Times New Roman" w:hint="eastAsia"/>
          <w:color w:val="262626"/>
          <w:spacing w:val="12"/>
          <w:szCs w:val="21"/>
        </w:rPr>
        <w:t xml:space="preserve">: </w:t>
      </w: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success</w:t>
      </w:r>
      <w:r>
        <w:rPr>
          <w:rFonts w:ascii="Times New Roman" w:hAnsi="Times New Roman" w:cs="Times New Roman"/>
          <w:color w:val="262626"/>
          <w:spacing w:val="12"/>
          <w:szCs w:val="21"/>
        </w:rPr>
        <w:t>”,</w:t>
      </w:r>
    </w:p>
    <w:p w14:paraId="29D4387F" w14:textId="77777777" w:rsidR="00FB6D3D" w:rsidRDefault="00D22A15">
      <w:pPr>
        <w:pStyle w:val="af6"/>
        <w:ind w:left="492" w:firstLineChars="0" w:firstLine="0"/>
        <w:rPr>
          <w:rFonts w:ascii="Times New Roman" w:hAnsi="Times New Roman" w:cs="Times New Roman"/>
          <w:color w:val="262626"/>
          <w:spacing w:val="12"/>
          <w:szCs w:val="21"/>
        </w:rPr>
      </w:pPr>
      <w:r>
        <w:rPr>
          <w:rFonts w:ascii="Times New Roman" w:hAnsi="Times New Roman" w:cs="Times New Roman"/>
          <w:color w:val="262626"/>
          <w:spacing w:val="12"/>
          <w:szCs w:val="21"/>
        </w:rPr>
        <w:t>“data”: [“2”,”4”,”6”,”8”]</w:t>
      </w:r>
    </w:p>
    <w:p w14:paraId="4D8829DE" w14:textId="77777777" w:rsidR="00FB6D3D" w:rsidRDefault="00D22A15">
      <w:pPr>
        <w:pStyle w:val="af6"/>
        <w:ind w:left="492" w:firstLineChars="0" w:firstLine="0"/>
        <w:rPr>
          <w:rFonts w:ascii="Times New Roman" w:hAnsi="Times New Roman" w:cs="Times New Roman"/>
          <w:color w:val="262626"/>
          <w:spacing w:val="12"/>
          <w:szCs w:val="21"/>
        </w:rPr>
      </w:pPr>
      <w:r>
        <w:rPr>
          <w:rFonts w:ascii="Times New Roman" w:hAnsi="Times New Roman" w:cs="Times New Roman" w:hint="eastAsia"/>
          <w:color w:val="262626"/>
          <w:spacing w:val="12"/>
          <w:szCs w:val="21"/>
        </w:rPr>
        <w:t>}</w:t>
      </w:r>
    </w:p>
    <w:tbl>
      <w:tblPr>
        <w:tblStyle w:val="af2"/>
        <w:tblW w:w="8936" w:type="dxa"/>
        <w:jc w:val="center"/>
        <w:tblLayout w:type="fixed"/>
        <w:tblLook w:val="04A0" w:firstRow="1" w:lastRow="0" w:firstColumn="1" w:lastColumn="0" w:noHBand="0" w:noVBand="1"/>
      </w:tblPr>
      <w:tblGrid>
        <w:gridCol w:w="1707"/>
        <w:gridCol w:w="1276"/>
        <w:gridCol w:w="2976"/>
        <w:gridCol w:w="2977"/>
      </w:tblGrid>
      <w:tr w:rsidR="00FB6D3D" w14:paraId="1FA3DC5A" w14:textId="77777777">
        <w:trPr>
          <w:jc w:val="center"/>
        </w:trPr>
        <w:tc>
          <w:tcPr>
            <w:tcW w:w="1707" w:type="dxa"/>
          </w:tcPr>
          <w:p w14:paraId="7BBAF94B" w14:textId="77777777" w:rsidR="00FB6D3D" w:rsidRDefault="00D22A15">
            <w:pPr>
              <w:ind w:firstLineChars="0" w:firstLine="0"/>
            </w:pPr>
            <w:r>
              <w:rPr>
                <w:rFonts w:hint="eastAsia"/>
              </w:rPr>
              <w:t>参数</w:t>
            </w:r>
          </w:p>
        </w:tc>
        <w:tc>
          <w:tcPr>
            <w:tcW w:w="1276" w:type="dxa"/>
          </w:tcPr>
          <w:p w14:paraId="4EFAB5AB" w14:textId="77777777" w:rsidR="00FB6D3D" w:rsidRDefault="00D22A15">
            <w:pPr>
              <w:ind w:firstLineChars="0" w:firstLine="0"/>
            </w:pPr>
            <w:r>
              <w:rPr>
                <w:rFonts w:hint="eastAsia"/>
              </w:rPr>
              <w:t>参数类型</w:t>
            </w:r>
          </w:p>
        </w:tc>
        <w:tc>
          <w:tcPr>
            <w:tcW w:w="2976" w:type="dxa"/>
          </w:tcPr>
          <w:p w14:paraId="0318520B" w14:textId="77777777" w:rsidR="00FB6D3D" w:rsidRDefault="00D22A15">
            <w:pPr>
              <w:ind w:firstLineChars="0" w:firstLine="0"/>
            </w:pPr>
            <w:r>
              <w:rPr>
                <w:rFonts w:hint="eastAsia"/>
              </w:rPr>
              <w:t>说明</w:t>
            </w:r>
          </w:p>
        </w:tc>
        <w:tc>
          <w:tcPr>
            <w:tcW w:w="2977" w:type="dxa"/>
          </w:tcPr>
          <w:p w14:paraId="57101935" w14:textId="77777777" w:rsidR="00FB6D3D" w:rsidRDefault="00D22A15">
            <w:pPr>
              <w:ind w:firstLineChars="0" w:firstLine="0"/>
            </w:pPr>
            <w:r>
              <w:rPr>
                <w:rFonts w:hint="eastAsia"/>
              </w:rPr>
              <w:t>示例值</w:t>
            </w:r>
          </w:p>
        </w:tc>
      </w:tr>
      <w:tr w:rsidR="00FB6D3D" w14:paraId="146A13F8" w14:textId="77777777">
        <w:trPr>
          <w:jc w:val="center"/>
        </w:trPr>
        <w:tc>
          <w:tcPr>
            <w:tcW w:w="1707" w:type="dxa"/>
          </w:tcPr>
          <w:p w14:paraId="6C4927DC" w14:textId="77777777" w:rsidR="00FB6D3D" w:rsidRDefault="00D22A15">
            <w:pPr>
              <w:ind w:firstLineChars="0" w:firstLine="0"/>
              <w:rPr>
                <w:rFonts w:ascii="Times New Roman" w:hAnsi="Times New Roman" w:cs="Times New Roman"/>
              </w:rPr>
            </w:pPr>
            <w:r>
              <w:rPr>
                <w:rFonts w:ascii="Times New Roman" w:hAnsi="Times New Roman" w:cs="Times New Roman" w:hint="eastAsia"/>
                <w:color w:val="262626"/>
                <w:spacing w:val="12"/>
                <w:szCs w:val="21"/>
              </w:rPr>
              <w:t>code</w:t>
            </w:r>
          </w:p>
        </w:tc>
        <w:tc>
          <w:tcPr>
            <w:tcW w:w="1276" w:type="dxa"/>
          </w:tcPr>
          <w:p w14:paraId="4D8B017B" w14:textId="77777777" w:rsidR="00FB6D3D" w:rsidRDefault="00D22A15">
            <w:pPr>
              <w:ind w:firstLineChars="0" w:firstLine="0"/>
            </w:pPr>
            <w:r>
              <w:rPr>
                <w:rFonts w:hint="eastAsia"/>
              </w:rPr>
              <w:t>int</w:t>
            </w:r>
          </w:p>
        </w:tc>
        <w:tc>
          <w:tcPr>
            <w:tcW w:w="2976" w:type="dxa"/>
          </w:tcPr>
          <w:p w14:paraId="68C4AE83" w14:textId="77777777" w:rsidR="00FB6D3D" w:rsidRDefault="00D22A15">
            <w:pPr>
              <w:ind w:firstLineChars="0" w:firstLine="0"/>
            </w:pPr>
            <w:r>
              <w:rPr>
                <w:rFonts w:hint="eastAsia"/>
              </w:rPr>
              <w:t>返回码</w:t>
            </w:r>
          </w:p>
        </w:tc>
        <w:tc>
          <w:tcPr>
            <w:tcW w:w="2977" w:type="dxa"/>
          </w:tcPr>
          <w:p w14:paraId="5C67C7D5" w14:textId="77777777" w:rsidR="00FB6D3D" w:rsidRDefault="00D22A15">
            <w:pPr>
              <w:ind w:firstLineChars="0" w:firstLine="0"/>
            </w:pPr>
            <w:r>
              <w:t>20</w:t>
            </w:r>
            <w:r>
              <w:rPr>
                <w:rFonts w:hint="eastAsia"/>
              </w:rPr>
              <w:t>0</w:t>
            </w:r>
            <w:r>
              <w:rPr>
                <w:rFonts w:hint="eastAsia"/>
              </w:rPr>
              <w:t>为成功；</w:t>
            </w:r>
            <w:r>
              <w:rPr>
                <w:rFonts w:hint="eastAsia"/>
              </w:rPr>
              <w:t>4</w:t>
            </w:r>
            <w:r>
              <w:t>00</w:t>
            </w:r>
            <w:r>
              <w:rPr>
                <w:rFonts w:hint="eastAsia"/>
              </w:rPr>
              <w:t>为失败</w:t>
            </w:r>
          </w:p>
        </w:tc>
      </w:tr>
      <w:tr w:rsidR="00FB6D3D" w14:paraId="6E81A56F" w14:textId="77777777">
        <w:trPr>
          <w:jc w:val="center"/>
        </w:trPr>
        <w:tc>
          <w:tcPr>
            <w:tcW w:w="1707" w:type="dxa"/>
          </w:tcPr>
          <w:p w14:paraId="448CBF8D" w14:textId="77777777" w:rsidR="00FB6D3D" w:rsidRDefault="00D22A15">
            <w:pPr>
              <w:ind w:firstLineChars="0" w:firstLine="0"/>
              <w:rPr>
                <w:rFonts w:ascii="Times New Roman" w:hAnsi="Times New Roman" w:cs="Times New Roman"/>
              </w:rPr>
            </w:pPr>
            <w:r>
              <w:rPr>
                <w:rFonts w:ascii="Times New Roman" w:hAnsi="Times New Roman" w:cs="Times New Roman"/>
                <w:color w:val="262626"/>
                <w:spacing w:val="12"/>
                <w:szCs w:val="21"/>
              </w:rPr>
              <w:t>msg</w:t>
            </w:r>
          </w:p>
        </w:tc>
        <w:tc>
          <w:tcPr>
            <w:tcW w:w="1276" w:type="dxa"/>
          </w:tcPr>
          <w:p w14:paraId="669D4F60" w14:textId="77777777" w:rsidR="00FB6D3D" w:rsidRDefault="00D22A15">
            <w:pPr>
              <w:ind w:firstLineChars="0" w:firstLine="0"/>
            </w:pPr>
            <w:r>
              <w:rPr>
                <w:rFonts w:hint="eastAsia"/>
              </w:rPr>
              <w:t>string</w:t>
            </w:r>
          </w:p>
        </w:tc>
        <w:tc>
          <w:tcPr>
            <w:tcW w:w="2976" w:type="dxa"/>
          </w:tcPr>
          <w:p w14:paraId="3BFAF6D5" w14:textId="77777777" w:rsidR="00FB6D3D" w:rsidRDefault="00D22A15">
            <w:pPr>
              <w:ind w:firstLineChars="0" w:firstLine="0"/>
            </w:pPr>
            <w:r>
              <w:t>对返回码的文本描述内容</w:t>
            </w:r>
          </w:p>
        </w:tc>
        <w:tc>
          <w:tcPr>
            <w:tcW w:w="2977" w:type="dxa"/>
          </w:tcPr>
          <w:p w14:paraId="25DC24DE" w14:textId="77777777" w:rsidR="00FB6D3D" w:rsidRDefault="00D22A15">
            <w:pPr>
              <w:ind w:firstLineChars="0" w:firstLine="0"/>
              <w:rPr>
                <w:rFonts w:ascii="Times New Roman" w:hAnsi="Times New Roman" w:cs="Times New Roman"/>
              </w:rPr>
            </w:pPr>
            <w:r>
              <w:rPr>
                <w:rFonts w:ascii="Times New Roman" w:hAnsi="Times New Roman" w:cs="Times New Roman"/>
              </w:rPr>
              <w:t>“success”</w:t>
            </w:r>
            <w:r>
              <w:rPr>
                <w:rFonts w:ascii="Times New Roman" w:hAnsi="Times New Roman" w:cs="Times New Roman"/>
              </w:rPr>
              <w:t>表示</w:t>
            </w:r>
            <w:r>
              <w:rPr>
                <w:rFonts w:ascii="Times New Roman" w:hAnsi="Times New Roman" w:cs="Times New Roman" w:hint="eastAsia"/>
              </w:rPr>
              <w:t>操作</w:t>
            </w:r>
            <w:r>
              <w:rPr>
                <w:rFonts w:ascii="Times New Roman" w:hAnsi="Times New Roman" w:cs="Times New Roman"/>
              </w:rPr>
              <w:t>成功</w:t>
            </w:r>
          </w:p>
          <w:p w14:paraId="097F2A2D" w14:textId="77777777" w:rsidR="00FB6D3D" w:rsidRDefault="00D22A15">
            <w:pPr>
              <w:ind w:firstLineChars="0" w:firstLine="0"/>
              <w:rPr>
                <w:rFonts w:ascii="Times New Roman" w:hAnsi="Times New Roman" w:cs="Times New Roman"/>
              </w:rPr>
            </w:pPr>
            <w:r>
              <w:rPr>
                <w:rFonts w:ascii="Times New Roman" w:hAnsi="Times New Roman" w:cs="Times New Roman"/>
              </w:rPr>
              <w:t>”error”</w:t>
            </w:r>
            <w:r>
              <w:rPr>
                <w:rFonts w:ascii="Times New Roman" w:hAnsi="Times New Roman" w:cs="Times New Roman"/>
              </w:rPr>
              <w:t>表示</w:t>
            </w:r>
            <w:r>
              <w:rPr>
                <w:rFonts w:ascii="Times New Roman" w:hAnsi="Times New Roman" w:cs="Times New Roman" w:hint="eastAsia"/>
              </w:rPr>
              <w:t>操作失败</w:t>
            </w:r>
          </w:p>
        </w:tc>
      </w:tr>
      <w:tr w:rsidR="00FB6D3D" w14:paraId="60181F8C" w14:textId="77777777">
        <w:trPr>
          <w:jc w:val="center"/>
        </w:trPr>
        <w:tc>
          <w:tcPr>
            <w:tcW w:w="1707" w:type="dxa"/>
          </w:tcPr>
          <w:p w14:paraId="7EB49027" w14:textId="77777777" w:rsidR="00FB6D3D" w:rsidRDefault="00D22A15">
            <w:pPr>
              <w:ind w:firstLineChars="0" w:firstLine="0"/>
              <w:rPr>
                <w:rFonts w:ascii="Times New Roman" w:hAnsi="Times New Roman" w:cs="Times New Roman"/>
                <w:color w:val="262626"/>
                <w:spacing w:val="12"/>
                <w:szCs w:val="21"/>
              </w:rPr>
            </w:pPr>
            <w:r>
              <w:rPr>
                <w:rFonts w:ascii="Times New Roman" w:hAnsi="Times New Roman" w:cs="Times New Roman"/>
                <w:color w:val="262626"/>
                <w:spacing w:val="12"/>
                <w:szCs w:val="21"/>
              </w:rPr>
              <w:t>data</w:t>
            </w:r>
          </w:p>
        </w:tc>
        <w:tc>
          <w:tcPr>
            <w:tcW w:w="1276" w:type="dxa"/>
          </w:tcPr>
          <w:p w14:paraId="700B19AF" w14:textId="77777777" w:rsidR="00FB6D3D" w:rsidRDefault="00D22A15">
            <w:pPr>
              <w:ind w:firstLineChars="0" w:firstLine="0"/>
            </w:pPr>
            <w:r>
              <w:rPr>
                <w:rFonts w:hint="eastAsia"/>
              </w:rPr>
              <w:t>string</w:t>
            </w:r>
          </w:p>
        </w:tc>
        <w:tc>
          <w:tcPr>
            <w:tcW w:w="2976" w:type="dxa"/>
          </w:tcPr>
          <w:p w14:paraId="74E52F9A" w14:textId="77777777" w:rsidR="00FB6D3D" w:rsidRDefault="00D22A15">
            <w:pPr>
              <w:ind w:firstLineChars="0" w:firstLine="0"/>
            </w:pPr>
            <w:r>
              <w:rPr>
                <w:rFonts w:hint="eastAsia"/>
              </w:rPr>
              <w:t>开磁点数据</w:t>
            </w:r>
          </w:p>
        </w:tc>
        <w:tc>
          <w:tcPr>
            <w:tcW w:w="2977" w:type="dxa"/>
          </w:tcPr>
          <w:p w14:paraId="17602FD8" w14:textId="77777777" w:rsidR="00FB6D3D" w:rsidRDefault="00D22A15">
            <w:pPr>
              <w:ind w:firstLineChars="0" w:firstLine="0"/>
              <w:rPr>
                <w:rFonts w:ascii="Times New Roman" w:hAnsi="Times New Roman" w:cs="Times New Roman"/>
              </w:rPr>
            </w:pPr>
            <w:r>
              <w:rPr>
                <w:rFonts w:ascii="Times New Roman" w:hAnsi="Times New Roman" w:cs="Times New Roman" w:hint="eastAsia"/>
              </w:rPr>
              <w:t>返回当前开磁点的列表</w:t>
            </w:r>
          </w:p>
        </w:tc>
      </w:tr>
    </w:tbl>
    <w:p w14:paraId="187F32E6" w14:textId="77777777" w:rsidR="00FB6D3D" w:rsidRDefault="00D22A15">
      <w:pPr>
        <w:pStyle w:val="2"/>
        <w:numPr>
          <w:ilvl w:val="1"/>
          <w:numId w:val="16"/>
        </w:numPr>
        <w:spacing w:before="120"/>
        <w:rPr>
          <w:rFonts w:ascii="宋体" w:eastAsia="宋体" w:hAnsi="宋体"/>
          <w:szCs w:val="30"/>
          <w:lang w:val="en-US"/>
        </w:rPr>
      </w:pPr>
      <w:bookmarkStart w:id="22" w:name="_Toc8679"/>
      <w:r>
        <w:rPr>
          <w:rFonts w:ascii="宋体" w:eastAsia="宋体" w:hAnsi="宋体" w:hint="eastAsia"/>
          <w:szCs w:val="30"/>
        </w:rPr>
        <w:t>发送电磁抓手开磁点</w:t>
      </w:r>
      <w:bookmarkEnd w:id="22"/>
    </w:p>
    <w:p w14:paraId="62D070C1" w14:textId="77777777" w:rsidR="00FB6D3D" w:rsidRDefault="00D22A15">
      <w:pPr>
        <w:pStyle w:val="af6"/>
        <w:ind w:left="492" w:firstLineChars="0" w:firstLine="0"/>
      </w:pPr>
      <w:r>
        <w:rPr>
          <w:b/>
          <w:bCs/>
        </w:rPr>
        <w:t>请求方式</w:t>
      </w:r>
      <w:r>
        <w:t>：</w:t>
      </w:r>
      <w:r>
        <w:t>POST</w:t>
      </w:r>
      <w:r>
        <w:t>（</w:t>
      </w:r>
      <w:r>
        <w:t>HTTP</w:t>
      </w:r>
      <w:r>
        <w:t>）</w:t>
      </w:r>
    </w:p>
    <w:p w14:paraId="718275BA" w14:textId="77777777" w:rsidR="00FB6D3D" w:rsidRDefault="00D22A15">
      <w:pPr>
        <w:pStyle w:val="af6"/>
        <w:spacing w:line="360" w:lineRule="atLeast"/>
        <w:ind w:left="492" w:firstLineChars="0" w:firstLine="0"/>
        <w:rPr>
          <w:rFonts w:ascii="Times New Roman" w:hAnsi="Times New Roman" w:cs="Times New Roman"/>
          <w:color w:val="262626"/>
          <w:spacing w:val="12"/>
          <w:szCs w:val="21"/>
        </w:rPr>
      </w:pPr>
      <w:r>
        <w:rPr>
          <w:rFonts w:ascii="Times New Roman" w:hAnsi="Times New Roman" w:cs="Times New Roman"/>
          <w:b/>
          <w:bCs/>
          <w:color w:val="262626"/>
          <w:spacing w:val="12"/>
          <w:szCs w:val="21"/>
        </w:rPr>
        <w:t>请求地址</w:t>
      </w:r>
      <w:r>
        <w:rPr>
          <w:rFonts w:ascii="Times New Roman" w:hAnsi="Times New Roman" w:cs="Times New Roman"/>
          <w:color w:val="262626"/>
          <w:spacing w:val="12"/>
          <w:szCs w:val="21"/>
        </w:rPr>
        <w:t>：</w:t>
      </w:r>
      <w:r>
        <w:rPr>
          <w:rFonts w:ascii="Times New Roman" w:hAnsi="Times New Roman" w:cs="Times New Roman"/>
          <w:color w:val="262626"/>
          <w:spacing w:val="12"/>
          <w:szCs w:val="24"/>
        </w:rPr>
        <w:t>http://</w:t>
      </w:r>
      <w:r>
        <w:rPr>
          <w:rFonts w:ascii="Times New Roman" w:hAnsi="Times New Roman" w:cs="Times New Roman" w:hint="eastAsia"/>
          <w:color w:val="262626"/>
          <w:spacing w:val="12"/>
          <w:szCs w:val="24"/>
        </w:rPr>
        <w:t>ip</w:t>
      </w:r>
      <w:r>
        <w:rPr>
          <w:rFonts w:ascii="Times New Roman" w:hAnsi="Times New Roman" w:cs="Times New Roman"/>
          <w:color w:val="262626"/>
          <w:spacing w:val="12"/>
          <w:szCs w:val="24"/>
        </w:rPr>
        <w:t>:port</w:t>
      </w:r>
      <w:r>
        <w:rPr>
          <w:rFonts w:ascii="Times New Roman" w:hAnsi="Times New Roman" w:cs="Times New Roman" w:hint="eastAsia"/>
          <w:color w:val="262626"/>
          <w:spacing w:val="12"/>
          <w:szCs w:val="24"/>
        </w:rPr>
        <w:t>/</w:t>
      </w:r>
      <w:r>
        <w:rPr>
          <w:rFonts w:ascii="Times New Roman" w:hAnsi="Times New Roman" w:cs="Times New Roman" w:hint="eastAsia"/>
          <w:color w:val="262626"/>
          <w:spacing w:val="12"/>
          <w:szCs w:val="24"/>
        </w:rPr>
        <w:t>功能区编码</w:t>
      </w:r>
      <w:r>
        <w:rPr>
          <w:rFonts w:ascii="Times New Roman" w:hAnsi="Times New Roman" w:cs="Times New Roman"/>
          <w:color w:val="262626"/>
          <w:spacing w:val="12"/>
          <w:szCs w:val="24"/>
        </w:rPr>
        <w:t>/</w:t>
      </w:r>
      <w:r>
        <w:rPr>
          <w:rFonts w:ascii="Times New Roman" w:hAnsi="Times New Roman" w:cs="Times New Roman" w:hint="eastAsia"/>
          <w:color w:val="262626"/>
          <w:spacing w:val="12"/>
          <w:szCs w:val="24"/>
        </w:rPr>
        <w:t>e</w:t>
      </w:r>
      <w:r>
        <w:rPr>
          <w:rFonts w:ascii="Times New Roman" w:hAnsi="Times New Roman" w:cs="Times New Roman"/>
          <w:color w:val="262626"/>
          <w:spacing w:val="12"/>
          <w:szCs w:val="24"/>
        </w:rPr>
        <w:t>lectronGrip</w:t>
      </w:r>
      <w:r>
        <w:rPr>
          <w:rFonts w:ascii="Times New Roman" w:hAnsi="Times New Roman" w:cs="Times New Roman" w:hint="eastAsia"/>
          <w:color w:val="262626"/>
          <w:spacing w:val="12"/>
          <w:szCs w:val="24"/>
        </w:rPr>
        <w:t>/</w:t>
      </w:r>
      <w:r>
        <w:rPr>
          <w:rFonts w:ascii="Times New Roman" w:hAnsi="Times New Roman" w:cs="Times New Roman"/>
          <w:color w:val="262626"/>
          <w:spacing w:val="12"/>
          <w:szCs w:val="24"/>
        </w:rPr>
        <w:t>uptSuckerDot</w:t>
      </w:r>
    </w:p>
    <w:p w14:paraId="34EB43B4" w14:textId="77777777" w:rsidR="00FB6D3D" w:rsidRDefault="00D22A15">
      <w:pPr>
        <w:pStyle w:val="af6"/>
        <w:spacing w:line="360" w:lineRule="atLeast"/>
        <w:ind w:left="492" w:firstLineChars="0" w:firstLine="0"/>
        <w:rPr>
          <w:rFonts w:ascii="Times New Roman" w:hAnsi="Times New Roman" w:cs="Times New Roman"/>
          <w:b/>
          <w:color w:val="262626"/>
          <w:spacing w:val="12"/>
          <w:szCs w:val="21"/>
        </w:rPr>
      </w:pPr>
      <w:r>
        <w:rPr>
          <w:rFonts w:ascii="Times New Roman" w:hAnsi="Times New Roman" w:cs="Times New Roman" w:hint="eastAsia"/>
          <w:b/>
          <w:color w:val="262626"/>
          <w:spacing w:val="12"/>
          <w:szCs w:val="21"/>
        </w:rPr>
        <w:t>接口说明：</w:t>
      </w:r>
    </w:p>
    <w:p w14:paraId="40910FDB" w14:textId="77777777" w:rsidR="00FB6D3D" w:rsidRDefault="00D22A15">
      <w:pPr>
        <w:pStyle w:val="af6"/>
        <w:spacing w:line="360" w:lineRule="atLeast"/>
        <w:ind w:left="492" w:firstLineChars="0" w:firstLine="0"/>
      </w:pPr>
      <w:r>
        <w:rPr>
          <w:rFonts w:hint="eastAsia"/>
        </w:rPr>
        <w:t>该接口用于发送混拣和大件分拣区、大件码盘区、二次分拣区指定抓手的开磁点数据，按照此数据进行开磁；</w:t>
      </w:r>
    </w:p>
    <w:p w14:paraId="181A18A2" w14:textId="77777777" w:rsidR="00FB6D3D" w:rsidRDefault="00D22A15">
      <w:pPr>
        <w:pStyle w:val="af6"/>
        <w:spacing w:line="360" w:lineRule="atLeast"/>
        <w:ind w:left="492" w:firstLineChars="0" w:firstLine="0"/>
        <w:rPr>
          <w:rFonts w:ascii="Times New Roman" w:hAnsi="Times New Roman" w:cs="Times New Roman"/>
          <w:color w:val="262626"/>
          <w:spacing w:val="12"/>
          <w:szCs w:val="21"/>
        </w:rPr>
      </w:pPr>
      <w:r>
        <w:rPr>
          <w:rFonts w:ascii="Times New Roman" w:hAnsi="Times New Roman" w:cs="Times New Roman"/>
          <w:b/>
          <w:bCs/>
          <w:color w:val="262626"/>
          <w:spacing w:val="12"/>
          <w:szCs w:val="21"/>
        </w:rPr>
        <w:t>请求包结构体</w:t>
      </w:r>
      <w:r>
        <w:rPr>
          <w:rFonts w:ascii="Times New Roman" w:hAnsi="Times New Roman" w:cs="Times New Roman"/>
          <w:color w:val="262626"/>
          <w:spacing w:val="12"/>
          <w:szCs w:val="21"/>
        </w:rPr>
        <w:t>：</w:t>
      </w:r>
    </w:p>
    <w:p w14:paraId="3C2FAAAF" w14:textId="77777777" w:rsidR="00FB6D3D" w:rsidRDefault="00D22A15">
      <w:pPr>
        <w:pStyle w:val="af6"/>
        <w:spacing w:line="360" w:lineRule="atLeast"/>
        <w:ind w:left="492" w:firstLineChars="0" w:firstLine="0"/>
        <w:rPr>
          <w:rFonts w:ascii="Times New Roman" w:hAnsi="Times New Roman" w:cs="Times New Roman"/>
          <w:color w:val="262626"/>
          <w:spacing w:val="12"/>
          <w:szCs w:val="21"/>
        </w:rPr>
      </w:pPr>
      <w:r>
        <w:rPr>
          <w:rFonts w:ascii="Times New Roman" w:hAnsi="Times New Roman" w:cs="Times New Roman" w:hint="eastAsia"/>
          <w:color w:val="262626"/>
          <w:spacing w:val="12"/>
          <w:szCs w:val="21"/>
        </w:rPr>
        <w:lastRenderedPageBreak/>
        <w:t>{</w:t>
      </w:r>
    </w:p>
    <w:p w14:paraId="0BB3DF62" w14:textId="77777777" w:rsidR="00FB6D3D" w:rsidRDefault="00D22A15">
      <w:pPr>
        <w:pStyle w:val="af6"/>
        <w:spacing w:line="360" w:lineRule="atLeast"/>
        <w:ind w:leftChars="305" w:left="732" w:firstLineChars="0" w:firstLine="0"/>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area</w:t>
      </w:r>
      <w:r>
        <w:rPr>
          <w:rFonts w:ascii="Times New Roman" w:hAnsi="Times New Roman" w:cs="Times New Roman"/>
          <w:color w:val="262626"/>
          <w:spacing w:val="12"/>
          <w:szCs w:val="21"/>
        </w:rPr>
        <w:t>_code”</w:t>
      </w:r>
      <w:r>
        <w:rPr>
          <w:rFonts w:ascii="Times New Roman" w:hAnsi="Times New Roman" w:cs="Times New Roman" w:hint="eastAsia"/>
          <w:color w:val="262626"/>
          <w:spacing w:val="12"/>
          <w:szCs w:val="21"/>
        </w:rPr>
        <w:t xml:space="preserve">: </w:t>
      </w:r>
      <w:r>
        <w:rPr>
          <w:rFonts w:ascii="Times New Roman" w:hAnsi="Times New Roman" w:cs="Times New Roman"/>
          <w:color w:val="262626"/>
          <w:spacing w:val="12"/>
          <w:szCs w:val="21"/>
        </w:rPr>
        <w:t>“2” ,</w:t>
      </w:r>
    </w:p>
    <w:p w14:paraId="0E8D63FC" w14:textId="77777777" w:rsidR="00FB6D3D" w:rsidRDefault="00D22A15">
      <w:pPr>
        <w:pStyle w:val="af6"/>
        <w:spacing w:line="360" w:lineRule="atLeast"/>
        <w:ind w:leftChars="305" w:left="732" w:firstLineChars="0" w:firstLine="0"/>
        <w:rPr>
          <w:rFonts w:ascii="Times New Roman" w:hAnsi="Times New Roman" w:cs="Times New Roman"/>
          <w:color w:val="262626"/>
          <w:spacing w:val="12"/>
          <w:szCs w:val="21"/>
        </w:rPr>
      </w:pPr>
      <w:r>
        <w:rPr>
          <w:rFonts w:ascii="Times New Roman" w:hAnsi="Times New Roman" w:cs="Times New Roman"/>
          <w:color w:val="262626"/>
          <w:spacing w:val="12"/>
          <w:szCs w:val="21"/>
        </w:rPr>
        <w:t>“sort_line”:”1”,</w:t>
      </w:r>
    </w:p>
    <w:p w14:paraId="6141628F" w14:textId="77777777" w:rsidR="00FB6D3D" w:rsidRDefault="00D22A15">
      <w:pPr>
        <w:pStyle w:val="af6"/>
        <w:spacing w:line="360" w:lineRule="atLeast"/>
        <w:ind w:leftChars="305" w:left="732" w:firstLineChars="0" w:firstLine="0"/>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grip</w:t>
      </w:r>
      <w:r>
        <w:rPr>
          <w:rFonts w:ascii="Times New Roman" w:hAnsi="Times New Roman" w:cs="Times New Roman"/>
          <w:color w:val="262626"/>
          <w:spacing w:val="12"/>
          <w:szCs w:val="21"/>
        </w:rPr>
        <w:t>_code”:”1”,</w:t>
      </w:r>
    </w:p>
    <w:p w14:paraId="246EE1A4" w14:textId="77777777" w:rsidR="00FB6D3D" w:rsidRDefault="00D22A15">
      <w:pPr>
        <w:pStyle w:val="af6"/>
        <w:spacing w:line="360" w:lineRule="atLeast"/>
        <w:ind w:leftChars="305" w:left="732" w:firstLineChars="0" w:firstLine="0"/>
        <w:rPr>
          <w:rFonts w:ascii="Times New Roman" w:hAnsi="Times New Roman" w:cs="Times New Roman"/>
          <w:color w:val="262626"/>
          <w:spacing w:val="12"/>
          <w:szCs w:val="21"/>
        </w:rPr>
      </w:pPr>
      <w:r>
        <w:rPr>
          <w:rFonts w:ascii="Times New Roman" w:hAnsi="Times New Roman" w:cs="Times New Roman"/>
          <w:color w:val="262626"/>
          <w:spacing w:val="12"/>
          <w:szCs w:val="21"/>
        </w:rPr>
        <w:t>“hand_index”:”1”,</w:t>
      </w:r>
    </w:p>
    <w:p w14:paraId="4CD31450" w14:textId="77777777" w:rsidR="00FB6D3D" w:rsidRDefault="00D22A15">
      <w:pPr>
        <w:pStyle w:val="af6"/>
        <w:spacing w:line="360" w:lineRule="atLeast"/>
        <w:ind w:leftChars="305" w:left="732" w:firstLineChars="0" w:firstLine="0"/>
        <w:rPr>
          <w:rFonts w:ascii="Times New Roman" w:hAnsi="Times New Roman" w:cs="Times New Roman"/>
          <w:color w:val="262626"/>
          <w:spacing w:val="12"/>
          <w:szCs w:val="21"/>
        </w:rPr>
      </w:pPr>
      <w:r>
        <w:rPr>
          <w:rFonts w:ascii="Times New Roman" w:hAnsi="Times New Roman" w:cs="Times New Roman"/>
          <w:color w:val="262626"/>
          <w:spacing w:val="12"/>
          <w:szCs w:val="21"/>
        </w:rPr>
        <w:t>“dot</w:t>
      </w:r>
      <w:r>
        <w:rPr>
          <w:rFonts w:ascii="Times New Roman" w:hAnsi="Times New Roman" w:cs="Times New Roman" w:hint="eastAsia"/>
          <w:color w:val="262626"/>
          <w:spacing w:val="12"/>
          <w:szCs w:val="21"/>
        </w:rPr>
        <w:t>_</w:t>
      </w:r>
      <w:r>
        <w:rPr>
          <w:rFonts w:ascii="Times New Roman" w:hAnsi="Times New Roman" w:cs="Times New Roman"/>
          <w:color w:val="262626"/>
          <w:spacing w:val="12"/>
          <w:szCs w:val="21"/>
        </w:rPr>
        <w:t>list”:[“2”,”4”,”6”,”8”]</w:t>
      </w:r>
    </w:p>
    <w:p w14:paraId="58BF22B1" w14:textId="77777777" w:rsidR="00FB6D3D" w:rsidRDefault="00D22A15">
      <w:pPr>
        <w:spacing w:line="360" w:lineRule="atLeast"/>
        <w:ind w:firstLineChars="0" w:firstLine="492"/>
        <w:rPr>
          <w:rFonts w:ascii="Times New Roman" w:hAnsi="Times New Roman" w:cs="Times New Roman"/>
          <w:color w:val="262626"/>
          <w:spacing w:val="12"/>
          <w:szCs w:val="21"/>
        </w:rPr>
      </w:pPr>
      <w:r>
        <w:rPr>
          <w:rFonts w:ascii="Times New Roman" w:hAnsi="Times New Roman" w:cs="Times New Roman" w:hint="eastAsia"/>
          <w:color w:val="262626"/>
          <w:spacing w:val="12"/>
          <w:szCs w:val="21"/>
        </w:rPr>
        <w:t>}</w:t>
      </w:r>
    </w:p>
    <w:p w14:paraId="37A2D424" w14:textId="77777777" w:rsidR="00FB6D3D" w:rsidRDefault="00D22A15">
      <w:pPr>
        <w:pStyle w:val="af6"/>
        <w:spacing w:line="360" w:lineRule="atLeast"/>
        <w:ind w:left="492" w:firstLineChars="0" w:firstLine="0"/>
        <w:rPr>
          <w:rFonts w:ascii="Times New Roman" w:hAnsi="Times New Roman" w:cs="Times New Roman"/>
          <w:b/>
          <w:bCs/>
          <w:color w:val="262626"/>
          <w:spacing w:val="12"/>
          <w:szCs w:val="21"/>
        </w:rPr>
      </w:pPr>
      <w:r>
        <w:rPr>
          <w:rFonts w:ascii="Times New Roman" w:hAnsi="Times New Roman" w:cs="Times New Roman" w:hint="eastAsia"/>
          <w:b/>
          <w:bCs/>
          <w:color w:val="262626"/>
          <w:spacing w:val="12"/>
          <w:szCs w:val="21"/>
        </w:rPr>
        <w:t>参数说明</w:t>
      </w:r>
      <w:r>
        <w:rPr>
          <w:rFonts w:ascii="Times New Roman" w:hAnsi="Times New Roman" w:cs="Times New Roman" w:hint="eastAsia"/>
          <w:b/>
          <w:bCs/>
          <w:color w:val="262626"/>
          <w:spacing w:val="12"/>
          <w:szCs w:val="21"/>
        </w:rPr>
        <w:t>:</w:t>
      </w:r>
    </w:p>
    <w:p w14:paraId="7CB13BDF" w14:textId="77777777" w:rsidR="00FB6D3D" w:rsidRDefault="00FB6D3D">
      <w:pPr>
        <w:pStyle w:val="af6"/>
        <w:spacing w:line="360" w:lineRule="atLeast"/>
        <w:ind w:left="492" w:firstLineChars="0" w:firstLine="0"/>
        <w:rPr>
          <w:rFonts w:ascii="Times New Roman" w:hAnsi="Times New Roman" w:cs="Times New Roman"/>
          <w:b/>
          <w:bCs/>
          <w:color w:val="262626"/>
          <w:spacing w:val="12"/>
          <w:szCs w:val="21"/>
        </w:rPr>
      </w:pPr>
    </w:p>
    <w:tbl>
      <w:tblPr>
        <w:tblStyle w:val="af2"/>
        <w:tblW w:w="9503" w:type="dxa"/>
        <w:jc w:val="center"/>
        <w:tblLayout w:type="fixed"/>
        <w:tblLook w:val="04A0" w:firstRow="1" w:lastRow="0" w:firstColumn="1" w:lastColumn="0" w:noHBand="0" w:noVBand="1"/>
      </w:tblPr>
      <w:tblGrid>
        <w:gridCol w:w="2274"/>
        <w:gridCol w:w="1276"/>
        <w:gridCol w:w="2541"/>
        <w:gridCol w:w="3412"/>
      </w:tblGrid>
      <w:tr w:rsidR="00FB6D3D" w14:paraId="0BC8EB5C" w14:textId="77777777">
        <w:trPr>
          <w:jc w:val="center"/>
        </w:trPr>
        <w:tc>
          <w:tcPr>
            <w:tcW w:w="2274" w:type="dxa"/>
          </w:tcPr>
          <w:p w14:paraId="3652CF33" w14:textId="77777777" w:rsidR="00FB6D3D" w:rsidRDefault="00D22A15">
            <w:pPr>
              <w:ind w:firstLineChars="0" w:firstLine="0"/>
            </w:pPr>
            <w:r>
              <w:rPr>
                <w:rFonts w:hint="eastAsia"/>
              </w:rPr>
              <w:t>参数</w:t>
            </w:r>
          </w:p>
        </w:tc>
        <w:tc>
          <w:tcPr>
            <w:tcW w:w="1276" w:type="dxa"/>
          </w:tcPr>
          <w:p w14:paraId="21E3B4AA" w14:textId="77777777" w:rsidR="00FB6D3D" w:rsidRDefault="00D22A15">
            <w:pPr>
              <w:ind w:firstLineChars="0" w:firstLine="0"/>
            </w:pPr>
            <w:r>
              <w:rPr>
                <w:rFonts w:hint="eastAsia"/>
              </w:rPr>
              <w:t>参数类型</w:t>
            </w:r>
          </w:p>
        </w:tc>
        <w:tc>
          <w:tcPr>
            <w:tcW w:w="2541" w:type="dxa"/>
          </w:tcPr>
          <w:p w14:paraId="3796AF21" w14:textId="77777777" w:rsidR="00FB6D3D" w:rsidRDefault="00D22A15">
            <w:pPr>
              <w:ind w:firstLineChars="0" w:firstLine="0"/>
            </w:pPr>
            <w:r>
              <w:rPr>
                <w:rFonts w:hint="eastAsia"/>
              </w:rPr>
              <w:t>说明</w:t>
            </w:r>
          </w:p>
        </w:tc>
        <w:tc>
          <w:tcPr>
            <w:tcW w:w="3412" w:type="dxa"/>
          </w:tcPr>
          <w:p w14:paraId="2AC968DF" w14:textId="77777777" w:rsidR="00FB6D3D" w:rsidRDefault="00D22A15">
            <w:pPr>
              <w:ind w:firstLineChars="0" w:firstLine="0"/>
            </w:pPr>
            <w:r>
              <w:rPr>
                <w:rFonts w:hint="eastAsia"/>
              </w:rPr>
              <w:t>示例值</w:t>
            </w:r>
          </w:p>
        </w:tc>
      </w:tr>
      <w:tr w:rsidR="00FB6D3D" w14:paraId="178A1FA6" w14:textId="77777777">
        <w:trPr>
          <w:jc w:val="center"/>
        </w:trPr>
        <w:tc>
          <w:tcPr>
            <w:tcW w:w="2274" w:type="dxa"/>
          </w:tcPr>
          <w:p w14:paraId="35F9F2AD" w14:textId="77777777" w:rsidR="00FB6D3D" w:rsidRDefault="00D22A15">
            <w:pPr>
              <w:ind w:firstLineChars="0" w:firstLine="0"/>
              <w:rPr>
                <w:rFonts w:ascii="Times New Roman" w:hAnsi="Times New Roman" w:cs="Times New Roman"/>
              </w:rPr>
            </w:pPr>
            <w:r>
              <w:rPr>
                <w:rFonts w:ascii="Times New Roman" w:hAnsi="Times New Roman" w:cs="Times New Roman"/>
                <w:color w:val="262626"/>
                <w:spacing w:val="12"/>
                <w:szCs w:val="21"/>
              </w:rPr>
              <w:t>area_</w:t>
            </w:r>
            <w:r>
              <w:rPr>
                <w:rFonts w:ascii="Times New Roman" w:hAnsi="Times New Roman" w:cs="Times New Roman" w:hint="eastAsia"/>
                <w:color w:val="262626"/>
                <w:spacing w:val="12"/>
                <w:szCs w:val="21"/>
              </w:rPr>
              <w:t>code</w:t>
            </w:r>
          </w:p>
        </w:tc>
        <w:tc>
          <w:tcPr>
            <w:tcW w:w="1276" w:type="dxa"/>
          </w:tcPr>
          <w:p w14:paraId="50DFB0E9" w14:textId="77777777" w:rsidR="00FB6D3D" w:rsidRDefault="00D22A15">
            <w:pPr>
              <w:ind w:firstLineChars="0" w:firstLine="0"/>
            </w:pPr>
            <w:r>
              <w:t>string</w:t>
            </w:r>
          </w:p>
        </w:tc>
        <w:tc>
          <w:tcPr>
            <w:tcW w:w="2541" w:type="dxa"/>
          </w:tcPr>
          <w:p w14:paraId="3092C139" w14:textId="77777777" w:rsidR="00FB6D3D" w:rsidRDefault="00D22A15">
            <w:pPr>
              <w:ind w:firstLineChars="0" w:firstLine="0"/>
            </w:pPr>
            <w:r>
              <w:rPr>
                <w:rFonts w:hint="eastAsia"/>
              </w:rPr>
              <w:t>区域编号</w:t>
            </w:r>
          </w:p>
        </w:tc>
        <w:tc>
          <w:tcPr>
            <w:tcW w:w="3412" w:type="dxa"/>
          </w:tcPr>
          <w:p w14:paraId="090B74BD" w14:textId="77777777" w:rsidR="00FB6D3D" w:rsidRDefault="00D22A15">
            <w:pPr>
              <w:ind w:firstLineChars="0" w:firstLine="0"/>
            </w:pPr>
            <w:r>
              <w:rPr>
                <w:rFonts w:hint="eastAsia"/>
              </w:rPr>
              <w:t>详情请参见</w:t>
            </w:r>
            <w:r>
              <w:rPr>
                <w:rFonts w:hint="eastAsia"/>
              </w:rPr>
              <w:t>3</w:t>
            </w:r>
            <w:r>
              <w:t>.1</w:t>
            </w:r>
          </w:p>
        </w:tc>
      </w:tr>
      <w:tr w:rsidR="00FB6D3D" w14:paraId="0E141482" w14:textId="77777777">
        <w:trPr>
          <w:jc w:val="center"/>
        </w:trPr>
        <w:tc>
          <w:tcPr>
            <w:tcW w:w="2274" w:type="dxa"/>
          </w:tcPr>
          <w:p w14:paraId="28ECE47E" w14:textId="77777777" w:rsidR="00FB6D3D" w:rsidRDefault="00D22A15">
            <w:pPr>
              <w:ind w:firstLineChars="0" w:firstLine="0"/>
              <w:rPr>
                <w:rFonts w:ascii="Times New Roman" w:hAnsi="Times New Roman" w:cs="Times New Roman"/>
                <w:color w:val="262626"/>
                <w:spacing w:val="12"/>
                <w:szCs w:val="21"/>
              </w:rPr>
            </w:pPr>
            <w:r>
              <w:rPr>
                <w:rFonts w:ascii="Times New Roman" w:hAnsi="Times New Roman" w:cs="Times New Roman"/>
                <w:color w:val="262626"/>
                <w:spacing w:val="12"/>
                <w:szCs w:val="21"/>
              </w:rPr>
              <w:t>sort_line</w:t>
            </w:r>
          </w:p>
        </w:tc>
        <w:tc>
          <w:tcPr>
            <w:tcW w:w="1276" w:type="dxa"/>
          </w:tcPr>
          <w:p w14:paraId="230690AA" w14:textId="77777777" w:rsidR="00FB6D3D" w:rsidRDefault="00D22A15">
            <w:pPr>
              <w:ind w:firstLineChars="0" w:firstLine="0"/>
            </w:pPr>
            <w:r>
              <w:t>string</w:t>
            </w:r>
          </w:p>
        </w:tc>
        <w:tc>
          <w:tcPr>
            <w:tcW w:w="2541" w:type="dxa"/>
          </w:tcPr>
          <w:p w14:paraId="4DE889E5" w14:textId="77777777" w:rsidR="00FB6D3D" w:rsidRDefault="00D22A15">
            <w:pPr>
              <w:ind w:firstLineChars="0" w:firstLine="0"/>
            </w:pPr>
            <w:r>
              <w:rPr>
                <w:rFonts w:hint="eastAsia"/>
              </w:rPr>
              <w:t>分拣线</w:t>
            </w:r>
          </w:p>
        </w:tc>
        <w:tc>
          <w:tcPr>
            <w:tcW w:w="3412" w:type="dxa"/>
          </w:tcPr>
          <w:p w14:paraId="6CFF029C" w14:textId="77777777" w:rsidR="00FB6D3D" w:rsidRDefault="00D22A15">
            <w:pPr>
              <w:ind w:firstLineChars="0" w:firstLine="0"/>
            </w:pPr>
            <w:r>
              <w:rPr>
                <w:rFonts w:hint="eastAsia"/>
              </w:rPr>
              <w:t>分拣线编号</w:t>
            </w:r>
          </w:p>
        </w:tc>
      </w:tr>
      <w:tr w:rsidR="00FB6D3D" w14:paraId="5142CE12" w14:textId="77777777">
        <w:trPr>
          <w:jc w:val="center"/>
        </w:trPr>
        <w:tc>
          <w:tcPr>
            <w:tcW w:w="2274" w:type="dxa"/>
          </w:tcPr>
          <w:p w14:paraId="33638031" w14:textId="77777777" w:rsidR="00FB6D3D" w:rsidRDefault="00D22A15">
            <w:pPr>
              <w:ind w:firstLineChars="0" w:firstLine="0"/>
              <w:rPr>
                <w:rFonts w:ascii="Times New Roman" w:hAnsi="Times New Roman" w:cs="Times New Roman"/>
                <w:color w:val="262626"/>
                <w:spacing w:val="12"/>
                <w:szCs w:val="21"/>
              </w:rPr>
            </w:pPr>
            <w:r>
              <w:rPr>
                <w:rFonts w:ascii="Times New Roman" w:hAnsi="Times New Roman" w:cs="Times New Roman" w:hint="eastAsia"/>
                <w:color w:val="262626"/>
                <w:spacing w:val="12"/>
                <w:szCs w:val="21"/>
              </w:rPr>
              <w:t>grip</w:t>
            </w:r>
            <w:r>
              <w:rPr>
                <w:rFonts w:ascii="Times New Roman" w:hAnsi="Times New Roman" w:cs="Times New Roman"/>
                <w:color w:val="262626"/>
                <w:spacing w:val="12"/>
                <w:szCs w:val="21"/>
              </w:rPr>
              <w:t>_code</w:t>
            </w:r>
          </w:p>
        </w:tc>
        <w:tc>
          <w:tcPr>
            <w:tcW w:w="1276" w:type="dxa"/>
          </w:tcPr>
          <w:p w14:paraId="0B399DCA" w14:textId="77777777" w:rsidR="00FB6D3D" w:rsidRDefault="00D22A15">
            <w:pPr>
              <w:ind w:firstLineChars="0" w:firstLine="0"/>
            </w:pPr>
            <w:r>
              <w:t>string</w:t>
            </w:r>
          </w:p>
        </w:tc>
        <w:tc>
          <w:tcPr>
            <w:tcW w:w="2541" w:type="dxa"/>
          </w:tcPr>
          <w:p w14:paraId="3C66F486" w14:textId="77777777" w:rsidR="00FB6D3D" w:rsidRDefault="00D22A15">
            <w:pPr>
              <w:ind w:firstLineChars="0" w:firstLine="0"/>
            </w:pPr>
            <w:r>
              <w:rPr>
                <w:rFonts w:hint="eastAsia"/>
              </w:rPr>
              <w:t>电磁抓手编号</w:t>
            </w:r>
          </w:p>
        </w:tc>
        <w:tc>
          <w:tcPr>
            <w:tcW w:w="3412" w:type="dxa"/>
          </w:tcPr>
          <w:p w14:paraId="54BF7D9D" w14:textId="77777777" w:rsidR="00FB6D3D" w:rsidRDefault="00D22A15">
            <w:pPr>
              <w:ind w:firstLineChars="0" w:firstLine="0"/>
            </w:pPr>
            <w:r>
              <w:rPr>
                <w:rFonts w:ascii="Times New Roman" w:hAnsi="Times New Roman" w:cs="Times New Roman" w:hint="eastAsia"/>
              </w:rPr>
              <w:t>和区内机器人编号一致</w:t>
            </w:r>
          </w:p>
        </w:tc>
      </w:tr>
      <w:tr w:rsidR="00FB6D3D" w14:paraId="110FFC25" w14:textId="77777777">
        <w:trPr>
          <w:jc w:val="center"/>
        </w:trPr>
        <w:tc>
          <w:tcPr>
            <w:tcW w:w="2274" w:type="dxa"/>
          </w:tcPr>
          <w:p w14:paraId="0AE860CF" w14:textId="77777777" w:rsidR="00FB6D3D" w:rsidRDefault="00D22A15">
            <w:pPr>
              <w:ind w:firstLineChars="0" w:firstLine="0"/>
              <w:rPr>
                <w:rFonts w:ascii="Times New Roman" w:hAnsi="Times New Roman" w:cs="Times New Roman"/>
                <w:color w:val="262626"/>
                <w:spacing w:val="12"/>
                <w:szCs w:val="21"/>
              </w:rPr>
            </w:pPr>
            <w:r>
              <w:rPr>
                <w:rFonts w:ascii="Times New Roman" w:hAnsi="Times New Roman" w:cs="Times New Roman"/>
                <w:color w:val="262626"/>
                <w:spacing w:val="12"/>
                <w:szCs w:val="21"/>
              </w:rPr>
              <w:t>dot</w:t>
            </w:r>
            <w:r>
              <w:rPr>
                <w:rFonts w:ascii="Times New Roman" w:hAnsi="Times New Roman" w:cs="Times New Roman" w:hint="eastAsia"/>
                <w:color w:val="262626"/>
                <w:spacing w:val="12"/>
                <w:szCs w:val="21"/>
              </w:rPr>
              <w:t>_</w:t>
            </w:r>
            <w:r>
              <w:rPr>
                <w:rFonts w:ascii="Times New Roman" w:hAnsi="Times New Roman" w:cs="Times New Roman"/>
                <w:color w:val="262626"/>
                <w:spacing w:val="12"/>
                <w:szCs w:val="21"/>
              </w:rPr>
              <w:t>list</w:t>
            </w:r>
          </w:p>
        </w:tc>
        <w:tc>
          <w:tcPr>
            <w:tcW w:w="1276" w:type="dxa"/>
          </w:tcPr>
          <w:p w14:paraId="0FD697A1" w14:textId="77777777" w:rsidR="00FB6D3D" w:rsidRDefault="00D22A15">
            <w:pPr>
              <w:ind w:firstLineChars="0" w:firstLine="0"/>
            </w:pPr>
            <w:r>
              <w:t>list</w:t>
            </w:r>
          </w:p>
        </w:tc>
        <w:tc>
          <w:tcPr>
            <w:tcW w:w="2541" w:type="dxa"/>
          </w:tcPr>
          <w:p w14:paraId="3683B855" w14:textId="77777777" w:rsidR="00FB6D3D" w:rsidRDefault="00D22A15">
            <w:pPr>
              <w:ind w:firstLineChars="0" w:firstLine="0"/>
            </w:pPr>
            <w:r>
              <w:rPr>
                <w:rFonts w:hint="eastAsia"/>
              </w:rPr>
              <w:t>开磁的磁点编号集合</w:t>
            </w:r>
          </w:p>
        </w:tc>
        <w:tc>
          <w:tcPr>
            <w:tcW w:w="3412" w:type="dxa"/>
          </w:tcPr>
          <w:p w14:paraId="76435B3C" w14:textId="77777777" w:rsidR="00FB6D3D" w:rsidRDefault="00FB6D3D">
            <w:pPr>
              <w:ind w:firstLineChars="0" w:firstLine="0"/>
              <w:rPr>
                <w:rFonts w:ascii="Times New Roman" w:hAnsi="Times New Roman" w:cs="Times New Roman"/>
              </w:rPr>
            </w:pPr>
          </w:p>
        </w:tc>
      </w:tr>
      <w:tr w:rsidR="00FB6D3D" w14:paraId="3424DECB" w14:textId="77777777">
        <w:trPr>
          <w:jc w:val="center"/>
        </w:trPr>
        <w:tc>
          <w:tcPr>
            <w:tcW w:w="2274" w:type="dxa"/>
          </w:tcPr>
          <w:p w14:paraId="2D48C7EC" w14:textId="77777777" w:rsidR="00FB6D3D" w:rsidRDefault="00D22A15">
            <w:pPr>
              <w:ind w:firstLineChars="0" w:firstLine="0"/>
              <w:rPr>
                <w:rFonts w:ascii="Times New Roman" w:hAnsi="Times New Roman" w:cs="Times New Roman"/>
                <w:color w:val="262626"/>
                <w:spacing w:val="12"/>
                <w:szCs w:val="21"/>
              </w:rPr>
            </w:pPr>
            <w:r>
              <w:rPr>
                <w:rFonts w:ascii="Times New Roman" w:hAnsi="Times New Roman" w:cs="Times New Roman"/>
                <w:color w:val="262626"/>
                <w:spacing w:val="12"/>
                <w:szCs w:val="21"/>
              </w:rPr>
              <w:t>hand_index</w:t>
            </w:r>
          </w:p>
        </w:tc>
        <w:tc>
          <w:tcPr>
            <w:tcW w:w="1276" w:type="dxa"/>
          </w:tcPr>
          <w:p w14:paraId="5C2A7037" w14:textId="77777777" w:rsidR="00FB6D3D" w:rsidRDefault="00D22A15">
            <w:pPr>
              <w:ind w:firstLineChars="0" w:firstLine="0"/>
            </w:pPr>
            <w:r>
              <w:t>string</w:t>
            </w:r>
          </w:p>
        </w:tc>
        <w:tc>
          <w:tcPr>
            <w:tcW w:w="2541" w:type="dxa"/>
          </w:tcPr>
          <w:p w14:paraId="631FD2C2" w14:textId="77777777" w:rsidR="00FB6D3D" w:rsidRDefault="00D22A15">
            <w:pPr>
              <w:ind w:firstLineChars="0" w:firstLine="0"/>
            </w:pPr>
            <w:r>
              <w:rPr>
                <w:rFonts w:hint="eastAsia"/>
              </w:rPr>
              <w:t>大件</w:t>
            </w:r>
            <w:r>
              <w:rPr>
                <w:rFonts w:hint="eastAsia"/>
              </w:rPr>
              <w:t>/</w:t>
            </w:r>
            <w:r>
              <w:rPr>
                <w:rFonts w:hint="eastAsia"/>
              </w:rPr>
              <w:t>码盘区内抓手编号</w:t>
            </w:r>
          </w:p>
        </w:tc>
        <w:tc>
          <w:tcPr>
            <w:tcW w:w="3412" w:type="dxa"/>
          </w:tcPr>
          <w:p w14:paraId="56E54214" w14:textId="77777777" w:rsidR="00FB6D3D" w:rsidRDefault="00D22A15">
            <w:pPr>
              <w:ind w:firstLineChars="0" w:firstLine="0"/>
              <w:rPr>
                <w:rFonts w:ascii="Times New Roman" w:hAnsi="Times New Roman" w:cs="Times New Roman"/>
              </w:rPr>
            </w:pPr>
            <w:r>
              <w:rPr>
                <w:rFonts w:ascii="Times New Roman" w:hAnsi="Times New Roman" w:cs="Times New Roman" w:hint="eastAsia"/>
              </w:rPr>
              <w:t>以输送线移动方向顺序依次编号，</w:t>
            </w:r>
            <w:r>
              <w:rPr>
                <w:rFonts w:ascii="Times New Roman" w:hAnsi="Times New Roman" w:cs="Times New Roman" w:hint="eastAsia"/>
              </w:rPr>
              <w:t>1</w:t>
            </w:r>
            <w:r>
              <w:rPr>
                <w:rFonts w:ascii="Times New Roman" w:hAnsi="Times New Roman" w:cs="Times New Roman" w:hint="eastAsia"/>
              </w:rPr>
              <w:t>和</w:t>
            </w:r>
            <w:r>
              <w:rPr>
                <w:rFonts w:ascii="Times New Roman" w:hAnsi="Times New Roman" w:cs="Times New Roman" w:hint="eastAsia"/>
              </w:rPr>
              <w:t>2</w:t>
            </w:r>
          </w:p>
        </w:tc>
      </w:tr>
    </w:tbl>
    <w:p w14:paraId="0583F04F" w14:textId="77777777" w:rsidR="00FB6D3D" w:rsidRDefault="00D22A15">
      <w:pPr>
        <w:pStyle w:val="af6"/>
        <w:ind w:left="492" w:firstLineChars="0" w:firstLine="0"/>
        <w:rPr>
          <w:rStyle w:val="af3"/>
        </w:rPr>
      </w:pPr>
      <w:r>
        <w:rPr>
          <w:rStyle w:val="af3"/>
          <w:rFonts w:hint="eastAsia"/>
        </w:rPr>
        <w:t>返回结果：</w:t>
      </w:r>
    </w:p>
    <w:p w14:paraId="31A6C305" w14:textId="77777777" w:rsidR="00FB6D3D" w:rsidRDefault="00D22A15">
      <w:pPr>
        <w:pStyle w:val="af6"/>
        <w:ind w:left="492" w:firstLineChars="0" w:firstLine="0"/>
        <w:rPr>
          <w:rFonts w:ascii="Times New Roman" w:hAnsi="Times New Roman" w:cs="Times New Roman"/>
          <w:color w:val="262626"/>
          <w:spacing w:val="12"/>
          <w:szCs w:val="21"/>
        </w:rPr>
      </w:pPr>
      <w:r>
        <w:rPr>
          <w:rFonts w:ascii="Times New Roman" w:hAnsi="Times New Roman" w:cs="Times New Roman" w:hint="eastAsia"/>
          <w:color w:val="262626"/>
          <w:spacing w:val="12"/>
          <w:szCs w:val="21"/>
        </w:rPr>
        <w:t>{</w:t>
      </w:r>
    </w:p>
    <w:p w14:paraId="659452C2" w14:textId="77777777" w:rsidR="00FB6D3D" w:rsidRDefault="00D22A15">
      <w:pPr>
        <w:pStyle w:val="af6"/>
        <w:ind w:left="492" w:firstLineChars="0" w:firstLine="0"/>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code</w:t>
      </w: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 xml:space="preserve">: </w:t>
      </w:r>
      <w:r>
        <w:rPr>
          <w:rFonts w:ascii="Times New Roman" w:hAnsi="Times New Roman" w:cs="Times New Roman"/>
          <w:color w:val="262626"/>
          <w:spacing w:val="12"/>
          <w:szCs w:val="21"/>
        </w:rPr>
        <w:t>20</w:t>
      </w:r>
      <w:r>
        <w:rPr>
          <w:rFonts w:ascii="Times New Roman" w:hAnsi="Times New Roman" w:cs="Times New Roman" w:hint="eastAsia"/>
          <w:color w:val="262626"/>
          <w:spacing w:val="12"/>
          <w:szCs w:val="21"/>
        </w:rPr>
        <w:t>0,</w:t>
      </w:r>
    </w:p>
    <w:p w14:paraId="0637C24F" w14:textId="77777777" w:rsidR="00FB6D3D" w:rsidRDefault="00D22A15">
      <w:pPr>
        <w:pStyle w:val="af6"/>
        <w:ind w:left="492" w:firstLineChars="0" w:firstLine="0"/>
        <w:rPr>
          <w:rFonts w:ascii="Times New Roman" w:hAnsi="Times New Roman" w:cs="Times New Roman"/>
          <w:color w:val="262626"/>
          <w:spacing w:val="12"/>
          <w:szCs w:val="21"/>
        </w:rPr>
      </w:pPr>
      <w:r>
        <w:rPr>
          <w:rFonts w:ascii="Times New Roman" w:hAnsi="Times New Roman" w:cs="Times New Roman"/>
          <w:color w:val="262626"/>
          <w:spacing w:val="12"/>
          <w:szCs w:val="21"/>
        </w:rPr>
        <w:t>“msg”</w:t>
      </w:r>
      <w:r>
        <w:rPr>
          <w:rFonts w:ascii="Times New Roman" w:hAnsi="Times New Roman" w:cs="Times New Roman" w:hint="eastAsia"/>
          <w:color w:val="262626"/>
          <w:spacing w:val="12"/>
          <w:szCs w:val="21"/>
        </w:rPr>
        <w:t xml:space="preserve">: </w:t>
      </w: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success</w:t>
      </w:r>
      <w:r>
        <w:rPr>
          <w:rFonts w:ascii="Times New Roman" w:hAnsi="Times New Roman" w:cs="Times New Roman"/>
          <w:color w:val="262626"/>
          <w:spacing w:val="12"/>
          <w:szCs w:val="21"/>
        </w:rPr>
        <w:t>”,</w:t>
      </w:r>
    </w:p>
    <w:p w14:paraId="2425FE68" w14:textId="77777777" w:rsidR="00FB6D3D" w:rsidRDefault="00D22A15">
      <w:pPr>
        <w:pStyle w:val="af6"/>
        <w:ind w:left="492" w:firstLineChars="0" w:firstLine="0"/>
        <w:rPr>
          <w:rFonts w:ascii="Times New Roman" w:hAnsi="Times New Roman" w:cs="Times New Roman"/>
          <w:color w:val="262626"/>
          <w:spacing w:val="12"/>
          <w:szCs w:val="21"/>
        </w:rPr>
      </w:pPr>
      <w:r>
        <w:rPr>
          <w:rFonts w:ascii="Times New Roman" w:hAnsi="Times New Roman" w:cs="Times New Roman"/>
          <w:color w:val="262626"/>
          <w:spacing w:val="12"/>
          <w:szCs w:val="21"/>
        </w:rPr>
        <w:t>“data”:””</w:t>
      </w:r>
    </w:p>
    <w:p w14:paraId="609DADFA" w14:textId="77777777" w:rsidR="00FB6D3D" w:rsidRDefault="00D22A15">
      <w:pPr>
        <w:ind w:firstLineChars="0" w:firstLine="492"/>
        <w:rPr>
          <w:rFonts w:ascii="Times New Roman" w:hAnsi="Times New Roman" w:cs="Times New Roman"/>
          <w:color w:val="262626"/>
          <w:spacing w:val="12"/>
          <w:szCs w:val="21"/>
        </w:rPr>
      </w:pPr>
      <w:r>
        <w:rPr>
          <w:rFonts w:ascii="Times New Roman" w:hAnsi="Times New Roman" w:cs="Times New Roman" w:hint="eastAsia"/>
          <w:color w:val="262626"/>
          <w:spacing w:val="12"/>
          <w:szCs w:val="21"/>
        </w:rPr>
        <w:t>}</w:t>
      </w:r>
    </w:p>
    <w:tbl>
      <w:tblPr>
        <w:tblStyle w:val="af2"/>
        <w:tblW w:w="8936" w:type="dxa"/>
        <w:jc w:val="center"/>
        <w:tblLayout w:type="fixed"/>
        <w:tblLook w:val="04A0" w:firstRow="1" w:lastRow="0" w:firstColumn="1" w:lastColumn="0" w:noHBand="0" w:noVBand="1"/>
      </w:tblPr>
      <w:tblGrid>
        <w:gridCol w:w="1707"/>
        <w:gridCol w:w="1276"/>
        <w:gridCol w:w="2976"/>
        <w:gridCol w:w="2977"/>
      </w:tblGrid>
      <w:tr w:rsidR="00FB6D3D" w14:paraId="191134C0" w14:textId="77777777">
        <w:trPr>
          <w:jc w:val="center"/>
        </w:trPr>
        <w:tc>
          <w:tcPr>
            <w:tcW w:w="1707" w:type="dxa"/>
          </w:tcPr>
          <w:p w14:paraId="1C2833A1" w14:textId="77777777" w:rsidR="00FB6D3D" w:rsidRDefault="00D22A15">
            <w:pPr>
              <w:ind w:firstLineChars="0" w:firstLine="0"/>
            </w:pPr>
            <w:r>
              <w:rPr>
                <w:rFonts w:hint="eastAsia"/>
              </w:rPr>
              <w:t>参数</w:t>
            </w:r>
          </w:p>
        </w:tc>
        <w:tc>
          <w:tcPr>
            <w:tcW w:w="1276" w:type="dxa"/>
          </w:tcPr>
          <w:p w14:paraId="4D5158DE" w14:textId="77777777" w:rsidR="00FB6D3D" w:rsidRDefault="00D22A15">
            <w:pPr>
              <w:ind w:firstLineChars="0" w:firstLine="0"/>
            </w:pPr>
            <w:r>
              <w:rPr>
                <w:rFonts w:hint="eastAsia"/>
              </w:rPr>
              <w:t>参数类型</w:t>
            </w:r>
          </w:p>
        </w:tc>
        <w:tc>
          <w:tcPr>
            <w:tcW w:w="2976" w:type="dxa"/>
          </w:tcPr>
          <w:p w14:paraId="44CB0B06" w14:textId="77777777" w:rsidR="00FB6D3D" w:rsidRDefault="00D22A15">
            <w:pPr>
              <w:ind w:firstLineChars="0" w:firstLine="0"/>
            </w:pPr>
            <w:r>
              <w:rPr>
                <w:rFonts w:hint="eastAsia"/>
              </w:rPr>
              <w:t>说明</w:t>
            </w:r>
          </w:p>
        </w:tc>
        <w:tc>
          <w:tcPr>
            <w:tcW w:w="2977" w:type="dxa"/>
          </w:tcPr>
          <w:p w14:paraId="3C72BEDF" w14:textId="77777777" w:rsidR="00FB6D3D" w:rsidRDefault="00D22A15">
            <w:pPr>
              <w:ind w:firstLineChars="0" w:firstLine="0"/>
            </w:pPr>
            <w:r>
              <w:rPr>
                <w:rFonts w:hint="eastAsia"/>
              </w:rPr>
              <w:t>示例值</w:t>
            </w:r>
          </w:p>
        </w:tc>
      </w:tr>
      <w:tr w:rsidR="00FB6D3D" w14:paraId="11AB3F6E" w14:textId="77777777">
        <w:trPr>
          <w:jc w:val="center"/>
        </w:trPr>
        <w:tc>
          <w:tcPr>
            <w:tcW w:w="1707" w:type="dxa"/>
          </w:tcPr>
          <w:p w14:paraId="44216505" w14:textId="77777777" w:rsidR="00FB6D3D" w:rsidRDefault="00D22A15">
            <w:pPr>
              <w:ind w:firstLineChars="0" w:firstLine="0"/>
              <w:rPr>
                <w:rFonts w:ascii="Times New Roman" w:hAnsi="Times New Roman" w:cs="Times New Roman"/>
              </w:rPr>
            </w:pPr>
            <w:r>
              <w:rPr>
                <w:rFonts w:ascii="Times New Roman" w:hAnsi="Times New Roman" w:cs="Times New Roman" w:hint="eastAsia"/>
                <w:color w:val="262626"/>
                <w:spacing w:val="12"/>
                <w:szCs w:val="21"/>
              </w:rPr>
              <w:t>code</w:t>
            </w:r>
          </w:p>
        </w:tc>
        <w:tc>
          <w:tcPr>
            <w:tcW w:w="1276" w:type="dxa"/>
          </w:tcPr>
          <w:p w14:paraId="502D3E4B" w14:textId="77777777" w:rsidR="00FB6D3D" w:rsidRDefault="00D22A15">
            <w:pPr>
              <w:ind w:firstLineChars="0" w:firstLine="0"/>
            </w:pPr>
            <w:r>
              <w:rPr>
                <w:rFonts w:hint="eastAsia"/>
              </w:rPr>
              <w:t>int</w:t>
            </w:r>
          </w:p>
        </w:tc>
        <w:tc>
          <w:tcPr>
            <w:tcW w:w="2976" w:type="dxa"/>
          </w:tcPr>
          <w:p w14:paraId="72BB960A" w14:textId="77777777" w:rsidR="00FB6D3D" w:rsidRDefault="00D22A15">
            <w:pPr>
              <w:ind w:firstLineChars="0" w:firstLine="0"/>
            </w:pPr>
            <w:r>
              <w:rPr>
                <w:rFonts w:hint="eastAsia"/>
              </w:rPr>
              <w:t>返回码</w:t>
            </w:r>
          </w:p>
        </w:tc>
        <w:tc>
          <w:tcPr>
            <w:tcW w:w="2977" w:type="dxa"/>
          </w:tcPr>
          <w:p w14:paraId="2177F2D3" w14:textId="77777777" w:rsidR="00FB6D3D" w:rsidRDefault="00D22A15">
            <w:pPr>
              <w:ind w:firstLineChars="0" w:firstLine="0"/>
            </w:pPr>
            <w:r>
              <w:t>20</w:t>
            </w:r>
            <w:r>
              <w:rPr>
                <w:rFonts w:hint="eastAsia"/>
              </w:rPr>
              <w:t>0</w:t>
            </w:r>
            <w:r>
              <w:rPr>
                <w:rFonts w:hint="eastAsia"/>
              </w:rPr>
              <w:t>为成功；</w:t>
            </w:r>
            <w:r>
              <w:rPr>
                <w:rFonts w:hint="eastAsia"/>
              </w:rPr>
              <w:t>4</w:t>
            </w:r>
            <w:r>
              <w:t>00</w:t>
            </w:r>
            <w:r>
              <w:rPr>
                <w:rFonts w:hint="eastAsia"/>
              </w:rPr>
              <w:t>为失败</w:t>
            </w:r>
          </w:p>
        </w:tc>
      </w:tr>
      <w:tr w:rsidR="00FB6D3D" w14:paraId="3A690E78" w14:textId="77777777">
        <w:trPr>
          <w:jc w:val="center"/>
        </w:trPr>
        <w:tc>
          <w:tcPr>
            <w:tcW w:w="1707" w:type="dxa"/>
          </w:tcPr>
          <w:p w14:paraId="71AD09F8" w14:textId="77777777" w:rsidR="00FB6D3D" w:rsidRDefault="00D22A15">
            <w:pPr>
              <w:ind w:firstLineChars="0" w:firstLine="0"/>
              <w:rPr>
                <w:rFonts w:ascii="Times New Roman" w:hAnsi="Times New Roman" w:cs="Times New Roman"/>
              </w:rPr>
            </w:pPr>
            <w:r>
              <w:rPr>
                <w:rFonts w:ascii="Times New Roman" w:hAnsi="Times New Roman" w:cs="Times New Roman"/>
                <w:color w:val="262626"/>
                <w:spacing w:val="12"/>
                <w:szCs w:val="21"/>
              </w:rPr>
              <w:t>msg</w:t>
            </w:r>
          </w:p>
        </w:tc>
        <w:tc>
          <w:tcPr>
            <w:tcW w:w="1276" w:type="dxa"/>
          </w:tcPr>
          <w:p w14:paraId="166452FA" w14:textId="77777777" w:rsidR="00FB6D3D" w:rsidRDefault="00D22A15">
            <w:pPr>
              <w:ind w:firstLineChars="0" w:firstLine="0"/>
            </w:pPr>
            <w:r>
              <w:rPr>
                <w:rFonts w:hint="eastAsia"/>
              </w:rPr>
              <w:t>string</w:t>
            </w:r>
          </w:p>
        </w:tc>
        <w:tc>
          <w:tcPr>
            <w:tcW w:w="2976" w:type="dxa"/>
          </w:tcPr>
          <w:p w14:paraId="21CFF93E" w14:textId="77777777" w:rsidR="00FB6D3D" w:rsidRDefault="00D22A15">
            <w:pPr>
              <w:ind w:firstLineChars="0" w:firstLine="0"/>
            </w:pPr>
            <w:r>
              <w:t>对返回码的文本描述内容</w:t>
            </w:r>
          </w:p>
        </w:tc>
        <w:tc>
          <w:tcPr>
            <w:tcW w:w="2977" w:type="dxa"/>
          </w:tcPr>
          <w:p w14:paraId="429990BF" w14:textId="77777777" w:rsidR="00FB6D3D" w:rsidRDefault="00D22A15">
            <w:pPr>
              <w:ind w:firstLineChars="0" w:firstLine="0"/>
              <w:rPr>
                <w:rFonts w:ascii="Times New Roman" w:hAnsi="Times New Roman" w:cs="Times New Roman"/>
              </w:rPr>
            </w:pPr>
            <w:r>
              <w:rPr>
                <w:rFonts w:ascii="Times New Roman" w:hAnsi="Times New Roman" w:cs="Times New Roman"/>
              </w:rPr>
              <w:t>“success”</w:t>
            </w:r>
            <w:r>
              <w:rPr>
                <w:rFonts w:ascii="Times New Roman" w:hAnsi="Times New Roman" w:cs="Times New Roman"/>
              </w:rPr>
              <w:t>表示</w:t>
            </w:r>
            <w:r>
              <w:rPr>
                <w:rFonts w:ascii="Times New Roman" w:hAnsi="Times New Roman" w:cs="Times New Roman" w:hint="eastAsia"/>
              </w:rPr>
              <w:t>操作</w:t>
            </w:r>
            <w:r>
              <w:rPr>
                <w:rFonts w:ascii="Times New Roman" w:hAnsi="Times New Roman" w:cs="Times New Roman"/>
              </w:rPr>
              <w:t>成功</w:t>
            </w:r>
          </w:p>
          <w:p w14:paraId="1852C555" w14:textId="77777777" w:rsidR="00FB6D3D" w:rsidRDefault="00D22A15">
            <w:pPr>
              <w:ind w:firstLineChars="0" w:firstLine="0"/>
              <w:rPr>
                <w:rFonts w:ascii="Times New Roman" w:hAnsi="Times New Roman" w:cs="Times New Roman"/>
              </w:rPr>
            </w:pPr>
            <w:r>
              <w:rPr>
                <w:rFonts w:ascii="Times New Roman" w:hAnsi="Times New Roman" w:cs="Times New Roman"/>
              </w:rPr>
              <w:t>”error”</w:t>
            </w:r>
            <w:r>
              <w:rPr>
                <w:rFonts w:ascii="Times New Roman" w:hAnsi="Times New Roman" w:cs="Times New Roman"/>
              </w:rPr>
              <w:t>表示</w:t>
            </w:r>
            <w:r>
              <w:rPr>
                <w:rFonts w:ascii="Times New Roman" w:hAnsi="Times New Roman" w:cs="Times New Roman" w:hint="eastAsia"/>
              </w:rPr>
              <w:t>操作失败</w:t>
            </w:r>
          </w:p>
        </w:tc>
      </w:tr>
      <w:tr w:rsidR="00FB6D3D" w14:paraId="1252C6E2" w14:textId="77777777">
        <w:trPr>
          <w:jc w:val="center"/>
        </w:trPr>
        <w:tc>
          <w:tcPr>
            <w:tcW w:w="1707" w:type="dxa"/>
          </w:tcPr>
          <w:p w14:paraId="6B5CDB19" w14:textId="77777777" w:rsidR="00FB6D3D" w:rsidRDefault="00D22A15">
            <w:pPr>
              <w:ind w:firstLineChars="0" w:firstLine="0"/>
              <w:rPr>
                <w:rFonts w:ascii="Times New Roman" w:hAnsi="Times New Roman" w:cs="Times New Roman"/>
                <w:color w:val="262626"/>
                <w:spacing w:val="12"/>
                <w:szCs w:val="21"/>
              </w:rPr>
            </w:pPr>
            <w:r>
              <w:rPr>
                <w:rFonts w:ascii="Times New Roman" w:hAnsi="Times New Roman" w:cs="Times New Roman"/>
                <w:color w:val="262626"/>
                <w:spacing w:val="12"/>
                <w:szCs w:val="21"/>
              </w:rPr>
              <w:lastRenderedPageBreak/>
              <w:t>data</w:t>
            </w:r>
          </w:p>
        </w:tc>
        <w:tc>
          <w:tcPr>
            <w:tcW w:w="1276" w:type="dxa"/>
          </w:tcPr>
          <w:p w14:paraId="644E2F30" w14:textId="77777777" w:rsidR="00FB6D3D" w:rsidRDefault="00D22A15">
            <w:pPr>
              <w:ind w:firstLineChars="0" w:firstLine="0"/>
            </w:pPr>
            <w:r>
              <w:rPr>
                <w:rFonts w:hint="eastAsia"/>
              </w:rPr>
              <w:t>string</w:t>
            </w:r>
          </w:p>
        </w:tc>
        <w:tc>
          <w:tcPr>
            <w:tcW w:w="2976" w:type="dxa"/>
          </w:tcPr>
          <w:p w14:paraId="26752DDD" w14:textId="77777777" w:rsidR="00FB6D3D" w:rsidRDefault="00D22A15">
            <w:pPr>
              <w:ind w:firstLineChars="0" w:firstLine="0"/>
            </w:pPr>
            <w:r>
              <w:rPr>
                <w:rFonts w:hint="eastAsia"/>
              </w:rPr>
              <w:t>若是操作失败，写明原因</w:t>
            </w:r>
          </w:p>
        </w:tc>
        <w:tc>
          <w:tcPr>
            <w:tcW w:w="2977" w:type="dxa"/>
          </w:tcPr>
          <w:p w14:paraId="786D4090" w14:textId="77777777" w:rsidR="00FB6D3D" w:rsidRDefault="00FB6D3D">
            <w:pPr>
              <w:ind w:firstLineChars="0" w:firstLine="0"/>
              <w:rPr>
                <w:rFonts w:ascii="Times New Roman" w:hAnsi="Times New Roman" w:cs="Times New Roman"/>
              </w:rPr>
            </w:pPr>
          </w:p>
        </w:tc>
      </w:tr>
    </w:tbl>
    <w:p w14:paraId="0CA4753E" w14:textId="77777777" w:rsidR="00FB6D3D" w:rsidRDefault="00D22A15">
      <w:pPr>
        <w:pStyle w:val="2"/>
        <w:numPr>
          <w:ilvl w:val="1"/>
          <w:numId w:val="16"/>
        </w:numPr>
        <w:spacing w:before="120"/>
        <w:rPr>
          <w:rFonts w:ascii="宋体" w:eastAsia="宋体" w:hAnsi="宋体"/>
          <w:szCs w:val="30"/>
          <w:lang w:val="en-US"/>
        </w:rPr>
      </w:pPr>
      <w:bookmarkStart w:id="23" w:name="_Toc20904"/>
      <w:r>
        <w:rPr>
          <w:rFonts w:ascii="宋体" w:eastAsia="宋体" w:hAnsi="宋体" w:hint="eastAsia"/>
          <w:szCs w:val="30"/>
        </w:rPr>
        <w:t>获取混拣</w:t>
      </w:r>
      <w:r>
        <w:rPr>
          <w:rFonts w:ascii="宋体" w:eastAsia="宋体" w:hAnsi="宋体" w:hint="eastAsia"/>
          <w:szCs w:val="30"/>
        </w:rPr>
        <w:t>/</w:t>
      </w:r>
      <w:r>
        <w:rPr>
          <w:rFonts w:ascii="宋体" w:eastAsia="宋体" w:hAnsi="宋体" w:hint="eastAsia"/>
          <w:szCs w:val="30"/>
        </w:rPr>
        <w:t>二次分拣电磁抓手当前伺服</w:t>
      </w:r>
      <w:bookmarkEnd w:id="23"/>
    </w:p>
    <w:p w14:paraId="1C327449" w14:textId="77777777" w:rsidR="00FB6D3D" w:rsidRDefault="00D22A15">
      <w:pPr>
        <w:pStyle w:val="af6"/>
        <w:ind w:left="492" w:firstLineChars="0" w:firstLine="0"/>
      </w:pPr>
      <w:r>
        <w:rPr>
          <w:b/>
          <w:bCs/>
        </w:rPr>
        <w:t>请求方式</w:t>
      </w:r>
      <w:r>
        <w:t>：</w:t>
      </w:r>
      <w:r>
        <w:t>POST</w:t>
      </w:r>
      <w:r>
        <w:t>（</w:t>
      </w:r>
      <w:r>
        <w:t>HTTP</w:t>
      </w:r>
      <w:r>
        <w:t>）</w:t>
      </w:r>
    </w:p>
    <w:p w14:paraId="56A3E72A" w14:textId="77777777" w:rsidR="00FB6D3D" w:rsidRDefault="00D22A15">
      <w:pPr>
        <w:pStyle w:val="af6"/>
        <w:spacing w:line="360" w:lineRule="atLeast"/>
        <w:ind w:left="492" w:firstLineChars="0" w:firstLine="0"/>
        <w:rPr>
          <w:rFonts w:ascii="Times New Roman" w:hAnsi="Times New Roman" w:cs="Times New Roman"/>
          <w:color w:val="262626"/>
          <w:spacing w:val="12"/>
          <w:szCs w:val="21"/>
        </w:rPr>
      </w:pPr>
      <w:r>
        <w:rPr>
          <w:rFonts w:ascii="Times New Roman" w:hAnsi="Times New Roman" w:cs="Times New Roman"/>
          <w:b/>
          <w:bCs/>
          <w:color w:val="262626"/>
          <w:spacing w:val="12"/>
          <w:szCs w:val="21"/>
        </w:rPr>
        <w:t>请求地址</w:t>
      </w:r>
      <w:r>
        <w:rPr>
          <w:rFonts w:ascii="Times New Roman" w:hAnsi="Times New Roman" w:cs="Times New Roman"/>
          <w:color w:val="262626"/>
          <w:spacing w:val="12"/>
          <w:szCs w:val="21"/>
        </w:rPr>
        <w:t>：</w:t>
      </w:r>
      <w:r>
        <w:rPr>
          <w:rFonts w:ascii="Times New Roman" w:hAnsi="Times New Roman" w:cs="Times New Roman"/>
          <w:color w:val="262626"/>
          <w:spacing w:val="12"/>
          <w:szCs w:val="24"/>
        </w:rPr>
        <w:t>http://</w:t>
      </w:r>
      <w:r>
        <w:rPr>
          <w:rFonts w:ascii="Times New Roman" w:hAnsi="Times New Roman" w:cs="Times New Roman" w:hint="eastAsia"/>
          <w:color w:val="262626"/>
          <w:spacing w:val="12"/>
          <w:szCs w:val="24"/>
        </w:rPr>
        <w:t>ip</w:t>
      </w:r>
      <w:r>
        <w:rPr>
          <w:rFonts w:ascii="Times New Roman" w:hAnsi="Times New Roman" w:cs="Times New Roman"/>
          <w:color w:val="262626"/>
          <w:spacing w:val="12"/>
          <w:szCs w:val="24"/>
        </w:rPr>
        <w:t>:port</w:t>
      </w:r>
      <w:r>
        <w:rPr>
          <w:rFonts w:ascii="Times New Roman" w:hAnsi="Times New Roman" w:cs="Times New Roman" w:hint="eastAsia"/>
          <w:color w:val="262626"/>
          <w:spacing w:val="12"/>
          <w:szCs w:val="24"/>
        </w:rPr>
        <w:t>/</w:t>
      </w:r>
      <w:r>
        <w:rPr>
          <w:rFonts w:ascii="Times New Roman" w:hAnsi="Times New Roman" w:cs="Times New Roman" w:hint="eastAsia"/>
          <w:color w:val="262626"/>
          <w:spacing w:val="12"/>
          <w:szCs w:val="24"/>
        </w:rPr>
        <w:t>功能区编码</w:t>
      </w:r>
      <w:r>
        <w:rPr>
          <w:rFonts w:ascii="Times New Roman" w:hAnsi="Times New Roman" w:cs="Times New Roman"/>
          <w:color w:val="262626"/>
          <w:spacing w:val="12"/>
          <w:szCs w:val="24"/>
        </w:rPr>
        <w:t>/</w:t>
      </w:r>
      <w:r>
        <w:rPr>
          <w:rFonts w:ascii="Times New Roman" w:hAnsi="Times New Roman" w:cs="Times New Roman" w:hint="eastAsia"/>
          <w:color w:val="262626"/>
          <w:spacing w:val="12"/>
          <w:szCs w:val="24"/>
        </w:rPr>
        <w:t>e</w:t>
      </w:r>
      <w:r>
        <w:rPr>
          <w:rFonts w:ascii="Times New Roman" w:hAnsi="Times New Roman" w:cs="Times New Roman"/>
          <w:color w:val="262626"/>
          <w:spacing w:val="12"/>
          <w:szCs w:val="24"/>
        </w:rPr>
        <w:t>lectronGrip</w:t>
      </w:r>
      <w:r>
        <w:rPr>
          <w:rFonts w:ascii="Times New Roman" w:hAnsi="Times New Roman" w:cs="Times New Roman" w:hint="eastAsia"/>
          <w:color w:val="262626"/>
          <w:spacing w:val="12"/>
          <w:szCs w:val="24"/>
        </w:rPr>
        <w:t>/</w:t>
      </w:r>
      <w:r>
        <w:rPr>
          <w:rFonts w:ascii="Times New Roman" w:hAnsi="Times New Roman" w:cs="Times New Roman"/>
          <w:color w:val="262626"/>
          <w:spacing w:val="12"/>
          <w:szCs w:val="24"/>
        </w:rPr>
        <w:t>getSucker</w:t>
      </w:r>
      <w:r>
        <w:rPr>
          <w:rFonts w:ascii="Times New Roman" w:hAnsi="Times New Roman" w:cs="Times New Roman" w:hint="eastAsia"/>
          <w:color w:val="262626"/>
          <w:spacing w:val="12"/>
          <w:szCs w:val="24"/>
        </w:rPr>
        <w:t>Distance</w:t>
      </w:r>
    </w:p>
    <w:p w14:paraId="68E81D82" w14:textId="77777777" w:rsidR="00FB6D3D" w:rsidRDefault="00D22A15">
      <w:pPr>
        <w:pStyle w:val="af6"/>
        <w:spacing w:line="360" w:lineRule="atLeast"/>
        <w:ind w:left="492" w:firstLineChars="0" w:firstLine="0"/>
        <w:rPr>
          <w:rFonts w:ascii="Times New Roman" w:hAnsi="Times New Roman" w:cs="Times New Roman"/>
          <w:b/>
          <w:color w:val="262626"/>
          <w:spacing w:val="12"/>
          <w:szCs w:val="21"/>
        </w:rPr>
      </w:pPr>
      <w:r>
        <w:rPr>
          <w:rFonts w:ascii="Times New Roman" w:hAnsi="Times New Roman" w:cs="Times New Roman" w:hint="eastAsia"/>
          <w:b/>
          <w:color w:val="262626"/>
          <w:spacing w:val="12"/>
          <w:szCs w:val="21"/>
        </w:rPr>
        <w:t>接口说明：</w:t>
      </w:r>
    </w:p>
    <w:p w14:paraId="2BC0E99B" w14:textId="77777777" w:rsidR="00FB6D3D" w:rsidRDefault="00D22A15">
      <w:pPr>
        <w:pStyle w:val="af6"/>
        <w:spacing w:line="360" w:lineRule="atLeast"/>
        <w:ind w:left="492" w:firstLineChars="0" w:firstLine="0"/>
      </w:pPr>
      <w:r>
        <w:rPr>
          <w:rFonts w:hint="eastAsia"/>
        </w:rPr>
        <w:t>该接口用于获取混拣、二次分拣区指定抓手的当前伺服距离数据；</w:t>
      </w:r>
    </w:p>
    <w:p w14:paraId="22CEAFEF" w14:textId="77777777" w:rsidR="00FB6D3D" w:rsidRDefault="00D22A15">
      <w:pPr>
        <w:pStyle w:val="af6"/>
        <w:spacing w:line="360" w:lineRule="atLeast"/>
        <w:ind w:left="492" w:firstLineChars="0" w:firstLine="0"/>
        <w:rPr>
          <w:rFonts w:ascii="Times New Roman" w:hAnsi="Times New Roman" w:cs="Times New Roman"/>
          <w:color w:val="262626"/>
          <w:spacing w:val="12"/>
          <w:szCs w:val="21"/>
        </w:rPr>
      </w:pPr>
      <w:r>
        <w:rPr>
          <w:rFonts w:ascii="Times New Roman" w:hAnsi="Times New Roman" w:cs="Times New Roman"/>
          <w:b/>
          <w:bCs/>
          <w:color w:val="262626"/>
          <w:spacing w:val="12"/>
          <w:szCs w:val="21"/>
        </w:rPr>
        <w:t>请求包结构体</w:t>
      </w:r>
      <w:r>
        <w:rPr>
          <w:rFonts w:ascii="Times New Roman" w:hAnsi="Times New Roman" w:cs="Times New Roman"/>
          <w:color w:val="262626"/>
          <w:spacing w:val="12"/>
          <w:szCs w:val="21"/>
        </w:rPr>
        <w:t>：</w:t>
      </w:r>
    </w:p>
    <w:p w14:paraId="6E402862" w14:textId="77777777" w:rsidR="00FB6D3D" w:rsidRDefault="00D22A15">
      <w:pPr>
        <w:pStyle w:val="af6"/>
        <w:spacing w:line="360" w:lineRule="atLeast"/>
        <w:ind w:left="492" w:firstLineChars="0" w:firstLine="0"/>
        <w:rPr>
          <w:rFonts w:ascii="Times New Roman" w:hAnsi="Times New Roman" w:cs="Times New Roman"/>
          <w:color w:val="262626"/>
          <w:spacing w:val="12"/>
          <w:szCs w:val="21"/>
        </w:rPr>
      </w:pPr>
      <w:r>
        <w:rPr>
          <w:rFonts w:ascii="Times New Roman" w:hAnsi="Times New Roman" w:cs="Times New Roman" w:hint="eastAsia"/>
          <w:color w:val="262626"/>
          <w:spacing w:val="12"/>
          <w:szCs w:val="21"/>
        </w:rPr>
        <w:t>{</w:t>
      </w:r>
    </w:p>
    <w:p w14:paraId="2E5A1929" w14:textId="77777777" w:rsidR="00FB6D3D" w:rsidRDefault="00D22A15">
      <w:pPr>
        <w:pStyle w:val="af6"/>
        <w:spacing w:line="360" w:lineRule="atLeast"/>
        <w:ind w:leftChars="305" w:left="732" w:firstLineChars="0" w:firstLine="0"/>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area</w:t>
      </w:r>
      <w:r>
        <w:rPr>
          <w:rFonts w:ascii="Times New Roman" w:hAnsi="Times New Roman" w:cs="Times New Roman"/>
          <w:color w:val="262626"/>
          <w:spacing w:val="12"/>
          <w:szCs w:val="21"/>
        </w:rPr>
        <w:t>_code”</w:t>
      </w:r>
      <w:r>
        <w:rPr>
          <w:rFonts w:ascii="Times New Roman" w:hAnsi="Times New Roman" w:cs="Times New Roman" w:hint="eastAsia"/>
          <w:color w:val="262626"/>
          <w:spacing w:val="12"/>
          <w:szCs w:val="21"/>
        </w:rPr>
        <w:t xml:space="preserve">: </w:t>
      </w:r>
      <w:r>
        <w:rPr>
          <w:rFonts w:ascii="Times New Roman" w:hAnsi="Times New Roman" w:cs="Times New Roman"/>
          <w:color w:val="262626"/>
          <w:spacing w:val="12"/>
          <w:szCs w:val="21"/>
        </w:rPr>
        <w:t>“2” ,</w:t>
      </w:r>
    </w:p>
    <w:p w14:paraId="5184008D" w14:textId="77777777" w:rsidR="00FB6D3D" w:rsidRDefault="00D22A15">
      <w:pPr>
        <w:pStyle w:val="af6"/>
        <w:spacing w:line="360" w:lineRule="atLeast"/>
        <w:ind w:leftChars="305" w:left="732" w:firstLineChars="0" w:firstLine="0"/>
        <w:rPr>
          <w:rFonts w:ascii="Times New Roman" w:hAnsi="Times New Roman" w:cs="Times New Roman"/>
          <w:color w:val="262626"/>
          <w:spacing w:val="12"/>
          <w:szCs w:val="21"/>
        </w:rPr>
      </w:pPr>
      <w:r>
        <w:rPr>
          <w:rFonts w:ascii="Times New Roman" w:hAnsi="Times New Roman" w:cs="Times New Roman"/>
          <w:color w:val="262626"/>
          <w:spacing w:val="12"/>
          <w:szCs w:val="21"/>
        </w:rPr>
        <w:t>“sort_line”:”1”,</w:t>
      </w:r>
    </w:p>
    <w:p w14:paraId="50160613" w14:textId="77777777" w:rsidR="00FB6D3D" w:rsidRDefault="00D22A15">
      <w:pPr>
        <w:pStyle w:val="af6"/>
        <w:spacing w:line="360" w:lineRule="atLeast"/>
        <w:ind w:leftChars="305" w:left="732" w:firstLineChars="0" w:firstLine="0"/>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grip</w:t>
      </w:r>
      <w:r>
        <w:rPr>
          <w:rFonts w:ascii="Times New Roman" w:hAnsi="Times New Roman" w:cs="Times New Roman"/>
          <w:color w:val="262626"/>
          <w:spacing w:val="12"/>
          <w:szCs w:val="21"/>
        </w:rPr>
        <w:t>_code”:”1”</w:t>
      </w:r>
    </w:p>
    <w:p w14:paraId="77F3F378" w14:textId="77777777" w:rsidR="00FB6D3D" w:rsidRDefault="00D22A15">
      <w:pPr>
        <w:spacing w:line="360" w:lineRule="atLeast"/>
        <w:ind w:firstLineChars="0" w:firstLine="492"/>
        <w:rPr>
          <w:rFonts w:ascii="Times New Roman" w:hAnsi="Times New Roman" w:cs="Times New Roman"/>
          <w:color w:val="262626"/>
          <w:spacing w:val="12"/>
          <w:szCs w:val="21"/>
        </w:rPr>
      </w:pPr>
      <w:r>
        <w:rPr>
          <w:rFonts w:ascii="Times New Roman" w:hAnsi="Times New Roman" w:cs="Times New Roman" w:hint="eastAsia"/>
          <w:color w:val="262626"/>
          <w:spacing w:val="12"/>
          <w:szCs w:val="21"/>
        </w:rPr>
        <w:t>}</w:t>
      </w:r>
    </w:p>
    <w:p w14:paraId="64D04A5D" w14:textId="77777777" w:rsidR="00FB6D3D" w:rsidRDefault="00D22A15">
      <w:pPr>
        <w:pStyle w:val="af6"/>
        <w:spacing w:line="360" w:lineRule="atLeast"/>
        <w:ind w:left="492" w:firstLineChars="0" w:firstLine="0"/>
        <w:rPr>
          <w:rFonts w:ascii="Times New Roman" w:hAnsi="Times New Roman" w:cs="Times New Roman"/>
          <w:b/>
          <w:bCs/>
          <w:color w:val="262626"/>
          <w:spacing w:val="12"/>
          <w:szCs w:val="21"/>
        </w:rPr>
      </w:pPr>
      <w:r>
        <w:rPr>
          <w:rFonts w:ascii="Times New Roman" w:hAnsi="Times New Roman" w:cs="Times New Roman" w:hint="eastAsia"/>
          <w:b/>
          <w:bCs/>
          <w:color w:val="262626"/>
          <w:spacing w:val="12"/>
          <w:szCs w:val="21"/>
        </w:rPr>
        <w:t>参数说明</w:t>
      </w:r>
      <w:r>
        <w:rPr>
          <w:rFonts w:ascii="Times New Roman" w:hAnsi="Times New Roman" w:cs="Times New Roman" w:hint="eastAsia"/>
          <w:b/>
          <w:bCs/>
          <w:color w:val="262626"/>
          <w:spacing w:val="12"/>
          <w:szCs w:val="21"/>
        </w:rPr>
        <w:t>:</w:t>
      </w:r>
    </w:p>
    <w:p w14:paraId="25C1B0B9" w14:textId="77777777" w:rsidR="00FB6D3D" w:rsidRDefault="00FB6D3D">
      <w:pPr>
        <w:pStyle w:val="af6"/>
        <w:spacing w:line="360" w:lineRule="atLeast"/>
        <w:ind w:left="492" w:firstLineChars="0" w:firstLine="0"/>
        <w:rPr>
          <w:rFonts w:ascii="Times New Roman" w:hAnsi="Times New Roman" w:cs="Times New Roman"/>
          <w:b/>
          <w:bCs/>
          <w:color w:val="262626"/>
          <w:spacing w:val="12"/>
          <w:szCs w:val="21"/>
        </w:rPr>
      </w:pPr>
    </w:p>
    <w:tbl>
      <w:tblPr>
        <w:tblStyle w:val="af2"/>
        <w:tblW w:w="9503" w:type="dxa"/>
        <w:jc w:val="center"/>
        <w:tblLayout w:type="fixed"/>
        <w:tblLook w:val="04A0" w:firstRow="1" w:lastRow="0" w:firstColumn="1" w:lastColumn="0" w:noHBand="0" w:noVBand="1"/>
      </w:tblPr>
      <w:tblGrid>
        <w:gridCol w:w="2274"/>
        <w:gridCol w:w="1276"/>
        <w:gridCol w:w="2541"/>
        <w:gridCol w:w="3412"/>
      </w:tblGrid>
      <w:tr w:rsidR="00FB6D3D" w14:paraId="0D9B1DC5" w14:textId="77777777">
        <w:trPr>
          <w:jc w:val="center"/>
        </w:trPr>
        <w:tc>
          <w:tcPr>
            <w:tcW w:w="2274" w:type="dxa"/>
          </w:tcPr>
          <w:p w14:paraId="12A56201" w14:textId="77777777" w:rsidR="00FB6D3D" w:rsidRDefault="00D22A15">
            <w:pPr>
              <w:ind w:firstLineChars="0" w:firstLine="0"/>
            </w:pPr>
            <w:r>
              <w:rPr>
                <w:rFonts w:hint="eastAsia"/>
              </w:rPr>
              <w:t>参数</w:t>
            </w:r>
          </w:p>
        </w:tc>
        <w:tc>
          <w:tcPr>
            <w:tcW w:w="1276" w:type="dxa"/>
          </w:tcPr>
          <w:p w14:paraId="6DAD8E10" w14:textId="77777777" w:rsidR="00FB6D3D" w:rsidRDefault="00D22A15">
            <w:pPr>
              <w:ind w:firstLineChars="0" w:firstLine="0"/>
            </w:pPr>
            <w:r>
              <w:rPr>
                <w:rFonts w:hint="eastAsia"/>
              </w:rPr>
              <w:t>参数类型</w:t>
            </w:r>
          </w:p>
        </w:tc>
        <w:tc>
          <w:tcPr>
            <w:tcW w:w="2541" w:type="dxa"/>
          </w:tcPr>
          <w:p w14:paraId="362FE384" w14:textId="77777777" w:rsidR="00FB6D3D" w:rsidRDefault="00D22A15">
            <w:pPr>
              <w:ind w:firstLineChars="0" w:firstLine="0"/>
            </w:pPr>
            <w:r>
              <w:rPr>
                <w:rFonts w:hint="eastAsia"/>
              </w:rPr>
              <w:t>说明</w:t>
            </w:r>
          </w:p>
        </w:tc>
        <w:tc>
          <w:tcPr>
            <w:tcW w:w="3412" w:type="dxa"/>
          </w:tcPr>
          <w:p w14:paraId="6638016A" w14:textId="77777777" w:rsidR="00FB6D3D" w:rsidRDefault="00D22A15">
            <w:pPr>
              <w:ind w:firstLineChars="0" w:firstLine="0"/>
            </w:pPr>
            <w:r>
              <w:rPr>
                <w:rFonts w:hint="eastAsia"/>
              </w:rPr>
              <w:t>示例值</w:t>
            </w:r>
          </w:p>
        </w:tc>
      </w:tr>
      <w:tr w:rsidR="00FB6D3D" w14:paraId="5F9F33E1" w14:textId="77777777">
        <w:trPr>
          <w:jc w:val="center"/>
        </w:trPr>
        <w:tc>
          <w:tcPr>
            <w:tcW w:w="2274" w:type="dxa"/>
          </w:tcPr>
          <w:p w14:paraId="12D1D560" w14:textId="77777777" w:rsidR="00FB6D3D" w:rsidRDefault="00D22A15">
            <w:pPr>
              <w:ind w:firstLineChars="0" w:firstLine="0"/>
              <w:rPr>
                <w:rFonts w:ascii="Times New Roman" w:hAnsi="Times New Roman" w:cs="Times New Roman"/>
              </w:rPr>
            </w:pPr>
            <w:r>
              <w:rPr>
                <w:rFonts w:ascii="Times New Roman" w:hAnsi="Times New Roman" w:cs="Times New Roman"/>
                <w:color w:val="262626"/>
                <w:spacing w:val="12"/>
                <w:szCs w:val="21"/>
              </w:rPr>
              <w:t>area_</w:t>
            </w:r>
            <w:r>
              <w:rPr>
                <w:rFonts w:ascii="Times New Roman" w:hAnsi="Times New Roman" w:cs="Times New Roman" w:hint="eastAsia"/>
                <w:color w:val="262626"/>
                <w:spacing w:val="12"/>
                <w:szCs w:val="21"/>
              </w:rPr>
              <w:t>code</w:t>
            </w:r>
          </w:p>
        </w:tc>
        <w:tc>
          <w:tcPr>
            <w:tcW w:w="1276" w:type="dxa"/>
          </w:tcPr>
          <w:p w14:paraId="16F3904E" w14:textId="77777777" w:rsidR="00FB6D3D" w:rsidRDefault="00D22A15">
            <w:pPr>
              <w:ind w:firstLineChars="0" w:firstLine="0"/>
            </w:pPr>
            <w:r>
              <w:t>string</w:t>
            </w:r>
          </w:p>
        </w:tc>
        <w:tc>
          <w:tcPr>
            <w:tcW w:w="2541" w:type="dxa"/>
          </w:tcPr>
          <w:p w14:paraId="18F3BE4E" w14:textId="77777777" w:rsidR="00FB6D3D" w:rsidRDefault="00D22A15">
            <w:pPr>
              <w:ind w:firstLineChars="0" w:firstLine="0"/>
            </w:pPr>
            <w:r>
              <w:rPr>
                <w:rFonts w:hint="eastAsia"/>
              </w:rPr>
              <w:t>区域编号</w:t>
            </w:r>
          </w:p>
        </w:tc>
        <w:tc>
          <w:tcPr>
            <w:tcW w:w="3412" w:type="dxa"/>
          </w:tcPr>
          <w:p w14:paraId="59D87221" w14:textId="77777777" w:rsidR="00FB6D3D" w:rsidRDefault="00D22A15">
            <w:pPr>
              <w:ind w:firstLineChars="0" w:firstLine="0"/>
            </w:pPr>
            <w:r>
              <w:rPr>
                <w:rFonts w:hint="eastAsia"/>
              </w:rPr>
              <w:t>详情请参见</w:t>
            </w:r>
            <w:r>
              <w:rPr>
                <w:rFonts w:hint="eastAsia"/>
              </w:rPr>
              <w:t>3</w:t>
            </w:r>
            <w:r>
              <w:t>.1</w:t>
            </w:r>
          </w:p>
        </w:tc>
      </w:tr>
      <w:tr w:rsidR="00FB6D3D" w14:paraId="4D441898" w14:textId="77777777">
        <w:trPr>
          <w:jc w:val="center"/>
        </w:trPr>
        <w:tc>
          <w:tcPr>
            <w:tcW w:w="2274" w:type="dxa"/>
          </w:tcPr>
          <w:p w14:paraId="79961B0C" w14:textId="77777777" w:rsidR="00FB6D3D" w:rsidRDefault="00D22A15">
            <w:pPr>
              <w:ind w:firstLineChars="0" w:firstLine="0"/>
              <w:rPr>
                <w:rFonts w:ascii="Times New Roman" w:hAnsi="Times New Roman" w:cs="Times New Roman"/>
                <w:color w:val="262626"/>
                <w:spacing w:val="12"/>
                <w:szCs w:val="21"/>
              </w:rPr>
            </w:pPr>
            <w:r>
              <w:rPr>
                <w:rFonts w:ascii="Times New Roman" w:hAnsi="Times New Roman" w:cs="Times New Roman"/>
                <w:color w:val="262626"/>
                <w:spacing w:val="12"/>
                <w:szCs w:val="21"/>
              </w:rPr>
              <w:t>sort_line</w:t>
            </w:r>
          </w:p>
        </w:tc>
        <w:tc>
          <w:tcPr>
            <w:tcW w:w="1276" w:type="dxa"/>
          </w:tcPr>
          <w:p w14:paraId="0E98932C" w14:textId="77777777" w:rsidR="00FB6D3D" w:rsidRDefault="00D22A15">
            <w:pPr>
              <w:ind w:firstLineChars="0" w:firstLine="0"/>
            </w:pPr>
            <w:r>
              <w:t>string</w:t>
            </w:r>
          </w:p>
        </w:tc>
        <w:tc>
          <w:tcPr>
            <w:tcW w:w="2541" w:type="dxa"/>
          </w:tcPr>
          <w:p w14:paraId="0E52C38C" w14:textId="77777777" w:rsidR="00FB6D3D" w:rsidRDefault="00D22A15">
            <w:pPr>
              <w:ind w:firstLineChars="0" w:firstLine="0"/>
            </w:pPr>
            <w:r>
              <w:rPr>
                <w:rFonts w:hint="eastAsia"/>
              </w:rPr>
              <w:t>分拣线</w:t>
            </w:r>
          </w:p>
        </w:tc>
        <w:tc>
          <w:tcPr>
            <w:tcW w:w="3412" w:type="dxa"/>
          </w:tcPr>
          <w:p w14:paraId="18248D0E" w14:textId="77777777" w:rsidR="00FB6D3D" w:rsidRDefault="00D22A15">
            <w:pPr>
              <w:ind w:firstLineChars="0" w:firstLine="0"/>
            </w:pPr>
            <w:r>
              <w:rPr>
                <w:rFonts w:hint="eastAsia"/>
              </w:rPr>
              <w:t>分拣线编号</w:t>
            </w:r>
          </w:p>
        </w:tc>
      </w:tr>
      <w:tr w:rsidR="00FB6D3D" w14:paraId="06C13D8F" w14:textId="77777777">
        <w:trPr>
          <w:jc w:val="center"/>
        </w:trPr>
        <w:tc>
          <w:tcPr>
            <w:tcW w:w="2274" w:type="dxa"/>
          </w:tcPr>
          <w:p w14:paraId="48705623" w14:textId="77777777" w:rsidR="00FB6D3D" w:rsidRDefault="00D22A15">
            <w:pPr>
              <w:ind w:firstLineChars="0" w:firstLine="0"/>
              <w:rPr>
                <w:rFonts w:ascii="Times New Roman" w:hAnsi="Times New Roman" w:cs="Times New Roman"/>
                <w:color w:val="262626"/>
                <w:spacing w:val="12"/>
                <w:szCs w:val="21"/>
              </w:rPr>
            </w:pPr>
            <w:r>
              <w:rPr>
                <w:rFonts w:ascii="Times New Roman" w:hAnsi="Times New Roman" w:cs="Times New Roman" w:hint="eastAsia"/>
                <w:color w:val="262626"/>
                <w:spacing w:val="12"/>
                <w:szCs w:val="21"/>
              </w:rPr>
              <w:t>grip</w:t>
            </w:r>
            <w:r>
              <w:rPr>
                <w:rFonts w:ascii="Times New Roman" w:hAnsi="Times New Roman" w:cs="Times New Roman"/>
                <w:color w:val="262626"/>
                <w:spacing w:val="12"/>
                <w:szCs w:val="21"/>
              </w:rPr>
              <w:t>_code</w:t>
            </w:r>
          </w:p>
        </w:tc>
        <w:tc>
          <w:tcPr>
            <w:tcW w:w="1276" w:type="dxa"/>
          </w:tcPr>
          <w:p w14:paraId="18A54B2B" w14:textId="77777777" w:rsidR="00FB6D3D" w:rsidRDefault="00D22A15">
            <w:pPr>
              <w:ind w:firstLineChars="0" w:firstLine="0"/>
            </w:pPr>
            <w:r>
              <w:t>string</w:t>
            </w:r>
          </w:p>
        </w:tc>
        <w:tc>
          <w:tcPr>
            <w:tcW w:w="2541" w:type="dxa"/>
          </w:tcPr>
          <w:p w14:paraId="18416AEB" w14:textId="77777777" w:rsidR="00FB6D3D" w:rsidRDefault="00D22A15">
            <w:pPr>
              <w:ind w:firstLineChars="0" w:firstLine="0"/>
            </w:pPr>
            <w:r>
              <w:rPr>
                <w:rFonts w:hint="eastAsia"/>
              </w:rPr>
              <w:t>电磁抓手编号</w:t>
            </w:r>
          </w:p>
        </w:tc>
        <w:tc>
          <w:tcPr>
            <w:tcW w:w="3412" w:type="dxa"/>
          </w:tcPr>
          <w:p w14:paraId="20AF78FD" w14:textId="77777777" w:rsidR="00FB6D3D" w:rsidRDefault="00D22A15">
            <w:pPr>
              <w:ind w:firstLineChars="0" w:firstLine="0"/>
            </w:pPr>
            <w:r>
              <w:rPr>
                <w:rFonts w:ascii="Times New Roman" w:hAnsi="Times New Roman" w:cs="Times New Roman" w:hint="eastAsia"/>
              </w:rPr>
              <w:t>和区内机器人编号一致</w:t>
            </w:r>
          </w:p>
        </w:tc>
      </w:tr>
    </w:tbl>
    <w:p w14:paraId="3E633A8A" w14:textId="77777777" w:rsidR="00FB6D3D" w:rsidRDefault="00D22A15">
      <w:pPr>
        <w:pStyle w:val="af6"/>
        <w:ind w:left="492" w:firstLineChars="0" w:firstLine="0"/>
        <w:rPr>
          <w:rStyle w:val="af3"/>
        </w:rPr>
      </w:pPr>
      <w:r>
        <w:rPr>
          <w:rStyle w:val="af3"/>
          <w:rFonts w:hint="eastAsia"/>
        </w:rPr>
        <w:t>返回结果：</w:t>
      </w:r>
    </w:p>
    <w:p w14:paraId="7FC9A4AF" w14:textId="77777777" w:rsidR="00FB6D3D" w:rsidRDefault="00D22A15">
      <w:pPr>
        <w:pStyle w:val="af6"/>
        <w:ind w:left="492" w:firstLineChars="0" w:firstLine="0"/>
        <w:rPr>
          <w:rFonts w:ascii="Times New Roman" w:hAnsi="Times New Roman" w:cs="Times New Roman"/>
          <w:color w:val="262626"/>
          <w:spacing w:val="12"/>
          <w:szCs w:val="21"/>
        </w:rPr>
      </w:pPr>
      <w:r>
        <w:rPr>
          <w:rFonts w:ascii="Times New Roman" w:hAnsi="Times New Roman" w:cs="Times New Roman" w:hint="eastAsia"/>
          <w:color w:val="262626"/>
          <w:spacing w:val="12"/>
          <w:szCs w:val="21"/>
        </w:rPr>
        <w:t>{</w:t>
      </w:r>
    </w:p>
    <w:p w14:paraId="75BFC4A2" w14:textId="77777777" w:rsidR="00FB6D3D" w:rsidRDefault="00D22A15">
      <w:pPr>
        <w:pStyle w:val="af6"/>
        <w:ind w:leftChars="305" w:left="732" w:firstLineChars="0" w:firstLine="0"/>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code</w:t>
      </w: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 xml:space="preserve">: </w:t>
      </w:r>
      <w:r>
        <w:rPr>
          <w:rFonts w:ascii="Times New Roman" w:hAnsi="Times New Roman" w:cs="Times New Roman"/>
          <w:color w:val="262626"/>
          <w:spacing w:val="12"/>
          <w:szCs w:val="21"/>
        </w:rPr>
        <w:t>20</w:t>
      </w:r>
      <w:r>
        <w:rPr>
          <w:rFonts w:ascii="Times New Roman" w:hAnsi="Times New Roman" w:cs="Times New Roman" w:hint="eastAsia"/>
          <w:color w:val="262626"/>
          <w:spacing w:val="12"/>
          <w:szCs w:val="21"/>
        </w:rPr>
        <w:t>0,</w:t>
      </w:r>
    </w:p>
    <w:p w14:paraId="58E76CD1" w14:textId="77777777" w:rsidR="00FB6D3D" w:rsidRDefault="00D22A15">
      <w:pPr>
        <w:pStyle w:val="af6"/>
        <w:ind w:leftChars="305" w:left="732" w:firstLineChars="0" w:firstLine="0"/>
        <w:rPr>
          <w:rFonts w:ascii="Times New Roman" w:hAnsi="Times New Roman" w:cs="Times New Roman"/>
          <w:color w:val="262626"/>
          <w:spacing w:val="12"/>
          <w:szCs w:val="21"/>
        </w:rPr>
      </w:pPr>
      <w:r>
        <w:rPr>
          <w:rFonts w:ascii="Times New Roman" w:hAnsi="Times New Roman" w:cs="Times New Roman"/>
          <w:color w:val="262626"/>
          <w:spacing w:val="12"/>
          <w:szCs w:val="21"/>
        </w:rPr>
        <w:t>“msg”</w:t>
      </w:r>
      <w:r>
        <w:rPr>
          <w:rFonts w:ascii="Times New Roman" w:hAnsi="Times New Roman" w:cs="Times New Roman" w:hint="eastAsia"/>
          <w:color w:val="262626"/>
          <w:spacing w:val="12"/>
          <w:szCs w:val="21"/>
        </w:rPr>
        <w:t xml:space="preserve">: </w:t>
      </w: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success</w:t>
      </w:r>
      <w:r>
        <w:rPr>
          <w:rFonts w:ascii="Times New Roman" w:hAnsi="Times New Roman" w:cs="Times New Roman"/>
          <w:color w:val="262626"/>
          <w:spacing w:val="12"/>
          <w:szCs w:val="21"/>
        </w:rPr>
        <w:t>”,</w:t>
      </w:r>
    </w:p>
    <w:p w14:paraId="41467268" w14:textId="77777777" w:rsidR="00FB6D3D" w:rsidRDefault="00D22A15">
      <w:pPr>
        <w:pStyle w:val="af6"/>
        <w:ind w:leftChars="305" w:left="732" w:firstLineChars="0" w:firstLine="0"/>
        <w:rPr>
          <w:rFonts w:ascii="Times New Roman" w:hAnsi="Times New Roman" w:cs="Times New Roman"/>
          <w:color w:val="262626"/>
          <w:spacing w:val="12"/>
          <w:szCs w:val="21"/>
        </w:rPr>
      </w:pPr>
      <w:r>
        <w:rPr>
          <w:rFonts w:ascii="Times New Roman" w:hAnsi="Times New Roman" w:cs="Times New Roman"/>
          <w:color w:val="262626"/>
          <w:spacing w:val="12"/>
          <w:szCs w:val="21"/>
        </w:rPr>
        <w:t>“data”: “200”</w:t>
      </w:r>
    </w:p>
    <w:p w14:paraId="469FC983" w14:textId="77777777" w:rsidR="00FB6D3D" w:rsidRDefault="00D22A15">
      <w:pPr>
        <w:pStyle w:val="af6"/>
        <w:ind w:left="492" w:firstLineChars="0" w:firstLine="0"/>
        <w:rPr>
          <w:rFonts w:ascii="Times New Roman" w:hAnsi="Times New Roman" w:cs="Times New Roman"/>
          <w:color w:val="262626"/>
          <w:spacing w:val="12"/>
          <w:szCs w:val="21"/>
        </w:rPr>
      </w:pPr>
      <w:r>
        <w:rPr>
          <w:rFonts w:ascii="Times New Roman" w:hAnsi="Times New Roman" w:cs="Times New Roman" w:hint="eastAsia"/>
          <w:color w:val="262626"/>
          <w:spacing w:val="12"/>
          <w:szCs w:val="21"/>
        </w:rPr>
        <w:t>}</w:t>
      </w:r>
    </w:p>
    <w:tbl>
      <w:tblPr>
        <w:tblStyle w:val="af2"/>
        <w:tblW w:w="8936" w:type="dxa"/>
        <w:jc w:val="center"/>
        <w:tblLayout w:type="fixed"/>
        <w:tblLook w:val="04A0" w:firstRow="1" w:lastRow="0" w:firstColumn="1" w:lastColumn="0" w:noHBand="0" w:noVBand="1"/>
      </w:tblPr>
      <w:tblGrid>
        <w:gridCol w:w="1707"/>
        <w:gridCol w:w="1276"/>
        <w:gridCol w:w="2976"/>
        <w:gridCol w:w="2977"/>
      </w:tblGrid>
      <w:tr w:rsidR="00FB6D3D" w14:paraId="7AE5D419" w14:textId="77777777">
        <w:trPr>
          <w:jc w:val="center"/>
        </w:trPr>
        <w:tc>
          <w:tcPr>
            <w:tcW w:w="1707" w:type="dxa"/>
          </w:tcPr>
          <w:p w14:paraId="7B02763C" w14:textId="77777777" w:rsidR="00FB6D3D" w:rsidRDefault="00D22A15">
            <w:pPr>
              <w:ind w:firstLineChars="0" w:firstLine="0"/>
            </w:pPr>
            <w:r>
              <w:rPr>
                <w:rFonts w:hint="eastAsia"/>
              </w:rPr>
              <w:t>参数</w:t>
            </w:r>
          </w:p>
        </w:tc>
        <w:tc>
          <w:tcPr>
            <w:tcW w:w="1276" w:type="dxa"/>
          </w:tcPr>
          <w:p w14:paraId="287EDF39" w14:textId="77777777" w:rsidR="00FB6D3D" w:rsidRDefault="00D22A15">
            <w:pPr>
              <w:ind w:firstLineChars="0" w:firstLine="0"/>
            </w:pPr>
            <w:r>
              <w:rPr>
                <w:rFonts w:hint="eastAsia"/>
              </w:rPr>
              <w:t>参数类型</w:t>
            </w:r>
          </w:p>
        </w:tc>
        <w:tc>
          <w:tcPr>
            <w:tcW w:w="2976" w:type="dxa"/>
          </w:tcPr>
          <w:p w14:paraId="26465843" w14:textId="77777777" w:rsidR="00FB6D3D" w:rsidRDefault="00D22A15">
            <w:pPr>
              <w:ind w:firstLineChars="0" w:firstLine="0"/>
            </w:pPr>
            <w:r>
              <w:rPr>
                <w:rFonts w:hint="eastAsia"/>
              </w:rPr>
              <w:t>说明</w:t>
            </w:r>
          </w:p>
        </w:tc>
        <w:tc>
          <w:tcPr>
            <w:tcW w:w="2977" w:type="dxa"/>
          </w:tcPr>
          <w:p w14:paraId="73B4D1E9" w14:textId="77777777" w:rsidR="00FB6D3D" w:rsidRDefault="00D22A15">
            <w:pPr>
              <w:ind w:firstLineChars="0" w:firstLine="0"/>
            </w:pPr>
            <w:r>
              <w:rPr>
                <w:rFonts w:hint="eastAsia"/>
              </w:rPr>
              <w:t>示例值</w:t>
            </w:r>
          </w:p>
        </w:tc>
      </w:tr>
      <w:tr w:rsidR="00FB6D3D" w14:paraId="231A3B27" w14:textId="77777777">
        <w:trPr>
          <w:jc w:val="center"/>
        </w:trPr>
        <w:tc>
          <w:tcPr>
            <w:tcW w:w="1707" w:type="dxa"/>
          </w:tcPr>
          <w:p w14:paraId="5E06B80B" w14:textId="77777777" w:rsidR="00FB6D3D" w:rsidRDefault="00D22A15">
            <w:pPr>
              <w:ind w:firstLineChars="0" w:firstLine="0"/>
              <w:rPr>
                <w:rFonts w:ascii="Times New Roman" w:hAnsi="Times New Roman" w:cs="Times New Roman"/>
              </w:rPr>
            </w:pPr>
            <w:r>
              <w:rPr>
                <w:rFonts w:ascii="Times New Roman" w:hAnsi="Times New Roman" w:cs="Times New Roman" w:hint="eastAsia"/>
                <w:color w:val="262626"/>
                <w:spacing w:val="12"/>
                <w:szCs w:val="21"/>
              </w:rPr>
              <w:t>code</w:t>
            </w:r>
          </w:p>
        </w:tc>
        <w:tc>
          <w:tcPr>
            <w:tcW w:w="1276" w:type="dxa"/>
          </w:tcPr>
          <w:p w14:paraId="42CF6CAA" w14:textId="77777777" w:rsidR="00FB6D3D" w:rsidRDefault="00D22A15">
            <w:pPr>
              <w:ind w:firstLineChars="0" w:firstLine="0"/>
            </w:pPr>
            <w:r>
              <w:rPr>
                <w:rFonts w:hint="eastAsia"/>
              </w:rPr>
              <w:t>int</w:t>
            </w:r>
          </w:p>
        </w:tc>
        <w:tc>
          <w:tcPr>
            <w:tcW w:w="2976" w:type="dxa"/>
          </w:tcPr>
          <w:p w14:paraId="2A889A77" w14:textId="77777777" w:rsidR="00FB6D3D" w:rsidRDefault="00D22A15">
            <w:pPr>
              <w:ind w:firstLineChars="0" w:firstLine="0"/>
            </w:pPr>
            <w:r>
              <w:rPr>
                <w:rFonts w:hint="eastAsia"/>
              </w:rPr>
              <w:t>返回码</w:t>
            </w:r>
          </w:p>
        </w:tc>
        <w:tc>
          <w:tcPr>
            <w:tcW w:w="2977" w:type="dxa"/>
          </w:tcPr>
          <w:p w14:paraId="559A7F80" w14:textId="77777777" w:rsidR="00FB6D3D" w:rsidRDefault="00D22A15">
            <w:pPr>
              <w:ind w:firstLineChars="0" w:firstLine="0"/>
            </w:pPr>
            <w:r>
              <w:t>20</w:t>
            </w:r>
            <w:r>
              <w:rPr>
                <w:rFonts w:hint="eastAsia"/>
              </w:rPr>
              <w:t>0</w:t>
            </w:r>
            <w:r>
              <w:rPr>
                <w:rFonts w:hint="eastAsia"/>
              </w:rPr>
              <w:t>为成功；</w:t>
            </w:r>
            <w:r>
              <w:rPr>
                <w:rFonts w:hint="eastAsia"/>
              </w:rPr>
              <w:t>4</w:t>
            </w:r>
            <w:r>
              <w:t>00</w:t>
            </w:r>
            <w:r>
              <w:rPr>
                <w:rFonts w:hint="eastAsia"/>
              </w:rPr>
              <w:t>为失败</w:t>
            </w:r>
          </w:p>
        </w:tc>
      </w:tr>
      <w:tr w:rsidR="00FB6D3D" w14:paraId="26EB1413" w14:textId="77777777">
        <w:trPr>
          <w:jc w:val="center"/>
        </w:trPr>
        <w:tc>
          <w:tcPr>
            <w:tcW w:w="1707" w:type="dxa"/>
          </w:tcPr>
          <w:p w14:paraId="405BFEFD" w14:textId="77777777" w:rsidR="00FB6D3D" w:rsidRDefault="00D22A15">
            <w:pPr>
              <w:ind w:firstLineChars="0" w:firstLine="0"/>
              <w:rPr>
                <w:rFonts w:ascii="Times New Roman" w:hAnsi="Times New Roman" w:cs="Times New Roman"/>
              </w:rPr>
            </w:pPr>
            <w:r>
              <w:rPr>
                <w:rFonts w:ascii="Times New Roman" w:hAnsi="Times New Roman" w:cs="Times New Roman"/>
                <w:color w:val="262626"/>
                <w:spacing w:val="12"/>
                <w:szCs w:val="21"/>
              </w:rPr>
              <w:lastRenderedPageBreak/>
              <w:t>msg</w:t>
            </w:r>
          </w:p>
        </w:tc>
        <w:tc>
          <w:tcPr>
            <w:tcW w:w="1276" w:type="dxa"/>
          </w:tcPr>
          <w:p w14:paraId="2452161D" w14:textId="77777777" w:rsidR="00FB6D3D" w:rsidRDefault="00D22A15">
            <w:pPr>
              <w:ind w:firstLineChars="0" w:firstLine="0"/>
            </w:pPr>
            <w:r>
              <w:rPr>
                <w:rFonts w:hint="eastAsia"/>
              </w:rPr>
              <w:t>string</w:t>
            </w:r>
          </w:p>
        </w:tc>
        <w:tc>
          <w:tcPr>
            <w:tcW w:w="2976" w:type="dxa"/>
          </w:tcPr>
          <w:p w14:paraId="7C272714" w14:textId="77777777" w:rsidR="00FB6D3D" w:rsidRDefault="00D22A15">
            <w:pPr>
              <w:ind w:firstLineChars="0" w:firstLine="0"/>
            </w:pPr>
            <w:r>
              <w:t>对返回码的文本描述内容</w:t>
            </w:r>
          </w:p>
        </w:tc>
        <w:tc>
          <w:tcPr>
            <w:tcW w:w="2977" w:type="dxa"/>
          </w:tcPr>
          <w:p w14:paraId="05133496" w14:textId="77777777" w:rsidR="00FB6D3D" w:rsidRDefault="00D22A15">
            <w:pPr>
              <w:ind w:firstLineChars="0" w:firstLine="0"/>
              <w:rPr>
                <w:rFonts w:ascii="Times New Roman" w:hAnsi="Times New Roman" w:cs="Times New Roman"/>
              </w:rPr>
            </w:pPr>
            <w:r>
              <w:rPr>
                <w:rFonts w:ascii="Times New Roman" w:hAnsi="Times New Roman" w:cs="Times New Roman"/>
              </w:rPr>
              <w:t>“success”</w:t>
            </w:r>
            <w:r>
              <w:rPr>
                <w:rFonts w:ascii="Times New Roman" w:hAnsi="Times New Roman" w:cs="Times New Roman"/>
              </w:rPr>
              <w:t>表示</w:t>
            </w:r>
            <w:r>
              <w:rPr>
                <w:rFonts w:ascii="Times New Roman" w:hAnsi="Times New Roman" w:cs="Times New Roman" w:hint="eastAsia"/>
              </w:rPr>
              <w:t>操作</w:t>
            </w:r>
            <w:r>
              <w:rPr>
                <w:rFonts w:ascii="Times New Roman" w:hAnsi="Times New Roman" w:cs="Times New Roman"/>
              </w:rPr>
              <w:t>成功</w:t>
            </w:r>
          </w:p>
          <w:p w14:paraId="4CD51DF5" w14:textId="77777777" w:rsidR="00FB6D3D" w:rsidRDefault="00D22A15">
            <w:pPr>
              <w:ind w:firstLineChars="0" w:firstLine="0"/>
              <w:rPr>
                <w:rFonts w:ascii="Times New Roman" w:hAnsi="Times New Roman" w:cs="Times New Roman"/>
              </w:rPr>
            </w:pPr>
            <w:r>
              <w:rPr>
                <w:rFonts w:ascii="Times New Roman" w:hAnsi="Times New Roman" w:cs="Times New Roman"/>
              </w:rPr>
              <w:t>”error”</w:t>
            </w:r>
            <w:r>
              <w:rPr>
                <w:rFonts w:ascii="Times New Roman" w:hAnsi="Times New Roman" w:cs="Times New Roman"/>
              </w:rPr>
              <w:t>表示</w:t>
            </w:r>
            <w:r>
              <w:rPr>
                <w:rFonts w:ascii="Times New Roman" w:hAnsi="Times New Roman" w:cs="Times New Roman" w:hint="eastAsia"/>
              </w:rPr>
              <w:t>操作失败</w:t>
            </w:r>
          </w:p>
        </w:tc>
      </w:tr>
      <w:tr w:rsidR="00FB6D3D" w14:paraId="2E0B622E" w14:textId="77777777">
        <w:trPr>
          <w:jc w:val="center"/>
        </w:trPr>
        <w:tc>
          <w:tcPr>
            <w:tcW w:w="1707" w:type="dxa"/>
          </w:tcPr>
          <w:p w14:paraId="236DEF1A" w14:textId="77777777" w:rsidR="00FB6D3D" w:rsidRDefault="00D22A15">
            <w:pPr>
              <w:ind w:firstLineChars="0" w:firstLine="0"/>
              <w:rPr>
                <w:rFonts w:ascii="Times New Roman" w:hAnsi="Times New Roman" w:cs="Times New Roman"/>
                <w:color w:val="262626"/>
                <w:spacing w:val="12"/>
                <w:szCs w:val="21"/>
              </w:rPr>
            </w:pPr>
            <w:r>
              <w:rPr>
                <w:rFonts w:ascii="Times New Roman" w:hAnsi="Times New Roman" w:cs="Times New Roman"/>
                <w:color w:val="262626"/>
                <w:spacing w:val="12"/>
                <w:szCs w:val="21"/>
              </w:rPr>
              <w:t>data</w:t>
            </w:r>
          </w:p>
        </w:tc>
        <w:tc>
          <w:tcPr>
            <w:tcW w:w="1276" w:type="dxa"/>
          </w:tcPr>
          <w:p w14:paraId="4B7A75E3" w14:textId="77777777" w:rsidR="00FB6D3D" w:rsidRDefault="00D22A15">
            <w:pPr>
              <w:ind w:firstLineChars="0" w:firstLine="0"/>
            </w:pPr>
            <w:r>
              <w:rPr>
                <w:rFonts w:hint="eastAsia"/>
              </w:rPr>
              <w:t>string</w:t>
            </w:r>
          </w:p>
        </w:tc>
        <w:tc>
          <w:tcPr>
            <w:tcW w:w="2976" w:type="dxa"/>
          </w:tcPr>
          <w:p w14:paraId="34095D35" w14:textId="77777777" w:rsidR="00FB6D3D" w:rsidRDefault="00D22A15">
            <w:pPr>
              <w:ind w:firstLineChars="0" w:firstLine="0"/>
            </w:pPr>
            <w:r>
              <w:rPr>
                <w:rFonts w:hint="eastAsia"/>
              </w:rPr>
              <w:t>伺服距离</w:t>
            </w:r>
          </w:p>
        </w:tc>
        <w:tc>
          <w:tcPr>
            <w:tcW w:w="2977" w:type="dxa"/>
          </w:tcPr>
          <w:p w14:paraId="664988A0" w14:textId="77777777" w:rsidR="00FB6D3D" w:rsidRDefault="00D22A15">
            <w:pPr>
              <w:ind w:firstLineChars="0" w:firstLine="0"/>
              <w:rPr>
                <w:rFonts w:ascii="Times New Roman" w:hAnsi="Times New Roman" w:cs="Times New Roman"/>
              </w:rPr>
            </w:pPr>
            <w:r>
              <w:rPr>
                <w:rFonts w:ascii="Times New Roman" w:hAnsi="Times New Roman" w:cs="Times New Roman" w:hint="eastAsia"/>
              </w:rPr>
              <w:t>查询抓手的伺服距离</w:t>
            </w:r>
          </w:p>
        </w:tc>
      </w:tr>
    </w:tbl>
    <w:p w14:paraId="05C24273" w14:textId="77777777" w:rsidR="00FB6D3D" w:rsidRDefault="00D22A15">
      <w:pPr>
        <w:pStyle w:val="2"/>
        <w:numPr>
          <w:ilvl w:val="1"/>
          <w:numId w:val="16"/>
        </w:numPr>
        <w:spacing w:before="120"/>
        <w:rPr>
          <w:rFonts w:ascii="宋体" w:eastAsia="宋体" w:hAnsi="宋体"/>
          <w:szCs w:val="30"/>
        </w:rPr>
      </w:pPr>
      <w:bookmarkStart w:id="24" w:name="_Toc8202"/>
      <w:r>
        <w:rPr>
          <w:rFonts w:ascii="宋体" w:eastAsia="宋体" w:hAnsi="宋体" w:hint="eastAsia"/>
          <w:szCs w:val="30"/>
        </w:rPr>
        <w:t>功能区重启</w:t>
      </w:r>
      <w:bookmarkEnd w:id="24"/>
    </w:p>
    <w:p w14:paraId="087BF10D" w14:textId="77777777" w:rsidR="00FB6D3D" w:rsidRDefault="00D22A15">
      <w:pPr>
        <w:pStyle w:val="af6"/>
        <w:ind w:left="420" w:firstLineChars="0" w:firstLine="0"/>
      </w:pPr>
      <w:r>
        <w:rPr>
          <w:b/>
          <w:bCs/>
        </w:rPr>
        <w:t>请求方式</w:t>
      </w:r>
      <w:r>
        <w:t>：</w:t>
      </w:r>
      <w:r>
        <w:t>POST</w:t>
      </w:r>
      <w:r>
        <w:t>（</w:t>
      </w:r>
      <w:r>
        <w:t>HTTP</w:t>
      </w:r>
      <w:r>
        <w:t>）</w:t>
      </w:r>
    </w:p>
    <w:p w14:paraId="15DB26D7" w14:textId="77777777" w:rsidR="00FB6D3D" w:rsidRDefault="00D22A15">
      <w:pPr>
        <w:pStyle w:val="af6"/>
        <w:spacing w:line="360" w:lineRule="atLeast"/>
        <w:ind w:left="420" w:firstLineChars="0" w:firstLine="0"/>
        <w:rPr>
          <w:rFonts w:ascii="Times New Roman" w:hAnsi="Times New Roman" w:cs="Times New Roman"/>
          <w:color w:val="262626"/>
          <w:spacing w:val="12"/>
          <w:szCs w:val="21"/>
        </w:rPr>
      </w:pPr>
      <w:r>
        <w:rPr>
          <w:rFonts w:ascii="Times New Roman" w:hAnsi="Times New Roman" w:cs="Times New Roman"/>
          <w:b/>
          <w:bCs/>
          <w:color w:val="262626"/>
          <w:spacing w:val="12"/>
          <w:szCs w:val="21"/>
        </w:rPr>
        <w:t>请求地址</w:t>
      </w:r>
      <w:r>
        <w:rPr>
          <w:rFonts w:ascii="Times New Roman" w:hAnsi="Times New Roman" w:cs="Times New Roman"/>
          <w:color w:val="262626"/>
          <w:spacing w:val="12"/>
          <w:szCs w:val="21"/>
        </w:rPr>
        <w:t>：</w:t>
      </w:r>
      <w:r>
        <w:rPr>
          <w:rFonts w:ascii="Times New Roman" w:hAnsi="Times New Roman" w:cs="Times New Roman"/>
          <w:color w:val="262626"/>
          <w:spacing w:val="12"/>
          <w:szCs w:val="24"/>
        </w:rPr>
        <w:t>http://</w:t>
      </w:r>
      <w:r>
        <w:rPr>
          <w:rFonts w:ascii="Times New Roman" w:hAnsi="Times New Roman" w:cs="Times New Roman" w:hint="eastAsia"/>
          <w:color w:val="262626"/>
          <w:spacing w:val="12"/>
          <w:szCs w:val="24"/>
        </w:rPr>
        <w:t>ip</w:t>
      </w:r>
      <w:r>
        <w:rPr>
          <w:rFonts w:ascii="Times New Roman" w:hAnsi="Times New Roman" w:cs="Times New Roman"/>
          <w:color w:val="262626"/>
          <w:spacing w:val="12"/>
          <w:szCs w:val="24"/>
        </w:rPr>
        <w:t>:port</w:t>
      </w:r>
      <w:r>
        <w:rPr>
          <w:rFonts w:ascii="Times New Roman" w:hAnsi="Times New Roman" w:cs="Times New Roman" w:hint="eastAsia"/>
          <w:color w:val="262626"/>
          <w:spacing w:val="12"/>
          <w:szCs w:val="24"/>
        </w:rPr>
        <w:t>/</w:t>
      </w:r>
      <w:r>
        <w:rPr>
          <w:rFonts w:ascii="Times New Roman" w:hAnsi="Times New Roman" w:cs="Times New Roman" w:hint="eastAsia"/>
          <w:color w:val="262626"/>
          <w:spacing w:val="12"/>
          <w:szCs w:val="24"/>
        </w:rPr>
        <w:t>功能区编码</w:t>
      </w:r>
      <w:r>
        <w:rPr>
          <w:rFonts w:ascii="Times New Roman" w:hAnsi="Times New Roman" w:cs="Times New Roman"/>
          <w:color w:val="262626"/>
          <w:spacing w:val="12"/>
          <w:szCs w:val="24"/>
        </w:rPr>
        <w:t>/</w:t>
      </w:r>
      <w:r>
        <w:rPr>
          <w:rFonts w:ascii="Times New Roman" w:hAnsi="Times New Roman" w:cs="Times New Roman" w:hint="eastAsia"/>
          <w:color w:val="262626"/>
          <w:spacing w:val="12"/>
          <w:szCs w:val="24"/>
        </w:rPr>
        <w:t>system/restart</w:t>
      </w:r>
    </w:p>
    <w:p w14:paraId="136DB28A" w14:textId="77777777" w:rsidR="00FB6D3D" w:rsidRDefault="00D22A15">
      <w:pPr>
        <w:pStyle w:val="af6"/>
        <w:spacing w:line="360" w:lineRule="atLeast"/>
        <w:ind w:left="420" w:firstLineChars="0" w:firstLine="0"/>
        <w:rPr>
          <w:rFonts w:ascii="Times New Roman" w:hAnsi="Times New Roman" w:cs="Times New Roman"/>
          <w:b/>
          <w:color w:val="262626"/>
          <w:spacing w:val="12"/>
          <w:szCs w:val="21"/>
        </w:rPr>
      </w:pPr>
      <w:r>
        <w:rPr>
          <w:rFonts w:ascii="Times New Roman" w:hAnsi="Times New Roman" w:cs="Times New Roman" w:hint="eastAsia"/>
          <w:b/>
          <w:color w:val="262626"/>
          <w:spacing w:val="12"/>
          <w:szCs w:val="21"/>
        </w:rPr>
        <w:t>接口说明：</w:t>
      </w:r>
    </w:p>
    <w:p w14:paraId="726726F4" w14:textId="77777777" w:rsidR="00FB6D3D" w:rsidRDefault="00D22A15">
      <w:pPr>
        <w:spacing w:line="360" w:lineRule="atLeast"/>
        <w:ind w:firstLineChars="0" w:firstLine="720"/>
      </w:pPr>
      <w:r>
        <w:rPr>
          <w:rFonts w:hint="eastAsia"/>
        </w:rPr>
        <w:t>该接口用于重启各个功能区，以恢复正常为要求</w:t>
      </w:r>
    </w:p>
    <w:p w14:paraId="7A4E6223" w14:textId="77777777" w:rsidR="00FB6D3D" w:rsidRDefault="00D22A15">
      <w:pPr>
        <w:spacing w:line="360" w:lineRule="atLeast"/>
        <w:ind w:firstLine="506"/>
        <w:rPr>
          <w:rFonts w:ascii="Times New Roman" w:hAnsi="Times New Roman" w:cs="Times New Roman"/>
          <w:color w:val="262626"/>
          <w:spacing w:val="12"/>
          <w:szCs w:val="21"/>
        </w:rPr>
      </w:pPr>
      <w:r>
        <w:rPr>
          <w:rFonts w:ascii="Times New Roman" w:hAnsi="Times New Roman" w:cs="Times New Roman"/>
          <w:b/>
          <w:bCs/>
          <w:color w:val="262626"/>
          <w:spacing w:val="12"/>
          <w:szCs w:val="21"/>
        </w:rPr>
        <w:t>请求包结构体</w:t>
      </w:r>
      <w:r>
        <w:rPr>
          <w:rFonts w:ascii="Times New Roman" w:hAnsi="Times New Roman" w:cs="Times New Roman"/>
          <w:color w:val="262626"/>
          <w:spacing w:val="12"/>
          <w:szCs w:val="21"/>
        </w:rPr>
        <w:t>：</w:t>
      </w:r>
    </w:p>
    <w:p w14:paraId="2C17D087" w14:textId="77777777" w:rsidR="00FB6D3D" w:rsidRDefault="00D22A15">
      <w:pPr>
        <w:spacing w:line="360" w:lineRule="atLeast"/>
        <w:ind w:firstLine="504"/>
        <w:rPr>
          <w:rFonts w:ascii="Times New Roman" w:hAnsi="Times New Roman" w:cs="Times New Roman"/>
          <w:color w:val="262626"/>
          <w:spacing w:val="12"/>
          <w:szCs w:val="21"/>
        </w:rPr>
      </w:pPr>
      <w:r>
        <w:rPr>
          <w:rFonts w:ascii="Times New Roman" w:hAnsi="Times New Roman" w:cs="Times New Roman" w:hint="eastAsia"/>
          <w:color w:val="262626"/>
          <w:spacing w:val="12"/>
          <w:szCs w:val="21"/>
        </w:rPr>
        <w:t>{</w:t>
      </w:r>
    </w:p>
    <w:p w14:paraId="28A78F9B" w14:textId="77777777" w:rsidR="00FB6D3D" w:rsidRDefault="00D22A15">
      <w:pPr>
        <w:spacing w:line="360" w:lineRule="atLeast"/>
        <w:ind w:firstLineChars="285" w:firstLine="718"/>
        <w:rPr>
          <w:rFonts w:ascii="Times New Roman" w:hAnsi="Times New Roman" w:cs="Times New Roman"/>
          <w:color w:val="262626"/>
          <w:spacing w:val="12"/>
          <w:szCs w:val="21"/>
        </w:rPr>
      </w:pPr>
      <w:r>
        <w:rPr>
          <w:rFonts w:ascii="Times New Roman" w:hAnsi="Times New Roman" w:cs="Times New Roman"/>
          <w:color w:val="262626"/>
          <w:spacing w:val="12"/>
          <w:szCs w:val="21"/>
        </w:rPr>
        <w:t>“sort_line”:”1”</w:t>
      </w:r>
      <w:r>
        <w:rPr>
          <w:rFonts w:ascii="Times New Roman" w:hAnsi="Times New Roman" w:cs="Times New Roman" w:hint="eastAsia"/>
          <w:color w:val="262626"/>
          <w:spacing w:val="12"/>
          <w:szCs w:val="21"/>
        </w:rPr>
        <w:t>,</w:t>
      </w:r>
    </w:p>
    <w:p w14:paraId="3F3CE881" w14:textId="77777777" w:rsidR="00FB6D3D" w:rsidRDefault="00D22A15">
      <w:pPr>
        <w:spacing w:line="360" w:lineRule="atLeast"/>
        <w:ind w:firstLineChars="285" w:firstLine="718"/>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location</w:t>
      </w: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w:t>
      </w: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1</w:t>
      </w: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w:t>
      </w:r>
    </w:p>
    <w:p w14:paraId="1EB06360" w14:textId="77777777" w:rsidR="00FB6D3D" w:rsidRDefault="00D22A15">
      <w:pPr>
        <w:spacing w:line="360" w:lineRule="atLeast"/>
        <w:ind w:firstLineChars="285" w:firstLine="718"/>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area_code</w:t>
      </w: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w:t>
      </w: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3</w:t>
      </w:r>
      <w:r>
        <w:rPr>
          <w:rFonts w:ascii="Times New Roman" w:hAnsi="Times New Roman" w:cs="Times New Roman"/>
          <w:color w:val="262626"/>
          <w:spacing w:val="12"/>
          <w:szCs w:val="21"/>
        </w:rPr>
        <w:t>”</w:t>
      </w:r>
    </w:p>
    <w:p w14:paraId="6FE10A6D" w14:textId="77777777" w:rsidR="00FB6D3D" w:rsidRDefault="00D22A15">
      <w:pPr>
        <w:spacing w:line="360" w:lineRule="atLeast"/>
        <w:ind w:firstLine="504"/>
        <w:rPr>
          <w:rFonts w:ascii="Times New Roman" w:hAnsi="Times New Roman" w:cs="Times New Roman"/>
          <w:color w:val="262626"/>
          <w:spacing w:val="12"/>
          <w:szCs w:val="21"/>
        </w:rPr>
      </w:pPr>
      <w:r>
        <w:rPr>
          <w:rFonts w:ascii="Times New Roman" w:hAnsi="Times New Roman" w:cs="Times New Roman" w:hint="eastAsia"/>
          <w:color w:val="262626"/>
          <w:spacing w:val="12"/>
          <w:szCs w:val="21"/>
        </w:rPr>
        <w:t>}</w:t>
      </w:r>
    </w:p>
    <w:p w14:paraId="2759EC6A" w14:textId="77777777" w:rsidR="00FB6D3D" w:rsidRDefault="00D22A15">
      <w:pPr>
        <w:spacing w:line="360" w:lineRule="atLeast"/>
        <w:ind w:firstLine="506"/>
        <w:rPr>
          <w:rFonts w:ascii="Times New Roman" w:hAnsi="Times New Roman" w:cs="Times New Roman"/>
          <w:b/>
          <w:bCs/>
          <w:color w:val="262626"/>
          <w:spacing w:val="12"/>
          <w:szCs w:val="21"/>
        </w:rPr>
      </w:pPr>
      <w:r>
        <w:rPr>
          <w:rFonts w:ascii="Times New Roman" w:hAnsi="Times New Roman" w:cs="Times New Roman" w:hint="eastAsia"/>
          <w:b/>
          <w:bCs/>
          <w:color w:val="262626"/>
          <w:spacing w:val="12"/>
          <w:szCs w:val="21"/>
        </w:rPr>
        <w:t>参数说明</w:t>
      </w:r>
      <w:r>
        <w:rPr>
          <w:rFonts w:ascii="Times New Roman" w:hAnsi="Times New Roman" w:cs="Times New Roman" w:hint="eastAsia"/>
          <w:b/>
          <w:bCs/>
          <w:color w:val="262626"/>
          <w:spacing w:val="12"/>
          <w:szCs w:val="21"/>
        </w:rPr>
        <w:t>:</w:t>
      </w:r>
    </w:p>
    <w:p w14:paraId="3FCF58E1" w14:textId="77777777" w:rsidR="00FB6D3D" w:rsidRDefault="00FB6D3D">
      <w:pPr>
        <w:spacing w:line="360" w:lineRule="atLeast"/>
        <w:ind w:firstLine="506"/>
        <w:rPr>
          <w:rFonts w:ascii="Times New Roman" w:hAnsi="Times New Roman" w:cs="Times New Roman"/>
          <w:b/>
          <w:bCs/>
          <w:color w:val="262626"/>
          <w:spacing w:val="12"/>
          <w:szCs w:val="21"/>
        </w:rPr>
      </w:pPr>
    </w:p>
    <w:tbl>
      <w:tblPr>
        <w:tblStyle w:val="af2"/>
        <w:tblW w:w="8642" w:type="dxa"/>
        <w:jc w:val="center"/>
        <w:tblLayout w:type="fixed"/>
        <w:tblLook w:val="04A0" w:firstRow="1" w:lastRow="0" w:firstColumn="1" w:lastColumn="0" w:noHBand="0" w:noVBand="1"/>
      </w:tblPr>
      <w:tblGrid>
        <w:gridCol w:w="1413"/>
        <w:gridCol w:w="1276"/>
        <w:gridCol w:w="2976"/>
        <w:gridCol w:w="2977"/>
      </w:tblGrid>
      <w:tr w:rsidR="00FB6D3D" w14:paraId="6A87F6B1" w14:textId="77777777">
        <w:trPr>
          <w:jc w:val="center"/>
        </w:trPr>
        <w:tc>
          <w:tcPr>
            <w:tcW w:w="1413" w:type="dxa"/>
          </w:tcPr>
          <w:p w14:paraId="10917653" w14:textId="77777777" w:rsidR="00FB6D3D" w:rsidRDefault="00D22A15">
            <w:pPr>
              <w:ind w:firstLineChars="0" w:firstLine="0"/>
            </w:pPr>
            <w:r>
              <w:rPr>
                <w:rFonts w:hint="eastAsia"/>
              </w:rPr>
              <w:t>参数</w:t>
            </w:r>
          </w:p>
        </w:tc>
        <w:tc>
          <w:tcPr>
            <w:tcW w:w="1276" w:type="dxa"/>
          </w:tcPr>
          <w:p w14:paraId="377505AD" w14:textId="77777777" w:rsidR="00FB6D3D" w:rsidRDefault="00D22A15">
            <w:pPr>
              <w:ind w:firstLineChars="0" w:firstLine="0"/>
            </w:pPr>
            <w:r>
              <w:rPr>
                <w:rFonts w:hint="eastAsia"/>
              </w:rPr>
              <w:t>参数类型</w:t>
            </w:r>
          </w:p>
        </w:tc>
        <w:tc>
          <w:tcPr>
            <w:tcW w:w="2976" w:type="dxa"/>
          </w:tcPr>
          <w:p w14:paraId="1F67882E" w14:textId="77777777" w:rsidR="00FB6D3D" w:rsidRDefault="00D22A15">
            <w:pPr>
              <w:ind w:firstLineChars="0" w:firstLine="0"/>
            </w:pPr>
            <w:r>
              <w:rPr>
                <w:rFonts w:hint="eastAsia"/>
              </w:rPr>
              <w:t>说明</w:t>
            </w:r>
          </w:p>
        </w:tc>
        <w:tc>
          <w:tcPr>
            <w:tcW w:w="2977" w:type="dxa"/>
          </w:tcPr>
          <w:p w14:paraId="61E00761" w14:textId="77777777" w:rsidR="00FB6D3D" w:rsidRDefault="00D22A15">
            <w:pPr>
              <w:ind w:firstLineChars="0" w:firstLine="0"/>
            </w:pPr>
            <w:r>
              <w:rPr>
                <w:rFonts w:hint="eastAsia"/>
              </w:rPr>
              <w:t>示例值</w:t>
            </w:r>
          </w:p>
        </w:tc>
      </w:tr>
      <w:tr w:rsidR="00FB6D3D" w14:paraId="3B921BC3" w14:textId="77777777">
        <w:trPr>
          <w:jc w:val="center"/>
        </w:trPr>
        <w:tc>
          <w:tcPr>
            <w:tcW w:w="1413" w:type="dxa"/>
          </w:tcPr>
          <w:p w14:paraId="7D0FD810" w14:textId="77777777" w:rsidR="00FB6D3D" w:rsidRDefault="00D22A15">
            <w:pPr>
              <w:ind w:firstLineChars="0" w:firstLine="0"/>
              <w:rPr>
                <w:rFonts w:ascii="Times New Roman" w:hAnsi="Times New Roman" w:cs="Times New Roman"/>
                <w:color w:val="262626"/>
                <w:spacing w:val="12"/>
                <w:szCs w:val="21"/>
              </w:rPr>
            </w:pPr>
            <w:r>
              <w:rPr>
                <w:rFonts w:ascii="Times New Roman" w:hAnsi="Times New Roman" w:cs="Times New Roman"/>
                <w:color w:val="262626"/>
                <w:spacing w:val="12"/>
                <w:szCs w:val="21"/>
              </w:rPr>
              <w:t>sort_line</w:t>
            </w:r>
          </w:p>
        </w:tc>
        <w:tc>
          <w:tcPr>
            <w:tcW w:w="1276" w:type="dxa"/>
          </w:tcPr>
          <w:p w14:paraId="63E0D000" w14:textId="77777777" w:rsidR="00FB6D3D" w:rsidRDefault="00D22A15">
            <w:pPr>
              <w:ind w:firstLineChars="0" w:firstLine="0"/>
            </w:pPr>
            <w:r>
              <w:t>string</w:t>
            </w:r>
          </w:p>
        </w:tc>
        <w:tc>
          <w:tcPr>
            <w:tcW w:w="2976" w:type="dxa"/>
          </w:tcPr>
          <w:p w14:paraId="4298894F" w14:textId="77777777" w:rsidR="00FB6D3D" w:rsidRDefault="00D22A15">
            <w:pPr>
              <w:ind w:firstLineChars="0" w:firstLine="0"/>
            </w:pPr>
            <w:r>
              <w:rPr>
                <w:rFonts w:hint="eastAsia"/>
              </w:rPr>
              <w:t>分拣线</w:t>
            </w:r>
          </w:p>
        </w:tc>
        <w:tc>
          <w:tcPr>
            <w:tcW w:w="2977" w:type="dxa"/>
          </w:tcPr>
          <w:p w14:paraId="70D87875" w14:textId="77777777" w:rsidR="00FB6D3D" w:rsidRDefault="00D22A15">
            <w:pPr>
              <w:ind w:firstLineChars="0" w:firstLine="0"/>
            </w:pPr>
            <w:r>
              <w:rPr>
                <w:rFonts w:hint="eastAsia"/>
              </w:rPr>
              <w:t>分拣线编号</w:t>
            </w:r>
          </w:p>
        </w:tc>
      </w:tr>
      <w:tr w:rsidR="00FB6D3D" w14:paraId="5FF59FFC" w14:textId="77777777">
        <w:trPr>
          <w:jc w:val="center"/>
        </w:trPr>
        <w:tc>
          <w:tcPr>
            <w:tcW w:w="1413" w:type="dxa"/>
          </w:tcPr>
          <w:p w14:paraId="6F3FDA09" w14:textId="77777777" w:rsidR="00FB6D3D" w:rsidRDefault="00D22A15">
            <w:pPr>
              <w:ind w:firstLineChars="0" w:firstLine="0"/>
              <w:rPr>
                <w:rFonts w:ascii="Times New Roman" w:hAnsi="Times New Roman" w:cs="Times New Roman"/>
                <w:color w:val="262626"/>
                <w:spacing w:val="12"/>
                <w:szCs w:val="21"/>
              </w:rPr>
            </w:pPr>
            <w:r>
              <w:rPr>
                <w:rFonts w:ascii="Times New Roman" w:hAnsi="Times New Roman" w:cs="Times New Roman"/>
                <w:color w:val="262626"/>
                <w:spacing w:val="12"/>
                <w:szCs w:val="21"/>
              </w:rPr>
              <w:t>location</w:t>
            </w:r>
          </w:p>
        </w:tc>
        <w:tc>
          <w:tcPr>
            <w:tcW w:w="1276" w:type="dxa"/>
          </w:tcPr>
          <w:p w14:paraId="7F9C6F12" w14:textId="77777777" w:rsidR="00FB6D3D" w:rsidRDefault="00D22A15">
            <w:pPr>
              <w:ind w:firstLineChars="0" w:firstLine="0"/>
            </w:pPr>
            <w:r>
              <w:t>string</w:t>
            </w:r>
          </w:p>
        </w:tc>
        <w:tc>
          <w:tcPr>
            <w:tcW w:w="2976" w:type="dxa"/>
          </w:tcPr>
          <w:p w14:paraId="2F5E03A5" w14:textId="77777777" w:rsidR="00FB6D3D" w:rsidRDefault="00D22A15">
            <w:pPr>
              <w:ind w:firstLineChars="0" w:firstLine="0"/>
            </w:pPr>
            <w:r>
              <w:rPr>
                <w:rFonts w:hint="eastAsia"/>
              </w:rPr>
              <w:t>区域位置</w:t>
            </w:r>
          </w:p>
        </w:tc>
        <w:tc>
          <w:tcPr>
            <w:tcW w:w="2977" w:type="dxa"/>
          </w:tcPr>
          <w:p w14:paraId="44BE9F64" w14:textId="77777777" w:rsidR="00FB6D3D" w:rsidRDefault="00D22A15">
            <w:pPr>
              <w:ind w:firstLineChars="0" w:firstLine="0"/>
            </w:pPr>
            <w:r>
              <w:rPr>
                <w:rFonts w:hint="eastAsia"/>
              </w:rPr>
              <w:t>各分区内的编号</w:t>
            </w:r>
          </w:p>
        </w:tc>
      </w:tr>
      <w:tr w:rsidR="00FB6D3D" w14:paraId="52CA1E4C" w14:textId="77777777">
        <w:trPr>
          <w:jc w:val="center"/>
        </w:trPr>
        <w:tc>
          <w:tcPr>
            <w:tcW w:w="1413" w:type="dxa"/>
          </w:tcPr>
          <w:p w14:paraId="6D076C86" w14:textId="77777777" w:rsidR="00FB6D3D" w:rsidRDefault="00D22A15">
            <w:pPr>
              <w:ind w:firstLineChars="0" w:firstLine="0"/>
              <w:rPr>
                <w:rFonts w:ascii="Times New Roman" w:hAnsi="Times New Roman" w:cs="Times New Roman"/>
                <w:color w:val="262626"/>
                <w:spacing w:val="12"/>
                <w:szCs w:val="21"/>
              </w:rPr>
            </w:pPr>
            <w:r>
              <w:rPr>
                <w:rFonts w:ascii="Times New Roman" w:hAnsi="Times New Roman" w:cs="Times New Roman" w:hint="eastAsia"/>
                <w:color w:val="262626"/>
                <w:spacing w:val="12"/>
                <w:szCs w:val="21"/>
              </w:rPr>
              <w:t>area_code</w:t>
            </w:r>
          </w:p>
        </w:tc>
        <w:tc>
          <w:tcPr>
            <w:tcW w:w="1276" w:type="dxa"/>
          </w:tcPr>
          <w:p w14:paraId="50DB32AF" w14:textId="77777777" w:rsidR="00FB6D3D" w:rsidRDefault="00D22A15">
            <w:pPr>
              <w:ind w:firstLineChars="0" w:firstLine="0"/>
            </w:pPr>
            <w:r>
              <w:t>string</w:t>
            </w:r>
          </w:p>
        </w:tc>
        <w:tc>
          <w:tcPr>
            <w:tcW w:w="2976" w:type="dxa"/>
          </w:tcPr>
          <w:p w14:paraId="043453E5" w14:textId="77777777" w:rsidR="00FB6D3D" w:rsidRDefault="00D22A15">
            <w:pPr>
              <w:ind w:firstLineChars="0" w:firstLine="0"/>
            </w:pPr>
            <w:r>
              <w:rPr>
                <w:rFonts w:hint="eastAsia"/>
              </w:rPr>
              <w:t>分区编号</w:t>
            </w:r>
          </w:p>
        </w:tc>
        <w:tc>
          <w:tcPr>
            <w:tcW w:w="2977" w:type="dxa"/>
          </w:tcPr>
          <w:p w14:paraId="66833661" w14:textId="77777777" w:rsidR="00FB6D3D" w:rsidRDefault="00D22A15">
            <w:pPr>
              <w:ind w:firstLineChars="0" w:firstLine="0"/>
            </w:pPr>
            <w:r>
              <w:rPr>
                <w:rFonts w:hint="eastAsia"/>
              </w:rPr>
              <w:t>详情请参见</w:t>
            </w:r>
            <w:r>
              <w:rPr>
                <w:rFonts w:hint="eastAsia"/>
              </w:rPr>
              <w:t>3.1</w:t>
            </w:r>
          </w:p>
        </w:tc>
      </w:tr>
    </w:tbl>
    <w:p w14:paraId="2EF93B80" w14:textId="77777777" w:rsidR="00FB6D3D" w:rsidRDefault="00D22A15">
      <w:pPr>
        <w:pStyle w:val="af6"/>
        <w:ind w:left="420" w:firstLineChars="0" w:firstLine="0"/>
        <w:rPr>
          <w:rStyle w:val="af3"/>
        </w:rPr>
      </w:pPr>
      <w:r>
        <w:rPr>
          <w:rStyle w:val="af3"/>
          <w:rFonts w:hint="eastAsia"/>
        </w:rPr>
        <w:t>返回结果：</w:t>
      </w:r>
    </w:p>
    <w:p w14:paraId="2A6C7AF0" w14:textId="77777777" w:rsidR="00FB6D3D" w:rsidRDefault="00D22A15">
      <w:pPr>
        <w:pStyle w:val="af6"/>
        <w:ind w:left="420" w:firstLineChars="0" w:firstLine="0"/>
        <w:rPr>
          <w:rFonts w:ascii="Times New Roman" w:hAnsi="Times New Roman" w:cs="Times New Roman"/>
          <w:color w:val="262626"/>
          <w:spacing w:val="12"/>
          <w:szCs w:val="21"/>
        </w:rPr>
      </w:pPr>
      <w:r>
        <w:rPr>
          <w:rFonts w:ascii="Times New Roman" w:hAnsi="Times New Roman" w:cs="Times New Roman" w:hint="eastAsia"/>
          <w:color w:val="262626"/>
          <w:spacing w:val="12"/>
          <w:szCs w:val="21"/>
        </w:rPr>
        <w:t>{</w:t>
      </w:r>
    </w:p>
    <w:p w14:paraId="1EB51012" w14:textId="77777777" w:rsidR="00FB6D3D" w:rsidRDefault="00D22A15">
      <w:pPr>
        <w:pStyle w:val="af6"/>
        <w:ind w:left="420" w:firstLineChars="0" w:firstLine="300"/>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code</w:t>
      </w: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 xml:space="preserve">: </w:t>
      </w:r>
      <w:r>
        <w:rPr>
          <w:rFonts w:ascii="Times New Roman" w:hAnsi="Times New Roman" w:cs="Times New Roman"/>
          <w:color w:val="262626"/>
          <w:spacing w:val="12"/>
          <w:szCs w:val="21"/>
        </w:rPr>
        <w:t>20</w:t>
      </w:r>
      <w:r>
        <w:rPr>
          <w:rFonts w:ascii="Times New Roman" w:hAnsi="Times New Roman" w:cs="Times New Roman" w:hint="eastAsia"/>
          <w:color w:val="262626"/>
          <w:spacing w:val="12"/>
          <w:szCs w:val="21"/>
        </w:rPr>
        <w:t>0,</w:t>
      </w:r>
    </w:p>
    <w:p w14:paraId="233655F0" w14:textId="77777777" w:rsidR="00FB6D3D" w:rsidRDefault="00D22A15">
      <w:pPr>
        <w:pStyle w:val="af6"/>
        <w:ind w:left="420" w:firstLineChars="0" w:firstLine="300"/>
        <w:rPr>
          <w:rFonts w:ascii="Times New Roman" w:hAnsi="Times New Roman" w:cs="Times New Roman"/>
          <w:color w:val="262626"/>
          <w:spacing w:val="12"/>
          <w:szCs w:val="21"/>
        </w:rPr>
      </w:pPr>
      <w:r>
        <w:rPr>
          <w:rFonts w:ascii="Times New Roman" w:hAnsi="Times New Roman" w:cs="Times New Roman"/>
          <w:color w:val="262626"/>
          <w:spacing w:val="12"/>
          <w:szCs w:val="21"/>
        </w:rPr>
        <w:t>“msg”</w:t>
      </w:r>
      <w:r>
        <w:rPr>
          <w:rFonts w:ascii="Times New Roman" w:hAnsi="Times New Roman" w:cs="Times New Roman" w:hint="eastAsia"/>
          <w:color w:val="262626"/>
          <w:spacing w:val="12"/>
          <w:szCs w:val="21"/>
        </w:rPr>
        <w:t xml:space="preserve">: </w:t>
      </w: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success</w:t>
      </w: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w:t>
      </w:r>
    </w:p>
    <w:p w14:paraId="768B9207" w14:textId="77777777" w:rsidR="00FB6D3D" w:rsidRDefault="00D22A15">
      <w:pPr>
        <w:pStyle w:val="af6"/>
        <w:ind w:left="420" w:firstLineChars="0" w:firstLine="300"/>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data</w:t>
      </w: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 xml:space="preserve">: </w:t>
      </w:r>
      <w:r>
        <w:rPr>
          <w:rFonts w:ascii="Times New Roman" w:hAnsi="Times New Roman" w:cs="Times New Roman"/>
          <w:color w:val="262626"/>
          <w:spacing w:val="12"/>
          <w:szCs w:val="21"/>
        </w:rPr>
        <w:t>“”</w:t>
      </w:r>
    </w:p>
    <w:p w14:paraId="636E1F6F" w14:textId="77777777" w:rsidR="00FB6D3D" w:rsidRDefault="00D22A15">
      <w:pPr>
        <w:ind w:firstLineChars="179" w:firstLine="451"/>
        <w:rPr>
          <w:rFonts w:ascii="Times New Roman" w:hAnsi="Times New Roman" w:cs="Times New Roman"/>
          <w:color w:val="262626"/>
          <w:spacing w:val="12"/>
          <w:szCs w:val="21"/>
        </w:rPr>
      </w:pPr>
      <w:r>
        <w:rPr>
          <w:rFonts w:ascii="Times New Roman" w:hAnsi="Times New Roman" w:cs="Times New Roman" w:hint="eastAsia"/>
          <w:color w:val="262626"/>
          <w:spacing w:val="12"/>
          <w:szCs w:val="21"/>
        </w:rPr>
        <w:t>}</w:t>
      </w:r>
    </w:p>
    <w:tbl>
      <w:tblPr>
        <w:tblStyle w:val="af2"/>
        <w:tblW w:w="8642" w:type="dxa"/>
        <w:jc w:val="center"/>
        <w:tblLayout w:type="fixed"/>
        <w:tblLook w:val="04A0" w:firstRow="1" w:lastRow="0" w:firstColumn="1" w:lastColumn="0" w:noHBand="0" w:noVBand="1"/>
      </w:tblPr>
      <w:tblGrid>
        <w:gridCol w:w="1413"/>
        <w:gridCol w:w="1276"/>
        <w:gridCol w:w="2976"/>
        <w:gridCol w:w="2977"/>
      </w:tblGrid>
      <w:tr w:rsidR="00FB6D3D" w14:paraId="0CC47059" w14:textId="77777777">
        <w:trPr>
          <w:jc w:val="center"/>
        </w:trPr>
        <w:tc>
          <w:tcPr>
            <w:tcW w:w="1413" w:type="dxa"/>
          </w:tcPr>
          <w:p w14:paraId="12B8E023" w14:textId="77777777" w:rsidR="00FB6D3D" w:rsidRDefault="00D22A15">
            <w:pPr>
              <w:ind w:firstLineChars="0" w:firstLine="0"/>
            </w:pPr>
            <w:r>
              <w:rPr>
                <w:rFonts w:hint="eastAsia"/>
              </w:rPr>
              <w:lastRenderedPageBreak/>
              <w:t>参数</w:t>
            </w:r>
          </w:p>
        </w:tc>
        <w:tc>
          <w:tcPr>
            <w:tcW w:w="1276" w:type="dxa"/>
          </w:tcPr>
          <w:p w14:paraId="597B4706" w14:textId="77777777" w:rsidR="00FB6D3D" w:rsidRDefault="00D22A15">
            <w:pPr>
              <w:ind w:firstLineChars="0" w:firstLine="0"/>
            </w:pPr>
            <w:r>
              <w:rPr>
                <w:rFonts w:hint="eastAsia"/>
              </w:rPr>
              <w:t>参数类型</w:t>
            </w:r>
          </w:p>
        </w:tc>
        <w:tc>
          <w:tcPr>
            <w:tcW w:w="2976" w:type="dxa"/>
          </w:tcPr>
          <w:p w14:paraId="6960A6BD" w14:textId="77777777" w:rsidR="00FB6D3D" w:rsidRDefault="00D22A15">
            <w:pPr>
              <w:ind w:firstLineChars="0" w:firstLine="0"/>
            </w:pPr>
            <w:r>
              <w:rPr>
                <w:rFonts w:hint="eastAsia"/>
              </w:rPr>
              <w:t>说明</w:t>
            </w:r>
          </w:p>
        </w:tc>
        <w:tc>
          <w:tcPr>
            <w:tcW w:w="2977" w:type="dxa"/>
          </w:tcPr>
          <w:p w14:paraId="3BE9A0A3" w14:textId="77777777" w:rsidR="00FB6D3D" w:rsidRDefault="00D22A15">
            <w:pPr>
              <w:ind w:firstLineChars="0" w:firstLine="0"/>
            </w:pPr>
            <w:r>
              <w:rPr>
                <w:rFonts w:hint="eastAsia"/>
              </w:rPr>
              <w:t>示例值</w:t>
            </w:r>
          </w:p>
        </w:tc>
      </w:tr>
      <w:tr w:rsidR="00FB6D3D" w14:paraId="15EA0D5E" w14:textId="77777777">
        <w:trPr>
          <w:jc w:val="center"/>
        </w:trPr>
        <w:tc>
          <w:tcPr>
            <w:tcW w:w="1413" w:type="dxa"/>
          </w:tcPr>
          <w:p w14:paraId="6716C5B8" w14:textId="77777777" w:rsidR="00FB6D3D" w:rsidRDefault="00D22A15">
            <w:pPr>
              <w:ind w:firstLineChars="0" w:firstLine="0"/>
              <w:rPr>
                <w:rFonts w:ascii="Times New Roman" w:hAnsi="Times New Roman" w:cs="Times New Roman"/>
              </w:rPr>
            </w:pPr>
            <w:r>
              <w:rPr>
                <w:rFonts w:ascii="Times New Roman" w:hAnsi="Times New Roman" w:cs="Times New Roman" w:hint="eastAsia"/>
                <w:color w:val="262626"/>
                <w:spacing w:val="12"/>
                <w:szCs w:val="21"/>
              </w:rPr>
              <w:t>code</w:t>
            </w:r>
          </w:p>
        </w:tc>
        <w:tc>
          <w:tcPr>
            <w:tcW w:w="1276" w:type="dxa"/>
          </w:tcPr>
          <w:p w14:paraId="6FAC174E" w14:textId="77777777" w:rsidR="00FB6D3D" w:rsidRDefault="00D22A15">
            <w:pPr>
              <w:ind w:firstLineChars="0" w:firstLine="0"/>
            </w:pPr>
            <w:r>
              <w:rPr>
                <w:rFonts w:hint="eastAsia"/>
              </w:rPr>
              <w:t>int</w:t>
            </w:r>
          </w:p>
        </w:tc>
        <w:tc>
          <w:tcPr>
            <w:tcW w:w="2976" w:type="dxa"/>
          </w:tcPr>
          <w:p w14:paraId="38070804" w14:textId="77777777" w:rsidR="00FB6D3D" w:rsidRDefault="00D22A15">
            <w:pPr>
              <w:ind w:firstLineChars="0" w:firstLine="0"/>
            </w:pPr>
            <w:r>
              <w:rPr>
                <w:rFonts w:hint="eastAsia"/>
              </w:rPr>
              <w:t>返回码</w:t>
            </w:r>
          </w:p>
        </w:tc>
        <w:tc>
          <w:tcPr>
            <w:tcW w:w="2977" w:type="dxa"/>
          </w:tcPr>
          <w:p w14:paraId="00CB64E3" w14:textId="77777777" w:rsidR="00FB6D3D" w:rsidRDefault="00D22A15">
            <w:pPr>
              <w:ind w:firstLineChars="0" w:firstLine="0"/>
            </w:pPr>
            <w:r>
              <w:t>20</w:t>
            </w:r>
            <w:r>
              <w:rPr>
                <w:rFonts w:hint="eastAsia"/>
              </w:rPr>
              <w:t>0</w:t>
            </w:r>
            <w:r>
              <w:rPr>
                <w:rFonts w:hint="eastAsia"/>
              </w:rPr>
              <w:t>为成功；</w:t>
            </w:r>
            <w:r>
              <w:rPr>
                <w:rFonts w:hint="eastAsia"/>
              </w:rPr>
              <w:t>4</w:t>
            </w:r>
            <w:r>
              <w:t>00</w:t>
            </w:r>
            <w:r>
              <w:rPr>
                <w:rFonts w:hint="eastAsia"/>
              </w:rPr>
              <w:t>为失败</w:t>
            </w:r>
          </w:p>
        </w:tc>
      </w:tr>
      <w:tr w:rsidR="00FB6D3D" w14:paraId="13EC4C39" w14:textId="77777777">
        <w:trPr>
          <w:jc w:val="center"/>
        </w:trPr>
        <w:tc>
          <w:tcPr>
            <w:tcW w:w="1413" w:type="dxa"/>
          </w:tcPr>
          <w:p w14:paraId="4F0F8BC4" w14:textId="77777777" w:rsidR="00FB6D3D" w:rsidRDefault="00D22A15">
            <w:pPr>
              <w:ind w:firstLineChars="0" w:firstLine="0"/>
              <w:rPr>
                <w:rFonts w:ascii="Times New Roman" w:hAnsi="Times New Roman" w:cs="Times New Roman"/>
              </w:rPr>
            </w:pPr>
            <w:r>
              <w:rPr>
                <w:rFonts w:ascii="Times New Roman" w:hAnsi="Times New Roman" w:cs="Times New Roman"/>
                <w:color w:val="262626"/>
                <w:spacing w:val="12"/>
                <w:szCs w:val="21"/>
              </w:rPr>
              <w:t>msg</w:t>
            </w:r>
          </w:p>
        </w:tc>
        <w:tc>
          <w:tcPr>
            <w:tcW w:w="1276" w:type="dxa"/>
          </w:tcPr>
          <w:p w14:paraId="2271C186" w14:textId="77777777" w:rsidR="00FB6D3D" w:rsidRDefault="00D22A15">
            <w:pPr>
              <w:ind w:firstLineChars="0" w:firstLine="0"/>
            </w:pPr>
            <w:r>
              <w:rPr>
                <w:rFonts w:hint="eastAsia"/>
              </w:rPr>
              <w:t>string</w:t>
            </w:r>
          </w:p>
        </w:tc>
        <w:tc>
          <w:tcPr>
            <w:tcW w:w="2976" w:type="dxa"/>
          </w:tcPr>
          <w:p w14:paraId="0119EF46" w14:textId="77777777" w:rsidR="00FB6D3D" w:rsidRDefault="00D22A15">
            <w:pPr>
              <w:ind w:firstLineChars="0" w:firstLine="0"/>
            </w:pPr>
            <w:r>
              <w:t>对返回码的文本描述内容</w:t>
            </w:r>
          </w:p>
        </w:tc>
        <w:tc>
          <w:tcPr>
            <w:tcW w:w="2977" w:type="dxa"/>
          </w:tcPr>
          <w:p w14:paraId="5AFD0FBE" w14:textId="77777777" w:rsidR="00FB6D3D" w:rsidRDefault="00D22A15">
            <w:pPr>
              <w:ind w:firstLineChars="0" w:firstLine="0"/>
              <w:rPr>
                <w:rFonts w:ascii="Times New Roman" w:hAnsi="Times New Roman" w:cs="Times New Roman"/>
              </w:rPr>
            </w:pPr>
            <w:r>
              <w:rPr>
                <w:rFonts w:ascii="Times New Roman" w:hAnsi="Times New Roman" w:cs="Times New Roman"/>
              </w:rPr>
              <w:t>“success”</w:t>
            </w:r>
            <w:r>
              <w:rPr>
                <w:rFonts w:ascii="Times New Roman" w:hAnsi="Times New Roman" w:cs="Times New Roman"/>
              </w:rPr>
              <w:t>表示</w:t>
            </w:r>
            <w:r>
              <w:rPr>
                <w:rFonts w:ascii="Times New Roman" w:hAnsi="Times New Roman" w:cs="Times New Roman" w:hint="eastAsia"/>
              </w:rPr>
              <w:t>查询</w:t>
            </w:r>
            <w:r>
              <w:rPr>
                <w:rFonts w:ascii="Times New Roman" w:hAnsi="Times New Roman" w:cs="Times New Roman"/>
              </w:rPr>
              <w:t>成功</w:t>
            </w:r>
          </w:p>
          <w:p w14:paraId="3951D886" w14:textId="77777777" w:rsidR="00FB6D3D" w:rsidRDefault="00D22A15">
            <w:pPr>
              <w:ind w:firstLineChars="0" w:firstLine="0"/>
              <w:rPr>
                <w:rFonts w:ascii="Times New Roman" w:hAnsi="Times New Roman" w:cs="Times New Roman"/>
              </w:rPr>
            </w:pPr>
            <w:r>
              <w:rPr>
                <w:rFonts w:ascii="Times New Roman" w:hAnsi="Times New Roman" w:cs="Times New Roman"/>
              </w:rPr>
              <w:t>”error”</w:t>
            </w:r>
            <w:r>
              <w:rPr>
                <w:rFonts w:ascii="Times New Roman" w:hAnsi="Times New Roman" w:cs="Times New Roman"/>
              </w:rPr>
              <w:t>表示</w:t>
            </w:r>
            <w:r>
              <w:rPr>
                <w:rFonts w:ascii="Times New Roman" w:hAnsi="Times New Roman" w:cs="Times New Roman" w:hint="eastAsia"/>
              </w:rPr>
              <w:t>查询失败</w:t>
            </w:r>
          </w:p>
        </w:tc>
      </w:tr>
    </w:tbl>
    <w:p w14:paraId="6B34DB61" w14:textId="77777777" w:rsidR="00FB6D3D" w:rsidRDefault="00D22A15">
      <w:pPr>
        <w:pStyle w:val="2"/>
        <w:numPr>
          <w:ilvl w:val="1"/>
          <w:numId w:val="16"/>
        </w:numPr>
        <w:spacing w:before="120"/>
        <w:rPr>
          <w:rFonts w:ascii="宋体" w:eastAsia="宋体" w:hAnsi="宋体"/>
          <w:szCs w:val="30"/>
        </w:rPr>
      </w:pPr>
      <w:bookmarkStart w:id="25" w:name="_Toc21987"/>
      <w:r>
        <w:rPr>
          <w:rFonts w:ascii="宋体" w:eastAsia="宋体" w:hAnsi="宋体" w:hint="eastAsia"/>
          <w:szCs w:val="30"/>
        </w:rPr>
        <w:t>功能区</w:t>
      </w:r>
      <w:r>
        <w:rPr>
          <w:rFonts w:ascii="宋体" w:eastAsia="宋体" w:hAnsi="宋体" w:hint="eastAsia"/>
          <w:szCs w:val="30"/>
          <w:lang w:val="en-US"/>
        </w:rPr>
        <w:t>强制完成</w:t>
      </w:r>
      <w:bookmarkEnd w:id="25"/>
    </w:p>
    <w:p w14:paraId="65D10CAD" w14:textId="77777777" w:rsidR="00FB6D3D" w:rsidRDefault="00D22A15">
      <w:pPr>
        <w:pStyle w:val="af6"/>
        <w:ind w:left="420" w:firstLineChars="0" w:firstLine="0"/>
      </w:pPr>
      <w:r>
        <w:rPr>
          <w:b/>
          <w:bCs/>
        </w:rPr>
        <w:t>请求方式</w:t>
      </w:r>
      <w:r>
        <w:t>：</w:t>
      </w:r>
      <w:r>
        <w:t>POST</w:t>
      </w:r>
      <w:r>
        <w:t>（</w:t>
      </w:r>
      <w:r>
        <w:t>HTTP</w:t>
      </w:r>
      <w:r>
        <w:t>）</w:t>
      </w:r>
    </w:p>
    <w:p w14:paraId="1FE02D2E" w14:textId="77777777" w:rsidR="00FB6D3D" w:rsidRDefault="00D22A15">
      <w:pPr>
        <w:pStyle w:val="af6"/>
        <w:spacing w:line="360" w:lineRule="atLeast"/>
        <w:ind w:left="420" w:firstLineChars="0" w:firstLine="0"/>
        <w:rPr>
          <w:rFonts w:ascii="Times New Roman" w:hAnsi="Times New Roman" w:cs="Times New Roman"/>
          <w:color w:val="262626"/>
          <w:spacing w:val="12"/>
          <w:szCs w:val="21"/>
        </w:rPr>
      </w:pPr>
      <w:r>
        <w:rPr>
          <w:rFonts w:ascii="Times New Roman" w:hAnsi="Times New Roman" w:cs="Times New Roman"/>
          <w:b/>
          <w:bCs/>
          <w:color w:val="262626"/>
          <w:spacing w:val="12"/>
          <w:szCs w:val="21"/>
        </w:rPr>
        <w:t>请求地址</w:t>
      </w:r>
      <w:r>
        <w:rPr>
          <w:rFonts w:ascii="Times New Roman" w:hAnsi="Times New Roman" w:cs="Times New Roman"/>
          <w:color w:val="262626"/>
          <w:spacing w:val="12"/>
          <w:szCs w:val="21"/>
        </w:rPr>
        <w:t>：</w:t>
      </w:r>
      <w:r>
        <w:rPr>
          <w:rFonts w:ascii="Times New Roman" w:hAnsi="Times New Roman" w:cs="Times New Roman"/>
          <w:color w:val="262626"/>
          <w:spacing w:val="12"/>
          <w:szCs w:val="24"/>
        </w:rPr>
        <w:t>http://</w:t>
      </w:r>
      <w:r>
        <w:rPr>
          <w:rFonts w:ascii="Times New Roman" w:hAnsi="Times New Roman" w:cs="Times New Roman" w:hint="eastAsia"/>
          <w:color w:val="262626"/>
          <w:spacing w:val="12"/>
          <w:szCs w:val="24"/>
        </w:rPr>
        <w:t>ip</w:t>
      </w:r>
      <w:r>
        <w:rPr>
          <w:rFonts w:ascii="Times New Roman" w:hAnsi="Times New Roman" w:cs="Times New Roman"/>
          <w:color w:val="262626"/>
          <w:spacing w:val="12"/>
          <w:szCs w:val="24"/>
        </w:rPr>
        <w:t>:port</w:t>
      </w:r>
      <w:r>
        <w:rPr>
          <w:rFonts w:ascii="Times New Roman" w:hAnsi="Times New Roman" w:cs="Times New Roman" w:hint="eastAsia"/>
          <w:color w:val="262626"/>
          <w:spacing w:val="12"/>
          <w:szCs w:val="24"/>
        </w:rPr>
        <w:t>/</w:t>
      </w:r>
      <w:r>
        <w:rPr>
          <w:rFonts w:ascii="Times New Roman" w:hAnsi="Times New Roman" w:cs="Times New Roman" w:hint="eastAsia"/>
          <w:color w:val="262626"/>
          <w:spacing w:val="12"/>
          <w:szCs w:val="24"/>
        </w:rPr>
        <w:t>功能区编码</w:t>
      </w:r>
      <w:r>
        <w:rPr>
          <w:rFonts w:ascii="Times New Roman" w:hAnsi="Times New Roman" w:cs="Times New Roman"/>
          <w:color w:val="262626"/>
          <w:spacing w:val="12"/>
          <w:szCs w:val="24"/>
        </w:rPr>
        <w:t>/</w:t>
      </w:r>
      <w:r>
        <w:rPr>
          <w:rFonts w:ascii="Times New Roman" w:hAnsi="Times New Roman" w:cs="Times New Roman" w:hint="eastAsia"/>
          <w:color w:val="262626"/>
          <w:spacing w:val="12"/>
          <w:szCs w:val="24"/>
        </w:rPr>
        <w:t>system/</w:t>
      </w:r>
      <w:r>
        <w:rPr>
          <w:rFonts w:ascii="Times New Roman" w:hAnsi="Times New Roman" w:cs="Times New Roman"/>
          <w:color w:val="262626"/>
          <w:spacing w:val="12"/>
          <w:szCs w:val="24"/>
        </w:rPr>
        <w:t>end</w:t>
      </w:r>
    </w:p>
    <w:p w14:paraId="7631F980" w14:textId="77777777" w:rsidR="00FB6D3D" w:rsidRDefault="00D22A15">
      <w:pPr>
        <w:pStyle w:val="af6"/>
        <w:spacing w:line="360" w:lineRule="atLeast"/>
        <w:ind w:left="420" w:firstLineChars="0" w:firstLine="0"/>
        <w:rPr>
          <w:rFonts w:ascii="Times New Roman" w:hAnsi="Times New Roman" w:cs="Times New Roman"/>
          <w:b/>
          <w:color w:val="262626"/>
          <w:spacing w:val="12"/>
          <w:szCs w:val="21"/>
        </w:rPr>
      </w:pPr>
      <w:r>
        <w:rPr>
          <w:rFonts w:ascii="Times New Roman" w:hAnsi="Times New Roman" w:cs="Times New Roman" w:hint="eastAsia"/>
          <w:b/>
          <w:color w:val="262626"/>
          <w:spacing w:val="12"/>
          <w:szCs w:val="21"/>
        </w:rPr>
        <w:t>接口说明：</w:t>
      </w:r>
    </w:p>
    <w:p w14:paraId="763DA1C0" w14:textId="77777777" w:rsidR="00FB6D3D" w:rsidRDefault="00D22A15">
      <w:pPr>
        <w:spacing w:line="360" w:lineRule="atLeast"/>
        <w:ind w:firstLineChars="0" w:firstLine="720"/>
      </w:pPr>
      <w:r>
        <w:rPr>
          <w:rFonts w:hint="eastAsia"/>
        </w:rPr>
        <w:t>该接口用于各个功能区结束分拣操作，等停止完毕，上游可控制输送线向前移动。</w:t>
      </w:r>
    </w:p>
    <w:p w14:paraId="35734580" w14:textId="77777777" w:rsidR="00FB6D3D" w:rsidRDefault="00D22A15">
      <w:pPr>
        <w:spacing w:line="360" w:lineRule="atLeast"/>
        <w:ind w:firstLine="506"/>
        <w:rPr>
          <w:rFonts w:ascii="Times New Roman" w:hAnsi="Times New Roman" w:cs="Times New Roman"/>
          <w:color w:val="262626"/>
          <w:spacing w:val="12"/>
          <w:szCs w:val="21"/>
        </w:rPr>
      </w:pPr>
      <w:r>
        <w:rPr>
          <w:rFonts w:ascii="Times New Roman" w:hAnsi="Times New Roman" w:cs="Times New Roman"/>
          <w:b/>
          <w:bCs/>
          <w:color w:val="262626"/>
          <w:spacing w:val="12"/>
          <w:szCs w:val="21"/>
        </w:rPr>
        <w:t>请求包结构体</w:t>
      </w:r>
      <w:r>
        <w:rPr>
          <w:rFonts w:ascii="Times New Roman" w:hAnsi="Times New Roman" w:cs="Times New Roman"/>
          <w:color w:val="262626"/>
          <w:spacing w:val="12"/>
          <w:szCs w:val="21"/>
        </w:rPr>
        <w:t>：</w:t>
      </w:r>
    </w:p>
    <w:p w14:paraId="223E17FE" w14:textId="77777777" w:rsidR="00FB6D3D" w:rsidRDefault="00D22A15">
      <w:pPr>
        <w:spacing w:line="360" w:lineRule="atLeast"/>
        <w:ind w:firstLine="504"/>
        <w:rPr>
          <w:rFonts w:ascii="Times New Roman" w:hAnsi="Times New Roman" w:cs="Times New Roman"/>
          <w:color w:val="262626"/>
          <w:spacing w:val="12"/>
          <w:szCs w:val="21"/>
        </w:rPr>
      </w:pPr>
      <w:r>
        <w:rPr>
          <w:rFonts w:ascii="Times New Roman" w:hAnsi="Times New Roman" w:cs="Times New Roman" w:hint="eastAsia"/>
          <w:color w:val="262626"/>
          <w:spacing w:val="12"/>
          <w:szCs w:val="21"/>
        </w:rPr>
        <w:t>{</w:t>
      </w:r>
    </w:p>
    <w:p w14:paraId="432B329B" w14:textId="77777777" w:rsidR="00FB6D3D" w:rsidRDefault="00D22A15">
      <w:pPr>
        <w:spacing w:line="360" w:lineRule="atLeast"/>
        <w:ind w:firstLineChars="285" w:firstLine="718"/>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area</w:t>
      </w:r>
      <w:r>
        <w:rPr>
          <w:rFonts w:ascii="Times New Roman" w:hAnsi="Times New Roman" w:cs="Times New Roman"/>
          <w:color w:val="262626"/>
          <w:spacing w:val="12"/>
          <w:szCs w:val="21"/>
        </w:rPr>
        <w:t>_code”</w:t>
      </w:r>
      <w:r>
        <w:rPr>
          <w:rFonts w:ascii="Times New Roman" w:hAnsi="Times New Roman" w:cs="Times New Roman" w:hint="eastAsia"/>
          <w:color w:val="262626"/>
          <w:spacing w:val="12"/>
          <w:szCs w:val="21"/>
        </w:rPr>
        <w:t xml:space="preserve">: </w:t>
      </w:r>
      <w:r>
        <w:rPr>
          <w:rFonts w:ascii="Times New Roman" w:hAnsi="Times New Roman" w:cs="Times New Roman"/>
          <w:color w:val="262626"/>
          <w:spacing w:val="12"/>
          <w:szCs w:val="21"/>
        </w:rPr>
        <w:t>“1”,</w:t>
      </w:r>
    </w:p>
    <w:p w14:paraId="6B413B26" w14:textId="77777777" w:rsidR="00FB6D3D" w:rsidRDefault="00D22A15">
      <w:pPr>
        <w:spacing w:line="360" w:lineRule="atLeast"/>
        <w:ind w:firstLineChars="285" w:firstLine="718"/>
        <w:rPr>
          <w:rFonts w:ascii="Times New Roman" w:hAnsi="Times New Roman" w:cs="Times New Roman"/>
          <w:color w:val="262626"/>
          <w:spacing w:val="12"/>
          <w:szCs w:val="21"/>
        </w:rPr>
      </w:pPr>
      <w:r>
        <w:rPr>
          <w:rFonts w:ascii="Times New Roman" w:hAnsi="Times New Roman" w:cs="Times New Roman"/>
          <w:color w:val="262626"/>
          <w:spacing w:val="12"/>
          <w:szCs w:val="21"/>
        </w:rPr>
        <w:t>“sort_line”:”1”,</w:t>
      </w:r>
    </w:p>
    <w:p w14:paraId="40870EA6" w14:textId="77777777" w:rsidR="00FB6D3D" w:rsidRDefault="00D22A15">
      <w:pPr>
        <w:spacing w:line="360" w:lineRule="atLeast"/>
        <w:ind w:firstLineChars="285" w:firstLine="718"/>
        <w:rPr>
          <w:rFonts w:ascii="Times New Roman" w:hAnsi="Times New Roman" w:cs="Times New Roman"/>
          <w:color w:val="262626"/>
          <w:spacing w:val="12"/>
          <w:szCs w:val="21"/>
        </w:rPr>
      </w:pPr>
      <w:r>
        <w:rPr>
          <w:rFonts w:ascii="Times New Roman" w:hAnsi="Times New Roman" w:cs="Times New Roman"/>
          <w:color w:val="262626"/>
          <w:spacing w:val="12"/>
          <w:szCs w:val="21"/>
        </w:rPr>
        <w:t>“location”:”1”</w:t>
      </w:r>
      <w:r>
        <w:rPr>
          <w:rFonts w:ascii="Times New Roman" w:hAnsi="Times New Roman" w:cs="Times New Roman" w:hint="eastAsia"/>
          <w:color w:val="262626"/>
          <w:spacing w:val="12"/>
          <w:szCs w:val="21"/>
        </w:rPr>
        <w:t>,</w:t>
      </w:r>
    </w:p>
    <w:p w14:paraId="1849DB3C" w14:textId="77777777" w:rsidR="00FB6D3D" w:rsidRDefault="00D22A15">
      <w:pPr>
        <w:spacing w:line="360" w:lineRule="atLeast"/>
        <w:ind w:firstLineChars="285" w:firstLine="718"/>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status_val</w:t>
      </w: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w:t>
      </w: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0</w:t>
      </w: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w:t>
      </w:r>
    </w:p>
    <w:p w14:paraId="646C59F9" w14:textId="77777777" w:rsidR="00FB6D3D" w:rsidRDefault="00D22A15">
      <w:pPr>
        <w:spacing w:line="360" w:lineRule="atLeast"/>
        <w:ind w:firstLineChars="285" w:firstLine="718"/>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robot_list</w:t>
      </w: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w:t>
      </w: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1,2</w:t>
      </w:r>
      <w:r>
        <w:rPr>
          <w:rFonts w:ascii="Times New Roman" w:hAnsi="Times New Roman" w:cs="Times New Roman"/>
          <w:color w:val="262626"/>
          <w:spacing w:val="12"/>
          <w:szCs w:val="21"/>
        </w:rPr>
        <w:t>”</w:t>
      </w:r>
    </w:p>
    <w:p w14:paraId="2BC482BF" w14:textId="77777777" w:rsidR="00FB6D3D" w:rsidRDefault="00D22A15">
      <w:pPr>
        <w:spacing w:line="360" w:lineRule="atLeast"/>
        <w:ind w:firstLine="504"/>
        <w:rPr>
          <w:rFonts w:ascii="Times New Roman" w:hAnsi="Times New Roman" w:cs="Times New Roman"/>
          <w:color w:val="262626"/>
          <w:spacing w:val="12"/>
          <w:szCs w:val="21"/>
        </w:rPr>
      </w:pPr>
      <w:r>
        <w:rPr>
          <w:rFonts w:ascii="Times New Roman" w:hAnsi="Times New Roman" w:cs="Times New Roman" w:hint="eastAsia"/>
          <w:color w:val="262626"/>
          <w:spacing w:val="12"/>
          <w:szCs w:val="21"/>
        </w:rPr>
        <w:t>}</w:t>
      </w:r>
    </w:p>
    <w:p w14:paraId="2CD89255" w14:textId="77777777" w:rsidR="00FB6D3D" w:rsidRDefault="00D22A15">
      <w:pPr>
        <w:spacing w:line="360" w:lineRule="atLeast"/>
        <w:ind w:firstLine="506"/>
        <w:rPr>
          <w:rFonts w:ascii="Times New Roman" w:hAnsi="Times New Roman" w:cs="Times New Roman"/>
          <w:b/>
          <w:bCs/>
          <w:color w:val="262626"/>
          <w:spacing w:val="12"/>
          <w:szCs w:val="21"/>
        </w:rPr>
      </w:pPr>
      <w:r>
        <w:rPr>
          <w:rFonts w:ascii="Times New Roman" w:hAnsi="Times New Roman" w:cs="Times New Roman" w:hint="eastAsia"/>
          <w:b/>
          <w:bCs/>
          <w:color w:val="262626"/>
          <w:spacing w:val="12"/>
          <w:szCs w:val="21"/>
        </w:rPr>
        <w:t>参数说明</w:t>
      </w:r>
      <w:r>
        <w:rPr>
          <w:rFonts w:ascii="Times New Roman" w:hAnsi="Times New Roman" w:cs="Times New Roman" w:hint="eastAsia"/>
          <w:b/>
          <w:bCs/>
          <w:color w:val="262626"/>
          <w:spacing w:val="12"/>
          <w:szCs w:val="21"/>
        </w:rPr>
        <w:t>:</w:t>
      </w:r>
    </w:p>
    <w:p w14:paraId="0B72A285" w14:textId="77777777" w:rsidR="00FB6D3D" w:rsidRDefault="00FB6D3D">
      <w:pPr>
        <w:spacing w:line="360" w:lineRule="atLeast"/>
        <w:ind w:firstLine="506"/>
        <w:rPr>
          <w:rFonts w:ascii="Times New Roman" w:hAnsi="Times New Roman" w:cs="Times New Roman"/>
          <w:b/>
          <w:bCs/>
          <w:color w:val="262626"/>
          <w:spacing w:val="12"/>
          <w:szCs w:val="21"/>
        </w:rPr>
      </w:pPr>
    </w:p>
    <w:tbl>
      <w:tblPr>
        <w:tblStyle w:val="af2"/>
        <w:tblW w:w="8642" w:type="dxa"/>
        <w:jc w:val="center"/>
        <w:tblLayout w:type="fixed"/>
        <w:tblLook w:val="04A0" w:firstRow="1" w:lastRow="0" w:firstColumn="1" w:lastColumn="0" w:noHBand="0" w:noVBand="1"/>
      </w:tblPr>
      <w:tblGrid>
        <w:gridCol w:w="1413"/>
        <w:gridCol w:w="1276"/>
        <w:gridCol w:w="2976"/>
        <w:gridCol w:w="2977"/>
      </w:tblGrid>
      <w:tr w:rsidR="00FB6D3D" w14:paraId="6328251A" w14:textId="77777777">
        <w:trPr>
          <w:jc w:val="center"/>
        </w:trPr>
        <w:tc>
          <w:tcPr>
            <w:tcW w:w="1413" w:type="dxa"/>
          </w:tcPr>
          <w:p w14:paraId="47D18169" w14:textId="77777777" w:rsidR="00FB6D3D" w:rsidRDefault="00D22A15">
            <w:pPr>
              <w:ind w:firstLineChars="0" w:firstLine="0"/>
            </w:pPr>
            <w:r>
              <w:rPr>
                <w:rFonts w:hint="eastAsia"/>
              </w:rPr>
              <w:t>参数</w:t>
            </w:r>
          </w:p>
        </w:tc>
        <w:tc>
          <w:tcPr>
            <w:tcW w:w="1276" w:type="dxa"/>
          </w:tcPr>
          <w:p w14:paraId="4B5E82B8" w14:textId="77777777" w:rsidR="00FB6D3D" w:rsidRDefault="00D22A15">
            <w:pPr>
              <w:ind w:firstLineChars="0" w:firstLine="0"/>
            </w:pPr>
            <w:r>
              <w:rPr>
                <w:rFonts w:hint="eastAsia"/>
              </w:rPr>
              <w:t>参数类型</w:t>
            </w:r>
          </w:p>
        </w:tc>
        <w:tc>
          <w:tcPr>
            <w:tcW w:w="2976" w:type="dxa"/>
          </w:tcPr>
          <w:p w14:paraId="03C9A410" w14:textId="77777777" w:rsidR="00FB6D3D" w:rsidRDefault="00D22A15">
            <w:pPr>
              <w:ind w:firstLineChars="0" w:firstLine="0"/>
            </w:pPr>
            <w:r>
              <w:rPr>
                <w:rFonts w:hint="eastAsia"/>
              </w:rPr>
              <w:t>说明</w:t>
            </w:r>
          </w:p>
        </w:tc>
        <w:tc>
          <w:tcPr>
            <w:tcW w:w="2977" w:type="dxa"/>
          </w:tcPr>
          <w:p w14:paraId="69A7BDC5" w14:textId="77777777" w:rsidR="00FB6D3D" w:rsidRDefault="00D22A15">
            <w:pPr>
              <w:ind w:firstLineChars="0" w:firstLine="0"/>
            </w:pPr>
            <w:r>
              <w:rPr>
                <w:rFonts w:hint="eastAsia"/>
              </w:rPr>
              <w:t>示例值</w:t>
            </w:r>
          </w:p>
        </w:tc>
      </w:tr>
      <w:tr w:rsidR="00FB6D3D" w14:paraId="7F463673" w14:textId="77777777">
        <w:trPr>
          <w:jc w:val="center"/>
        </w:trPr>
        <w:tc>
          <w:tcPr>
            <w:tcW w:w="1413" w:type="dxa"/>
          </w:tcPr>
          <w:p w14:paraId="16243DED" w14:textId="77777777" w:rsidR="00FB6D3D" w:rsidRDefault="00D22A15">
            <w:pPr>
              <w:ind w:firstLineChars="0" w:firstLine="0"/>
              <w:rPr>
                <w:rFonts w:ascii="Times New Roman" w:hAnsi="Times New Roman" w:cs="Times New Roman"/>
              </w:rPr>
            </w:pPr>
            <w:r>
              <w:rPr>
                <w:rFonts w:ascii="Times New Roman" w:hAnsi="Times New Roman" w:cs="Times New Roman"/>
                <w:color w:val="262626"/>
                <w:spacing w:val="12"/>
                <w:szCs w:val="21"/>
              </w:rPr>
              <w:t>area_</w:t>
            </w:r>
            <w:r>
              <w:rPr>
                <w:rFonts w:ascii="Times New Roman" w:hAnsi="Times New Roman" w:cs="Times New Roman" w:hint="eastAsia"/>
                <w:color w:val="262626"/>
                <w:spacing w:val="12"/>
                <w:szCs w:val="21"/>
              </w:rPr>
              <w:t>code</w:t>
            </w:r>
          </w:p>
        </w:tc>
        <w:tc>
          <w:tcPr>
            <w:tcW w:w="1276" w:type="dxa"/>
          </w:tcPr>
          <w:p w14:paraId="07685AA8" w14:textId="77777777" w:rsidR="00FB6D3D" w:rsidRDefault="00D22A15">
            <w:pPr>
              <w:ind w:firstLineChars="0" w:firstLine="0"/>
            </w:pPr>
            <w:r>
              <w:t>string</w:t>
            </w:r>
          </w:p>
        </w:tc>
        <w:tc>
          <w:tcPr>
            <w:tcW w:w="2976" w:type="dxa"/>
          </w:tcPr>
          <w:p w14:paraId="496AA34A" w14:textId="77777777" w:rsidR="00FB6D3D" w:rsidRDefault="00D22A15">
            <w:pPr>
              <w:ind w:firstLineChars="0" w:firstLine="0"/>
            </w:pPr>
            <w:r>
              <w:rPr>
                <w:rFonts w:hint="eastAsia"/>
              </w:rPr>
              <w:t>功能区域编码</w:t>
            </w:r>
          </w:p>
        </w:tc>
        <w:tc>
          <w:tcPr>
            <w:tcW w:w="2977" w:type="dxa"/>
          </w:tcPr>
          <w:p w14:paraId="1B0739EF" w14:textId="77777777" w:rsidR="00FB6D3D" w:rsidRDefault="00D22A15">
            <w:pPr>
              <w:ind w:firstLineChars="0" w:firstLine="0"/>
            </w:pPr>
            <w:r>
              <w:rPr>
                <w:rFonts w:hint="eastAsia"/>
              </w:rPr>
              <w:t>详情请参见</w:t>
            </w:r>
            <w:r>
              <w:rPr>
                <w:rFonts w:hint="eastAsia"/>
              </w:rPr>
              <w:t>3</w:t>
            </w:r>
            <w:r>
              <w:t>.1</w:t>
            </w:r>
          </w:p>
        </w:tc>
      </w:tr>
      <w:tr w:rsidR="00FB6D3D" w14:paraId="03A15E97" w14:textId="77777777">
        <w:trPr>
          <w:jc w:val="center"/>
        </w:trPr>
        <w:tc>
          <w:tcPr>
            <w:tcW w:w="1413" w:type="dxa"/>
          </w:tcPr>
          <w:p w14:paraId="43A3D58F" w14:textId="77777777" w:rsidR="00FB6D3D" w:rsidRDefault="00D22A15">
            <w:pPr>
              <w:ind w:firstLineChars="0" w:firstLine="0"/>
              <w:rPr>
                <w:rFonts w:ascii="Times New Roman" w:hAnsi="Times New Roman" w:cs="Times New Roman"/>
                <w:color w:val="262626"/>
                <w:spacing w:val="12"/>
                <w:szCs w:val="21"/>
              </w:rPr>
            </w:pPr>
            <w:r>
              <w:rPr>
                <w:rFonts w:ascii="Times New Roman" w:hAnsi="Times New Roman" w:cs="Times New Roman"/>
                <w:color w:val="262626"/>
                <w:spacing w:val="12"/>
                <w:szCs w:val="21"/>
              </w:rPr>
              <w:t>sort_line</w:t>
            </w:r>
          </w:p>
        </w:tc>
        <w:tc>
          <w:tcPr>
            <w:tcW w:w="1276" w:type="dxa"/>
          </w:tcPr>
          <w:p w14:paraId="7F44AB7B" w14:textId="77777777" w:rsidR="00FB6D3D" w:rsidRDefault="00D22A15">
            <w:pPr>
              <w:ind w:firstLineChars="0" w:firstLine="0"/>
            </w:pPr>
            <w:r>
              <w:t>string</w:t>
            </w:r>
          </w:p>
        </w:tc>
        <w:tc>
          <w:tcPr>
            <w:tcW w:w="2976" w:type="dxa"/>
          </w:tcPr>
          <w:p w14:paraId="08739A67" w14:textId="77777777" w:rsidR="00FB6D3D" w:rsidRDefault="00D22A15">
            <w:pPr>
              <w:ind w:firstLineChars="0" w:firstLine="0"/>
            </w:pPr>
            <w:r>
              <w:rPr>
                <w:rFonts w:hint="eastAsia"/>
              </w:rPr>
              <w:t>分拣线编码</w:t>
            </w:r>
          </w:p>
        </w:tc>
        <w:tc>
          <w:tcPr>
            <w:tcW w:w="2977" w:type="dxa"/>
          </w:tcPr>
          <w:p w14:paraId="55F719B0" w14:textId="77777777" w:rsidR="00FB6D3D" w:rsidRDefault="00D22A15">
            <w:pPr>
              <w:ind w:firstLineChars="0" w:firstLine="0"/>
            </w:pPr>
            <w:r>
              <w:rPr>
                <w:rFonts w:hint="eastAsia"/>
              </w:rPr>
              <w:t>默认为</w:t>
            </w:r>
            <w:r>
              <w:rPr>
                <w:rFonts w:hint="eastAsia"/>
              </w:rPr>
              <w:t>1</w:t>
            </w:r>
            <w:r>
              <w:rPr>
                <w:rFonts w:hint="eastAsia"/>
              </w:rPr>
              <w:t>即可</w:t>
            </w:r>
          </w:p>
        </w:tc>
      </w:tr>
      <w:tr w:rsidR="00FB6D3D" w14:paraId="6E172C7E" w14:textId="77777777">
        <w:trPr>
          <w:jc w:val="center"/>
        </w:trPr>
        <w:tc>
          <w:tcPr>
            <w:tcW w:w="1413" w:type="dxa"/>
          </w:tcPr>
          <w:p w14:paraId="60B67EAD" w14:textId="77777777" w:rsidR="00FB6D3D" w:rsidRDefault="00D22A15">
            <w:pPr>
              <w:ind w:firstLineChars="0" w:firstLine="0"/>
              <w:rPr>
                <w:rFonts w:ascii="Times New Roman" w:hAnsi="Times New Roman" w:cs="Times New Roman"/>
                <w:color w:val="262626"/>
                <w:spacing w:val="12"/>
                <w:szCs w:val="21"/>
              </w:rPr>
            </w:pPr>
            <w:r>
              <w:rPr>
                <w:rFonts w:ascii="Times New Roman" w:hAnsi="Times New Roman" w:cs="Times New Roman"/>
                <w:color w:val="262626"/>
                <w:spacing w:val="12"/>
                <w:szCs w:val="21"/>
              </w:rPr>
              <w:t>location</w:t>
            </w:r>
          </w:p>
        </w:tc>
        <w:tc>
          <w:tcPr>
            <w:tcW w:w="1276" w:type="dxa"/>
          </w:tcPr>
          <w:p w14:paraId="5426990D" w14:textId="77777777" w:rsidR="00FB6D3D" w:rsidRDefault="00D22A15">
            <w:pPr>
              <w:ind w:firstLineChars="0" w:firstLine="0"/>
            </w:pPr>
            <w:r>
              <w:t>string</w:t>
            </w:r>
          </w:p>
        </w:tc>
        <w:tc>
          <w:tcPr>
            <w:tcW w:w="2976" w:type="dxa"/>
          </w:tcPr>
          <w:p w14:paraId="67CA5845" w14:textId="77777777" w:rsidR="00FB6D3D" w:rsidRDefault="00D22A15">
            <w:pPr>
              <w:ind w:firstLineChars="0" w:firstLine="0"/>
            </w:pPr>
            <w:r>
              <w:rPr>
                <w:rFonts w:hint="eastAsia"/>
              </w:rPr>
              <w:t>功能区内分区编号</w:t>
            </w:r>
          </w:p>
        </w:tc>
        <w:tc>
          <w:tcPr>
            <w:tcW w:w="2977" w:type="dxa"/>
          </w:tcPr>
          <w:p w14:paraId="58A93305" w14:textId="77777777" w:rsidR="00FB6D3D" w:rsidRDefault="00D22A15">
            <w:pPr>
              <w:ind w:firstLineChars="0" w:firstLine="0"/>
            </w:pPr>
            <w:r>
              <w:rPr>
                <w:rFonts w:hint="eastAsia"/>
              </w:rPr>
              <w:t>大件区分区编号</w:t>
            </w:r>
          </w:p>
        </w:tc>
      </w:tr>
      <w:tr w:rsidR="00FB6D3D" w14:paraId="4E0DDBC1" w14:textId="77777777">
        <w:trPr>
          <w:jc w:val="center"/>
        </w:trPr>
        <w:tc>
          <w:tcPr>
            <w:tcW w:w="1413" w:type="dxa"/>
          </w:tcPr>
          <w:p w14:paraId="0A12CA46" w14:textId="77777777" w:rsidR="00FB6D3D" w:rsidRDefault="00D22A15">
            <w:pPr>
              <w:ind w:firstLineChars="0" w:firstLine="0"/>
              <w:rPr>
                <w:rFonts w:ascii="Times New Roman" w:hAnsi="Times New Roman" w:cs="Times New Roman"/>
                <w:color w:val="262626"/>
                <w:spacing w:val="12"/>
                <w:szCs w:val="21"/>
              </w:rPr>
            </w:pPr>
            <w:r>
              <w:rPr>
                <w:rFonts w:ascii="Times New Roman" w:hAnsi="Times New Roman" w:cs="Times New Roman" w:hint="eastAsia"/>
                <w:color w:val="262626"/>
                <w:spacing w:val="12"/>
                <w:szCs w:val="21"/>
              </w:rPr>
              <w:t>status_val</w:t>
            </w:r>
          </w:p>
        </w:tc>
        <w:tc>
          <w:tcPr>
            <w:tcW w:w="1276" w:type="dxa"/>
          </w:tcPr>
          <w:p w14:paraId="0DE69382" w14:textId="77777777" w:rsidR="00FB6D3D" w:rsidRDefault="00D22A15">
            <w:pPr>
              <w:ind w:firstLineChars="0" w:firstLine="0"/>
            </w:pPr>
            <w:r>
              <w:t>string</w:t>
            </w:r>
          </w:p>
        </w:tc>
        <w:tc>
          <w:tcPr>
            <w:tcW w:w="2976" w:type="dxa"/>
          </w:tcPr>
          <w:p w14:paraId="61B59EEB" w14:textId="77777777" w:rsidR="00FB6D3D" w:rsidRDefault="00D22A15">
            <w:pPr>
              <w:ind w:firstLineChars="0" w:firstLine="0"/>
            </w:pPr>
            <w:r>
              <w:rPr>
                <w:rFonts w:hint="eastAsia"/>
              </w:rPr>
              <w:t>状态标记</w:t>
            </w:r>
          </w:p>
        </w:tc>
        <w:tc>
          <w:tcPr>
            <w:tcW w:w="2977" w:type="dxa"/>
          </w:tcPr>
          <w:p w14:paraId="0F9E7C29" w14:textId="77777777" w:rsidR="00FB6D3D" w:rsidRDefault="00D22A15">
            <w:pPr>
              <w:ind w:firstLineChars="0" w:firstLine="0"/>
            </w:pPr>
            <w:r>
              <w:rPr>
                <w:rFonts w:hint="eastAsia"/>
              </w:rPr>
              <w:t>状态值</w:t>
            </w:r>
            <w:r>
              <w:rPr>
                <w:rFonts w:hint="eastAsia"/>
              </w:rPr>
              <w:t xml:space="preserve">, </w:t>
            </w:r>
            <w:r>
              <w:rPr>
                <w:rFonts w:hint="eastAsia"/>
              </w:rPr>
              <w:t>混拣</w:t>
            </w:r>
            <w:r>
              <w:rPr>
                <w:rFonts w:hint="eastAsia"/>
              </w:rPr>
              <w:t>区</w:t>
            </w:r>
            <w:r>
              <w:rPr>
                <w:rFonts w:hint="eastAsia"/>
              </w:rPr>
              <w:t>0</w:t>
            </w:r>
            <w:r>
              <w:rPr>
                <w:rFonts w:hint="eastAsia"/>
              </w:rPr>
              <w:t>：仅通知混拣清除数据；</w:t>
            </w:r>
            <w:r>
              <w:rPr>
                <w:rFonts w:hint="eastAsia"/>
              </w:rPr>
              <w:t>1</w:t>
            </w:r>
            <w:r>
              <w:rPr>
                <w:rFonts w:hint="eastAsia"/>
              </w:rPr>
              <w:t>：通知</w:t>
            </w:r>
            <w:r>
              <w:rPr>
                <w:rFonts w:hint="eastAsia"/>
              </w:rPr>
              <w:lastRenderedPageBreak/>
              <w:t>混拣相关机器人回归原位；</w:t>
            </w:r>
          </w:p>
        </w:tc>
      </w:tr>
      <w:tr w:rsidR="00FB6D3D" w14:paraId="259016B7" w14:textId="77777777">
        <w:trPr>
          <w:jc w:val="center"/>
        </w:trPr>
        <w:tc>
          <w:tcPr>
            <w:tcW w:w="1413" w:type="dxa"/>
          </w:tcPr>
          <w:p w14:paraId="04B4510F" w14:textId="77777777" w:rsidR="00FB6D3D" w:rsidRDefault="00D22A15">
            <w:pPr>
              <w:ind w:firstLineChars="0" w:firstLine="0"/>
              <w:rPr>
                <w:rFonts w:ascii="Times New Roman" w:hAnsi="Times New Roman" w:cs="Times New Roman"/>
                <w:color w:val="262626"/>
                <w:spacing w:val="12"/>
                <w:szCs w:val="21"/>
              </w:rPr>
            </w:pPr>
            <w:r>
              <w:rPr>
                <w:rFonts w:ascii="Times New Roman" w:hAnsi="Times New Roman" w:cs="Times New Roman" w:hint="eastAsia"/>
                <w:color w:val="262626"/>
                <w:spacing w:val="12"/>
                <w:szCs w:val="21"/>
              </w:rPr>
              <w:lastRenderedPageBreak/>
              <w:t>robot_list</w:t>
            </w:r>
          </w:p>
        </w:tc>
        <w:tc>
          <w:tcPr>
            <w:tcW w:w="1276" w:type="dxa"/>
          </w:tcPr>
          <w:p w14:paraId="14966D0A" w14:textId="77777777" w:rsidR="00FB6D3D" w:rsidRDefault="00D22A15">
            <w:pPr>
              <w:ind w:firstLineChars="0" w:firstLine="0"/>
            </w:pPr>
            <w:r>
              <w:t>string</w:t>
            </w:r>
          </w:p>
        </w:tc>
        <w:tc>
          <w:tcPr>
            <w:tcW w:w="2976" w:type="dxa"/>
          </w:tcPr>
          <w:p w14:paraId="69E1E223" w14:textId="77777777" w:rsidR="00FB6D3D" w:rsidRDefault="00D22A15">
            <w:pPr>
              <w:ind w:firstLineChars="0" w:firstLine="0"/>
            </w:pPr>
            <w:r>
              <w:rPr>
                <w:rFonts w:hint="eastAsia"/>
              </w:rPr>
              <w:t>机器人列表</w:t>
            </w:r>
          </w:p>
        </w:tc>
        <w:tc>
          <w:tcPr>
            <w:tcW w:w="2977" w:type="dxa"/>
          </w:tcPr>
          <w:p w14:paraId="19AD39D3" w14:textId="77777777" w:rsidR="00FB6D3D" w:rsidRDefault="00D22A15">
            <w:pPr>
              <w:ind w:firstLineChars="0" w:firstLine="0"/>
            </w:pPr>
            <w:r>
              <w:rPr>
                <w:rFonts w:hint="eastAsia"/>
              </w:rPr>
              <w:t>仅限混拣区</w:t>
            </w:r>
          </w:p>
        </w:tc>
      </w:tr>
    </w:tbl>
    <w:p w14:paraId="23C433C3" w14:textId="77777777" w:rsidR="00FB6D3D" w:rsidRDefault="00FB6D3D">
      <w:pPr>
        <w:spacing w:line="360" w:lineRule="atLeast"/>
        <w:ind w:firstLineChars="0" w:firstLine="0"/>
      </w:pPr>
    </w:p>
    <w:p w14:paraId="39028C0B" w14:textId="77777777" w:rsidR="00FB6D3D" w:rsidRDefault="00D22A15">
      <w:pPr>
        <w:pStyle w:val="af6"/>
        <w:ind w:left="420" w:firstLineChars="0" w:firstLine="0"/>
        <w:rPr>
          <w:rStyle w:val="af3"/>
        </w:rPr>
      </w:pPr>
      <w:r>
        <w:rPr>
          <w:rStyle w:val="af3"/>
          <w:rFonts w:hint="eastAsia"/>
        </w:rPr>
        <w:t>返回结果：</w:t>
      </w:r>
    </w:p>
    <w:p w14:paraId="31C3516C" w14:textId="77777777" w:rsidR="00FB6D3D" w:rsidRDefault="00D22A15">
      <w:pPr>
        <w:pStyle w:val="af6"/>
        <w:ind w:left="420" w:firstLineChars="0" w:firstLine="0"/>
        <w:rPr>
          <w:rFonts w:ascii="Times New Roman" w:hAnsi="Times New Roman" w:cs="Times New Roman"/>
          <w:color w:val="262626"/>
          <w:spacing w:val="12"/>
          <w:szCs w:val="21"/>
        </w:rPr>
      </w:pPr>
      <w:r>
        <w:rPr>
          <w:rFonts w:ascii="Times New Roman" w:hAnsi="Times New Roman" w:cs="Times New Roman" w:hint="eastAsia"/>
          <w:color w:val="262626"/>
          <w:spacing w:val="12"/>
          <w:szCs w:val="21"/>
        </w:rPr>
        <w:t>{</w:t>
      </w:r>
    </w:p>
    <w:p w14:paraId="2D176464" w14:textId="77777777" w:rsidR="00FB6D3D" w:rsidRDefault="00D22A15">
      <w:pPr>
        <w:pStyle w:val="af6"/>
        <w:ind w:left="420" w:firstLineChars="0" w:firstLine="300"/>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code</w:t>
      </w: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 xml:space="preserve">: </w:t>
      </w:r>
      <w:r>
        <w:rPr>
          <w:rFonts w:ascii="Times New Roman" w:hAnsi="Times New Roman" w:cs="Times New Roman"/>
          <w:color w:val="262626"/>
          <w:spacing w:val="12"/>
          <w:szCs w:val="21"/>
        </w:rPr>
        <w:t>20</w:t>
      </w:r>
      <w:r>
        <w:rPr>
          <w:rFonts w:ascii="Times New Roman" w:hAnsi="Times New Roman" w:cs="Times New Roman" w:hint="eastAsia"/>
          <w:color w:val="262626"/>
          <w:spacing w:val="12"/>
          <w:szCs w:val="21"/>
        </w:rPr>
        <w:t>0,</w:t>
      </w:r>
    </w:p>
    <w:p w14:paraId="75732718" w14:textId="77777777" w:rsidR="00FB6D3D" w:rsidRDefault="00D22A15">
      <w:pPr>
        <w:pStyle w:val="af6"/>
        <w:ind w:left="420" w:firstLineChars="0" w:firstLine="300"/>
        <w:rPr>
          <w:rFonts w:ascii="Times New Roman" w:hAnsi="Times New Roman" w:cs="Times New Roman"/>
          <w:color w:val="262626"/>
          <w:spacing w:val="12"/>
          <w:szCs w:val="21"/>
        </w:rPr>
      </w:pPr>
      <w:r>
        <w:rPr>
          <w:rFonts w:ascii="Times New Roman" w:hAnsi="Times New Roman" w:cs="Times New Roman"/>
          <w:color w:val="262626"/>
          <w:spacing w:val="12"/>
          <w:szCs w:val="21"/>
        </w:rPr>
        <w:t>“msg”</w:t>
      </w:r>
      <w:r>
        <w:rPr>
          <w:rFonts w:ascii="Times New Roman" w:hAnsi="Times New Roman" w:cs="Times New Roman" w:hint="eastAsia"/>
          <w:color w:val="262626"/>
          <w:spacing w:val="12"/>
          <w:szCs w:val="21"/>
        </w:rPr>
        <w:t xml:space="preserve">: </w:t>
      </w: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success</w:t>
      </w: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w:t>
      </w:r>
    </w:p>
    <w:p w14:paraId="5DAFAA98" w14:textId="77777777" w:rsidR="00FB6D3D" w:rsidRDefault="00D22A15">
      <w:pPr>
        <w:pStyle w:val="af6"/>
        <w:ind w:left="420" w:firstLineChars="0" w:firstLine="300"/>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data</w:t>
      </w: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 xml:space="preserve">: </w:t>
      </w:r>
      <w:r>
        <w:rPr>
          <w:rFonts w:ascii="Times New Roman" w:hAnsi="Times New Roman" w:cs="Times New Roman"/>
          <w:color w:val="262626"/>
          <w:spacing w:val="12"/>
          <w:szCs w:val="21"/>
        </w:rPr>
        <w:t>“”</w:t>
      </w:r>
    </w:p>
    <w:p w14:paraId="37307232" w14:textId="77777777" w:rsidR="00FB6D3D" w:rsidRDefault="00D22A15">
      <w:pPr>
        <w:ind w:firstLineChars="179" w:firstLine="451"/>
        <w:rPr>
          <w:rFonts w:ascii="Times New Roman" w:hAnsi="Times New Roman" w:cs="Times New Roman"/>
          <w:color w:val="262626"/>
          <w:spacing w:val="12"/>
          <w:szCs w:val="21"/>
        </w:rPr>
      </w:pPr>
      <w:r>
        <w:rPr>
          <w:rFonts w:ascii="Times New Roman" w:hAnsi="Times New Roman" w:cs="Times New Roman" w:hint="eastAsia"/>
          <w:color w:val="262626"/>
          <w:spacing w:val="12"/>
          <w:szCs w:val="21"/>
        </w:rPr>
        <w:t>}</w:t>
      </w:r>
    </w:p>
    <w:tbl>
      <w:tblPr>
        <w:tblStyle w:val="af2"/>
        <w:tblW w:w="8642" w:type="dxa"/>
        <w:jc w:val="center"/>
        <w:tblLayout w:type="fixed"/>
        <w:tblLook w:val="04A0" w:firstRow="1" w:lastRow="0" w:firstColumn="1" w:lastColumn="0" w:noHBand="0" w:noVBand="1"/>
      </w:tblPr>
      <w:tblGrid>
        <w:gridCol w:w="1413"/>
        <w:gridCol w:w="1276"/>
        <w:gridCol w:w="2976"/>
        <w:gridCol w:w="2977"/>
      </w:tblGrid>
      <w:tr w:rsidR="00FB6D3D" w14:paraId="41C978FE" w14:textId="77777777">
        <w:trPr>
          <w:jc w:val="center"/>
        </w:trPr>
        <w:tc>
          <w:tcPr>
            <w:tcW w:w="1413" w:type="dxa"/>
          </w:tcPr>
          <w:p w14:paraId="5899ADFF" w14:textId="77777777" w:rsidR="00FB6D3D" w:rsidRDefault="00D22A15">
            <w:pPr>
              <w:ind w:firstLineChars="0" w:firstLine="0"/>
            </w:pPr>
            <w:r>
              <w:rPr>
                <w:rFonts w:hint="eastAsia"/>
              </w:rPr>
              <w:t>参数</w:t>
            </w:r>
          </w:p>
        </w:tc>
        <w:tc>
          <w:tcPr>
            <w:tcW w:w="1276" w:type="dxa"/>
          </w:tcPr>
          <w:p w14:paraId="1AB4F491" w14:textId="77777777" w:rsidR="00FB6D3D" w:rsidRDefault="00D22A15">
            <w:pPr>
              <w:ind w:firstLineChars="0" w:firstLine="0"/>
            </w:pPr>
            <w:r>
              <w:rPr>
                <w:rFonts w:hint="eastAsia"/>
              </w:rPr>
              <w:t>参数类型</w:t>
            </w:r>
          </w:p>
        </w:tc>
        <w:tc>
          <w:tcPr>
            <w:tcW w:w="2976" w:type="dxa"/>
          </w:tcPr>
          <w:p w14:paraId="2B172BDB" w14:textId="77777777" w:rsidR="00FB6D3D" w:rsidRDefault="00D22A15">
            <w:pPr>
              <w:ind w:firstLineChars="0" w:firstLine="0"/>
            </w:pPr>
            <w:r>
              <w:rPr>
                <w:rFonts w:hint="eastAsia"/>
              </w:rPr>
              <w:t>说明</w:t>
            </w:r>
          </w:p>
        </w:tc>
        <w:tc>
          <w:tcPr>
            <w:tcW w:w="2977" w:type="dxa"/>
          </w:tcPr>
          <w:p w14:paraId="32FA277B" w14:textId="77777777" w:rsidR="00FB6D3D" w:rsidRDefault="00D22A15">
            <w:pPr>
              <w:ind w:firstLineChars="0" w:firstLine="0"/>
            </w:pPr>
            <w:r>
              <w:rPr>
                <w:rFonts w:hint="eastAsia"/>
              </w:rPr>
              <w:t>示例值</w:t>
            </w:r>
          </w:p>
        </w:tc>
      </w:tr>
      <w:tr w:rsidR="00FB6D3D" w14:paraId="65F2442C" w14:textId="77777777">
        <w:trPr>
          <w:jc w:val="center"/>
        </w:trPr>
        <w:tc>
          <w:tcPr>
            <w:tcW w:w="1413" w:type="dxa"/>
          </w:tcPr>
          <w:p w14:paraId="693383E9" w14:textId="77777777" w:rsidR="00FB6D3D" w:rsidRDefault="00D22A15">
            <w:pPr>
              <w:ind w:firstLineChars="0" w:firstLine="0"/>
              <w:rPr>
                <w:rFonts w:ascii="Times New Roman" w:hAnsi="Times New Roman" w:cs="Times New Roman"/>
              </w:rPr>
            </w:pPr>
            <w:r>
              <w:rPr>
                <w:rFonts w:ascii="Times New Roman" w:hAnsi="Times New Roman" w:cs="Times New Roman" w:hint="eastAsia"/>
                <w:color w:val="262626"/>
                <w:spacing w:val="12"/>
                <w:szCs w:val="21"/>
              </w:rPr>
              <w:t>code</w:t>
            </w:r>
          </w:p>
        </w:tc>
        <w:tc>
          <w:tcPr>
            <w:tcW w:w="1276" w:type="dxa"/>
          </w:tcPr>
          <w:p w14:paraId="7858611A" w14:textId="77777777" w:rsidR="00FB6D3D" w:rsidRDefault="00D22A15">
            <w:pPr>
              <w:ind w:firstLineChars="0" w:firstLine="0"/>
            </w:pPr>
            <w:r>
              <w:rPr>
                <w:rFonts w:hint="eastAsia"/>
              </w:rPr>
              <w:t>int</w:t>
            </w:r>
          </w:p>
        </w:tc>
        <w:tc>
          <w:tcPr>
            <w:tcW w:w="2976" w:type="dxa"/>
          </w:tcPr>
          <w:p w14:paraId="71920C04" w14:textId="77777777" w:rsidR="00FB6D3D" w:rsidRDefault="00D22A15">
            <w:pPr>
              <w:ind w:firstLineChars="0" w:firstLine="0"/>
            </w:pPr>
            <w:r>
              <w:rPr>
                <w:rFonts w:hint="eastAsia"/>
              </w:rPr>
              <w:t>返回码</w:t>
            </w:r>
          </w:p>
        </w:tc>
        <w:tc>
          <w:tcPr>
            <w:tcW w:w="2977" w:type="dxa"/>
          </w:tcPr>
          <w:p w14:paraId="0AE3F31D" w14:textId="77777777" w:rsidR="00FB6D3D" w:rsidRDefault="00D22A15">
            <w:pPr>
              <w:ind w:firstLineChars="0" w:firstLine="0"/>
            </w:pPr>
            <w:r>
              <w:t>20</w:t>
            </w:r>
            <w:r>
              <w:rPr>
                <w:rFonts w:hint="eastAsia"/>
              </w:rPr>
              <w:t>0</w:t>
            </w:r>
            <w:r>
              <w:rPr>
                <w:rFonts w:hint="eastAsia"/>
              </w:rPr>
              <w:t>为成功；</w:t>
            </w:r>
            <w:r>
              <w:rPr>
                <w:rFonts w:hint="eastAsia"/>
              </w:rPr>
              <w:t>4</w:t>
            </w:r>
            <w:r>
              <w:t>00</w:t>
            </w:r>
            <w:r>
              <w:rPr>
                <w:rFonts w:hint="eastAsia"/>
              </w:rPr>
              <w:t>为失败</w:t>
            </w:r>
          </w:p>
        </w:tc>
      </w:tr>
      <w:tr w:rsidR="00FB6D3D" w14:paraId="32FEC8BD" w14:textId="77777777">
        <w:trPr>
          <w:jc w:val="center"/>
        </w:trPr>
        <w:tc>
          <w:tcPr>
            <w:tcW w:w="1413" w:type="dxa"/>
          </w:tcPr>
          <w:p w14:paraId="1A2E455F" w14:textId="77777777" w:rsidR="00FB6D3D" w:rsidRDefault="00D22A15">
            <w:pPr>
              <w:ind w:firstLineChars="0" w:firstLine="0"/>
              <w:rPr>
                <w:rFonts w:ascii="Times New Roman" w:hAnsi="Times New Roman" w:cs="Times New Roman"/>
              </w:rPr>
            </w:pPr>
            <w:r>
              <w:rPr>
                <w:rFonts w:ascii="Times New Roman" w:hAnsi="Times New Roman" w:cs="Times New Roman"/>
                <w:color w:val="262626"/>
                <w:spacing w:val="12"/>
                <w:szCs w:val="21"/>
              </w:rPr>
              <w:t>msg</w:t>
            </w:r>
          </w:p>
        </w:tc>
        <w:tc>
          <w:tcPr>
            <w:tcW w:w="1276" w:type="dxa"/>
          </w:tcPr>
          <w:p w14:paraId="7C280AE0" w14:textId="77777777" w:rsidR="00FB6D3D" w:rsidRDefault="00D22A15">
            <w:pPr>
              <w:ind w:firstLineChars="0" w:firstLine="0"/>
            </w:pPr>
            <w:r>
              <w:rPr>
                <w:rFonts w:hint="eastAsia"/>
              </w:rPr>
              <w:t>string</w:t>
            </w:r>
          </w:p>
        </w:tc>
        <w:tc>
          <w:tcPr>
            <w:tcW w:w="2976" w:type="dxa"/>
          </w:tcPr>
          <w:p w14:paraId="27362A83" w14:textId="77777777" w:rsidR="00FB6D3D" w:rsidRDefault="00D22A15">
            <w:pPr>
              <w:ind w:firstLineChars="0" w:firstLine="0"/>
            </w:pPr>
            <w:r>
              <w:t>对返回码的文本描述内容</w:t>
            </w:r>
          </w:p>
        </w:tc>
        <w:tc>
          <w:tcPr>
            <w:tcW w:w="2977" w:type="dxa"/>
          </w:tcPr>
          <w:p w14:paraId="6409B63C" w14:textId="77777777" w:rsidR="00FB6D3D" w:rsidRDefault="00D22A15">
            <w:pPr>
              <w:ind w:firstLineChars="0" w:firstLine="0"/>
              <w:rPr>
                <w:rFonts w:ascii="Times New Roman" w:hAnsi="Times New Roman" w:cs="Times New Roman"/>
              </w:rPr>
            </w:pPr>
            <w:r>
              <w:rPr>
                <w:rFonts w:ascii="Times New Roman" w:hAnsi="Times New Roman" w:cs="Times New Roman"/>
              </w:rPr>
              <w:t>“success”</w:t>
            </w:r>
            <w:r>
              <w:rPr>
                <w:rFonts w:ascii="Times New Roman" w:hAnsi="Times New Roman" w:cs="Times New Roman"/>
              </w:rPr>
              <w:t>表示</w:t>
            </w:r>
            <w:r>
              <w:rPr>
                <w:rFonts w:ascii="Times New Roman" w:hAnsi="Times New Roman" w:cs="Times New Roman" w:hint="eastAsia"/>
              </w:rPr>
              <w:t>查询</w:t>
            </w:r>
            <w:r>
              <w:rPr>
                <w:rFonts w:ascii="Times New Roman" w:hAnsi="Times New Roman" w:cs="Times New Roman"/>
              </w:rPr>
              <w:t>成功</w:t>
            </w:r>
          </w:p>
          <w:p w14:paraId="63A1030C" w14:textId="77777777" w:rsidR="00FB6D3D" w:rsidRDefault="00D22A15">
            <w:pPr>
              <w:ind w:firstLineChars="0" w:firstLine="0"/>
              <w:rPr>
                <w:rFonts w:ascii="Times New Roman" w:hAnsi="Times New Roman" w:cs="Times New Roman"/>
              </w:rPr>
            </w:pPr>
            <w:r>
              <w:rPr>
                <w:rFonts w:ascii="Times New Roman" w:hAnsi="Times New Roman" w:cs="Times New Roman"/>
              </w:rPr>
              <w:t>”error”</w:t>
            </w:r>
            <w:r>
              <w:rPr>
                <w:rFonts w:ascii="Times New Roman" w:hAnsi="Times New Roman" w:cs="Times New Roman"/>
              </w:rPr>
              <w:t>表示</w:t>
            </w:r>
            <w:r>
              <w:rPr>
                <w:rFonts w:ascii="Times New Roman" w:hAnsi="Times New Roman" w:cs="Times New Roman" w:hint="eastAsia"/>
              </w:rPr>
              <w:t>查询失败</w:t>
            </w:r>
          </w:p>
        </w:tc>
      </w:tr>
      <w:tr w:rsidR="00FB6D3D" w14:paraId="2D9A1A93" w14:textId="77777777">
        <w:trPr>
          <w:jc w:val="center"/>
        </w:trPr>
        <w:tc>
          <w:tcPr>
            <w:tcW w:w="1413" w:type="dxa"/>
          </w:tcPr>
          <w:p w14:paraId="7367CB48" w14:textId="77777777" w:rsidR="00FB6D3D" w:rsidRDefault="00D22A15">
            <w:pPr>
              <w:ind w:firstLineChars="0" w:firstLine="0"/>
              <w:rPr>
                <w:rFonts w:ascii="Times New Roman" w:hAnsi="Times New Roman" w:cs="Times New Roman"/>
                <w:color w:val="262626"/>
                <w:spacing w:val="12"/>
                <w:szCs w:val="21"/>
              </w:rPr>
            </w:pPr>
            <w:r>
              <w:rPr>
                <w:rFonts w:ascii="Times New Roman" w:hAnsi="Times New Roman" w:cs="Times New Roman"/>
                <w:color w:val="262626"/>
                <w:spacing w:val="12"/>
                <w:szCs w:val="21"/>
              </w:rPr>
              <w:t>data</w:t>
            </w:r>
          </w:p>
        </w:tc>
        <w:tc>
          <w:tcPr>
            <w:tcW w:w="1276" w:type="dxa"/>
          </w:tcPr>
          <w:p w14:paraId="6FEE7414" w14:textId="77777777" w:rsidR="00FB6D3D" w:rsidRDefault="00D22A15">
            <w:pPr>
              <w:ind w:firstLineChars="0" w:firstLine="0"/>
            </w:pPr>
            <w:r>
              <w:rPr>
                <w:rFonts w:hint="eastAsia"/>
              </w:rPr>
              <w:t>string</w:t>
            </w:r>
          </w:p>
        </w:tc>
        <w:tc>
          <w:tcPr>
            <w:tcW w:w="2976" w:type="dxa"/>
          </w:tcPr>
          <w:p w14:paraId="29E804E6" w14:textId="77777777" w:rsidR="00FB6D3D" w:rsidRDefault="00D22A15">
            <w:pPr>
              <w:ind w:firstLineChars="0" w:firstLine="0"/>
            </w:pPr>
            <w:r>
              <w:rPr>
                <w:rFonts w:hint="eastAsia"/>
              </w:rPr>
              <w:t>具体内容表示</w:t>
            </w:r>
          </w:p>
        </w:tc>
        <w:tc>
          <w:tcPr>
            <w:tcW w:w="2977" w:type="dxa"/>
          </w:tcPr>
          <w:p w14:paraId="4510B91B" w14:textId="77777777" w:rsidR="00FB6D3D" w:rsidRDefault="00D22A15">
            <w:pPr>
              <w:ind w:firstLineChars="0" w:firstLine="0"/>
              <w:rPr>
                <w:rFonts w:ascii="Times New Roman" w:hAnsi="Times New Roman" w:cs="Times New Roman"/>
              </w:rPr>
            </w:pPr>
            <w:r>
              <w:rPr>
                <w:rFonts w:ascii="Times New Roman" w:hAnsi="Times New Roman" w:cs="Times New Roman" w:hint="eastAsia"/>
              </w:rPr>
              <w:t>如</w:t>
            </w:r>
            <w:r>
              <w:rPr>
                <w:rFonts w:ascii="Times New Roman" w:hAnsi="Times New Roman" w:cs="Times New Roman" w:hint="eastAsia"/>
              </w:rPr>
              <w:t>error</w:t>
            </w:r>
            <w:r>
              <w:rPr>
                <w:rFonts w:ascii="Times New Roman" w:hAnsi="Times New Roman" w:cs="Times New Roman" w:hint="eastAsia"/>
              </w:rPr>
              <w:t>状态，返回具体原因详情</w:t>
            </w:r>
          </w:p>
        </w:tc>
      </w:tr>
    </w:tbl>
    <w:p w14:paraId="0BFA441C" w14:textId="77777777" w:rsidR="00FB6D3D" w:rsidRDefault="00D22A15">
      <w:pPr>
        <w:pStyle w:val="2"/>
        <w:numPr>
          <w:ilvl w:val="1"/>
          <w:numId w:val="16"/>
        </w:numPr>
        <w:spacing w:before="120"/>
        <w:rPr>
          <w:rFonts w:ascii="宋体" w:eastAsia="宋体" w:hAnsi="宋体"/>
          <w:szCs w:val="30"/>
        </w:rPr>
      </w:pPr>
      <w:bookmarkStart w:id="26" w:name="_Toc25482"/>
      <w:r>
        <w:rPr>
          <w:rFonts w:ascii="宋体" w:eastAsia="宋体" w:hAnsi="宋体" w:hint="eastAsia"/>
          <w:szCs w:val="30"/>
        </w:rPr>
        <w:t>功能区急停</w:t>
      </w:r>
      <w:bookmarkEnd w:id="26"/>
    </w:p>
    <w:p w14:paraId="1B139D52" w14:textId="77777777" w:rsidR="00FB6D3D" w:rsidRDefault="00D22A15">
      <w:pPr>
        <w:pStyle w:val="af6"/>
        <w:ind w:left="420" w:firstLineChars="0" w:firstLine="0"/>
      </w:pPr>
      <w:r>
        <w:rPr>
          <w:b/>
          <w:bCs/>
        </w:rPr>
        <w:t>请求方式</w:t>
      </w:r>
      <w:r>
        <w:t>：</w:t>
      </w:r>
      <w:r>
        <w:t>POST</w:t>
      </w:r>
      <w:r>
        <w:t>（</w:t>
      </w:r>
      <w:r>
        <w:t>HTTP</w:t>
      </w:r>
      <w:r>
        <w:t>）</w:t>
      </w:r>
    </w:p>
    <w:p w14:paraId="5A8720A3" w14:textId="77777777" w:rsidR="00FB6D3D" w:rsidRDefault="00D22A15">
      <w:pPr>
        <w:pStyle w:val="af6"/>
        <w:spacing w:line="360" w:lineRule="atLeast"/>
        <w:ind w:left="420" w:firstLineChars="0" w:firstLine="0"/>
        <w:rPr>
          <w:rFonts w:ascii="Times New Roman" w:hAnsi="Times New Roman" w:cs="Times New Roman"/>
          <w:color w:val="262626"/>
          <w:spacing w:val="12"/>
          <w:szCs w:val="21"/>
        </w:rPr>
      </w:pPr>
      <w:r>
        <w:rPr>
          <w:rFonts w:ascii="Times New Roman" w:hAnsi="Times New Roman" w:cs="Times New Roman"/>
          <w:b/>
          <w:bCs/>
          <w:color w:val="262626"/>
          <w:spacing w:val="12"/>
          <w:szCs w:val="21"/>
        </w:rPr>
        <w:t>请求地址</w:t>
      </w:r>
      <w:r>
        <w:rPr>
          <w:rFonts w:ascii="Times New Roman" w:hAnsi="Times New Roman" w:cs="Times New Roman"/>
          <w:color w:val="262626"/>
          <w:spacing w:val="12"/>
          <w:szCs w:val="21"/>
        </w:rPr>
        <w:t>：</w:t>
      </w:r>
      <w:r>
        <w:rPr>
          <w:rFonts w:ascii="Times New Roman" w:hAnsi="Times New Roman" w:cs="Times New Roman"/>
          <w:color w:val="262626"/>
          <w:spacing w:val="12"/>
          <w:szCs w:val="24"/>
        </w:rPr>
        <w:t>http://</w:t>
      </w:r>
      <w:r>
        <w:rPr>
          <w:rFonts w:ascii="Times New Roman" w:hAnsi="Times New Roman" w:cs="Times New Roman" w:hint="eastAsia"/>
          <w:color w:val="262626"/>
          <w:spacing w:val="12"/>
          <w:szCs w:val="24"/>
        </w:rPr>
        <w:t>ip</w:t>
      </w:r>
      <w:r>
        <w:rPr>
          <w:rFonts w:ascii="Times New Roman" w:hAnsi="Times New Roman" w:cs="Times New Roman"/>
          <w:color w:val="262626"/>
          <w:spacing w:val="12"/>
          <w:szCs w:val="24"/>
        </w:rPr>
        <w:t>:port</w:t>
      </w:r>
      <w:r>
        <w:rPr>
          <w:rFonts w:ascii="Times New Roman" w:hAnsi="Times New Roman" w:cs="Times New Roman" w:hint="eastAsia"/>
          <w:color w:val="262626"/>
          <w:spacing w:val="12"/>
          <w:szCs w:val="24"/>
        </w:rPr>
        <w:t>/</w:t>
      </w:r>
      <w:r>
        <w:rPr>
          <w:rFonts w:ascii="Times New Roman" w:hAnsi="Times New Roman" w:cs="Times New Roman" w:hint="eastAsia"/>
          <w:color w:val="262626"/>
          <w:spacing w:val="12"/>
          <w:szCs w:val="24"/>
        </w:rPr>
        <w:t>功能区编码</w:t>
      </w:r>
      <w:r>
        <w:rPr>
          <w:rFonts w:ascii="Times New Roman" w:hAnsi="Times New Roman" w:cs="Times New Roman"/>
          <w:color w:val="262626"/>
          <w:spacing w:val="12"/>
          <w:szCs w:val="24"/>
        </w:rPr>
        <w:t>/</w:t>
      </w:r>
      <w:r>
        <w:rPr>
          <w:rFonts w:ascii="Times New Roman" w:hAnsi="Times New Roman" w:cs="Times New Roman" w:hint="eastAsia"/>
          <w:color w:val="262626"/>
          <w:spacing w:val="12"/>
          <w:szCs w:val="24"/>
        </w:rPr>
        <w:t>system/</w:t>
      </w:r>
      <w:r>
        <w:rPr>
          <w:rFonts w:ascii="Times New Roman" w:hAnsi="Times New Roman" w:cs="Times New Roman"/>
          <w:color w:val="262626"/>
          <w:spacing w:val="12"/>
          <w:szCs w:val="24"/>
        </w:rPr>
        <w:t>forceStop</w:t>
      </w:r>
    </w:p>
    <w:p w14:paraId="0CFC02DB" w14:textId="77777777" w:rsidR="00FB6D3D" w:rsidRDefault="00D22A15">
      <w:pPr>
        <w:pStyle w:val="af6"/>
        <w:spacing w:line="360" w:lineRule="atLeast"/>
        <w:ind w:left="420" w:firstLineChars="0" w:firstLine="0"/>
        <w:rPr>
          <w:rFonts w:ascii="Times New Roman" w:hAnsi="Times New Roman" w:cs="Times New Roman"/>
          <w:b/>
          <w:color w:val="262626"/>
          <w:spacing w:val="12"/>
          <w:szCs w:val="21"/>
        </w:rPr>
      </w:pPr>
      <w:r>
        <w:rPr>
          <w:rFonts w:ascii="Times New Roman" w:hAnsi="Times New Roman" w:cs="Times New Roman" w:hint="eastAsia"/>
          <w:b/>
          <w:color w:val="262626"/>
          <w:spacing w:val="12"/>
          <w:szCs w:val="21"/>
        </w:rPr>
        <w:t>接口说明：</w:t>
      </w:r>
    </w:p>
    <w:p w14:paraId="3B0645C7" w14:textId="77777777" w:rsidR="00FB6D3D" w:rsidRDefault="00D22A15">
      <w:pPr>
        <w:spacing w:line="360" w:lineRule="atLeast"/>
        <w:ind w:firstLineChars="0" w:firstLine="720"/>
      </w:pPr>
      <w:r>
        <w:rPr>
          <w:rFonts w:hint="eastAsia"/>
        </w:rPr>
        <w:t>该接口用于各个功能区强制停止操作，设备需立即停止运动！</w:t>
      </w:r>
    </w:p>
    <w:p w14:paraId="7AAFC24C" w14:textId="77777777" w:rsidR="00FB6D3D" w:rsidRDefault="00D22A15">
      <w:pPr>
        <w:spacing w:line="360" w:lineRule="atLeast"/>
        <w:ind w:firstLine="506"/>
        <w:rPr>
          <w:rFonts w:ascii="Times New Roman" w:hAnsi="Times New Roman" w:cs="Times New Roman"/>
          <w:color w:val="262626"/>
          <w:spacing w:val="12"/>
          <w:szCs w:val="21"/>
        </w:rPr>
      </w:pPr>
      <w:r>
        <w:rPr>
          <w:rFonts w:ascii="Times New Roman" w:hAnsi="Times New Roman" w:cs="Times New Roman"/>
          <w:b/>
          <w:bCs/>
          <w:color w:val="262626"/>
          <w:spacing w:val="12"/>
          <w:szCs w:val="21"/>
        </w:rPr>
        <w:t>请求包结构体</w:t>
      </w:r>
      <w:r>
        <w:rPr>
          <w:rFonts w:ascii="Times New Roman" w:hAnsi="Times New Roman" w:cs="Times New Roman"/>
          <w:color w:val="262626"/>
          <w:spacing w:val="12"/>
          <w:szCs w:val="21"/>
        </w:rPr>
        <w:t>：</w:t>
      </w:r>
    </w:p>
    <w:p w14:paraId="43BDEA1A" w14:textId="77777777" w:rsidR="00FB6D3D" w:rsidRDefault="00D22A15">
      <w:pPr>
        <w:spacing w:line="360" w:lineRule="atLeast"/>
        <w:ind w:firstLine="504"/>
        <w:rPr>
          <w:rFonts w:ascii="Times New Roman" w:hAnsi="Times New Roman" w:cs="Times New Roman"/>
          <w:color w:val="262626"/>
          <w:spacing w:val="12"/>
          <w:szCs w:val="21"/>
        </w:rPr>
      </w:pPr>
      <w:r>
        <w:rPr>
          <w:rFonts w:ascii="Times New Roman" w:hAnsi="Times New Roman" w:cs="Times New Roman" w:hint="eastAsia"/>
          <w:color w:val="262626"/>
          <w:spacing w:val="12"/>
          <w:szCs w:val="21"/>
        </w:rPr>
        <w:t>{</w:t>
      </w:r>
    </w:p>
    <w:p w14:paraId="67CAB119" w14:textId="77777777" w:rsidR="00FB6D3D" w:rsidRDefault="00D22A15">
      <w:pPr>
        <w:spacing w:line="360" w:lineRule="atLeast"/>
        <w:ind w:firstLineChars="285" w:firstLine="718"/>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area</w:t>
      </w:r>
      <w:r>
        <w:rPr>
          <w:rFonts w:ascii="Times New Roman" w:hAnsi="Times New Roman" w:cs="Times New Roman"/>
          <w:color w:val="262626"/>
          <w:spacing w:val="12"/>
          <w:szCs w:val="21"/>
        </w:rPr>
        <w:t>_code”</w:t>
      </w:r>
      <w:r>
        <w:rPr>
          <w:rFonts w:ascii="Times New Roman" w:hAnsi="Times New Roman" w:cs="Times New Roman" w:hint="eastAsia"/>
          <w:color w:val="262626"/>
          <w:spacing w:val="12"/>
          <w:szCs w:val="21"/>
        </w:rPr>
        <w:t xml:space="preserve">: </w:t>
      </w:r>
      <w:r>
        <w:rPr>
          <w:rFonts w:ascii="Times New Roman" w:hAnsi="Times New Roman" w:cs="Times New Roman"/>
          <w:color w:val="262626"/>
          <w:spacing w:val="12"/>
          <w:szCs w:val="21"/>
        </w:rPr>
        <w:t>“1”,</w:t>
      </w:r>
    </w:p>
    <w:p w14:paraId="65F8FB20" w14:textId="77777777" w:rsidR="00FB6D3D" w:rsidRDefault="00D22A15">
      <w:pPr>
        <w:spacing w:line="360" w:lineRule="atLeast"/>
        <w:ind w:firstLineChars="285" w:firstLine="718"/>
        <w:rPr>
          <w:rFonts w:ascii="Times New Roman" w:hAnsi="Times New Roman" w:cs="Times New Roman"/>
          <w:color w:val="262626"/>
          <w:spacing w:val="12"/>
          <w:szCs w:val="21"/>
        </w:rPr>
      </w:pPr>
      <w:r>
        <w:rPr>
          <w:rFonts w:ascii="Times New Roman" w:hAnsi="Times New Roman" w:cs="Times New Roman"/>
          <w:color w:val="262626"/>
          <w:spacing w:val="12"/>
          <w:szCs w:val="21"/>
        </w:rPr>
        <w:t>“sort_line”:”1”,</w:t>
      </w:r>
    </w:p>
    <w:p w14:paraId="1BC6DBCF" w14:textId="77777777" w:rsidR="00FB6D3D" w:rsidRDefault="00D22A15">
      <w:pPr>
        <w:spacing w:line="360" w:lineRule="atLeast"/>
        <w:ind w:firstLineChars="285" w:firstLine="718"/>
        <w:rPr>
          <w:rFonts w:ascii="Times New Roman" w:hAnsi="Times New Roman" w:cs="Times New Roman"/>
          <w:color w:val="262626"/>
          <w:spacing w:val="12"/>
          <w:szCs w:val="21"/>
        </w:rPr>
      </w:pPr>
      <w:r>
        <w:rPr>
          <w:rFonts w:ascii="Times New Roman" w:hAnsi="Times New Roman" w:cs="Times New Roman"/>
          <w:color w:val="262626"/>
          <w:spacing w:val="12"/>
          <w:szCs w:val="21"/>
        </w:rPr>
        <w:t>“location”:”1”</w:t>
      </w:r>
    </w:p>
    <w:p w14:paraId="36EB5E3B" w14:textId="77777777" w:rsidR="00FB6D3D" w:rsidRDefault="00D22A15">
      <w:pPr>
        <w:spacing w:line="360" w:lineRule="atLeast"/>
        <w:ind w:firstLine="504"/>
        <w:rPr>
          <w:rFonts w:ascii="Times New Roman" w:hAnsi="Times New Roman" w:cs="Times New Roman"/>
          <w:color w:val="262626"/>
          <w:spacing w:val="12"/>
          <w:szCs w:val="21"/>
        </w:rPr>
      </w:pPr>
      <w:r>
        <w:rPr>
          <w:rFonts w:ascii="Times New Roman" w:hAnsi="Times New Roman" w:cs="Times New Roman" w:hint="eastAsia"/>
          <w:color w:val="262626"/>
          <w:spacing w:val="12"/>
          <w:szCs w:val="21"/>
        </w:rPr>
        <w:lastRenderedPageBreak/>
        <w:t>}</w:t>
      </w:r>
    </w:p>
    <w:p w14:paraId="7E8AC297" w14:textId="77777777" w:rsidR="00FB6D3D" w:rsidRDefault="00D22A15">
      <w:pPr>
        <w:spacing w:line="360" w:lineRule="atLeast"/>
        <w:ind w:firstLine="506"/>
        <w:rPr>
          <w:rFonts w:ascii="Times New Roman" w:hAnsi="Times New Roman" w:cs="Times New Roman"/>
          <w:b/>
          <w:bCs/>
          <w:color w:val="262626"/>
          <w:spacing w:val="12"/>
          <w:szCs w:val="21"/>
        </w:rPr>
      </w:pPr>
      <w:r>
        <w:rPr>
          <w:rFonts w:ascii="Times New Roman" w:hAnsi="Times New Roman" w:cs="Times New Roman" w:hint="eastAsia"/>
          <w:b/>
          <w:bCs/>
          <w:color w:val="262626"/>
          <w:spacing w:val="12"/>
          <w:szCs w:val="21"/>
        </w:rPr>
        <w:t>参数说明</w:t>
      </w:r>
      <w:r>
        <w:rPr>
          <w:rFonts w:ascii="Times New Roman" w:hAnsi="Times New Roman" w:cs="Times New Roman" w:hint="eastAsia"/>
          <w:b/>
          <w:bCs/>
          <w:color w:val="262626"/>
          <w:spacing w:val="12"/>
          <w:szCs w:val="21"/>
        </w:rPr>
        <w:t>:</w:t>
      </w:r>
    </w:p>
    <w:p w14:paraId="2C580DCC" w14:textId="77777777" w:rsidR="00FB6D3D" w:rsidRDefault="00FB6D3D">
      <w:pPr>
        <w:spacing w:line="360" w:lineRule="atLeast"/>
        <w:ind w:firstLine="506"/>
        <w:rPr>
          <w:rFonts w:ascii="Times New Roman" w:hAnsi="Times New Roman" w:cs="Times New Roman"/>
          <w:b/>
          <w:bCs/>
          <w:color w:val="262626"/>
          <w:spacing w:val="12"/>
          <w:szCs w:val="21"/>
        </w:rPr>
      </w:pPr>
    </w:p>
    <w:tbl>
      <w:tblPr>
        <w:tblStyle w:val="af2"/>
        <w:tblW w:w="8642" w:type="dxa"/>
        <w:jc w:val="center"/>
        <w:tblLayout w:type="fixed"/>
        <w:tblLook w:val="04A0" w:firstRow="1" w:lastRow="0" w:firstColumn="1" w:lastColumn="0" w:noHBand="0" w:noVBand="1"/>
      </w:tblPr>
      <w:tblGrid>
        <w:gridCol w:w="1413"/>
        <w:gridCol w:w="1276"/>
        <w:gridCol w:w="2976"/>
        <w:gridCol w:w="2977"/>
      </w:tblGrid>
      <w:tr w:rsidR="00FB6D3D" w14:paraId="508E520F" w14:textId="77777777">
        <w:trPr>
          <w:jc w:val="center"/>
        </w:trPr>
        <w:tc>
          <w:tcPr>
            <w:tcW w:w="1413" w:type="dxa"/>
          </w:tcPr>
          <w:p w14:paraId="49161729" w14:textId="77777777" w:rsidR="00FB6D3D" w:rsidRDefault="00D22A15">
            <w:pPr>
              <w:ind w:firstLineChars="0" w:firstLine="0"/>
            </w:pPr>
            <w:r>
              <w:rPr>
                <w:rFonts w:hint="eastAsia"/>
              </w:rPr>
              <w:t>参数</w:t>
            </w:r>
          </w:p>
        </w:tc>
        <w:tc>
          <w:tcPr>
            <w:tcW w:w="1276" w:type="dxa"/>
          </w:tcPr>
          <w:p w14:paraId="6F8367BE" w14:textId="77777777" w:rsidR="00FB6D3D" w:rsidRDefault="00D22A15">
            <w:pPr>
              <w:ind w:firstLineChars="0" w:firstLine="0"/>
            </w:pPr>
            <w:r>
              <w:rPr>
                <w:rFonts w:hint="eastAsia"/>
              </w:rPr>
              <w:t>参数类型</w:t>
            </w:r>
          </w:p>
        </w:tc>
        <w:tc>
          <w:tcPr>
            <w:tcW w:w="2976" w:type="dxa"/>
          </w:tcPr>
          <w:p w14:paraId="1F2FDACA" w14:textId="77777777" w:rsidR="00FB6D3D" w:rsidRDefault="00D22A15">
            <w:pPr>
              <w:ind w:firstLineChars="0" w:firstLine="0"/>
            </w:pPr>
            <w:r>
              <w:rPr>
                <w:rFonts w:hint="eastAsia"/>
              </w:rPr>
              <w:t>说明</w:t>
            </w:r>
          </w:p>
        </w:tc>
        <w:tc>
          <w:tcPr>
            <w:tcW w:w="2977" w:type="dxa"/>
          </w:tcPr>
          <w:p w14:paraId="09E9271E" w14:textId="77777777" w:rsidR="00FB6D3D" w:rsidRDefault="00D22A15">
            <w:pPr>
              <w:ind w:firstLineChars="0" w:firstLine="0"/>
            </w:pPr>
            <w:r>
              <w:rPr>
                <w:rFonts w:hint="eastAsia"/>
              </w:rPr>
              <w:t>示例值</w:t>
            </w:r>
          </w:p>
        </w:tc>
      </w:tr>
      <w:tr w:rsidR="00FB6D3D" w14:paraId="7D3643C9" w14:textId="77777777">
        <w:trPr>
          <w:jc w:val="center"/>
        </w:trPr>
        <w:tc>
          <w:tcPr>
            <w:tcW w:w="1413" w:type="dxa"/>
          </w:tcPr>
          <w:p w14:paraId="7EEEF112" w14:textId="77777777" w:rsidR="00FB6D3D" w:rsidRDefault="00D22A15">
            <w:pPr>
              <w:ind w:firstLineChars="0" w:firstLine="0"/>
              <w:rPr>
                <w:rFonts w:ascii="Times New Roman" w:hAnsi="Times New Roman" w:cs="Times New Roman"/>
              </w:rPr>
            </w:pPr>
            <w:r>
              <w:rPr>
                <w:rFonts w:ascii="Times New Roman" w:hAnsi="Times New Roman" w:cs="Times New Roman"/>
                <w:color w:val="262626"/>
                <w:spacing w:val="12"/>
                <w:szCs w:val="21"/>
              </w:rPr>
              <w:t>area_</w:t>
            </w:r>
            <w:r>
              <w:rPr>
                <w:rFonts w:ascii="Times New Roman" w:hAnsi="Times New Roman" w:cs="Times New Roman" w:hint="eastAsia"/>
                <w:color w:val="262626"/>
                <w:spacing w:val="12"/>
                <w:szCs w:val="21"/>
              </w:rPr>
              <w:t>code</w:t>
            </w:r>
          </w:p>
        </w:tc>
        <w:tc>
          <w:tcPr>
            <w:tcW w:w="1276" w:type="dxa"/>
          </w:tcPr>
          <w:p w14:paraId="2FA347C3" w14:textId="77777777" w:rsidR="00FB6D3D" w:rsidRDefault="00D22A15">
            <w:pPr>
              <w:ind w:firstLineChars="0" w:firstLine="0"/>
            </w:pPr>
            <w:r>
              <w:t>string</w:t>
            </w:r>
          </w:p>
        </w:tc>
        <w:tc>
          <w:tcPr>
            <w:tcW w:w="2976" w:type="dxa"/>
          </w:tcPr>
          <w:p w14:paraId="2604C002" w14:textId="77777777" w:rsidR="00FB6D3D" w:rsidRDefault="00D22A15">
            <w:pPr>
              <w:ind w:firstLineChars="0" w:firstLine="0"/>
            </w:pPr>
            <w:r>
              <w:rPr>
                <w:rFonts w:hint="eastAsia"/>
              </w:rPr>
              <w:t>功能区域编码</w:t>
            </w:r>
          </w:p>
        </w:tc>
        <w:tc>
          <w:tcPr>
            <w:tcW w:w="2977" w:type="dxa"/>
          </w:tcPr>
          <w:p w14:paraId="1F46E119" w14:textId="77777777" w:rsidR="00FB6D3D" w:rsidRDefault="00D22A15">
            <w:pPr>
              <w:ind w:firstLineChars="0" w:firstLine="0"/>
            </w:pPr>
            <w:r>
              <w:rPr>
                <w:rFonts w:hint="eastAsia"/>
              </w:rPr>
              <w:t>详情请参见</w:t>
            </w:r>
            <w:r>
              <w:rPr>
                <w:rFonts w:hint="eastAsia"/>
              </w:rPr>
              <w:t>3</w:t>
            </w:r>
            <w:r>
              <w:t>.1</w:t>
            </w:r>
          </w:p>
        </w:tc>
      </w:tr>
      <w:tr w:rsidR="00FB6D3D" w14:paraId="117F9135" w14:textId="77777777">
        <w:trPr>
          <w:jc w:val="center"/>
        </w:trPr>
        <w:tc>
          <w:tcPr>
            <w:tcW w:w="1413" w:type="dxa"/>
          </w:tcPr>
          <w:p w14:paraId="25D36FB4" w14:textId="77777777" w:rsidR="00FB6D3D" w:rsidRDefault="00D22A15">
            <w:pPr>
              <w:ind w:firstLineChars="0" w:firstLine="0"/>
              <w:rPr>
                <w:rFonts w:ascii="Times New Roman" w:hAnsi="Times New Roman" w:cs="Times New Roman"/>
                <w:color w:val="262626"/>
                <w:spacing w:val="12"/>
                <w:szCs w:val="21"/>
              </w:rPr>
            </w:pPr>
            <w:r>
              <w:rPr>
                <w:rFonts w:ascii="Times New Roman" w:hAnsi="Times New Roman" w:cs="Times New Roman"/>
                <w:color w:val="262626"/>
                <w:spacing w:val="12"/>
                <w:szCs w:val="21"/>
              </w:rPr>
              <w:t>sort_line</w:t>
            </w:r>
          </w:p>
        </w:tc>
        <w:tc>
          <w:tcPr>
            <w:tcW w:w="1276" w:type="dxa"/>
          </w:tcPr>
          <w:p w14:paraId="3B7125A1" w14:textId="77777777" w:rsidR="00FB6D3D" w:rsidRDefault="00D22A15">
            <w:pPr>
              <w:ind w:firstLineChars="0" w:firstLine="0"/>
            </w:pPr>
            <w:r>
              <w:t>string</w:t>
            </w:r>
          </w:p>
        </w:tc>
        <w:tc>
          <w:tcPr>
            <w:tcW w:w="2976" w:type="dxa"/>
          </w:tcPr>
          <w:p w14:paraId="7EBD7823" w14:textId="77777777" w:rsidR="00FB6D3D" w:rsidRDefault="00D22A15">
            <w:pPr>
              <w:ind w:firstLineChars="0" w:firstLine="0"/>
            </w:pPr>
            <w:r>
              <w:rPr>
                <w:rFonts w:hint="eastAsia"/>
              </w:rPr>
              <w:t>分拣线编码</w:t>
            </w:r>
          </w:p>
        </w:tc>
        <w:tc>
          <w:tcPr>
            <w:tcW w:w="2977" w:type="dxa"/>
          </w:tcPr>
          <w:p w14:paraId="45B6D113" w14:textId="77777777" w:rsidR="00FB6D3D" w:rsidRDefault="00D22A15">
            <w:pPr>
              <w:ind w:firstLineChars="0" w:firstLine="0"/>
            </w:pPr>
            <w:r>
              <w:rPr>
                <w:rFonts w:hint="eastAsia"/>
              </w:rPr>
              <w:t>默认为</w:t>
            </w:r>
            <w:r>
              <w:rPr>
                <w:rFonts w:hint="eastAsia"/>
              </w:rPr>
              <w:t>1</w:t>
            </w:r>
            <w:r>
              <w:rPr>
                <w:rFonts w:hint="eastAsia"/>
              </w:rPr>
              <w:t>即可</w:t>
            </w:r>
          </w:p>
        </w:tc>
      </w:tr>
      <w:tr w:rsidR="00FB6D3D" w14:paraId="3D77AC21" w14:textId="77777777">
        <w:trPr>
          <w:jc w:val="center"/>
        </w:trPr>
        <w:tc>
          <w:tcPr>
            <w:tcW w:w="1413" w:type="dxa"/>
          </w:tcPr>
          <w:p w14:paraId="65F266C8" w14:textId="77777777" w:rsidR="00FB6D3D" w:rsidRDefault="00D22A15">
            <w:pPr>
              <w:ind w:firstLineChars="0" w:firstLine="0"/>
              <w:rPr>
                <w:rFonts w:ascii="Times New Roman" w:hAnsi="Times New Roman" w:cs="Times New Roman"/>
                <w:color w:val="262626"/>
                <w:spacing w:val="12"/>
                <w:szCs w:val="21"/>
              </w:rPr>
            </w:pPr>
            <w:r>
              <w:rPr>
                <w:rFonts w:ascii="Times New Roman" w:hAnsi="Times New Roman" w:cs="Times New Roman"/>
                <w:color w:val="262626"/>
                <w:spacing w:val="12"/>
                <w:szCs w:val="21"/>
              </w:rPr>
              <w:t>location</w:t>
            </w:r>
          </w:p>
        </w:tc>
        <w:tc>
          <w:tcPr>
            <w:tcW w:w="1276" w:type="dxa"/>
          </w:tcPr>
          <w:p w14:paraId="1F5E0044" w14:textId="77777777" w:rsidR="00FB6D3D" w:rsidRDefault="00D22A15">
            <w:pPr>
              <w:ind w:firstLineChars="0" w:firstLine="0"/>
            </w:pPr>
            <w:r>
              <w:t>string</w:t>
            </w:r>
          </w:p>
        </w:tc>
        <w:tc>
          <w:tcPr>
            <w:tcW w:w="2976" w:type="dxa"/>
          </w:tcPr>
          <w:p w14:paraId="743D02F9" w14:textId="77777777" w:rsidR="00FB6D3D" w:rsidRDefault="00D22A15">
            <w:pPr>
              <w:ind w:firstLineChars="0" w:firstLine="0"/>
            </w:pPr>
            <w:r>
              <w:rPr>
                <w:rFonts w:hint="eastAsia"/>
              </w:rPr>
              <w:t>功能区内分区编号</w:t>
            </w:r>
          </w:p>
        </w:tc>
        <w:tc>
          <w:tcPr>
            <w:tcW w:w="2977" w:type="dxa"/>
          </w:tcPr>
          <w:p w14:paraId="63A7F53A" w14:textId="77777777" w:rsidR="00FB6D3D" w:rsidRDefault="00D22A15">
            <w:pPr>
              <w:ind w:firstLineChars="0" w:firstLine="0"/>
            </w:pPr>
            <w:r>
              <w:rPr>
                <w:rFonts w:hint="eastAsia"/>
              </w:rPr>
              <w:t>大件区分区编号</w:t>
            </w:r>
          </w:p>
        </w:tc>
      </w:tr>
    </w:tbl>
    <w:p w14:paraId="331343B5" w14:textId="77777777" w:rsidR="00FB6D3D" w:rsidRDefault="00FB6D3D">
      <w:pPr>
        <w:spacing w:line="360" w:lineRule="atLeast"/>
        <w:ind w:firstLineChars="0" w:firstLine="0"/>
      </w:pPr>
    </w:p>
    <w:p w14:paraId="051948CE" w14:textId="77777777" w:rsidR="00FB6D3D" w:rsidRDefault="00D22A15">
      <w:pPr>
        <w:pStyle w:val="af6"/>
        <w:ind w:left="420" w:firstLineChars="0" w:firstLine="0"/>
        <w:rPr>
          <w:rStyle w:val="af3"/>
        </w:rPr>
      </w:pPr>
      <w:r>
        <w:rPr>
          <w:rStyle w:val="af3"/>
          <w:rFonts w:hint="eastAsia"/>
        </w:rPr>
        <w:t>返回结果：</w:t>
      </w:r>
    </w:p>
    <w:p w14:paraId="360AB657" w14:textId="77777777" w:rsidR="00FB6D3D" w:rsidRDefault="00D22A15">
      <w:pPr>
        <w:pStyle w:val="af6"/>
        <w:ind w:left="420" w:firstLineChars="0" w:firstLine="0"/>
        <w:rPr>
          <w:rFonts w:ascii="Times New Roman" w:hAnsi="Times New Roman" w:cs="Times New Roman"/>
          <w:color w:val="262626"/>
          <w:spacing w:val="12"/>
          <w:szCs w:val="21"/>
        </w:rPr>
      </w:pPr>
      <w:r>
        <w:rPr>
          <w:rFonts w:ascii="Times New Roman" w:hAnsi="Times New Roman" w:cs="Times New Roman" w:hint="eastAsia"/>
          <w:color w:val="262626"/>
          <w:spacing w:val="12"/>
          <w:szCs w:val="21"/>
        </w:rPr>
        <w:t>{</w:t>
      </w:r>
    </w:p>
    <w:p w14:paraId="54020796" w14:textId="77777777" w:rsidR="00FB6D3D" w:rsidRDefault="00D22A15">
      <w:pPr>
        <w:pStyle w:val="af6"/>
        <w:ind w:left="420" w:firstLineChars="0" w:firstLine="300"/>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code</w:t>
      </w: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 xml:space="preserve">: </w:t>
      </w:r>
      <w:r>
        <w:rPr>
          <w:rFonts w:ascii="Times New Roman" w:hAnsi="Times New Roman" w:cs="Times New Roman"/>
          <w:color w:val="262626"/>
          <w:spacing w:val="12"/>
          <w:szCs w:val="21"/>
        </w:rPr>
        <w:t>20</w:t>
      </w:r>
      <w:r>
        <w:rPr>
          <w:rFonts w:ascii="Times New Roman" w:hAnsi="Times New Roman" w:cs="Times New Roman" w:hint="eastAsia"/>
          <w:color w:val="262626"/>
          <w:spacing w:val="12"/>
          <w:szCs w:val="21"/>
        </w:rPr>
        <w:t>0,</w:t>
      </w:r>
    </w:p>
    <w:p w14:paraId="6CE9F97B" w14:textId="77777777" w:rsidR="00FB6D3D" w:rsidRDefault="00D22A15">
      <w:pPr>
        <w:pStyle w:val="af6"/>
        <w:ind w:left="420" w:firstLineChars="0" w:firstLine="300"/>
        <w:rPr>
          <w:rFonts w:ascii="Times New Roman" w:hAnsi="Times New Roman" w:cs="Times New Roman"/>
          <w:color w:val="262626"/>
          <w:spacing w:val="12"/>
          <w:szCs w:val="21"/>
        </w:rPr>
      </w:pPr>
      <w:r>
        <w:rPr>
          <w:rFonts w:ascii="Times New Roman" w:hAnsi="Times New Roman" w:cs="Times New Roman"/>
          <w:color w:val="262626"/>
          <w:spacing w:val="12"/>
          <w:szCs w:val="21"/>
        </w:rPr>
        <w:t>“msg”</w:t>
      </w:r>
      <w:r>
        <w:rPr>
          <w:rFonts w:ascii="Times New Roman" w:hAnsi="Times New Roman" w:cs="Times New Roman" w:hint="eastAsia"/>
          <w:color w:val="262626"/>
          <w:spacing w:val="12"/>
          <w:szCs w:val="21"/>
        </w:rPr>
        <w:t xml:space="preserve">: </w:t>
      </w: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success</w:t>
      </w: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w:t>
      </w:r>
    </w:p>
    <w:p w14:paraId="6714C46A" w14:textId="77777777" w:rsidR="00FB6D3D" w:rsidRDefault="00D22A15">
      <w:pPr>
        <w:pStyle w:val="af6"/>
        <w:ind w:left="420" w:firstLineChars="0" w:firstLine="300"/>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data</w:t>
      </w: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 xml:space="preserve">: </w:t>
      </w:r>
      <w:r>
        <w:rPr>
          <w:rFonts w:ascii="Times New Roman" w:hAnsi="Times New Roman" w:cs="Times New Roman"/>
          <w:color w:val="262626"/>
          <w:spacing w:val="12"/>
          <w:szCs w:val="21"/>
        </w:rPr>
        <w:t>“”</w:t>
      </w:r>
    </w:p>
    <w:p w14:paraId="22C00388" w14:textId="77777777" w:rsidR="00FB6D3D" w:rsidRDefault="00D22A15">
      <w:pPr>
        <w:ind w:firstLineChars="179" w:firstLine="451"/>
        <w:rPr>
          <w:rFonts w:ascii="Times New Roman" w:hAnsi="Times New Roman" w:cs="Times New Roman"/>
          <w:color w:val="262626"/>
          <w:spacing w:val="12"/>
          <w:szCs w:val="21"/>
        </w:rPr>
      </w:pPr>
      <w:r>
        <w:rPr>
          <w:rFonts w:ascii="Times New Roman" w:hAnsi="Times New Roman" w:cs="Times New Roman" w:hint="eastAsia"/>
          <w:color w:val="262626"/>
          <w:spacing w:val="12"/>
          <w:szCs w:val="21"/>
        </w:rPr>
        <w:t>}</w:t>
      </w:r>
    </w:p>
    <w:tbl>
      <w:tblPr>
        <w:tblStyle w:val="af2"/>
        <w:tblW w:w="8642" w:type="dxa"/>
        <w:jc w:val="center"/>
        <w:tblLayout w:type="fixed"/>
        <w:tblLook w:val="04A0" w:firstRow="1" w:lastRow="0" w:firstColumn="1" w:lastColumn="0" w:noHBand="0" w:noVBand="1"/>
      </w:tblPr>
      <w:tblGrid>
        <w:gridCol w:w="1413"/>
        <w:gridCol w:w="1276"/>
        <w:gridCol w:w="2976"/>
        <w:gridCol w:w="2977"/>
      </w:tblGrid>
      <w:tr w:rsidR="00FB6D3D" w14:paraId="594FBB72" w14:textId="77777777">
        <w:trPr>
          <w:jc w:val="center"/>
        </w:trPr>
        <w:tc>
          <w:tcPr>
            <w:tcW w:w="1413" w:type="dxa"/>
          </w:tcPr>
          <w:p w14:paraId="3B5436E6" w14:textId="77777777" w:rsidR="00FB6D3D" w:rsidRDefault="00D22A15">
            <w:pPr>
              <w:ind w:firstLineChars="0" w:firstLine="0"/>
            </w:pPr>
            <w:r>
              <w:rPr>
                <w:rFonts w:hint="eastAsia"/>
              </w:rPr>
              <w:t>参数</w:t>
            </w:r>
          </w:p>
        </w:tc>
        <w:tc>
          <w:tcPr>
            <w:tcW w:w="1276" w:type="dxa"/>
          </w:tcPr>
          <w:p w14:paraId="28CADBC4" w14:textId="77777777" w:rsidR="00FB6D3D" w:rsidRDefault="00D22A15">
            <w:pPr>
              <w:ind w:firstLineChars="0" w:firstLine="0"/>
            </w:pPr>
            <w:r>
              <w:rPr>
                <w:rFonts w:hint="eastAsia"/>
              </w:rPr>
              <w:t>参数类型</w:t>
            </w:r>
          </w:p>
        </w:tc>
        <w:tc>
          <w:tcPr>
            <w:tcW w:w="2976" w:type="dxa"/>
          </w:tcPr>
          <w:p w14:paraId="095DA940" w14:textId="77777777" w:rsidR="00FB6D3D" w:rsidRDefault="00D22A15">
            <w:pPr>
              <w:ind w:firstLineChars="0" w:firstLine="0"/>
            </w:pPr>
            <w:r>
              <w:rPr>
                <w:rFonts w:hint="eastAsia"/>
              </w:rPr>
              <w:t>说明</w:t>
            </w:r>
          </w:p>
        </w:tc>
        <w:tc>
          <w:tcPr>
            <w:tcW w:w="2977" w:type="dxa"/>
          </w:tcPr>
          <w:p w14:paraId="6932B4D2" w14:textId="77777777" w:rsidR="00FB6D3D" w:rsidRDefault="00D22A15">
            <w:pPr>
              <w:ind w:firstLineChars="0" w:firstLine="0"/>
            </w:pPr>
            <w:r>
              <w:rPr>
                <w:rFonts w:hint="eastAsia"/>
              </w:rPr>
              <w:t>示例值</w:t>
            </w:r>
          </w:p>
        </w:tc>
      </w:tr>
      <w:tr w:rsidR="00FB6D3D" w14:paraId="55B53BDB" w14:textId="77777777">
        <w:trPr>
          <w:jc w:val="center"/>
        </w:trPr>
        <w:tc>
          <w:tcPr>
            <w:tcW w:w="1413" w:type="dxa"/>
          </w:tcPr>
          <w:p w14:paraId="62D6F87A" w14:textId="77777777" w:rsidR="00FB6D3D" w:rsidRDefault="00D22A15">
            <w:pPr>
              <w:ind w:firstLineChars="0" w:firstLine="0"/>
              <w:rPr>
                <w:rFonts w:ascii="Times New Roman" w:hAnsi="Times New Roman" w:cs="Times New Roman"/>
              </w:rPr>
            </w:pPr>
            <w:r>
              <w:rPr>
                <w:rFonts w:ascii="Times New Roman" w:hAnsi="Times New Roman" w:cs="Times New Roman" w:hint="eastAsia"/>
                <w:color w:val="262626"/>
                <w:spacing w:val="12"/>
                <w:szCs w:val="21"/>
              </w:rPr>
              <w:t>code</w:t>
            </w:r>
          </w:p>
        </w:tc>
        <w:tc>
          <w:tcPr>
            <w:tcW w:w="1276" w:type="dxa"/>
          </w:tcPr>
          <w:p w14:paraId="6C074805" w14:textId="77777777" w:rsidR="00FB6D3D" w:rsidRDefault="00D22A15">
            <w:pPr>
              <w:ind w:firstLineChars="0" w:firstLine="0"/>
            </w:pPr>
            <w:r>
              <w:rPr>
                <w:rFonts w:hint="eastAsia"/>
              </w:rPr>
              <w:t>int</w:t>
            </w:r>
          </w:p>
        </w:tc>
        <w:tc>
          <w:tcPr>
            <w:tcW w:w="2976" w:type="dxa"/>
          </w:tcPr>
          <w:p w14:paraId="6E62D0A3" w14:textId="77777777" w:rsidR="00FB6D3D" w:rsidRDefault="00D22A15">
            <w:pPr>
              <w:ind w:firstLineChars="0" w:firstLine="0"/>
            </w:pPr>
            <w:r>
              <w:rPr>
                <w:rFonts w:hint="eastAsia"/>
              </w:rPr>
              <w:t>返回码</w:t>
            </w:r>
          </w:p>
        </w:tc>
        <w:tc>
          <w:tcPr>
            <w:tcW w:w="2977" w:type="dxa"/>
          </w:tcPr>
          <w:p w14:paraId="5FEB01E9" w14:textId="77777777" w:rsidR="00FB6D3D" w:rsidRDefault="00D22A15">
            <w:pPr>
              <w:ind w:firstLineChars="0" w:firstLine="0"/>
            </w:pPr>
            <w:r>
              <w:t>20</w:t>
            </w:r>
            <w:r>
              <w:rPr>
                <w:rFonts w:hint="eastAsia"/>
              </w:rPr>
              <w:t>0</w:t>
            </w:r>
            <w:r>
              <w:rPr>
                <w:rFonts w:hint="eastAsia"/>
              </w:rPr>
              <w:t>为成功；</w:t>
            </w:r>
            <w:r>
              <w:rPr>
                <w:rFonts w:hint="eastAsia"/>
              </w:rPr>
              <w:t>4</w:t>
            </w:r>
            <w:r>
              <w:t>00</w:t>
            </w:r>
            <w:r>
              <w:rPr>
                <w:rFonts w:hint="eastAsia"/>
              </w:rPr>
              <w:t>为失败</w:t>
            </w:r>
          </w:p>
        </w:tc>
      </w:tr>
      <w:tr w:rsidR="00FB6D3D" w14:paraId="27AF2399" w14:textId="77777777">
        <w:trPr>
          <w:jc w:val="center"/>
        </w:trPr>
        <w:tc>
          <w:tcPr>
            <w:tcW w:w="1413" w:type="dxa"/>
          </w:tcPr>
          <w:p w14:paraId="24C63633" w14:textId="77777777" w:rsidR="00FB6D3D" w:rsidRDefault="00D22A15">
            <w:pPr>
              <w:ind w:firstLineChars="0" w:firstLine="0"/>
              <w:rPr>
                <w:rFonts w:ascii="Times New Roman" w:hAnsi="Times New Roman" w:cs="Times New Roman"/>
              </w:rPr>
            </w:pPr>
            <w:r>
              <w:rPr>
                <w:rFonts w:ascii="Times New Roman" w:hAnsi="Times New Roman" w:cs="Times New Roman"/>
                <w:color w:val="262626"/>
                <w:spacing w:val="12"/>
                <w:szCs w:val="21"/>
              </w:rPr>
              <w:t>msg</w:t>
            </w:r>
          </w:p>
        </w:tc>
        <w:tc>
          <w:tcPr>
            <w:tcW w:w="1276" w:type="dxa"/>
          </w:tcPr>
          <w:p w14:paraId="6319FCBF" w14:textId="77777777" w:rsidR="00FB6D3D" w:rsidRDefault="00D22A15">
            <w:pPr>
              <w:ind w:firstLineChars="0" w:firstLine="0"/>
            </w:pPr>
            <w:r>
              <w:rPr>
                <w:rFonts w:hint="eastAsia"/>
              </w:rPr>
              <w:t>string</w:t>
            </w:r>
          </w:p>
        </w:tc>
        <w:tc>
          <w:tcPr>
            <w:tcW w:w="2976" w:type="dxa"/>
          </w:tcPr>
          <w:p w14:paraId="77020A65" w14:textId="77777777" w:rsidR="00FB6D3D" w:rsidRDefault="00D22A15">
            <w:pPr>
              <w:ind w:firstLineChars="0" w:firstLine="0"/>
            </w:pPr>
            <w:r>
              <w:t>对返回码的文本描述内容</w:t>
            </w:r>
          </w:p>
        </w:tc>
        <w:tc>
          <w:tcPr>
            <w:tcW w:w="2977" w:type="dxa"/>
          </w:tcPr>
          <w:p w14:paraId="2455AAD2" w14:textId="77777777" w:rsidR="00FB6D3D" w:rsidRDefault="00D22A15">
            <w:pPr>
              <w:ind w:firstLineChars="0" w:firstLine="0"/>
              <w:rPr>
                <w:rFonts w:ascii="Times New Roman" w:hAnsi="Times New Roman" w:cs="Times New Roman"/>
              </w:rPr>
            </w:pPr>
            <w:r>
              <w:rPr>
                <w:rFonts w:ascii="Times New Roman" w:hAnsi="Times New Roman" w:cs="Times New Roman"/>
              </w:rPr>
              <w:t>“success”</w:t>
            </w:r>
            <w:r>
              <w:rPr>
                <w:rFonts w:ascii="Times New Roman" w:hAnsi="Times New Roman" w:cs="Times New Roman"/>
              </w:rPr>
              <w:t>表示</w:t>
            </w:r>
            <w:r>
              <w:rPr>
                <w:rFonts w:ascii="Times New Roman" w:hAnsi="Times New Roman" w:cs="Times New Roman" w:hint="eastAsia"/>
              </w:rPr>
              <w:t>查询</w:t>
            </w:r>
            <w:r>
              <w:rPr>
                <w:rFonts w:ascii="Times New Roman" w:hAnsi="Times New Roman" w:cs="Times New Roman"/>
              </w:rPr>
              <w:t>成功</w:t>
            </w:r>
          </w:p>
          <w:p w14:paraId="058703F3" w14:textId="77777777" w:rsidR="00FB6D3D" w:rsidRDefault="00D22A15">
            <w:pPr>
              <w:ind w:firstLineChars="0" w:firstLine="0"/>
              <w:rPr>
                <w:rFonts w:ascii="Times New Roman" w:hAnsi="Times New Roman" w:cs="Times New Roman"/>
              </w:rPr>
            </w:pPr>
            <w:r>
              <w:rPr>
                <w:rFonts w:ascii="Times New Roman" w:hAnsi="Times New Roman" w:cs="Times New Roman"/>
              </w:rPr>
              <w:t>”error”</w:t>
            </w:r>
            <w:r>
              <w:rPr>
                <w:rFonts w:ascii="Times New Roman" w:hAnsi="Times New Roman" w:cs="Times New Roman"/>
              </w:rPr>
              <w:t>表示</w:t>
            </w:r>
            <w:r>
              <w:rPr>
                <w:rFonts w:ascii="Times New Roman" w:hAnsi="Times New Roman" w:cs="Times New Roman" w:hint="eastAsia"/>
              </w:rPr>
              <w:t>查询失败</w:t>
            </w:r>
          </w:p>
        </w:tc>
      </w:tr>
      <w:tr w:rsidR="00FB6D3D" w14:paraId="5E01AE1B" w14:textId="77777777">
        <w:trPr>
          <w:jc w:val="center"/>
        </w:trPr>
        <w:tc>
          <w:tcPr>
            <w:tcW w:w="1413" w:type="dxa"/>
          </w:tcPr>
          <w:p w14:paraId="04F55F68" w14:textId="77777777" w:rsidR="00FB6D3D" w:rsidRDefault="00D22A15">
            <w:pPr>
              <w:ind w:firstLineChars="0" w:firstLine="0"/>
              <w:rPr>
                <w:rFonts w:ascii="Times New Roman" w:hAnsi="Times New Roman" w:cs="Times New Roman"/>
                <w:color w:val="262626"/>
                <w:spacing w:val="12"/>
                <w:szCs w:val="21"/>
              </w:rPr>
            </w:pPr>
            <w:r>
              <w:rPr>
                <w:rFonts w:ascii="Times New Roman" w:hAnsi="Times New Roman" w:cs="Times New Roman"/>
                <w:color w:val="262626"/>
                <w:spacing w:val="12"/>
                <w:szCs w:val="21"/>
              </w:rPr>
              <w:t>data</w:t>
            </w:r>
          </w:p>
        </w:tc>
        <w:tc>
          <w:tcPr>
            <w:tcW w:w="1276" w:type="dxa"/>
          </w:tcPr>
          <w:p w14:paraId="5459BC72" w14:textId="77777777" w:rsidR="00FB6D3D" w:rsidRDefault="00D22A15">
            <w:pPr>
              <w:ind w:firstLineChars="0" w:firstLine="0"/>
            </w:pPr>
            <w:r>
              <w:rPr>
                <w:rFonts w:hint="eastAsia"/>
              </w:rPr>
              <w:t>string</w:t>
            </w:r>
          </w:p>
        </w:tc>
        <w:tc>
          <w:tcPr>
            <w:tcW w:w="2976" w:type="dxa"/>
          </w:tcPr>
          <w:p w14:paraId="119F4CF0" w14:textId="77777777" w:rsidR="00FB6D3D" w:rsidRDefault="00D22A15">
            <w:pPr>
              <w:ind w:firstLineChars="0" w:firstLine="0"/>
            </w:pPr>
            <w:r>
              <w:rPr>
                <w:rFonts w:hint="eastAsia"/>
              </w:rPr>
              <w:t>具体内容表示</w:t>
            </w:r>
          </w:p>
        </w:tc>
        <w:tc>
          <w:tcPr>
            <w:tcW w:w="2977" w:type="dxa"/>
          </w:tcPr>
          <w:p w14:paraId="27575FC4" w14:textId="77777777" w:rsidR="00FB6D3D" w:rsidRDefault="00D22A15">
            <w:pPr>
              <w:ind w:firstLineChars="0" w:firstLine="0"/>
              <w:rPr>
                <w:rFonts w:ascii="Times New Roman" w:hAnsi="Times New Roman" w:cs="Times New Roman"/>
              </w:rPr>
            </w:pPr>
            <w:r>
              <w:rPr>
                <w:rFonts w:ascii="Times New Roman" w:hAnsi="Times New Roman" w:cs="Times New Roman" w:hint="eastAsia"/>
              </w:rPr>
              <w:t>如</w:t>
            </w:r>
            <w:r>
              <w:rPr>
                <w:rFonts w:ascii="Times New Roman" w:hAnsi="Times New Roman" w:cs="Times New Roman" w:hint="eastAsia"/>
              </w:rPr>
              <w:t>error</w:t>
            </w:r>
            <w:r>
              <w:rPr>
                <w:rFonts w:ascii="Times New Roman" w:hAnsi="Times New Roman" w:cs="Times New Roman" w:hint="eastAsia"/>
              </w:rPr>
              <w:t>状态，返回具体原因详情</w:t>
            </w:r>
          </w:p>
        </w:tc>
      </w:tr>
    </w:tbl>
    <w:p w14:paraId="01811BBA" w14:textId="77777777" w:rsidR="00FB6D3D" w:rsidRDefault="00FB6D3D">
      <w:pPr>
        <w:ind w:firstLine="480"/>
      </w:pPr>
    </w:p>
    <w:p w14:paraId="511160D9" w14:textId="77777777" w:rsidR="00FB6D3D" w:rsidRDefault="00D22A15">
      <w:pPr>
        <w:pStyle w:val="2"/>
        <w:numPr>
          <w:ilvl w:val="1"/>
          <w:numId w:val="16"/>
        </w:numPr>
        <w:spacing w:before="120"/>
        <w:rPr>
          <w:rFonts w:ascii="宋体" w:eastAsia="宋体" w:hAnsi="宋体"/>
          <w:szCs w:val="30"/>
        </w:rPr>
      </w:pPr>
      <w:bookmarkStart w:id="27" w:name="_Toc13931"/>
      <w:r>
        <w:rPr>
          <w:rFonts w:ascii="宋体" w:eastAsia="宋体" w:hAnsi="宋体" w:hint="eastAsia"/>
          <w:szCs w:val="30"/>
        </w:rPr>
        <w:t>混拣</w:t>
      </w:r>
      <w:r>
        <w:rPr>
          <w:rFonts w:ascii="宋体" w:eastAsia="宋体" w:hAnsi="宋体" w:hint="eastAsia"/>
          <w:szCs w:val="30"/>
        </w:rPr>
        <w:t>/</w:t>
      </w:r>
      <w:r>
        <w:rPr>
          <w:rFonts w:ascii="宋体" w:eastAsia="宋体" w:hAnsi="宋体" w:hint="eastAsia"/>
          <w:szCs w:val="30"/>
        </w:rPr>
        <w:t>大件</w:t>
      </w:r>
      <w:r>
        <w:rPr>
          <w:rFonts w:ascii="宋体" w:eastAsia="宋体" w:hAnsi="宋体" w:hint="eastAsia"/>
          <w:szCs w:val="30"/>
        </w:rPr>
        <w:t>/</w:t>
      </w:r>
      <w:r>
        <w:rPr>
          <w:rFonts w:ascii="宋体" w:eastAsia="宋体" w:hAnsi="宋体" w:hint="eastAsia"/>
          <w:szCs w:val="30"/>
        </w:rPr>
        <w:t>码盘区操作状态报工（总控提供）</w:t>
      </w:r>
      <w:bookmarkEnd w:id="27"/>
    </w:p>
    <w:p w14:paraId="22BD3A1B" w14:textId="77777777" w:rsidR="00FB6D3D" w:rsidRDefault="00D22A15">
      <w:pPr>
        <w:pStyle w:val="af6"/>
        <w:ind w:leftChars="175" w:left="420" w:firstLineChars="0" w:firstLine="0"/>
      </w:pPr>
      <w:r>
        <w:rPr>
          <w:b/>
          <w:bCs/>
        </w:rPr>
        <w:t>请求方式</w:t>
      </w:r>
      <w:r>
        <w:t>：</w:t>
      </w:r>
      <w:r>
        <w:t>POST</w:t>
      </w:r>
      <w:r>
        <w:t>（</w:t>
      </w:r>
      <w:r>
        <w:t>HTTP</w:t>
      </w:r>
      <w:r>
        <w:t>）</w:t>
      </w:r>
    </w:p>
    <w:p w14:paraId="506AD182" w14:textId="77777777" w:rsidR="00FB6D3D" w:rsidRDefault="00D22A15">
      <w:pPr>
        <w:pStyle w:val="af6"/>
        <w:spacing w:line="360" w:lineRule="atLeast"/>
        <w:ind w:leftChars="175" w:left="420" w:firstLineChars="0" w:firstLine="0"/>
        <w:rPr>
          <w:rFonts w:ascii="Times New Roman" w:hAnsi="Times New Roman" w:cs="Times New Roman"/>
          <w:color w:val="262626"/>
          <w:spacing w:val="12"/>
          <w:szCs w:val="21"/>
        </w:rPr>
      </w:pPr>
      <w:r>
        <w:rPr>
          <w:rFonts w:ascii="Times New Roman" w:hAnsi="Times New Roman" w:cs="Times New Roman"/>
          <w:b/>
          <w:bCs/>
          <w:color w:val="262626"/>
          <w:spacing w:val="12"/>
          <w:szCs w:val="21"/>
        </w:rPr>
        <w:t>请求地址</w:t>
      </w:r>
      <w:r>
        <w:rPr>
          <w:rFonts w:ascii="Times New Roman" w:hAnsi="Times New Roman" w:cs="Times New Roman"/>
          <w:color w:val="262626"/>
          <w:spacing w:val="12"/>
          <w:szCs w:val="21"/>
        </w:rPr>
        <w:t>：</w:t>
      </w:r>
      <w:r>
        <w:rPr>
          <w:rFonts w:ascii="Times New Roman" w:hAnsi="Times New Roman" w:cs="Times New Roman"/>
          <w:color w:val="262626"/>
          <w:spacing w:val="12"/>
          <w:szCs w:val="24"/>
        </w:rPr>
        <w:t>http://ip:port/</w:t>
      </w:r>
      <w:r>
        <w:rPr>
          <w:rFonts w:ascii="Times New Roman" w:hAnsi="Times New Roman" w:cs="Times New Roman" w:hint="eastAsia"/>
          <w:color w:val="262626"/>
          <w:spacing w:val="12"/>
          <w:szCs w:val="24"/>
        </w:rPr>
        <w:t>speedbot</w:t>
      </w:r>
      <w:r>
        <w:rPr>
          <w:rFonts w:ascii="Times New Roman" w:hAnsi="Times New Roman" w:cs="Times New Roman"/>
          <w:color w:val="262626"/>
          <w:spacing w:val="12"/>
          <w:szCs w:val="24"/>
        </w:rPr>
        <w:t>/system/recStatusData</w:t>
      </w:r>
    </w:p>
    <w:p w14:paraId="2CF44ECE" w14:textId="77777777" w:rsidR="00FB6D3D" w:rsidRDefault="00D22A15">
      <w:pPr>
        <w:pStyle w:val="af6"/>
        <w:spacing w:line="360" w:lineRule="atLeast"/>
        <w:ind w:leftChars="175" w:left="420" w:firstLineChars="0" w:firstLine="0"/>
        <w:rPr>
          <w:rFonts w:ascii="Times New Roman" w:hAnsi="Times New Roman" w:cs="Times New Roman"/>
          <w:b/>
          <w:color w:val="262626"/>
          <w:spacing w:val="12"/>
          <w:szCs w:val="21"/>
        </w:rPr>
      </w:pPr>
      <w:r>
        <w:rPr>
          <w:rFonts w:ascii="Times New Roman" w:hAnsi="Times New Roman" w:cs="Times New Roman" w:hint="eastAsia"/>
          <w:b/>
          <w:color w:val="262626"/>
          <w:spacing w:val="12"/>
          <w:szCs w:val="21"/>
        </w:rPr>
        <w:t>接口说明：</w:t>
      </w:r>
    </w:p>
    <w:p w14:paraId="338001DD" w14:textId="77777777" w:rsidR="00FB6D3D" w:rsidRDefault="00D22A15">
      <w:pPr>
        <w:spacing w:line="360" w:lineRule="atLeast"/>
        <w:ind w:firstLineChars="0" w:firstLine="720"/>
      </w:pPr>
      <w:r>
        <w:rPr>
          <w:rFonts w:hint="eastAsia"/>
        </w:rPr>
        <w:lastRenderedPageBreak/>
        <w:t>该接口用于总控接收各功能区的状态报工数据。</w:t>
      </w:r>
    </w:p>
    <w:p w14:paraId="50D44AA2" w14:textId="77777777" w:rsidR="00FB6D3D" w:rsidRDefault="00D22A15">
      <w:pPr>
        <w:spacing w:line="360" w:lineRule="atLeast"/>
        <w:ind w:firstLine="506"/>
        <w:rPr>
          <w:rFonts w:ascii="Times New Roman" w:hAnsi="Times New Roman" w:cs="Times New Roman"/>
          <w:color w:val="262626"/>
          <w:spacing w:val="12"/>
          <w:szCs w:val="21"/>
        </w:rPr>
      </w:pPr>
      <w:r>
        <w:rPr>
          <w:rFonts w:ascii="Times New Roman" w:hAnsi="Times New Roman" w:cs="Times New Roman"/>
          <w:b/>
          <w:bCs/>
          <w:color w:val="262626"/>
          <w:spacing w:val="12"/>
          <w:szCs w:val="21"/>
        </w:rPr>
        <w:t>请求包结构体</w:t>
      </w:r>
      <w:r>
        <w:rPr>
          <w:rFonts w:ascii="Times New Roman" w:hAnsi="Times New Roman" w:cs="Times New Roman"/>
          <w:color w:val="262626"/>
          <w:spacing w:val="12"/>
          <w:szCs w:val="21"/>
        </w:rPr>
        <w:t>：</w:t>
      </w:r>
    </w:p>
    <w:p w14:paraId="7B401066" w14:textId="77777777" w:rsidR="00FB6D3D" w:rsidRDefault="00D22A15">
      <w:pPr>
        <w:spacing w:line="360" w:lineRule="atLeast"/>
        <w:ind w:firstLine="504"/>
        <w:rPr>
          <w:rFonts w:ascii="Times New Roman" w:hAnsi="Times New Roman" w:cs="Times New Roman"/>
          <w:color w:val="262626"/>
          <w:spacing w:val="12"/>
          <w:szCs w:val="21"/>
        </w:rPr>
      </w:pPr>
      <w:r>
        <w:rPr>
          <w:rFonts w:ascii="Times New Roman" w:hAnsi="Times New Roman" w:cs="Times New Roman" w:hint="eastAsia"/>
          <w:color w:val="262626"/>
          <w:spacing w:val="12"/>
          <w:szCs w:val="21"/>
        </w:rPr>
        <w:t>{</w:t>
      </w:r>
    </w:p>
    <w:p w14:paraId="63C21A4E" w14:textId="77777777" w:rsidR="00FB6D3D" w:rsidRDefault="00D22A15">
      <w:pPr>
        <w:spacing w:line="360" w:lineRule="atLeast"/>
        <w:ind w:firstLineChars="285" w:firstLine="718"/>
        <w:rPr>
          <w:rFonts w:ascii="Times New Roman" w:hAnsi="Times New Roman" w:cs="Times New Roman"/>
          <w:color w:val="262626"/>
          <w:spacing w:val="12"/>
          <w:szCs w:val="21"/>
        </w:rPr>
      </w:pPr>
      <w:r>
        <w:rPr>
          <w:rFonts w:ascii="Times New Roman" w:hAnsi="Times New Roman" w:cs="Times New Roman"/>
          <w:color w:val="262626"/>
          <w:spacing w:val="12"/>
          <w:szCs w:val="21"/>
        </w:rPr>
        <w:t>“rece_time”</w:t>
      </w:r>
      <w:r>
        <w:rPr>
          <w:rFonts w:ascii="Times New Roman" w:hAnsi="Times New Roman" w:cs="Times New Roman" w:hint="eastAsia"/>
          <w:color w:val="262626"/>
          <w:spacing w:val="12"/>
          <w:szCs w:val="21"/>
        </w:rPr>
        <w:t xml:space="preserve">: </w:t>
      </w:r>
      <w:r>
        <w:rPr>
          <w:rFonts w:ascii="Times New Roman" w:hAnsi="Times New Roman" w:cs="Times New Roman"/>
          <w:color w:val="262626"/>
          <w:spacing w:val="12"/>
          <w:szCs w:val="21"/>
        </w:rPr>
        <w:t>“2021-03-06 15:22:21”,</w:t>
      </w:r>
    </w:p>
    <w:p w14:paraId="287808EA" w14:textId="77777777" w:rsidR="00FB6D3D" w:rsidRDefault="00D22A15">
      <w:pPr>
        <w:spacing w:line="360" w:lineRule="atLeast"/>
        <w:ind w:firstLineChars="285" w:firstLine="718"/>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a</w:t>
      </w:r>
      <w:r>
        <w:rPr>
          <w:rFonts w:ascii="Times New Roman" w:hAnsi="Times New Roman" w:cs="Times New Roman"/>
          <w:color w:val="262626"/>
          <w:spacing w:val="12"/>
          <w:szCs w:val="21"/>
        </w:rPr>
        <w:t>rea_status”:”1”,</w:t>
      </w:r>
    </w:p>
    <w:p w14:paraId="1FFAC609" w14:textId="77777777" w:rsidR="00FB6D3D" w:rsidRDefault="00D22A15">
      <w:pPr>
        <w:spacing w:line="360" w:lineRule="atLeast"/>
        <w:ind w:firstLineChars="285" w:firstLine="718"/>
        <w:rPr>
          <w:rFonts w:ascii="Times New Roman" w:hAnsi="Times New Roman" w:cs="Times New Roman"/>
          <w:color w:val="262626"/>
          <w:spacing w:val="12"/>
          <w:szCs w:val="21"/>
        </w:rPr>
      </w:pPr>
      <w:r>
        <w:rPr>
          <w:rFonts w:ascii="Times New Roman" w:hAnsi="Times New Roman" w:cs="Times New Roman"/>
          <w:color w:val="262626"/>
          <w:spacing w:val="12"/>
          <w:szCs w:val="21"/>
        </w:rPr>
        <w:t>“sort_line”:”1”</w:t>
      </w:r>
      <w:r>
        <w:rPr>
          <w:rFonts w:ascii="Times New Roman" w:hAnsi="Times New Roman" w:cs="Times New Roman" w:hint="eastAsia"/>
          <w:color w:val="262626"/>
          <w:spacing w:val="12"/>
          <w:szCs w:val="21"/>
        </w:rPr>
        <w:t>,</w:t>
      </w:r>
    </w:p>
    <w:p w14:paraId="728C169E" w14:textId="77777777" w:rsidR="00FB6D3D" w:rsidRDefault="00D22A15">
      <w:pPr>
        <w:spacing w:line="360" w:lineRule="atLeast"/>
        <w:ind w:firstLineChars="285" w:firstLine="718"/>
        <w:rPr>
          <w:ins w:id="28" w:author="peng yuxian" w:date="2021-03-11T21:32:00Z"/>
          <w:rFonts w:ascii="Times New Roman" w:hAnsi="Times New Roman" w:cs="Times New Roman"/>
          <w:color w:val="262626"/>
          <w:spacing w:val="12"/>
          <w:szCs w:val="21"/>
        </w:rPr>
      </w:pPr>
      <w:r>
        <w:rPr>
          <w:rFonts w:ascii="Times New Roman" w:hAnsi="Times New Roman" w:cs="Times New Roman"/>
          <w:color w:val="262626"/>
          <w:spacing w:val="12"/>
          <w:szCs w:val="21"/>
        </w:rPr>
        <w:t>“area_code”:”1”,</w:t>
      </w:r>
    </w:p>
    <w:p w14:paraId="034C92F4" w14:textId="77777777" w:rsidR="00FB6D3D" w:rsidRDefault="00D22A15">
      <w:pPr>
        <w:spacing w:line="360" w:lineRule="atLeast"/>
        <w:ind w:firstLineChars="285" w:firstLine="718"/>
        <w:rPr>
          <w:rFonts w:ascii="Times New Roman" w:hAnsi="Times New Roman" w:cs="Times New Roman"/>
          <w:color w:val="262626"/>
          <w:spacing w:val="12"/>
          <w:szCs w:val="21"/>
        </w:rPr>
      </w:pPr>
      <w:r>
        <w:rPr>
          <w:rFonts w:ascii="Times New Roman" w:hAnsi="Times New Roman" w:cs="Times New Roman"/>
          <w:color w:val="262626"/>
          <w:spacing w:val="12"/>
          <w:szCs w:val="21"/>
        </w:rPr>
        <w:t>“location”:”1”,</w:t>
      </w:r>
    </w:p>
    <w:p w14:paraId="2BAE4F51" w14:textId="77777777" w:rsidR="00FB6D3D" w:rsidRDefault="00D22A15">
      <w:pPr>
        <w:ind w:firstLineChars="300" w:firstLine="756"/>
        <w:rPr>
          <w:rFonts w:ascii="Times New Roman" w:hAnsi="Times New Roman" w:cs="Times New Roman"/>
          <w:color w:val="262626"/>
          <w:spacing w:val="12"/>
          <w:szCs w:val="21"/>
        </w:rPr>
      </w:pPr>
      <w:r>
        <w:rPr>
          <w:rFonts w:ascii="Times New Roman" w:hAnsi="Times New Roman" w:cs="Times New Roman"/>
          <w:color w:val="262626"/>
          <w:spacing w:val="12"/>
          <w:szCs w:val="21"/>
        </w:rPr>
        <w:t>“plate</w:t>
      </w:r>
      <w:r>
        <w:rPr>
          <w:rFonts w:ascii="Times New Roman" w:hAnsi="Times New Roman" w:cs="Times New Roman" w:hint="eastAsia"/>
          <w:color w:val="262626"/>
          <w:spacing w:val="12"/>
          <w:szCs w:val="21"/>
        </w:rPr>
        <w:t>_</w:t>
      </w:r>
      <w:r>
        <w:rPr>
          <w:rFonts w:ascii="Times New Roman" w:hAnsi="Times New Roman" w:cs="Times New Roman"/>
          <w:color w:val="262626"/>
          <w:spacing w:val="12"/>
          <w:szCs w:val="21"/>
        </w:rPr>
        <w:t>id”:”xx”</w:t>
      </w:r>
    </w:p>
    <w:p w14:paraId="5925A481" w14:textId="77777777" w:rsidR="00FB6D3D" w:rsidRDefault="00D22A15">
      <w:pPr>
        <w:spacing w:line="360" w:lineRule="atLeast"/>
        <w:ind w:firstLine="504"/>
        <w:rPr>
          <w:rFonts w:ascii="Times New Roman" w:hAnsi="Times New Roman" w:cs="Times New Roman"/>
          <w:color w:val="262626"/>
          <w:spacing w:val="12"/>
          <w:szCs w:val="21"/>
        </w:rPr>
      </w:pPr>
      <w:r>
        <w:rPr>
          <w:rFonts w:ascii="Times New Roman" w:hAnsi="Times New Roman" w:cs="Times New Roman" w:hint="eastAsia"/>
          <w:color w:val="262626"/>
          <w:spacing w:val="12"/>
          <w:szCs w:val="21"/>
        </w:rPr>
        <w:t>}</w:t>
      </w:r>
    </w:p>
    <w:p w14:paraId="1424BDAF" w14:textId="77777777" w:rsidR="00FB6D3D" w:rsidRDefault="00D22A15">
      <w:pPr>
        <w:spacing w:line="360" w:lineRule="atLeast"/>
        <w:ind w:firstLine="506"/>
        <w:rPr>
          <w:rFonts w:ascii="Times New Roman" w:hAnsi="Times New Roman" w:cs="Times New Roman"/>
          <w:b/>
          <w:bCs/>
          <w:color w:val="262626"/>
          <w:spacing w:val="12"/>
          <w:szCs w:val="21"/>
        </w:rPr>
      </w:pPr>
      <w:r>
        <w:rPr>
          <w:rFonts w:ascii="Times New Roman" w:hAnsi="Times New Roman" w:cs="Times New Roman" w:hint="eastAsia"/>
          <w:b/>
          <w:bCs/>
          <w:color w:val="262626"/>
          <w:spacing w:val="12"/>
          <w:szCs w:val="21"/>
        </w:rPr>
        <w:t>参数说明</w:t>
      </w:r>
      <w:r>
        <w:rPr>
          <w:rFonts w:ascii="Times New Roman" w:hAnsi="Times New Roman" w:cs="Times New Roman" w:hint="eastAsia"/>
          <w:b/>
          <w:bCs/>
          <w:color w:val="262626"/>
          <w:spacing w:val="12"/>
          <w:szCs w:val="21"/>
        </w:rPr>
        <w:t>:</w:t>
      </w:r>
    </w:p>
    <w:p w14:paraId="608DADBA" w14:textId="77777777" w:rsidR="00FB6D3D" w:rsidRDefault="00FB6D3D">
      <w:pPr>
        <w:spacing w:line="360" w:lineRule="atLeast"/>
        <w:ind w:firstLine="506"/>
        <w:rPr>
          <w:rFonts w:ascii="Times New Roman" w:hAnsi="Times New Roman" w:cs="Times New Roman"/>
          <w:b/>
          <w:bCs/>
          <w:color w:val="262626"/>
          <w:spacing w:val="12"/>
          <w:szCs w:val="21"/>
        </w:rPr>
      </w:pPr>
    </w:p>
    <w:tbl>
      <w:tblPr>
        <w:tblStyle w:val="af2"/>
        <w:tblW w:w="9184" w:type="dxa"/>
        <w:jc w:val="center"/>
        <w:tblLayout w:type="fixed"/>
        <w:tblLook w:val="04A0" w:firstRow="1" w:lastRow="0" w:firstColumn="1" w:lastColumn="0" w:noHBand="0" w:noVBand="1"/>
      </w:tblPr>
      <w:tblGrid>
        <w:gridCol w:w="1887"/>
        <w:gridCol w:w="1276"/>
        <w:gridCol w:w="2716"/>
        <w:gridCol w:w="3305"/>
      </w:tblGrid>
      <w:tr w:rsidR="00FB6D3D" w14:paraId="62B20FDC" w14:textId="77777777">
        <w:trPr>
          <w:jc w:val="center"/>
        </w:trPr>
        <w:tc>
          <w:tcPr>
            <w:tcW w:w="1887" w:type="dxa"/>
          </w:tcPr>
          <w:p w14:paraId="364E9987" w14:textId="77777777" w:rsidR="00FB6D3D" w:rsidRDefault="00D22A15">
            <w:pPr>
              <w:ind w:firstLineChars="0" w:firstLine="0"/>
            </w:pPr>
            <w:r>
              <w:rPr>
                <w:rFonts w:hint="eastAsia"/>
              </w:rPr>
              <w:t>参数</w:t>
            </w:r>
          </w:p>
        </w:tc>
        <w:tc>
          <w:tcPr>
            <w:tcW w:w="1276" w:type="dxa"/>
          </w:tcPr>
          <w:p w14:paraId="0064AB89" w14:textId="77777777" w:rsidR="00FB6D3D" w:rsidRDefault="00D22A15">
            <w:pPr>
              <w:ind w:firstLineChars="0" w:firstLine="0"/>
            </w:pPr>
            <w:r>
              <w:rPr>
                <w:rFonts w:hint="eastAsia"/>
              </w:rPr>
              <w:t>参数类型</w:t>
            </w:r>
          </w:p>
        </w:tc>
        <w:tc>
          <w:tcPr>
            <w:tcW w:w="2716" w:type="dxa"/>
          </w:tcPr>
          <w:p w14:paraId="311551EE" w14:textId="77777777" w:rsidR="00FB6D3D" w:rsidRDefault="00D22A15">
            <w:pPr>
              <w:ind w:firstLineChars="0" w:firstLine="0"/>
            </w:pPr>
            <w:r>
              <w:rPr>
                <w:rFonts w:hint="eastAsia"/>
              </w:rPr>
              <w:t>说明</w:t>
            </w:r>
          </w:p>
        </w:tc>
        <w:tc>
          <w:tcPr>
            <w:tcW w:w="3305" w:type="dxa"/>
          </w:tcPr>
          <w:p w14:paraId="19F4E2EB" w14:textId="77777777" w:rsidR="00FB6D3D" w:rsidRDefault="00D22A15">
            <w:pPr>
              <w:ind w:firstLineChars="0" w:firstLine="0"/>
            </w:pPr>
            <w:r>
              <w:rPr>
                <w:rFonts w:hint="eastAsia"/>
              </w:rPr>
              <w:t>示例值</w:t>
            </w:r>
          </w:p>
        </w:tc>
      </w:tr>
      <w:tr w:rsidR="00FB6D3D" w14:paraId="6EF31904" w14:textId="77777777">
        <w:trPr>
          <w:jc w:val="center"/>
        </w:trPr>
        <w:tc>
          <w:tcPr>
            <w:tcW w:w="1887" w:type="dxa"/>
          </w:tcPr>
          <w:p w14:paraId="6417577E" w14:textId="77777777" w:rsidR="00FB6D3D" w:rsidRDefault="00D22A15">
            <w:pPr>
              <w:ind w:firstLineChars="0" w:firstLine="0"/>
              <w:rPr>
                <w:rFonts w:ascii="Times New Roman" w:hAnsi="Times New Roman" w:cs="Times New Roman"/>
              </w:rPr>
            </w:pPr>
            <w:r>
              <w:rPr>
                <w:rFonts w:ascii="Times New Roman" w:hAnsi="Times New Roman" w:cs="Times New Roman"/>
                <w:color w:val="262626"/>
                <w:spacing w:val="12"/>
                <w:szCs w:val="21"/>
              </w:rPr>
              <w:t>rece_time</w:t>
            </w:r>
          </w:p>
        </w:tc>
        <w:tc>
          <w:tcPr>
            <w:tcW w:w="1276" w:type="dxa"/>
          </w:tcPr>
          <w:p w14:paraId="6E845E2D" w14:textId="77777777" w:rsidR="00FB6D3D" w:rsidRDefault="00D22A15">
            <w:pPr>
              <w:ind w:firstLineChars="0" w:firstLine="0"/>
            </w:pPr>
            <w:r>
              <w:t>string</w:t>
            </w:r>
          </w:p>
        </w:tc>
        <w:tc>
          <w:tcPr>
            <w:tcW w:w="2716" w:type="dxa"/>
          </w:tcPr>
          <w:p w14:paraId="671DE9A5" w14:textId="77777777" w:rsidR="00FB6D3D" w:rsidRDefault="00D22A15">
            <w:pPr>
              <w:ind w:firstLineChars="0" w:firstLine="0"/>
            </w:pPr>
            <w:r>
              <w:rPr>
                <w:rFonts w:hint="eastAsia"/>
              </w:rPr>
              <w:t>状态时间</w:t>
            </w:r>
          </w:p>
        </w:tc>
        <w:tc>
          <w:tcPr>
            <w:tcW w:w="3305" w:type="dxa"/>
          </w:tcPr>
          <w:p w14:paraId="01993E2E" w14:textId="77777777" w:rsidR="00FB6D3D" w:rsidRDefault="00FB6D3D">
            <w:pPr>
              <w:ind w:firstLineChars="0" w:firstLine="0"/>
            </w:pPr>
          </w:p>
        </w:tc>
      </w:tr>
      <w:tr w:rsidR="00FB6D3D" w14:paraId="63843584" w14:textId="77777777">
        <w:trPr>
          <w:jc w:val="center"/>
        </w:trPr>
        <w:tc>
          <w:tcPr>
            <w:tcW w:w="1887" w:type="dxa"/>
          </w:tcPr>
          <w:p w14:paraId="7F139208" w14:textId="77777777" w:rsidR="00FB6D3D" w:rsidRDefault="00D22A15">
            <w:pPr>
              <w:ind w:firstLineChars="0" w:firstLine="0"/>
              <w:rPr>
                <w:rFonts w:ascii="Times New Roman" w:hAnsi="Times New Roman" w:cs="Times New Roman"/>
                <w:color w:val="262626"/>
                <w:spacing w:val="12"/>
                <w:szCs w:val="21"/>
              </w:rPr>
            </w:pPr>
            <w:r>
              <w:rPr>
                <w:rFonts w:ascii="Times New Roman" w:hAnsi="Times New Roman" w:cs="Times New Roman" w:hint="eastAsia"/>
                <w:color w:val="262626"/>
                <w:spacing w:val="12"/>
                <w:szCs w:val="21"/>
              </w:rPr>
              <w:t>a</w:t>
            </w:r>
            <w:r>
              <w:rPr>
                <w:rFonts w:ascii="Times New Roman" w:hAnsi="Times New Roman" w:cs="Times New Roman"/>
                <w:color w:val="262626"/>
                <w:spacing w:val="12"/>
                <w:szCs w:val="21"/>
              </w:rPr>
              <w:t>rea_status</w:t>
            </w:r>
          </w:p>
        </w:tc>
        <w:tc>
          <w:tcPr>
            <w:tcW w:w="1276" w:type="dxa"/>
          </w:tcPr>
          <w:p w14:paraId="2CD631B9" w14:textId="77777777" w:rsidR="00FB6D3D" w:rsidRDefault="00D22A15">
            <w:pPr>
              <w:ind w:firstLineChars="0" w:firstLine="0"/>
            </w:pPr>
            <w:r>
              <w:rPr>
                <w:rFonts w:hint="eastAsia"/>
              </w:rPr>
              <w:t>s</w:t>
            </w:r>
            <w:r>
              <w:t>tring</w:t>
            </w:r>
          </w:p>
        </w:tc>
        <w:tc>
          <w:tcPr>
            <w:tcW w:w="2716" w:type="dxa"/>
          </w:tcPr>
          <w:p w14:paraId="303E4094" w14:textId="77777777" w:rsidR="00FB6D3D" w:rsidRDefault="00D22A15">
            <w:pPr>
              <w:ind w:firstLineChars="0" w:firstLine="0"/>
            </w:pPr>
            <w:r>
              <w:t>0--------</w:t>
            </w:r>
            <w:r>
              <w:rPr>
                <w:rFonts w:hint="eastAsia"/>
              </w:rPr>
              <w:t>启动</w:t>
            </w:r>
          </w:p>
          <w:p w14:paraId="5F403459" w14:textId="77777777" w:rsidR="00FB6D3D" w:rsidRDefault="00D22A15">
            <w:pPr>
              <w:ind w:firstLineChars="0" w:firstLine="0"/>
            </w:pPr>
            <w:r>
              <w:t>1--------</w:t>
            </w:r>
            <w:r>
              <w:rPr>
                <w:rFonts w:hint="eastAsia"/>
              </w:rPr>
              <w:t>正常结束，待机</w:t>
            </w:r>
          </w:p>
          <w:p w14:paraId="3D251838" w14:textId="77777777" w:rsidR="00FB6D3D" w:rsidRDefault="00D22A15">
            <w:pPr>
              <w:ind w:firstLineChars="0" w:firstLine="0"/>
            </w:pPr>
            <w:r>
              <w:t>2-----------</w:t>
            </w:r>
            <w:r>
              <w:rPr>
                <w:rFonts w:hint="eastAsia"/>
              </w:rPr>
              <w:t>异常</w:t>
            </w:r>
          </w:p>
        </w:tc>
        <w:tc>
          <w:tcPr>
            <w:tcW w:w="3305" w:type="dxa"/>
          </w:tcPr>
          <w:p w14:paraId="531EE6AC" w14:textId="77777777" w:rsidR="00FB6D3D" w:rsidRDefault="00FB6D3D">
            <w:pPr>
              <w:ind w:firstLineChars="0" w:firstLine="0"/>
            </w:pPr>
          </w:p>
        </w:tc>
      </w:tr>
      <w:tr w:rsidR="00FB6D3D" w14:paraId="4682E2DD" w14:textId="77777777">
        <w:trPr>
          <w:jc w:val="center"/>
        </w:trPr>
        <w:tc>
          <w:tcPr>
            <w:tcW w:w="1887" w:type="dxa"/>
          </w:tcPr>
          <w:p w14:paraId="6205EB68" w14:textId="77777777" w:rsidR="00FB6D3D" w:rsidRDefault="00D22A15">
            <w:pPr>
              <w:ind w:firstLineChars="0" w:firstLine="0"/>
              <w:rPr>
                <w:rFonts w:ascii="Times New Roman" w:hAnsi="Times New Roman" w:cs="Times New Roman"/>
                <w:color w:val="262626"/>
                <w:spacing w:val="12"/>
                <w:szCs w:val="21"/>
              </w:rPr>
            </w:pPr>
            <w:r>
              <w:rPr>
                <w:rFonts w:ascii="Times New Roman" w:hAnsi="Times New Roman" w:cs="Times New Roman"/>
                <w:color w:val="262626"/>
                <w:spacing w:val="12"/>
                <w:szCs w:val="21"/>
              </w:rPr>
              <w:t>err_msg</w:t>
            </w:r>
          </w:p>
        </w:tc>
        <w:tc>
          <w:tcPr>
            <w:tcW w:w="1276" w:type="dxa"/>
          </w:tcPr>
          <w:p w14:paraId="1824E88C" w14:textId="77777777" w:rsidR="00FB6D3D" w:rsidRDefault="00D22A15">
            <w:pPr>
              <w:ind w:firstLineChars="0" w:firstLine="0"/>
            </w:pPr>
            <w:r>
              <w:rPr>
                <w:rFonts w:hint="eastAsia"/>
              </w:rPr>
              <w:t>s</w:t>
            </w:r>
            <w:r>
              <w:t>tring</w:t>
            </w:r>
          </w:p>
        </w:tc>
        <w:tc>
          <w:tcPr>
            <w:tcW w:w="2716" w:type="dxa"/>
          </w:tcPr>
          <w:p w14:paraId="5AFA0EAF" w14:textId="77777777" w:rsidR="00FB6D3D" w:rsidRDefault="00D22A15">
            <w:pPr>
              <w:ind w:firstLineChars="0" w:firstLine="0"/>
            </w:pPr>
            <w:r>
              <w:rPr>
                <w:rFonts w:hint="eastAsia"/>
              </w:rPr>
              <w:t>状态异常时，错误原因</w:t>
            </w:r>
          </w:p>
        </w:tc>
        <w:tc>
          <w:tcPr>
            <w:tcW w:w="3305" w:type="dxa"/>
          </w:tcPr>
          <w:p w14:paraId="461248E2" w14:textId="77777777" w:rsidR="00FB6D3D" w:rsidRDefault="00FB6D3D">
            <w:pPr>
              <w:ind w:firstLineChars="0" w:firstLine="0"/>
            </w:pPr>
          </w:p>
        </w:tc>
      </w:tr>
      <w:tr w:rsidR="00FB6D3D" w14:paraId="2F5C7478" w14:textId="77777777">
        <w:trPr>
          <w:jc w:val="center"/>
        </w:trPr>
        <w:tc>
          <w:tcPr>
            <w:tcW w:w="1887" w:type="dxa"/>
          </w:tcPr>
          <w:p w14:paraId="26460D2E" w14:textId="77777777" w:rsidR="00FB6D3D" w:rsidRDefault="00D22A15">
            <w:pPr>
              <w:ind w:firstLineChars="0" w:firstLine="0"/>
              <w:rPr>
                <w:rFonts w:ascii="Times New Roman" w:hAnsi="Times New Roman" w:cs="Times New Roman"/>
                <w:color w:val="262626"/>
                <w:spacing w:val="12"/>
                <w:szCs w:val="21"/>
              </w:rPr>
            </w:pPr>
            <w:r>
              <w:rPr>
                <w:rFonts w:ascii="Times New Roman" w:hAnsi="Times New Roman" w:cs="Times New Roman"/>
                <w:color w:val="262626"/>
                <w:spacing w:val="12"/>
                <w:szCs w:val="21"/>
              </w:rPr>
              <w:t>area_code</w:t>
            </w:r>
          </w:p>
        </w:tc>
        <w:tc>
          <w:tcPr>
            <w:tcW w:w="1276" w:type="dxa"/>
          </w:tcPr>
          <w:p w14:paraId="68746FD5" w14:textId="77777777" w:rsidR="00FB6D3D" w:rsidRDefault="00D22A15">
            <w:pPr>
              <w:ind w:firstLineChars="0" w:firstLine="0"/>
            </w:pPr>
            <w:r>
              <w:rPr>
                <w:rFonts w:hint="eastAsia"/>
              </w:rPr>
              <w:t>s</w:t>
            </w:r>
            <w:r>
              <w:t>tring</w:t>
            </w:r>
          </w:p>
        </w:tc>
        <w:tc>
          <w:tcPr>
            <w:tcW w:w="2716" w:type="dxa"/>
          </w:tcPr>
          <w:p w14:paraId="55F31B37" w14:textId="77777777" w:rsidR="00FB6D3D" w:rsidRDefault="00D22A15">
            <w:pPr>
              <w:ind w:firstLineChars="0" w:firstLine="0"/>
            </w:pPr>
            <w:r>
              <w:rPr>
                <w:rFonts w:hint="eastAsia"/>
              </w:rPr>
              <w:t>功能区编码</w:t>
            </w:r>
          </w:p>
        </w:tc>
        <w:tc>
          <w:tcPr>
            <w:tcW w:w="3305" w:type="dxa"/>
          </w:tcPr>
          <w:p w14:paraId="6A67E8D7" w14:textId="77777777" w:rsidR="00FB6D3D" w:rsidRDefault="00D22A15">
            <w:pPr>
              <w:ind w:firstLineChars="0" w:firstLine="0"/>
            </w:pPr>
            <w:r>
              <w:rPr>
                <w:rFonts w:hint="eastAsia"/>
              </w:rPr>
              <w:t>详情请参见</w:t>
            </w:r>
            <w:r>
              <w:rPr>
                <w:rFonts w:hint="eastAsia"/>
              </w:rPr>
              <w:t>3</w:t>
            </w:r>
            <w:r>
              <w:t>.1</w:t>
            </w:r>
          </w:p>
        </w:tc>
      </w:tr>
      <w:tr w:rsidR="00FB6D3D" w14:paraId="39CD7700" w14:textId="77777777">
        <w:trPr>
          <w:jc w:val="center"/>
        </w:trPr>
        <w:tc>
          <w:tcPr>
            <w:tcW w:w="1887" w:type="dxa"/>
          </w:tcPr>
          <w:p w14:paraId="08ECFCCF" w14:textId="77777777" w:rsidR="00FB6D3D" w:rsidRDefault="00D22A15">
            <w:pPr>
              <w:ind w:firstLineChars="0" w:firstLine="0"/>
              <w:rPr>
                <w:rFonts w:ascii="Times New Roman" w:hAnsi="Times New Roman" w:cs="Times New Roman"/>
                <w:color w:val="FF0000"/>
                <w:spacing w:val="12"/>
                <w:szCs w:val="21"/>
              </w:rPr>
            </w:pPr>
            <w:r>
              <w:rPr>
                <w:rFonts w:ascii="Times New Roman" w:hAnsi="Times New Roman" w:cs="Times New Roman"/>
                <w:color w:val="FF0000"/>
                <w:spacing w:val="12"/>
                <w:szCs w:val="21"/>
              </w:rPr>
              <w:t>location</w:t>
            </w:r>
          </w:p>
        </w:tc>
        <w:tc>
          <w:tcPr>
            <w:tcW w:w="1276" w:type="dxa"/>
          </w:tcPr>
          <w:p w14:paraId="06AB432E" w14:textId="77777777" w:rsidR="00FB6D3D" w:rsidRDefault="00D22A15">
            <w:pPr>
              <w:ind w:firstLineChars="0" w:firstLine="0"/>
              <w:rPr>
                <w:color w:val="FF0000"/>
              </w:rPr>
            </w:pPr>
            <w:r>
              <w:rPr>
                <w:rFonts w:hint="eastAsia"/>
                <w:color w:val="FF0000"/>
              </w:rPr>
              <w:t>s</w:t>
            </w:r>
            <w:r>
              <w:rPr>
                <w:color w:val="FF0000"/>
              </w:rPr>
              <w:t>tring</w:t>
            </w:r>
          </w:p>
        </w:tc>
        <w:tc>
          <w:tcPr>
            <w:tcW w:w="2716" w:type="dxa"/>
          </w:tcPr>
          <w:p w14:paraId="733CF51A" w14:textId="77777777" w:rsidR="00FB6D3D" w:rsidRDefault="00D22A15">
            <w:pPr>
              <w:ind w:firstLineChars="0" w:firstLine="0"/>
              <w:rPr>
                <w:color w:val="FF0000"/>
              </w:rPr>
            </w:pPr>
            <w:r>
              <w:rPr>
                <w:rFonts w:hint="eastAsia"/>
                <w:color w:val="FF0000"/>
              </w:rPr>
              <w:t>功能区内的分区编码（分两个区）</w:t>
            </w:r>
          </w:p>
        </w:tc>
        <w:tc>
          <w:tcPr>
            <w:tcW w:w="3305" w:type="dxa"/>
          </w:tcPr>
          <w:p w14:paraId="0493EBE6" w14:textId="77777777" w:rsidR="00FB6D3D" w:rsidRDefault="00D22A15">
            <w:pPr>
              <w:ind w:firstLineChars="0" w:firstLine="0"/>
              <w:rPr>
                <w:color w:val="FF0000"/>
              </w:rPr>
            </w:pPr>
            <w:r>
              <w:rPr>
                <w:rFonts w:hint="eastAsia"/>
                <w:color w:val="FF0000"/>
              </w:rPr>
              <w:t>大件分拣：</w:t>
            </w:r>
            <w:r>
              <w:rPr>
                <w:rFonts w:hint="eastAsia"/>
                <w:color w:val="FF0000"/>
              </w:rPr>
              <w:t>1</w:t>
            </w:r>
            <w:r>
              <w:rPr>
                <w:rFonts w:hint="eastAsia"/>
                <w:color w:val="FF0000"/>
              </w:rPr>
              <w:t>、</w:t>
            </w:r>
            <w:r>
              <w:rPr>
                <w:rFonts w:hint="eastAsia"/>
                <w:color w:val="FF0000"/>
              </w:rPr>
              <w:t>2</w:t>
            </w:r>
            <w:r>
              <w:rPr>
                <w:rFonts w:hint="eastAsia"/>
                <w:color w:val="FF0000"/>
              </w:rPr>
              <w:t>；</w:t>
            </w:r>
            <w:r>
              <w:rPr>
                <w:rFonts w:hint="eastAsia"/>
                <w:color w:val="FF0000"/>
              </w:rPr>
              <w:t xml:space="preserve">                    </w:t>
            </w:r>
            <w:r>
              <w:rPr>
                <w:rFonts w:hint="eastAsia"/>
                <w:color w:val="FF0000"/>
              </w:rPr>
              <w:t>大件码盘：</w:t>
            </w:r>
            <w:r>
              <w:rPr>
                <w:rFonts w:hint="eastAsia"/>
                <w:color w:val="FF0000"/>
              </w:rPr>
              <w:t>6</w:t>
            </w:r>
            <w:r>
              <w:rPr>
                <w:rFonts w:hint="eastAsia"/>
                <w:color w:val="FF0000"/>
              </w:rPr>
              <w:t>、</w:t>
            </w:r>
            <w:r>
              <w:rPr>
                <w:rFonts w:hint="eastAsia"/>
                <w:color w:val="FF0000"/>
              </w:rPr>
              <w:t>7</w:t>
            </w:r>
            <w:r>
              <w:rPr>
                <w:rFonts w:hint="eastAsia"/>
                <w:color w:val="FF0000"/>
              </w:rPr>
              <w:t>、</w:t>
            </w:r>
            <w:r>
              <w:rPr>
                <w:rFonts w:hint="eastAsia"/>
                <w:color w:val="FF0000"/>
              </w:rPr>
              <w:t>8</w:t>
            </w:r>
          </w:p>
        </w:tc>
      </w:tr>
      <w:tr w:rsidR="00FB6D3D" w14:paraId="55FC3C2D" w14:textId="77777777">
        <w:trPr>
          <w:jc w:val="center"/>
        </w:trPr>
        <w:tc>
          <w:tcPr>
            <w:tcW w:w="1887" w:type="dxa"/>
          </w:tcPr>
          <w:p w14:paraId="1A5B076E" w14:textId="77777777" w:rsidR="00FB6D3D" w:rsidRDefault="00D22A15">
            <w:pPr>
              <w:ind w:firstLineChars="0" w:firstLine="0"/>
              <w:rPr>
                <w:rFonts w:ascii="Times New Roman" w:hAnsi="Times New Roman" w:cs="Times New Roman"/>
                <w:color w:val="262626"/>
                <w:spacing w:val="12"/>
                <w:szCs w:val="21"/>
              </w:rPr>
            </w:pPr>
            <w:r>
              <w:rPr>
                <w:rFonts w:ascii="Times New Roman" w:hAnsi="Times New Roman" w:cs="Times New Roman"/>
                <w:color w:val="262626"/>
                <w:spacing w:val="12"/>
                <w:szCs w:val="21"/>
              </w:rPr>
              <w:t>p</w:t>
            </w:r>
            <w:r>
              <w:rPr>
                <w:rFonts w:ascii="Times New Roman" w:hAnsi="Times New Roman" w:cs="Times New Roman" w:hint="eastAsia"/>
                <w:color w:val="262626"/>
                <w:spacing w:val="12"/>
                <w:szCs w:val="21"/>
              </w:rPr>
              <w:t>late</w:t>
            </w:r>
            <w:r>
              <w:rPr>
                <w:rFonts w:ascii="Times New Roman" w:hAnsi="Times New Roman" w:cs="Times New Roman"/>
                <w:color w:val="262626"/>
                <w:spacing w:val="12"/>
                <w:szCs w:val="21"/>
              </w:rPr>
              <w:t>_id</w:t>
            </w:r>
          </w:p>
        </w:tc>
        <w:tc>
          <w:tcPr>
            <w:tcW w:w="1276" w:type="dxa"/>
          </w:tcPr>
          <w:p w14:paraId="3138C4EE" w14:textId="77777777" w:rsidR="00FB6D3D" w:rsidRDefault="00D22A15">
            <w:pPr>
              <w:ind w:firstLineChars="0" w:firstLine="0"/>
            </w:pPr>
            <w:r>
              <w:rPr>
                <w:rFonts w:hint="eastAsia"/>
              </w:rPr>
              <w:t>s</w:t>
            </w:r>
            <w:r>
              <w:t>tring</w:t>
            </w:r>
          </w:p>
        </w:tc>
        <w:tc>
          <w:tcPr>
            <w:tcW w:w="2716" w:type="dxa"/>
          </w:tcPr>
          <w:p w14:paraId="69E79A40" w14:textId="77777777" w:rsidR="00FB6D3D" w:rsidRDefault="00D22A15">
            <w:pPr>
              <w:ind w:firstLineChars="0" w:firstLine="0"/>
            </w:pPr>
            <w:r>
              <w:rPr>
                <w:rFonts w:hint="eastAsia"/>
              </w:rPr>
              <w:t>钢板编号或任務號</w:t>
            </w:r>
          </w:p>
        </w:tc>
        <w:tc>
          <w:tcPr>
            <w:tcW w:w="3305" w:type="dxa"/>
          </w:tcPr>
          <w:p w14:paraId="75158780" w14:textId="77777777" w:rsidR="00FB6D3D" w:rsidRDefault="00FB6D3D">
            <w:pPr>
              <w:ind w:firstLineChars="0" w:firstLine="0"/>
            </w:pPr>
          </w:p>
        </w:tc>
      </w:tr>
      <w:tr w:rsidR="00FB6D3D" w14:paraId="73C4308E" w14:textId="77777777">
        <w:trPr>
          <w:jc w:val="center"/>
        </w:trPr>
        <w:tc>
          <w:tcPr>
            <w:tcW w:w="1887" w:type="dxa"/>
          </w:tcPr>
          <w:p w14:paraId="489D5BCB" w14:textId="77777777" w:rsidR="00FB6D3D" w:rsidRDefault="00D22A15">
            <w:pPr>
              <w:ind w:firstLineChars="0" w:firstLine="0"/>
              <w:rPr>
                <w:rFonts w:ascii="Times New Roman" w:hAnsi="Times New Roman" w:cs="Times New Roman"/>
                <w:color w:val="262626"/>
                <w:spacing w:val="12"/>
                <w:szCs w:val="21"/>
              </w:rPr>
            </w:pPr>
            <w:r>
              <w:rPr>
                <w:rFonts w:ascii="Times New Roman" w:hAnsi="Times New Roman" w:cs="Times New Roman"/>
                <w:color w:val="262626"/>
                <w:spacing w:val="12"/>
                <w:szCs w:val="21"/>
              </w:rPr>
              <w:t>sort_line</w:t>
            </w:r>
          </w:p>
        </w:tc>
        <w:tc>
          <w:tcPr>
            <w:tcW w:w="1276" w:type="dxa"/>
          </w:tcPr>
          <w:p w14:paraId="57D76598" w14:textId="77777777" w:rsidR="00FB6D3D" w:rsidRDefault="00D22A15">
            <w:pPr>
              <w:ind w:firstLineChars="0" w:firstLine="0"/>
            </w:pPr>
            <w:r>
              <w:rPr>
                <w:rFonts w:hint="eastAsia"/>
              </w:rPr>
              <w:t>s</w:t>
            </w:r>
            <w:r>
              <w:t>tring</w:t>
            </w:r>
          </w:p>
        </w:tc>
        <w:tc>
          <w:tcPr>
            <w:tcW w:w="2716" w:type="dxa"/>
          </w:tcPr>
          <w:p w14:paraId="7D6152CE" w14:textId="77777777" w:rsidR="00FB6D3D" w:rsidRDefault="00D22A15">
            <w:pPr>
              <w:ind w:firstLineChars="0" w:firstLine="0"/>
            </w:pPr>
            <w:r>
              <w:rPr>
                <w:rFonts w:hint="eastAsia"/>
              </w:rPr>
              <w:t>分拣线</w:t>
            </w:r>
          </w:p>
        </w:tc>
        <w:tc>
          <w:tcPr>
            <w:tcW w:w="3305" w:type="dxa"/>
          </w:tcPr>
          <w:p w14:paraId="19B299D5" w14:textId="77777777" w:rsidR="00FB6D3D" w:rsidRDefault="00D22A15">
            <w:pPr>
              <w:ind w:firstLineChars="0" w:firstLine="0"/>
            </w:pPr>
            <w:r>
              <w:rPr>
                <w:rFonts w:hint="eastAsia"/>
              </w:rPr>
              <w:t>新城默认为</w:t>
            </w:r>
            <w:r>
              <w:rPr>
                <w:rFonts w:hint="eastAsia"/>
              </w:rPr>
              <w:t>1</w:t>
            </w:r>
          </w:p>
        </w:tc>
      </w:tr>
    </w:tbl>
    <w:p w14:paraId="4887AFEC" w14:textId="77777777" w:rsidR="00FB6D3D" w:rsidRDefault="00FB6D3D">
      <w:pPr>
        <w:spacing w:line="360" w:lineRule="atLeast"/>
        <w:ind w:firstLineChars="0" w:firstLine="0"/>
      </w:pPr>
    </w:p>
    <w:p w14:paraId="1874BFC9" w14:textId="77777777" w:rsidR="00FB6D3D" w:rsidRDefault="00D22A15">
      <w:pPr>
        <w:ind w:firstLineChars="0" w:firstLine="482"/>
        <w:rPr>
          <w:rStyle w:val="af3"/>
        </w:rPr>
      </w:pPr>
      <w:r>
        <w:rPr>
          <w:rStyle w:val="af3"/>
          <w:rFonts w:hint="eastAsia"/>
        </w:rPr>
        <w:t>返回结果：</w:t>
      </w:r>
    </w:p>
    <w:p w14:paraId="51EE4DB2" w14:textId="77777777" w:rsidR="00FB6D3D" w:rsidRDefault="00D22A15">
      <w:pPr>
        <w:ind w:firstLineChars="0" w:firstLine="480"/>
        <w:rPr>
          <w:rFonts w:ascii="Times New Roman" w:hAnsi="Times New Roman" w:cs="Times New Roman"/>
          <w:color w:val="262626"/>
          <w:spacing w:val="12"/>
          <w:szCs w:val="21"/>
        </w:rPr>
      </w:pPr>
      <w:r>
        <w:rPr>
          <w:rFonts w:ascii="Times New Roman" w:hAnsi="Times New Roman" w:cs="Times New Roman" w:hint="eastAsia"/>
          <w:color w:val="262626"/>
          <w:spacing w:val="12"/>
          <w:szCs w:val="21"/>
        </w:rPr>
        <w:t>{</w:t>
      </w:r>
    </w:p>
    <w:p w14:paraId="3E279109" w14:textId="77777777" w:rsidR="00FB6D3D" w:rsidRDefault="00D22A15">
      <w:pPr>
        <w:ind w:firstLineChars="0" w:firstLine="720"/>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code</w:t>
      </w: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 xml:space="preserve">: </w:t>
      </w:r>
      <w:r>
        <w:rPr>
          <w:rFonts w:ascii="Times New Roman" w:hAnsi="Times New Roman" w:cs="Times New Roman"/>
          <w:color w:val="262626"/>
          <w:spacing w:val="12"/>
          <w:szCs w:val="21"/>
        </w:rPr>
        <w:t>20</w:t>
      </w:r>
      <w:r>
        <w:rPr>
          <w:rFonts w:ascii="Times New Roman" w:hAnsi="Times New Roman" w:cs="Times New Roman" w:hint="eastAsia"/>
          <w:color w:val="262626"/>
          <w:spacing w:val="12"/>
          <w:szCs w:val="21"/>
        </w:rPr>
        <w:t>0,</w:t>
      </w:r>
    </w:p>
    <w:p w14:paraId="0EF3EB47" w14:textId="77777777" w:rsidR="00FB6D3D" w:rsidRDefault="00D22A15">
      <w:pPr>
        <w:ind w:firstLineChars="0" w:firstLine="720"/>
        <w:rPr>
          <w:rFonts w:ascii="Times New Roman" w:hAnsi="Times New Roman" w:cs="Times New Roman"/>
          <w:color w:val="262626"/>
          <w:spacing w:val="12"/>
          <w:szCs w:val="21"/>
        </w:rPr>
      </w:pPr>
      <w:r>
        <w:rPr>
          <w:rFonts w:ascii="Times New Roman" w:hAnsi="Times New Roman" w:cs="Times New Roman"/>
          <w:color w:val="262626"/>
          <w:spacing w:val="12"/>
          <w:szCs w:val="21"/>
        </w:rPr>
        <w:lastRenderedPageBreak/>
        <w:t>“msg”</w:t>
      </w:r>
      <w:r>
        <w:rPr>
          <w:rFonts w:ascii="Times New Roman" w:hAnsi="Times New Roman" w:cs="Times New Roman" w:hint="eastAsia"/>
          <w:color w:val="262626"/>
          <w:spacing w:val="12"/>
          <w:szCs w:val="21"/>
        </w:rPr>
        <w:t xml:space="preserve">: </w:t>
      </w: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success</w:t>
      </w: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w:t>
      </w:r>
    </w:p>
    <w:p w14:paraId="3E95B093" w14:textId="77777777" w:rsidR="00FB6D3D" w:rsidRDefault="00D22A15">
      <w:pPr>
        <w:ind w:firstLineChars="0" w:firstLine="720"/>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data</w:t>
      </w: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 xml:space="preserve">: </w:t>
      </w:r>
      <w:r>
        <w:rPr>
          <w:rFonts w:ascii="Times New Roman" w:hAnsi="Times New Roman" w:cs="Times New Roman"/>
          <w:color w:val="262626"/>
          <w:spacing w:val="12"/>
          <w:szCs w:val="21"/>
        </w:rPr>
        <w:t>“”</w:t>
      </w:r>
    </w:p>
    <w:p w14:paraId="0FA3D092" w14:textId="77777777" w:rsidR="00FB6D3D" w:rsidRDefault="00D22A15">
      <w:pPr>
        <w:ind w:firstLineChars="179" w:firstLine="451"/>
        <w:rPr>
          <w:rFonts w:ascii="Times New Roman" w:hAnsi="Times New Roman" w:cs="Times New Roman"/>
          <w:color w:val="262626"/>
          <w:spacing w:val="12"/>
          <w:szCs w:val="21"/>
        </w:rPr>
      </w:pPr>
      <w:r>
        <w:rPr>
          <w:rFonts w:ascii="Times New Roman" w:hAnsi="Times New Roman" w:cs="Times New Roman" w:hint="eastAsia"/>
          <w:color w:val="262626"/>
          <w:spacing w:val="12"/>
          <w:szCs w:val="21"/>
        </w:rPr>
        <w:t>}</w:t>
      </w:r>
    </w:p>
    <w:tbl>
      <w:tblPr>
        <w:tblStyle w:val="af2"/>
        <w:tblW w:w="8642" w:type="dxa"/>
        <w:jc w:val="center"/>
        <w:tblLayout w:type="fixed"/>
        <w:tblLook w:val="04A0" w:firstRow="1" w:lastRow="0" w:firstColumn="1" w:lastColumn="0" w:noHBand="0" w:noVBand="1"/>
      </w:tblPr>
      <w:tblGrid>
        <w:gridCol w:w="1413"/>
        <w:gridCol w:w="1276"/>
        <w:gridCol w:w="2976"/>
        <w:gridCol w:w="2977"/>
      </w:tblGrid>
      <w:tr w:rsidR="00FB6D3D" w14:paraId="1039F040" w14:textId="77777777">
        <w:trPr>
          <w:jc w:val="center"/>
        </w:trPr>
        <w:tc>
          <w:tcPr>
            <w:tcW w:w="1413" w:type="dxa"/>
          </w:tcPr>
          <w:p w14:paraId="1A852A5D" w14:textId="77777777" w:rsidR="00FB6D3D" w:rsidRDefault="00D22A15">
            <w:pPr>
              <w:ind w:firstLineChars="0" w:firstLine="0"/>
            </w:pPr>
            <w:r>
              <w:rPr>
                <w:rFonts w:hint="eastAsia"/>
              </w:rPr>
              <w:t>参数</w:t>
            </w:r>
          </w:p>
        </w:tc>
        <w:tc>
          <w:tcPr>
            <w:tcW w:w="1276" w:type="dxa"/>
          </w:tcPr>
          <w:p w14:paraId="01B6E38B" w14:textId="77777777" w:rsidR="00FB6D3D" w:rsidRDefault="00D22A15">
            <w:pPr>
              <w:ind w:firstLineChars="0" w:firstLine="0"/>
            </w:pPr>
            <w:r>
              <w:rPr>
                <w:rFonts w:hint="eastAsia"/>
              </w:rPr>
              <w:t>参数类型</w:t>
            </w:r>
          </w:p>
        </w:tc>
        <w:tc>
          <w:tcPr>
            <w:tcW w:w="2976" w:type="dxa"/>
          </w:tcPr>
          <w:p w14:paraId="6043EFFC" w14:textId="77777777" w:rsidR="00FB6D3D" w:rsidRDefault="00D22A15">
            <w:pPr>
              <w:ind w:firstLineChars="0" w:firstLine="0"/>
            </w:pPr>
            <w:r>
              <w:rPr>
                <w:rFonts w:hint="eastAsia"/>
              </w:rPr>
              <w:t>说明</w:t>
            </w:r>
          </w:p>
        </w:tc>
        <w:tc>
          <w:tcPr>
            <w:tcW w:w="2977" w:type="dxa"/>
          </w:tcPr>
          <w:p w14:paraId="295A8200" w14:textId="77777777" w:rsidR="00FB6D3D" w:rsidRDefault="00D22A15">
            <w:pPr>
              <w:ind w:firstLineChars="0" w:firstLine="0"/>
            </w:pPr>
            <w:r>
              <w:rPr>
                <w:rFonts w:hint="eastAsia"/>
              </w:rPr>
              <w:t>示例值</w:t>
            </w:r>
          </w:p>
        </w:tc>
      </w:tr>
      <w:tr w:rsidR="00FB6D3D" w14:paraId="4716127D" w14:textId="77777777">
        <w:trPr>
          <w:jc w:val="center"/>
        </w:trPr>
        <w:tc>
          <w:tcPr>
            <w:tcW w:w="1413" w:type="dxa"/>
          </w:tcPr>
          <w:p w14:paraId="19C28E36" w14:textId="77777777" w:rsidR="00FB6D3D" w:rsidRDefault="00D22A15">
            <w:pPr>
              <w:ind w:firstLineChars="0" w:firstLine="0"/>
              <w:rPr>
                <w:rFonts w:ascii="Times New Roman" w:hAnsi="Times New Roman" w:cs="Times New Roman"/>
              </w:rPr>
            </w:pPr>
            <w:r>
              <w:rPr>
                <w:rFonts w:ascii="Times New Roman" w:hAnsi="Times New Roman" w:cs="Times New Roman" w:hint="eastAsia"/>
                <w:color w:val="262626"/>
                <w:spacing w:val="12"/>
                <w:szCs w:val="21"/>
              </w:rPr>
              <w:t>code</w:t>
            </w:r>
          </w:p>
        </w:tc>
        <w:tc>
          <w:tcPr>
            <w:tcW w:w="1276" w:type="dxa"/>
          </w:tcPr>
          <w:p w14:paraId="57D6619E" w14:textId="77777777" w:rsidR="00FB6D3D" w:rsidRDefault="00D22A15">
            <w:pPr>
              <w:ind w:firstLineChars="0" w:firstLine="0"/>
            </w:pPr>
            <w:r>
              <w:rPr>
                <w:rFonts w:hint="eastAsia"/>
              </w:rPr>
              <w:t>int</w:t>
            </w:r>
          </w:p>
        </w:tc>
        <w:tc>
          <w:tcPr>
            <w:tcW w:w="2976" w:type="dxa"/>
          </w:tcPr>
          <w:p w14:paraId="566BC67C" w14:textId="77777777" w:rsidR="00FB6D3D" w:rsidRDefault="00D22A15">
            <w:pPr>
              <w:ind w:firstLineChars="0" w:firstLine="0"/>
            </w:pPr>
            <w:r>
              <w:rPr>
                <w:rFonts w:hint="eastAsia"/>
              </w:rPr>
              <w:t>返回码</w:t>
            </w:r>
          </w:p>
        </w:tc>
        <w:tc>
          <w:tcPr>
            <w:tcW w:w="2977" w:type="dxa"/>
          </w:tcPr>
          <w:p w14:paraId="7FAA65F3" w14:textId="77777777" w:rsidR="00FB6D3D" w:rsidRDefault="00D22A15">
            <w:pPr>
              <w:ind w:firstLineChars="0" w:firstLine="0"/>
            </w:pPr>
            <w:r>
              <w:t>20</w:t>
            </w:r>
            <w:r>
              <w:rPr>
                <w:rFonts w:hint="eastAsia"/>
              </w:rPr>
              <w:t>0</w:t>
            </w:r>
            <w:r>
              <w:rPr>
                <w:rFonts w:hint="eastAsia"/>
              </w:rPr>
              <w:t>为成功；</w:t>
            </w:r>
            <w:r>
              <w:rPr>
                <w:rFonts w:hint="eastAsia"/>
              </w:rPr>
              <w:t>4</w:t>
            </w:r>
            <w:r>
              <w:t>00</w:t>
            </w:r>
            <w:r>
              <w:rPr>
                <w:rFonts w:hint="eastAsia"/>
              </w:rPr>
              <w:t>为失败</w:t>
            </w:r>
          </w:p>
        </w:tc>
      </w:tr>
      <w:tr w:rsidR="00FB6D3D" w14:paraId="74E2D7A0" w14:textId="77777777">
        <w:trPr>
          <w:jc w:val="center"/>
        </w:trPr>
        <w:tc>
          <w:tcPr>
            <w:tcW w:w="1413" w:type="dxa"/>
          </w:tcPr>
          <w:p w14:paraId="34D01EF3" w14:textId="77777777" w:rsidR="00FB6D3D" w:rsidRDefault="00D22A15">
            <w:pPr>
              <w:ind w:firstLineChars="0" w:firstLine="0"/>
              <w:rPr>
                <w:rFonts w:ascii="Times New Roman" w:hAnsi="Times New Roman" w:cs="Times New Roman"/>
              </w:rPr>
            </w:pPr>
            <w:r>
              <w:rPr>
                <w:rFonts w:ascii="Times New Roman" w:hAnsi="Times New Roman" w:cs="Times New Roman"/>
                <w:color w:val="262626"/>
                <w:spacing w:val="12"/>
                <w:szCs w:val="21"/>
              </w:rPr>
              <w:t>msg</w:t>
            </w:r>
          </w:p>
        </w:tc>
        <w:tc>
          <w:tcPr>
            <w:tcW w:w="1276" w:type="dxa"/>
          </w:tcPr>
          <w:p w14:paraId="2F402C71" w14:textId="77777777" w:rsidR="00FB6D3D" w:rsidRDefault="00D22A15">
            <w:pPr>
              <w:ind w:firstLineChars="0" w:firstLine="0"/>
            </w:pPr>
            <w:r>
              <w:rPr>
                <w:rFonts w:hint="eastAsia"/>
              </w:rPr>
              <w:t>string</w:t>
            </w:r>
          </w:p>
        </w:tc>
        <w:tc>
          <w:tcPr>
            <w:tcW w:w="2976" w:type="dxa"/>
          </w:tcPr>
          <w:p w14:paraId="4BF5AE90" w14:textId="77777777" w:rsidR="00FB6D3D" w:rsidRDefault="00D22A15">
            <w:pPr>
              <w:ind w:firstLineChars="0" w:firstLine="0"/>
            </w:pPr>
            <w:r>
              <w:t>对返回码的文本描述内容</w:t>
            </w:r>
          </w:p>
        </w:tc>
        <w:tc>
          <w:tcPr>
            <w:tcW w:w="2977" w:type="dxa"/>
          </w:tcPr>
          <w:p w14:paraId="2B36970A" w14:textId="77777777" w:rsidR="00FB6D3D" w:rsidRDefault="00D22A15">
            <w:pPr>
              <w:ind w:firstLineChars="0" w:firstLine="0"/>
              <w:rPr>
                <w:rFonts w:ascii="Times New Roman" w:hAnsi="Times New Roman" w:cs="Times New Roman"/>
              </w:rPr>
            </w:pPr>
            <w:r>
              <w:rPr>
                <w:rFonts w:ascii="Times New Roman" w:hAnsi="Times New Roman" w:cs="Times New Roman"/>
              </w:rPr>
              <w:t>“success”</w:t>
            </w:r>
            <w:r>
              <w:rPr>
                <w:rFonts w:ascii="Times New Roman" w:hAnsi="Times New Roman" w:cs="Times New Roman"/>
              </w:rPr>
              <w:t>表示</w:t>
            </w:r>
            <w:r>
              <w:rPr>
                <w:rFonts w:ascii="Times New Roman" w:hAnsi="Times New Roman" w:cs="Times New Roman" w:hint="eastAsia"/>
              </w:rPr>
              <w:t>查询</w:t>
            </w:r>
            <w:r>
              <w:rPr>
                <w:rFonts w:ascii="Times New Roman" w:hAnsi="Times New Roman" w:cs="Times New Roman"/>
              </w:rPr>
              <w:t>成功</w:t>
            </w:r>
          </w:p>
          <w:p w14:paraId="684D3478" w14:textId="77777777" w:rsidR="00FB6D3D" w:rsidRDefault="00D22A15">
            <w:pPr>
              <w:ind w:firstLineChars="0" w:firstLine="0"/>
              <w:rPr>
                <w:rFonts w:ascii="Times New Roman" w:hAnsi="Times New Roman" w:cs="Times New Roman"/>
              </w:rPr>
            </w:pPr>
            <w:r>
              <w:rPr>
                <w:rFonts w:ascii="Times New Roman" w:hAnsi="Times New Roman" w:cs="Times New Roman"/>
              </w:rPr>
              <w:t>”error”</w:t>
            </w:r>
            <w:r>
              <w:rPr>
                <w:rFonts w:ascii="Times New Roman" w:hAnsi="Times New Roman" w:cs="Times New Roman"/>
              </w:rPr>
              <w:t>表示</w:t>
            </w:r>
            <w:r>
              <w:rPr>
                <w:rFonts w:ascii="Times New Roman" w:hAnsi="Times New Roman" w:cs="Times New Roman" w:hint="eastAsia"/>
              </w:rPr>
              <w:t>查询失败</w:t>
            </w:r>
          </w:p>
        </w:tc>
      </w:tr>
      <w:tr w:rsidR="00FB6D3D" w14:paraId="4828C857" w14:textId="77777777">
        <w:trPr>
          <w:jc w:val="center"/>
        </w:trPr>
        <w:tc>
          <w:tcPr>
            <w:tcW w:w="1413" w:type="dxa"/>
          </w:tcPr>
          <w:p w14:paraId="3D7714E1" w14:textId="77777777" w:rsidR="00FB6D3D" w:rsidRDefault="00D22A15">
            <w:pPr>
              <w:ind w:firstLineChars="0" w:firstLine="0"/>
              <w:rPr>
                <w:rFonts w:ascii="Times New Roman" w:hAnsi="Times New Roman" w:cs="Times New Roman"/>
                <w:color w:val="262626"/>
                <w:spacing w:val="12"/>
                <w:szCs w:val="21"/>
              </w:rPr>
            </w:pPr>
            <w:r>
              <w:rPr>
                <w:rFonts w:ascii="Times New Roman" w:hAnsi="Times New Roman" w:cs="Times New Roman"/>
                <w:color w:val="262626"/>
                <w:spacing w:val="12"/>
                <w:szCs w:val="21"/>
              </w:rPr>
              <w:t>data</w:t>
            </w:r>
          </w:p>
        </w:tc>
        <w:tc>
          <w:tcPr>
            <w:tcW w:w="1276" w:type="dxa"/>
          </w:tcPr>
          <w:p w14:paraId="1C68CA0A" w14:textId="77777777" w:rsidR="00FB6D3D" w:rsidRDefault="00D22A15">
            <w:pPr>
              <w:ind w:firstLineChars="0" w:firstLine="0"/>
            </w:pPr>
            <w:r>
              <w:rPr>
                <w:rFonts w:hint="eastAsia"/>
              </w:rPr>
              <w:t>string</w:t>
            </w:r>
          </w:p>
        </w:tc>
        <w:tc>
          <w:tcPr>
            <w:tcW w:w="2976" w:type="dxa"/>
          </w:tcPr>
          <w:p w14:paraId="7B1BB45A" w14:textId="77777777" w:rsidR="00FB6D3D" w:rsidRDefault="00D22A15">
            <w:pPr>
              <w:ind w:firstLineChars="0" w:firstLine="0"/>
            </w:pPr>
            <w:r>
              <w:rPr>
                <w:rFonts w:hint="eastAsia"/>
              </w:rPr>
              <w:t>具体内容表示</w:t>
            </w:r>
          </w:p>
        </w:tc>
        <w:tc>
          <w:tcPr>
            <w:tcW w:w="2977" w:type="dxa"/>
          </w:tcPr>
          <w:p w14:paraId="70E2CEEA" w14:textId="77777777" w:rsidR="00FB6D3D" w:rsidRDefault="00D22A15">
            <w:pPr>
              <w:ind w:firstLineChars="0" w:firstLine="0"/>
              <w:rPr>
                <w:rFonts w:ascii="Times New Roman" w:hAnsi="Times New Roman" w:cs="Times New Roman"/>
              </w:rPr>
            </w:pPr>
            <w:r>
              <w:rPr>
                <w:rFonts w:ascii="Times New Roman" w:hAnsi="Times New Roman" w:cs="Times New Roman" w:hint="eastAsia"/>
              </w:rPr>
              <w:t>如</w:t>
            </w:r>
            <w:r>
              <w:rPr>
                <w:rFonts w:ascii="Times New Roman" w:hAnsi="Times New Roman" w:cs="Times New Roman" w:hint="eastAsia"/>
              </w:rPr>
              <w:t>error</w:t>
            </w:r>
            <w:r>
              <w:rPr>
                <w:rFonts w:ascii="Times New Roman" w:hAnsi="Times New Roman" w:cs="Times New Roman" w:hint="eastAsia"/>
              </w:rPr>
              <w:t>状态，返回具体原因详情</w:t>
            </w:r>
          </w:p>
        </w:tc>
      </w:tr>
    </w:tbl>
    <w:p w14:paraId="5F9A89A5" w14:textId="77777777" w:rsidR="00FB6D3D" w:rsidRDefault="00D22A15">
      <w:pPr>
        <w:pStyle w:val="2"/>
        <w:numPr>
          <w:ilvl w:val="1"/>
          <w:numId w:val="16"/>
        </w:numPr>
        <w:spacing w:before="120"/>
        <w:rPr>
          <w:rFonts w:ascii="宋体" w:eastAsia="宋体" w:hAnsi="宋体"/>
          <w:szCs w:val="30"/>
        </w:rPr>
      </w:pPr>
      <w:bookmarkStart w:id="29" w:name="_Toc28153"/>
      <w:r>
        <w:rPr>
          <w:rFonts w:ascii="宋体" w:eastAsia="宋体" w:hAnsi="宋体" w:hint="eastAsia"/>
          <w:szCs w:val="30"/>
        </w:rPr>
        <w:t>混拣</w:t>
      </w:r>
      <w:r>
        <w:rPr>
          <w:rFonts w:ascii="宋体" w:eastAsia="宋体" w:hAnsi="宋体" w:hint="eastAsia"/>
          <w:szCs w:val="30"/>
        </w:rPr>
        <w:t>/</w:t>
      </w:r>
      <w:r>
        <w:rPr>
          <w:rFonts w:ascii="宋体" w:eastAsia="宋体" w:hAnsi="宋体" w:hint="eastAsia"/>
          <w:szCs w:val="30"/>
        </w:rPr>
        <w:t>大件</w:t>
      </w:r>
      <w:r>
        <w:rPr>
          <w:rFonts w:ascii="宋体" w:eastAsia="宋体" w:hAnsi="宋体" w:hint="eastAsia"/>
          <w:szCs w:val="30"/>
          <w:lang w:val="en-US"/>
        </w:rPr>
        <w:t>分拣</w:t>
      </w:r>
      <w:r>
        <w:rPr>
          <w:rFonts w:ascii="宋体" w:eastAsia="宋体" w:hAnsi="宋体" w:hint="eastAsia"/>
          <w:szCs w:val="30"/>
        </w:rPr>
        <w:t>零件分拣报工（总控提供）</w:t>
      </w:r>
      <w:bookmarkEnd w:id="29"/>
    </w:p>
    <w:p w14:paraId="469F6931" w14:textId="77777777" w:rsidR="00FB6D3D" w:rsidRDefault="00D22A15">
      <w:pPr>
        <w:pStyle w:val="af6"/>
        <w:ind w:left="420" w:firstLineChars="0" w:firstLine="0"/>
      </w:pPr>
      <w:r>
        <w:rPr>
          <w:b/>
          <w:bCs/>
        </w:rPr>
        <w:t>请求方式</w:t>
      </w:r>
      <w:r>
        <w:t>：</w:t>
      </w:r>
      <w:r>
        <w:t>POST</w:t>
      </w:r>
      <w:r>
        <w:t>（</w:t>
      </w:r>
      <w:r>
        <w:t>HTTP</w:t>
      </w:r>
      <w:r>
        <w:t>）</w:t>
      </w:r>
    </w:p>
    <w:p w14:paraId="6C934601" w14:textId="77777777" w:rsidR="00FB6D3D" w:rsidRDefault="00D22A15">
      <w:pPr>
        <w:pStyle w:val="af6"/>
        <w:spacing w:line="360" w:lineRule="atLeast"/>
        <w:ind w:left="420" w:firstLineChars="0" w:firstLine="0"/>
        <w:rPr>
          <w:rFonts w:ascii="Times New Roman" w:hAnsi="Times New Roman" w:cs="Times New Roman"/>
          <w:color w:val="262626"/>
          <w:spacing w:val="12"/>
          <w:szCs w:val="21"/>
        </w:rPr>
      </w:pPr>
      <w:r>
        <w:rPr>
          <w:rFonts w:ascii="Times New Roman" w:hAnsi="Times New Roman" w:cs="Times New Roman"/>
          <w:b/>
          <w:bCs/>
          <w:color w:val="262626"/>
          <w:spacing w:val="12"/>
          <w:szCs w:val="21"/>
        </w:rPr>
        <w:t>请求地址</w:t>
      </w:r>
      <w:r>
        <w:rPr>
          <w:rFonts w:ascii="Times New Roman" w:hAnsi="Times New Roman" w:cs="Times New Roman"/>
          <w:color w:val="262626"/>
          <w:spacing w:val="12"/>
          <w:szCs w:val="21"/>
        </w:rPr>
        <w:t>：</w:t>
      </w:r>
      <w:r>
        <w:rPr>
          <w:rFonts w:ascii="Times New Roman" w:hAnsi="Times New Roman" w:cs="Times New Roman"/>
          <w:color w:val="262626"/>
          <w:spacing w:val="12"/>
          <w:szCs w:val="24"/>
        </w:rPr>
        <w:t>http://ip:port/speedbot/system/recPart</w:t>
      </w:r>
      <w:r>
        <w:rPr>
          <w:rFonts w:ascii="Times New Roman" w:hAnsi="Times New Roman" w:cs="Times New Roman" w:hint="eastAsia"/>
          <w:color w:val="262626"/>
          <w:spacing w:val="12"/>
          <w:szCs w:val="24"/>
        </w:rPr>
        <w:t>S</w:t>
      </w:r>
      <w:r>
        <w:rPr>
          <w:rFonts w:ascii="Times New Roman" w:hAnsi="Times New Roman" w:cs="Times New Roman"/>
          <w:color w:val="262626"/>
          <w:spacing w:val="12"/>
          <w:szCs w:val="24"/>
        </w:rPr>
        <w:t>ortData</w:t>
      </w:r>
    </w:p>
    <w:p w14:paraId="68F17FF5" w14:textId="77777777" w:rsidR="00FB6D3D" w:rsidRDefault="00D22A15">
      <w:pPr>
        <w:pStyle w:val="af6"/>
        <w:spacing w:line="360" w:lineRule="atLeast"/>
        <w:ind w:left="420" w:firstLineChars="0" w:firstLine="0"/>
        <w:rPr>
          <w:rFonts w:ascii="Times New Roman" w:hAnsi="Times New Roman" w:cs="Times New Roman"/>
          <w:b/>
          <w:color w:val="262626"/>
          <w:spacing w:val="12"/>
          <w:szCs w:val="21"/>
        </w:rPr>
      </w:pPr>
      <w:r>
        <w:rPr>
          <w:rFonts w:ascii="Times New Roman" w:hAnsi="Times New Roman" w:cs="Times New Roman" w:hint="eastAsia"/>
          <w:b/>
          <w:color w:val="262626"/>
          <w:spacing w:val="12"/>
          <w:szCs w:val="21"/>
        </w:rPr>
        <w:t>接口说明：</w:t>
      </w:r>
    </w:p>
    <w:p w14:paraId="13C6D3EA" w14:textId="77777777" w:rsidR="00FB6D3D" w:rsidRDefault="00D22A15">
      <w:pPr>
        <w:spacing w:line="360" w:lineRule="atLeast"/>
        <w:ind w:firstLineChars="0" w:firstLine="720"/>
      </w:pPr>
      <w:r>
        <w:rPr>
          <w:rFonts w:hint="eastAsia"/>
        </w:rPr>
        <w:t>该接口用于接收混拣、大件区域的零件分拣报工数据。</w:t>
      </w:r>
    </w:p>
    <w:p w14:paraId="4DBC7FCA" w14:textId="77777777" w:rsidR="00FB6D3D" w:rsidRDefault="00D22A15">
      <w:pPr>
        <w:spacing w:line="360" w:lineRule="atLeast"/>
        <w:ind w:firstLine="506"/>
        <w:rPr>
          <w:rFonts w:ascii="Times New Roman" w:hAnsi="Times New Roman" w:cs="Times New Roman"/>
          <w:color w:val="262626"/>
          <w:spacing w:val="12"/>
          <w:szCs w:val="21"/>
        </w:rPr>
      </w:pPr>
      <w:r>
        <w:rPr>
          <w:rFonts w:ascii="Times New Roman" w:hAnsi="Times New Roman" w:cs="Times New Roman"/>
          <w:b/>
          <w:bCs/>
          <w:color w:val="262626"/>
          <w:spacing w:val="12"/>
          <w:szCs w:val="21"/>
        </w:rPr>
        <w:t>请求包结构体</w:t>
      </w:r>
      <w:r>
        <w:rPr>
          <w:rFonts w:ascii="Times New Roman" w:hAnsi="Times New Roman" w:cs="Times New Roman"/>
          <w:color w:val="262626"/>
          <w:spacing w:val="12"/>
          <w:szCs w:val="21"/>
        </w:rPr>
        <w:t>：</w:t>
      </w:r>
    </w:p>
    <w:p w14:paraId="537F42AC" w14:textId="77777777" w:rsidR="00FB6D3D" w:rsidRDefault="00D22A15">
      <w:pPr>
        <w:spacing w:line="360" w:lineRule="atLeast"/>
        <w:ind w:firstLine="504"/>
        <w:rPr>
          <w:rFonts w:ascii="Times New Roman" w:hAnsi="Times New Roman" w:cs="Times New Roman"/>
          <w:color w:val="262626"/>
          <w:spacing w:val="12"/>
          <w:szCs w:val="21"/>
        </w:rPr>
      </w:pPr>
      <w:r>
        <w:rPr>
          <w:rFonts w:ascii="Times New Roman" w:hAnsi="Times New Roman" w:cs="Times New Roman" w:hint="eastAsia"/>
          <w:color w:val="262626"/>
          <w:spacing w:val="12"/>
          <w:szCs w:val="21"/>
        </w:rPr>
        <w:t>{</w:t>
      </w:r>
    </w:p>
    <w:p w14:paraId="542D959A" w14:textId="77777777" w:rsidR="00FB6D3D" w:rsidRDefault="00D22A15">
      <w:pPr>
        <w:spacing w:line="360" w:lineRule="atLeast"/>
        <w:ind w:firstLineChars="285" w:firstLine="718"/>
        <w:rPr>
          <w:rFonts w:ascii="Times New Roman" w:hAnsi="Times New Roman" w:cs="Times New Roman"/>
          <w:color w:val="262626"/>
          <w:spacing w:val="12"/>
          <w:szCs w:val="21"/>
        </w:rPr>
      </w:pPr>
      <w:r>
        <w:rPr>
          <w:rFonts w:ascii="Times New Roman" w:hAnsi="Times New Roman" w:cs="Times New Roman"/>
          <w:color w:val="262626"/>
          <w:spacing w:val="12"/>
          <w:szCs w:val="21"/>
        </w:rPr>
        <w:tab/>
        <w:t>“sort_line”:”1”</w:t>
      </w:r>
      <w:r>
        <w:rPr>
          <w:rFonts w:ascii="Times New Roman" w:hAnsi="Times New Roman" w:cs="Times New Roman" w:hint="eastAsia"/>
          <w:color w:val="262626"/>
          <w:spacing w:val="12"/>
          <w:szCs w:val="21"/>
        </w:rPr>
        <w:t>,</w:t>
      </w:r>
    </w:p>
    <w:p w14:paraId="73D11BF8" w14:textId="77777777" w:rsidR="00FB6D3D" w:rsidRDefault="00D22A15">
      <w:pPr>
        <w:spacing w:line="360" w:lineRule="atLeast"/>
        <w:ind w:left="720" w:firstLineChars="285" w:firstLine="718"/>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area</w:t>
      </w:r>
      <w:r>
        <w:rPr>
          <w:rFonts w:ascii="Times New Roman" w:hAnsi="Times New Roman" w:cs="Times New Roman"/>
          <w:color w:val="262626"/>
          <w:spacing w:val="12"/>
          <w:szCs w:val="21"/>
        </w:rPr>
        <w:t>_code”</w:t>
      </w:r>
      <w:r>
        <w:rPr>
          <w:rFonts w:ascii="Times New Roman" w:hAnsi="Times New Roman" w:cs="Times New Roman" w:hint="eastAsia"/>
          <w:color w:val="262626"/>
          <w:spacing w:val="12"/>
          <w:szCs w:val="21"/>
        </w:rPr>
        <w:t xml:space="preserve">: </w:t>
      </w: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功能区参数值</w:t>
      </w:r>
      <w:r>
        <w:rPr>
          <w:rFonts w:ascii="Times New Roman" w:hAnsi="Times New Roman" w:cs="Times New Roman"/>
          <w:color w:val="262626"/>
          <w:spacing w:val="12"/>
          <w:szCs w:val="21"/>
        </w:rPr>
        <w:t>”,</w:t>
      </w:r>
    </w:p>
    <w:p w14:paraId="382AEFEE" w14:textId="77777777" w:rsidR="00FB6D3D" w:rsidRDefault="00D22A15">
      <w:pPr>
        <w:spacing w:line="360" w:lineRule="atLeast"/>
        <w:ind w:left="720" w:firstLineChars="285" w:firstLine="718"/>
        <w:rPr>
          <w:rFonts w:ascii="Times New Roman" w:hAnsi="Times New Roman" w:cs="Times New Roman"/>
          <w:color w:val="262626"/>
          <w:spacing w:val="12"/>
          <w:szCs w:val="21"/>
        </w:rPr>
      </w:pPr>
      <w:r>
        <w:rPr>
          <w:rFonts w:ascii="Times New Roman" w:hAnsi="Times New Roman" w:cs="Times New Roman"/>
          <w:color w:val="262626"/>
          <w:spacing w:val="12"/>
          <w:szCs w:val="21"/>
        </w:rPr>
        <w:t>“p</w:t>
      </w:r>
      <w:r>
        <w:rPr>
          <w:rFonts w:ascii="Times New Roman" w:hAnsi="Times New Roman" w:cs="Times New Roman" w:hint="eastAsia"/>
          <w:color w:val="262626"/>
          <w:spacing w:val="12"/>
          <w:szCs w:val="21"/>
        </w:rPr>
        <w:t>art</w:t>
      </w:r>
      <w:r>
        <w:rPr>
          <w:rFonts w:ascii="Times New Roman" w:hAnsi="Times New Roman" w:cs="Times New Roman"/>
          <w:color w:val="262626"/>
          <w:spacing w:val="12"/>
          <w:szCs w:val="21"/>
        </w:rPr>
        <w:t>_code”:”xxx”,</w:t>
      </w:r>
    </w:p>
    <w:p w14:paraId="62435A98" w14:textId="77777777" w:rsidR="00FB6D3D" w:rsidRDefault="00D22A15">
      <w:pPr>
        <w:spacing w:line="360" w:lineRule="atLeast"/>
        <w:ind w:left="720" w:firstLineChars="285" w:firstLine="718"/>
        <w:rPr>
          <w:rFonts w:ascii="Times New Roman" w:hAnsi="Times New Roman" w:cs="Times New Roman"/>
          <w:color w:val="262626"/>
          <w:spacing w:val="12"/>
          <w:szCs w:val="21"/>
        </w:rPr>
      </w:pPr>
      <w:r>
        <w:rPr>
          <w:rFonts w:ascii="Times New Roman" w:hAnsi="Times New Roman" w:cs="Times New Roman"/>
          <w:color w:val="262626"/>
          <w:spacing w:val="12"/>
          <w:szCs w:val="21"/>
        </w:rPr>
        <w:t>“color_code”:”xxx”,</w:t>
      </w:r>
    </w:p>
    <w:p w14:paraId="4CF770F4" w14:textId="77777777" w:rsidR="00FB6D3D" w:rsidRDefault="00D22A15">
      <w:pPr>
        <w:spacing w:line="360" w:lineRule="atLeast"/>
        <w:ind w:left="720" w:firstLineChars="285" w:firstLine="718"/>
        <w:rPr>
          <w:rFonts w:ascii="Times New Roman" w:hAnsi="Times New Roman" w:cs="Times New Roman"/>
          <w:color w:val="262626"/>
          <w:spacing w:val="12"/>
          <w:szCs w:val="21"/>
        </w:rPr>
      </w:pPr>
      <w:r>
        <w:rPr>
          <w:rFonts w:ascii="Times New Roman" w:hAnsi="Times New Roman" w:cs="Times New Roman"/>
          <w:color w:val="262626"/>
          <w:spacing w:val="12"/>
          <w:szCs w:val="21"/>
        </w:rPr>
        <w:t>“plate_id”:”xxx”,</w:t>
      </w:r>
    </w:p>
    <w:p w14:paraId="4BB52485" w14:textId="77777777" w:rsidR="00FB6D3D" w:rsidRDefault="00D22A15">
      <w:pPr>
        <w:spacing w:line="360" w:lineRule="atLeast"/>
        <w:ind w:left="720" w:firstLineChars="285" w:firstLine="718"/>
        <w:rPr>
          <w:rFonts w:ascii="Times New Roman" w:hAnsi="Times New Roman" w:cs="Times New Roman"/>
          <w:color w:val="262626"/>
          <w:spacing w:val="12"/>
          <w:szCs w:val="21"/>
        </w:rPr>
      </w:pPr>
      <w:r>
        <w:rPr>
          <w:rFonts w:ascii="Times New Roman" w:hAnsi="Times New Roman" w:cs="Times New Roman"/>
          <w:color w:val="262626"/>
          <w:spacing w:val="12"/>
          <w:szCs w:val="21"/>
        </w:rPr>
        <w:t>“robot_id”:”xx”,</w:t>
      </w:r>
    </w:p>
    <w:p w14:paraId="7F46E106" w14:textId="77777777" w:rsidR="00FB6D3D" w:rsidRDefault="00D22A15">
      <w:pPr>
        <w:spacing w:line="360" w:lineRule="atLeast"/>
        <w:ind w:firstLineChars="285" w:firstLine="718"/>
        <w:rPr>
          <w:rFonts w:ascii="Times New Roman" w:hAnsi="Times New Roman" w:cs="Times New Roman"/>
          <w:color w:val="262626"/>
          <w:spacing w:val="12"/>
          <w:szCs w:val="21"/>
        </w:rPr>
      </w:pPr>
      <w:r>
        <w:rPr>
          <w:rFonts w:ascii="Times New Roman" w:hAnsi="Times New Roman" w:cs="Times New Roman"/>
          <w:color w:val="262626"/>
          <w:spacing w:val="12"/>
          <w:szCs w:val="21"/>
        </w:rPr>
        <w:tab/>
        <w:t>“location”:”1”,</w:t>
      </w:r>
    </w:p>
    <w:p w14:paraId="5D3393CC" w14:textId="77777777" w:rsidR="00FB6D3D" w:rsidRDefault="00D22A15">
      <w:pPr>
        <w:spacing w:line="360" w:lineRule="atLeast"/>
        <w:ind w:left="720" w:firstLineChars="285" w:firstLine="718"/>
        <w:rPr>
          <w:rFonts w:ascii="Times New Roman" w:hAnsi="Times New Roman" w:cs="Times New Roman"/>
          <w:color w:val="262626"/>
          <w:spacing w:val="12"/>
          <w:szCs w:val="21"/>
        </w:rPr>
      </w:pPr>
      <w:r>
        <w:rPr>
          <w:rFonts w:ascii="Times New Roman" w:hAnsi="Times New Roman" w:cs="Times New Roman"/>
          <w:color w:val="262626"/>
          <w:spacing w:val="12"/>
          <w:szCs w:val="21"/>
        </w:rPr>
        <w:t>“part_type”:”0”,</w:t>
      </w:r>
    </w:p>
    <w:p w14:paraId="1EB9D340" w14:textId="77777777" w:rsidR="00FB6D3D" w:rsidRDefault="00D22A15">
      <w:pPr>
        <w:spacing w:line="360" w:lineRule="atLeast"/>
        <w:ind w:left="720" w:firstLineChars="285" w:firstLine="718"/>
        <w:rPr>
          <w:rFonts w:ascii="Times New Roman" w:hAnsi="Times New Roman" w:cs="Times New Roman"/>
          <w:color w:val="262626"/>
          <w:spacing w:val="12"/>
          <w:szCs w:val="21"/>
        </w:rPr>
      </w:pPr>
      <w:r>
        <w:rPr>
          <w:rFonts w:ascii="Times New Roman" w:hAnsi="Times New Roman" w:cs="Times New Roman"/>
          <w:color w:val="262626"/>
          <w:spacing w:val="12"/>
          <w:szCs w:val="21"/>
        </w:rPr>
        <w:t>“fj_start_time”:”2021-03-30 12:23:12”,</w:t>
      </w:r>
    </w:p>
    <w:p w14:paraId="59EA056E" w14:textId="77777777" w:rsidR="00FB6D3D" w:rsidRDefault="00D22A15">
      <w:pPr>
        <w:spacing w:line="360" w:lineRule="atLeast"/>
        <w:ind w:left="720" w:firstLineChars="285" w:firstLine="718"/>
        <w:rPr>
          <w:rFonts w:ascii="Times New Roman" w:hAnsi="Times New Roman" w:cs="Times New Roman"/>
          <w:color w:val="262626"/>
          <w:spacing w:val="12"/>
          <w:szCs w:val="21"/>
        </w:rPr>
      </w:pPr>
      <w:r>
        <w:rPr>
          <w:rFonts w:ascii="Times New Roman" w:hAnsi="Times New Roman" w:cs="Times New Roman"/>
          <w:color w:val="262626"/>
          <w:spacing w:val="12"/>
          <w:szCs w:val="21"/>
        </w:rPr>
        <w:t>“fj_end_time”:”2021</w:t>
      </w:r>
      <w:r>
        <w:rPr>
          <w:rFonts w:ascii="Times New Roman" w:hAnsi="Times New Roman" w:cs="Times New Roman" w:hint="eastAsia"/>
          <w:color w:val="262626"/>
          <w:spacing w:val="12"/>
          <w:szCs w:val="21"/>
        </w:rPr>
        <w:t>-</w:t>
      </w:r>
      <w:r>
        <w:rPr>
          <w:rFonts w:ascii="Times New Roman" w:hAnsi="Times New Roman" w:cs="Times New Roman"/>
          <w:color w:val="262626"/>
          <w:spacing w:val="12"/>
          <w:szCs w:val="21"/>
        </w:rPr>
        <w:t>03</w:t>
      </w:r>
      <w:r>
        <w:rPr>
          <w:rFonts w:ascii="Times New Roman" w:hAnsi="Times New Roman" w:cs="Times New Roman" w:hint="eastAsia"/>
          <w:color w:val="262626"/>
          <w:spacing w:val="12"/>
          <w:szCs w:val="21"/>
        </w:rPr>
        <w:t>-</w:t>
      </w:r>
      <w:r>
        <w:rPr>
          <w:rFonts w:ascii="Times New Roman" w:hAnsi="Times New Roman" w:cs="Times New Roman"/>
          <w:color w:val="262626"/>
          <w:spacing w:val="12"/>
          <w:szCs w:val="21"/>
        </w:rPr>
        <w:t>30 2</w:t>
      </w:r>
      <w:r>
        <w:rPr>
          <w:rFonts w:ascii="Times New Roman" w:hAnsi="Times New Roman" w:cs="Times New Roman" w:hint="eastAsia"/>
          <w:color w:val="262626"/>
          <w:spacing w:val="12"/>
          <w:szCs w:val="21"/>
        </w:rPr>
        <w:t>:</w:t>
      </w:r>
      <w:r>
        <w:rPr>
          <w:rFonts w:ascii="Times New Roman" w:hAnsi="Times New Roman" w:cs="Times New Roman"/>
          <w:color w:val="262626"/>
          <w:spacing w:val="12"/>
          <w:szCs w:val="21"/>
        </w:rPr>
        <w:t>32</w:t>
      </w:r>
      <w:r>
        <w:rPr>
          <w:rFonts w:ascii="Times New Roman" w:hAnsi="Times New Roman" w:cs="Times New Roman" w:hint="eastAsia"/>
          <w:color w:val="262626"/>
          <w:spacing w:val="12"/>
          <w:szCs w:val="21"/>
        </w:rPr>
        <w:t>:</w:t>
      </w:r>
      <w:r>
        <w:rPr>
          <w:rFonts w:ascii="Times New Roman" w:hAnsi="Times New Roman" w:cs="Times New Roman"/>
          <w:color w:val="262626"/>
          <w:spacing w:val="12"/>
          <w:szCs w:val="21"/>
        </w:rPr>
        <w:t>23”</w:t>
      </w:r>
    </w:p>
    <w:p w14:paraId="01DF3C3C" w14:textId="77777777" w:rsidR="00FB6D3D" w:rsidRDefault="00D22A15">
      <w:pPr>
        <w:spacing w:line="360" w:lineRule="atLeast"/>
        <w:ind w:firstLine="504"/>
        <w:rPr>
          <w:rFonts w:ascii="Times New Roman" w:hAnsi="Times New Roman" w:cs="Times New Roman"/>
          <w:color w:val="262626"/>
          <w:spacing w:val="12"/>
          <w:szCs w:val="21"/>
        </w:rPr>
      </w:pPr>
      <w:r>
        <w:rPr>
          <w:rFonts w:ascii="Times New Roman" w:hAnsi="Times New Roman" w:cs="Times New Roman" w:hint="eastAsia"/>
          <w:color w:val="262626"/>
          <w:spacing w:val="12"/>
          <w:szCs w:val="21"/>
        </w:rPr>
        <w:t>}</w:t>
      </w:r>
    </w:p>
    <w:p w14:paraId="6C167328" w14:textId="77777777" w:rsidR="00FB6D3D" w:rsidRDefault="00D22A15">
      <w:pPr>
        <w:spacing w:line="360" w:lineRule="atLeast"/>
        <w:ind w:firstLine="506"/>
        <w:rPr>
          <w:rFonts w:ascii="Times New Roman" w:hAnsi="Times New Roman" w:cs="Times New Roman"/>
          <w:b/>
          <w:bCs/>
          <w:color w:val="262626"/>
          <w:spacing w:val="12"/>
          <w:szCs w:val="21"/>
        </w:rPr>
      </w:pPr>
      <w:r>
        <w:rPr>
          <w:rFonts w:ascii="Times New Roman" w:hAnsi="Times New Roman" w:cs="Times New Roman" w:hint="eastAsia"/>
          <w:b/>
          <w:bCs/>
          <w:color w:val="262626"/>
          <w:spacing w:val="12"/>
          <w:szCs w:val="21"/>
        </w:rPr>
        <w:t>参数说明</w:t>
      </w:r>
      <w:r>
        <w:rPr>
          <w:rFonts w:ascii="Times New Roman" w:hAnsi="Times New Roman" w:cs="Times New Roman" w:hint="eastAsia"/>
          <w:b/>
          <w:bCs/>
          <w:color w:val="262626"/>
          <w:spacing w:val="12"/>
          <w:szCs w:val="21"/>
        </w:rPr>
        <w:t>:</w:t>
      </w:r>
    </w:p>
    <w:p w14:paraId="344CA990" w14:textId="77777777" w:rsidR="00FB6D3D" w:rsidRDefault="00FB6D3D">
      <w:pPr>
        <w:spacing w:line="360" w:lineRule="atLeast"/>
        <w:ind w:firstLine="506"/>
        <w:rPr>
          <w:rFonts w:ascii="Times New Roman" w:hAnsi="Times New Roman" w:cs="Times New Roman"/>
          <w:b/>
          <w:bCs/>
          <w:color w:val="262626"/>
          <w:spacing w:val="12"/>
          <w:szCs w:val="21"/>
        </w:rPr>
      </w:pPr>
    </w:p>
    <w:tbl>
      <w:tblPr>
        <w:tblStyle w:val="af2"/>
        <w:tblW w:w="8642" w:type="dxa"/>
        <w:jc w:val="center"/>
        <w:tblLayout w:type="fixed"/>
        <w:tblLook w:val="04A0" w:firstRow="1" w:lastRow="0" w:firstColumn="1" w:lastColumn="0" w:noHBand="0" w:noVBand="1"/>
      </w:tblPr>
      <w:tblGrid>
        <w:gridCol w:w="1696"/>
        <w:gridCol w:w="1418"/>
        <w:gridCol w:w="2835"/>
        <w:gridCol w:w="2693"/>
      </w:tblGrid>
      <w:tr w:rsidR="00FB6D3D" w14:paraId="681D1582" w14:textId="77777777">
        <w:trPr>
          <w:jc w:val="center"/>
        </w:trPr>
        <w:tc>
          <w:tcPr>
            <w:tcW w:w="1696" w:type="dxa"/>
          </w:tcPr>
          <w:p w14:paraId="7C11D698" w14:textId="77777777" w:rsidR="00FB6D3D" w:rsidRDefault="00D22A15">
            <w:pPr>
              <w:ind w:firstLineChars="0" w:firstLine="0"/>
            </w:pPr>
            <w:r>
              <w:rPr>
                <w:rFonts w:hint="eastAsia"/>
              </w:rPr>
              <w:t>参数</w:t>
            </w:r>
          </w:p>
        </w:tc>
        <w:tc>
          <w:tcPr>
            <w:tcW w:w="1418" w:type="dxa"/>
          </w:tcPr>
          <w:p w14:paraId="53628AE4" w14:textId="77777777" w:rsidR="00FB6D3D" w:rsidRDefault="00D22A15">
            <w:pPr>
              <w:ind w:firstLineChars="0" w:firstLine="0"/>
            </w:pPr>
            <w:r>
              <w:rPr>
                <w:rFonts w:hint="eastAsia"/>
              </w:rPr>
              <w:t>参数类型</w:t>
            </w:r>
          </w:p>
        </w:tc>
        <w:tc>
          <w:tcPr>
            <w:tcW w:w="2835" w:type="dxa"/>
          </w:tcPr>
          <w:p w14:paraId="06772878" w14:textId="77777777" w:rsidR="00FB6D3D" w:rsidRDefault="00D22A15">
            <w:pPr>
              <w:ind w:firstLineChars="0" w:firstLine="0"/>
            </w:pPr>
            <w:r>
              <w:rPr>
                <w:rFonts w:hint="eastAsia"/>
              </w:rPr>
              <w:t>说明</w:t>
            </w:r>
          </w:p>
        </w:tc>
        <w:tc>
          <w:tcPr>
            <w:tcW w:w="2693" w:type="dxa"/>
          </w:tcPr>
          <w:p w14:paraId="24583CB1" w14:textId="77777777" w:rsidR="00FB6D3D" w:rsidRDefault="00D22A15">
            <w:pPr>
              <w:ind w:firstLineChars="0" w:firstLine="0"/>
            </w:pPr>
            <w:r>
              <w:rPr>
                <w:rFonts w:hint="eastAsia"/>
              </w:rPr>
              <w:t>示例值</w:t>
            </w:r>
          </w:p>
        </w:tc>
      </w:tr>
      <w:tr w:rsidR="00FB6D3D" w14:paraId="689D5496" w14:textId="77777777">
        <w:trPr>
          <w:jc w:val="center"/>
        </w:trPr>
        <w:tc>
          <w:tcPr>
            <w:tcW w:w="1696" w:type="dxa"/>
          </w:tcPr>
          <w:p w14:paraId="3ECF19CF" w14:textId="77777777" w:rsidR="00FB6D3D" w:rsidRDefault="00D22A15">
            <w:pPr>
              <w:ind w:firstLineChars="0" w:firstLine="0"/>
              <w:rPr>
                <w:rFonts w:ascii="Times New Roman" w:hAnsi="Times New Roman" w:cs="Times New Roman"/>
                <w:color w:val="262626"/>
                <w:spacing w:val="12"/>
                <w:szCs w:val="21"/>
              </w:rPr>
            </w:pPr>
            <w:r>
              <w:rPr>
                <w:rFonts w:ascii="Times New Roman" w:hAnsi="Times New Roman" w:cs="Times New Roman"/>
                <w:color w:val="262626"/>
                <w:spacing w:val="12"/>
                <w:szCs w:val="21"/>
              </w:rPr>
              <w:t>sort_line</w:t>
            </w:r>
          </w:p>
        </w:tc>
        <w:tc>
          <w:tcPr>
            <w:tcW w:w="1418" w:type="dxa"/>
          </w:tcPr>
          <w:p w14:paraId="2A1DDE29" w14:textId="77777777" w:rsidR="00FB6D3D" w:rsidRDefault="00D22A15">
            <w:pPr>
              <w:ind w:firstLineChars="0" w:firstLine="0"/>
            </w:pPr>
            <w:r>
              <w:t>string</w:t>
            </w:r>
          </w:p>
        </w:tc>
        <w:tc>
          <w:tcPr>
            <w:tcW w:w="2835" w:type="dxa"/>
          </w:tcPr>
          <w:p w14:paraId="56E09B11" w14:textId="77777777" w:rsidR="00FB6D3D" w:rsidRDefault="00D22A15">
            <w:pPr>
              <w:ind w:firstLineChars="0" w:firstLine="0"/>
            </w:pPr>
            <w:r>
              <w:rPr>
                <w:rFonts w:hint="eastAsia"/>
              </w:rPr>
              <w:t>分拣线编号，默认为</w:t>
            </w:r>
            <w:r>
              <w:rPr>
                <w:rFonts w:hint="eastAsia"/>
              </w:rPr>
              <w:t>1</w:t>
            </w:r>
          </w:p>
        </w:tc>
        <w:tc>
          <w:tcPr>
            <w:tcW w:w="2693" w:type="dxa"/>
          </w:tcPr>
          <w:p w14:paraId="01A9C2A8" w14:textId="77777777" w:rsidR="00FB6D3D" w:rsidRDefault="00FB6D3D">
            <w:pPr>
              <w:ind w:firstLineChars="0" w:firstLine="0"/>
            </w:pPr>
          </w:p>
        </w:tc>
      </w:tr>
      <w:tr w:rsidR="00FB6D3D" w14:paraId="5B2FEACF" w14:textId="77777777">
        <w:trPr>
          <w:jc w:val="center"/>
        </w:trPr>
        <w:tc>
          <w:tcPr>
            <w:tcW w:w="1696" w:type="dxa"/>
          </w:tcPr>
          <w:p w14:paraId="76C2E91D" w14:textId="77777777" w:rsidR="00FB6D3D" w:rsidRDefault="00D22A15">
            <w:pPr>
              <w:ind w:firstLineChars="0" w:firstLine="0"/>
              <w:rPr>
                <w:rFonts w:ascii="Times New Roman" w:hAnsi="Times New Roman" w:cs="Times New Roman"/>
              </w:rPr>
            </w:pPr>
            <w:r>
              <w:rPr>
                <w:rFonts w:ascii="Times New Roman" w:hAnsi="Times New Roman" w:cs="Times New Roman"/>
                <w:color w:val="262626"/>
                <w:spacing w:val="12"/>
                <w:szCs w:val="21"/>
              </w:rPr>
              <w:t>area_</w:t>
            </w:r>
            <w:r>
              <w:rPr>
                <w:rFonts w:ascii="Times New Roman" w:hAnsi="Times New Roman" w:cs="Times New Roman" w:hint="eastAsia"/>
                <w:color w:val="262626"/>
                <w:spacing w:val="12"/>
                <w:szCs w:val="21"/>
              </w:rPr>
              <w:t>code</w:t>
            </w:r>
          </w:p>
        </w:tc>
        <w:tc>
          <w:tcPr>
            <w:tcW w:w="1418" w:type="dxa"/>
          </w:tcPr>
          <w:p w14:paraId="2E75F50C" w14:textId="77777777" w:rsidR="00FB6D3D" w:rsidRDefault="00D22A15">
            <w:pPr>
              <w:ind w:firstLineChars="0" w:firstLine="0"/>
            </w:pPr>
            <w:r>
              <w:t>string</w:t>
            </w:r>
          </w:p>
        </w:tc>
        <w:tc>
          <w:tcPr>
            <w:tcW w:w="2835" w:type="dxa"/>
          </w:tcPr>
          <w:p w14:paraId="7E469C68" w14:textId="77777777" w:rsidR="00FB6D3D" w:rsidRDefault="00D22A15">
            <w:pPr>
              <w:ind w:firstLineChars="0" w:firstLine="0"/>
            </w:pPr>
            <w:r>
              <w:rPr>
                <w:rFonts w:hint="eastAsia"/>
              </w:rPr>
              <w:t>功能区域编码参数</w:t>
            </w:r>
          </w:p>
        </w:tc>
        <w:tc>
          <w:tcPr>
            <w:tcW w:w="2693" w:type="dxa"/>
          </w:tcPr>
          <w:p w14:paraId="75EB33D2" w14:textId="77777777" w:rsidR="00FB6D3D" w:rsidRDefault="00D22A15">
            <w:pPr>
              <w:ind w:firstLineChars="0" w:firstLine="0"/>
            </w:pPr>
            <w:r>
              <w:rPr>
                <w:rFonts w:hint="eastAsia"/>
              </w:rPr>
              <w:t>详情请参见</w:t>
            </w:r>
            <w:r>
              <w:rPr>
                <w:rFonts w:hint="eastAsia"/>
              </w:rPr>
              <w:t>3</w:t>
            </w:r>
            <w:r>
              <w:t>.1</w:t>
            </w:r>
          </w:p>
        </w:tc>
      </w:tr>
      <w:tr w:rsidR="00FB6D3D" w14:paraId="2670B9D9" w14:textId="77777777">
        <w:trPr>
          <w:jc w:val="center"/>
        </w:trPr>
        <w:tc>
          <w:tcPr>
            <w:tcW w:w="1696" w:type="dxa"/>
          </w:tcPr>
          <w:p w14:paraId="584FFA37" w14:textId="77777777" w:rsidR="00FB6D3D" w:rsidRDefault="00D22A15">
            <w:pPr>
              <w:ind w:firstLineChars="0" w:firstLine="0"/>
              <w:rPr>
                <w:rFonts w:ascii="Times New Roman" w:hAnsi="Times New Roman" w:cs="Times New Roman"/>
                <w:color w:val="262626"/>
                <w:spacing w:val="12"/>
                <w:szCs w:val="21"/>
              </w:rPr>
            </w:pPr>
            <w:r>
              <w:rPr>
                <w:rFonts w:ascii="Times New Roman" w:hAnsi="Times New Roman" w:cs="Times New Roman"/>
                <w:color w:val="262626"/>
                <w:spacing w:val="12"/>
                <w:szCs w:val="21"/>
              </w:rPr>
              <w:t>plate_id</w:t>
            </w:r>
          </w:p>
        </w:tc>
        <w:tc>
          <w:tcPr>
            <w:tcW w:w="1418" w:type="dxa"/>
          </w:tcPr>
          <w:p w14:paraId="0F3EE2DB" w14:textId="77777777" w:rsidR="00FB6D3D" w:rsidRDefault="00D22A15">
            <w:pPr>
              <w:ind w:firstLineChars="0" w:firstLine="0"/>
            </w:pPr>
            <w:r>
              <w:t>string</w:t>
            </w:r>
          </w:p>
        </w:tc>
        <w:tc>
          <w:tcPr>
            <w:tcW w:w="2835" w:type="dxa"/>
          </w:tcPr>
          <w:p w14:paraId="7A919AFC" w14:textId="77777777" w:rsidR="00FB6D3D" w:rsidRDefault="00D22A15">
            <w:pPr>
              <w:ind w:firstLineChars="0" w:firstLine="0"/>
            </w:pPr>
            <w:r>
              <w:rPr>
                <w:rFonts w:hint="eastAsia"/>
              </w:rPr>
              <w:t>钢板编号</w:t>
            </w:r>
          </w:p>
        </w:tc>
        <w:tc>
          <w:tcPr>
            <w:tcW w:w="2693" w:type="dxa"/>
          </w:tcPr>
          <w:p w14:paraId="3EF3B4ED" w14:textId="77777777" w:rsidR="00FB6D3D" w:rsidRDefault="00FB6D3D">
            <w:pPr>
              <w:ind w:firstLineChars="0" w:firstLine="0"/>
            </w:pPr>
          </w:p>
        </w:tc>
      </w:tr>
      <w:tr w:rsidR="00FB6D3D" w14:paraId="7827864B" w14:textId="77777777">
        <w:trPr>
          <w:jc w:val="center"/>
        </w:trPr>
        <w:tc>
          <w:tcPr>
            <w:tcW w:w="1696" w:type="dxa"/>
          </w:tcPr>
          <w:p w14:paraId="4D9673D3" w14:textId="77777777" w:rsidR="00FB6D3D" w:rsidRDefault="00D22A15">
            <w:pPr>
              <w:ind w:firstLineChars="0" w:firstLine="0"/>
              <w:rPr>
                <w:rFonts w:ascii="Times New Roman" w:hAnsi="Times New Roman" w:cs="Times New Roman"/>
                <w:color w:val="262626"/>
                <w:spacing w:val="12"/>
                <w:szCs w:val="21"/>
              </w:rPr>
            </w:pPr>
            <w:r>
              <w:rPr>
                <w:rFonts w:ascii="Times New Roman" w:hAnsi="Times New Roman" w:cs="Times New Roman"/>
                <w:color w:val="262626"/>
                <w:spacing w:val="12"/>
                <w:szCs w:val="21"/>
              </w:rPr>
              <w:t>p</w:t>
            </w:r>
            <w:r>
              <w:rPr>
                <w:rFonts w:ascii="Times New Roman" w:hAnsi="Times New Roman" w:cs="Times New Roman" w:hint="eastAsia"/>
                <w:color w:val="262626"/>
                <w:spacing w:val="12"/>
                <w:szCs w:val="21"/>
              </w:rPr>
              <w:t>art</w:t>
            </w:r>
            <w:r>
              <w:rPr>
                <w:rFonts w:ascii="Times New Roman" w:hAnsi="Times New Roman" w:cs="Times New Roman"/>
                <w:color w:val="262626"/>
                <w:spacing w:val="12"/>
                <w:szCs w:val="21"/>
              </w:rPr>
              <w:t>_code</w:t>
            </w:r>
          </w:p>
        </w:tc>
        <w:tc>
          <w:tcPr>
            <w:tcW w:w="1418" w:type="dxa"/>
          </w:tcPr>
          <w:p w14:paraId="1FE6561F" w14:textId="77777777" w:rsidR="00FB6D3D" w:rsidRDefault="00D22A15">
            <w:pPr>
              <w:ind w:firstLineChars="0" w:firstLine="0"/>
            </w:pPr>
            <w:r>
              <w:t>string</w:t>
            </w:r>
          </w:p>
        </w:tc>
        <w:tc>
          <w:tcPr>
            <w:tcW w:w="2835" w:type="dxa"/>
          </w:tcPr>
          <w:p w14:paraId="6282AF63" w14:textId="77777777" w:rsidR="00FB6D3D" w:rsidRDefault="00D22A15">
            <w:pPr>
              <w:ind w:firstLineChars="0" w:firstLine="0"/>
            </w:pPr>
            <w:r>
              <w:rPr>
                <w:rFonts w:hint="eastAsia"/>
              </w:rPr>
              <w:t>零件编码</w:t>
            </w:r>
          </w:p>
        </w:tc>
        <w:tc>
          <w:tcPr>
            <w:tcW w:w="2693" w:type="dxa"/>
          </w:tcPr>
          <w:p w14:paraId="4A8F57C9" w14:textId="77777777" w:rsidR="00FB6D3D" w:rsidRDefault="00FB6D3D">
            <w:pPr>
              <w:ind w:firstLineChars="0" w:firstLine="0"/>
            </w:pPr>
          </w:p>
        </w:tc>
      </w:tr>
      <w:tr w:rsidR="00FB6D3D" w14:paraId="591C69E3" w14:textId="77777777">
        <w:trPr>
          <w:jc w:val="center"/>
        </w:trPr>
        <w:tc>
          <w:tcPr>
            <w:tcW w:w="1696" w:type="dxa"/>
          </w:tcPr>
          <w:p w14:paraId="1F57E801" w14:textId="77777777" w:rsidR="00FB6D3D" w:rsidRDefault="00D22A15">
            <w:pPr>
              <w:ind w:firstLineChars="0" w:firstLine="0"/>
              <w:rPr>
                <w:rFonts w:ascii="Times New Roman" w:hAnsi="Times New Roman" w:cs="Times New Roman"/>
                <w:color w:val="262626"/>
                <w:spacing w:val="12"/>
                <w:szCs w:val="21"/>
              </w:rPr>
            </w:pPr>
            <w:r>
              <w:rPr>
                <w:rFonts w:ascii="Times New Roman" w:hAnsi="Times New Roman" w:cs="Times New Roman"/>
                <w:color w:val="262626"/>
                <w:spacing w:val="12"/>
                <w:szCs w:val="21"/>
              </w:rPr>
              <w:t>color_code</w:t>
            </w:r>
          </w:p>
        </w:tc>
        <w:tc>
          <w:tcPr>
            <w:tcW w:w="1418" w:type="dxa"/>
          </w:tcPr>
          <w:p w14:paraId="0A6C327A" w14:textId="77777777" w:rsidR="00FB6D3D" w:rsidRDefault="00D22A15">
            <w:pPr>
              <w:ind w:firstLineChars="0" w:firstLine="0"/>
            </w:pPr>
            <w:r>
              <w:t>string</w:t>
            </w:r>
          </w:p>
        </w:tc>
        <w:tc>
          <w:tcPr>
            <w:tcW w:w="2835" w:type="dxa"/>
          </w:tcPr>
          <w:p w14:paraId="73D92A10" w14:textId="77777777" w:rsidR="00FB6D3D" w:rsidRDefault="00D22A15">
            <w:pPr>
              <w:ind w:firstLineChars="0" w:firstLine="0"/>
            </w:pPr>
            <w:r>
              <w:rPr>
                <w:rFonts w:hint="eastAsia"/>
              </w:rPr>
              <w:t>颜色编码</w:t>
            </w:r>
          </w:p>
        </w:tc>
        <w:tc>
          <w:tcPr>
            <w:tcW w:w="2693" w:type="dxa"/>
          </w:tcPr>
          <w:p w14:paraId="6D2FAD68" w14:textId="77777777" w:rsidR="00FB6D3D" w:rsidRDefault="00D22A15">
            <w:pPr>
              <w:ind w:firstLineChars="0" w:firstLine="0"/>
            </w:pPr>
            <w:r>
              <w:rPr>
                <w:rFonts w:hint="eastAsia"/>
              </w:rPr>
              <w:t>钢板中零件的唯一编号</w:t>
            </w:r>
          </w:p>
        </w:tc>
      </w:tr>
      <w:tr w:rsidR="00FB6D3D" w14:paraId="74EED608" w14:textId="77777777">
        <w:trPr>
          <w:jc w:val="center"/>
        </w:trPr>
        <w:tc>
          <w:tcPr>
            <w:tcW w:w="1696" w:type="dxa"/>
          </w:tcPr>
          <w:p w14:paraId="32171417" w14:textId="77777777" w:rsidR="00FB6D3D" w:rsidRDefault="00D22A15">
            <w:pPr>
              <w:ind w:firstLineChars="0" w:firstLine="0"/>
              <w:rPr>
                <w:rFonts w:ascii="Times New Roman" w:hAnsi="Times New Roman" w:cs="Times New Roman"/>
                <w:color w:val="262626"/>
                <w:spacing w:val="12"/>
                <w:szCs w:val="21"/>
              </w:rPr>
            </w:pPr>
            <w:r>
              <w:rPr>
                <w:rFonts w:ascii="Times New Roman" w:hAnsi="Times New Roman" w:cs="Times New Roman"/>
                <w:color w:val="262626"/>
                <w:spacing w:val="12"/>
                <w:szCs w:val="21"/>
              </w:rPr>
              <w:t>robot_id</w:t>
            </w:r>
          </w:p>
        </w:tc>
        <w:tc>
          <w:tcPr>
            <w:tcW w:w="1418" w:type="dxa"/>
          </w:tcPr>
          <w:p w14:paraId="3A6A7C0A" w14:textId="77777777" w:rsidR="00FB6D3D" w:rsidRDefault="00D22A15">
            <w:pPr>
              <w:ind w:firstLineChars="0" w:firstLine="0"/>
            </w:pPr>
            <w:r>
              <w:t>string</w:t>
            </w:r>
          </w:p>
        </w:tc>
        <w:tc>
          <w:tcPr>
            <w:tcW w:w="2835" w:type="dxa"/>
          </w:tcPr>
          <w:p w14:paraId="222562A0" w14:textId="77777777" w:rsidR="00FB6D3D" w:rsidRDefault="00D22A15">
            <w:pPr>
              <w:ind w:firstLineChars="0" w:firstLine="0"/>
            </w:pPr>
            <w:r>
              <w:rPr>
                <w:rFonts w:hint="eastAsia"/>
              </w:rPr>
              <w:t>机器人编号</w:t>
            </w:r>
          </w:p>
        </w:tc>
        <w:tc>
          <w:tcPr>
            <w:tcW w:w="2693" w:type="dxa"/>
          </w:tcPr>
          <w:p w14:paraId="0F45698C" w14:textId="77777777" w:rsidR="00FB6D3D" w:rsidRDefault="00D22A15">
            <w:pPr>
              <w:ind w:firstLineChars="0" w:firstLine="0"/>
            </w:pPr>
            <w:r>
              <w:rPr>
                <w:rFonts w:hint="eastAsia"/>
              </w:rPr>
              <w:t>详情请参见上面截图</w:t>
            </w:r>
          </w:p>
        </w:tc>
      </w:tr>
      <w:tr w:rsidR="00FB6D3D" w14:paraId="3116CCA9" w14:textId="77777777">
        <w:trPr>
          <w:jc w:val="center"/>
        </w:trPr>
        <w:tc>
          <w:tcPr>
            <w:tcW w:w="1696" w:type="dxa"/>
          </w:tcPr>
          <w:p w14:paraId="0995D743" w14:textId="77777777" w:rsidR="00FB6D3D" w:rsidRDefault="00D22A15">
            <w:pPr>
              <w:ind w:firstLineChars="0" w:firstLine="0"/>
              <w:rPr>
                <w:rFonts w:ascii="Times New Roman" w:hAnsi="Times New Roman" w:cs="Times New Roman"/>
                <w:color w:val="262626"/>
                <w:spacing w:val="12"/>
                <w:szCs w:val="21"/>
              </w:rPr>
            </w:pPr>
            <w:r>
              <w:rPr>
                <w:rFonts w:ascii="Times New Roman" w:hAnsi="Times New Roman" w:cs="Times New Roman"/>
                <w:color w:val="262626"/>
                <w:spacing w:val="12"/>
                <w:szCs w:val="21"/>
              </w:rPr>
              <w:t>location</w:t>
            </w:r>
          </w:p>
        </w:tc>
        <w:tc>
          <w:tcPr>
            <w:tcW w:w="1418" w:type="dxa"/>
          </w:tcPr>
          <w:p w14:paraId="546FDD9C" w14:textId="77777777" w:rsidR="00FB6D3D" w:rsidRDefault="00D22A15">
            <w:pPr>
              <w:ind w:firstLineChars="0" w:firstLine="0"/>
            </w:pPr>
            <w:r>
              <w:t>string</w:t>
            </w:r>
          </w:p>
        </w:tc>
        <w:tc>
          <w:tcPr>
            <w:tcW w:w="2835" w:type="dxa"/>
          </w:tcPr>
          <w:p w14:paraId="62959352" w14:textId="77777777" w:rsidR="00FB6D3D" w:rsidRDefault="00D22A15">
            <w:pPr>
              <w:ind w:firstLineChars="0" w:firstLine="0"/>
            </w:pPr>
            <w:r>
              <w:rPr>
                <w:rFonts w:hint="eastAsia"/>
              </w:rPr>
              <w:t>分区编号</w:t>
            </w:r>
          </w:p>
        </w:tc>
        <w:tc>
          <w:tcPr>
            <w:tcW w:w="2693" w:type="dxa"/>
          </w:tcPr>
          <w:p w14:paraId="1F418EFA" w14:textId="77777777" w:rsidR="00FB6D3D" w:rsidRDefault="00FB6D3D">
            <w:pPr>
              <w:ind w:firstLineChars="0" w:firstLine="0"/>
            </w:pPr>
          </w:p>
        </w:tc>
      </w:tr>
      <w:tr w:rsidR="00FB6D3D" w14:paraId="2E34EAEE" w14:textId="77777777">
        <w:trPr>
          <w:jc w:val="center"/>
        </w:trPr>
        <w:tc>
          <w:tcPr>
            <w:tcW w:w="1696" w:type="dxa"/>
          </w:tcPr>
          <w:p w14:paraId="52B63FF1" w14:textId="77777777" w:rsidR="00FB6D3D" w:rsidRDefault="00D22A15">
            <w:pPr>
              <w:ind w:firstLineChars="0" w:firstLine="0"/>
              <w:rPr>
                <w:rFonts w:ascii="Times New Roman" w:hAnsi="Times New Roman" w:cs="Times New Roman"/>
                <w:color w:val="262626"/>
                <w:spacing w:val="12"/>
                <w:szCs w:val="21"/>
              </w:rPr>
            </w:pPr>
            <w:r>
              <w:rPr>
                <w:rFonts w:ascii="Times New Roman" w:hAnsi="Times New Roman" w:cs="Times New Roman"/>
                <w:color w:val="262626"/>
                <w:spacing w:val="12"/>
                <w:szCs w:val="21"/>
              </w:rPr>
              <w:t>part_type</w:t>
            </w:r>
          </w:p>
        </w:tc>
        <w:tc>
          <w:tcPr>
            <w:tcW w:w="1418" w:type="dxa"/>
          </w:tcPr>
          <w:p w14:paraId="34BFE482" w14:textId="77777777" w:rsidR="00FB6D3D" w:rsidRDefault="00D22A15">
            <w:pPr>
              <w:ind w:firstLineChars="0" w:firstLine="0"/>
            </w:pPr>
            <w:r>
              <w:t>string</w:t>
            </w:r>
          </w:p>
        </w:tc>
        <w:tc>
          <w:tcPr>
            <w:tcW w:w="2835" w:type="dxa"/>
          </w:tcPr>
          <w:p w14:paraId="40AE0E8B" w14:textId="77777777" w:rsidR="00FB6D3D" w:rsidRDefault="00D22A15">
            <w:pPr>
              <w:ind w:firstLineChars="0" w:firstLine="0"/>
            </w:pPr>
            <w:r>
              <w:rPr>
                <w:rFonts w:hint="eastAsia"/>
              </w:rPr>
              <w:t>零件类型</w:t>
            </w:r>
          </w:p>
        </w:tc>
        <w:tc>
          <w:tcPr>
            <w:tcW w:w="2693" w:type="dxa"/>
          </w:tcPr>
          <w:p w14:paraId="7070B0A0" w14:textId="77777777" w:rsidR="00FB6D3D" w:rsidRDefault="00D22A15">
            <w:pPr>
              <w:ind w:firstLineChars="0" w:firstLine="0"/>
            </w:pPr>
            <w:r>
              <w:rPr>
                <w:rFonts w:hint="eastAsia"/>
              </w:rPr>
              <w:t>零件类型</w:t>
            </w:r>
            <w:r>
              <w:t>(1</w:t>
            </w:r>
            <w:r>
              <w:rPr>
                <w:rFonts w:hint="eastAsia"/>
              </w:rPr>
              <w:t>代表小件、</w:t>
            </w:r>
            <w:r>
              <w:t>2</w:t>
            </w:r>
            <w:r>
              <w:rPr>
                <w:rFonts w:hint="eastAsia"/>
              </w:rPr>
              <w:t>中件、</w:t>
            </w:r>
            <w:r>
              <w:t>3</w:t>
            </w:r>
            <w:r>
              <w:rPr>
                <w:rFonts w:hint="eastAsia"/>
              </w:rPr>
              <w:t>大件、</w:t>
            </w:r>
            <w:r>
              <w:t>4</w:t>
            </w:r>
            <w:r>
              <w:rPr>
                <w:rFonts w:hint="eastAsia"/>
              </w:rPr>
              <w:t>超大件</w:t>
            </w:r>
            <w:r>
              <w:t>)</w:t>
            </w:r>
          </w:p>
        </w:tc>
      </w:tr>
      <w:tr w:rsidR="00FB6D3D" w14:paraId="63598364" w14:textId="77777777">
        <w:trPr>
          <w:jc w:val="center"/>
        </w:trPr>
        <w:tc>
          <w:tcPr>
            <w:tcW w:w="1696" w:type="dxa"/>
          </w:tcPr>
          <w:p w14:paraId="3F25693A" w14:textId="77777777" w:rsidR="00FB6D3D" w:rsidRDefault="00D22A15">
            <w:pPr>
              <w:ind w:firstLineChars="0" w:firstLine="0"/>
              <w:rPr>
                <w:rFonts w:ascii="Times New Roman" w:hAnsi="Times New Roman" w:cs="Times New Roman"/>
                <w:color w:val="262626"/>
                <w:spacing w:val="12"/>
                <w:szCs w:val="21"/>
              </w:rPr>
            </w:pPr>
            <w:r>
              <w:rPr>
                <w:rFonts w:ascii="Times New Roman" w:hAnsi="Times New Roman" w:cs="Times New Roman"/>
                <w:color w:val="262626"/>
                <w:spacing w:val="12"/>
                <w:szCs w:val="21"/>
              </w:rPr>
              <w:t>fj_start_time</w:t>
            </w:r>
          </w:p>
        </w:tc>
        <w:tc>
          <w:tcPr>
            <w:tcW w:w="1418" w:type="dxa"/>
          </w:tcPr>
          <w:p w14:paraId="1942BBD3" w14:textId="77777777" w:rsidR="00FB6D3D" w:rsidRDefault="00D22A15">
            <w:pPr>
              <w:ind w:firstLineChars="0" w:firstLine="0"/>
            </w:pPr>
            <w:r>
              <w:t>string</w:t>
            </w:r>
          </w:p>
        </w:tc>
        <w:tc>
          <w:tcPr>
            <w:tcW w:w="2835" w:type="dxa"/>
          </w:tcPr>
          <w:p w14:paraId="302C5AC1" w14:textId="77777777" w:rsidR="00FB6D3D" w:rsidRDefault="00D22A15">
            <w:pPr>
              <w:ind w:firstLineChars="0" w:firstLine="0"/>
            </w:pPr>
            <w:r>
              <w:rPr>
                <w:rFonts w:hint="eastAsia"/>
              </w:rPr>
              <w:t>零件分拣开始时间</w:t>
            </w:r>
          </w:p>
        </w:tc>
        <w:tc>
          <w:tcPr>
            <w:tcW w:w="2693" w:type="dxa"/>
          </w:tcPr>
          <w:p w14:paraId="30A2746F" w14:textId="77777777" w:rsidR="00FB6D3D" w:rsidRDefault="00FB6D3D">
            <w:pPr>
              <w:ind w:firstLineChars="0" w:firstLine="0"/>
            </w:pPr>
          </w:p>
        </w:tc>
      </w:tr>
      <w:tr w:rsidR="00FB6D3D" w14:paraId="046221B5" w14:textId="77777777">
        <w:trPr>
          <w:jc w:val="center"/>
        </w:trPr>
        <w:tc>
          <w:tcPr>
            <w:tcW w:w="1696" w:type="dxa"/>
          </w:tcPr>
          <w:p w14:paraId="7C126E96" w14:textId="77777777" w:rsidR="00FB6D3D" w:rsidRDefault="00D22A15">
            <w:pPr>
              <w:ind w:firstLineChars="0" w:firstLine="0"/>
              <w:rPr>
                <w:rFonts w:ascii="Times New Roman" w:hAnsi="Times New Roman" w:cs="Times New Roman"/>
                <w:color w:val="262626"/>
                <w:spacing w:val="12"/>
                <w:szCs w:val="21"/>
              </w:rPr>
            </w:pPr>
            <w:r>
              <w:rPr>
                <w:rFonts w:ascii="Times New Roman" w:hAnsi="Times New Roman" w:cs="Times New Roman"/>
                <w:color w:val="262626"/>
                <w:spacing w:val="12"/>
                <w:szCs w:val="21"/>
              </w:rPr>
              <w:t>fj_end_time</w:t>
            </w:r>
          </w:p>
        </w:tc>
        <w:tc>
          <w:tcPr>
            <w:tcW w:w="1418" w:type="dxa"/>
          </w:tcPr>
          <w:p w14:paraId="6A2979D5" w14:textId="77777777" w:rsidR="00FB6D3D" w:rsidRDefault="00D22A15">
            <w:pPr>
              <w:ind w:firstLineChars="0" w:firstLine="0"/>
            </w:pPr>
            <w:r>
              <w:t>string</w:t>
            </w:r>
          </w:p>
        </w:tc>
        <w:tc>
          <w:tcPr>
            <w:tcW w:w="2835" w:type="dxa"/>
          </w:tcPr>
          <w:p w14:paraId="5433DEA2" w14:textId="77777777" w:rsidR="00FB6D3D" w:rsidRDefault="00D22A15">
            <w:pPr>
              <w:ind w:firstLineChars="0" w:firstLine="0"/>
            </w:pPr>
            <w:r>
              <w:rPr>
                <w:rFonts w:hint="eastAsia"/>
              </w:rPr>
              <w:t>零件分拣结束时间</w:t>
            </w:r>
          </w:p>
        </w:tc>
        <w:tc>
          <w:tcPr>
            <w:tcW w:w="2693" w:type="dxa"/>
          </w:tcPr>
          <w:p w14:paraId="64F0C929" w14:textId="77777777" w:rsidR="00FB6D3D" w:rsidRDefault="00FB6D3D">
            <w:pPr>
              <w:ind w:firstLineChars="0" w:firstLine="0"/>
            </w:pPr>
          </w:p>
        </w:tc>
      </w:tr>
    </w:tbl>
    <w:p w14:paraId="43B3E13D" w14:textId="77777777" w:rsidR="00FB6D3D" w:rsidRDefault="00FB6D3D">
      <w:pPr>
        <w:spacing w:line="360" w:lineRule="atLeast"/>
        <w:ind w:firstLineChars="0" w:firstLine="0"/>
      </w:pPr>
    </w:p>
    <w:p w14:paraId="66D4BBBF" w14:textId="77777777" w:rsidR="00FB6D3D" w:rsidRDefault="00D22A15">
      <w:pPr>
        <w:pStyle w:val="af6"/>
        <w:ind w:left="420" w:firstLineChars="0" w:firstLine="0"/>
        <w:rPr>
          <w:rStyle w:val="af3"/>
        </w:rPr>
      </w:pPr>
      <w:r>
        <w:rPr>
          <w:rStyle w:val="af3"/>
          <w:rFonts w:hint="eastAsia"/>
        </w:rPr>
        <w:t>返回结果：</w:t>
      </w:r>
    </w:p>
    <w:p w14:paraId="0A337F62" w14:textId="77777777" w:rsidR="00FB6D3D" w:rsidRDefault="00D22A15">
      <w:pPr>
        <w:pStyle w:val="af6"/>
        <w:ind w:left="420" w:firstLineChars="0" w:firstLine="0"/>
        <w:rPr>
          <w:rFonts w:ascii="Times New Roman" w:hAnsi="Times New Roman" w:cs="Times New Roman"/>
          <w:color w:val="262626"/>
          <w:spacing w:val="12"/>
          <w:szCs w:val="21"/>
        </w:rPr>
      </w:pPr>
      <w:r>
        <w:rPr>
          <w:rFonts w:ascii="Times New Roman" w:hAnsi="Times New Roman" w:cs="Times New Roman" w:hint="eastAsia"/>
          <w:color w:val="262626"/>
          <w:spacing w:val="12"/>
          <w:szCs w:val="21"/>
        </w:rPr>
        <w:t>{</w:t>
      </w:r>
    </w:p>
    <w:p w14:paraId="74AA82C7" w14:textId="77777777" w:rsidR="00FB6D3D" w:rsidRDefault="00D22A15">
      <w:pPr>
        <w:pStyle w:val="af6"/>
        <w:ind w:left="420" w:firstLineChars="0" w:firstLine="300"/>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code</w:t>
      </w: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 xml:space="preserve">: </w:t>
      </w:r>
      <w:r>
        <w:rPr>
          <w:rFonts w:ascii="Times New Roman" w:hAnsi="Times New Roman" w:cs="Times New Roman"/>
          <w:color w:val="262626"/>
          <w:spacing w:val="12"/>
          <w:szCs w:val="21"/>
        </w:rPr>
        <w:t>20</w:t>
      </w:r>
      <w:r>
        <w:rPr>
          <w:rFonts w:ascii="Times New Roman" w:hAnsi="Times New Roman" w:cs="Times New Roman" w:hint="eastAsia"/>
          <w:color w:val="262626"/>
          <w:spacing w:val="12"/>
          <w:szCs w:val="21"/>
        </w:rPr>
        <w:t>0,</w:t>
      </w:r>
    </w:p>
    <w:p w14:paraId="4C6804A1" w14:textId="77777777" w:rsidR="00FB6D3D" w:rsidRDefault="00D22A15">
      <w:pPr>
        <w:pStyle w:val="af6"/>
        <w:ind w:left="420" w:firstLineChars="0" w:firstLine="300"/>
        <w:rPr>
          <w:rFonts w:ascii="Times New Roman" w:hAnsi="Times New Roman" w:cs="Times New Roman"/>
          <w:color w:val="262626"/>
          <w:spacing w:val="12"/>
          <w:szCs w:val="21"/>
        </w:rPr>
      </w:pPr>
      <w:r>
        <w:rPr>
          <w:rFonts w:ascii="Times New Roman" w:hAnsi="Times New Roman" w:cs="Times New Roman"/>
          <w:color w:val="262626"/>
          <w:spacing w:val="12"/>
          <w:szCs w:val="21"/>
        </w:rPr>
        <w:t>“msg”</w:t>
      </w:r>
      <w:r>
        <w:rPr>
          <w:rFonts w:ascii="Times New Roman" w:hAnsi="Times New Roman" w:cs="Times New Roman" w:hint="eastAsia"/>
          <w:color w:val="262626"/>
          <w:spacing w:val="12"/>
          <w:szCs w:val="21"/>
        </w:rPr>
        <w:t xml:space="preserve">: </w:t>
      </w: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success</w:t>
      </w: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w:t>
      </w:r>
    </w:p>
    <w:p w14:paraId="4D86638A" w14:textId="77777777" w:rsidR="00FB6D3D" w:rsidRDefault="00D22A15">
      <w:pPr>
        <w:pStyle w:val="af6"/>
        <w:ind w:left="420" w:firstLineChars="0" w:firstLine="300"/>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data</w:t>
      </w: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 xml:space="preserve">: </w:t>
      </w:r>
      <w:r>
        <w:rPr>
          <w:rFonts w:ascii="Times New Roman" w:hAnsi="Times New Roman" w:cs="Times New Roman"/>
          <w:color w:val="262626"/>
          <w:spacing w:val="12"/>
          <w:szCs w:val="21"/>
        </w:rPr>
        <w:t>“”</w:t>
      </w:r>
    </w:p>
    <w:p w14:paraId="37A570D0" w14:textId="77777777" w:rsidR="00FB6D3D" w:rsidRDefault="00D22A15">
      <w:pPr>
        <w:ind w:firstLineChars="179" w:firstLine="451"/>
        <w:rPr>
          <w:rFonts w:ascii="Times New Roman" w:hAnsi="Times New Roman" w:cs="Times New Roman"/>
          <w:color w:val="262626"/>
          <w:spacing w:val="12"/>
          <w:szCs w:val="21"/>
        </w:rPr>
      </w:pPr>
      <w:r>
        <w:rPr>
          <w:rFonts w:ascii="Times New Roman" w:hAnsi="Times New Roman" w:cs="Times New Roman" w:hint="eastAsia"/>
          <w:color w:val="262626"/>
          <w:spacing w:val="12"/>
          <w:szCs w:val="21"/>
        </w:rPr>
        <w:t>}</w:t>
      </w:r>
    </w:p>
    <w:tbl>
      <w:tblPr>
        <w:tblStyle w:val="af2"/>
        <w:tblW w:w="8642" w:type="dxa"/>
        <w:jc w:val="center"/>
        <w:tblLayout w:type="fixed"/>
        <w:tblLook w:val="04A0" w:firstRow="1" w:lastRow="0" w:firstColumn="1" w:lastColumn="0" w:noHBand="0" w:noVBand="1"/>
      </w:tblPr>
      <w:tblGrid>
        <w:gridCol w:w="1413"/>
        <w:gridCol w:w="1276"/>
        <w:gridCol w:w="2976"/>
        <w:gridCol w:w="2977"/>
      </w:tblGrid>
      <w:tr w:rsidR="00FB6D3D" w14:paraId="7D8FF834" w14:textId="77777777">
        <w:trPr>
          <w:jc w:val="center"/>
        </w:trPr>
        <w:tc>
          <w:tcPr>
            <w:tcW w:w="1413" w:type="dxa"/>
          </w:tcPr>
          <w:p w14:paraId="60E5A092" w14:textId="77777777" w:rsidR="00FB6D3D" w:rsidRDefault="00D22A15">
            <w:pPr>
              <w:ind w:firstLineChars="0" w:firstLine="0"/>
            </w:pPr>
            <w:r>
              <w:rPr>
                <w:rFonts w:hint="eastAsia"/>
              </w:rPr>
              <w:t>参数</w:t>
            </w:r>
          </w:p>
        </w:tc>
        <w:tc>
          <w:tcPr>
            <w:tcW w:w="1276" w:type="dxa"/>
          </w:tcPr>
          <w:p w14:paraId="644DE60A" w14:textId="77777777" w:rsidR="00FB6D3D" w:rsidRDefault="00D22A15">
            <w:pPr>
              <w:ind w:firstLineChars="0" w:firstLine="0"/>
            </w:pPr>
            <w:r>
              <w:rPr>
                <w:rFonts w:hint="eastAsia"/>
              </w:rPr>
              <w:t>参数类型</w:t>
            </w:r>
          </w:p>
        </w:tc>
        <w:tc>
          <w:tcPr>
            <w:tcW w:w="2976" w:type="dxa"/>
          </w:tcPr>
          <w:p w14:paraId="1B7F0825" w14:textId="77777777" w:rsidR="00FB6D3D" w:rsidRDefault="00D22A15">
            <w:pPr>
              <w:ind w:firstLineChars="0" w:firstLine="0"/>
            </w:pPr>
            <w:r>
              <w:rPr>
                <w:rFonts w:hint="eastAsia"/>
              </w:rPr>
              <w:t>说明</w:t>
            </w:r>
          </w:p>
        </w:tc>
        <w:tc>
          <w:tcPr>
            <w:tcW w:w="2977" w:type="dxa"/>
          </w:tcPr>
          <w:p w14:paraId="7368263D" w14:textId="77777777" w:rsidR="00FB6D3D" w:rsidRDefault="00D22A15">
            <w:pPr>
              <w:ind w:firstLineChars="0" w:firstLine="0"/>
            </w:pPr>
            <w:r>
              <w:rPr>
                <w:rFonts w:hint="eastAsia"/>
              </w:rPr>
              <w:t>示例值</w:t>
            </w:r>
          </w:p>
        </w:tc>
      </w:tr>
      <w:tr w:rsidR="00FB6D3D" w14:paraId="42E72B60" w14:textId="77777777">
        <w:trPr>
          <w:jc w:val="center"/>
        </w:trPr>
        <w:tc>
          <w:tcPr>
            <w:tcW w:w="1413" w:type="dxa"/>
          </w:tcPr>
          <w:p w14:paraId="1731E173" w14:textId="77777777" w:rsidR="00FB6D3D" w:rsidRDefault="00D22A15">
            <w:pPr>
              <w:ind w:firstLineChars="0" w:firstLine="0"/>
              <w:rPr>
                <w:rFonts w:ascii="Times New Roman" w:hAnsi="Times New Roman" w:cs="Times New Roman"/>
              </w:rPr>
            </w:pPr>
            <w:r>
              <w:rPr>
                <w:rFonts w:ascii="Times New Roman" w:hAnsi="Times New Roman" w:cs="Times New Roman" w:hint="eastAsia"/>
                <w:color w:val="262626"/>
                <w:spacing w:val="12"/>
                <w:szCs w:val="21"/>
              </w:rPr>
              <w:t>code</w:t>
            </w:r>
          </w:p>
        </w:tc>
        <w:tc>
          <w:tcPr>
            <w:tcW w:w="1276" w:type="dxa"/>
          </w:tcPr>
          <w:p w14:paraId="6FA2A44F" w14:textId="77777777" w:rsidR="00FB6D3D" w:rsidRDefault="00D22A15">
            <w:pPr>
              <w:ind w:firstLineChars="0" w:firstLine="0"/>
            </w:pPr>
            <w:r>
              <w:rPr>
                <w:rFonts w:hint="eastAsia"/>
              </w:rPr>
              <w:t>int</w:t>
            </w:r>
          </w:p>
        </w:tc>
        <w:tc>
          <w:tcPr>
            <w:tcW w:w="2976" w:type="dxa"/>
          </w:tcPr>
          <w:p w14:paraId="4D8658FE" w14:textId="77777777" w:rsidR="00FB6D3D" w:rsidRDefault="00D22A15">
            <w:pPr>
              <w:ind w:firstLineChars="0" w:firstLine="0"/>
            </w:pPr>
            <w:r>
              <w:rPr>
                <w:rFonts w:hint="eastAsia"/>
              </w:rPr>
              <w:t>返回码</w:t>
            </w:r>
          </w:p>
        </w:tc>
        <w:tc>
          <w:tcPr>
            <w:tcW w:w="2977" w:type="dxa"/>
          </w:tcPr>
          <w:p w14:paraId="3610F080" w14:textId="77777777" w:rsidR="00FB6D3D" w:rsidRDefault="00D22A15">
            <w:pPr>
              <w:ind w:firstLineChars="0" w:firstLine="0"/>
            </w:pPr>
            <w:r>
              <w:t>20</w:t>
            </w:r>
            <w:r>
              <w:rPr>
                <w:rFonts w:hint="eastAsia"/>
              </w:rPr>
              <w:t>0</w:t>
            </w:r>
            <w:r>
              <w:rPr>
                <w:rFonts w:hint="eastAsia"/>
              </w:rPr>
              <w:t>为成功；</w:t>
            </w:r>
            <w:r>
              <w:rPr>
                <w:rFonts w:hint="eastAsia"/>
              </w:rPr>
              <w:t>4</w:t>
            </w:r>
            <w:r>
              <w:t>00</w:t>
            </w:r>
            <w:r>
              <w:rPr>
                <w:rFonts w:hint="eastAsia"/>
              </w:rPr>
              <w:t>为失败</w:t>
            </w:r>
          </w:p>
        </w:tc>
      </w:tr>
      <w:tr w:rsidR="00FB6D3D" w14:paraId="7E5B5E04" w14:textId="77777777">
        <w:trPr>
          <w:jc w:val="center"/>
        </w:trPr>
        <w:tc>
          <w:tcPr>
            <w:tcW w:w="1413" w:type="dxa"/>
          </w:tcPr>
          <w:p w14:paraId="3977E9A7" w14:textId="77777777" w:rsidR="00FB6D3D" w:rsidRDefault="00D22A15">
            <w:pPr>
              <w:ind w:firstLineChars="0" w:firstLine="0"/>
              <w:rPr>
                <w:rFonts w:ascii="Times New Roman" w:hAnsi="Times New Roman" w:cs="Times New Roman"/>
              </w:rPr>
            </w:pPr>
            <w:r>
              <w:rPr>
                <w:rFonts w:ascii="Times New Roman" w:hAnsi="Times New Roman" w:cs="Times New Roman"/>
                <w:color w:val="262626"/>
                <w:spacing w:val="12"/>
                <w:szCs w:val="21"/>
              </w:rPr>
              <w:t>msg</w:t>
            </w:r>
          </w:p>
        </w:tc>
        <w:tc>
          <w:tcPr>
            <w:tcW w:w="1276" w:type="dxa"/>
          </w:tcPr>
          <w:p w14:paraId="484B7519" w14:textId="77777777" w:rsidR="00FB6D3D" w:rsidRDefault="00D22A15">
            <w:pPr>
              <w:ind w:firstLineChars="0" w:firstLine="0"/>
            </w:pPr>
            <w:r>
              <w:rPr>
                <w:rFonts w:hint="eastAsia"/>
              </w:rPr>
              <w:t>string</w:t>
            </w:r>
          </w:p>
        </w:tc>
        <w:tc>
          <w:tcPr>
            <w:tcW w:w="2976" w:type="dxa"/>
          </w:tcPr>
          <w:p w14:paraId="11D81A39" w14:textId="77777777" w:rsidR="00FB6D3D" w:rsidRDefault="00D22A15">
            <w:pPr>
              <w:ind w:firstLineChars="0" w:firstLine="0"/>
            </w:pPr>
            <w:r>
              <w:t>对返回码的文本描述内容</w:t>
            </w:r>
          </w:p>
        </w:tc>
        <w:tc>
          <w:tcPr>
            <w:tcW w:w="2977" w:type="dxa"/>
          </w:tcPr>
          <w:p w14:paraId="2A72C3E4" w14:textId="77777777" w:rsidR="00FB6D3D" w:rsidRDefault="00D22A15">
            <w:pPr>
              <w:ind w:firstLineChars="0" w:firstLine="0"/>
              <w:rPr>
                <w:rFonts w:ascii="Times New Roman" w:hAnsi="Times New Roman" w:cs="Times New Roman"/>
              </w:rPr>
            </w:pPr>
            <w:r>
              <w:rPr>
                <w:rFonts w:ascii="Times New Roman" w:hAnsi="Times New Roman" w:cs="Times New Roman"/>
              </w:rPr>
              <w:t>“success”</w:t>
            </w:r>
            <w:r>
              <w:rPr>
                <w:rFonts w:ascii="Times New Roman" w:hAnsi="Times New Roman" w:cs="Times New Roman"/>
              </w:rPr>
              <w:t>表示</w:t>
            </w:r>
            <w:r>
              <w:rPr>
                <w:rFonts w:ascii="Times New Roman" w:hAnsi="Times New Roman" w:cs="Times New Roman" w:hint="eastAsia"/>
              </w:rPr>
              <w:t>查询</w:t>
            </w:r>
            <w:r>
              <w:rPr>
                <w:rFonts w:ascii="Times New Roman" w:hAnsi="Times New Roman" w:cs="Times New Roman"/>
              </w:rPr>
              <w:t>成功</w:t>
            </w:r>
          </w:p>
          <w:p w14:paraId="0FD1CABD" w14:textId="77777777" w:rsidR="00FB6D3D" w:rsidRDefault="00D22A15">
            <w:pPr>
              <w:ind w:firstLineChars="0" w:firstLine="0"/>
              <w:rPr>
                <w:rFonts w:ascii="Times New Roman" w:hAnsi="Times New Roman" w:cs="Times New Roman"/>
              </w:rPr>
            </w:pPr>
            <w:r>
              <w:rPr>
                <w:rFonts w:ascii="Times New Roman" w:hAnsi="Times New Roman" w:cs="Times New Roman"/>
              </w:rPr>
              <w:t>”error”</w:t>
            </w:r>
            <w:r>
              <w:rPr>
                <w:rFonts w:ascii="Times New Roman" w:hAnsi="Times New Roman" w:cs="Times New Roman"/>
              </w:rPr>
              <w:t>表示</w:t>
            </w:r>
            <w:r>
              <w:rPr>
                <w:rFonts w:ascii="Times New Roman" w:hAnsi="Times New Roman" w:cs="Times New Roman" w:hint="eastAsia"/>
              </w:rPr>
              <w:t>查询失败</w:t>
            </w:r>
          </w:p>
        </w:tc>
      </w:tr>
      <w:tr w:rsidR="00FB6D3D" w14:paraId="789E1950" w14:textId="77777777">
        <w:trPr>
          <w:jc w:val="center"/>
        </w:trPr>
        <w:tc>
          <w:tcPr>
            <w:tcW w:w="1413" w:type="dxa"/>
          </w:tcPr>
          <w:p w14:paraId="1232C9D9" w14:textId="77777777" w:rsidR="00FB6D3D" w:rsidRDefault="00D22A15">
            <w:pPr>
              <w:ind w:firstLineChars="0" w:firstLine="0"/>
              <w:rPr>
                <w:rFonts w:ascii="Times New Roman" w:hAnsi="Times New Roman" w:cs="Times New Roman"/>
                <w:color w:val="262626"/>
                <w:spacing w:val="12"/>
                <w:szCs w:val="21"/>
              </w:rPr>
            </w:pPr>
            <w:r>
              <w:rPr>
                <w:rFonts w:ascii="Times New Roman" w:hAnsi="Times New Roman" w:cs="Times New Roman"/>
                <w:color w:val="262626"/>
                <w:spacing w:val="12"/>
                <w:szCs w:val="21"/>
              </w:rPr>
              <w:lastRenderedPageBreak/>
              <w:t>data</w:t>
            </w:r>
          </w:p>
        </w:tc>
        <w:tc>
          <w:tcPr>
            <w:tcW w:w="1276" w:type="dxa"/>
          </w:tcPr>
          <w:p w14:paraId="41765031" w14:textId="77777777" w:rsidR="00FB6D3D" w:rsidRDefault="00D22A15">
            <w:pPr>
              <w:ind w:firstLineChars="0" w:firstLine="0"/>
            </w:pPr>
            <w:r>
              <w:rPr>
                <w:rFonts w:hint="eastAsia"/>
              </w:rPr>
              <w:t>string</w:t>
            </w:r>
          </w:p>
        </w:tc>
        <w:tc>
          <w:tcPr>
            <w:tcW w:w="2976" w:type="dxa"/>
          </w:tcPr>
          <w:p w14:paraId="72EF30C7" w14:textId="77777777" w:rsidR="00FB6D3D" w:rsidRDefault="00D22A15">
            <w:pPr>
              <w:ind w:firstLineChars="0" w:firstLine="0"/>
            </w:pPr>
            <w:r>
              <w:rPr>
                <w:rFonts w:hint="eastAsia"/>
              </w:rPr>
              <w:t>错误情况的异常信息</w:t>
            </w:r>
          </w:p>
        </w:tc>
        <w:tc>
          <w:tcPr>
            <w:tcW w:w="2977" w:type="dxa"/>
          </w:tcPr>
          <w:p w14:paraId="5D2F3F59" w14:textId="77777777" w:rsidR="00FB6D3D" w:rsidRDefault="00FB6D3D">
            <w:pPr>
              <w:ind w:firstLineChars="0" w:firstLine="0"/>
              <w:rPr>
                <w:rFonts w:ascii="Times New Roman" w:hAnsi="Times New Roman" w:cs="Times New Roman"/>
              </w:rPr>
            </w:pPr>
          </w:p>
        </w:tc>
      </w:tr>
    </w:tbl>
    <w:p w14:paraId="643E060D" w14:textId="77777777" w:rsidR="00FB6D3D" w:rsidRDefault="00D22A15">
      <w:pPr>
        <w:pStyle w:val="2"/>
        <w:numPr>
          <w:ilvl w:val="1"/>
          <w:numId w:val="16"/>
        </w:numPr>
        <w:spacing w:before="120"/>
        <w:rPr>
          <w:rFonts w:ascii="宋体" w:eastAsia="宋体" w:hAnsi="宋体"/>
          <w:szCs w:val="30"/>
        </w:rPr>
      </w:pPr>
      <w:bookmarkStart w:id="30" w:name="_Toc2991"/>
      <w:r>
        <w:rPr>
          <w:rFonts w:ascii="宋体" w:eastAsia="宋体" w:hAnsi="宋体" w:hint="eastAsia"/>
          <w:szCs w:val="30"/>
        </w:rPr>
        <w:t>混拣</w:t>
      </w:r>
      <w:r>
        <w:rPr>
          <w:rFonts w:ascii="宋体" w:eastAsia="宋体" w:hAnsi="宋体" w:hint="eastAsia"/>
          <w:szCs w:val="30"/>
        </w:rPr>
        <w:t>/</w:t>
      </w:r>
      <w:r>
        <w:rPr>
          <w:rFonts w:ascii="宋体" w:eastAsia="宋体" w:hAnsi="宋体" w:hint="eastAsia"/>
          <w:szCs w:val="30"/>
        </w:rPr>
        <w:t>大件</w:t>
      </w:r>
      <w:r>
        <w:rPr>
          <w:rFonts w:ascii="宋体" w:eastAsia="宋体" w:hAnsi="宋体" w:hint="eastAsia"/>
          <w:szCs w:val="30"/>
        </w:rPr>
        <w:t>/</w:t>
      </w:r>
      <w:r>
        <w:rPr>
          <w:rFonts w:ascii="宋体" w:eastAsia="宋体" w:hAnsi="宋体" w:hint="eastAsia"/>
          <w:szCs w:val="30"/>
        </w:rPr>
        <w:t>码盘区接收钢板到位信号</w:t>
      </w:r>
      <w:bookmarkEnd w:id="30"/>
    </w:p>
    <w:p w14:paraId="3A7B0175" w14:textId="77777777" w:rsidR="00FB6D3D" w:rsidRDefault="00D22A15">
      <w:pPr>
        <w:pStyle w:val="af6"/>
        <w:ind w:left="420" w:firstLineChars="0" w:firstLine="0"/>
      </w:pPr>
      <w:r>
        <w:rPr>
          <w:b/>
          <w:bCs/>
        </w:rPr>
        <w:t>请求方式</w:t>
      </w:r>
      <w:r>
        <w:t>：</w:t>
      </w:r>
      <w:r>
        <w:t>POST</w:t>
      </w:r>
      <w:r>
        <w:t>（</w:t>
      </w:r>
      <w:r>
        <w:t>HTTP</w:t>
      </w:r>
      <w:r>
        <w:t>）</w:t>
      </w:r>
    </w:p>
    <w:p w14:paraId="1BF3AC17" w14:textId="77777777" w:rsidR="00FB6D3D" w:rsidRDefault="00D22A15">
      <w:pPr>
        <w:pStyle w:val="af6"/>
        <w:spacing w:line="360" w:lineRule="atLeast"/>
        <w:ind w:left="420" w:firstLineChars="0" w:firstLine="0"/>
        <w:rPr>
          <w:rFonts w:ascii="Times New Roman" w:hAnsi="Times New Roman" w:cs="Times New Roman"/>
          <w:color w:val="262626"/>
          <w:spacing w:val="12"/>
          <w:szCs w:val="21"/>
        </w:rPr>
      </w:pPr>
      <w:r>
        <w:rPr>
          <w:rFonts w:ascii="Times New Roman" w:hAnsi="Times New Roman" w:cs="Times New Roman"/>
          <w:b/>
          <w:bCs/>
          <w:color w:val="262626"/>
          <w:spacing w:val="12"/>
          <w:szCs w:val="21"/>
        </w:rPr>
        <w:t>请求地址</w:t>
      </w:r>
      <w:r>
        <w:rPr>
          <w:rFonts w:ascii="Times New Roman" w:hAnsi="Times New Roman" w:cs="Times New Roman"/>
          <w:color w:val="262626"/>
          <w:spacing w:val="12"/>
          <w:szCs w:val="21"/>
        </w:rPr>
        <w:t>：</w:t>
      </w:r>
      <w:hyperlink r:id="rId12" w:history="1">
        <w:r>
          <w:rPr>
            <w:rStyle w:val="af4"/>
            <w:rFonts w:ascii="Times New Roman" w:hAnsi="Times New Roman" w:cs="Times New Roman"/>
            <w:spacing w:val="12"/>
            <w:szCs w:val="24"/>
          </w:rPr>
          <w:t>http://</w:t>
        </w:r>
        <w:r>
          <w:rPr>
            <w:rStyle w:val="af4"/>
            <w:rFonts w:ascii="Times New Roman" w:hAnsi="Times New Roman" w:cs="Times New Roman" w:hint="eastAsia"/>
            <w:spacing w:val="12"/>
            <w:szCs w:val="24"/>
          </w:rPr>
          <w:t>ip</w:t>
        </w:r>
        <w:r>
          <w:rPr>
            <w:rStyle w:val="af4"/>
            <w:rFonts w:ascii="Times New Roman" w:hAnsi="Times New Roman" w:cs="Times New Roman"/>
            <w:spacing w:val="12"/>
            <w:szCs w:val="24"/>
          </w:rPr>
          <w:t>:port</w:t>
        </w:r>
        <w:r>
          <w:rPr>
            <w:rStyle w:val="af4"/>
            <w:rFonts w:ascii="Times New Roman" w:hAnsi="Times New Roman" w:cs="Times New Roman" w:hint="eastAsia"/>
            <w:spacing w:val="12"/>
            <w:szCs w:val="24"/>
          </w:rPr>
          <w:t>/</w:t>
        </w:r>
      </w:hyperlink>
      <w:r>
        <w:rPr>
          <w:rFonts w:hint="eastAsia"/>
        </w:rPr>
        <w:t>功能区编码</w:t>
      </w:r>
      <w:r>
        <w:rPr>
          <w:rFonts w:ascii="Times New Roman" w:hAnsi="Times New Roman" w:cs="Times New Roman"/>
          <w:color w:val="262626"/>
          <w:spacing w:val="12"/>
          <w:szCs w:val="24"/>
        </w:rPr>
        <w:t>/</w:t>
      </w:r>
      <w:r>
        <w:rPr>
          <w:rFonts w:ascii="Times New Roman" w:hAnsi="Times New Roman" w:cs="Times New Roman" w:hint="eastAsia"/>
          <w:color w:val="262626"/>
          <w:spacing w:val="12"/>
          <w:szCs w:val="24"/>
        </w:rPr>
        <w:t>system/</w:t>
      </w:r>
      <w:r>
        <w:rPr>
          <w:rFonts w:ascii="Times New Roman" w:hAnsi="Times New Roman" w:cs="Times New Roman"/>
          <w:color w:val="262626"/>
          <w:spacing w:val="12"/>
          <w:szCs w:val="24"/>
        </w:rPr>
        <w:t>inPlace</w:t>
      </w:r>
    </w:p>
    <w:p w14:paraId="6E1DA5E0" w14:textId="77777777" w:rsidR="00FB6D3D" w:rsidRDefault="00D22A15">
      <w:pPr>
        <w:pStyle w:val="af6"/>
        <w:spacing w:line="360" w:lineRule="atLeast"/>
        <w:ind w:left="420" w:firstLineChars="0" w:firstLine="0"/>
        <w:rPr>
          <w:rFonts w:ascii="Times New Roman" w:hAnsi="Times New Roman" w:cs="Times New Roman"/>
          <w:b/>
          <w:color w:val="262626"/>
          <w:spacing w:val="12"/>
          <w:szCs w:val="21"/>
        </w:rPr>
      </w:pPr>
      <w:r>
        <w:rPr>
          <w:rFonts w:ascii="Times New Roman" w:hAnsi="Times New Roman" w:cs="Times New Roman" w:hint="eastAsia"/>
          <w:b/>
          <w:color w:val="262626"/>
          <w:spacing w:val="12"/>
          <w:szCs w:val="21"/>
        </w:rPr>
        <w:t>接口说明：</w:t>
      </w:r>
    </w:p>
    <w:p w14:paraId="02717312" w14:textId="77777777" w:rsidR="00FB6D3D" w:rsidRDefault="00D22A15">
      <w:pPr>
        <w:spacing w:line="360" w:lineRule="atLeast"/>
        <w:ind w:firstLineChars="0" w:firstLine="720"/>
      </w:pPr>
      <w:r>
        <w:rPr>
          <w:rFonts w:hint="eastAsia"/>
        </w:rPr>
        <w:t>该接口用于接收混拣</w:t>
      </w:r>
      <w:r>
        <w:rPr>
          <w:rFonts w:hint="eastAsia"/>
        </w:rPr>
        <w:t>/</w:t>
      </w:r>
      <w:r>
        <w:rPr>
          <w:rFonts w:hint="eastAsia"/>
        </w:rPr>
        <w:t>大件分拣区钢板到位信号和钢板相关信息。</w:t>
      </w:r>
    </w:p>
    <w:p w14:paraId="55583435" w14:textId="77777777" w:rsidR="00FB6D3D" w:rsidRDefault="00D22A15">
      <w:pPr>
        <w:spacing w:line="360" w:lineRule="atLeast"/>
        <w:ind w:firstLine="506"/>
        <w:rPr>
          <w:rFonts w:ascii="Times New Roman" w:hAnsi="Times New Roman" w:cs="Times New Roman"/>
          <w:color w:val="262626"/>
          <w:spacing w:val="12"/>
          <w:szCs w:val="21"/>
        </w:rPr>
      </w:pPr>
      <w:r>
        <w:rPr>
          <w:rFonts w:ascii="Times New Roman" w:hAnsi="Times New Roman" w:cs="Times New Roman"/>
          <w:b/>
          <w:bCs/>
          <w:color w:val="262626"/>
          <w:spacing w:val="12"/>
          <w:szCs w:val="21"/>
        </w:rPr>
        <w:t>请求包结构体</w:t>
      </w:r>
      <w:r>
        <w:rPr>
          <w:rFonts w:ascii="Times New Roman" w:hAnsi="Times New Roman" w:cs="Times New Roman"/>
          <w:color w:val="262626"/>
          <w:spacing w:val="12"/>
          <w:szCs w:val="21"/>
        </w:rPr>
        <w:t>：</w:t>
      </w:r>
    </w:p>
    <w:p w14:paraId="33D7B7B7" w14:textId="77777777" w:rsidR="00FB6D3D" w:rsidRDefault="00D22A15">
      <w:pPr>
        <w:shd w:val="clear" w:color="auto" w:fill="FFFFFE"/>
        <w:spacing w:line="270" w:lineRule="atLeast"/>
        <w:ind w:leftChars="200" w:left="480" w:firstLineChars="0" w:firstLine="0"/>
        <w:rPr>
          <w:rFonts w:ascii="Consolas" w:hAnsi="Consolas" w:cs="宋体"/>
          <w:color w:val="000000"/>
          <w:sz w:val="18"/>
          <w:szCs w:val="18"/>
        </w:rPr>
      </w:pPr>
      <w:r>
        <w:rPr>
          <w:rFonts w:ascii="Consolas" w:hAnsi="Consolas" w:cs="宋体"/>
          <w:color w:val="000000"/>
          <w:sz w:val="18"/>
          <w:szCs w:val="18"/>
        </w:rPr>
        <w:t>{</w:t>
      </w:r>
    </w:p>
    <w:p w14:paraId="75AFA585" w14:textId="77777777" w:rsidR="00FB6D3D" w:rsidRDefault="00D22A15">
      <w:pPr>
        <w:ind w:firstLineChars="285" w:firstLine="513"/>
        <w:rPr>
          <w:rFonts w:ascii="Consolas" w:hAnsi="Consolas" w:cs="宋体"/>
          <w:sz w:val="18"/>
          <w:szCs w:val="18"/>
        </w:rPr>
      </w:pPr>
      <w:r>
        <w:rPr>
          <w:rFonts w:ascii="Consolas" w:hAnsi="Consolas" w:cs="宋体"/>
          <w:color w:val="000000"/>
          <w:sz w:val="18"/>
          <w:szCs w:val="18"/>
        </w:rPr>
        <w:t>  </w:t>
      </w:r>
      <w:r>
        <w:rPr>
          <w:rFonts w:ascii="Times New Roman" w:hAnsi="Times New Roman" w:cs="Times New Roman"/>
          <w:color w:val="262626"/>
          <w:spacing w:val="12"/>
          <w:szCs w:val="21"/>
        </w:rPr>
        <w:t>"in_place_time":"2021-02-05 12:23:23",</w:t>
      </w:r>
    </w:p>
    <w:p w14:paraId="6E6DC870" w14:textId="77777777" w:rsidR="00FB6D3D" w:rsidRDefault="00D22A15">
      <w:pPr>
        <w:ind w:firstLineChars="285" w:firstLine="718"/>
        <w:rPr>
          <w:rFonts w:ascii="Times New Roman" w:hAnsi="Times New Roman" w:cs="Times New Roman"/>
          <w:color w:val="262626"/>
          <w:spacing w:val="12"/>
          <w:szCs w:val="21"/>
        </w:rPr>
      </w:pPr>
      <w:r>
        <w:rPr>
          <w:rFonts w:ascii="Times New Roman" w:hAnsi="Times New Roman" w:cs="Times New Roman"/>
          <w:color w:val="262626"/>
          <w:spacing w:val="12"/>
          <w:szCs w:val="21"/>
        </w:rPr>
        <w:t>“sort_line”: “1”</w:t>
      </w:r>
      <w:r>
        <w:rPr>
          <w:rFonts w:ascii="Times New Roman" w:hAnsi="Times New Roman" w:cs="Times New Roman" w:hint="eastAsia"/>
          <w:color w:val="262626"/>
          <w:spacing w:val="12"/>
          <w:szCs w:val="21"/>
        </w:rPr>
        <w:t>，</w:t>
      </w:r>
    </w:p>
    <w:p w14:paraId="04AF6AE6" w14:textId="77777777" w:rsidR="00FB6D3D" w:rsidRDefault="00D22A15">
      <w:pPr>
        <w:ind w:firstLineChars="290" w:firstLine="731"/>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location</w:t>
      </w: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 xml:space="preserve">: </w:t>
      </w:r>
      <w:r>
        <w:rPr>
          <w:rFonts w:ascii="Times New Roman" w:hAnsi="Times New Roman" w:cs="Times New Roman"/>
          <w:color w:val="262626"/>
          <w:spacing w:val="12"/>
          <w:szCs w:val="21"/>
        </w:rPr>
        <w:t xml:space="preserve"> “1”,</w:t>
      </w:r>
    </w:p>
    <w:p w14:paraId="58A4B6EB" w14:textId="77777777" w:rsidR="00FB6D3D" w:rsidRDefault="00D22A15">
      <w:pPr>
        <w:ind w:firstLineChars="290" w:firstLine="731"/>
        <w:rPr>
          <w:rFonts w:ascii="Times New Roman" w:hAnsi="Times New Roman" w:cs="Times New Roman"/>
          <w:color w:val="262626"/>
          <w:spacing w:val="12"/>
          <w:szCs w:val="21"/>
        </w:rPr>
      </w:pPr>
      <w:r>
        <w:rPr>
          <w:rFonts w:ascii="Times New Roman" w:hAnsi="Times New Roman" w:cs="Times New Roman"/>
          <w:color w:val="262626"/>
          <w:spacing w:val="12"/>
          <w:szCs w:val="21"/>
        </w:rPr>
        <w:t>“plate_id”:”xx”,</w:t>
      </w:r>
      <w:r>
        <w:rPr>
          <w:rFonts w:ascii="Times New Roman" w:hAnsi="Times New Roman" w:cs="Times New Roman"/>
          <w:color w:val="262626"/>
          <w:spacing w:val="12"/>
          <w:szCs w:val="21"/>
        </w:rPr>
        <w:br/>
      </w:r>
      <w:r>
        <w:rPr>
          <w:rFonts w:ascii="Times New Roman" w:hAnsi="Times New Roman" w:cs="Times New Roman"/>
          <w:color w:val="262626"/>
          <w:spacing w:val="12"/>
          <w:szCs w:val="21"/>
        </w:rPr>
        <w:tab/>
        <w:t>“</w:t>
      </w:r>
      <w:r>
        <w:rPr>
          <w:rFonts w:ascii="Times New Roman" w:hAnsi="Times New Roman" w:cs="Times New Roman" w:hint="eastAsia"/>
          <w:color w:val="262626"/>
          <w:spacing w:val="12"/>
          <w:szCs w:val="21"/>
        </w:rPr>
        <w:t>area</w:t>
      </w:r>
      <w:r>
        <w:rPr>
          <w:rFonts w:ascii="Times New Roman" w:hAnsi="Times New Roman" w:cs="Times New Roman"/>
          <w:color w:val="262626"/>
          <w:spacing w:val="12"/>
          <w:szCs w:val="21"/>
        </w:rPr>
        <w:t>_code”:”1”</w:t>
      </w:r>
      <w:r>
        <w:rPr>
          <w:rFonts w:ascii="Times New Roman" w:hAnsi="Times New Roman" w:cs="Times New Roman" w:hint="eastAsia"/>
          <w:color w:val="262626"/>
          <w:spacing w:val="12"/>
          <w:szCs w:val="21"/>
        </w:rPr>
        <w:t>,</w:t>
      </w:r>
    </w:p>
    <w:p w14:paraId="420A4C82" w14:textId="77777777" w:rsidR="00FB6D3D" w:rsidRDefault="00D22A15">
      <w:pPr>
        <w:pStyle w:val="af6"/>
        <w:ind w:leftChars="110" w:left="264" w:firstLineChars="150" w:firstLine="378"/>
        <w:rPr>
          <w:rFonts w:ascii="Times New Roman" w:hAnsi="Times New Roman" w:cs="Times New Roman"/>
          <w:color w:val="262626"/>
          <w:spacing w:val="12"/>
          <w:szCs w:val="21"/>
        </w:rPr>
      </w:pPr>
      <w:r>
        <w:rPr>
          <w:rFonts w:ascii="Times New Roman" w:hAnsi="Times New Roman" w:cs="Times New Roman"/>
          <w:color w:val="262626"/>
          <w:spacing w:val="12"/>
          <w:szCs w:val="21"/>
        </w:rPr>
        <w:t xml:space="preserve">“length”: “8000”, </w:t>
      </w:r>
    </w:p>
    <w:p w14:paraId="2025E9BA" w14:textId="77777777" w:rsidR="00FB6D3D" w:rsidRDefault="00D22A15">
      <w:pPr>
        <w:ind w:firstLineChars="279" w:firstLine="703"/>
        <w:rPr>
          <w:rFonts w:ascii="Times New Roman" w:hAnsi="Times New Roman" w:cs="Times New Roman"/>
          <w:color w:val="262626"/>
          <w:spacing w:val="12"/>
          <w:szCs w:val="21"/>
        </w:rPr>
      </w:pPr>
      <w:r>
        <w:rPr>
          <w:rFonts w:ascii="Times New Roman" w:hAnsi="Times New Roman" w:cs="Times New Roman"/>
          <w:color w:val="262626"/>
          <w:spacing w:val="12"/>
          <w:szCs w:val="21"/>
        </w:rPr>
        <w:t xml:space="preserve">“width”: “2400”, </w:t>
      </w:r>
    </w:p>
    <w:p w14:paraId="69843785" w14:textId="77777777" w:rsidR="00FB6D3D" w:rsidRDefault="00D22A15">
      <w:pPr>
        <w:ind w:firstLineChars="279" w:firstLine="703"/>
        <w:rPr>
          <w:rFonts w:ascii="Times New Roman" w:hAnsi="Times New Roman" w:cs="Times New Roman"/>
          <w:color w:val="262626"/>
          <w:spacing w:val="12"/>
          <w:szCs w:val="21"/>
        </w:rPr>
      </w:pPr>
      <w:r>
        <w:rPr>
          <w:rFonts w:ascii="Times New Roman" w:hAnsi="Times New Roman" w:cs="Times New Roman"/>
          <w:color w:val="262626"/>
          <w:spacing w:val="12"/>
          <w:szCs w:val="21"/>
        </w:rPr>
        <w:t>“thickness”: “10”,</w:t>
      </w:r>
    </w:p>
    <w:p w14:paraId="1052D6F1" w14:textId="77777777" w:rsidR="00FB6D3D" w:rsidRDefault="00D22A15">
      <w:pPr>
        <w:ind w:firstLineChars="279" w:firstLine="703"/>
        <w:rPr>
          <w:rFonts w:ascii="Times New Roman" w:hAnsi="Times New Roman" w:cs="Times New Roman"/>
          <w:color w:val="262626"/>
          <w:spacing w:val="12"/>
          <w:szCs w:val="21"/>
        </w:rPr>
      </w:pPr>
      <w:r>
        <w:rPr>
          <w:rFonts w:ascii="Times New Roman" w:hAnsi="Times New Roman" w:cs="Times New Roman"/>
          <w:color w:val="262626"/>
          <w:spacing w:val="12"/>
          <w:szCs w:val="21"/>
        </w:rPr>
        <w:t>“file_path”: “xxxx” ,</w:t>
      </w:r>
    </w:p>
    <w:p w14:paraId="550C850F" w14:textId="77777777" w:rsidR="00FB6D3D" w:rsidRDefault="00D22A15">
      <w:pPr>
        <w:ind w:firstLineChars="279" w:firstLine="703"/>
        <w:rPr>
          <w:rFonts w:ascii="Times New Roman" w:hAnsi="Times New Roman" w:cs="Times New Roman"/>
          <w:color w:val="262626"/>
          <w:spacing w:val="12"/>
          <w:szCs w:val="21"/>
        </w:rPr>
      </w:pPr>
      <w:r>
        <w:rPr>
          <w:rFonts w:ascii="Times New Roman" w:hAnsi="Times New Roman" w:cs="Times New Roman"/>
          <w:color w:val="262626"/>
          <w:spacing w:val="12"/>
          <w:szCs w:val="21"/>
        </w:rPr>
        <w:t>“robot_list”:”1,2,3,4,5,6”</w:t>
      </w:r>
      <w:r>
        <w:rPr>
          <w:rFonts w:ascii="Times New Roman" w:hAnsi="Times New Roman" w:cs="Times New Roman" w:hint="eastAsia"/>
          <w:color w:val="262626"/>
          <w:spacing w:val="12"/>
          <w:szCs w:val="21"/>
        </w:rPr>
        <w:t>,</w:t>
      </w:r>
    </w:p>
    <w:p w14:paraId="5C59826A" w14:textId="77777777" w:rsidR="00FB6D3D" w:rsidRDefault="00D22A15">
      <w:pPr>
        <w:ind w:firstLineChars="279" w:firstLine="703"/>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plate_location</w:t>
      </w: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w:t>
      </w: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xxx</w:t>
      </w:r>
      <w:r>
        <w:rPr>
          <w:rFonts w:ascii="Times New Roman" w:hAnsi="Times New Roman" w:cs="Times New Roman"/>
          <w:color w:val="262626"/>
          <w:spacing w:val="12"/>
          <w:szCs w:val="21"/>
        </w:rPr>
        <w:t>”</w:t>
      </w:r>
    </w:p>
    <w:p w14:paraId="70ED00E9" w14:textId="77777777" w:rsidR="00FB6D3D" w:rsidRDefault="00D22A15">
      <w:pPr>
        <w:shd w:val="clear" w:color="auto" w:fill="FFFFFE"/>
        <w:spacing w:line="270" w:lineRule="atLeast"/>
        <w:ind w:leftChars="200" w:left="480" w:firstLineChars="0" w:firstLine="0"/>
        <w:rPr>
          <w:rFonts w:ascii="Consolas" w:hAnsi="Consolas" w:cs="宋体"/>
          <w:color w:val="000000"/>
          <w:sz w:val="18"/>
          <w:szCs w:val="18"/>
        </w:rPr>
      </w:pPr>
      <w:r>
        <w:rPr>
          <w:rFonts w:ascii="Consolas" w:hAnsi="Consolas" w:cs="宋体"/>
          <w:color w:val="000000"/>
          <w:sz w:val="18"/>
          <w:szCs w:val="18"/>
        </w:rPr>
        <w:t>}</w:t>
      </w:r>
    </w:p>
    <w:p w14:paraId="4F48D3C5" w14:textId="77777777" w:rsidR="00FB6D3D" w:rsidRDefault="00D22A15">
      <w:pPr>
        <w:spacing w:line="360" w:lineRule="atLeast"/>
        <w:ind w:firstLine="506"/>
        <w:rPr>
          <w:rFonts w:ascii="Times New Roman" w:hAnsi="Times New Roman" w:cs="Times New Roman"/>
          <w:b/>
          <w:bCs/>
          <w:color w:val="262626"/>
          <w:spacing w:val="12"/>
          <w:szCs w:val="21"/>
        </w:rPr>
      </w:pPr>
      <w:r>
        <w:rPr>
          <w:rFonts w:ascii="Times New Roman" w:hAnsi="Times New Roman" w:cs="Times New Roman" w:hint="eastAsia"/>
          <w:b/>
          <w:bCs/>
          <w:color w:val="262626"/>
          <w:spacing w:val="12"/>
          <w:szCs w:val="21"/>
        </w:rPr>
        <w:t>参数说明</w:t>
      </w:r>
      <w:r>
        <w:rPr>
          <w:rFonts w:ascii="Times New Roman" w:hAnsi="Times New Roman" w:cs="Times New Roman" w:hint="eastAsia"/>
          <w:b/>
          <w:bCs/>
          <w:color w:val="262626"/>
          <w:spacing w:val="12"/>
          <w:szCs w:val="21"/>
        </w:rPr>
        <w:t>:</w:t>
      </w:r>
    </w:p>
    <w:tbl>
      <w:tblPr>
        <w:tblStyle w:val="af2"/>
        <w:tblpPr w:leftFromText="180" w:rightFromText="180" w:vertAnchor="text" w:horzAnchor="page" w:tblpX="1347" w:tblpY="337"/>
        <w:tblOverlap w:val="never"/>
        <w:tblW w:w="8853" w:type="dxa"/>
        <w:tblLayout w:type="fixed"/>
        <w:tblLook w:val="04A0" w:firstRow="1" w:lastRow="0" w:firstColumn="1" w:lastColumn="0" w:noHBand="0" w:noVBand="1"/>
      </w:tblPr>
      <w:tblGrid>
        <w:gridCol w:w="1838"/>
        <w:gridCol w:w="1276"/>
        <w:gridCol w:w="3116"/>
        <w:gridCol w:w="2623"/>
      </w:tblGrid>
      <w:tr w:rsidR="00FB6D3D" w14:paraId="746B1415" w14:textId="77777777">
        <w:tc>
          <w:tcPr>
            <w:tcW w:w="1838" w:type="dxa"/>
          </w:tcPr>
          <w:p w14:paraId="37F10069" w14:textId="77777777" w:rsidR="00FB6D3D" w:rsidRDefault="00D22A15">
            <w:pPr>
              <w:ind w:firstLineChars="0" w:firstLine="0"/>
            </w:pPr>
            <w:r>
              <w:rPr>
                <w:rFonts w:hint="eastAsia"/>
              </w:rPr>
              <w:t>参数</w:t>
            </w:r>
          </w:p>
        </w:tc>
        <w:tc>
          <w:tcPr>
            <w:tcW w:w="1276" w:type="dxa"/>
          </w:tcPr>
          <w:p w14:paraId="33A99FCD" w14:textId="77777777" w:rsidR="00FB6D3D" w:rsidRDefault="00D22A15">
            <w:pPr>
              <w:ind w:firstLineChars="0" w:firstLine="0"/>
            </w:pPr>
            <w:r>
              <w:rPr>
                <w:rFonts w:hint="eastAsia"/>
              </w:rPr>
              <w:t>参数类型</w:t>
            </w:r>
          </w:p>
        </w:tc>
        <w:tc>
          <w:tcPr>
            <w:tcW w:w="3116" w:type="dxa"/>
          </w:tcPr>
          <w:p w14:paraId="0D644548" w14:textId="77777777" w:rsidR="00FB6D3D" w:rsidRDefault="00D22A15">
            <w:pPr>
              <w:ind w:firstLineChars="0" w:firstLine="0"/>
            </w:pPr>
            <w:r>
              <w:rPr>
                <w:rFonts w:hint="eastAsia"/>
              </w:rPr>
              <w:t>说明</w:t>
            </w:r>
          </w:p>
        </w:tc>
        <w:tc>
          <w:tcPr>
            <w:tcW w:w="2623" w:type="dxa"/>
          </w:tcPr>
          <w:p w14:paraId="5AC28B69" w14:textId="77777777" w:rsidR="00FB6D3D" w:rsidRDefault="00D22A15">
            <w:pPr>
              <w:ind w:firstLineChars="0" w:firstLine="0"/>
            </w:pPr>
            <w:r>
              <w:rPr>
                <w:rFonts w:hint="eastAsia"/>
              </w:rPr>
              <w:t>示例值</w:t>
            </w:r>
          </w:p>
        </w:tc>
      </w:tr>
      <w:tr w:rsidR="00FB6D3D" w14:paraId="28FCEFD5" w14:textId="77777777">
        <w:tc>
          <w:tcPr>
            <w:tcW w:w="1838" w:type="dxa"/>
          </w:tcPr>
          <w:p w14:paraId="4AEE5AC5" w14:textId="77777777" w:rsidR="00FB6D3D" w:rsidRDefault="00D22A15">
            <w:pPr>
              <w:ind w:firstLineChars="0" w:firstLine="0"/>
              <w:rPr>
                <w:rFonts w:ascii="Times New Roman" w:hAnsi="Times New Roman" w:cs="Times New Roman"/>
              </w:rPr>
            </w:pPr>
            <w:r>
              <w:rPr>
                <w:rFonts w:ascii="Times New Roman" w:hAnsi="Times New Roman" w:cs="Times New Roman"/>
                <w:color w:val="262626"/>
                <w:spacing w:val="12"/>
                <w:szCs w:val="21"/>
              </w:rPr>
              <w:t>sort_line</w:t>
            </w:r>
          </w:p>
        </w:tc>
        <w:tc>
          <w:tcPr>
            <w:tcW w:w="1276" w:type="dxa"/>
          </w:tcPr>
          <w:p w14:paraId="351D1C32" w14:textId="77777777" w:rsidR="00FB6D3D" w:rsidRDefault="00D22A15">
            <w:pPr>
              <w:ind w:firstLineChars="0" w:firstLine="0"/>
            </w:pPr>
            <w:r>
              <w:t>string</w:t>
            </w:r>
          </w:p>
        </w:tc>
        <w:tc>
          <w:tcPr>
            <w:tcW w:w="3116" w:type="dxa"/>
          </w:tcPr>
          <w:p w14:paraId="38CF81D5" w14:textId="77777777" w:rsidR="00FB6D3D" w:rsidRDefault="00D22A15">
            <w:pPr>
              <w:ind w:firstLineChars="0" w:firstLine="0"/>
            </w:pPr>
            <w:r>
              <w:rPr>
                <w:rFonts w:hint="eastAsia"/>
              </w:rPr>
              <w:t>分拣线编号</w:t>
            </w:r>
          </w:p>
        </w:tc>
        <w:tc>
          <w:tcPr>
            <w:tcW w:w="2623" w:type="dxa"/>
          </w:tcPr>
          <w:p w14:paraId="0BB48FCA" w14:textId="77777777" w:rsidR="00FB6D3D" w:rsidRDefault="00D22A15">
            <w:pPr>
              <w:ind w:firstLineChars="0" w:firstLine="0"/>
            </w:pPr>
            <w:r>
              <w:rPr>
                <w:rFonts w:hint="eastAsia"/>
              </w:rPr>
              <w:t>默认为</w:t>
            </w:r>
            <w:r>
              <w:rPr>
                <w:rFonts w:hint="eastAsia"/>
              </w:rPr>
              <w:t>1</w:t>
            </w:r>
          </w:p>
        </w:tc>
      </w:tr>
      <w:tr w:rsidR="00FB6D3D" w14:paraId="356BB9B8" w14:textId="77777777">
        <w:tc>
          <w:tcPr>
            <w:tcW w:w="1838" w:type="dxa"/>
          </w:tcPr>
          <w:p w14:paraId="0A8981BE" w14:textId="77777777" w:rsidR="00FB6D3D" w:rsidRDefault="00D22A15">
            <w:pPr>
              <w:ind w:firstLineChars="0" w:firstLine="0"/>
              <w:rPr>
                <w:rFonts w:ascii="Times New Roman" w:hAnsi="Times New Roman" w:cs="Times New Roman"/>
                <w:color w:val="262626"/>
                <w:spacing w:val="12"/>
                <w:szCs w:val="21"/>
              </w:rPr>
            </w:pPr>
            <w:r>
              <w:rPr>
                <w:rFonts w:ascii="Times New Roman" w:hAnsi="Times New Roman" w:cs="Times New Roman"/>
                <w:color w:val="262626"/>
                <w:spacing w:val="12"/>
                <w:szCs w:val="21"/>
              </w:rPr>
              <w:t>in_place_time</w:t>
            </w:r>
          </w:p>
        </w:tc>
        <w:tc>
          <w:tcPr>
            <w:tcW w:w="1276" w:type="dxa"/>
          </w:tcPr>
          <w:p w14:paraId="584314D0" w14:textId="77777777" w:rsidR="00FB6D3D" w:rsidRDefault="00D22A15">
            <w:pPr>
              <w:ind w:firstLineChars="0" w:firstLine="0"/>
            </w:pPr>
            <w:r>
              <w:t>s</w:t>
            </w:r>
            <w:r>
              <w:rPr>
                <w:rFonts w:hint="eastAsia"/>
              </w:rPr>
              <w:t>tring</w:t>
            </w:r>
          </w:p>
        </w:tc>
        <w:tc>
          <w:tcPr>
            <w:tcW w:w="3116" w:type="dxa"/>
          </w:tcPr>
          <w:p w14:paraId="208251A5" w14:textId="77777777" w:rsidR="00FB6D3D" w:rsidRDefault="00D22A15">
            <w:pPr>
              <w:ind w:firstLineChars="0" w:firstLine="0"/>
            </w:pPr>
            <w:r>
              <w:rPr>
                <w:rFonts w:hint="eastAsia"/>
              </w:rPr>
              <w:t>钢板到位时间</w:t>
            </w:r>
          </w:p>
        </w:tc>
        <w:tc>
          <w:tcPr>
            <w:tcW w:w="2623" w:type="dxa"/>
          </w:tcPr>
          <w:p w14:paraId="4282F7DD" w14:textId="77777777" w:rsidR="00FB6D3D" w:rsidRDefault="00D22A15">
            <w:pPr>
              <w:ind w:firstLineChars="0" w:firstLine="0"/>
            </w:pPr>
            <w:r>
              <w:rPr>
                <w:rFonts w:hint="eastAsia"/>
              </w:rPr>
              <w:t>格式：</w:t>
            </w:r>
            <w:r>
              <w:rPr>
                <w:rFonts w:hint="eastAsia"/>
              </w:rPr>
              <w:t>y</w:t>
            </w:r>
            <w:r>
              <w:t>yyy-MM-dd hh24:mm:ss</w:t>
            </w:r>
          </w:p>
        </w:tc>
      </w:tr>
      <w:tr w:rsidR="00FB6D3D" w14:paraId="2E3DF57B" w14:textId="77777777">
        <w:tc>
          <w:tcPr>
            <w:tcW w:w="1838" w:type="dxa"/>
          </w:tcPr>
          <w:p w14:paraId="00C098EC" w14:textId="77777777" w:rsidR="00FB6D3D" w:rsidRDefault="00D22A15">
            <w:pPr>
              <w:ind w:firstLineChars="0" w:firstLine="0"/>
              <w:rPr>
                <w:rFonts w:ascii="Times New Roman" w:hAnsi="Times New Roman" w:cs="Times New Roman"/>
                <w:color w:val="262626"/>
                <w:spacing w:val="12"/>
                <w:szCs w:val="21"/>
              </w:rPr>
            </w:pPr>
            <w:r>
              <w:rPr>
                <w:rFonts w:ascii="Times New Roman" w:hAnsi="Times New Roman" w:cs="Times New Roman" w:hint="eastAsia"/>
                <w:color w:val="262626"/>
                <w:spacing w:val="12"/>
                <w:szCs w:val="21"/>
              </w:rPr>
              <w:t>location</w:t>
            </w:r>
          </w:p>
        </w:tc>
        <w:tc>
          <w:tcPr>
            <w:tcW w:w="1276" w:type="dxa"/>
          </w:tcPr>
          <w:p w14:paraId="77B73760" w14:textId="77777777" w:rsidR="00FB6D3D" w:rsidRDefault="00D22A15">
            <w:pPr>
              <w:ind w:firstLineChars="0" w:firstLine="0"/>
            </w:pPr>
            <w:r>
              <w:t>s</w:t>
            </w:r>
            <w:r>
              <w:rPr>
                <w:rFonts w:hint="eastAsia"/>
              </w:rPr>
              <w:t>tring</w:t>
            </w:r>
          </w:p>
        </w:tc>
        <w:tc>
          <w:tcPr>
            <w:tcW w:w="3116" w:type="dxa"/>
          </w:tcPr>
          <w:p w14:paraId="4AD44D12" w14:textId="77777777" w:rsidR="00FB6D3D" w:rsidRDefault="00D22A15">
            <w:pPr>
              <w:ind w:firstLineChars="0" w:firstLine="0"/>
            </w:pPr>
            <w:r>
              <w:rPr>
                <w:rFonts w:hint="eastAsia"/>
              </w:rPr>
              <w:t>区域编码，大件区为</w:t>
            </w:r>
            <w:r>
              <w:rPr>
                <w:rFonts w:hint="eastAsia"/>
              </w:rPr>
              <w:t>1</w:t>
            </w:r>
            <w:r>
              <w:rPr>
                <w:rFonts w:hint="eastAsia"/>
              </w:rPr>
              <w:t>和</w:t>
            </w:r>
            <w:r>
              <w:rPr>
                <w:rFonts w:hint="eastAsia"/>
              </w:rPr>
              <w:t>2</w:t>
            </w:r>
          </w:p>
        </w:tc>
        <w:tc>
          <w:tcPr>
            <w:tcW w:w="2623" w:type="dxa"/>
          </w:tcPr>
          <w:p w14:paraId="4D9D7FD5" w14:textId="77777777" w:rsidR="00FB6D3D" w:rsidRDefault="00FB6D3D">
            <w:pPr>
              <w:ind w:firstLineChars="0" w:firstLine="0"/>
            </w:pPr>
          </w:p>
        </w:tc>
      </w:tr>
      <w:tr w:rsidR="00FB6D3D" w14:paraId="3FFC3329" w14:textId="77777777">
        <w:tc>
          <w:tcPr>
            <w:tcW w:w="1838" w:type="dxa"/>
          </w:tcPr>
          <w:p w14:paraId="19FF4721" w14:textId="77777777" w:rsidR="00FB6D3D" w:rsidRDefault="00D22A15">
            <w:pPr>
              <w:ind w:firstLineChars="0" w:firstLine="0"/>
              <w:rPr>
                <w:rFonts w:ascii="Times New Roman" w:hAnsi="Times New Roman" w:cs="Times New Roman"/>
                <w:color w:val="262626"/>
                <w:spacing w:val="12"/>
                <w:szCs w:val="21"/>
              </w:rPr>
            </w:pPr>
            <w:r>
              <w:rPr>
                <w:rFonts w:ascii="Times New Roman" w:hAnsi="Times New Roman" w:cs="Times New Roman"/>
                <w:color w:val="262626"/>
                <w:spacing w:val="12"/>
                <w:szCs w:val="21"/>
              </w:rPr>
              <w:lastRenderedPageBreak/>
              <w:t>plate_id</w:t>
            </w:r>
          </w:p>
        </w:tc>
        <w:tc>
          <w:tcPr>
            <w:tcW w:w="1276" w:type="dxa"/>
          </w:tcPr>
          <w:p w14:paraId="71586F7D" w14:textId="77777777" w:rsidR="00FB6D3D" w:rsidRDefault="00D22A15">
            <w:pPr>
              <w:ind w:firstLineChars="0" w:firstLine="0"/>
            </w:pPr>
            <w:r>
              <w:t>s</w:t>
            </w:r>
            <w:r>
              <w:rPr>
                <w:rFonts w:hint="eastAsia"/>
              </w:rPr>
              <w:t>tring</w:t>
            </w:r>
          </w:p>
        </w:tc>
        <w:tc>
          <w:tcPr>
            <w:tcW w:w="3116" w:type="dxa"/>
          </w:tcPr>
          <w:p w14:paraId="68B9F895" w14:textId="77777777" w:rsidR="00FB6D3D" w:rsidRDefault="00D22A15">
            <w:pPr>
              <w:ind w:firstLineChars="0" w:firstLine="0"/>
            </w:pPr>
            <w:r>
              <w:rPr>
                <w:rFonts w:hint="eastAsia"/>
              </w:rPr>
              <w:t>钢板编号</w:t>
            </w:r>
            <w:r>
              <w:rPr>
                <w:rFonts w:hint="eastAsia"/>
              </w:rPr>
              <w:t>/</w:t>
            </w:r>
            <w:r>
              <w:rPr>
                <w:rFonts w:hint="eastAsia"/>
              </w:rPr>
              <w:t>任务号</w:t>
            </w:r>
          </w:p>
        </w:tc>
        <w:tc>
          <w:tcPr>
            <w:tcW w:w="2623" w:type="dxa"/>
          </w:tcPr>
          <w:p w14:paraId="418254CE" w14:textId="77777777" w:rsidR="00FB6D3D" w:rsidRDefault="00FB6D3D">
            <w:pPr>
              <w:ind w:firstLineChars="0" w:firstLine="0"/>
            </w:pPr>
          </w:p>
        </w:tc>
      </w:tr>
      <w:tr w:rsidR="00FB6D3D" w14:paraId="1649FC0D" w14:textId="77777777">
        <w:tc>
          <w:tcPr>
            <w:tcW w:w="1838" w:type="dxa"/>
          </w:tcPr>
          <w:p w14:paraId="49437AF2" w14:textId="77777777" w:rsidR="00FB6D3D" w:rsidRDefault="00D22A15">
            <w:pPr>
              <w:ind w:firstLineChars="0" w:firstLine="0"/>
              <w:rPr>
                <w:rFonts w:ascii="Times New Roman" w:hAnsi="Times New Roman" w:cs="Times New Roman"/>
                <w:color w:val="262626"/>
                <w:spacing w:val="12"/>
                <w:szCs w:val="21"/>
              </w:rPr>
            </w:pPr>
            <w:r>
              <w:rPr>
                <w:rFonts w:ascii="Times New Roman" w:hAnsi="Times New Roman" w:cs="Times New Roman" w:hint="eastAsia"/>
                <w:color w:val="262626"/>
                <w:spacing w:val="12"/>
                <w:szCs w:val="21"/>
              </w:rPr>
              <w:t>area</w:t>
            </w:r>
            <w:r>
              <w:rPr>
                <w:rFonts w:ascii="Times New Roman" w:hAnsi="Times New Roman" w:cs="Times New Roman"/>
                <w:color w:val="262626"/>
                <w:spacing w:val="12"/>
                <w:szCs w:val="21"/>
              </w:rPr>
              <w:t>_code</w:t>
            </w:r>
          </w:p>
        </w:tc>
        <w:tc>
          <w:tcPr>
            <w:tcW w:w="1276" w:type="dxa"/>
          </w:tcPr>
          <w:p w14:paraId="3CD06198" w14:textId="77777777" w:rsidR="00FB6D3D" w:rsidRDefault="00D22A15">
            <w:pPr>
              <w:ind w:firstLineChars="0" w:firstLine="0"/>
            </w:pPr>
            <w:r>
              <w:t>s</w:t>
            </w:r>
            <w:r>
              <w:rPr>
                <w:rFonts w:hint="eastAsia"/>
              </w:rPr>
              <w:t>tring</w:t>
            </w:r>
          </w:p>
        </w:tc>
        <w:tc>
          <w:tcPr>
            <w:tcW w:w="3116" w:type="dxa"/>
          </w:tcPr>
          <w:p w14:paraId="213CC93B" w14:textId="77777777" w:rsidR="00FB6D3D" w:rsidRDefault="00D22A15">
            <w:pPr>
              <w:ind w:firstLineChars="0" w:firstLine="0"/>
            </w:pPr>
            <w:r>
              <w:rPr>
                <w:rFonts w:hint="eastAsia"/>
              </w:rPr>
              <w:t>区编码</w:t>
            </w:r>
          </w:p>
        </w:tc>
        <w:tc>
          <w:tcPr>
            <w:tcW w:w="2623" w:type="dxa"/>
          </w:tcPr>
          <w:p w14:paraId="34009B13" w14:textId="77777777" w:rsidR="00FB6D3D" w:rsidRDefault="00D22A15">
            <w:pPr>
              <w:ind w:firstLineChars="0" w:firstLine="0"/>
            </w:pPr>
            <w:r>
              <w:rPr>
                <w:rFonts w:hint="eastAsia"/>
              </w:rPr>
              <w:t>详情请参照</w:t>
            </w:r>
            <w:r>
              <w:rPr>
                <w:rFonts w:hint="eastAsia"/>
              </w:rPr>
              <w:t>3</w:t>
            </w:r>
            <w:r>
              <w:t>.1</w:t>
            </w:r>
          </w:p>
        </w:tc>
      </w:tr>
      <w:tr w:rsidR="00FB6D3D" w14:paraId="47EF3D17" w14:textId="77777777">
        <w:tc>
          <w:tcPr>
            <w:tcW w:w="1838" w:type="dxa"/>
          </w:tcPr>
          <w:p w14:paraId="2F573186" w14:textId="77777777" w:rsidR="00FB6D3D" w:rsidRDefault="00D22A15">
            <w:pPr>
              <w:ind w:firstLineChars="0" w:firstLine="0"/>
              <w:rPr>
                <w:rFonts w:ascii="Times New Roman" w:hAnsi="Times New Roman" w:cs="Times New Roman"/>
                <w:color w:val="262626"/>
                <w:spacing w:val="12"/>
                <w:szCs w:val="21"/>
              </w:rPr>
            </w:pPr>
            <w:r>
              <w:rPr>
                <w:rFonts w:ascii="Times New Roman" w:hAnsi="Times New Roman" w:cs="Times New Roman"/>
                <w:color w:val="262626"/>
                <w:spacing w:val="12"/>
                <w:szCs w:val="21"/>
              </w:rPr>
              <w:t>robot_list</w:t>
            </w:r>
          </w:p>
        </w:tc>
        <w:tc>
          <w:tcPr>
            <w:tcW w:w="1276" w:type="dxa"/>
          </w:tcPr>
          <w:p w14:paraId="3F13C15D" w14:textId="77777777" w:rsidR="00FB6D3D" w:rsidRDefault="00D22A15">
            <w:pPr>
              <w:ind w:firstLineChars="0" w:firstLine="0"/>
            </w:pPr>
            <w:r>
              <w:t>s</w:t>
            </w:r>
            <w:r>
              <w:rPr>
                <w:rFonts w:hint="eastAsia"/>
              </w:rPr>
              <w:t>tring</w:t>
            </w:r>
          </w:p>
        </w:tc>
        <w:tc>
          <w:tcPr>
            <w:tcW w:w="3116" w:type="dxa"/>
          </w:tcPr>
          <w:p w14:paraId="73EDE4E6" w14:textId="77777777" w:rsidR="00FB6D3D" w:rsidRDefault="00D22A15">
            <w:pPr>
              <w:ind w:firstLineChars="0" w:firstLine="0"/>
            </w:pPr>
            <w:r>
              <w:rPr>
                <w:rFonts w:hint="eastAsia"/>
              </w:rPr>
              <w:t>需执行分拣任务的机器人编号列表</w:t>
            </w:r>
          </w:p>
        </w:tc>
        <w:tc>
          <w:tcPr>
            <w:tcW w:w="2623" w:type="dxa"/>
          </w:tcPr>
          <w:p w14:paraId="08733CC6" w14:textId="77777777" w:rsidR="00FB6D3D" w:rsidRDefault="00D22A15">
            <w:pPr>
              <w:ind w:firstLineChars="0" w:firstLine="0"/>
            </w:pPr>
            <w:r>
              <w:rPr>
                <w:rFonts w:hint="eastAsia"/>
              </w:rPr>
              <w:t>此值仅限作用混拣区</w:t>
            </w:r>
          </w:p>
        </w:tc>
      </w:tr>
      <w:tr w:rsidR="00FB6D3D" w14:paraId="409D3235" w14:textId="77777777">
        <w:tc>
          <w:tcPr>
            <w:tcW w:w="1838" w:type="dxa"/>
          </w:tcPr>
          <w:p w14:paraId="400767EF" w14:textId="77777777" w:rsidR="00FB6D3D" w:rsidRDefault="00D22A15">
            <w:pPr>
              <w:ind w:firstLineChars="0" w:firstLine="0"/>
              <w:rPr>
                <w:rFonts w:ascii="Times New Roman" w:hAnsi="Times New Roman" w:cs="Times New Roman"/>
                <w:color w:val="262626"/>
                <w:spacing w:val="12"/>
                <w:szCs w:val="21"/>
              </w:rPr>
            </w:pPr>
            <w:r>
              <w:rPr>
                <w:rFonts w:ascii="Times New Roman" w:hAnsi="Times New Roman" w:cs="Times New Roman" w:hint="eastAsia"/>
                <w:color w:val="262626"/>
                <w:spacing w:val="12"/>
                <w:szCs w:val="21"/>
              </w:rPr>
              <w:t>plate_location</w:t>
            </w:r>
          </w:p>
        </w:tc>
        <w:tc>
          <w:tcPr>
            <w:tcW w:w="1276" w:type="dxa"/>
          </w:tcPr>
          <w:p w14:paraId="772B07B9" w14:textId="77777777" w:rsidR="00FB6D3D" w:rsidRDefault="00D22A15">
            <w:pPr>
              <w:ind w:firstLineChars="0" w:firstLine="0"/>
            </w:pPr>
            <w:r>
              <w:t>s</w:t>
            </w:r>
            <w:r>
              <w:rPr>
                <w:rFonts w:hint="eastAsia"/>
              </w:rPr>
              <w:t>tring</w:t>
            </w:r>
          </w:p>
        </w:tc>
        <w:tc>
          <w:tcPr>
            <w:tcW w:w="3116" w:type="dxa"/>
          </w:tcPr>
          <w:p w14:paraId="48D4447C" w14:textId="77777777" w:rsidR="00FB6D3D" w:rsidRDefault="00D22A15">
            <w:pPr>
              <w:ind w:firstLineChars="0" w:firstLine="0"/>
            </w:pPr>
            <w:r>
              <w:rPr>
                <w:rFonts w:hint="eastAsia"/>
              </w:rPr>
              <w:t>钢板位置编号</w:t>
            </w:r>
          </w:p>
        </w:tc>
        <w:tc>
          <w:tcPr>
            <w:tcW w:w="2623" w:type="dxa"/>
          </w:tcPr>
          <w:p w14:paraId="125421B1" w14:textId="77777777" w:rsidR="00FB6D3D" w:rsidRDefault="00D22A15">
            <w:pPr>
              <w:ind w:firstLineChars="0" w:firstLine="0"/>
            </w:pPr>
            <w:r>
              <w:rPr>
                <w:rFonts w:hint="eastAsia"/>
              </w:rPr>
              <w:t>此值仅限作用大件一次</w:t>
            </w:r>
          </w:p>
        </w:tc>
      </w:tr>
    </w:tbl>
    <w:p w14:paraId="699BE9DA" w14:textId="77777777" w:rsidR="00FB6D3D" w:rsidRDefault="00FB6D3D">
      <w:pPr>
        <w:spacing w:line="360" w:lineRule="atLeast"/>
        <w:ind w:firstLine="506"/>
        <w:rPr>
          <w:rFonts w:ascii="Times New Roman" w:hAnsi="Times New Roman" w:cs="Times New Roman"/>
          <w:b/>
          <w:bCs/>
          <w:color w:val="262626"/>
          <w:spacing w:val="12"/>
          <w:szCs w:val="21"/>
        </w:rPr>
      </w:pPr>
    </w:p>
    <w:p w14:paraId="1D673ECB" w14:textId="77777777" w:rsidR="00FB6D3D" w:rsidRDefault="00FB6D3D">
      <w:pPr>
        <w:spacing w:line="360" w:lineRule="atLeast"/>
        <w:ind w:firstLineChars="0" w:firstLine="0"/>
      </w:pPr>
    </w:p>
    <w:p w14:paraId="1CE0A91F" w14:textId="77777777" w:rsidR="00FB6D3D" w:rsidRDefault="00FB6D3D">
      <w:pPr>
        <w:pStyle w:val="af6"/>
        <w:ind w:left="420" w:firstLineChars="0" w:firstLine="0"/>
        <w:rPr>
          <w:rStyle w:val="af3"/>
        </w:rPr>
      </w:pPr>
    </w:p>
    <w:p w14:paraId="71C4C6A7" w14:textId="77777777" w:rsidR="00FB6D3D" w:rsidRDefault="00D22A15">
      <w:pPr>
        <w:pStyle w:val="af6"/>
        <w:ind w:left="420" w:firstLineChars="0" w:firstLine="0"/>
        <w:rPr>
          <w:rStyle w:val="af3"/>
        </w:rPr>
      </w:pPr>
      <w:r>
        <w:rPr>
          <w:rStyle w:val="af3"/>
          <w:rFonts w:hint="eastAsia"/>
        </w:rPr>
        <w:t>返回结果：</w:t>
      </w:r>
    </w:p>
    <w:p w14:paraId="2505DDF2" w14:textId="77777777" w:rsidR="00FB6D3D" w:rsidRDefault="00D22A15">
      <w:pPr>
        <w:pStyle w:val="af6"/>
        <w:ind w:left="420" w:firstLineChars="0" w:firstLine="0"/>
        <w:rPr>
          <w:rFonts w:ascii="Times New Roman" w:hAnsi="Times New Roman" w:cs="Times New Roman"/>
          <w:color w:val="262626"/>
          <w:spacing w:val="12"/>
          <w:szCs w:val="21"/>
        </w:rPr>
      </w:pPr>
      <w:r>
        <w:rPr>
          <w:rFonts w:ascii="Times New Roman" w:hAnsi="Times New Roman" w:cs="Times New Roman" w:hint="eastAsia"/>
          <w:color w:val="262626"/>
          <w:spacing w:val="12"/>
          <w:szCs w:val="21"/>
        </w:rPr>
        <w:t>{</w:t>
      </w:r>
    </w:p>
    <w:p w14:paraId="6D204854" w14:textId="77777777" w:rsidR="00FB6D3D" w:rsidRDefault="00D22A15">
      <w:pPr>
        <w:pStyle w:val="af6"/>
        <w:ind w:left="420" w:firstLineChars="0" w:firstLine="300"/>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code</w:t>
      </w: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 xml:space="preserve">: </w:t>
      </w:r>
      <w:r>
        <w:rPr>
          <w:rFonts w:ascii="Times New Roman" w:hAnsi="Times New Roman" w:cs="Times New Roman"/>
          <w:color w:val="262626"/>
          <w:spacing w:val="12"/>
          <w:szCs w:val="21"/>
        </w:rPr>
        <w:t>20</w:t>
      </w:r>
      <w:r>
        <w:rPr>
          <w:rFonts w:ascii="Times New Roman" w:hAnsi="Times New Roman" w:cs="Times New Roman" w:hint="eastAsia"/>
          <w:color w:val="262626"/>
          <w:spacing w:val="12"/>
          <w:szCs w:val="21"/>
        </w:rPr>
        <w:t>0,</w:t>
      </w:r>
    </w:p>
    <w:p w14:paraId="0A83C04C" w14:textId="77777777" w:rsidR="00FB6D3D" w:rsidRDefault="00D22A15">
      <w:pPr>
        <w:pStyle w:val="af6"/>
        <w:ind w:left="420" w:firstLineChars="0" w:firstLine="300"/>
        <w:rPr>
          <w:rFonts w:ascii="Times New Roman" w:hAnsi="Times New Roman" w:cs="Times New Roman"/>
          <w:color w:val="262626"/>
          <w:spacing w:val="12"/>
          <w:szCs w:val="21"/>
        </w:rPr>
      </w:pPr>
      <w:r>
        <w:rPr>
          <w:rFonts w:ascii="Times New Roman" w:hAnsi="Times New Roman" w:cs="Times New Roman"/>
          <w:color w:val="262626"/>
          <w:spacing w:val="12"/>
          <w:szCs w:val="21"/>
        </w:rPr>
        <w:t>“msg”</w:t>
      </w:r>
      <w:r>
        <w:rPr>
          <w:rFonts w:ascii="Times New Roman" w:hAnsi="Times New Roman" w:cs="Times New Roman" w:hint="eastAsia"/>
          <w:color w:val="262626"/>
          <w:spacing w:val="12"/>
          <w:szCs w:val="21"/>
        </w:rPr>
        <w:t xml:space="preserve">: </w:t>
      </w: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success</w:t>
      </w: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w:t>
      </w:r>
    </w:p>
    <w:p w14:paraId="7B74C7CC" w14:textId="77777777" w:rsidR="00FB6D3D" w:rsidRDefault="00D22A15">
      <w:pPr>
        <w:pStyle w:val="af6"/>
        <w:ind w:left="420" w:firstLineChars="0" w:firstLine="300"/>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data</w:t>
      </w: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 xml:space="preserve">: </w:t>
      </w:r>
      <w:r>
        <w:rPr>
          <w:rFonts w:ascii="Times New Roman" w:hAnsi="Times New Roman" w:cs="Times New Roman"/>
          <w:color w:val="262626"/>
          <w:spacing w:val="12"/>
          <w:szCs w:val="21"/>
        </w:rPr>
        <w:t>“”</w:t>
      </w:r>
    </w:p>
    <w:p w14:paraId="4A21D30C" w14:textId="77777777" w:rsidR="00FB6D3D" w:rsidRDefault="00D22A15">
      <w:pPr>
        <w:ind w:firstLineChars="179" w:firstLine="451"/>
        <w:rPr>
          <w:rFonts w:ascii="Times New Roman" w:hAnsi="Times New Roman" w:cs="Times New Roman"/>
          <w:color w:val="262626"/>
          <w:spacing w:val="12"/>
          <w:szCs w:val="21"/>
        </w:rPr>
      </w:pPr>
      <w:r>
        <w:rPr>
          <w:rFonts w:ascii="Times New Roman" w:hAnsi="Times New Roman" w:cs="Times New Roman" w:hint="eastAsia"/>
          <w:color w:val="262626"/>
          <w:spacing w:val="12"/>
          <w:szCs w:val="21"/>
        </w:rPr>
        <w:t>}</w:t>
      </w:r>
    </w:p>
    <w:tbl>
      <w:tblPr>
        <w:tblStyle w:val="af2"/>
        <w:tblW w:w="8642" w:type="dxa"/>
        <w:jc w:val="center"/>
        <w:tblLayout w:type="fixed"/>
        <w:tblLook w:val="04A0" w:firstRow="1" w:lastRow="0" w:firstColumn="1" w:lastColumn="0" w:noHBand="0" w:noVBand="1"/>
      </w:tblPr>
      <w:tblGrid>
        <w:gridCol w:w="1413"/>
        <w:gridCol w:w="1276"/>
        <w:gridCol w:w="2976"/>
        <w:gridCol w:w="2977"/>
      </w:tblGrid>
      <w:tr w:rsidR="00FB6D3D" w14:paraId="6824789F" w14:textId="77777777">
        <w:trPr>
          <w:jc w:val="center"/>
        </w:trPr>
        <w:tc>
          <w:tcPr>
            <w:tcW w:w="1413" w:type="dxa"/>
          </w:tcPr>
          <w:p w14:paraId="0EAA499B" w14:textId="77777777" w:rsidR="00FB6D3D" w:rsidRDefault="00D22A15">
            <w:pPr>
              <w:ind w:firstLineChars="0" w:firstLine="0"/>
            </w:pPr>
            <w:r>
              <w:rPr>
                <w:rFonts w:hint="eastAsia"/>
              </w:rPr>
              <w:t>参数</w:t>
            </w:r>
          </w:p>
        </w:tc>
        <w:tc>
          <w:tcPr>
            <w:tcW w:w="1276" w:type="dxa"/>
          </w:tcPr>
          <w:p w14:paraId="35D67568" w14:textId="77777777" w:rsidR="00FB6D3D" w:rsidRDefault="00D22A15">
            <w:pPr>
              <w:ind w:firstLineChars="0" w:firstLine="0"/>
            </w:pPr>
            <w:r>
              <w:rPr>
                <w:rFonts w:hint="eastAsia"/>
              </w:rPr>
              <w:t>参数类型</w:t>
            </w:r>
          </w:p>
        </w:tc>
        <w:tc>
          <w:tcPr>
            <w:tcW w:w="2976" w:type="dxa"/>
          </w:tcPr>
          <w:p w14:paraId="7F62F629" w14:textId="77777777" w:rsidR="00FB6D3D" w:rsidRDefault="00D22A15">
            <w:pPr>
              <w:ind w:firstLineChars="0" w:firstLine="0"/>
            </w:pPr>
            <w:r>
              <w:rPr>
                <w:rFonts w:hint="eastAsia"/>
              </w:rPr>
              <w:t>说明</w:t>
            </w:r>
          </w:p>
        </w:tc>
        <w:tc>
          <w:tcPr>
            <w:tcW w:w="2977" w:type="dxa"/>
          </w:tcPr>
          <w:p w14:paraId="128A8BDE" w14:textId="77777777" w:rsidR="00FB6D3D" w:rsidRDefault="00D22A15">
            <w:pPr>
              <w:ind w:firstLineChars="0" w:firstLine="0"/>
            </w:pPr>
            <w:r>
              <w:rPr>
                <w:rFonts w:hint="eastAsia"/>
              </w:rPr>
              <w:t>示例值</w:t>
            </w:r>
          </w:p>
        </w:tc>
      </w:tr>
      <w:tr w:rsidR="00FB6D3D" w14:paraId="4E56F7C2" w14:textId="77777777">
        <w:trPr>
          <w:jc w:val="center"/>
        </w:trPr>
        <w:tc>
          <w:tcPr>
            <w:tcW w:w="1413" w:type="dxa"/>
          </w:tcPr>
          <w:p w14:paraId="5A3455B6" w14:textId="77777777" w:rsidR="00FB6D3D" w:rsidRDefault="00D22A15">
            <w:pPr>
              <w:ind w:firstLineChars="0" w:firstLine="0"/>
              <w:rPr>
                <w:rFonts w:ascii="Times New Roman" w:hAnsi="Times New Roman" w:cs="Times New Roman"/>
              </w:rPr>
            </w:pPr>
            <w:r>
              <w:rPr>
                <w:rFonts w:ascii="Times New Roman" w:hAnsi="Times New Roman" w:cs="Times New Roman" w:hint="eastAsia"/>
                <w:color w:val="262626"/>
                <w:spacing w:val="12"/>
                <w:szCs w:val="21"/>
              </w:rPr>
              <w:t>code</w:t>
            </w:r>
          </w:p>
        </w:tc>
        <w:tc>
          <w:tcPr>
            <w:tcW w:w="1276" w:type="dxa"/>
          </w:tcPr>
          <w:p w14:paraId="24C8FAD0" w14:textId="77777777" w:rsidR="00FB6D3D" w:rsidRDefault="00D22A15">
            <w:pPr>
              <w:ind w:firstLineChars="0" w:firstLine="0"/>
            </w:pPr>
            <w:r>
              <w:rPr>
                <w:rFonts w:hint="eastAsia"/>
              </w:rPr>
              <w:t>int</w:t>
            </w:r>
          </w:p>
        </w:tc>
        <w:tc>
          <w:tcPr>
            <w:tcW w:w="2976" w:type="dxa"/>
          </w:tcPr>
          <w:p w14:paraId="4D4AD348" w14:textId="77777777" w:rsidR="00FB6D3D" w:rsidRDefault="00D22A15">
            <w:pPr>
              <w:ind w:firstLineChars="0" w:firstLine="0"/>
            </w:pPr>
            <w:r>
              <w:rPr>
                <w:rFonts w:hint="eastAsia"/>
              </w:rPr>
              <w:t>返回码</w:t>
            </w:r>
          </w:p>
        </w:tc>
        <w:tc>
          <w:tcPr>
            <w:tcW w:w="2977" w:type="dxa"/>
          </w:tcPr>
          <w:p w14:paraId="4A984334" w14:textId="77777777" w:rsidR="00FB6D3D" w:rsidRDefault="00D22A15">
            <w:pPr>
              <w:ind w:firstLineChars="0" w:firstLine="0"/>
            </w:pPr>
            <w:r>
              <w:t>20</w:t>
            </w:r>
            <w:r>
              <w:rPr>
                <w:rFonts w:hint="eastAsia"/>
              </w:rPr>
              <w:t>0</w:t>
            </w:r>
            <w:r>
              <w:rPr>
                <w:rFonts w:hint="eastAsia"/>
              </w:rPr>
              <w:t>为成功；</w:t>
            </w:r>
            <w:r>
              <w:rPr>
                <w:rFonts w:hint="eastAsia"/>
              </w:rPr>
              <w:t>4</w:t>
            </w:r>
            <w:r>
              <w:t>00</w:t>
            </w:r>
            <w:r>
              <w:rPr>
                <w:rFonts w:hint="eastAsia"/>
              </w:rPr>
              <w:t>为失败</w:t>
            </w:r>
          </w:p>
        </w:tc>
      </w:tr>
      <w:tr w:rsidR="00FB6D3D" w14:paraId="4FB4C552" w14:textId="77777777">
        <w:trPr>
          <w:jc w:val="center"/>
        </w:trPr>
        <w:tc>
          <w:tcPr>
            <w:tcW w:w="1413" w:type="dxa"/>
          </w:tcPr>
          <w:p w14:paraId="796BAD75" w14:textId="77777777" w:rsidR="00FB6D3D" w:rsidRDefault="00D22A15">
            <w:pPr>
              <w:ind w:firstLineChars="0" w:firstLine="0"/>
              <w:rPr>
                <w:rFonts w:ascii="Times New Roman" w:hAnsi="Times New Roman" w:cs="Times New Roman"/>
              </w:rPr>
            </w:pPr>
            <w:r>
              <w:rPr>
                <w:rFonts w:ascii="Times New Roman" w:hAnsi="Times New Roman" w:cs="Times New Roman"/>
                <w:color w:val="262626"/>
                <w:spacing w:val="12"/>
                <w:szCs w:val="21"/>
              </w:rPr>
              <w:t>msg</w:t>
            </w:r>
          </w:p>
        </w:tc>
        <w:tc>
          <w:tcPr>
            <w:tcW w:w="1276" w:type="dxa"/>
          </w:tcPr>
          <w:p w14:paraId="32EA557E" w14:textId="77777777" w:rsidR="00FB6D3D" w:rsidRDefault="00D22A15">
            <w:pPr>
              <w:ind w:firstLineChars="0" w:firstLine="0"/>
            </w:pPr>
            <w:r>
              <w:rPr>
                <w:rFonts w:hint="eastAsia"/>
              </w:rPr>
              <w:t>string</w:t>
            </w:r>
          </w:p>
        </w:tc>
        <w:tc>
          <w:tcPr>
            <w:tcW w:w="2976" w:type="dxa"/>
          </w:tcPr>
          <w:p w14:paraId="62DEA381" w14:textId="77777777" w:rsidR="00FB6D3D" w:rsidRDefault="00D22A15">
            <w:pPr>
              <w:ind w:firstLineChars="0" w:firstLine="0"/>
            </w:pPr>
            <w:r>
              <w:t>对返回码的文本描述内容</w:t>
            </w:r>
          </w:p>
        </w:tc>
        <w:tc>
          <w:tcPr>
            <w:tcW w:w="2977" w:type="dxa"/>
          </w:tcPr>
          <w:p w14:paraId="123378D0" w14:textId="77777777" w:rsidR="00FB6D3D" w:rsidRDefault="00D22A15">
            <w:pPr>
              <w:ind w:firstLineChars="0" w:firstLine="0"/>
              <w:rPr>
                <w:rFonts w:ascii="Times New Roman" w:hAnsi="Times New Roman" w:cs="Times New Roman"/>
              </w:rPr>
            </w:pPr>
            <w:r>
              <w:rPr>
                <w:rFonts w:ascii="Times New Roman" w:hAnsi="Times New Roman" w:cs="Times New Roman"/>
              </w:rPr>
              <w:t>“success”</w:t>
            </w:r>
            <w:r>
              <w:rPr>
                <w:rFonts w:ascii="Times New Roman" w:hAnsi="Times New Roman" w:cs="Times New Roman"/>
              </w:rPr>
              <w:t>表示</w:t>
            </w:r>
            <w:r>
              <w:rPr>
                <w:rFonts w:ascii="Times New Roman" w:hAnsi="Times New Roman" w:cs="Times New Roman" w:hint="eastAsia"/>
              </w:rPr>
              <w:t>查询</w:t>
            </w:r>
            <w:r>
              <w:rPr>
                <w:rFonts w:ascii="Times New Roman" w:hAnsi="Times New Roman" w:cs="Times New Roman"/>
              </w:rPr>
              <w:t>成功</w:t>
            </w:r>
          </w:p>
          <w:p w14:paraId="5BAE7B15" w14:textId="77777777" w:rsidR="00FB6D3D" w:rsidRDefault="00D22A15">
            <w:pPr>
              <w:ind w:firstLineChars="0" w:firstLine="0"/>
              <w:rPr>
                <w:rFonts w:ascii="Times New Roman" w:hAnsi="Times New Roman" w:cs="Times New Roman"/>
              </w:rPr>
            </w:pPr>
            <w:r>
              <w:rPr>
                <w:rFonts w:ascii="Times New Roman" w:hAnsi="Times New Roman" w:cs="Times New Roman"/>
              </w:rPr>
              <w:t>”error”</w:t>
            </w:r>
            <w:r>
              <w:rPr>
                <w:rFonts w:ascii="Times New Roman" w:hAnsi="Times New Roman" w:cs="Times New Roman"/>
              </w:rPr>
              <w:t>表示</w:t>
            </w:r>
            <w:r>
              <w:rPr>
                <w:rFonts w:ascii="Times New Roman" w:hAnsi="Times New Roman" w:cs="Times New Roman" w:hint="eastAsia"/>
              </w:rPr>
              <w:t>查询失败</w:t>
            </w:r>
          </w:p>
        </w:tc>
      </w:tr>
      <w:tr w:rsidR="00FB6D3D" w14:paraId="27275091" w14:textId="77777777">
        <w:trPr>
          <w:jc w:val="center"/>
        </w:trPr>
        <w:tc>
          <w:tcPr>
            <w:tcW w:w="1413" w:type="dxa"/>
          </w:tcPr>
          <w:p w14:paraId="6502BBD2" w14:textId="77777777" w:rsidR="00FB6D3D" w:rsidRDefault="00D22A15">
            <w:pPr>
              <w:ind w:firstLineChars="0" w:firstLine="0"/>
              <w:rPr>
                <w:rFonts w:ascii="Times New Roman" w:hAnsi="Times New Roman" w:cs="Times New Roman"/>
                <w:color w:val="262626"/>
                <w:spacing w:val="12"/>
                <w:szCs w:val="21"/>
              </w:rPr>
            </w:pPr>
            <w:r>
              <w:rPr>
                <w:rFonts w:ascii="Times New Roman" w:hAnsi="Times New Roman" w:cs="Times New Roman"/>
                <w:color w:val="262626"/>
                <w:spacing w:val="12"/>
                <w:szCs w:val="21"/>
              </w:rPr>
              <w:t>data</w:t>
            </w:r>
          </w:p>
        </w:tc>
        <w:tc>
          <w:tcPr>
            <w:tcW w:w="1276" w:type="dxa"/>
          </w:tcPr>
          <w:p w14:paraId="34EC49BF" w14:textId="77777777" w:rsidR="00FB6D3D" w:rsidRDefault="00D22A15">
            <w:pPr>
              <w:ind w:firstLineChars="0" w:firstLine="0"/>
            </w:pPr>
            <w:r>
              <w:rPr>
                <w:rFonts w:hint="eastAsia"/>
              </w:rPr>
              <w:t>string</w:t>
            </w:r>
          </w:p>
        </w:tc>
        <w:tc>
          <w:tcPr>
            <w:tcW w:w="2976" w:type="dxa"/>
          </w:tcPr>
          <w:p w14:paraId="67D5F1C9" w14:textId="77777777" w:rsidR="00FB6D3D" w:rsidRDefault="00D22A15">
            <w:pPr>
              <w:ind w:firstLineChars="0" w:firstLine="0"/>
            </w:pPr>
            <w:r>
              <w:rPr>
                <w:rFonts w:hint="eastAsia"/>
              </w:rPr>
              <w:t>错误情况的异常信息</w:t>
            </w:r>
          </w:p>
        </w:tc>
        <w:tc>
          <w:tcPr>
            <w:tcW w:w="2977" w:type="dxa"/>
          </w:tcPr>
          <w:p w14:paraId="15A99E37" w14:textId="77777777" w:rsidR="00FB6D3D" w:rsidRDefault="00FB6D3D">
            <w:pPr>
              <w:ind w:firstLineChars="0" w:firstLine="0"/>
              <w:rPr>
                <w:rFonts w:ascii="Times New Roman" w:hAnsi="Times New Roman" w:cs="Times New Roman"/>
              </w:rPr>
            </w:pPr>
          </w:p>
        </w:tc>
      </w:tr>
    </w:tbl>
    <w:p w14:paraId="2A4A8113" w14:textId="77777777" w:rsidR="00FB6D3D" w:rsidRDefault="00D22A15">
      <w:pPr>
        <w:pStyle w:val="2"/>
        <w:numPr>
          <w:ilvl w:val="1"/>
          <w:numId w:val="16"/>
        </w:numPr>
        <w:spacing w:before="120"/>
        <w:rPr>
          <w:rFonts w:ascii="宋体" w:eastAsia="宋体" w:hAnsi="宋体"/>
          <w:szCs w:val="30"/>
        </w:rPr>
      </w:pPr>
      <w:bookmarkStart w:id="31" w:name="_Toc9889"/>
      <w:r>
        <w:rPr>
          <w:rFonts w:ascii="宋体" w:eastAsia="宋体" w:hAnsi="宋体" w:hint="eastAsia"/>
        </w:rPr>
        <w:t>大件</w:t>
      </w:r>
      <w:r>
        <w:rPr>
          <w:rFonts w:ascii="宋体" w:eastAsia="宋体" w:hAnsi="宋体" w:hint="eastAsia"/>
        </w:rPr>
        <w:t>/</w:t>
      </w:r>
      <w:r>
        <w:rPr>
          <w:rFonts w:ascii="宋体" w:eastAsia="宋体" w:hAnsi="宋体" w:hint="eastAsia"/>
        </w:rPr>
        <w:t>码盘</w:t>
      </w:r>
      <w:r>
        <w:rPr>
          <w:rFonts w:ascii="宋体" w:eastAsia="宋体" w:hAnsi="宋体" w:hint="eastAsia"/>
        </w:rPr>
        <w:t>/</w:t>
      </w:r>
      <w:r>
        <w:rPr>
          <w:rFonts w:ascii="宋体" w:eastAsia="宋体" w:hAnsi="宋体" w:hint="eastAsia"/>
        </w:rPr>
        <w:t>二次分拣</w:t>
      </w:r>
      <w:r>
        <w:rPr>
          <w:rFonts w:ascii="宋体" w:eastAsia="宋体" w:hAnsi="宋体" w:hint="eastAsia"/>
          <w:szCs w:val="30"/>
        </w:rPr>
        <w:t>框满报工（总控提供）</w:t>
      </w:r>
      <w:bookmarkEnd w:id="31"/>
    </w:p>
    <w:p w14:paraId="07468ACD" w14:textId="77777777" w:rsidR="00FB6D3D" w:rsidRDefault="00D22A15">
      <w:pPr>
        <w:pStyle w:val="af6"/>
        <w:ind w:left="420" w:firstLineChars="0" w:firstLine="0"/>
      </w:pPr>
      <w:r>
        <w:rPr>
          <w:b/>
          <w:bCs/>
        </w:rPr>
        <w:t>请求方式</w:t>
      </w:r>
      <w:r>
        <w:t>：</w:t>
      </w:r>
      <w:r>
        <w:t>POST</w:t>
      </w:r>
      <w:r>
        <w:t>（</w:t>
      </w:r>
      <w:r>
        <w:t>HTTP</w:t>
      </w:r>
      <w:r>
        <w:t>）</w:t>
      </w:r>
    </w:p>
    <w:p w14:paraId="3847863B" w14:textId="77777777" w:rsidR="00FB6D3D" w:rsidRDefault="00D22A15">
      <w:pPr>
        <w:pStyle w:val="af6"/>
        <w:spacing w:line="360" w:lineRule="atLeast"/>
        <w:ind w:left="420" w:firstLineChars="0" w:firstLine="0"/>
        <w:rPr>
          <w:rFonts w:ascii="Times New Roman" w:hAnsi="Times New Roman" w:cs="Times New Roman"/>
          <w:color w:val="262626"/>
          <w:spacing w:val="12"/>
          <w:szCs w:val="21"/>
        </w:rPr>
      </w:pPr>
      <w:r>
        <w:rPr>
          <w:rFonts w:ascii="Times New Roman" w:hAnsi="Times New Roman" w:cs="Times New Roman"/>
          <w:b/>
          <w:bCs/>
          <w:color w:val="262626"/>
          <w:spacing w:val="12"/>
          <w:szCs w:val="21"/>
        </w:rPr>
        <w:t>请求地址</w:t>
      </w:r>
      <w:r>
        <w:rPr>
          <w:rFonts w:ascii="Times New Roman" w:hAnsi="Times New Roman" w:cs="Times New Roman"/>
          <w:color w:val="262626"/>
          <w:spacing w:val="12"/>
          <w:szCs w:val="21"/>
        </w:rPr>
        <w:t>：</w:t>
      </w:r>
      <w:r>
        <w:rPr>
          <w:rFonts w:ascii="Times New Roman" w:hAnsi="Times New Roman" w:cs="Times New Roman"/>
          <w:color w:val="262626"/>
          <w:spacing w:val="12"/>
          <w:szCs w:val="24"/>
        </w:rPr>
        <w:t>http://ip:port/</w:t>
      </w:r>
      <w:r>
        <w:rPr>
          <w:rFonts w:hint="eastAsia"/>
        </w:rPr>
        <w:t>speedbot</w:t>
      </w:r>
      <w:r>
        <w:rPr>
          <w:rFonts w:ascii="Times New Roman" w:hAnsi="Times New Roman" w:cs="Times New Roman" w:hint="eastAsia"/>
          <w:color w:val="262626"/>
          <w:spacing w:val="12"/>
          <w:szCs w:val="24"/>
        </w:rPr>
        <w:t>/system</w:t>
      </w:r>
      <w:r>
        <w:rPr>
          <w:rFonts w:ascii="Times New Roman" w:hAnsi="Times New Roman" w:cs="Times New Roman"/>
          <w:color w:val="262626"/>
          <w:spacing w:val="12"/>
          <w:szCs w:val="24"/>
        </w:rPr>
        <w:t>/frameFull</w:t>
      </w:r>
    </w:p>
    <w:p w14:paraId="2AF56245" w14:textId="77777777" w:rsidR="00FB6D3D" w:rsidRDefault="00D22A15">
      <w:pPr>
        <w:pStyle w:val="af6"/>
        <w:spacing w:line="360" w:lineRule="atLeast"/>
        <w:ind w:left="420" w:firstLineChars="0" w:firstLine="0"/>
        <w:rPr>
          <w:rFonts w:ascii="Times New Roman" w:hAnsi="Times New Roman" w:cs="Times New Roman"/>
          <w:b/>
          <w:color w:val="262626"/>
          <w:spacing w:val="12"/>
          <w:szCs w:val="21"/>
        </w:rPr>
      </w:pPr>
      <w:r>
        <w:rPr>
          <w:rFonts w:ascii="Times New Roman" w:hAnsi="Times New Roman" w:cs="Times New Roman" w:hint="eastAsia"/>
          <w:b/>
          <w:color w:val="262626"/>
          <w:spacing w:val="12"/>
          <w:szCs w:val="21"/>
        </w:rPr>
        <w:t>接口说明：</w:t>
      </w:r>
    </w:p>
    <w:p w14:paraId="22C7CCEE" w14:textId="77777777" w:rsidR="00FB6D3D" w:rsidRDefault="00D22A15">
      <w:pPr>
        <w:spacing w:line="360" w:lineRule="atLeast"/>
        <w:ind w:firstLineChars="0" w:firstLine="720"/>
      </w:pPr>
      <w:r>
        <w:rPr>
          <w:rFonts w:hint="eastAsia"/>
        </w:rPr>
        <w:t>该接口用于接收大件分拣区域、大件码盘区域、二次分拣区域的框满报工数据。</w:t>
      </w:r>
    </w:p>
    <w:p w14:paraId="660D9476" w14:textId="77777777" w:rsidR="00FB6D3D" w:rsidRDefault="00D22A15">
      <w:pPr>
        <w:spacing w:line="360" w:lineRule="atLeast"/>
        <w:ind w:firstLine="506"/>
        <w:rPr>
          <w:rFonts w:ascii="Times New Roman" w:hAnsi="Times New Roman" w:cs="Times New Roman"/>
          <w:color w:val="262626"/>
          <w:spacing w:val="12"/>
          <w:szCs w:val="21"/>
        </w:rPr>
      </w:pPr>
      <w:r>
        <w:rPr>
          <w:rFonts w:ascii="Times New Roman" w:hAnsi="Times New Roman" w:cs="Times New Roman"/>
          <w:b/>
          <w:bCs/>
          <w:color w:val="262626"/>
          <w:spacing w:val="12"/>
          <w:szCs w:val="21"/>
        </w:rPr>
        <w:t>请求包结构体</w:t>
      </w:r>
      <w:r>
        <w:rPr>
          <w:rFonts w:ascii="Times New Roman" w:hAnsi="Times New Roman" w:cs="Times New Roman"/>
          <w:color w:val="262626"/>
          <w:spacing w:val="12"/>
          <w:szCs w:val="21"/>
        </w:rPr>
        <w:t>：</w:t>
      </w:r>
    </w:p>
    <w:p w14:paraId="32055014" w14:textId="77777777" w:rsidR="00FB6D3D" w:rsidRDefault="00D22A15">
      <w:pPr>
        <w:spacing w:line="360" w:lineRule="atLeast"/>
        <w:ind w:firstLine="504"/>
        <w:rPr>
          <w:rFonts w:ascii="Times New Roman" w:hAnsi="Times New Roman" w:cs="Times New Roman"/>
          <w:color w:val="262626"/>
          <w:spacing w:val="12"/>
          <w:szCs w:val="21"/>
        </w:rPr>
      </w:pPr>
      <w:r>
        <w:rPr>
          <w:rFonts w:ascii="Times New Roman" w:hAnsi="Times New Roman" w:cs="Times New Roman" w:hint="eastAsia"/>
          <w:color w:val="262626"/>
          <w:spacing w:val="12"/>
          <w:szCs w:val="21"/>
        </w:rPr>
        <w:t>{</w:t>
      </w:r>
    </w:p>
    <w:p w14:paraId="10DDE79C" w14:textId="77777777" w:rsidR="00FB6D3D" w:rsidRDefault="00D22A15">
      <w:pPr>
        <w:spacing w:line="360" w:lineRule="atLeast"/>
        <w:ind w:firstLineChars="285" w:firstLine="718"/>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area</w:t>
      </w:r>
      <w:r>
        <w:rPr>
          <w:rFonts w:ascii="Times New Roman" w:hAnsi="Times New Roman" w:cs="Times New Roman"/>
          <w:color w:val="262626"/>
          <w:spacing w:val="12"/>
          <w:szCs w:val="21"/>
        </w:rPr>
        <w:t>_code”</w:t>
      </w:r>
      <w:r>
        <w:rPr>
          <w:rFonts w:ascii="Times New Roman" w:hAnsi="Times New Roman" w:cs="Times New Roman" w:hint="eastAsia"/>
          <w:color w:val="262626"/>
          <w:spacing w:val="12"/>
          <w:szCs w:val="21"/>
        </w:rPr>
        <w:t xml:space="preserve">: </w:t>
      </w: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4</w:t>
      </w:r>
      <w:r>
        <w:rPr>
          <w:rFonts w:ascii="Times New Roman" w:hAnsi="Times New Roman" w:cs="Times New Roman"/>
          <w:color w:val="262626"/>
          <w:spacing w:val="12"/>
          <w:szCs w:val="21"/>
        </w:rPr>
        <w:t>”,</w:t>
      </w:r>
    </w:p>
    <w:p w14:paraId="2C0B0512" w14:textId="77777777" w:rsidR="00FB6D3D" w:rsidRDefault="00D22A15">
      <w:pPr>
        <w:spacing w:line="360" w:lineRule="atLeast"/>
        <w:ind w:firstLineChars="285" w:firstLine="718"/>
        <w:rPr>
          <w:rFonts w:ascii="Times New Roman" w:hAnsi="Times New Roman" w:cs="Times New Roman"/>
          <w:color w:val="262626"/>
          <w:spacing w:val="12"/>
          <w:szCs w:val="21"/>
        </w:rPr>
      </w:pPr>
      <w:r>
        <w:rPr>
          <w:rFonts w:ascii="Times New Roman" w:hAnsi="Times New Roman" w:cs="Times New Roman"/>
          <w:color w:val="262626"/>
          <w:spacing w:val="12"/>
          <w:szCs w:val="21"/>
        </w:rPr>
        <w:t>“location”:”1”,</w:t>
      </w:r>
    </w:p>
    <w:p w14:paraId="3DCE3C43" w14:textId="77777777" w:rsidR="00FB6D3D" w:rsidRDefault="00D22A15">
      <w:pPr>
        <w:spacing w:line="360" w:lineRule="atLeast"/>
        <w:ind w:firstLineChars="285" w:firstLine="718"/>
        <w:rPr>
          <w:rFonts w:ascii="Times New Roman" w:hAnsi="Times New Roman" w:cs="Times New Roman"/>
          <w:color w:val="262626"/>
          <w:spacing w:val="12"/>
          <w:szCs w:val="21"/>
        </w:rPr>
      </w:pPr>
      <w:r>
        <w:rPr>
          <w:rFonts w:ascii="Times New Roman" w:hAnsi="Times New Roman" w:cs="Times New Roman"/>
          <w:color w:val="262626"/>
          <w:spacing w:val="12"/>
          <w:szCs w:val="21"/>
        </w:rPr>
        <w:t>“robot_id”:”xx”,</w:t>
      </w:r>
    </w:p>
    <w:p w14:paraId="2BEA9D13" w14:textId="77777777" w:rsidR="00FB6D3D" w:rsidRDefault="00D22A15">
      <w:pPr>
        <w:spacing w:line="360" w:lineRule="atLeast"/>
        <w:ind w:firstLineChars="285" w:firstLine="718"/>
        <w:rPr>
          <w:rFonts w:ascii="Times New Roman" w:hAnsi="Times New Roman" w:cs="Times New Roman"/>
          <w:color w:val="262626"/>
          <w:spacing w:val="12"/>
          <w:szCs w:val="21"/>
        </w:rPr>
      </w:pPr>
      <w:r>
        <w:rPr>
          <w:rFonts w:ascii="Times New Roman" w:hAnsi="Times New Roman" w:cs="Times New Roman"/>
          <w:color w:val="262626"/>
          <w:spacing w:val="12"/>
          <w:szCs w:val="21"/>
        </w:rPr>
        <w:t>“place_id”:”xxx”,</w:t>
      </w:r>
    </w:p>
    <w:p w14:paraId="6298A75C" w14:textId="77777777" w:rsidR="00FB6D3D" w:rsidRDefault="00D22A15">
      <w:pPr>
        <w:spacing w:line="360" w:lineRule="atLeast"/>
        <w:ind w:firstLineChars="285" w:firstLine="718"/>
        <w:rPr>
          <w:rFonts w:ascii="Times New Roman" w:hAnsi="Times New Roman" w:cs="Times New Roman"/>
          <w:color w:val="262626"/>
          <w:spacing w:val="12"/>
          <w:szCs w:val="21"/>
        </w:rPr>
      </w:pPr>
      <w:r>
        <w:rPr>
          <w:rFonts w:ascii="Times New Roman" w:hAnsi="Times New Roman" w:cs="Times New Roman"/>
          <w:color w:val="262626"/>
          <w:spacing w:val="12"/>
          <w:szCs w:val="21"/>
        </w:rPr>
        <w:t>“epc_id”:”xxx”</w:t>
      </w:r>
      <w:r>
        <w:rPr>
          <w:rFonts w:ascii="Times New Roman" w:hAnsi="Times New Roman" w:cs="Times New Roman" w:hint="eastAsia"/>
          <w:color w:val="262626"/>
          <w:spacing w:val="12"/>
          <w:szCs w:val="21"/>
        </w:rPr>
        <w:t>,</w:t>
      </w:r>
    </w:p>
    <w:p w14:paraId="15595CE0" w14:textId="77777777" w:rsidR="00FB6D3D" w:rsidRDefault="00D22A15">
      <w:pPr>
        <w:spacing w:line="360" w:lineRule="atLeast"/>
        <w:ind w:firstLineChars="285" w:firstLine="718"/>
        <w:rPr>
          <w:rFonts w:ascii="Times New Roman" w:hAnsi="Times New Roman" w:cs="Times New Roman"/>
          <w:color w:val="262626"/>
          <w:spacing w:val="12"/>
          <w:szCs w:val="21"/>
        </w:rPr>
      </w:pPr>
      <w:r>
        <w:rPr>
          <w:rFonts w:ascii="Times New Roman" w:hAnsi="Times New Roman" w:cs="Times New Roman"/>
          <w:color w:val="262626"/>
          <w:spacing w:val="12"/>
          <w:szCs w:val="21"/>
        </w:rPr>
        <w:lastRenderedPageBreak/>
        <w:t>“</w:t>
      </w:r>
      <w:r>
        <w:rPr>
          <w:rFonts w:ascii="Times New Roman" w:hAnsi="Times New Roman" w:cs="Times New Roman" w:hint="eastAsia"/>
          <w:color w:val="262626"/>
          <w:spacing w:val="12"/>
          <w:szCs w:val="21"/>
        </w:rPr>
        <w:t>frame</w:t>
      </w:r>
      <w:r>
        <w:rPr>
          <w:rFonts w:ascii="Times New Roman" w:hAnsi="Times New Roman" w:cs="Times New Roman"/>
          <w:color w:val="262626"/>
          <w:spacing w:val="12"/>
          <w:szCs w:val="21"/>
        </w:rPr>
        <w:t>_state”:”0”</w:t>
      </w:r>
    </w:p>
    <w:p w14:paraId="204CB8CC" w14:textId="77777777" w:rsidR="00FB6D3D" w:rsidRDefault="00D22A15">
      <w:pPr>
        <w:spacing w:line="360" w:lineRule="atLeast"/>
        <w:ind w:firstLine="504"/>
        <w:rPr>
          <w:rFonts w:ascii="Times New Roman" w:hAnsi="Times New Roman" w:cs="Times New Roman"/>
          <w:color w:val="262626"/>
          <w:spacing w:val="12"/>
          <w:szCs w:val="21"/>
        </w:rPr>
      </w:pPr>
      <w:r>
        <w:rPr>
          <w:rFonts w:ascii="Times New Roman" w:hAnsi="Times New Roman" w:cs="Times New Roman" w:hint="eastAsia"/>
          <w:color w:val="262626"/>
          <w:spacing w:val="12"/>
          <w:szCs w:val="21"/>
        </w:rPr>
        <w:t>}</w:t>
      </w:r>
    </w:p>
    <w:p w14:paraId="3A5A1F29" w14:textId="77777777" w:rsidR="00FB6D3D" w:rsidRDefault="00D22A15">
      <w:pPr>
        <w:spacing w:line="360" w:lineRule="atLeast"/>
        <w:ind w:firstLine="506"/>
        <w:rPr>
          <w:rFonts w:ascii="Times New Roman" w:hAnsi="Times New Roman" w:cs="Times New Roman"/>
          <w:b/>
          <w:bCs/>
          <w:color w:val="262626"/>
          <w:spacing w:val="12"/>
          <w:szCs w:val="21"/>
        </w:rPr>
      </w:pPr>
      <w:r>
        <w:rPr>
          <w:rFonts w:ascii="Times New Roman" w:hAnsi="Times New Roman" w:cs="Times New Roman" w:hint="eastAsia"/>
          <w:b/>
          <w:bCs/>
          <w:color w:val="262626"/>
          <w:spacing w:val="12"/>
          <w:szCs w:val="21"/>
        </w:rPr>
        <w:t>参数说明</w:t>
      </w:r>
      <w:r>
        <w:rPr>
          <w:rFonts w:ascii="Times New Roman" w:hAnsi="Times New Roman" w:cs="Times New Roman" w:hint="eastAsia"/>
          <w:b/>
          <w:bCs/>
          <w:color w:val="262626"/>
          <w:spacing w:val="12"/>
          <w:szCs w:val="21"/>
        </w:rPr>
        <w:t>:</w:t>
      </w:r>
    </w:p>
    <w:p w14:paraId="2E6A3273" w14:textId="77777777" w:rsidR="00FB6D3D" w:rsidRDefault="00FB6D3D">
      <w:pPr>
        <w:spacing w:line="360" w:lineRule="atLeast"/>
        <w:ind w:firstLine="506"/>
        <w:rPr>
          <w:rFonts w:ascii="Times New Roman" w:hAnsi="Times New Roman" w:cs="Times New Roman"/>
          <w:b/>
          <w:bCs/>
          <w:color w:val="262626"/>
          <w:spacing w:val="12"/>
          <w:szCs w:val="21"/>
        </w:rPr>
      </w:pPr>
    </w:p>
    <w:tbl>
      <w:tblPr>
        <w:tblStyle w:val="af2"/>
        <w:tblW w:w="8642" w:type="dxa"/>
        <w:jc w:val="center"/>
        <w:tblLayout w:type="fixed"/>
        <w:tblLook w:val="04A0" w:firstRow="1" w:lastRow="0" w:firstColumn="1" w:lastColumn="0" w:noHBand="0" w:noVBand="1"/>
      </w:tblPr>
      <w:tblGrid>
        <w:gridCol w:w="1555"/>
        <w:gridCol w:w="1275"/>
        <w:gridCol w:w="2694"/>
        <w:gridCol w:w="3118"/>
      </w:tblGrid>
      <w:tr w:rsidR="00FB6D3D" w14:paraId="164B8F24" w14:textId="77777777">
        <w:trPr>
          <w:jc w:val="center"/>
        </w:trPr>
        <w:tc>
          <w:tcPr>
            <w:tcW w:w="1555" w:type="dxa"/>
          </w:tcPr>
          <w:p w14:paraId="3B1E355A" w14:textId="77777777" w:rsidR="00FB6D3D" w:rsidRDefault="00D22A15">
            <w:pPr>
              <w:ind w:firstLineChars="0" w:firstLine="0"/>
            </w:pPr>
            <w:r>
              <w:rPr>
                <w:rFonts w:hint="eastAsia"/>
              </w:rPr>
              <w:t>参数</w:t>
            </w:r>
          </w:p>
        </w:tc>
        <w:tc>
          <w:tcPr>
            <w:tcW w:w="1275" w:type="dxa"/>
          </w:tcPr>
          <w:p w14:paraId="10F193CB" w14:textId="77777777" w:rsidR="00FB6D3D" w:rsidRDefault="00D22A15">
            <w:pPr>
              <w:ind w:firstLineChars="0" w:firstLine="0"/>
            </w:pPr>
            <w:r>
              <w:rPr>
                <w:rFonts w:hint="eastAsia"/>
              </w:rPr>
              <w:t>参数类型</w:t>
            </w:r>
          </w:p>
        </w:tc>
        <w:tc>
          <w:tcPr>
            <w:tcW w:w="2694" w:type="dxa"/>
          </w:tcPr>
          <w:p w14:paraId="1EBF7AE9" w14:textId="77777777" w:rsidR="00FB6D3D" w:rsidRDefault="00D22A15">
            <w:pPr>
              <w:ind w:firstLineChars="0" w:firstLine="0"/>
            </w:pPr>
            <w:r>
              <w:rPr>
                <w:rFonts w:hint="eastAsia"/>
              </w:rPr>
              <w:t>说明</w:t>
            </w:r>
          </w:p>
        </w:tc>
        <w:tc>
          <w:tcPr>
            <w:tcW w:w="3118" w:type="dxa"/>
          </w:tcPr>
          <w:p w14:paraId="32DAFDE9" w14:textId="77777777" w:rsidR="00FB6D3D" w:rsidRDefault="00D22A15">
            <w:pPr>
              <w:ind w:firstLineChars="0" w:firstLine="0"/>
            </w:pPr>
            <w:r>
              <w:rPr>
                <w:rFonts w:hint="eastAsia"/>
              </w:rPr>
              <w:t>示例值</w:t>
            </w:r>
          </w:p>
        </w:tc>
      </w:tr>
      <w:tr w:rsidR="00FB6D3D" w14:paraId="7152C7D7" w14:textId="77777777">
        <w:trPr>
          <w:jc w:val="center"/>
        </w:trPr>
        <w:tc>
          <w:tcPr>
            <w:tcW w:w="1555" w:type="dxa"/>
          </w:tcPr>
          <w:p w14:paraId="6BBF1418" w14:textId="77777777" w:rsidR="00FB6D3D" w:rsidRDefault="00D22A15">
            <w:pPr>
              <w:ind w:firstLineChars="0" w:firstLine="0"/>
              <w:rPr>
                <w:rFonts w:ascii="Times New Roman" w:hAnsi="Times New Roman" w:cs="Times New Roman"/>
              </w:rPr>
            </w:pPr>
            <w:r>
              <w:rPr>
                <w:rFonts w:ascii="Times New Roman" w:hAnsi="Times New Roman" w:cs="Times New Roman"/>
                <w:color w:val="262626"/>
                <w:spacing w:val="12"/>
                <w:szCs w:val="21"/>
              </w:rPr>
              <w:t>area_</w:t>
            </w:r>
            <w:r>
              <w:rPr>
                <w:rFonts w:ascii="Times New Roman" w:hAnsi="Times New Roman" w:cs="Times New Roman" w:hint="eastAsia"/>
                <w:color w:val="262626"/>
                <w:spacing w:val="12"/>
                <w:szCs w:val="21"/>
              </w:rPr>
              <w:t>code</w:t>
            </w:r>
          </w:p>
        </w:tc>
        <w:tc>
          <w:tcPr>
            <w:tcW w:w="1275" w:type="dxa"/>
          </w:tcPr>
          <w:p w14:paraId="1C72C984" w14:textId="77777777" w:rsidR="00FB6D3D" w:rsidRDefault="00D22A15">
            <w:pPr>
              <w:ind w:firstLineChars="0" w:firstLine="0"/>
            </w:pPr>
            <w:r>
              <w:t>string</w:t>
            </w:r>
          </w:p>
        </w:tc>
        <w:tc>
          <w:tcPr>
            <w:tcW w:w="2694" w:type="dxa"/>
          </w:tcPr>
          <w:p w14:paraId="7AA99CE6" w14:textId="77777777" w:rsidR="00FB6D3D" w:rsidRDefault="00D22A15">
            <w:pPr>
              <w:ind w:firstLineChars="0" w:firstLine="0"/>
            </w:pPr>
            <w:r>
              <w:rPr>
                <w:rFonts w:hint="eastAsia"/>
              </w:rPr>
              <w:t>功能区域编码参数</w:t>
            </w:r>
          </w:p>
        </w:tc>
        <w:tc>
          <w:tcPr>
            <w:tcW w:w="3118" w:type="dxa"/>
          </w:tcPr>
          <w:p w14:paraId="57F51C7D" w14:textId="77777777" w:rsidR="00FB6D3D" w:rsidRDefault="00D22A15">
            <w:pPr>
              <w:ind w:firstLineChars="0" w:firstLine="0"/>
            </w:pPr>
            <w:r>
              <w:rPr>
                <w:rFonts w:hint="eastAsia"/>
              </w:rPr>
              <w:t>详情请参见</w:t>
            </w:r>
            <w:r>
              <w:rPr>
                <w:rFonts w:hint="eastAsia"/>
              </w:rPr>
              <w:t>3</w:t>
            </w:r>
            <w:r>
              <w:t>.1</w:t>
            </w:r>
          </w:p>
        </w:tc>
      </w:tr>
      <w:tr w:rsidR="00FB6D3D" w14:paraId="10237D6E" w14:textId="77777777">
        <w:trPr>
          <w:jc w:val="center"/>
        </w:trPr>
        <w:tc>
          <w:tcPr>
            <w:tcW w:w="1555" w:type="dxa"/>
          </w:tcPr>
          <w:p w14:paraId="0FC97A8B" w14:textId="77777777" w:rsidR="00FB6D3D" w:rsidRDefault="00D22A15">
            <w:pPr>
              <w:ind w:firstLineChars="0" w:firstLine="0"/>
              <w:rPr>
                <w:rFonts w:ascii="Times New Roman" w:hAnsi="Times New Roman" w:cs="Times New Roman"/>
                <w:color w:val="262626"/>
                <w:spacing w:val="12"/>
                <w:szCs w:val="21"/>
              </w:rPr>
            </w:pPr>
            <w:r>
              <w:rPr>
                <w:rFonts w:ascii="Times New Roman" w:hAnsi="Times New Roman" w:cs="Times New Roman"/>
                <w:color w:val="262626"/>
                <w:spacing w:val="12"/>
                <w:szCs w:val="21"/>
              </w:rPr>
              <w:t>location</w:t>
            </w:r>
          </w:p>
        </w:tc>
        <w:tc>
          <w:tcPr>
            <w:tcW w:w="1275" w:type="dxa"/>
          </w:tcPr>
          <w:p w14:paraId="3F6EEEA7" w14:textId="77777777" w:rsidR="00FB6D3D" w:rsidRDefault="00D22A15">
            <w:pPr>
              <w:ind w:firstLineChars="0" w:firstLine="0"/>
            </w:pPr>
            <w:r>
              <w:t>string</w:t>
            </w:r>
          </w:p>
        </w:tc>
        <w:tc>
          <w:tcPr>
            <w:tcW w:w="2694" w:type="dxa"/>
          </w:tcPr>
          <w:p w14:paraId="1DC65370" w14:textId="77777777" w:rsidR="00FB6D3D" w:rsidRDefault="00D22A15">
            <w:pPr>
              <w:ind w:firstLineChars="0" w:firstLine="0"/>
            </w:pPr>
            <w:r>
              <w:rPr>
                <w:rFonts w:hint="eastAsia"/>
              </w:rPr>
              <w:t>分区编码</w:t>
            </w:r>
          </w:p>
        </w:tc>
        <w:tc>
          <w:tcPr>
            <w:tcW w:w="3118" w:type="dxa"/>
          </w:tcPr>
          <w:p w14:paraId="5C7BB033" w14:textId="77777777" w:rsidR="00FB6D3D" w:rsidRDefault="00D22A15">
            <w:pPr>
              <w:ind w:firstLineChars="0" w:firstLine="0"/>
            </w:pPr>
            <w:r>
              <w:rPr>
                <w:rFonts w:hint="eastAsia"/>
              </w:rPr>
              <w:t>大件分拣区分区</w:t>
            </w:r>
            <w:r>
              <w:rPr>
                <w:rFonts w:hint="eastAsia"/>
              </w:rPr>
              <w:t>1</w:t>
            </w:r>
            <w:r>
              <w:rPr>
                <w:rFonts w:hint="eastAsia"/>
              </w:rPr>
              <w:t>和</w:t>
            </w:r>
            <w:r>
              <w:rPr>
                <w:rFonts w:hint="eastAsia"/>
              </w:rPr>
              <w:t>2</w:t>
            </w:r>
          </w:p>
        </w:tc>
      </w:tr>
      <w:tr w:rsidR="00FB6D3D" w14:paraId="0D679219" w14:textId="77777777">
        <w:trPr>
          <w:jc w:val="center"/>
        </w:trPr>
        <w:tc>
          <w:tcPr>
            <w:tcW w:w="1555" w:type="dxa"/>
          </w:tcPr>
          <w:p w14:paraId="3C8FA3D4" w14:textId="77777777" w:rsidR="00FB6D3D" w:rsidRDefault="00D22A15">
            <w:pPr>
              <w:ind w:firstLineChars="0" w:firstLine="0"/>
              <w:rPr>
                <w:rFonts w:ascii="Times New Roman" w:hAnsi="Times New Roman" w:cs="Times New Roman"/>
                <w:color w:val="262626"/>
                <w:spacing w:val="12"/>
                <w:szCs w:val="21"/>
              </w:rPr>
            </w:pPr>
            <w:r>
              <w:rPr>
                <w:rFonts w:ascii="Times New Roman" w:hAnsi="Times New Roman" w:cs="Times New Roman"/>
                <w:color w:val="262626"/>
                <w:spacing w:val="12"/>
                <w:szCs w:val="21"/>
              </w:rPr>
              <w:t>place_id</w:t>
            </w:r>
          </w:p>
        </w:tc>
        <w:tc>
          <w:tcPr>
            <w:tcW w:w="1275" w:type="dxa"/>
          </w:tcPr>
          <w:p w14:paraId="6D8CBEB3" w14:textId="77777777" w:rsidR="00FB6D3D" w:rsidRDefault="00D22A15">
            <w:pPr>
              <w:ind w:firstLineChars="0" w:firstLine="0"/>
            </w:pPr>
            <w:r>
              <w:t>string</w:t>
            </w:r>
          </w:p>
        </w:tc>
        <w:tc>
          <w:tcPr>
            <w:tcW w:w="2694" w:type="dxa"/>
          </w:tcPr>
          <w:p w14:paraId="4B7CCC31" w14:textId="77777777" w:rsidR="00FB6D3D" w:rsidRDefault="00D22A15">
            <w:pPr>
              <w:ind w:firstLineChars="0" w:firstLine="0"/>
            </w:pPr>
            <w:r>
              <w:rPr>
                <w:rFonts w:hint="eastAsia"/>
              </w:rPr>
              <w:t>框编号</w:t>
            </w:r>
          </w:p>
        </w:tc>
        <w:tc>
          <w:tcPr>
            <w:tcW w:w="3118" w:type="dxa"/>
          </w:tcPr>
          <w:p w14:paraId="0DB254B0" w14:textId="77777777" w:rsidR="00FB6D3D" w:rsidRDefault="00D22A15">
            <w:pPr>
              <w:ind w:firstLineChars="0" w:firstLine="0"/>
              <w:rPr>
                <w:rFonts w:ascii="Times New Roman" w:hAnsi="Times New Roman" w:cs="Times New Roman"/>
                <w:color w:val="262626"/>
                <w:spacing w:val="12"/>
                <w:szCs w:val="21"/>
              </w:rPr>
            </w:pPr>
            <w:r>
              <w:rPr>
                <w:rFonts w:ascii="Times New Roman" w:hAnsi="Times New Roman" w:cs="Times New Roman" w:hint="eastAsia"/>
                <w:color w:val="262626"/>
                <w:spacing w:val="12"/>
                <w:szCs w:val="21"/>
              </w:rPr>
              <w:t>值请参照如上截图</w:t>
            </w:r>
          </w:p>
        </w:tc>
      </w:tr>
      <w:tr w:rsidR="00FB6D3D" w14:paraId="19246BC8" w14:textId="77777777">
        <w:trPr>
          <w:jc w:val="center"/>
        </w:trPr>
        <w:tc>
          <w:tcPr>
            <w:tcW w:w="1555" w:type="dxa"/>
          </w:tcPr>
          <w:p w14:paraId="595C785C" w14:textId="77777777" w:rsidR="00FB6D3D" w:rsidRDefault="00D22A15">
            <w:pPr>
              <w:ind w:firstLineChars="0" w:firstLine="0"/>
              <w:rPr>
                <w:rFonts w:ascii="Times New Roman" w:hAnsi="Times New Roman" w:cs="Times New Roman"/>
                <w:color w:val="262626"/>
                <w:spacing w:val="12"/>
                <w:szCs w:val="21"/>
              </w:rPr>
            </w:pPr>
            <w:r>
              <w:rPr>
                <w:rFonts w:ascii="Times New Roman" w:hAnsi="Times New Roman" w:cs="Times New Roman"/>
                <w:color w:val="262626"/>
                <w:spacing w:val="12"/>
                <w:szCs w:val="21"/>
              </w:rPr>
              <w:t>epc_id</w:t>
            </w:r>
          </w:p>
        </w:tc>
        <w:tc>
          <w:tcPr>
            <w:tcW w:w="1275" w:type="dxa"/>
          </w:tcPr>
          <w:p w14:paraId="4B8252DD" w14:textId="77777777" w:rsidR="00FB6D3D" w:rsidRDefault="00D22A15">
            <w:pPr>
              <w:ind w:firstLineChars="0" w:firstLine="0"/>
            </w:pPr>
            <w:r>
              <w:t>string</w:t>
            </w:r>
          </w:p>
        </w:tc>
        <w:tc>
          <w:tcPr>
            <w:tcW w:w="2694" w:type="dxa"/>
          </w:tcPr>
          <w:p w14:paraId="61B1C246" w14:textId="77777777" w:rsidR="00FB6D3D" w:rsidRDefault="00D22A15">
            <w:pPr>
              <w:ind w:firstLineChars="0" w:firstLine="0"/>
            </w:pPr>
            <w:r>
              <w:rPr>
                <w:rFonts w:hint="eastAsia"/>
              </w:rPr>
              <w:t>框</w:t>
            </w:r>
            <w:r>
              <w:rPr>
                <w:rFonts w:hint="eastAsia"/>
              </w:rPr>
              <w:t>EPC</w:t>
            </w:r>
            <w:r>
              <w:rPr>
                <w:rFonts w:hint="eastAsia"/>
              </w:rPr>
              <w:t>标签</w:t>
            </w:r>
            <w:r>
              <w:rPr>
                <w:rFonts w:hint="eastAsia"/>
              </w:rPr>
              <w:t>ID</w:t>
            </w:r>
          </w:p>
        </w:tc>
        <w:tc>
          <w:tcPr>
            <w:tcW w:w="3118" w:type="dxa"/>
          </w:tcPr>
          <w:p w14:paraId="7B76D709" w14:textId="77777777" w:rsidR="00FB6D3D" w:rsidRDefault="00D22A15">
            <w:pPr>
              <w:ind w:firstLineChars="0" w:firstLine="0"/>
              <w:rPr>
                <w:rFonts w:ascii="Times New Roman" w:hAnsi="Times New Roman" w:cs="Times New Roman"/>
                <w:color w:val="262626"/>
                <w:spacing w:val="12"/>
                <w:szCs w:val="21"/>
              </w:rPr>
            </w:pPr>
            <w:r>
              <w:rPr>
                <w:rFonts w:ascii="Times New Roman" w:hAnsi="Times New Roman" w:cs="Times New Roman" w:hint="eastAsia"/>
                <w:color w:val="262626"/>
                <w:spacing w:val="12"/>
                <w:szCs w:val="21"/>
              </w:rPr>
              <w:t>唯一性</w:t>
            </w:r>
          </w:p>
        </w:tc>
      </w:tr>
      <w:tr w:rsidR="00FB6D3D" w14:paraId="052D2B40" w14:textId="77777777">
        <w:trPr>
          <w:trHeight w:val="596"/>
          <w:jc w:val="center"/>
        </w:trPr>
        <w:tc>
          <w:tcPr>
            <w:tcW w:w="1555" w:type="dxa"/>
          </w:tcPr>
          <w:p w14:paraId="2547A6B5" w14:textId="77777777" w:rsidR="00FB6D3D" w:rsidRDefault="00D22A15">
            <w:pPr>
              <w:ind w:firstLineChars="0" w:firstLine="0"/>
              <w:rPr>
                <w:rFonts w:ascii="Times New Roman" w:hAnsi="Times New Roman" w:cs="Times New Roman"/>
                <w:color w:val="262626"/>
                <w:spacing w:val="12"/>
                <w:szCs w:val="21"/>
              </w:rPr>
            </w:pPr>
            <w:r>
              <w:rPr>
                <w:rFonts w:ascii="Times New Roman" w:hAnsi="Times New Roman" w:cs="Times New Roman"/>
                <w:color w:val="262626"/>
                <w:spacing w:val="12"/>
                <w:szCs w:val="21"/>
              </w:rPr>
              <w:t>robot_id</w:t>
            </w:r>
          </w:p>
        </w:tc>
        <w:tc>
          <w:tcPr>
            <w:tcW w:w="1275" w:type="dxa"/>
          </w:tcPr>
          <w:p w14:paraId="48D3396E" w14:textId="77777777" w:rsidR="00FB6D3D" w:rsidRDefault="00D22A15">
            <w:pPr>
              <w:ind w:firstLineChars="0" w:firstLine="0"/>
            </w:pPr>
            <w:r>
              <w:t>s</w:t>
            </w:r>
            <w:r>
              <w:rPr>
                <w:rFonts w:hint="eastAsia"/>
              </w:rPr>
              <w:t>tring</w:t>
            </w:r>
          </w:p>
        </w:tc>
        <w:tc>
          <w:tcPr>
            <w:tcW w:w="2694" w:type="dxa"/>
          </w:tcPr>
          <w:p w14:paraId="6A4F1C55" w14:textId="77777777" w:rsidR="00FB6D3D" w:rsidRDefault="00D22A15">
            <w:pPr>
              <w:ind w:firstLineChars="0" w:firstLine="0"/>
            </w:pPr>
            <w:r>
              <w:rPr>
                <w:rFonts w:hint="eastAsia"/>
              </w:rPr>
              <w:t>机器人编号</w:t>
            </w:r>
          </w:p>
        </w:tc>
        <w:tc>
          <w:tcPr>
            <w:tcW w:w="3118" w:type="dxa"/>
          </w:tcPr>
          <w:p w14:paraId="77FECDE1" w14:textId="77777777" w:rsidR="00FB6D3D" w:rsidRDefault="00D22A15">
            <w:pPr>
              <w:ind w:firstLineChars="0" w:firstLine="0"/>
              <w:rPr>
                <w:rFonts w:ascii="Times New Roman" w:hAnsi="Times New Roman" w:cs="Times New Roman"/>
                <w:color w:val="262626"/>
                <w:spacing w:val="12"/>
                <w:szCs w:val="21"/>
              </w:rPr>
            </w:pPr>
            <w:r>
              <w:rPr>
                <w:rFonts w:ascii="Times New Roman" w:hAnsi="Times New Roman" w:cs="Times New Roman" w:hint="eastAsia"/>
                <w:color w:val="262626"/>
                <w:spacing w:val="12"/>
                <w:szCs w:val="21"/>
              </w:rPr>
              <w:t>详情参见如上截图编号</w:t>
            </w:r>
          </w:p>
        </w:tc>
      </w:tr>
      <w:tr w:rsidR="00FB6D3D" w14:paraId="1C72D6F3" w14:textId="77777777">
        <w:trPr>
          <w:jc w:val="center"/>
        </w:trPr>
        <w:tc>
          <w:tcPr>
            <w:tcW w:w="1555" w:type="dxa"/>
          </w:tcPr>
          <w:p w14:paraId="30E0E921" w14:textId="77777777" w:rsidR="00FB6D3D" w:rsidRDefault="00D22A15">
            <w:pPr>
              <w:ind w:firstLineChars="0" w:firstLine="0"/>
              <w:rPr>
                <w:rFonts w:ascii="Times New Roman" w:hAnsi="Times New Roman" w:cs="Times New Roman"/>
                <w:color w:val="262626"/>
                <w:spacing w:val="12"/>
                <w:szCs w:val="21"/>
              </w:rPr>
            </w:pPr>
            <w:r>
              <w:rPr>
                <w:rFonts w:ascii="Times New Roman" w:hAnsi="Times New Roman" w:cs="Times New Roman" w:hint="eastAsia"/>
                <w:color w:val="262626"/>
                <w:spacing w:val="12"/>
                <w:szCs w:val="21"/>
              </w:rPr>
              <w:t>frame</w:t>
            </w:r>
            <w:r>
              <w:rPr>
                <w:rFonts w:ascii="Times New Roman" w:hAnsi="Times New Roman" w:cs="Times New Roman"/>
                <w:color w:val="262626"/>
                <w:spacing w:val="12"/>
                <w:szCs w:val="21"/>
              </w:rPr>
              <w:t>_state</w:t>
            </w:r>
          </w:p>
        </w:tc>
        <w:tc>
          <w:tcPr>
            <w:tcW w:w="1275" w:type="dxa"/>
          </w:tcPr>
          <w:p w14:paraId="3F5C5747" w14:textId="77777777" w:rsidR="00FB6D3D" w:rsidRDefault="00D22A15">
            <w:pPr>
              <w:ind w:firstLineChars="0" w:firstLine="0"/>
            </w:pPr>
            <w:r>
              <w:t>string</w:t>
            </w:r>
          </w:p>
        </w:tc>
        <w:tc>
          <w:tcPr>
            <w:tcW w:w="2694" w:type="dxa"/>
          </w:tcPr>
          <w:p w14:paraId="548D12C9" w14:textId="77777777" w:rsidR="00FB6D3D" w:rsidRDefault="00D22A15">
            <w:pPr>
              <w:ind w:firstLineChars="0" w:firstLine="0"/>
            </w:pPr>
            <w:r>
              <w:rPr>
                <w:rFonts w:hint="eastAsia"/>
              </w:rPr>
              <w:t>框满状态</w:t>
            </w:r>
          </w:p>
        </w:tc>
        <w:tc>
          <w:tcPr>
            <w:tcW w:w="3118" w:type="dxa"/>
          </w:tcPr>
          <w:p w14:paraId="43169A9C" w14:textId="77777777" w:rsidR="00FB6D3D" w:rsidRDefault="00D22A15">
            <w:pPr>
              <w:ind w:firstLineChars="0" w:firstLine="0"/>
              <w:rPr>
                <w:rFonts w:ascii="Times New Roman" w:hAnsi="Times New Roman" w:cs="Times New Roman"/>
                <w:color w:val="262626"/>
                <w:spacing w:val="12"/>
                <w:szCs w:val="21"/>
              </w:rPr>
            </w:pPr>
            <w:r>
              <w:rPr>
                <w:rFonts w:ascii="Times New Roman" w:hAnsi="Times New Roman" w:cs="Times New Roman"/>
                <w:color w:val="262626"/>
                <w:spacing w:val="12"/>
                <w:szCs w:val="21"/>
              </w:rPr>
              <w:t>0</w:t>
            </w:r>
            <w:r>
              <w:rPr>
                <w:rFonts w:ascii="Times New Roman" w:hAnsi="Times New Roman" w:cs="Times New Roman" w:hint="eastAsia"/>
                <w:color w:val="262626"/>
                <w:spacing w:val="12"/>
                <w:szCs w:val="21"/>
              </w:rPr>
              <w:t>:</w:t>
            </w:r>
            <w:r>
              <w:rPr>
                <w:rFonts w:ascii="Times New Roman" w:hAnsi="Times New Roman" w:cs="Times New Roman"/>
                <w:color w:val="262626"/>
                <w:spacing w:val="12"/>
                <w:szCs w:val="21"/>
              </w:rPr>
              <w:t>90</w:t>
            </w:r>
            <w:r>
              <w:rPr>
                <w:rFonts w:ascii="Times New Roman" w:hAnsi="Times New Roman" w:cs="Times New Roman" w:hint="eastAsia"/>
                <w:color w:val="262626"/>
                <w:spacing w:val="12"/>
                <w:szCs w:val="21"/>
              </w:rPr>
              <w:t>%</w:t>
            </w:r>
            <w:r>
              <w:rPr>
                <w:rFonts w:ascii="Times New Roman" w:hAnsi="Times New Roman" w:cs="Times New Roman" w:hint="eastAsia"/>
                <w:color w:val="262626"/>
                <w:spacing w:val="12"/>
                <w:szCs w:val="21"/>
              </w:rPr>
              <w:t>，通知</w:t>
            </w:r>
            <w:r>
              <w:rPr>
                <w:rFonts w:ascii="Times New Roman" w:hAnsi="Times New Roman" w:cs="Times New Roman" w:hint="eastAsia"/>
                <w:color w:val="262626"/>
                <w:spacing w:val="12"/>
                <w:szCs w:val="21"/>
              </w:rPr>
              <w:t>AGV</w:t>
            </w:r>
            <w:r>
              <w:rPr>
                <w:rFonts w:ascii="Times New Roman" w:hAnsi="Times New Roman" w:cs="Times New Roman" w:hint="eastAsia"/>
                <w:color w:val="262626"/>
                <w:spacing w:val="12"/>
                <w:szCs w:val="21"/>
              </w:rPr>
              <w:t>待命；</w:t>
            </w:r>
          </w:p>
          <w:p w14:paraId="55363A99" w14:textId="77777777" w:rsidR="00FB6D3D" w:rsidRDefault="00D22A15">
            <w:pPr>
              <w:ind w:firstLineChars="0" w:firstLine="0"/>
              <w:rPr>
                <w:rFonts w:ascii="Times New Roman" w:hAnsi="Times New Roman" w:cs="Times New Roman"/>
                <w:color w:val="262626"/>
                <w:spacing w:val="12"/>
                <w:szCs w:val="21"/>
              </w:rPr>
            </w:pPr>
            <w:r>
              <w:rPr>
                <w:rFonts w:ascii="Times New Roman" w:hAnsi="Times New Roman" w:cs="Times New Roman" w:hint="eastAsia"/>
                <w:color w:val="262626"/>
                <w:spacing w:val="12"/>
                <w:szCs w:val="21"/>
              </w:rPr>
              <w:t>1:</w:t>
            </w:r>
            <w:r>
              <w:rPr>
                <w:rFonts w:ascii="Times New Roman" w:hAnsi="Times New Roman" w:cs="Times New Roman"/>
                <w:color w:val="262626"/>
                <w:spacing w:val="12"/>
                <w:szCs w:val="21"/>
              </w:rPr>
              <w:t>100</w:t>
            </w:r>
            <w:r>
              <w:rPr>
                <w:rFonts w:ascii="Times New Roman" w:hAnsi="Times New Roman" w:cs="Times New Roman" w:hint="eastAsia"/>
                <w:color w:val="262626"/>
                <w:spacing w:val="12"/>
                <w:szCs w:val="21"/>
              </w:rPr>
              <w:t>%</w:t>
            </w:r>
            <w:r>
              <w:rPr>
                <w:rFonts w:ascii="Times New Roman" w:hAnsi="Times New Roman" w:cs="Times New Roman" w:hint="eastAsia"/>
                <w:color w:val="262626"/>
                <w:spacing w:val="12"/>
                <w:szCs w:val="21"/>
              </w:rPr>
              <w:t>，通知</w:t>
            </w:r>
            <w:r>
              <w:rPr>
                <w:rFonts w:ascii="Times New Roman" w:hAnsi="Times New Roman" w:cs="Times New Roman" w:hint="eastAsia"/>
                <w:color w:val="262626"/>
                <w:spacing w:val="12"/>
                <w:szCs w:val="21"/>
              </w:rPr>
              <w:t>AGV</w:t>
            </w:r>
            <w:r>
              <w:rPr>
                <w:rFonts w:ascii="Times New Roman" w:hAnsi="Times New Roman" w:cs="Times New Roman" w:hint="eastAsia"/>
                <w:color w:val="262626"/>
                <w:spacing w:val="12"/>
                <w:szCs w:val="21"/>
              </w:rPr>
              <w:t>换框</w:t>
            </w:r>
          </w:p>
        </w:tc>
      </w:tr>
    </w:tbl>
    <w:p w14:paraId="7CACFA2C" w14:textId="77777777" w:rsidR="00FB6D3D" w:rsidRDefault="00D22A15">
      <w:pPr>
        <w:pStyle w:val="af6"/>
        <w:ind w:left="420" w:firstLineChars="0" w:firstLine="0"/>
        <w:rPr>
          <w:rStyle w:val="af3"/>
        </w:rPr>
      </w:pPr>
      <w:r>
        <w:rPr>
          <w:rStyle w:val="af3"/>
          <w:rFonts w:hint="eastAsia"/>
        </w:rPr>
        <w:t>返回结果：</w:t>
      </w:r>
    </w:p>
    <w:p w14:paraId="13065848" w14:textId="77777777" w:rsidR="00FB6D3D" w:rsidRDefault="00D22A15">
      <w:pPr>
        <w:pStyle w:val="af6"/>
        <w:ind w:left="420" w:firstLineChars="0" w:firstLine="0"/>
        <w:rPr>
          <w:rFonts w:ascii="Times New Roman" w:hAnsi="Times New Roman" w:cs="Times New Roman"/>
          <w:color w:val="262626"/>
          <w:spacing w:val="12"/>
          <w:szCs w:val="21"/>
        </w:rPr>
      </w:pPr>
      <w:r>
        <w:rPr>
          <w:rFonts w:ascii="Times New Roman" w:hAnsi="Times New Roman" w:cs="Times New Roman" w:hint="eastAsia"/>
          <w:color w:val="262626"/>
          <w:spacing w:val="12"/>
          <w:szCs w:val="21"/>
        </w:rPr>
        <w:t>{</w:t>
      </w:r>
    </w:p>
    <w:p w14:paraId="75758404" w14:textId="77777777" w:rsidR="00FB6D3D" w:rsidRDefault="00D22A15">
      <w:pPr>
        <w:pStyle w:val="af6"/>
        <w:ind w:left="420" w:firstLineChars="0" w:firstLine="300"/>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code</w:t>
      </w: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 xml:space="preserve">: </w:t>
      </w:r>
      <w:r>
        <w:rPr>
          <w:rFonts w:ascii="Times New Roman" w:hAnsi="Times New Roman" w:cs="Times New Roman"/>
          <w:color w:val="262626"/>
          <w:spacing w:val="12"/>
          <w:szCs w:val="21"/>
        </w:rPr>
        <w:t>20</w:t>
      </w:r>
      <w:r>
        <w:rPr>
          <w:rFonts w:ascii="Times New Roman" w:hAnsi="Times New Roman" w:cs="Times New Roman" w:hint="eastAsia"/>
          <w:color w:val="262626"/>
          <w:spacing w:val="12"/>
          <w:szCs w:val="21"/>
        </w:rPr>
        <w:t>0,</w:t>
      </w:r>
    </w:p>
    <w:p w14:paraId="385680B2" w14:textId="77777777" w:rsidR="00FB6D3D" w:rsidRDefault="00D22A15">
      <w:pPr>
        <w:pStyle w:val="af6"/>
        <w:ind w:left="420" w:firstLineChars="0" w:firstLine="300"/>
        <w:rPr>
          <w:rFonts w:ascii="Times New Roman" w:hAnsi="Times New Roman" w:cs="Times New Roman"/>
          <w:color w:val="262626"/>
          <w:spacing w:val="12"/>
          <w:szCs w:val="21"/>
        </w:rPr>
      </w:pPr>
      <w:r>
        <w:rPr>
          <w:rFonts w:ascii="Times New Roman" w:hAnsi="Times New Roman" w:cs="Times New Roman"/>
          <w:color w:val="262626"/>
          <w:spacing w:val="12"/>
          <w:szCs w:val="21"/>
        </w:rPr>
        <w:t>“msg”</w:t>
      </w:r>
      <w:r>
        <w:rPr>
          <w:rFonts w:ascii="Times New Roman" w:hAnsi="Times New Roman" w:cs="Times New Roman" w:hint="eastAsia"/>
          <w:color w:val="262626"/>
          <w:spacing w:val="12"/>
          <w:szCs w:val="21"/>
        </w:rPr>
        <w:t xml:space="preserve">: </w:t>
      </w: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success</w:t>
      </w: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w:t>
      </w:r>
    </w:p>
    <w:p w14:paraId="6993EE39" w14:textId="77777777" w:rsidR="00FB6D3D" w:rsidRDefault="00D22A15">
      <w:pPr>
        <w:pStyle w:val="af6"/>
        <w:ind w:left="420" w:firstLineChars="0" w:firstLine="300"/>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data</w:t>
      </w: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 xml:space="preserve">: </w:t>
      </w:r>
      <w:r>
        <w:rPr>
          <w:rFonts w:ascii="Times New Roman" w:hAnsi="Times New Roman" w:cs="Times New Roman"/>
          <w:color w:val="262626"/>
          <w:spacing w:val="12"/>
          <w:szCs w:val="21"/>
        </w:rPr>
        <w:t>“”</w:t>
      </w:r>
    </w:p>
    <w:p w14:paraId="6B26FE6F" w14:textId="77777777" w:rsidR="00FB6D3D" w:rsidRDefault="00D22A15">
      <w:pPr>
        <w:ind w:firstLineChars="179" w:firstLine="451"/>
        <w:rPr>
          <w:rFonts w:ascii="Times New Roman" w:hAnsi="Times New Roman" w:cs="Times New Roman"/>
          <w:color w:val="262626"/>
          <w:spacing w:val="12"/>
          <w:szCs w:val="21"/>
        </w:rPr>
      </w:pPr>
      <w:r>
        <w:rPr>
          <w:rFonts w:ascii="Times New Roman" w:hAnsi="Times New Roman" w:cs="Times New Roman" w:hint="eastAsia"/>
          <w:color w:val="262626"/>
          <w:spacing w:val="12"/>
          <w:szCs w:val="21"/>
        </w:rPr>
        <w:t>}</w:t>
      </w:r>
    </w:p>
    <w:tbl>
      <w:tblPr>
        <w:tblStyle w:val="af2"/>
        <w:tblW w:w="8642" w:type="dxa"/>
        <w:jc w:val="center"/>
        <w:tblLayout w:type="fixed"/>
        <w:tblLook w:val="04A0" w:firstRow="1" w:lastRow="0" w:firstColumn="1" w:lastColumn="0" w:noHBand="0" w:noVBand="1"/>
      </w:tblPr>
      <w:tblGrid>
        <w:gridCol w:w="1413"/>
        <w:gridCol w:w="1276"/>
        <w:gridCol w:w="2976"/>
        <w:gridCol w:w="2977"/>
      </w:tblGrid>
      <w:tr w:rsidR="00FB6D3D" w14:paraId="2A9E9901" w14:textId="77777777">
        <w:trPr>
          <w:jc w:val="center"/>
        </w:trPr>
        <w:tc>
          <w:tcPr>
            <w:tcW w:w="1413" w:type="dxa"/>
          </w:tcPr>
          <w:p w14:paraId="51FBE095" w14:textId="77777777" w:rsidR="00FB6D3D" w:rsidRDefault="00D22A15">
            <w:pPr>
              <w:ind w:firstLineChars="0" w:firstLine="0"/>
            </w:pPr>
            <w:r>
              <w:rPr>
                <w:rFonts w:hint="eastAsia"/>
              </w:rPr>
              <w:t>参数</w:t>
            </w:r>
          </w:p>
        </w:tc>
        <w:tc>
          <w:tcPr>
            <w:tcW w:w="1276" w:type="dxa"/>
          </w:tcPr>
          <w:p w14:paraId="46E3A280" w14:textId="77777777" w:rsidR="00FB6D3D" w:rsidRDefault="00D22A15">
            <w:pPr>
              <w:ind w:firstLineChars="0" w:firstLine="0"/>
            </w:pPr>
            <w:r>
              <w:rPr>
                <w:rFonts w:hint="eastAsia"/>
              </w:rPr>
              <w:t>参数类型</w:t>
            </w:r>
          </w:p>
        </w:tc>
        <w:tc>
          <w:tcPr>
            <w:tcW w:w="2976" w:type="dxa"/>
          </w:tcPr>
          <w:p w14:paraId="25DDD155" w14:textId="77777777" w:rsidR="00FB6D3D" w:rsidRDefault="00D22A15">
            <w:pPr>
              <w:ind w:firstLineChars="0" w:firstLine="0"/>
            </w:pPr>
            <w:r>
              <w:rPr>
                <w:rFonts w:hint="eastAsia"/>
              </w:rPr>
              <w:t>说明</w:t>
            </w:r>
          </w:p>
        </w:tc>
        <w:tc>
          <w:tcPr>
            <w:tcW w:w="2977" w:type="dxa"/>
          </w:tcPr>
          <w:p w14:paraId="49B472A2" w14:textId="77777777" w:rsidR="00FB6D3D" w:rsidRDefault="00D22A15">
            <w:pPr>
              <w:ind w:firstLineChars="0" w:firstLine="0"/>
            </w:pPr>
            <w:r>
              <w:rPr>
                <w:rFonts w:hint="eastAsia"/>
              </w:rPr>
              <w:t>示例值</w:t>
            </w:r>
          </w:p>
        </w:tc>
      </w:tr>
      <w:tr w:rsidR="00FB6D3D" w14:paraId="799641FF" w14:textId="77777777">
        <w:trPr>
          <w:jc w:val="center"/>
        </w:trPr>
        <w:tc>
          <w:tcPr>
            <w:tcW w:w="1413" w:type="dxa"/>
          </w:tcPr>
          <w:p w14:paraId="21608146" w14:textId="77777777" w:rsidR="00FB6D3D" w:rsidRDefault="00D22A15">
            <w:pPr>
              <w:ind w:firstLineChars="0" w:firstLine="0"/>
              <w:rPr>
                <w:rFonts w:ascii="Times New Roman" w:hAnsi="Times New Roman" w:cs="Times New Roman"/>
              </w:rPr>
            </w:pPr>
            <w:r>
              <w:rPr>
                <w:rFonts w:ascii="Times New Roman" w:hAnsi="Times New Roman" w:cs="Times New Roman" w:hint="eastAsia"/>
                <w:color w:val="262626"/>
                <w:spacing w:val="12"/>
                <w:szCs w:val="21"/>
              </w:rPr>
              <w:t>code</w:t>
            </w:r>
          </w:p>
        </w:tc>
        <w:tc>
          <w:tcPr>
            <w:tcW w:w="1276" w:type="dxa"/>
          </w:tcPr>
          <w:p w14:paraId="0E4C1FF7" w14:textId="77777777" w:rsidR="00FB6D3D" w:rsidRDefault="00D22A15">
            <w:pPr>
              <w:ind w:firstLineChars="0" w:firstLine="0"/>
            </w:pPr>
            <w:r>
              <w:rPr>
                <w:rFonts w:hint="eastAsia"/>
              </w:rPr>
              <w:t>int</w:t>
            </w:r>
          </w:p>
        </w:tc>
        <w:tc>
          <w:tcPr>
            <w:tcW w:w="2976" w:type="dxa"/>
          </w:tcPr>
          <w:p w14:paraId="19730FCA" w14:textId="77777777" w:rsidR="00FB6D3D" w:rsidRDefault="00D22A15">
            <w:pPr>
              <w:ind w:firstLineChars="0" w:firstLine="0"/>
            </w:pPr>
            <w:r>
              <w:rPr>
                <w:rFonts w:hint="eastAsia"/>
              </w:rPr>
              <w:t>返回码</w:t>
            </w:r>
          </w:p>
        </w:tc>
        <w:tc>
          <w:tcPr>
            <w:tcW w:w="2977" w:type="dxa"/>
          </w:tcPr>
          <w:p w14:paraId="6E316FAD" w14:textId="77777777" w:rsidR="00FB6D3D" w:rsidRDefault="00D22A15">
            <w:pPr>
              <w:ind w:firstLineChars="0" w:firstLine="0"/>
            </w:pPr>
            <w:r>
              <w:t>20</w:t>
            </w:r>
            <w:r>
              <w:rPr>
                <w:rFonts w:hint="eastAsia"/>
              </w:rPr>
              <w:t>0</w:t>
            </w:r>
            <w:r>
              <w:rPr>
                <w:rFonts w:hint="eastAsia"/>
              </w:rPr>
              <w:t>为成功；</w:t>
            </w:r>
            <w:r>
              <w:rPr>
                <w:rFonts w:hint="eastAsia"/>
              </w:rPr>
              <w:t>4</w:t>
            </w:r>
            <w:r>
              <w:t>00</w:t>
            </w:r>
            <w:r>
              <w:rPr>
                <w:rFonts w:hint="eastAsia"/>
              </w:rPr>
              <w:t>为失败</w:t>
            </w:r>
          </w:p>
        </w:tc>
      </w:tr>
      <w:tr w:rsidR="00FB6D3D" w14:paraId="116D77CF" w14:textId="77777777">
        <w:trPr>
          <w:jc w:val="center"/>
        </w:trPr>
        <w:tc>
          <w:tcPr>
            <w:tcW w:w="1413" w:type="dxa"/>
          </w:tcPr>
          <w:p w14:paraId="146EC11C" w14:textId="77777777" w:rsidR="00FB6D3D" w:rsidRDefault="00D22A15">
            <w:pPr>
              <w:ind w:firstLineChars="0" w:firstLine="0"/>
              <w:rPr>
                <w:rFonts w:ascii="Times New Roman" w:hAnsi="Times New Roman" w:cs="Times New Roman"/>
              </w:rPr>
            </w:pPr>
            <w:r>
              <w:rPr>
                <w:rFonts w:ascii="Times New Roman" w:hAnsi="Times New Roman" w:cs="Times New Roman"/>
                <w:color w:val="262626"/>
                <w:spacing w:val="12"/>
                <w:szCs w:val="21"/>
              </w:rPr>
              <w:t>msg</w:t>
            </w:r>
          </w:p>
        </w:tc>
        <w:tc>
          <w:tcPr>
            <w:tcW w:w="1276" w:type="dxa"/>
          </w:tcPr>
          <w:p w14:paraId="77F3112E" w14:textId="77777777" w:rsidR="00FB6D3D" w:rsidRDefault="00D22A15">
            <w:pPr>
              <w:ind w:firstLineChars="0" w:firstLine="0"/>
            </w:pPr>
            <w:r>
              <w:rPr>
                <w:rFonts w:hint="eastAsia"/>
              </w:rPr>
              <w:t>string</w:t>
            </w:r>
          </w:p>
        </w:tc>
        <w:tc>
          <w:tcPr>
            <w:tcW w:w="2976" w:type="dxa"/>
          </w:tcPr>
          <w:p w14:paraId="42E712E3" w14:textId="77777777" w:rsidR="00FB6D3D" w:rsidRDefault="00D22A15">
            <w:pPr>
              <w:ind w:firstLineChars="0" w:firstLine="0"/>
            </w:pPr>
            <w:r>
              <w:t>对返回码的文本描述内容</w:t>
            </w:r>
          </w:p>
        </w:tc>
        <w:tc>
          <w:tcPr>
            <w:tcW w:w="2977" w:type="dxa"/>
          </w:tcPr>
          <w:p w14:paraId="35CC6E00" w14:textId="77777777" w:rsidR="00FB6D3D" w:rsidRDefault="00D22A15">
            <w:pPr>
              <w:ind w:firstLineChars="0" w:firstLine="0"/>
              <w:rPr>
                <w:rFonts w:ascii="Times New Roman" w:hAnsi="Times New Roman" w:cs="Times New Roman"/>
              </w:rPr>
            </w:pPr>
            <w:r>
              <w:rPr>
                <w:rFonts w:ascii="Times New Roman" w:hAnsi="Times New Roman" w:cs="Times New Roman"/>
              </w:rPr>
              <w:t>“success”</w:t>
            </w:r>
            <w:r>
              <w:rPr>
                <w:rFonts w:ascii="Times New Roman" w:hAnsi="Times New Roman" w:cs="Times New Roman"/>
              </w:rPr>
              <w:t>表示</w:t>
            </w:r>
            <w:r>
              <w:rPr>
                <w:rFonts w:ascii="Times New Roman" w:hAnsi="Times New Roman" w:cs="Times New Roman" w:hint="eastAsia"/>
              </w:rPr>
              <w:t>查询</w:t>
            </w:r>
            <w:r>
              <w:rPr>
                <w:rFonts w:ascii="Times New Roman" w:hAnsi="Times New Roman" w:cs="Times New Roman"/>
              </w:rPr>
              <w:t>成功</w:t>
            </w:r>
          </w:p>
          <w:p w14:paraId="7EA4C02D" w14:textId="77777777" w:rsidR="00FB6D3D" w:rsidRDefault="00D22A15">
            <w:pPr>
              <w:ind w:firstLineChars="0" w:firstLine="0"/>
              <w:rPr>
                <w:rFonts w:ascii="Times New Roman" w:hAnsi="Times New Roman" w:cs="Times New Roman"/>
              </w:rPr>
            </w:pPr>
            <w:r>
              <w:rPr>
                <w:rFonts w:ascii="Times New Roman" w:hAnsi="Times New Roman" w:cs="Times New Roman"/>
              </w:rPr>
              <w:t>”error”</w:t>
            </w:r>
            <w:r>
              <w:rPr>
                <w:rFonts w:ascii="Times New Roman" w:hAnsi="Times New Roman" w:cs="Times New Roman"/>
              </w:rPr>
              <w:t>表示</w:t>
            </w:r>
            <w:r>
              <w:rPr>
                <w:rFonts w:ascii="Times New Roman" w:hAnsi="Times New Roman" w:cs="Times New Roman" w:hint="eastAsia"/>
              </w:rPr>
              <w:t>查询失败</w:t>
            </w:r>
          </w:p>
        </w:tc>
      </w:tr>
      <w:tr w:rsidR="00FB6D3D" w14:paraId="4C2CFB54" w14:textId="77777777">
        <w:trPr>
          <w:jc w:val="center"/>
        </w:trPr>
        <w:tc>
          <w:tcPr>
            <w:tcW w:w="1413" w:type="dxa"/>
          </w:tcPr>
          <w:p w14:paraId="2F9A049C" w14:textId="77777777" w:rsidR="00FB6D3D" w:rsidRDefault="00D22A15">
            <w:pPr>
              <w:ind w:firstLineChars="0" w:firstLine="0"/>
              <w:rPr>
                <w:rFonts w:ascii="Times New Roman" w:hAnsi="Times New Roman" w:cs="Times New Roman"/>
                <w:color w:val="262626"/>
                <w:spacing w:val="12"/>
                <w:szCs w:val="21"/>
              </w:rPr>
            </w:pPr>
            <w:r>
              <w:rPr>
                <w:rFonts w:ascii="Times New Roman" w:hAnsi="Times New Roman" w:cs="Times New Roman"/>
                <w:color w:val="262626"/>
                <w:spacing w:val="12"/>
                <w:szCs w:val="21"/>
              </w:rPr>
              <w:t>data</w:t>
            </w:r>
          </w:p>
        </w:tc>
        <w:tc>
          <w:tcPr>
            <w:tcW w:w="1276" w:type="dxa"/>
          </w:tcPr>
          <w:p w14:paraId="42AFA84B" w14:textId="77777777" w:rsidR="00FB6D3D" w:rsidRDefault="00D22A15">
            <w:pPr>
              <w:ind w:firstLineChars="0" w:firstLine="0"/>
            </w:pPr>
            <w:r>
              <w:rPr>
                <w:rFonts w:hint="eastAsia"/>
              </w:rPr>
              <w:t>string</w:t>
            </w:r>
          </w:p>
        </w:tc>
        <w:tc>
          <w:tcPr>
            <w:tcW w:w="2976" w:type="dxa"/>
          </w:tcPr>
          <w:p w14:paraId="67D813FE" w14:textId="77777777" w:rsidR="00FB6D3D" w:rsidRDefault="00D22A15">
            <w:pPr>
              <w:ind w:firstLineChars="0" w:firstLine="0"/>
            </w:pPr>
            <w:r>
              <w:rPr>
                <w:rFonts w:hint="eastAsia"/>
              </w:rPr>
              <w:t>错误情况的异常信息</w:t>
            </w:r>
          </w:p>
        </w:tc>
        <w:tc>
          <w:tcPr>
            <w:tcW w:w="2977" w:type="dxa"/>
          </w:tcPr>
          <w:p w14:paraId="6783F3CD" w14:textId="77777777" w:rsidR="00FB6D3D" w:rsidRDefault="00FB6D3D">
            <w:pPr>
              <w:ind w:firstLineChars="0" w:firstLine="0"/>
              <w:rPr>
                <w:rFonts w:ascii="Times New Roman" w:hAnsi="Times New Roman" w:cs="Times New Roman"/>
              </w:rPr>
            </w:pPr>
          </w:p>
        </w:tc>
      </w:tr>
    </w:tbl>
    <w:p w14:paraId="74B2A904" w14:textId="77777777" w:rsidR="00FB6D3D" w:rsidRDefault="00D22A15">
      <w:pPr>
        <w:pStyle w:val="2"/>
        <w:numPr>
          <w:ilvl w:val="1"/>
          <w:numId w:val="16"/>
        </w:numPr>
        <w:spacing w:before="120"/>
        <w:rPr>
          <w:rFonts w:ascii="宋体" w:eastAsia="宋体" w:hAnsi="宋体"/>
          <w:szCs w:val="30"/>
        </w:rPr>
      </w:pPr>
      <w:bookmarkStart w:id="32" w:name="_Toc30204"/>
      <w:r>
        <w:rPr>
          <w:rFonts w:ascii="宋体" w:eastAsia="宋体" w:hAnsi="宋体" w:hint="eastAsia"/>
          <w:szCs w:val="30"/>
        </w:rPr>
        <w:t>大件</w:t>
      </w:r>
      <w:r>
        <w:rPr>
          <w:rFonts w:ascii="宋体" w:eastAsia="宋体" w:hAnsi="宋体" w:hint="eastAsia"/>
          <w:szCs w:val="30"/>
        </w:rPr>
        <w:t>/</w:t>
      </w:r>
      <w:r>
        <w:rPr>
          <w:rFonts w:ascii="宋体" w:eastAsia="宋体" w:hAnsi="宋体" w:hint="eastAsia"/>
          <w:szCs w:val="30"/>
        </w:rPr>
        <w:t>码盘</w:t>
      </w:r>
      <w:r>
        <w:rPr>
          <w:rFonts w:ascii="宋体" w:eastAsia="宋体" w:hAnsi="宋体" w:hint="eastAsia"/>
          <w:szCs w:val="30"/>
        </w:rPr>
        <w:t>/</w:t>
      </w:r>
      <w:r>
        <w:rPr>
          <w:rFonts w:ascii="宋体" w:eastAsia="宋体" w:hAnsi="宋体" w:hint="eastAsia"/>
          <w:szCs w:val="30"/>
        </w:rPr>
        <w:t>二次分拣空框到位</w:t>
      </w:r>
      <w:bookmarkEnd w:id="32"/>
    </w:p>
    <w:p w14:paraId="050B070D" w14:textId="77777777" w:rsidR="00FB6D3D" w:rsidRDefault="00D22A15">
      <w:pPr>
        <w:pStyle w:val="af6"/>
        <w:ind w:left="420" w:firstLineChars="0" w:firstLine="0"/>
      </w:pPr>
      <w:r>
        <w:rPr>
          <w:b/>
          <w:bCs/>
        </w:rPr>
        <w:t>请求方式</w:t>
      </w:r>
      <w:r>
        <w:t>：</w:t>
      </w:r>
      <w:r>
        <w:t>POST</w:t>
      </w:r>
      <w:r>
        <w:t>（</w:t>
      </w:r>
      <w:r>
        <w:t>HTTP</w:t>
      </w:r>
      <w:r>
        <w:t>）</w:t>
      </w:r>
    </w:p>
    <w:p w14:paraId="131A364C" w14:textId="77777777" w:rsidR="00FB6D3D" w:rsidRDefault="00D22A15">
      <w:pPr>
        <w:pStyle w:val="af6"/>
        <w:spacing w:line="360" w:lineRule="atLeast"/>
        <w:ind w:left="420" w:firstLineChars="0" w:firstLine="0"/>
        <w:rPr>
          <w:rFonts w:ascii="Times New Roman" w:hAnsi="Times New Roman" w:cs="Times New Roman"/>
          <w:color w:val="262626"/>
          <w:spacing w:val="12"/>
          <w:szCs w:val="21"/>
        </w:rPr>
      </w:pPr>
      <w:r>
        <w:rPr>
          <w:rFonts w:ascii="Times New Roman" w:hAnsi="Times New Roman" w:cs="Times New Roman"/>
          <w:b/>
          <w:bCs/>
          <w:color w:val="262626"/>
          <w:spacing w:val="12"/>
          <w:szCs w:val="21"/>
        </w:rPr>
        <w:lastRenderedPageBreak/>
        <w:t>请求地址</w:t>
      </w:r>
      <w:r>
        <w:rPr>
          <w:rFonts w:ascii="Times New Roman" w:hAnsi="Times New Roman" w:cs="Times New Roman"/>
          <w:color w:val="262626"/>
          <w:spacing w:val="12"/>
          <w:szCs w:val="21"/>
        </w:rPr>
        <w:t>：</w:t>
      </w:r>
      <w:r>
        <w:rPr>
          <w:rFonts w:ascii="Times New Roman" w:hAnsi="Times New Roman" w:cs="Times New Roman"/>
          <w:color w:val="262626"/>
          <w:spacing w:val="12"/>
          <w:szCs w:val="24"/>
        </w:rPr>
        <w:t>http://</w:t>
      </w:r>
      <w:r>
        <w:rPr>
          <w:rFonts w:ascii="Times New Roman" w:hAnsi="Times New Roman" w:cs="Times New Roman" w:hint="eastAsia"/>
          <w:color w:val="262626"/>
          <w:spacing w:val="12"/>
          <w:szCs w:val="24"/>
        </w:rPr>
        <w:t>ip</w:t>
      </w:r>
      <w:r>
        <w:rPr>
          <w:rFonts w:ascii="Times New Roman" w:hAnsi="Times New Roman" w:cs="Times New Roman"/>
          <w:color w:val="262626"/>
          <w:spacing w:val="12"/>
          <w:szCs w:val="24"/>
        </w:rPr>
        <w:t>:port</w:t>
      </w:r>
      <w:r>
        <w:rPr>
          <w:rFonts w:ascii="Times New Roman" w:hAnsi="Times New Roman" w:cs="Times New Roman" w:hint="eastAsia"/>
          <w:color w:val="262626"/>
          <w:spacing w:val="12"/>
          <w:szCs w:val="24"/>
        </w:rPr>
        <w:t>/</w:t>
      </w:r>
      <w:r>
        <w:rPr>
          <w:rFonts w:ascii="Times New Roman" w:hAnsi="Times New Roman" w:cs="Times New Roman" w:hint="eastAsia"/>
          <w:color w:val="262626"/>
          <w:spacing w:val="12"/>
          <w:szCs w:val="24"/>
        </w:rPr>
        <w:t>功能区编码</w:t>
      </w:r>
      <w:r>
        <w:rPr>
          <w:rFonts w:ascii="Times New Roman" w:hAnsi="Times New Roman" w:cs="Times New Roman"/>
          <w:color w:val="262626"/>
          <w:spacing w:val="12"/>
          <w:szCs w:val="24"/>
        </w:rPr>
        <w:t>/</w:t>
      </w:r>
      <w:r>
        <w:rPr>
          <w:rFonts w:ascii="Times New Roman" w:hAnsi="Times New Roman" w:cs="Times New Roman" w:hint="eastAsia"/>
          <w:color w:val="262626"/>
          <w:spacing w:val="12"/>
          <w:szCs w:val="24"/>
        </w:rPr>
        <w:t>system/</w:t>
      </w:r>
      <w:r>
        <w:rPr>
          <w:rFonts w:ascii="Times New Roman" w:hAnsi="Times New Roman" w:cs="Times New Roman"/>
          <w:color w:val="262626"/>
          <w:spacing w:val="12"/>
          <w:szCs w:val="24"/>
        </w:rPr>
        <w:t>emptyFrameInPlace</w:t>
      </w:r>
    </w:p>
    <w:p w14:paraId="6FA1BA67" w14:textId="77777777" w:rsidR="00FB6D3D" w:rsidRDefault="00D22A15">
      <w:pPr>
        <w:pStyle w:val="af6"/>
        <w:spacing w:line="360" w:lineRule="atLeast"/>
        <w:ind w:left="420" w:firstLineChars="0" w:firstLine="0"/>
        <w:rPr>
          <w:rFonts w:ascii="Times New Roman" w:hAnsi="Times New Roman" w:cs="Times New Roman"/>
          <w:b/>
          <w:color w:val="262626"/>
          <w:spacing w:val="12"/>
          <w:szCs w:val="21"/>
        </w:rPr>
      </w:pPr>
      <w:r>
        <w:rPr>
          <w:rFonts w:ascii="Times New Roman" w:hAnsi="Times New Roman" w:cs="Times New Roman" w:hint="eastAsia"/>
          <w:b/>
          <w:color w:val="262626"/>
          <w:spacing w:val="12"/>
          <w:szCs w:val="21"/>
        </w:rPr>
        <w:t>接口说明：</w:t>
      </w:r>
    </w:p>
    <w:p w14:paraId="2A78F57C" w14:textId="77777777" w:rsidR="00FB6D3D" w:rsidRDefault="00D22A15">
      <w:pPr>
        <w:spacing w:line="360" w:lineRule="atLeast"/>
        <w:ind w:firstLineChars="0" w:firstLine="720"/>
      </w:pPr>
      <w:r>
        <w:rPr>
          <w:rFonts w:hint="eastAsia"/>
        </w:rPr>
        <w:t>该接口用于接收大件分拣区、大件码盘区、二次分拣区空框到位信号。</w:t>
      </w:r>
    </w:p>
    <w:p w14:paraId="7D6E5775" w14:textId="77777777" w:rsidR="00FB6D3D" w:rsidRDefault="00D22A15">
      <w:pPr>
        <w:spacing w:line="360" w:lineRule="atLeast"/>
        <w:ind w:firstLine="506"/>
        <w:rPr>
          <w:rFonts w:ascii="Times New Roman" w:hAnsi="Times New Roman" w:cs="Times New Roman"/>
          <w:color w:val="262626"/>
          <w:spacing w:val="12"/>
          <w:szCs w:val="21"/>
        </w:rPr>
      </w:pPr>
      <w:r>
        <w:rPr>
          <w:rFonts w:ascii="Times New Roman" w:hAnsi="Times New Roman" w:cs="Times New Roman"/>
          <w:b/>
          <w:bCs/>
          <w:color w:val="262626"/>
          <w:spacing w:val="12"/>
          <w:szCs w:val="21"/>
        </w:rPr>
        <w:t>请求包结构体</w:t>
      </w:r>
      <w:r>
        <w:rPr>
          <w:rFonts w:ascii="Times New Roman" w:hAnsi="Times New Roman" w:cs="Times New Roman"/>
          <w:color w:val="262626"/>
          <w:spacing w:val="12"/>
          <w:szCs w:val="21"/>
        </w:rPr>
        <w:t>：</w:t>
      </w:r>
    </w:p>
    <w:p w14:paraId="0D1E134D" w14:textId="77777777" w:rsidR="00FB6D3D" w:rsidRDefault="00D22A15">
      <w:pPr>
        <w:spacing w:line="360" w:lineRule="atLeast"/>
        <w:ind w:firstLine="504"/>
        <w:rPr>
          <w:rFonts w:ascii="Times New Roman" w:hAnsi="Times New Roman" w:cs="Times New Roman"/>
          <w:color w:val="262626"/>
          <w:spacing w:val="12"/>
          <w:szCs w:val="21"/>
        </w:rPr>
      </w:pPr>
      <w:r>
        <w:rPr>
          <w:rFonts w:ascii="Times New Roman" w:hAnsi="Times New Roman" w:cs="Times New Roman" w:hint="eastAsia"/>
          <w:color w:val="262626"/>
          <w:spacing w:val="12"/>
          <w:szCs w:val="21"/>
        </w:rPr>
        <w:t>{</w:t>
      </w:r>
    </w:p>
    <w:p w14:paraId="55D724BF" w14:textId="77777777" w:rsidR="00FB6D3D" w:rsidRDefault="00D22A15">
      <w:pPr>
        <w:spacing w:line="360" w:lineRule="atLeast"/>
        <w:ind w:firstLine="504"/>
        <w:rPr>
          <w:rFonts w:ascii="Times New Roman" w:hAnsi="Times New Roman" w:cs="Times New Roman"/>
          <w:color w:val="262626"/>
          <w:spacing w:val="12"/>
          <w:szCs w:val="21"/>
        </w:rPr>
      </w:pPr>
      <w:r>
        <w:rPr>
          <w:rFonts w:ascii="Times New Roman" w:hAnsi="Times New Roman" w:cs="Times New Roman"/>
          <w:color w:val="262626"/>
          <w:spacing w:val="12"/>
          <w:szCs w:val="21"/>
        </w:rPr>
        <w:tab/>
        <w:t>“</w:t>
      </w:r>
      <w:r>
        <w:rPr>
          <w:rFonts w:ascii="Times New Roman" w:hAnsi="Times New Roman" w:cs="Times New Roman" w:hint="eastAsia"/>
          <w:color w:val="262626"/>
          <w:spacing w:val="12"/>
          <w:szCs w:val="21"/>
        </w:rPr>
        <w:t>robot</w:t>
      </w:r>
      <w:r>
        <w:rPr>
          <w:rFonts w:ascii="Times New Roman" w:hAnsi="Times New Roman" w:cs="Times New Roman"/>
          <w:color w:val="262626"/>
          <w:spacing w:val="12"/>
          <w:szCs w:val="21"/>
        </w:rPr>
        <w:t>_id”:”1”,</w:t>
      </w:r>
    </w:p>
    <w:p w14:paraId="39A9A0EF" w14:textId="77777777" w:rsidR="00FB6D3D" w:rsidRDefault="00D22A15">
      <w:pPr>
        <w:spacing w:line="360" w:lineRule="atLeast"/>
        <w:ind w:firstLineChars="284" w:firstLine="716"/>
        <w:rPr>
          <w:rFonts w:ascii="Times New Roman" w:hAnsi="Times New Roman" w:cs="Times New Roman"/>
          <w:color w:val="262626"/>
          <w:spacing w:val="12"/>
          <w:szCs w:val="21"/>
        </w:rPr>
      </w:pPr>
      <w:r>
        <w:rPr>
          <w:rFonts w:ascii="Times New Roman" w:hAnsi="Times New Roman" w:cs="Times New Roman"/>
          <w:color w:val="262626"/>
          <w:spacing w:val="12"/>
          <w:szCs w:val="21"/>
        </w:rPr>
        <w:t>“sort_line”:”1”,</w:t>
      </w:r>
    </w:p>
    <w:p w14:paraId="3B8FB9BB" w14:textId="77777777" w:rsidR="00FB6D3D" w:rsidRDefault="00D22A15">
      <w:pPr>
        <w:spacing w:line="360" w:lineRule="atLeast"/>
        <w:ind w:firstLineChars="284" w:firstLine="716"/>
        <w:rPr>
          <w:rFonts w:ascii="Times New Roman" w:hAnsi="Times New Roman" w:cs="Times New Roman"/>
          <w:color w:val="262626"/>
          <w:spacing w:val="12"/>
          <w:szCs w:val="21"/>
        </w:rPr>
      </w:pPr>
      <w:r>
        <w:rPr>
          <w:rFonts w:ascii="Times New Roman" w:hAnsi="Times New Roman" w:cs="Times New Roman"/>
          <w:color w:val="262626"/>
          <w:spacing w:val="12"/>
          <w:szCs w:val="21"/>
        </w:rPr>
        <w:t>“area_code”:”2”,</w:t>
      </w:r>
    </w:p>
    <w:p w14:paraId="13D50AA9" w14:textId="77777777" w:rsidR="00FB6D3D" w:rsidRDefault="00D22A15">
      <w:pPr>
        <w:spacing w:line="360" w:lineRule="atLeast"/>
        <w:ind w:firstLineChars="284" w:firstLine="716"/>
        <w:rPr>
          <w:rFonts w:ascii="Times New Roman" w:hAnsi="Times New Roman" w:cs="Times New Roman"/>
          <w:color w:val="262626"/>
          <w:spacing w:val="12"/>
          <w:szCs w:val="21"/>
        </w:rPr>
      </w:pPr>
      <w:r>
        <w:rPr>
          <w:rFonts w:ascii="Times New Roman" w:hAnsi="Times New Roman" w:cs="Times New Roman"/>
          <w:color w:val="262626"/>
          <w:spacing w:val="12"/>
          <w:szCs w:val="21"/>
        </w:rPr>
        <w:t>“location”:”1”,</w:t>
      </w:r>
    </w:p>
    <w:p w14:paraId="6F06B30F" w14:textId="77777777" w:rsidR="00FB6D3D" w:rsidRDefault="00D22A15">
      <w:pPr>
        <w:spacing w:line="360" w:lineRule="atLeast"/>
        <w:ind w:firstLineChars="284" w:firstLine="716"/>
        <w:rPr>
          <w:rFonts w:ascii="Times New Roman" w:hAnsi="Times New Roman" w:cs="Times New Roman"/>
          <w:color w:val="262626"/>
          <w:spacing w:val="12"/>
          <w:szCs w:val="21"/>
        </w:rPr>
      </w:pPr>
      <w:r>
        <w:rPr>
          <w:rFonts w:ascii="Times New Roman" w:hAnsi="Times New Roman" w:cs="Times New Roman"/>
          <w:color w:val="262626"/>
          <w:spacing w:val="12"/>
          <w:szCs w:val="21"/>
        </w:rPr>
        <w:t>“place_id”:”1”,</w:t>
      </w:r>
    </w:p>
    <w:p w14:paraId="6F103318" w14:textId="77777777" w:rsidR="00FB6D3D" w:rsidRDefault="00D22A15">
      <w:pPr>
        <w:spacing w:line="360" w:lineRule="atLeast"/>
        <w:ind w:firstLineChars="285" w:firstLine="718"/>
        <w:rPr>
          <w:rFonts w:ascii="Times New Roman" w:hAnsi="Times New Roman" w:cs="Times New Roman"/>
          <w:color w:val="262626"/>
          <w:spacing w:val="12"/>
          <w:szCs w:val="21"/>
        </w:rPr>
      </w:pPr>
      <w:r>
        <w:rPr>
          <w:rFonts w:ascii="Times New Roman" w:hAnsi="Times New Roman" w:cs="Times New Roman"/>
          <w:color w:val="262626"/>
          <w:spacing w:val="12"/>
          <w:szCs w:val="21"/>
        </w:rPr>
        <w:t>“in_place_time”:”2021-02-05 12:23:23”</w:t>
      </w:r>
    </w:p>
    <w:p w14:paraId="5B85083E" w14:textId="77777777" w:rsidR="00FB6D3D" w:rsidRDefault="00D22A15">
      <w:pPr>
        <w:spacing w:line="360" w:lineRule="atLeast"/>
        <w:ind w:firstLine="504"/>
        <w:rPr>
          <w:rFonts w:ascii="Times New Roman" w:hAnsi="Times New Roman" w:cs="Times New Roman"/>
          <w:color w:val="262626"/>
          <w:spacing w:val="12"/>
          <w:szCs w:val="21"/>
        </w:rPr>
      </w:pPr>
      <w:r>
        <w:rPr>
          <w:rFonts w:ascii="Times New Roman" w:hAnsi="Times New Roman" w:cs="Times New Roman" w:hint="eastAsia"/>
          <w:color w:val="262626"/>
          <w:spacing w:val="12"/>
          <w:szCs w:val="21"/>
        </w:rPr>
        <w:t>}</w:t>
      </w:r>
    </w:p>
    <w:p w14:paraId="199A1B5A" w14:textId="77777777" w:rsidR="00FB6D3D" w:rsidRDefault="00D22A15">
      <w:pPr>
        <w:spacing w:line="360" w:lineRule="atLeast"/>
        <w:ind w:firstLine="506"/>
        <w:rPr>
          <w:rFonts w:ascii="Times New Roman" w:hAnsi="Times New Roman" w:cs="Times New Roman"/>
          <w:b/>
          <w:bCs/>
          <w:color w:val="262626"/>
          <w:spacing w:val="12"/>
          <w:szCs w:val="21"/>
        </w:rPr>
      </w:pPr>
      <w:r>
        <w:rPr>
          <w:rFonts w:ascii="Times New Roman" w:hAnsi="Times New Roman" w:cs="Times New Roman" w:hint="eastAsia"/>
          <w:b/>
          <w:bCs/>
          <w:color w:val="262626"/>
          <w:spacing w:val="12"/>
          <w:szCs w:val="21"/>
        </w:rPr>
        <w:t>参数说明</w:t>
      </w:r>
      <w:r>
        <w:rPr>
          <w:rFonts w:ascii="Times New Roman" w:hAnsi="Times New Roman" w:cs="Times New Roman" w:hint="eastAsia"/>
          <w:b/>
          <w:bCs/>
          <w:color w:val="262626"/>
          <w:spacing w:val="12"/>
          <w:szCs w:val="21"/>
        </w:rPr>
        <w:t>:</w:t>
      </w:r>
    </w:p>
    <w:p w14:paraId="48180397" w14:textId="77777777" w:rsidR="00FB6D3D" w:rsidRDefault="00FB6D3D">
      <w:pPr>
        <w:spacing w:line="360" w:lineRule="atLeast"/>
        <w:ind w:firstLine="506"/>
        <w:rPr>
          <w:rFonts w:ascii="Times New Roman" w:hAnsi="Times New Roman" w:cs="Times New Roman"/>
          <w:b/>
          <w:bCs/>
          <w:color w:val="262626"/>
          <w:spacing w:val="12"/>
          <w:szCs w:val="21"/>
        </w:rPr>
      </w:pPr>
    </w:p>
    <w:tbl>
      <w:tblPr>
        <w:tblStyle w:val="af2"/>
        <w:tblW w:w="8642" w:type="dxa"/>
        <w:jc w:val="center"/>
        <w:tblLayout w:type="fixed"/>
        <w:tblLook w:val="04A0" w:firstRow="1" w:lastRow="0" w:firstColumn="1" w:lastColumn="0" w:noHBand="0" w:noVBand="1"/>
      </w:tblPr>
      <w:tblGrid>
        <w:gridCol w:w="1838"/>
        <w:gridCol w:w="1276"/>
        <w:gridCol w:w="1843"/>
        <w:gridCol w:w="3685"/>
      </w:tblGrid>
      <w:tr w:rsidR="00FB6D3D" w14:paraId="0670EC39" w14:textId="77777777">
        <w:trPr>
          <w:jc w:val="center"/>
        </w:trPr>
        <w:tc>
          <w:tcPr>
            <w:tcW w:w="1838" w:type="dxa"/>
          </w:tcPr>
          <w:p w14:paraId="5C4EA506" w14:textId="77777777" w:rsidR="00FB6D3D" w:rsidRDefault="00D22A15">
            <w:pPr>
              <w:ind w:firstLineChars="0" w:firstLine="0"/>
            </w:pPr>
            <w:r>
              <w:rPr>
                <w:rFonts w:hint="eastAsia"/>
              </w:rPr>
              <w:t>参数</w:t>
            </w:r>
          </w:p>
        </w:tc>
        <w:tc>
          <w:tcPr>
            <w:tcW w:w="1276" w:type="dxa"/>
          </w:tcPr>
          <w:p w14:paraId="501DC9F8" w14:textId="77777777" w:rsidR="00FB6D3D" w:rsidRDefault="00D22A15">
            <w:pPr>
              <w:ind w:firstLineChars="0" w:firstLine="0"/>
            </w:pPr>
            <w:r>
              <w:rPr>
                <w:rFonts w:hint="eastAsia"/>
              </w:rPr>
              <w:t>参数类型</w:t>
            </w:r>
          </w:p>
        </w:tc>
        <w:tc>
          <w:tcPr>
            <w:tcW w:w="1843" w:type="dxa"/>
          </w:tcPr>
          <w:p w14:paraId="21DA136D" w14:textId="77777777" w:rsidR="00FB6D3D" w:rsidRDefault="00D22A15">
            <w:pPr>
              <w:ind w:firstLineChars="0" w:firstLine="0"/>
            </w:pPr>
            <w:r>
              <w:rPr>
                <w:rFonts w:hint="eastAsia"/>
              </w:rPr>
              <w:t>说明</w:t>
            </w:r>
          </w:p>
        </w:tc>
        <w:tc>
          <w:tcPr>
            <w:tcW w:w="3685" w:type="dxa"/>
          </w:tcPr>
          <w:p w14:paraId="4627F864" w14:textId="77777777" w:rsidR="00FB6D3D" w:rsidRDefault="00D22A15">
            <w:pPr>
              <w:ind w:firstLineChars="0" w:firstLine="0"/>
            </w:pPr>
            <w:r>
              <w:rPr>
                <w:rFonts w:hint="eastAsia"/>
              </w:rPr>
              <w:t>示例值</w:t>
            </w:r>
          </w:p>
        </w:tc>
      </w:tr>
      <w:tr w:rsidR="00FB6D3D" w14:paraId="34A73B3F" w14:textId="77777777">
        <w:trPr>
          <w:jc w:val="center"/>
        </w:trPr>
        <w:tc>
          <w:tcPr>
            <w:tcW w:w="1838" w:type="dxa"/>
          </w:tcPr>
          <w:p w14:paraId="3522FCA8" w14:textId="77777777" w:rsidR="00FB6D3D" w:rsidRDefault="00D22A15">
            <w:pPr>
              <w:ind w:firstLineChars="0" w:firstLine="0"/>
              <w:rPr>
                <w:rFonts w:ascii="Times New Roman" w:hAnsi="Times New Roman" w:cs="Times New Roman"/>
                <w:color w:val="262626"/>
                <w:spacing w:val="12"/>
                <w:szCs w:val="21"/>
              </w:rPr>
            </w:pPr>
            <w:r>
              <w:rPr>
                <w:rFonts w:ascii="Times New Roman" w:hAnsi="Times New Roman" w:cs="Times New Roman"/>
                <w:color w:val="262626"/>
                <w:spacing w:val="12"/>
                <w:szCs w:val="21"/>
              </w:rPr>
              <w:t>in_place_time</w:t>
            </w:r>
          </w:p>
        </w:tc>
        <w:tc>
          <w:tcPr>
            <w:tcW w:w="1276" w:type="dxa"/>
          </w:tcPr>
          <w:p w14:paraId="1A438A7B" w14:textId="77777777" w:rsidR="00FB6D3D" w:rsidRDefault="00D22A15">
            <w:pPr>
              <w:ind w:firstLineChars="0" w:firstLine="0"/>
            </w:pPr>
            <w:r>
              <w:t>s</w:t>
            </w:r>
            <w:r>
              <w:rPr>
                <w:rFonts w:hint="eastAsia"/>
              </w:rPr>
              <w:t>tring</w:t>
            </w:r>
          </w:p>
        </w:tc>
        <w:tc>
          <w:tcPr>
            <w:tcW w:w="1843" w:type="dxa"/>
          </w:tcPr>
          <w:p w14:paraId="2C24552B" w14:textId="77777777" w:rsidR="00FB6D3D" w:rsidRDefault="00D22A15">
            <w:pPr>
              <w:ind w:firstLineChars="0" w:firstLine="0"/>
            </w:pPr>
            <w:r>
              <w:rPr>
                <w:rFonts w:hint="eastAsia"/>
              </w:rPr>
              <w:t>空框到位时间</w:t>
            </w:r>
          </w:p>
        </w:tc>
        <w:tc>
          <w:tcPr>
            <w:tcW w:w="3685" w:type="dxa"/>
          </w:tcPr>
          <w:p w14:paraId="08E42D37" w14:textId="77777777" w:rsidR="00FB6D3D" w:rsidRDefault="00D22A15">
            <w:pPr>
              <w:ind w:firstLineChars="0" w:firstLine="0"/>
            </w:pPr>
            <w:r>
              <w:rPr>
                <w:rFonts w:hint="eastAsia"/>
              </w:rPr>
              <w:t>格式：</w:t>
            </w:r>
            <w:r>
              <w:rPr>
                <w:rFonts w:hint="eastAsia"/>
              </w:rPr>
              <w:t>y</w:t>
            </w:r>
            <w:r>
              <w:t>yyy-MM-dd hh24:mm:ss</w:t>
            </w:r>
          </w:p>
        </w:tc>
      </w:tr>
      <w:tr w:rsidR="00FB6D3D" w14:paraId="5E58C150" w14:textId="77777777">
        <w:trPr>
          <w:jc w:val="center"/>
        </w:trPr>
        <w:tc>
          <w:tcPr>
            <w:tcW w:w="1838" w:type="dxa"/>
          </w:tcPr>
          <w:p w14:paraId="0E98B66F" w14:textId="77777777" w:rsidR="00FB6D3D" w:rsidRDefault="00D22A15">
            <w:pPr>
              <w:ind w:firstLineChars="0" w:firstLine="0"/>
              <w:rPr>
                <w:rFonts w:ascii="Times New Roman" w:hAnsi="Times New Roman" w:cs="Times New Roman"/>
                <w:color w:val="262626"/>
                <w:spacing w:val="12"/>
                <w:szCs w:val="21"/>
              </w:rPr>
            </w:pPr>
            <w:r>
              <w:rPr>
                <w:rFonts w:ascii="Times New Roman" w:hAnsi="Times New Roman" w:cs="Times New Roman" w:hint="eastAsia"/>
                <w:color w:val="262626"/>
                <w:spacing w:val="12"/>
                <w:szCs w:val="21"/>
              </w:rPr>
              <w:t>robot</w:t>
            </w:r>
            <w:r>
              <w:rPr>
                <w:rFonts w:ascii="Times New Roman" w:hAnsi="Times New Roman" w:cs="Times New Roman"/>
                <w:color w:val="262626"/>
                <w:spacing w:val="12"/>
                <w:szCs w:val="21"/>
              </w:rPr>
              <w:t>_id</w:t>
            </w:r>
          </w:p>
        </w:tc>
        <w:tc>
          <w:tcPr>
            <w:tcW w:w="1276" w:type="dxa"/>
          </w:tcPr>
          <w:p w14:paraId="139B6BEF" w14:textId="77777777" w:rsidR="00FB6D3D" w:rsidRDefault="00D22A15">
            <w:pPr>
              <w:ind w:firstLineChars="0" w:firstLine="0"/>
            </w:pPr>
            <w:r>
              <w:t>s</w:t>
            </w:r>
            <w:r>
              <w:rPr>
                <w:rFonts w:hint="eastAsia"/>
              </w:rPr>
              <w:t>tring</w:t>
            </w:r>
          </w:p>
        </w:tc>
        <w:tc>
          <w:tcPr>
            <w:tcW w:w="1843" w:type="dxa"/>
          </w:tcPr>
          <w:p w14:paraId="4C887EB9" w14:textId="77777777" w:rsidR="00FB6D3D" w:rsidRDefault="00D22A15">
            <w:pPr>
              <w:ind w:firstLineChars="0" w:firstLine="0"/>
            </w:pPr>
            <w:r>
              <w:rPr>
                <w:rFonts w:hint="eastAsia"/>
              </w:rPr>
              <w:t>机器人编号</w:t>
            </w:r>
          </w:p>
        </w:tc>
        <w:tc>
          <w:tcPr>
            <w:tcW w:w="3685" w:type="dxa"/>
          </w:tcPr>
          <w:p w14:paraId="2B726350" w14:textId="77777777" w:rsidR="00FB6D3D" w:rsidRDefault="00D22A15">
            <w:pPr>
              <w:ind w:firstLineChars="0" w:firstLine="0"/>
            </w:pPr>
            <w:r>
              <w:rPr>
                <w:rFonts w:hint="eastAsia"/>
              </w:rPr>
              <w:t>详情请参照如上图</w:t>
            </w:r>
          </w:p>
        </w:tc>
      </w:tr>
      <w:tr w:rsidR="00FB6D3D" w14:paraId="03AE4FA8" w14:textId="77777777">
        <w:trPr>
          <w:jc w:val="center"/>
        </w:trPr>
        <w:tc>
          <w:tcPr>
            <w:tcW w:w="1838" w:type="dxa"/>
          </w:tcPr>
          <w:p w14:paraId="0DFCFE52" w14:textId="77777777" w:rsidR="00FB6D3D" w:rsidRDefault="00D22A15">
            <w:pPr>
              <w:ind w:firstLineChars="0" w:firstLine="0"/>
              <w:rPr>
                <w:rFonts w:ascii="Times New Roman" w:hAnsi="Times New Roman" w:cs="Times New Roman"/>
                <w:color w:val="262626"/>
                <w:spacing w:val="12"/>
                <w:szCs w:val="21"/>
              </w:rPr>
            </w:pPr>
            <w:r>
              <w:rPr>
                <w:rFonts w:ascii="Times New Roman" w:hAnsi="Times New Roman" w:cs="Times New Roman"/>
                <w:color w:val="262626"/>
                <w:spacing w:val="12"/>
                <w:szCs w:val="21"/>
              </w:rPr>
              <w:t>place_id</w:t>
            </w:r>
          </w:p>
        </w:tc>
        <w:tc>
          <w:tcPr>
            <w:tcW w:w="1276" w:type="dxa"/>
          </w:tcPr>
          <w:p w14:paraId="3DB5449D" w14:textId="77777777" w:rsidR="00FB6D3D" w:rsidRDefault="00D22A15">
            <w:pPr>
              <w:ind w:firstLineChars="0" w:firstLine="0"/>
            </w:pPr>
            <w:r>
              <w:t>s</w:t>
            </w:r>
            <w:r>
              <w:rPr>
                <w:rFonts w:hint="eastAsia"/>
              </w:rPr>
              <w:t>tring</w:t>
            </w:r>
          </w:p>
        </w:tc>
        <w:tc>
          <w:tcPr>
            <w:tcW w:w="1843" w:type="dxa"/>
          </w:tcPr>
          <w:p w14:paraId="6E16170B" w14:textId="77777777" w:rsidR="00FB6D3D" w:rsidRDefault="00D22A15">
            <w:pPr>
              <w:ind w:firstLineChars="0" w:firstLine="0"/>
            </w:pPr>
            <w:r>
              <w:rPr>
                <w:rFonts w:hint="eastAsia"/>
              </w:rPr>
              <w:t>框位置编号</w:t>
            </w:r>
          </w:p>
        </w:tc>
        <w:tc>
          <w:tcPr>
            <w:tcW w:w="3685" w:type="dxa"/>
          </w:tcPr>
          <w:p w14:paraId="607F034B" w14:textId="77777777" w:rsidR="00FB6D3D" w:rsidRDefault="00D22A15">
            <w:pPr>
              <w:ind w:firstLineChars="0" w:firstLine="0"/>
            </w:pPr>
            <w:r>
              <w:rPr>
                <w:rFonts w:hint="eastAsia"/>
              </w:rPr>
              <w:t>详情请参照如上图</w:t>
            </w:r>
          </w:p>
        </w:tc>
      </w:tr>
      <w:tr w:rsidR="00FB6D3D" w14:paraId="4B5DDD75" w14:textId="77777777">
        <w:trPr>
          <w:jc w:val="center"/>
        </w:trPr>
        <w:tc>
          <w:tcPr>
            <w:tcW w:w="1838" w:type="dxa"/>
          </w:tcPr>
          <w:p w14:paraId="513299BA" w14:textId="77777777" w:rsidR="00FB6D3D" w:rsidRDefault="00D22A15">
            <w:pPr>
              <w:ind w:firstLineChars="0" w:firstLine="0"/>
              <w:rPr>
                <w:rFonts w:ascii="Times New Roman" w:hAnsi="Times New Roman" w:cs="Times New Roman"/>
                <w:color w:val="262626"/>
                <w:spacing w:val="12"/>
                <w:szCs w:val="21"/>
              </w:rPr>
            </w:pPr>
            <w:r>
              <w:rPr>
                <w:rFonts w:ascii="Times New Roman" w:hAnsi="Times New Roman" w:cs="Times New Roman"/>
                <w:color w:val="262626"/>
                <w:spacing w:val="12"/>
                <w:szCs w:val="21"/>
              </w:rPr>
              <w:t>sort_line</w:t>
            </w:r>
          </w:p>
        </w:tc>
        <w:tc>
          <w:tcPr>
            <w:tcW w:w="1276" w:type="dxa"/>
          </w:tcPr>
          <w:p w14:paraId="1D40492B" w14:textId="77777777" w:rsidR="00FB6D3D" w:rsidRDefault="00D22A15">
            <w:pPr>
              <w:ind w:firstLineChars="0" w:firstLine="0"/>
            </w:pPr>
            <w:r>
              <w:t>s</w:t>
            </w:r>
            <w:r>
              <w:rPr>
                <w:rFonts w:hint="eastAsia"/>
              </w:rPr>
              <w:t>tring</w:t>
            </w:r>
          </w:p>
        </w:tc>
        <w:tc>
          <w:tcPr>
            <w:tcW w:w="1843" w:type="dxa"/>
          </w:tcPr>
          <w:p w14:paraId="4643ACDE" w14:textId="77777777" w:rsidR="00FB6D3D" w:rsidRDefault="00D22A15">
            <w:pPr>
              <w:ind w:firstLineChars="0" w:firstLine="0"/>
            </w:pPr>
            <w:r>
              <w:rPr>
                <w:rFonts w:hint="eastAsia"/>
              </w:rPr>
              <w:t>分拣线编号</w:t>
            </w:r>
          </w:p>
        </w:tc>
        <w:tc>
          <w:tcPr>
            <w:tcW w:w="3685" w:type="dxa"/>
          </w:tcPr>
          <w:p w14:paraId="2D4BADF8" w14:textId="77777777" w:rsidR="00FB6D3D" w:rsidRDefault="00FB6D3D">
            <w:pPr>
              <w:ind w:firstLineChars="0" w:firstLine="0"/>
            </w:pPr>
          </w:p>
        </w:tc>
      </w:tr>
      <w:tr w:rsidR="00FB6D3D" w14:paraId="65BED69C" w14:textId="77777777">
        <w:trPr>
          <w:jc w:val="center"/>
        </w:trPr>
        <w:tc>
          <w:tcPr>
            <w:tcW w:w="1838" w:type="dxa"/>
          </w:tcPr>
          <w:p w14:paraId="6B05AD97" w14:textId="77777777" w:rsidR="00FB6D3D" w:rsidRDefault="00D22A15">
            <w:pPr>
              <w:ind w:firstLineChars="0" w:firstLine="0"/>
              <w:rPr>
                <w:rFonts w:ascii="Times New Roman" w:hAnsi="Times New Roman" w:cs="Times New Roman"/>
                <w:color w:val="262626"/>
                <w:spacing w:val="12"/>
                <w:szCs w:val="21"/>
              </w:rPr>
            </w:pPr>
            <w:r>
              <w:rPr>
                <w:rFonts w:ascii="Times New Roman" w:hAnsi="Times New Roman" w:cs="Times New Roman"/>
                <w:color w:val="262626"/>
                <w:spacing w:val="12"/>
                <w:szCs w:val="21"/>
              </w:rPr>
              <w:t>location</w:t>
            </w:r>
          </w:p>
        </w:tc>
        <w:tc>
          <w:tcPr>
            <w:tcW w:w="1276" w:type="dxa"/>
          </w:tcPr>
          <w:p w14:paraId="53E15CC3" w14:textId="77777777" w:rsidR="00FB6D3D" w:rsidRDefault="00D22A15">
            <w:pPr>
              <w:ind w:firstLineChars="0" w:firstLine="0"/>
            </w:pPr>
            <w:r>
              <w:t>s</w:t>
            </w:r>
            <w:r>
              <w:rPr>
                <w:rFonts w:hint="eastAsia"/>
              </w:rPr>
              <w:t>tring</w:t>
            </w:r>
          </w:p>
        </w:tc>
        <w:tc>
          <w:tcPr>
            <w:tcW w:w="1843" w:type="dxa"/>
          </w:tcPr>
          <w:p w14:paraId="07B075B1" w14:textId="77777777" w:rsidR="00FB6D3D" w:rsidRDefault="00D22A15">
            <w:pPr>
              <w:ind w:firstLineChars="0" w:firstLine="0"/>
            </w:pPr>
            <w:r>
              <w:rPr>
                <w:rFonts w:hint="eastAsia"/>
              </w:rPr>
              <w:t>分区编号</w:t>
            </w:r>
          </w:p>
        </w:tc>
        <w:tc>
          <w:tcPr>
            <w:tcW w:w="3685" w:type="dxa"/>
          </w:tcPr>
          <w:p w14:paraId="179FBA68" w14:textId="77777777" w:rsidR="00FB6D3D" w:rsidRDefault="00FB6D3D">
            <w:pPr>
              <w:ind w:firstLineChars="0" w:firstLine="0"/>
            </w:pPr>
          </w:p>
        </w:tc>
      </w:tr>
      <w:tr w:rsidR="00FB6D3D" w14:paraId="782934FB" w14:textId="77777777">
        <w:trPr>
          <w:jc w:val="center"/>
        </w:trPr>
        <w:tc>
          <w:tcPr>
            <w:tcW w:w="1838" w:type="dxa"/>
          </w:tcPr>
          <w:p w14:paraId="653C0CAA" w14:textId="77777777" w:rsidR="00FB6D3D" w:rsidRDefault="00D22A15">
            <w:pPr>
              <w:ind w:firstLineChars="0" w:firstLine="0"/>
              <w:rPr>
                <w:rFonts w:ascii="Times New Roman" w:hAnsi="Times New Roman" w:cs="Times New Roman"/>
                <w:color w:val="262626"/>
                <w:spacing w:val="12"/>
                <w:szCs w:val="21"/>
              </w:rPr>
            </w:pPr>
            <w:r>
              <w:rPr>
                <w:rFonts w:ascii="Times New Roman" w:hAnsi="Times New Roman" w:cs="Times New Roman"/>
                <w:color w:val="262626"/>
                <w:spacing w:val="12"/>
                <w:szCs w:val="21"/>
              </w:rPr>
              <w:t>area_code</w:t>
            </w:r>
          </w:p>
        </w:tc>
        <w:tc>
          <w:tcPr>
            <w:tcW w:w="1276" w:type="dxa"/>
          </w:tcPr>
          <w:p w14:paraId="4BBEC879" w14:textId="77777777" w:rsidR="00FB6D3D" w:rsidRDefault="00D22A15">
            <w:pPr>
              <w:ind w:firstLineChars="0" w:firstLine="0"/>
            </w:pPr>
            <w:r>
              <w:t>s</w:t>
            </w:r>
            <w:r>
              <w:rPr>
                <w:rFonts w:hint="eastAsia"/>
              </w:rPr>
              <w:t>tring</w:t>
            </w:r>
          </w:p>
        </w:tc>
        <w:tc>
          <w:tcPr>
            <w:tcW w:w="1843" w:type="dxa"/>
          </w:tcPr>
          <w:p w14:paraId="711DA751" w14:textId="77777777" w:rsidR="00FB6D3D" w:rsidRDefault="00D22A15">
            <w:pPr>
              <w:ind w:firstLineChars="0" w:firstLine="0"/>
            </w:pPr>
            <w:r>
              <w:rPr>
                <w:rFonts w:hint="eastAsia"/>
              </w:rPr>
              <w:t>区域编码</w:t>
            </w:r>
          </w:p>
        </w:tc>
        <w:tc>
          <w:tcPr>
            <w:tcW w:w="3685" w:type="dxa"/>
          </w:tcPr>
          <w:p w14:paraId="19A8B4B5" w14:textId="77777777" w:rsidR="00FB6D3D" w:rsidRDefault="00FB6D3D">
            <w:pPr>
              <w:ind w:firstLineChars="0" w:firstLine="0"/>
            </w:pPr>
          </w:p>
        </w:tc>
      </w:tr>
    </w:tbl>
    <w:p w14:paraId="5FE267FC" w14:textId="77777777" w:rsidR="00FB6D3D" w:rsidRDefault="00FB6D3D">
      <w:pPr>
        <w:spacing w:line="360" w:lineRule="atLeast"/>
        <w:ind w:firstLineChars="0" w:firstLine="0"/>
      </w:pPr>
    </w:p>
    <w:p w14:paraId="0BBC107B" w14:textId="77777777" w:rsidR="00FB6D3D" w:rsidRDefault="00D22A15">
      <w:pPr>
        <w:pStyle w:val="af6"/>
        <w:ind w:left="420" w:firstLineChars="0" w:firstLine="0"/>
        <w:rPr>
          <w:rStyle w:val="af3"/>
        </w:rPr>
      </w:pPr>
      <w:r>
        <w:rPr>
          <w:rStyle w:val="af3"/>
          <w:rFonts w:hint="eastAsia"/>
        </w:rPr>
        <w:t>返回结果：</w:t>
      </w:r>
    </w:p>
    <w:p w14:paraId="48D101AB" w14:textId="77777777" w:rsidR="00FB6D3D" w:rsidRDefault="00D22A15">
      <w:pPr>
        <w:pStyle w:val="af6"/>
        <w:ind w:left="420" w:firstLineChars="0" w:firstLine="0"/>
        <w:rPr>
          <w:rFonts w:ascii="Times New Roman" w:hAnsi="Times New Roman" w:cs="Times New Roman"/>
          <w:color w:val="262626"/>
          <w:spacing w:val="12"/>
          <w:szCs w:val="21"/>
        </w:rPr>
      </w:pPr>
      <w:r>
        <w:rPr>
          <w:rFonts w:ascii="Times New Roman" w:hAnsi="Times New Roman" w:cs="Times New Roman" w:hint="eastAsia"/>
          <w:color w:val="262626"/>
          <w:spacing w:val="12"/>
          <w:szCs w:val="21"/>
        </w:rPr>
        <w:t>{</w:t>
      </w:r>
    </w:p>
    <w:p w14:paraId="1539E5CD" w14:textId="77777777" w:rsidR="00FB6D3D" w:rsidRDefault="00D22A15">
      <w:pPr>
        <w:pStyle w:val="af6"/>
        <w:ind w:left="420" w:firstLineChars="0" w:firstLine="300"/>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code</w:t>
      </w: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 xml:space="preserve">: </w:t>
      </w:r>
      <w:r>
        <w:rPr>
          <w:rFonts w:ascii="Times New Roman" w:hAnsi="Times New Roman" w:cs="Times New Roman"/>
          <w:color w:val="262626"/>
          <w:spacing w:val="12"/>
          <w:szCs w:val="21"/>
        </w:rPr>
        <w:t>20</w:t>
      </w:r>
      <w:r>
        <w:rPr>
          <w:rFonts w:ascii="Times New Roman" w:hAnsi="Times New Roman" w:cs="Times New Roman" w:hint="eastAsia"/>
          <w:color w:val="262626"/>
          <w:spacing w:val="12"/>
          <w:szCs w:val="21"/>
        </w:rPr>
        <w:t>0,</w:t>
      </w:r>
    </w:p>
    <w:p w14:paraId="6931936E" w14:textId="77777777" w:rsidR="00FB6D3D" w:rsidRDefault="00D22A15">
      <w:pPr>
        <w:pStyle w:val="af6"/>
        <w:ind w:left="420" w:firstLineChars="0" w:firstLine="300"/>
        <w:rPr>
          <w:rFonts w:ascii="Times New Roman" w:hAnsi="Times New Roman" w:cs="Times New Roman"/>
          <w:color w:val="262626"/>
          <w:spacing w:val="12"/>
          <w:szCs w:val="21"/>
        </w:rPr>
      </w:pPr>
      <w:r>
        <w:rPr>
          <w:rFonts w:ascii="Times New Roman" w:hAnsi="Times New Roman" w:cs="Times New Roman"/>
          <w:color w:val="262626"/>
          <w:spacing w:val="12"/>
          <w:szCs w:val="21"/>
        </w:rPr>
        <w:t>“msg”</w:t>
      </w:r>
      <w:r>
        <w:rPr>
          <w:rFonts w:ascii="Times New Roman" w:hAnsi="Times New Roman" w:cs="Times New Roman" w:hint="eastAsia"/>
          <w:color w:val="262626"/>
          <w:spacing w:val="12"/>
          <w:szCs w:val="21"/>
        </w:rPr>
        <w:t xml:space="preserve">: </w:t>
      </w: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success</w:t>
      </w: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w:t>
      </w:r>
    </w:p>
    <w:p w14:paraId="2DF1D860" w14:textId="77777777" w:rsidR="00FB6D3D" w:rsidRDefault="00D22A15">
      <w:pPr>
        <w:pStyle w:val="af6"/>
        <w:ind w:left="420" w:firstLineChars="0" w:firstLine="300"/>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data</w:t>
      </w: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 xml:space="preserve">: </w:t>
      </w:r>
      <w:r>
        <w:rPr>
          <w:rFonts w:ascii="Times New Roman" w:hAnsi="Times New Roman" w:cs="Times New Roman"/>
          <w:color w:val="262626"/>
          <w:spacing w:val="12"/>
          <w:szCs w:val="21"/>
        </w:rPr>
        <w:t>“”</w:t>
      </w:r>
    </w:p>
    <w:p w14:paraId="3206A68E" w14:textId="77777777" w:rsidR="00FB6D3D" w:rsidRDefault="00D22A15">
      <w:pPr>
        <w:ind w:firstLineChars="179" w:firstLine="451"/>
        <w:rPr>
          <w:rFonts w:ascii="Times New Roman" w:hAnsi="Times New Roman" w:cs="Times New Roman"/>
          <w:color w:val="262626"/>
          <w:spacing w:val="12"/>
          <w:szCs w:val="21"/>
        </w:rPr>
      </w:pPr>
      <w:r>
        <w:rPr>
          <w:rFonts w:ascii="Times New Roman" w:hAnsi="Times New Roman" w:cs="Times New Roman" w:hint="eastAsia"/>
          <w:color w:val="262626"/>
          <w:spacing w:val="12"/>
          <w:szCs w:val="21"/>
        </w:rPr>
        <w:t>}</w:t>
      </w:r>
    </w:p>
    <w:tbl>
      <w:tblPr>
        <w:tblStyle w:val="af2"/>
        <w:tblW w:w="8642" w:type="dxa"/>
        <w:jc w:val="center"/>
        <w:tblLayout w:type="fixed"/>
        <w:tblLook w:val="04A0" w:firstRow="1" w:lastRow="0" w:firstColumn="1" w:lastColumn="0" w:noHBand="0" w:noVBand="1"/>
      </w:tblPr>
      <w:tblGrid>
        <w:gridCol w:w="1413"/>
        <w:gridCol w:w="1276"/>
        <w:gridCol w:w="2976"/>
        <w:gridCol w:w="2977"/>
      </w:tblGrid>
      <w:tr w:rsidR="00FB6D3D" w14:paraId="722A411A" w14:textId="77777777">
        <w:trPr>
          <w:jc w:val="center"/>
        </w:trPr>
        <w:tc>
          <w:tcPr>
            <w:tcW w:w="1413" w:type="dxa"/>
          </w:tcPr>
          <w:p w14:paraId="44305A98" w14:textId="77777777" w:rsidR="00FB6D3D" w:rsidRDefault="00D22A15">
            <w:pPr>
              <w:ind w:firstLineChars="0" w:firstLine="0"/>
            </w:pPr>
            <w:r>
              <w:rPr>
                <w:rFonts w:hint="eastAsia"/>
              </w:rPr>
              <w:lastRenderedPageBreak/>
              <w:t>参数</w:t>
            </w:r>
          </w:p>
        </w:tc>
        <w:tc>
          <w:tcPr>
            <w:tcW w:w="1276" w:type="dxa"/>
          </w:tcPr>
          <w:p w14:paraId="0E105E3A" w14:textId="77777777" w:rsidR="00FB6D3D" w:rsidRDefault="00D22A15">
            <w:pPr>
              <w:ind w:firstLineChars="0" w:firstLine="0"/>
            </w:pPr>
            <w:r>
              <w:rPr>
                <w:rFonts w:hint="eastAsia"/>
              </w:rPr>
              <w:t>参数类型</w:t>
            </w:r>
          </w:p>
        </w:tc>
        <w:tc>
          <w:tcPr>
            <w:tcW w:w="2976" w:type="dxa"/>
          </w:tcPr>
          <w:p w14:paraId="24FB84DA" w14:textId="77777777" w:rsidR="00FB6D3D" w:rsidRDefault="00D22A15">
            <w:pPr>
              <w:ind w:firstLineChars="0" w:firstLine="0"/>
            </w:pPr>
            <w:r>
              <w:rPr>
                <w:rFonts w:hint="eastAsia"/>
              </w:rPr>
              <w:t>说明</w:t>
            </w:r>
          </w:p>
        </w:tc>
        <w:tc>
          <w:tcPr>
            <w:tcW w:w="2977" w:type="dxa"/>
          </w:tcPr>
          <w:p w14:paraId="6024785C" w14:textId="77777777" w:rsidR="00FB6D3D" w:rsidRDefault="00D22A15">
            <w:pPr>
              <w:ind w:firstLineChars="0" w:firstLine="0"/>
            </w:pPr>
            <w:r>
              <w:rPr>
                <w:rFonts w:hint="eastAsia"/>
              </w:rPr>
              <w:t>示例值</w:t>
            </w:r>
          </w:p>
        </w:tc>
      </w:tr>
      <w:tr w:rsidR="00FB6D3D" w14:paraId="6BAC68BB" w14:textId="77777777">
        <w:trPr>
          <w:jc w:val="center"/>
        </w:trPr>
        <w:tc>
          <w:tcPr>
            <w:tcW w:w="1413" w:type="dxa"/>
          </w:tcPr>
          <w:p w14:paraId="5A1080EC" w14:textId="77777777" w:rsidR="00FB6D3D" w:rsidRDefault="00D22A15">
            <w:pPr>
              <w:ind w:firstLineChars="0" w:firstLine="0"/>
              <w:rPr>
                <w:rFonts w:ascii="Times New Roman" w:hAnsi="Times New Roman" w:cs="Times New Roman"/>
              </w:rPr>
            </w:pPr>
            <w:r>
              <w:rPr>
                <w:rFonts w:ascii="Times New Roman" w:hAnsi="Times New Roman" w:cs="Times New Roman" w:hint="eastAsia"/>
                <w:color w:val="262626"/>
                <w:spacing w:val="12"/>
                <w:szCs w:val="21"/>
              </w:rPr>
              <w:t>code</w:t>
            </w:r>
          </w:p>
        </w:tc>
        <w:tc>
          <w:tcPr>
            <w:tcW w:w="1276" w:type="dxa"/>
          </w:tcPr>
          <w:p w14:paraId="462ECEF3" w14:textId="77777777" w:rsidR="00FB6D3D" w:rsidRDefault="00D22A15">
            <w:pPr>
              <w:ind w:firstLineChars="0" w:firstLine="0"/>
            </w:pPr>
            <w:r>
              <w:rPr>
                <w:rFonts w:hint="eastAsia"/>
              </w:rPr>
              <w:t>int</w:t>
            </w:r>
          </w:p>
        </w:tc>
        <w:tc>
          <w:tcPr>
            <w:tcW w:w="2976" w:type="dxa"/>
          </w:tcPr>
          <w:p w14:paraId="0CC62BBA" w14:textId="77777777" w:rsidR="00FB6D3D" w:rsidRDefault="00D22A15">
            <w:pPr>
              <w:ind w:firstLineChars="0" w:firstLine="0"/>
            </w:pPr>
            <w:r>
              <w:rPr>
                <w:rFonts w:hint="eastAsia"/>
              </w:rPr>
              <w:t>返回码</w:t>
            </w:r>
          </w:p>
        </w:tc>
        <w:tc>
          <w:tcPr>
            <w:tcW w:w="2977" w:type="dxa"/>
          </w:tcPr>
          <w:p w14:paraId="2988442E" w14:textId="77777777" w:rsidR="00FB6D3D" w:rsidRDefault="00D22A15">
            <w:pPr>
              <w:ind w:firstLineChars="0" w:firstLine="0"/>
            </w:pPr>
            <w:r>
              <w:t>20</w:t>
            </w:r>
            <w:r>
              <w:rPr>
                <w:rFonts w:hint="eastAsia"/>
              </w:rPr>
              <w:t>0</w:t>
            </w:r>
            <w:r>
              <w:rPr>
                <w:rFonts w:hint="eastAsia"/>
              </w:rPr>
              <w:t>为成功；</w:t>
            </w:r>
            <w:r>
              <w:rPr>
                <w:rFonts w:hint="eastAsia"/>
              </w:rPr>
              <w:t>4</w:t>
            </w:r>
            <w:r>
              <w:t>00</w:t>
            </w:r>
            <w:r>
              <w:rPr>
                <w:rFonts w:hint="eastAsia"/>
              </w:rPr>
              <w:t>为失败</w:t>
            </w:r>
          </w:p>
        </w:tc>
      </w:tr>
      <w:tr w:rsidR="00FB6D3D" w14:paraId="138D2D52" w14:textId="77777777">
        <w:trPr>
          <w:jc w:val="center"/>
        </w:trPr>
        <w:tc>
          <w:tcPr>
            <w:tcW w:w="1413" w:type="dxa"/>
          </w:tcPr>
          <w:p w14:paraId="503ACDD6" w14:textId="77777777" w:rsidR="00FB6D3D" w:rsidRDefault="00D22A15">
            <w:pPr>
              <w:ind w:firstLineChars="0" w:firstLine="0"/>
              <w:rPr>
                <w:rFonts w:ascii="Times New Roman" w:hAnsi="Times New Roman" w:cs="Times New Roman"/>
              </w:rPr>
            </w:pPr>
            <w:r>
              <w:rPr>
                <w:rFonts w:ascii="Times New Roman" w:hAnsi="Times New Roman" w:cs="Times New Roman"/>
                <w:color w:val="262626"/>
                <w:spacing w:val="12"/>
                <w:szCs w:val="21"/>
              </w:rPr>
              <w:t>msg</w:t>
            </w:r>
          </w:p>
        </w:tc>
        <w:tc>
          <w:tcPr>
            <w:tcW w:w="1276" w:type="dxa"/>
          </w:tcPr>
          <w:p w14:paraId="7AF766FA" w14:textId="77777777" w:rsidR="00FB6D3D" w:rsidRDefault="00D22A15">
            <w:pPr>
              <w:ind w:firstLineChars="0" w:firstLine="0"/>
            </w:pPr>
            <w:r>
              <w:rPr>
                <w:rFonts w:hint="eastAsia"/>
              </w:rPr>
              <w:t>string</w:t>
            </w:r>
          </w:p>
        </w:tc>
        <w:tc>
          <w:tcPr>
            <w:tcW w:w="2976" w:type="dxa"/>
          </w:tcPr>
          <w:p w14:paraId="003675AB" w14:textId="77777777" w:rsidR="00FB6D3D" w:rsidRDefault="00D22A15">
            <w:pPr>
              <w:ind w:firstLineChars="0" w:firstLine="0"/>
            </w:pPr>
            <w:r>
              <w:t>对返回码的文本描述内容</w:t>
            </w:r>
          </w:p>
        </w:tc>
        <w:tc>
          <w:tcPr>
            <w:tcW w:w="2977" w:type="dxa"/>
          </w:tcPr>
          <w:p w14:paraId="444CC383" w14:textId="77777777" w:rsidR="00FB6D3D" w:rsidRDefault="00D22A15">
            <w:pPr>
              <w:ind w:firstLineChars="0" w:firstLine="0"/>
              <w:rPr>
                <w:rFonts w:ascii="Times New Roman" w:hAnsi="Times New Roman" w:cs="Times New Roman"/>
              </w:rPr>
            </w:pPr>
            <w:r>
              <w:rPr>
                <w:rFonts w:ascii="Times New Roman" w:hAnsi="Times New Roman" w:cs="Times New Roman"/>
              </w:rPr>
              <w:t>“success”</w:t>
            </w:r>
            <w:r>
              <w:rPr>
                <w:rFonts w:ascii="Times New Roman" w:hAnsi="Times New Roman" w:cs="Times New Roman"/>
              </w:rPr>
              <w:t>表示</w:t>
            </w:r>
            <w:r>
              <w:rPr>
                <w:rFonts w:ascii="Times New Roman" w:hAnsi="Times New Roman" w:cs="Times New Roman" w:hint="eastAsia"/>
              </w:rPr>
              <w:t>查询</w:t>
            </w:r>
            <w:r>
              <w:rPr>
                <w:rFonts w:ascii="Times New Roman" w:hAnsi="Times New Roman" w:cs="Times New Roman"/>
              </w:rPr>
              <w:t>成功</w:t>
            </w:r>
          </w:p>
          <w:p w14:paraId="4FF560BE" w14:textId="77777777" w:rsidR="00FB6D3D" w:rsidRDefault="00D22A15">
            <w:pPr>
              <w:ind w:firstLineChars="0" w:firstLine="0"/>
              <w:rPr>
                <w:rFonts w:ascii="Times New Roman" w:hAnsi="Times New Roman" w:cs="Times New Roman"/>
              </w:rPr>
            </w:pPr>
            <w:r>
              <w:rPr>
                <w:rFonts w:ascii="Times New Roman" w:hAnsi="Times New Roman" w:cs="Times New Roman"/>
              </w:rPr>
              <w:t>”error”</w:t>
            </w:r>
            <w:r>
              <w:rPr>
                <w:rFonts w:ascii="Times New Roman" w:hAnsi="Times New Roman" w:cs="Times New Roman"/>
              </w:rPr>
              <w:t>表示</w:t>
            </w:r>
            <w:r>
              <w:rPr>
                <w:rFonts w:ascii="Times New Roman" w:hAnsi="Times New Roman" w:cs="Times New Roman" w:hint="eastAsia"/>
              </w:rPr>
              <w:t>查询失败</w:t>
            </w:r>
          </w:p>
        </w:tc>
      </w:tr>
      <w:tr w:rsidR="00FB6D3D" w14:paraId="6A150086" w14:textId="77777777">
        <w:trPr>
          <w:jc w:val="center"/>
        </w:trPr>
        <w:tc>
          <w:tcPr>
            <w:tcW w:w="1413" w:type="dxa"/>
          </w:tcPr>
          <w:p w14:paraId="2A106387" w14:textId="77777777" w:rsidR="00FB6D3D" w:rsidRDefault="00D22A15">
            <w:pPr>
              <w:ind w:firstLineChars="0" w:firstLine="0"/>
              <w:rPr>
                <w:rFonts w:ascii="Times New Roman" w:hAnsi="Times New Roman" w:cs="Times New Roman"/>
                <w:color w:val="262626"/>
                <w:spacing w:val="12"/>
                <w:szCs w:val="21"/>
              </w:rPr>
            </w:pPr>
            <w:r>
              <w:rPr>
                <w:rFonts w:ascii="Times New Roman" w:hAnsi="Times New Roman" w:cs="Times New Roman"/>
                <w:color w:val="262626"/>
                <w:spacing w:val="12"/>
                <w:szCs w:val="21"/>
              </w:rPr>
              <w:t>data</w:t>
            </w:r>
          </w:p>
        </w:tc>
        <w:tc>
          <w:tcPr>
            <w:tcW w:w="1276" w:type="dxa"/>
          </w:tcPr>
          <w:p w14:paraId="51C7097C" w14:textId="77777777" w:rsidR="00FB6D3D" w:rsidRDefault="00D22A15">
            <w:pPr>
              <w:ind w:firstLineChars="0" w:firstLine="0"/>
            </w:pPr>
            <w:r>
              <w:rPr>
                <w:rFonts w:hint="eastAsia"/>
              </w:rPr>
              <w:t>string</w:t>
            </w:r>
          </w:p>
        </w:tc>
        <w:tc>
          <w:tcPr>
            <w:tcW w:w="2976" w:type="dxa"/>
          </w:tcPr>
          <w:p w14:paraId="5BC3B2E9" w14:textId="77777777" w:rsidR="00FB6D3D" w:rsidRDefault="00D22A15">
            <w:pPr>
              <w:ind w:firstLineChars="0" w:firstLine="0"/>
            </w:pPr>
            <w:r>
              <w:rPr>
                <w:rFonts w:hint="eastAsia"/>
              </w:rPr>
              <w:t>上游请求编号</w:t>
            </w:r>
          </w:p>
        </w:tc>
        <w:tc>
          <w:tcPr>
            <w:tcW w:w="2977" w:type="dxa"/>
          </w:tcPr>
          <w:p w14:paraId="7DB37ED1" w14:textId="77777777" w:rsidR="00FB6D3D" w:rsidRDefault="00FB6D3D">
            <w:pPr>
              <w:ind w:firstLineChars="0" w:firstLine="0"/>
              <w:rPr>
                <w:rFonts w:ascii="Times New Roman" w:hAnsi="Times New Roman" w:cs="Times New Roman"/>
              </w:rPr>
            </w:pPr>
          </w:p>
        </w:tc>
      </w:tr>
    </w:tbl>
    <w:p w14:paraId="42C20466" w14:textId="77777777" w:rsidR="00FB6D3D" w:rsidRDefault="00D22A15">
      <w:pPr>
        <w:pStyle w:val="2"/>
        <w:numPr>
          <w:ilvl w:val="1"/>
          <w:numId w:val="16"/>
        </w:numPr>
        <w:spacing w:before="120"/>
        <w:rPr>
          <w:rFonts w:ascii="宋体" w:eastAsia="宋体" w:hAnsi="宋体"/>
          <w:szCs w:val="30"/>
        </w:rPr>
      </w:pPr>
      <w:bookmarkStart w:id="33" w:name="_Toc29187"/>
      <w:r>
        <w:rPr>
          <w:rFonts w:ascii="宋体" w:eastAsia="宋体" w:hAnsi="宋体" w:hint="eastAsia"/>
          <w:szCs w:val="30"/>
        </w:rPr>
        <w:t>大件分拣</w:t>
      </w:r>
      <w:r>
        <w:rPr>
          <w:rFonts w:ascii="宋体" w:eastAsia="宋体" w:hAnsi="宋体" w:hint="eastAsia"/>
          <w:szCs w:val="30"/>
        </w:rPr>
        <w:t>/</w:t>
      </w:r>
      <w:r>
        <w:rPr>
          <w:rFonts w:ascii="宋体" w:eastAsia="宋体" w:hAnsi="宋体" w:hint="eastAsia"/>
          <w:szCs w:val="30"/>
        </w:rPr>
        <w:t>码盘</w:t>
      </w:r>
      <w:r>
        <w:rPr>
          <w:rFonts w:ascii="宋体" w:eastAsia="宋体" w:hAnsi="宋体" w:hint="eastAsia"/>
          <w:szCs w:val="30"/>
        </w:rPr>
        <w:t>/</w:t>
      </w:r>
      <w:r>
        <w:rPr>
          <w:rFonts w:ascii="宋体" w:eastAsia="宋体" w:hAnsi="宋体" w:hint="eastAsia"/>
          <w:szCs w:val="30"/>
        </w:rPr>
        <w:t>二次分拣零件码盘报工（总控提供）</w:t>
      </w:r>
      <w:bookmarkEnd w:id="33"/>
    </w:p>
    <w:p w14:paraId="282F903A" w14:textId="77777777" w:rsidR="00FB6D3D" w:rsidRDefault="00D22A15">
      <w:pPr>
        <w:pStyle w:val="af6"/>
        <w:ind w:left="420" w:firstLineChars="0" w:firstLine="0"/>
      </w:pPr>
      <w:r>
        <w:rPr>
          <w:b/>
          <w:bCs/>
        </w:rPr>
        <w:t>请求方式</w:t>
      </w:r>
      <w:r>
        <w:t>：</w:t>
      </w:r>
      <w:r>
        <w:t>POST</w:t>
      </w:r>
      <w:r>
        <w:t>（</w:t>
      </w:r>
      <w:r>
        <w:t>HTTP</w:t>
      </w:r>
      <w:r>
        <w:t>）</w:t>
      </w:r>
    </w:p>
    <w:p w14:paraId="43BCCC60" w14:textId="77777777" w:rsidR="00FB6D3D" w:rsidRDefault="00D22A15">
      <w:pPr>
        <w:pStyle w:val="af6"/>
        <w:spacing w:line="360" w:lineRule="atLeast"/>
        <w:ind w:left="420" w:firstLineChars="0" w:firstLine="0"/>
        <w:rPr>
          <w:rFonts w:ascii="Times New Roman" w:hAnsi="Times New Roman" w:cs="Times New Roman"/>
          <w:color w:val="262626"/>
          <w:spacing w:val="12"/>
          <w:szCs w:val="24"/>
        </w:rPr>
      </w:pPr>
      <w:r>
        <w:rPr>
          <w:rFonts w:ascii="Times New Roman" w:hAnsi="Times New Roman" w:cs="Times New Roman"/>
          <w:b/>
          <w:bCs/>
          <w:color w:val="262626"/>
          <w:spacing w:val="12"/>
          <w:szCs w:val="21"/>
        </w:rPr>
        <w:t>请求地址</w:t>
      </w:r>
      <w:r>
        <w:rPr>
          <w:rFonts w:ascii="Times New Roman" w:hAnsi="Times New Roman" w:cs="Times New Roman"/>
          <w:color w:val="262626"/>
          <w:spacing w:val="12"/>
          <w:szCs w:val="21"/>
        </w:rPr>
        <w:t>：</w:t>
      </w:r>
      <w:r>
        <w:rPr>
          <w:rFonts w:ascii="Times New Roman" w:hAnsi="Times New Roman" w:cs="Times New Roman"/>
          <w:color w:val="262626"/>
          <w:spacing w:val="12"/>
          <w:szCs w:val="24"/>
        </w:rPr>
        <w:t>http://ip:port/</w:t>
      </w:r>
      <w:r>
        <w:t>speedbot</w:t>
      </w:r>
      <w:r>
        <w:rPr>
          <w:rFonts w:ascii="Times New Roman" w:hAnsi="Times New Roman" w:cs="Times New Roman" w:hint="eastAsia"/>
          <w:color w:val="262626"/>
          <w:spacing w:val="12"/>
          <w:szCs w:val="24"/>
        </w:rPr>
        <w:t>/system/rec</w:t>
      </w:r>
      <w:r>
        <w:rPr>
          <w:rFonts w:ascii="Times New Roman" w:hAnsi="Times New Roman" w:cs="Times New Roman"/>
          <w:color w:val="262626"/>
          <w:spacing w:val="12"/>
          <w:szCs w:val="24"/>
        </w:rPr>
        <w:t>Part</w:t>
      </w:r>
      <w:r>
        <w:rPr>
          <w:rFonts w:ascii="Times New Roman" w:hAnsi="Times New Roman" w:cs="Times New Roman" w:hint="eastAsia"/>
          <w:color w:val="262626"/>
          <w:spacing w:val="12"/>
          <w:szCs w:val="24"/>
        </w:rPr>
        <w:t>PalletData</w:t>
      </w:r>
    </w:p>
    <w:p w14:paraId="3CF94768" w14:textId="77777777" w:rsidR="00FB6D3D" w:rsidRDefault="00D22A15">
      <w:pPr>
        <w:pStyle w:val="af6"/>
        <w:spacing w:line="360" w:lineRule="atLeast"/>
        <w:ind w:left="420" w:firstLineChars="0" w:firstLine="0"/>
        <w:rPr>
          <w:rFonts w:ascii="Times New Roman" w:hAnsi="Times New Roman" w:cs="Times New Roman"/>
          <w:b/>
          <w:color w:val="262626"/>
          <w:spacing w:val="12"/>
          <w:szCs w:val="21"/>
        </w:rPr>
      </w:pPr>
      <w:r>
        <w:rPr>
          <w:rFonts w:ascii="Times New Roman" w:hAnsi="Times New Roman" w:cs="Times New Roman" w:hint="eastAsia"/>
          <w:b/>
          <w:color w:val="262626"/>
          <w:spacing w:val="12"/>
          <w:szCs w:val="21"/>
        </w:rPr>
        <w:t>接口说明：</w:t>
      </w:r>
    </w:p>
    <w:p w14:paraId="42353407" w14:textId="77777777" w:rsidR="00FB6D3D" w:rsidRDefault="00D22A15">
      <w:pPr>
        <w:spacing w:line="360" w:lineRule="atLeast"/>
        <w:ind w:firstLineChars="0" w:firstLine="720"/>
      </w:pPr>
      <w:r>
        <w:rPr>
          <w:rFonts w:hint="eastAsia"/>
        </w:rPr>
        <w:t>该接口用于接收大件分拣、大件码盘、二次分拣区域的码盘零件报工数据。</w:t>
      </w:r>
    </w:p>
    <w:p w14:paraId="0E19C2D1" w14:textId="77777777" w:rsidR="00FB6D3D" w:rsidRDefault="00D22A15">
      <w:pPr>
        <w:spacing w:line="360" w:lineRule="atLeast"/>
        <w:ind w:firstLine="506"/>
        <w:rPr>
          <w:rFonts w:ascii="Times New Roman" w:hAnsi="Times New Roman" w:cs="Times New Roman"/>
          <w:color w:val="262626"/>
          <w:spacing w:val="12"/>
          <w:szCs w:val="21"/>
        </w:rPr>
      </w:pPr>
      <w:r>
        <w:rPr>
          <w:rFonts w:ascii="Times New Roman" w:hAnsi="Times New Roman" w:cs="Times New Roman"/>
          <w:b/>
          <w:bCs/>
          <w:color w:val="262626"/>
          <w:spacing w:val="12"/>
          <w:szCs w:val="21"/>
        </w:rPr>
        <w:t>请求包结构体</w:t>
      </w:r>
      <w:r>
        <w:rPr>
          <w:rFonts w:ascii="Times New Roman" w:hAnsi="Times New Roman" w:cs="Times New Roman"/>
          <w:color w:val="262626"/>
          <w:spacing w:val="12"/>
          <w:szCs w:val="21"/>
        </w:rPr>
        <w:t>：</w:t>
      </w:r>
    </w:p>
    <w:p w14:paraId="0D539057" w14:textId="77777777" w:rsidR="00FB6D3D" w:rsidRDefault="00D22A15">
      <w:pPr>
        <w:spacing w:line="360" w:lineRule="atLeast"/>
        <w:ind w:firstLine="504"/>
        <w:rPr>
          <w:rFonts w:ascii="Times New Roman" w:hAnsi="Times New Roman" w:cs="Times New Roman"/>
          <w:color w:val="262626"/>
          <w:spacing w:val="12"/>
          <w:szCs w:val="21"/>
        </w:rPr>
      </w:pPr>
      <w:r>
        <w:rPr>
          <w:rFonts w:ascii="Times New Roman" w:hAnsi="Times New Roman" w:cs="Times New Roman" w:hint="eastAsia"/>
          <w:color w:val="262626"/>
          <w:spacing w:val="12"/>
          <w:szCs w:val="21"/>
        </w:rPr>
        <w:t>{</w:t>
      </w:r>
    </w:p>
    <w:p w14:paraId="59D506DC" w14:textId="77777777" w:rsidR="00FB6D3D" w:rsidRDefault="00D22A15">
      <w:pPr>
        <w:shd w:val="clear" w:color="auto" w:fill="FFFFFE"/>
        <w:spacing w:line="270" w:lineRule="atLeast"/>
        <w:ind w:leftChars="200" w:left="480" w:firstLineChars="0" w:firstLine="0"/>
        <w:rPr>
          <w:rFonts w:ascii="Consolas" w:hAnsi="Consolas" w:cs="宋体"/>
          <w:color w:val="000000"/>
          <w:sz w:val="18"/>
          <w:szCs w:val="18"/>
        </w:rPr>
      </w:pPr>
      <w:r>
        <w:rPr>
          <w:rFonts w:ascii="Consolas" w:hAnsi="Consolas" w:cs="宋体"/>
          <w:color w:val="000000"/>
          <w:sz w:val="18"/>
          <w:szCs w:val="18"/>
        </w:rPr>
        <w:t>    </w:t>
      </w:r>
      <w:r>
        <w:rPr>
          <w:rFonts w:ascii="Consolas" w:hAnsi="Consolas" w:cs="宋体"/>
          <w:color w:val="A31515"/>
          <w:sz w:val="18"/>
          <w:szCs w:val="18"/>
        </w:rPr>
        <w:t>"area_code"</w:t>
      </w:r>
      <w:r>
        <w:rPr>
          <w:rFonts w:ascii="Consolas" w:hAnsi="Consolas" w:cs="宋体"/>
          <w:color w:val="000000"/>
          <w:sz w:val="18"/>
          <w:szCs w:val="18"/>
        </w:rPr>
        <w:t>:</w:t>
      </w:r>
      <w:r>
        <w:rPr>
          <w:rFonts w:ascii="Consolas" w:hAnsi="Consolas" w:cs="宋体"/>
          <w:color w:val="0451A5"/>
          <w:sz w:val="18"/>
          <w:szCs w:val="18"/>
        </w:rPr>
        <w:t>"1"</w:t>
      </w:r>
      <w:r>
        <w:rPr>
          <w:rFonts w:ascii="Consolas" w:hAnsi="Consolas" w:cs="宋体"/>
          <w:color w:val="000000"/>
          <w:sz w:val="18"/>
          <w:szCs w:val="18"/>
        </w:rPr>
        <w:t>,</w:t>
      </w:r>
    </w:p>
    <w:p w14:paraId="5C751B09" w14:textId="77777777" w:rsidR="00FB6D3D" w:rsidRDefault="00D22A15">
      <w:pPr>
        <w:shd w:val="clear" w:color="auto" w:fill="FFFFFE"/>
        <w:spacing w:line="270" w:lineRule="atLeast"/>
        <w:ind w:leftChars="200" w:left="480" w:firstLineChars="0" w:firstLine="0"/>
        <w:rPr>
          <w:rFonts w:ascii="Consolas" w:hAnsi="Consolas" w:cs="宋体"/>
          <w:color w:val="000000"/>
          <w:sz w:val="18"/>
          <w:szCs w:val="18"/>
        </w:rPr>
      </w:pPr>
      <w:r>
        <w:rPr>
          <w:rFonts w:ascii="Consolas" w:hAnsi="Consolas" w:cs="宋体"/>
          <w:color w:val="000000"/>
          <w:sz w:val="18"/>
          <w:szCs w:val="18"/>
        </w:rPr>
        <w:t>    </w:t>
      </w:r>
      <w:r>
        <w:rPr>
          <w:rFonts w:ascii="Consolas" w:hAnsi="Consolas" w:cs="宋体"/>
          <w:color w:val="A31515"/>
          <w:sz w:val="18"/>
          <w:szCs w:val="18"/>
        </w:rPr>
        <w:t>"part_code"</w:t>
      </w:r>
      <w:r>
        <w:rPr>
          <w:rFonts w:ascii="Consolas" w:hAnsi="Consolas" w:cs="宋体"/>
          <w:color w:val="000000"/>
          <w:sz w:val="18"/>
          <w:szCs w:val="18"/>
        </w:rPr>
        <w:t>:</w:t>
      </w:r>
      <w:r>
        <w:rPr>
          <w:rFonts w:ascii="Consolas" w:hAnsi="Consolas" w:cs="宋体"/>
          <w:color w:val="0451A5"/>
          <w:sz w:val="18"/>
          <w:szCs w:val="18"/>
        </w:rPr>
        <w:t>"1111"</w:t>
      </w:r>
      <w:r>
        <w:rPr>
          <w:rFonts w:ascii="Consolas" w:hAnsi="Consolas" w:cs="宋体"/>
          <w:color w:val="000000"/>
          <w:sz w:val="18"/>
          <w:szCs w:val="18"/>
        </w:rPr>
        <w:t>,</w:t>
      </w:r>
    </w:p>
    <w:p w14:paraId="139AFE71" w14:textId="77777777" w:rsidR="00FB6D3D" w:rsidRDefault="00D22A15">
      <w:pPr>
        <w:shd w:val="clear" w:color="auto" w:fill="FFFFFE"/>
        <w:spacing w:line="270" w:lineRule="atLeast"/>
        <w:ind w:leftChars="200" w:left="480" w:firstLineChars="0" w:firstLine="0"/>
        <w:rPr>
          <w:rFonts w:ascii="Consolas" w:hAnsi="Consolas" w:cs="宋体"/>
          <w:color w:val="000000"/>
          <w:sz w:val="18"/>
          <w:szCs w:val="18"/>
        </w:rPr>
      </w:pPr>
      <w:r>
        <w:rPr>
          <w:rFonts w:ascii="Consolas" w:hAnsi="Consolas" w:cs="宋体"/>
          <w:color w:val="000000"/>
          <w:sz w:val="18"/>
          <w:szCs w:val="18"/>
        </w:rPr>
        <w:t>    </w:t>
      </w:r>
      <w:r>
        <w:rPr>
          <w:rFonts w:ascii="Consolas" w:hAnsi="Consolas" w:cs="宋体"/>
          <w:color w:val="A31515"/>
          <w:sz w:val="18"/>
          <w:szCs w:val="18"/>
        </w:rPr>
        <w:t>"plate_id"</w:t>
      </w:r>
      <w:r>
        <w:rPr>
          <w:rFonts w:ascii="Consolas" w:hAnsi="Consolas" w:cs="宋体"/>
          <w:color w:val="000000"/>
          <w:sz w:val="18"/>
          <w:szCs w:val="18"/>
        </w:rPr>
        <w:t>:</w:t>
      </w:r>
      <w:r>
        <w:rPr>
          <w:rFonts w:ascii="Consolas" w:hAnsi="Consolas" w:cs="宋体"/>
          <w:color w:val="0451A5"/>
          <w:sz w:val="18"/>
          <w:szCs w:val="18"/>
        </w:rPr>
        <w:t>"222"</w:t>
      </w:r>
      <w:r>
        <w:rPr>
          <w:rFonts w:ascii="Consolas" w:hAnsi="Consolas" w:cs="宋体"/>
          <w:color w:val="000000"/>
          <w:sz w:val="18"/>
          <w:szCs w:val="18"/>
        </w:rPr>
        <w:t>,</w:t>
      </w:r>
    </w:p>
    <w:p w14:paraId="3C1FE42E" w14:textId="77777777" w:rsidR="00FB6D3D" w:rsidRDefault="00D22A15">
      <w:pPr>
        <w:shd w:val="clear" w:color="auto" w:fill="FFFFFE"/>
        <w:spacing w:line="270" w:lineRule="atLeast"/>
        <w:ind w:leftChars="200" w:left="480" w:firstLineChars="0" w:firstLine="0"/>
        <w:rPr>
          <w:rFonts w:ascii="Consolas" w:hAnsi="Consolas" w:cs="宋体"/>
          <w:color w:val="000000"/>
          <w:sz w:val="18"/>
          <w:szCs w:val="18"/>
        </w:rPr>
      </w:pPr>
      <w:r>
        <w:rPr>
          <w:rFonts w:ascii="Consolas" w:hAnsi="Consolas" w:cs="宋体"/>
          <w:color w:val="000000"/>
          <w:sz w:val="18"/>
          <w:szCs w:val="18"/>
        </w:rPr>
        <w:t>    </w:t>
      </w:r>
      <w:r>
        <w:rPr>
          <w:rFonts w:ascii="Consolas" w:hAnsi="Consolas" w:cs="宋体"/>
          <w:color w:val="A31515"/>
          <w:sz w:val="18"/>
          <w:szCs w:val="18"/>
        </w:rPr>
        <w:t>"robot_id"</w:t>
      </w:r>
      <w:r>
        <w:rPr>
          <w:rFonts w:ascii="Consolas" w:hAnsi="Consolas" w:cs="宋体"/>
          <w:color w:val="000000"/>
          <w:sz w:val="18"/>
          <w:szCs w:val="18"/>
        </w:rPr>
        <w:t>:</w:t>
      </w:r>
      <w:r>
        <w:rPr>
          <w:rFonts w:ascii="Consolas" w:hAnsi="Consolas" w:cs="宋体"/>
          <w:color w:val="0451A5"/>
          <w:sz w:val="18"/>
          <w:szCs w:val="18"/>
        </w:rPr>
        <w:t>"333"</w:t>
      </w:r>
      <w:r>
        <w:rPr>
          <w:rFonts w:ascii="Consolas" w:hAnsi="Consolas" w:cs="宋体"/>
          <w:color w:val="000000"/>
          <w:sz w:val="18"/>
          <w:szCs w:val="18"/>
        </w:rPr>
        <w:t>,</w:t>
      </w:r>
    </w:p>
    <w:p w14:paraId="2E819C38" w14:textId="77777777" w:rsidR="00FB6D3D" w:rsidRDefault="00D22A15">
      <w:pPr>
        <w:shd w:val="clear" w:color="auto" w:fill="FFFFFE"/>
        <w:spacing w:line="270" w:lineRule="atLeast"/>
        <w:ind w:leftChars="200" w:left="480" w:firstLineChars="0" w:firstLine="0"/>
        <w:rPr>
          <w:rFonts w:ascii="Consolas" w:hAnsi="Consolas" w:cs="宋体"/>
          <w:color w:val="000000"/>
          <w:sz w:val="18"/>
          <w:szCs w:val="18"/>
        </w:rPr>
      </w:pPr>
      <w:r>
        <w:rPr>
          <w:rFonts w:ascii="Consolas" w:hAnsi="Consolas" w:cs="宋体"/>
          <w:color w:val="000000"/>
          <w:sz w:val="18"/>
          <w:szCs w:val="18"/>
        </w:rPr>
        <w:t>    </w:t>
      </w:r>
      <w:r>
        <w:rPr>
          <w:rFonts w:ascii="Consolas" w:hAnsi="Consolas" w:cs="宋体"/>
          <w:color w:val="A31515"/>
          <w:sz w:val="18"/>
          <w:szCs w:val="18"/>
        </w:rPr>
        <w:t>"location"</w:t>
      </w:r>
      <w:r>
        <w:rPr>
          <w:rFonts w:ascii="Consolas" w:hAnsi="Consolas" w:cs="宋体"/>
          <w:color w:val="000000"/>
          <w:sz w:val="18"/>
          <w:szCs w:val="18"/>
        </w:rPr>
        <w:t>:</w:t>
      </w:r>
      <w:r>
        <w:rPr>
          <w:rFonts w:ascii="Consolas" w:hAnsi="Consolas" w:cs="宋体"/>
          <w:color w:val="0451A5"/>
          <w:sz w:val="18"/>
          <w:szCs w:val="18"/>
        </w:rPr>
        <w:t>"1"</w:t>
      </w:r>
      <w:r>
        <w:rPr>
          <w:rFonts w:ascii="Consolas" w:hAnsi="Consolas" w:cs="宋体"/>
          <w:color w:val="000000"/>
          <w:sz w:val="18"/>
          <w:szCs w:val="18"/>
        </w:rPr>
        <w:t>,</w:t>
      </w:r>
    </w:p>
    <w:p w14:paraId="3D52CC36" w14:textId="77777777" w:rsidR="00FB6D3D" w:rsidRDefault="00D22A15">
      <w:pPr>
        <w:shd w:val="clear" w:color="auto" w:fill="FFFFFE"/>
        <w:spacing w:line="270" w:lineRule="atLeast"/>
        <w:ind w:leftChars="200" w:left="480" w:firstLineChars="0" w:firstLine="0"/>
        <w:rPr>
          <w:rFonts w:ascii="Consolas" w:hAnsi="Consolas" w:cs="宋体"/>
          <w:color w:val="000000"/>
          <w:sz w:val="18"/>
          <w:szCs w:val="18"/>
        </w:rPr>
      </w:pPr>
      <w:r>
        <w:rPr>
          <w:rFonts w:ascii="Consolas" w:hAnsi="Consolas" w:cs="宋体"/>
          <w:color w:val="000000"/>
          <w:sz w:val="18"/>
          <w:szCs w:val="18"/>
        </w:rPr>
        <w:t>    </w:t>
      </w:r>
      <w:r>
        <w:rPr>
          <w:rFonts w:ascii="Consolas" w:hAnsi="Consolas" w:cs="宋体"/>
          <w:color w:val="A31515"/>
          <w:sz w:val="18"/>
          <w:szCs w:val="18"/>
        </w:rPr>
        <w:t>"place_id"</w:t>
      </w:r>
      <w:r>
        <w:rPr>
          <w:rFonts w:ascii="Consolas" w:hAnsi="Consolas" w:cs="宋体"/>
          <w:color w:val="000000"/>
          <w:sz w:val="18"/>
          <w:szCs w:val="18"/>
        </w:rPr>
        <w:t>:</w:t>
      </w:r>
      <w:r>
        <w:rPr>
          <w:rFonts w:ascii="Consolas" w:hAnsi="Consolas" w:cs="宋体"/>
          <w:color w:val="0451A5"/>
          <w:sz w:val="18"/>
          <w:szCs w:val="18"/>
        </w:rPr>
        <w:t>"1"</w:t>
      </w:r>
      <w:r>
        <w:rPr>
          <w:rFonts w:ascii="Consolas" w:hAnsi="Consolas" w:cs="宋体"/>
          <w:color w:val="000000"/>
          <w:sz w:val="18"/>
          <w:szCs w:val="18"/>
        </w:rPr>
        <w:t>,</w:t>
      </w:r>
    </w:p>
    <w:p w14:paraId="2C71127A" w14:textId="77777777" w:rsidR="00FB6D3D" w:rsidRDefault="00D22A15">
      <w:pPr>
        <w:shd w:val="clear" w:color="auto" w:fill="FFFFFE"/>
        <w:spacing w:line="270" w:lineRule="atLeast"/>
        <w:ind w:leftChars="200" w:left="480" w:firstLineChars="0" w:firstLine="384"/>
        <w:rPr>
          <w:rFonts w:ascii="Consolas" w:hAnsi="Consolas" w:cs="宋体"/>
          <w:color w:val="000000"/>
          <w:sz w:val="18"/>
          <w:szCs w:val="18"/>
        </w:rPr>
      </w:pPr>
      <w:r>
        <w:rPr>
          <w:rFonts w:ascii="Consolas" w:hAnsi="Consolas" w:cs="宋体"/>
          <w:color w:val="A31515"/>
          <w:sz w:val="18"/>
          <w:szCs w:val="18"/>
        </w:rPr>
        <w:t>"part_type"</w:t>
      </w:r>
      <w:r>
        <w:rPr>
          <w:rFonts w:ascii="Consolas" w:hAnsi="Consolas" w:cs="宋体"/>
          <w:color w:val="000000"/>
          <w:sz w:val="18"/>
          <w:szCs w:val="18"/>
        </w:rPr>
        <w:t>:</w:t>
      </w:r>
      <w:r>
        <w:rPr>
          <w:rFonts w:ascii="Consolas" w:hAnsi="Consolas" w:cs="宋体"/>
          <w:color w:val="0451A5"/>
          <w:sz w:val="18"/>
          <w:szCs w:val="18"/>
        </w:rPr>
        <w:t>"0"</w:t>
      </w:r>
      <w:r>
        <w:rPr>
          <w:rFonts w:ascii="Consolas" w:hAnsi="Consolas" w:cs="宋体"/>
          <w:color w:val="000000"/>
          <w:sz w:val="18"/>
          <w:szCs w:val="18"/>
        </w:rPr>
        <w:t>,</w:t>
      </w:r>
    </w:p>
    <w:p w14:paraId="08DEAA84" w14:textId="77777777" w:rsidR="00FB6D3D" w:rsidRDefault="00D22A15">
      <w:pPr>
        <w:shd w:val="clear" w:color="auto" w:fill="FFFFFE"/>
        <w:spacing w:line="270" w:lineRule="atLeast"/>
        <w:ind w:firstLineChars="466" w:firstLine="839"/>
        <w:rPr>
          <w:rFonts w:ascii="Consolas" w:hAnsi="Consolas" w:cs="宋体"/>
          <w:color w:val="000000"/>
          <w:sz w:val="18"/>
          <w:szCs w:val="18"/>
        </w:rPr>
      </w:pPr>
      <w:r>
        <w:rPr>
          <w:rFonts w:ascii="Consolas" w:hAnsi="Consolas" w:cs="宋体"/>
          <w:color w:val="A31515"/>
          <w:sz w:val="18"/>
          <w:szCs w:val="18"/>
        </w:rPr>
        <w:t>"epc_id"</w:t>
      </w:r>
      <w:r>
        <w:rPr>
          <w:rFonts w:ascii="Consolas" w:hAnsi="Consolas" w:cs="宋体"/>
          <w:color w:val="000000"/>
          <w:sz w:val="18"/>
          <w:szCs w:val="18"/>
        </w:rPr>
        <w:t>:</w:t>
      </w:r>
      <w:r>
        <w:rPr>
          <w:rFonts w:ascii="Consolas" w:hAnsi="Consolas" w:cs="宋体"/>
          <w:color w:val="0451A5"/>
          <w:sz w:val="18"/>
          <w:szCs w:val="18"/>
        </w:rPr>
        <w:t>"ddd12"</w:t>
      </w:r>
      <w:r>
        <w:rPr>
          <w:rFonts w:ascii="Consolas" w:hAnsi="Consolas" w:cs="宋体"/>
          <w:color w:val="000000"/>
          <w:sz w:val="18"/>
          <w:szCs w:val="18"/>
        </w:rPr>
        <w:t>,</w:t>
      </w:r>
    </w:p>
    <w:p w14:paraId="61403569" w14:textId="77777777" w:rsidR="00FB6D3D" w:rsidRDefault="00D22A15">
      <w:pPr>
        <w:shd w:val="clear" w:color="auto" w:fill="FFFFFE"/>
        <w:spacing w:line="270" w:lineRule="atLeast"/>
        <w:ind w:leftChars="200" w:left="480" w:firstLineChars="0" w:firstLine="0"/>
        <w:rPr>
          <w:rFonts w:ascii="Consolas" w:hAnsi="Consolas" w:cs="宋体"/>
          <w:color w:val="000000"/>
          <w:sz w:val="18"/>
          <w:szCs w:val="18"/>
        </w:rPr>
      </w:pPr>
      <w:r>
        <w:rPr>
          <w:rFonts w:ascii="Consolas" w:hAnsi="Consolas" w:cs="宋体"/>
          <w:color w:val="000000"/>
          <w:sz w:val="18"/>
          <w:szCs w:val="18"/>
        </w:rPr>
        <w:t>    </w:t>
      </w:r>
      <w:r>
        <w:rPr>
          <w:rFonts w:ascii="Consolas" w:hAnsi="Consolas" w:cs="宋体"/>
          <w:color w:val="A31515"/>
          <w:sz w:val="18"/>
          <w:szCs w:val="18"/>
        </w:rPr>
        <w:t>"fj_start_time"</w:t>
      </w:r>
      <w:r>
        <w:rPr>
          <w:rFonts w:ascii="Consolas" w:hAnsi="Consolas" w:cs="宋体"/>
          <w:color w:val="000000"/>
          <w:sz w:val="18"/>
          <w:szCs w:val="18"/>
        </w:rPr>
        <w:t>:</w:t>
      </w:r>
      <w:r>
        <w:rPr>
          <w:rFonts w:ascii="Consolas" w:hAnsi="Consolas" w:cs="宋体"/>
          <w:color w:val="0451A5"/>
          <w:sz w:val="18"/>
          <w:szCs w:val="18"/>
        </w:rPr>
        <w:t>"2021-03-26 18:22:23"</w:t>
      </w:r>
      <w:r>
        <w:rPr>
          <w:rFonts w:ascii="Consolas" w:hAnsi="Consolas" w:cs="宋体"/>
          <w:color w:val="000000"/>
          <w:sz w:val="18"/>
          <w:szCs w:val="18"/>
        </w:rPr>
        <w:t>,</w:t>
      </w:r>
    </w:p>
    <w:p w14:paraId="774DE478" w14:textId="77777777" w:rsidR="00FB6D3D" w:rsidRDefault="00D22A15">
      <w:pPr>
        <w:shd w:val="clear" w:color="auto" w:fill="FFFFFE"/>
        <w:spacing w:line="270" w:lineRule="atLeast"/>
        <w:ind w:firstLineChars="0" w:firstLine="360"/>
        <w:rPr>
          <w:rFonts w:ascii="Consolas" w:hAnsi="Consolas" w:cs="宋体"/>
          <w:color w:val="000000"/>
          <w:sz w:val="18"/>
          <w:szCs w:val="18"/>
        </w:rPr>
      </w:pPr>
      <w:r>
        <w:rPr>
          <w:rFonts w:ascii="Consolas" w:hAnsi="Consolas" w:cs="宋体"/>
          <w:color w:val="000000"/>
          <w:sz w:val="18"/>
          <w:szCs w:val="18"/>
        </w:rPr>
        <w:t xml:space="preserve">     </w:t>
      </w:r>
      <w:r>
        <w:rPr>
          <w:rFonts w:ascii="Consolas" w:hAnsi="Consolas" w:cs="宋体"/>
          <w:color w:val="A31515"/>
          <w:sz w:val="18"/>
          <w:szCs w:val="18"/>
        </w:rPr>
        <w:t>"fj_end_time"</w:t>
      </w:r>
      <w:r>
        <w:rPr>
          <w:rFonts w:ascii="Consolas" w:hAnsi="Consolas" w:cs="宋体"/>
          <w:color w:val="000000"/>
          <w:sz w:val="18"/>
          <w:szCs w:val="18"/>
        </w:rPr>
        <w:t>:</w:t>
      </w:r>
      <w:r>
        <w:rPr>
          <w:rFonts w:ascii="Consolas" w:hAnsi="Consolas" w:cs="宋体"/>
          <w:color w:val="0451A5"/>
          <w:sz w:val="18"/>
          <w:szCs w:val="18"/>
        </w:rPr>
        <w:t>"2021-03-26 18:23:23"</w:t>
      </w:r>
    </w:p>
    <w:p w14:paraId="0242BBF2" w14:textId="77777777" w:rsidR="00FB6D3D" w:rsidRDefault="00D22A15">
      <w:pPr>
        <w:spacing w:line="360" w:lineRule="atLeast"/>
        <w:ind w:firstLine="504"/>
        <w:rPr>
          <w:rFonts w:ascii="Times New Roman" w:hAnsi="Times New Roman" w:cs="Times New Roman"/>
          <w:color w:val="262626"/>
          <w:spacing w:val="12"/>
          <w:szCs w:val="21"/>
        </w:rPr>
      </w:pPr>
      <w:r>
        <w:rPr>
          <w:rFonts w:ascii="Times New Roman" w:hAnsi="Times New Roman" w:cs="Times New Roman" w:hint="eastAsia"/>
          <w:color w:val="262626"/>
          <w:spacing w:val="12"/>
          <w:szCs w:val="21"/>
        </w:rPr>
        <w:t>}</w:t>
      </w:r>
    </w:p>
    <w:p w14:paraId="5530D934" w14:textId="77777777" w:rsidR="00FB6D3D" w:rsidRDefault="00D22A15">
      <w:pPr>
        <w:spacing w:line="360" w:lineRule="atLeast"/>
        <w:ind w:firstLine="506"/>
        <w:rPr>
          <w:rFonts w:ascii="Times New Roman" w:hAnsi="Times New Roman" w:cs="Times New Roman"/>
          <w:b/>
          <w:bCs/>
          <w:color w:val="262626"/>
          <w:spacing w:val="12"/>
          <w:szCs w:val="21"/>
        </w:rPr>
      </w:pPr>
      <w:r>
        <w:rPr>
          <w:rFonts w:ascii="Times New Roman" w:hAnsi="Times New Roman" w:cs="Times New Roman" w:hint="eastAsia"/>
          <w:b/>
          <w:bCs/>
          <w:color w:val="262626"/>
          <w:spacing w:val="12"/>
          <w:szCs w:val="21"/>
        </w:rPr>
        <w:t>参数说明</w:t>
      </w:r>
      <w:r>
        <w:rPr>
          <w:rFonts w:ascii="Times New Roman" w:hAnsi="Times New Roman" w:cs="Times New Roman" w:hint="eastAsia"/>
          <w:b/>
          <w:bCs/>
          <w:color w:val="262626"/>
          <w:spacing w:val="12"/>
          <w:szCs w:val="21"/>
        </w:rPr>
        <w:t>:</w:t>
      </w:r>
    </w:p>
    <w:p w14:paraId="4E0972C3" w14:textId="77777777" w:rsidR="00FB6D3D" w:rsidRDefault="00FB6D3D">
      <w:pPr>
        <w:spacing w:line="360" w:lineRule="atLeast"/>
        <w:ind w:firstLine="506"/>
        <w:rPr>
          <w:rFonts w:ascii="Times New Roman" w:hAnsi="Times New Roman" w:cs="Times New Roman"/>
          <w:b/>
          <w:bCs/>
          <w:color w:val="262626"/>
          <w:spacing w:val="12"/>
          <w:szCs w:val="21"/>
        </w:rPr>
      </w:pPr>
    </w:p>
    <w:tbl>
      <w:tblPr>
        <w:tblStyle w:val="af2"/>
        <w:tblW w:w="9214" w:type="dxa"/>
        <w:jc w:val="center"/>
        <w:tblLayout w:type="fixed"/>
        <w:tblLook w:val="04A0" w:firstRow="1" w:lastRow="0" w:firstColumn="1" w:lastColumn="0" w:noHBand="0" w:noVBand="1"/>
      </w:tblPr>
      <w:tblGrid>
        <w:gridCol w:w="1985"/>
        <w:gridCol w:w="1276"/>
        <w:gridCol w:w="3118"/>
        <w:gridCol w:w="2835"/>
      </w:tblGrid>
      <w:tr w:rsidR="00FB6D3D" w14:paraId="6F5CF31B" w14:textId="77777777">
        <w:trPr>
          <w:jc w:val="center"/>
        </w:trPr>
        <w:tc>
          <w:tcPr>
            <w:tcW w:w="1985" w:type="dxa"/>
          </w:tcPr>
          <w:p w14:paraId="5B848FA2" w14:textId="77777777" w:rsidR="00FB6D3D" w:rsidRDefault="00D22A15">
            <w:pPr>
              <w:ind w:firstLineChars="0" w:firstLine="0"/>
            </w:pPr>
            <w:r>
              <w:rPr>
                <w:rFonts w:hint="eastAsia"/>
              </w:rPr>
              <w:t>参数</w:t>
            </w:r>
          </w:p>
        </w:tc>
        <w:tc>
          <w:tcPr>
            <w:tcW w:w="1276" w:type="dxa"/>
          </w:tcPr>
          <w:p w14:paraId="0787302B" w14:textId="77777777" w:rsidR="00FB6D3D" w:rsidRDefault="00D22A15">
            <w:pPr>
              <w:ind w:firstLineChars="0" w:firstLine="0"/>
            </w:pPr>
            <w:r>
              <w:rPr>
                <w:rFonts w:hint="eastAsia"/>
              </w:rPr>
              <w:t>参数类型</w:t>
            </w:r>
          </w:p>
        </w:tc>
        <w:tc>
          <w:tcPr>
            <w:tcW w:w="3118" w:type="dxa"/>
          </w:tcPr>
          <w:p w14:paraId="684F8DD4" w14:textId="77777777" w:rsidR="00FB6D3D" w:rsidRDefault="00D22A15">
            <w:pPr>
              <w:ind w:firstLineChars="0" w:firstLine="0"/>
            </w:pPr>
            <w:r>
              <w:rPr>
                <w:rFonts w:hint="eastAsia"/>
              </w:rPr>
              <w:t>说明</w:t>
            </w:r>
          </w:p>
        </w:tc>
        <w:tc>
          <w:tcPr>
            <w:tcW w:w="2835" w:type="dxa"/>
          </w:tcPr>
          <w:p w14:paraId="4F00DE4C" w14:textId="77777777" w:rsidR="00FB6D3D" w:rsidRDefault="00D22A15">
            <w:pPr>
              <w:ind w:firstLineChars="0" w:firstLine="0"/>
            </w:pPr>
            <w:r>
              <w:rPr>
                <w:rFonts w:hint="eastAsia"/>
              </w:rPr>
              <w:t>示例值</w:t>
            </w:r>
          </w:p>
        </w:tc>
      </w:tr>
      <w:tr w:rsidR="00FB6D3D" w14:paraId="1755EA1F" w14:textId="77777777">
        <w:trPr>
          <w:jc w:val="center"/>
        </w:trPr>
        <w:tc>
          <w:tcPr>
            <w:tcW w:w="1985" w:type="dxa"/>
          </w:tcPr>
          <w:p w14:paraId="5BE7496B" w14:textId="77777777" w:rsidR="00FB6D3D" w:rsidRDefault="00D22A15">
            <w:pPr>
              <w:ind w:firstLineChars="0" w:firstLine="0"/>
              <w:rPr>
                <w:rFonts w:ascii="Times New Roman" w:hAnsi="Times New Roman" w:cs="Times New Roman"/>
              </w:rPr>
            </w:pPr>
            <w:r>
              <w:rPr>
                <w:rFonts w:ascii="Times New Roman" w:hAnsi="Times New Roman" w:cs="Times New Roman"/>
                <w:color w:val="262626"/>
                <w:spacing w:val="12"/>
                <w:szCs w:val="21"/>
              </w:rPr>
              <w:t>area_</w:t>
            </w:r>
            <w:r>
              <w:rPr>
                <w:rFonts w:ascii="Times New Roman" w:hAnsi="Times New Roman" w:cs="Times New Roman" w:hint="eastAsia"/>
                <w:color w:val="262626"/>
                <w:spacing w:val="12"/>
                <w:szCs w:val="21"/>
              </w:rPr>
              <w:t>code</w:t>
            </w:r>
          </w:p>
        </w:tc>
        <w:tc>
          <w:tcPr>
            <w:tcW w:w="1276" w:type="dxa"/>
          </w:tcPr>
          <w:p w14:paraId="52F87C64" w14:textId="77777777" w:rsidR="00FB6D3D" w:rsidRDefault="00D22A15">
            <w:pPr>
              <w:ind w:firstLineChars="0" w:firstLine="0"/>
            </w:pPr>
            <w:r>
              <w:t>string</w:t>
            </w:r>
          </w:p>
        </w:tc>
        <w:tc>
          <w:tcPr>
            <w:tcW w:w="3118" w:type="dxa"/>
          </w:tcPr>
          <w:p w14:paraId="21C8DF19" w14:textId="77777777" w:rsidR="00FB6D3D" w:rsidRDefault="00D22A15">
            <w:pPr>
              <w:ind w:firstLineChars="0" w:firstLine="0"/>
            </w:pPr>
            <w:r>
              <w:rPr>
                <w:rFonts w:hint="eastAsia"/>
              </w:rPr>
              <w:t>功能区域编码参数，值：</w:t>
            </w:r>
            <w:r>
              <w:t>4</w:t>
            </w:r>
          </w:p>
        </w:tc>
        <w:tc>
          <w:tcPr>
            <w:tcW w:w="2835" w:type="dxa"/>
          </w:tcPr>
          <w:p w14:paraId="32238299" w14:textId="77777777" w:rsidR="00FB6D3D" w:rsidRDefault="00D22A15">
            <w:pPr>
              <w:ind w:firstLineChars="0" w:firstLine="0"/>
            </w:pPr>
            <w:r>
              <w:rPr>
                <w:rFonts w:hint="eastAsia"/>
              </w:rPr>
              <w:t>详情请参见</w:t>
            </w:r>
            <w:r>
              <w:rPr>
                <w:rFonts w:hint="eastAsia"/>
              </w:rPr>
              <w:t>3</w:t>
            </w:r>
            <w:r>
              <w:t>.1</w:t>
            </w:r>
          </w:p>
        </w:tc>
      </w:tr>
      <w:tr w:rsidR="00FB6D3D" w14:paraId="10334E17" w14:textId="77777777">
        <w:trPr>
          <w:jc w:val="center"/>
        </w:trPr>
        <w:tc>
          <w:tcPr>
            <w:tcW w:w="1985" w:type="dxa"/>
          </w:tcPr>
          <w:p w14:paraId="56036620" w14:textId="77777777" w:rsidR="00FB6D3D" w:rsidRDefault="00D22A15">
            <w:pPr>
              <w:ind w:firstLineChars="0" w:firstLine="0"/>
              <w:rPr>
                <w:rFonts w:ascii="Times New Roman" w:hAnsi="Times New Roman" w:cs="Times New Roman"/>
                <w:color w:val="262626"/>
                <w:spacing w:val="12"/>
                <w:szCs w:val="21"/>
              </w:rPr>
            </w:pPr>
            <w:r>
              <w:rPr>
                <w:rFonts w:ascii="Times New Roman" w:hAnsi="Times New Roman" w:cs="Times New Roman"/>
                <w:color w:val="262626"/>
                <w:spacing w:val="12"/>
                <w:szCs w:val="21"/>
              </w:rPr>
              <w:t>p</w:t>
            </w:r>
            <w:r>
              <w:rPr>
                <w:rFonts w:ascii="Times New Roman" w:hAnsi="Times New Roman" w:cs="Times New Roman" w:hint="eastAsia"/>
                <w:color w:val="262626"/>
                <w:spacing w:val="12"/>
                <w:szCs w:val="21"/>
              </w:rPr>
              <w:t>art</w:t>
            </w:r>
            <w:r>
              <w:rPr>
                <w:rFonts w:ascii="Times New Roman" w:hAnsi="Times New Roman" w:cs="Times New Roman"/>
                <w:color w:val="262626"/>
                <w:spacing w:val="12"/>
                <w:szCs w:val="21"/>
              </w:rPr>
              <w:t>_code</w:t>
            </w:r>
          </w:p>
        </w:tc>
        <w:tc>
          <w:tcPr>
            <w:tcW w:w="1276" w:type="dxa"/>
          </w:tcPr>
          <w:p w14:paraId="5B71C2AC" w14:textId="77777777" w:rsidR="00FB6D3D" w:rsidRDefault="00D22A15">
            <w:pPr>
              <w:ind w:firstLineChars="0" w:firstLine="0"/>
            </w:pPr>
            <w:r>
              <w:t>string</w:t>
            </w:r>
          </w:p>
        </w:tc>
        <w:tc>
          <w:tcPr>
            <w:tcW w:w="3118" w:type="dxa"/>
          </w:tcPr>
          <w:p w14:paraId="364633A6" w14:textId="77777777" w:rsidR="00FB6D3D" w:rsidRDefault="00D22A15">
            <w:pPr>
              <w:ind w:firstLineChars="0" w:firstLine="0"/>
            </w:pPr>
            <w:r>
              <w:rPr>
                <w:rFonts w:hint="eastAsia"/>
              </w:rPr>
              <w:t>零件编码</w:t>
            </w:r>
          </w:p>
        </w:tc>
        <w:tc>
          <w:tcPr>
            <w:tcW w:w="2835" w:type="dxa"/>
          </w:tcPr>
          <w:p w14:paraId="3E38481D" w14:textId="77777777" w:rsidR="00FB6D3D" w:rsidRDefault="00FB6D3D">
            <w:pPr>
              <w:ind w:firstLineChars="0" w:firstLine="0"/>
            </w:pPr>
          </w:p>
        </w:tc>
      </w:tr>
      <w:tr w:rsidR="00FB6D3D" w14:paraId="7F024338" w14:textId="77777777">
        <w:trPr>
          <w:jc w:val="center"/>
        </w:trPr>
        <w:tc>
          <w:tcPr>
            <w:tcW w:w="1985" w:type="dxa"/>
          </w:tcPr>
          <w:p w14:paraId="1B477BC2" w14:textId="77777777" w:rsidR="00FB6D3D" w:rsidRDefault="00D22A15">
            <w:pPr>
              <w:ind w:firstLineChars="0" w:firstLine="0"/>
              <w:rPr>
                <w:rFonts w:ascii="Times New Roman" w:hAnsi="Times New Roman" w:cs="Times New Roman"/>
                <w:color w:val="262626"/>
                <w:spacing w:val="12"/>
                <w:szCs w:val="21"/>
              </w:rPr>
            </w:pPr>
            <w:r>
              <w:rPr>
                <w:rFonts w:ascii="Times New Roman" w:hAnsi="Times New Roman" w:cs="Times New Roman"/>
                <w:color w:val="262626"/>
                <w:spacing w:val="12"/>
                <w:szCs w:val="21"/>
              </w:rPr>
              <w:lastRenderedPageBreak/>
              <w:t>plate_id</w:t>
            </w:r>
          </w:p>
        </w:tc>
        <w:tc>
          <w:tcPr>
            <w:tcW w:w="1276" w:type="dxa"/>
          </w:tcPr>
          <w:p w14:paraId="20638C2F" w14:textId="77777777" w:rsidR="00FB6D3D" w:rsidRDefault="00D22A15">
            <w:pPr>
              <w:ind w:firstLineChars="0" w:firstLine="0"/>
            </w:pPr>
            <w:r>
              <w:t>string</w:t>
            </w:r>
          </w:p>
        </w:tc>
        <w:tc>
          <w:tcPr>
            <w:tcW w:w="3118" w:type="dxa"/>
          </w:tcPr>
          <w:p w14:paraId="26059E39" w14:textId="77777777" w:rsidR="00FB6D3D" w:rsidRDefault="00D22A15">
            <w:pPr>
              <w:ind w:firstLineChars="0" w:firstLine="0"/>
            </w:pPr>
            <w:r>
              <w:rPr>
                <w:rFonts w:hint="eastAsia"/>
              </w:rPr>
              <w:t>钢板编号</w:t>
            </w:r>
          </w:p>
        </w:tc>
        <w:tc>
          <w:tcPr>
            <w:tcW w:w="2835" w:type="dxa"/>
          </w:tcPr>
          <w:p w14:paraId="4093BE8F" w14:textId="77777777" w:rsidR="00FB6D3D" w:rsidRDefault="00D22A15">
            <w:pPr>
              <w:ind w:firstLineChars="0" w:firstLine="0"/>
            </w:pPr>
            <w:r>
              <w:rPr>
                <w:rFonts w:hint="eastAsia"/>
              </w:rPr>
              <w:t>大件码盘和二次分拣可不提供</w:t>
            </w:r>
            <w:r>
              <w:rPr>
                <w:rFonts w:hint="eastAsia"/>
              </w:rPr>
              <w:t xml:space="preserve"> </w:t>
            </w:r>
          </w:p>
        </w:tc>
      </w:tr>
      <w:tr w:rsidR="00FB6D3D" w14:paraId="6FE3D2DE" w14:textId="77777777">
        <w:trPr>
          <w:jc w:val="center"/>
        </w:trPr>
        <w:tc>
          <w:tcPr>
            <w:tcW w:w="1985" w:type="dxa"/>
          </w:tcPr>
          <w:p w14:paraId="14D9C24B" w14:textId="77777777" w:rsidR="00FB6D3D" w:rsidRDefault="00D22A15">
            <w:pPr>
              <w:ind w:firstLineChars="0" w:firstLine="0"/>
              <w:rPr>
                <w:rFonts w:ascii="Times New Roman" w:hAnsi="Times New Roman" w:cs="Times New Roman"/>
                <w:color w:val="262626"/>
                <w:spacing w:val="12"/>
                <w:szCs w:val="21"/>
              </w:rPr>
            </w:pPr>
            <w:r>
              <w:rPr>
                <w:rFonts w:ascii="Times New Roman" w:hAnsi="Times New Roman" w:cs="Times New Roman"/>
                <w:color w:val="262626"/>
                <w:spacing w:val="12"/>
                <w:szCs w:val="21"/>
              </w:rPr>
              <w:t>place_id</w:t>
            </w:r>
          </w:p>
        </w:tc>
        <w:tc>
          <w:tcPr>
            <w:tcW w:w="1276" w:type="dxa"/>
          </w:tcPr>
          <w:p w14:paraId="00FF6FF9" w14:textId="77777777" w:rsidR="00FB6D3D" w:rsidRDefault="00D22A15">
            <w:pPr>
              <w:ind w:firstLineChars="0" w:firstLine="0"/>
            </w:pPr>
            <w:r>
              <w:t>string</w:t>
            </w:r>
          </w:p>
        </w:tc>
        <w:tc>
          <w:tcPr>
            <w:tcW w:w="3118" w:type="dxa"/>
          </w:tcPr>
          <w:p w14:paraId="627743D3" w14:textId="77777777" w:rsidR="00FB6D3D" w:rsidRDefault="00D22A15">
            <w:pPr>
              <w:ind w:firstLineChars="0" w:firstLine="0"/>
            </w:pPr>
            <w:r>
              <w:rPr>
                <w:rFonts w:hint="eastAsia"/>
              </w:rPr>
              <w:t>框编号</w:t>
            </w:r>
          </w:p>
        </w:tc>
        <w:tc>
          <w:tcPr>
            <w:tcW w:w="2835" w:type="dxa"/>
          </w:tcPr>
          <w:p w14:paraId="1471E17A" w14:textId="77777777" w:rsidR="00FB6D3D" w:rsidRDefault="00D22A15">
            <w:pPr>
              <w:ind w:firstLineChars="0" w:firstLine="0"/>
              <w:rPr>
                <w:rFonts w:ascii="Times New Roman" w:hAnsi="Times New Roman" w:cs="Times New Roman"/>
                <w:color w:val="262626"/>
                <w:spacing w:val="12"/>
                <w:szCs w:val="21"/>
              </w:rPr>
            </w:pPr>
            <w:r>
              <w:rPr>
                <w:rFonts w:ascii="Times New Roman" w:hAnsi="Times New Roman" w:cs="Times New Roman" w:hint="eastAsia"/>
                <w:color w:val="262626"/>
                <w:spacing w:val="12"/>
                <w:szCs w:val="21"/>
              </w:rPr>
              <w:t>值编号根据现场情况定</w:t>
            </w:r>
          </w:p>
        </w:tc>
      </w:tr>
      <w:tr w:rsidR="00FB6D3D" w14:paraId="07276DB7" w14:textId="77777777">
        <w:trPr>
          <w:jc w:val="center"/>
        </w:trPr>
        <w:tc>
          <w:tcPr>
            <w:tcW w:w="1985" w:type="dxa"/>
          </w:tcPr>
          <w:p w14:paraId="121D8EC7" w14:textId="77777777" w:rsidR="00FB6D3D" w:rsidRDefault="00D22A15">
            <w:pPr>
              <w:ind w:firstLineChars="0" w:firstLine="0"/>
              <w:rPr>
                <w:rFonts w:ascii="Times New Roman" w:hAnsi="Times New Roman" w:cs="Times New Roman"/>
                <w:color w:val="262626"/>
                <w:spacing w:val="12"/>
                <w:szCs w:val="21"/>
              </w:rPr>
            </w:pPr>
            <w:r>
              <w:rPr>
                <w:rFonts w:ascii="Times New Roman" w:hAnsi="Times New Roman" w:cs="Times New Roman"/>
                <w:color w:val="262626"/>
                <w:spacing w:val="12"/>
                <w:szCs w:val="21"/>
              </w:rPr>
              <w:t>epc_id</w:t>
            </w:r>
          </w:p>
        </w:tc>
        <w:tc>
          <w:tcPr>
            <w:tcW w:w="1276" w:type="dxa"/>
          </w:tcPr>
          <w:p w14:paraId="12FB3326" w14:textId="77777777" w:rsidR="00FB6D3D" w:rsidRDefault="00D22A15">
            <w:pPr>
              <w:ind w:firstLineChars="0" w:firstLine="0"/>
            </w:pPr>
            <w:r>
              <w:t>string</w:t>
            </w:r>
          </w:p>
        </w:tc>
        <w:tc>
          <w:tcPr>
            <w:tcW w:w="3118" w:type="dxa"/>
          </w:tcPr>
          <w:p w14:paraId="49E5FDE3" w14:textId="77777777" w:rsidR="00FB6D3D" w:rsidRDefault="00D22A15">
            <w:pPr>
              <w:ind w:firstLineChars="0" w:firstLine="0"/>
            </w:pPr>
            <w:r>
              <w:rPr>
                <w:rFonts w:hint="eastAsia"/>
              </w:rPr>
              <w:t>框</w:t>
            </w:r>
            <w:r>
              <w:rPr>
                <w:rFonts w:hint="eastAsia"/>
              </w:rPr>
              <w:t>EPC</w:t>
            </w:r>
            <w:r>
              <w:rPr>
                <w:rFonts w:hint="eastAsia"/>
              </w:rPr>
              <w:t>标签</w:t>
            </w:r>
            <w:r>
              <w:rPr>
                <w:rFonts w:hint="eastAsia"/>
              </w:rPr>
              <w:t>ID</w:t>
            </w:r>
          </w:p>
        </w:tc>
        <w:tc>
          <w:tcPr>
            <w:tcW w:w="2835" w:type="dxa"/>
          </w:tcPr>
          <w:p w14:paraId="1749D970" w14:textId="77777777" w:rsidR="00FB6D3D" w:rsidRDefault="00D22A15">
            <w:pPr>
              <w:ind w:firstLineChars="0" w:firstLine="0"/>
              <w:rPr>
                <w:rFonts w:ascii="Times New Roman" w:hAnsi="Times New Roman" w:cs="Times New Roman"/>
                <w:color w:val="262626"/>
                <w:spacing w:val="12"/>
                <w:szCs w:val="21"/>
              </w:rPr>
            </w:pPr>
            <w:r>
              <w:rPr>
                <w:rFonts w:ascii="Times New Roman" w:hAnsi="Times New Roman" w:cs="Times New Roman" w:hint="eastAsia"/>
                <w:color w:val="262626"/>
                <w:spacing w:val="12"/>
                <w:szCs w:val="21"/>
              </w:rPr>
              <w:t>唯一性</w:t>
            </w:r>
          </w:p>
        </w:tc>
      </w:tr>
      <w:tr w:rsidR="00FB6D3D" w14:paraId="711D642F" w14:textId="77777777">
        <w:trPr>
          <w:jc w:val="center"/>
        </w:trPr>
        <w:tc>
          <w:tcPr>
            <w:tcW w:w="1985" w:type="dxa"/>
          </w:tcPr>
          <w:p w14:paraId="0EA8B8A9" w14:textId="77777777" w:rsidR="00FB6D3D" w:rsidRDefault="00D22A15">
            <w:pPr>
              <w:ind w:firstLineChars="0" w:firstLine="0"/>
              <w:rPr>
                <w:rFonts w:ascii="Times New Roman" w:hAnsi="Times New Roman" w:cs="Times New Roman"/>
                <w:color w:val="262626"/>
                <w:spacing w:val="12"/>
                <w:szCs w:val="21"/>
              </w:rPr>
            </w:pPr>
            <w:r>
              <w:rPr>
                <w:rFonts w:ascii="Times New Roman" w:hAnsi="Times New Roman" w:cs="Times New Roman"/>
                <w:color w:val="262626"/>
                <w:spacing w:val="12"/>
                <w:szCs w:val="21"/>
              </w:rPr>
              <w:t>robot_id</w:t>
            </w:r>
          </w:p>
        </w:tc>
        <w:tc>
          <w:tcPr>
            <w:tcW w:w="1276" w:type="dxa"/>
          </w:tcPr>
          <w:p w14:paraId="79C0E131" w14:textId="77777777" w:rsidR="00FB6D3D" w:rsidRDefault="00D22A15">
            <w:pPr>
              <w:ind w:firstLineChars="0" w:firstLine="0"/>
            </w:pPr>
            <w:r>
              <w:t>s</w:t>
            </w:r>
            <w:r>
              <w:rPr>
                <w:rFonts w:hint="eastAsia"/>
              </w:rPr>
              <w:t>tring</w:t>
            </w:r>
          </w:p>
        </w:tc>
        <w:tc>
          <w:tcPr>
            <w:tcW w:w="3118" w:type="dxa"/>
          </w:tcPr>
          <w:p w14:paraId="778BFEAC" w14:textId="77777777" w:rsidR="00FB6D3D" w:rsidRDefault="00D22A15">
            <w:pPr>
              <w:ind w:firstLineChars="0" w:firstLine="0"/>
            </w:pPr>
            <w:r>
              <w:rPr>
                <w:rFonts w:hint="eastAsia"/>
              </w:rPr>
              <w:t>机器人编号</w:t>
            </w:r>
          </w:p>
        </w:tc>
        <w:tc>
          <w:tcPr>
            <w:tcW w:w="2835" w:type="dxa"/>
          </w:tcPr>
          <w:p w14:paraId="50B5FFA6" w14:textId="77777777" w:rsidR="00FB6D3D" w:rsidRDefault="00D22A15">
            <w:pPr>
              <w:ind w:firstLineChars="0" w:firstLine="0"/>
              <w:rPr>
                <w:rFonts w:ascii="Times New Roman" w:hAnsi="Times New Roman" w:cs="Times New Roman"/>
                <w:color w:val="262626"/>
                <w:spacing w:val="12"/>
                <w:szCs w:val="21"/>
              </w:rPr>
            </w:pPr>
            <w:r>
              <w:rPr>
                <w:rFonts w:ascii="Times New Roman" w:hAnsi="Times New Roman" w:cs="Times New Roman" w:hint="eastAsia"/>
                <w:color w:val="262626"/>
                <w:spacing w:val="12"/>
                <w:szCs w:val="21"/>
              </w:rPr>
              <w:t>详情参见如上截图编号</w:t>
            </w:r>
          </w:p>
        </w:tc>
      </w:tr>
      <w:tr w:rsidR="00FB6D3D" w14:paraId="6FA4ED76" w14:textId="77777777">
        <w:trPr>
          <w:jc w:val="center"/>
        </w:trPr>
        <w:tc>
          <w:tcPr>
            <w:tcW w:w="1985" w:type="dxa"/>
          </w:tcPr>
          <w:p w14:paraId="0F9959F6" w14:textId="77777777" w:rsidR="00FB6D3D" w:rsidRDefault="00D22A15">
            <w:pPr>
              <w:ind w:firstLineChars="0" w:firstLine="0"/>
              <w:rPr>
                <w:rFonts w:ascii="Times New Roman" w:hAnsi="Times New Roman" w:cs="Times New Roman"/>
                <w:color w:val="262626"/>
                <w:spacing w:val="12"/>
                <w:szCs w:val="21"/>
              </w:rPr>
            </w:pPr>
            <w:r>
              <w:rPr>
                <w:rFonts w:ascii="Times New Roman" w:hAnsi="Times New Roman" w:cs="Times New Roman"/>
                <w:color w:val="262626"/>
                <w:spacing w:val="12"/>
                <w:szCs w:val="21"/>
              </w:rPr>
              <w:t>fj_start_time</w:t>
            </w:r>
          </w:p>
        </w:tc>
        <w:tc>
          <w:tcPr>
            <w:tcW w:w="1276" w:type="dxa"/>
          </w:tcPr>
          <w:p w14:paraId="091CE1A7" w14:textId="77777777" w:rsidR="00FB6D3D" w:rsidRDefault="00D22A15">
            <w:pPr>
              <w:ind w:firstLineChars="0" w:firstLine="0"/>
            </w:pPr>
            <w:r>
              <w:t>s</w:t>
            </w:r>
            <w:r>
              <w:rPr>
                <w:rFonts w:hint="eastAsia"/>
              </w:rPr>
              <w:t>tring</w:t>
            </w:r>
          </w:p>
        </w:tc>
        <w:tc>
          <w:tcPr>
            <w:tcW w:w="3118" w:type="dxa"/>
          </w:tcPr>
          <w:p w14:paraId="34096862" w14:textId="77777777" w:rsidR="00FB6D3D" w:rsidRDefault="00D22A15">
            <w:pPr>
              <w:ind w:firstLineChars="0" w:firstLine="0"/>
            </w:pPr>
            <w:r>
              <w:rPr>
                <w:rFonts w:hint="eastAsia"/>
              </w:rPr>
              <w:t>分拣开始时间</w:t>
            </w:r>
          </w:p>
        </w:tc>
        <w:tc>
          <w:tcPr>
            <w:tcW w:w="2835" w:type="dxa"/>
          </w:tcPr>
          <w:p w14:paraId="67F65197" w14:textId="77777777" w:rsidR="00FB6D3D" w:rsidRDefault="00FB6D3D">
            <w:pPr>
              <w:ind w:firstLineChars="0" w:firstLine="0"/>
              <w:rPr>
                <w:rFonts w:ascii="Times New Roman" w:hAnsi="Times New Roman" w:cs="Times New Roman"/>
                <w:color w:val="262626"/>
                <w:spacing w:val="12"/>
                <w:szCs w:val="21"/>
              </w:rPr>
            </w:pPr>
          </w:p>
        </w:tc>
      </w:tr>
      <w:tr w:rsidR="00FB6D3D" w14:paraId="4A379CCB" w14:textId="77777777">
        <w:trPr>
          <w:jc w:val="center"/>
        </w:trPr>
        <w:tc>
          <w:tcPr>
            <w:tcW w:w="1985" w:type="dxa"/>
          </w:tcPr>
          <w:p w14:paraId="2536BF61" w14:textId="77777777" w:rsidR="00FB6D3D" w:rsidRDefault="00D22A15">
            <w:pPr>
              <w:ind w:firstLineChars="0" w:firstLine="0"/>
              <w:rPr>
                <w:rFonts w:ascii="Times New Roman" w:hAnsi="Times New Roman" w:cs="Times New Roman"/>
                <w:color w:val="262626"/>
                <w:spacing w:val="12"/>
                <w:szCs w:val="21"/>
              </w:rPr>
            </w:pPr>
            <w:r>
              <w:rPr>
                <w:rFonts w:ascii="Times New Roman" w:hAnsi="Times New Roman" w:cs="Times New Roman"/>
                <w:color w:val="262626"/>
                <w:spacing w:val="12"/>
                <w:szCs w:val="21"/>
              </w:rPr>
              <w:t>fj_end_time</w:t>
            </w:r>
          </w:p>
        </w:tc>
        <w:tc>
          <w:tcPr>
            <w:tcW w:w="1276" w:type="dxa"/>
          </w:tcPr>
          <w:p w14:paraId="4058BB4A" w14:textId="77777777" w:rsidR="00FB6D3D" w:rsidRDefault="00D22A15">
            <w:pPr>
              <w:ind w:firstLineChars="0" w:firstLine="0"/>
            </w:pPr>
            <w:r>
              <w:t>s</w:t>
            </w:r>
            <w:r>
              <w:rPr>
                <w:rFonts w:hint="eastAsia"/>
              </w:rPr>
              <w:t>tring</w:t>
            </w:r>
          </w:p>
        </w:tc>
        <w:tc>
          <w:tcPr>
            <w:tcW w:w="3118" w:type="dxa"/>
          </w:tcPr>
          <w:p w14:paraId="2715D190" w14:textId="77777777" w:rsidR="00FB6D3D" w:rsidRDefault="00D22A15">
            <w:pPr>
              <w:ind w:firstLineChars="0" w:firstLine="0"/>
            </w:pPr>
            <w:r>
              <w:rPr>
                <w:rFonts w:hint="eastAsia"/>
              </w:rPr>
              <w:t>分拣结束时间</w:t>
            </w:r>
          </w:p>
        </w:tc>
        <w:tc>
          <w:tcPr>
            <w:tcW w:w="2835" w:type="dxa"/>
          </w:tcPr>
          <w:p w14:paraId="0B154653" w14:textId="77777777" w:rsidR="00FB6D3D" w:rsidRDefault="00FB6D3D">
            <w:pPr>
              <w:ind w:firstLineChars="0" w:firstLine="0"/>
              <w:rPr>
                <w:rFonts w:ascii="Times New Roman" w:hAnsi="Times New Roman" w:cs="Times New Roman"/>
                <w:color w:val="262626"/>
                <w:spacing w:val="12"/>
                <w:szCs w:val="21"/>
              </w:rPr>
            </w:pPr>
          </w:p>
        </w:tc>
      </w:tr>
    </w:tbl>
    <w:p w14:paraId="5286EBE4" w14:textId="77777777" w:rsidR="00FB6D3D" w:rsidRDefault="00FB6D3D">
      <w:pPr>
        <w:spacing w:line="360" w:lineRule="atLeast"/>
        <w:ind w:firstLineChars="0" w:firstLine="0"/>
      </w:pPr>
    </w:p>
    <w:p w14:paraId="1D1462FF" w14:textId="77777777" w:rsidR="00FB6D3D" w:rsidRDefault="00D22A15">
      <w:pPr>
        <w:pStyle w:val="af6"/>
        <w:ind w:left="420" w:firstLineChars="0" w:firstLine="0"/>
        <w:rPr>
          <w:rStyle w:val="af3"/>
        </w:rPr>
      </w:pPr>
      <w:r>
        <w:rPr>
          <w:rStyle w:val="af3"/>
          <w:rFonts w:hint="eastAsia"/>
        </w:rPr>
        <w:t>返回结果：</w:t>
      </w:r>
    </w:p>
    <w:p w14:paraId="322689F5" w14:textId="77777777" w:rsidR="00FB6D3D" w:rsidRDefault="00D22A15">
      <w:pPr>
        <w:pStyle w:val="af6"/>
        <w:ind w:left="420" w:firstLineChars="0" w:firstLine="0"/>
        <w:rPr>
          <w:rFonts w:ascii="Times New Roman" w:hAnsi="Times New Roman" w:cs="Times New Roman"/>
          <w:color w:val="262626"/>
          <w:spacing w:val="12"/>
          <w:szCs w:val="21"/>
        </w:rPr>
      </w:pPr>
      <w:r>
        <w:rPr>
          <w:rFonts w:ascii="Times New Roman" w:hAnsi="Times New Roman" w:cs="Times New Roman" w:hint="eastAsia"/>
          <w:color w:val="262626"/>
          <w:spacing w:val="12"/>
          <w:szCs w:val="21"/>
        </w:rPr>
        <w:t>{</w:t>
      </w:r>
    </w:p>
    <w:p w14:paraId="0B875420" w14:textId="77777777" w:rsidR="00FB6D3D" w:rsidRDefault="00D22A15">
      <w:pPr>
        <w:pStyle w:val="af6"/>
        <w:ind w:left="420" w:firstLineChars="0" w:firstLine="300"/>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code</w:t>
      </w: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 xml:space="preserve">: </w:t>
      </w:r>
      <w:r>
        <w:rPr>
          <w:rFonts w:ascii="Times New Roman" w:hAnsi="Times New Roman" w:cs="Times New Roman"/>
          <w:color w:val="262626"/>
          <w:spacing w:val="12"/>
          <w:szCs w:val="21"/>
        </w:rPr>
        <w:t>20</w:t>
      </w:r>
      <w:r>
        <w:rPr>
          <w:rFonts w:ascii="Times New Roman" w:hAnsi="Times New Roman" w:cs="Times New Roman" w:hint="eastAsia"/>
          <w:color w:val="262626"/>
          <w:spacing w:val="12"/>
          <w:szCs w:val="21"/>
        </w:rPr>
        <w:t>0,</w:t>
      </w:r>
    </w:p>
    <w:p w14:paraId="61B2F41D" w14:textId="77777777" w:rsidR="00FB6D3D" w:rsidRDefault="00D22A15">
      <w:pPr>
        <w:pStyle w:val="af6"/>
        <w:ind w:left="420" w:firstLineChars="0" w:firstLine="300"/>
        <w:rPr>
          <w:rFonts w:ascii="Times New Roman" w:hAnsi="Times New Roman" w:cs="Times New Roman"/>
          <w:color w:val="262626"/>
          <w:spacing w:val="12"/>
          <w:szCs w:val="21"/>
        </w:rPr>
      </w:pPr>
      <w:r>
        <w:rPr>
          <w:rFonts w:ascii="Times New Roman" w:hAnsi="Times New Roman" w:cs="Times New Roman"/>
          <w:color w:val="262626"/>
          <w:spacing w:val="12"/>
          <w:szCs w:val="21"/>
        </w:rPr>
        <w:t>“msg”</w:t>
      </w:r>
      <w:r>
        <w:rPr>
          <w:rFonts w:ascii="Times New Roman" w:hAnsi="Times New Roman" w:cs="Times New Roman" w:hint="eastAsia"/>
          <w:color w:val="262626"/>
          <w:spacing w:val="12"/>
          <w:szCs w:val="21"/>
        </w:rPr>
        <w:t xml:space="preserve">: </w:t>
      </w: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success</w:t>
      </w: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w:t>
      </w:r>
    </w:p>
    <w:p w14:paraId="294BE7FC" w14:textId="77777777" w:rsidR="00FB6D3D" w:rsidRDefault="00D22A15">
      <w:pPr>
        <w:pStyle w:val="af6"/>
        <w:ind w:left="420" w:firstLineChars="0" w:firstLine="300"/>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data</w:t>
      </w: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 xml:space="preserve">: </w:t>
      </w:r>
      <w:r>
        <w:rPr>
          <w:rFonts w:ascii="Times New Roman" w:hAnsi="Times New Roman" w:cs="Times New Roman"/>
          <w:color w:val="262626"/>
          <w:spacing w:val="12"/>
          <w:szCs w:val="21"/>
        </w:rPr>
        <w:t>“”</w:t>
      </w:r>
    </w:p>
    <w:p w14:paraId="600F7427" w14:textId="77777777" w:rsidR="00FB6D3D" w:rsidRDefault="00D22A15">
      <w:pPr>
        <w:ind w:firstLineChars="179" w:firstLine="451"/>
        <w:rPr>
          <w:rFonts w:ascii="Times New Roman" w:hAnsi="Times New Roman" w:cs="Times New Roman"/>
          <w:color w:val="262626"/>
          <w:spacing w:val="12"/>
          <w:szCs w:val="21"/>
        </w:rPr>
      </w:pPr>
      <w:r>
        <w:rPr>
          <w:rFonts w:ascii="Times New Roman" w:hAnsi="Times New Roman" w:cs="Times New Roman" w:hint="eastAsia"/>
          <w:color w:val="262626"/>
          <w:spacing w:val="12"/>
          <w:szCs w:val="21"/>
        </w:rPr>
        <w:t>}</w:t>
      </w:r>
    </w:p>
    <w:tbl>
      <w:tblPr>
        <w:tblStyle w:val="af2"/>
        <w:tblW w:w="8642" w:type="dxa"/>
        <w:jc w:val="center"/>
        <w:tblLayout w:type="fixed"/>
        <w:tblLook w:val="04A0" w:firstRow="1" w:lastRow="0" w:firstColumn="1" w:lastColumn="0" w:noHBand="0" w:noVBand="1"/>
      </w:tblPr>
      <w:tblGrid>
        <w:gridCol w:w="1413"/>
        <w:gridCol w:w="1276"/>
        <w:gridCol w:w="2976"/>
        <w:gridCol w:w="2977"/>
      </w:tblGrid>
      <w:tr w:rsidR="00FB6D3D" w14:paraId="2E555BFF" w14:textId="77777777">
        <w:trPr>
          <w:jc w:val="center"/>
        </w:trPr>
        <w:tc>
          <w:tcPr>
            <w:tcW w:w="1413" w:type="dxa"/>
          </w:tcPr>
          <w:p w14:paraId="4BE7F28E" w14:textId="77777777" w:rsidR="00FB6D3D" w:rsidRDefault="00D22A15">
            <w:pPr>
              <w:ind w:firstLineChars="0" w:firstLine="0"/>
            </w:pPr>
            <w:r>
              <w:rPr>
                <w:rFonts w:hint="eastAsia"/>
              </w:rPr>
              <w:t>参数</w:t>
            </w:r>
          </w:p>
        </w:tc>
        <w:tc>
          <w:tcPr>
            <w:tcW w:w="1276" w:type="dxa"/>
          </w:tcPr>
          <w:p w14:paraId="1C510B21" w14:textId="77777777" w:rsidR="00FB6D3D" w:rsidRDefault="00D22A15">
            <w:pPr>
              <w:ind w:firstLineChars="0" w:firstLine="0"/>
            </w:pPr>
            <w:r>
              <w:rPr>
                <w:rFonts w:hint="eastAsia"/>
              </w:rPr>
              <w:t>参数类型</w:t>
            </w:r>
          </w:p>
        </w:tc>
        <w:tc>
          <w:tcPr>
            <w:tcW w:w="2976" w:type="dxa"/>
          </w:tcPr>
          <w:p w14:paraId="6C24A6C9" w14:textId="77777777" w:rsidR="00FB6D3D" w:rsidRDefault="00D22A15">
            <w:pPr>
              <w:ind w:firstLineChars="0" w:firstLine="0"/>
            </w:pPr>
            <w:r>
              <w:rPr>
                <w:rFonts w:hint="eastAsia"/>
              </w:rPr>
              <w:t>说明</w:t>
            </w:r>
          </w:p>
        </w:tc>
        <w:tc>
          <w:tcPr>
            <w:tcW w:w="2977" w:type="dxa"/>
          </w:tcPr>
          <w:p w14:paraId="551F56E4" w14:textId="77777777" w:rsidR="00FB6D3D" w:rsidRDefault="00D22A15">
            <w:pPr>
              <w:ind w:firstLineChars="0" w:firstLine="0"/>
            </w:pPr>
            <w:r>
              <w:rPr>
                <w:rFonts w:hint="eastAsia"/>
              </w:rPr>
              <w:t>示例值</w:t>
            </w:r>
          </w:p>
        </w:tc>
      </w:tr>
      <w:tr w:rsidR="00FB6D3D" w14:paraId="317E97B1" w14:textId="77777777">
        <w:trPr>
          <w:jc w:val="center"/>
        </w:trPr>
        <w:tc>
          <w:tcPr>
            <w:tcW w:w="1413" w:type="dxa"/>
          </w:tcPr>
          <w:p w14:paraId="1BB70015" w14:textId="77777777" w:rsidR="00FB6D3D" w:rsidRDefault="00D22A15">
            <w:pPr>
              <w:ind w:firstLineChars="0" w:firstLine="0"/>
              <w:rPr>
                <w:rFonts w:ascii="Times New Roman" w:hAnsi="Times New Roman" w:cs="Times New Roman"/>
              </w:rPr>
            </w:pPr>
            <w:r>
              <w:rPr>
                <w:rFonts w:ascii="Times New Roman" w:hAnsi="Times New Roman" w:cs="Times New Roman" w:hint="eastAsia"/>
                <w:color w:val="262626"/>
                <w:spacing w:val="12"/>
                <w:szCs w:val="21"/>
              </w:rPr>
              <w:t>code</w:t>
            </w:r>
          </w:p>
        </w:tc>
        <w:tc>
          <w:tcPr>
            <w:tcW w:w="1276" w:type="dxa"/>
          </w:tcPr>
          <w:p w14:paraId="568AF32E" w14:textId="77777777" w:rsidR="00FB6D3D" w:rsidRDefault="00D22A15">
            <w:pPr>
              <w:ind w:firstLineChars="0" w:firstLine="0"/>
            </w:pPr>
            <w:r>
              <w:rPr>
                <w:rFonts w:hint="eastAsia"/>
              </w:rPr>
              <w:t>int</w:t>
            </w:r>
          </w:p>
        </w:tc>
        <w:tc>
          <w:tcPr>
            <w:tcW w:w="2976" w:type="dxa"/>
          </w:tcPr>
          <w:p w14:paraId="2BA0057A" w14:textId="77777777" w:rsidR="00FB6D3D" w:rsidRDefault="00D22A15">
            <w:pPr>
              <w:ind w:firstLineChars="0" w:firstLine="0"/>
            </w:pPr>
            <w:r>
              <w:rPr>
                <w:rFonts w:hint="eastAsia"/>
              </w:rPr>
              <w:t>返回码</w:t>
            </w:r>
          </w:p>
        </w:tc>
        <w:tc>
          <w:tcPr>
            <w:tcW w:w="2977" w:type="dxa"/>
          </w:tcPr>
          <w:p w14:paraId="34FEE406" w14:textId="77777777" w:rsidR="00FB6D3D" w:rsidRDefault="00D22A15">
            <w:pPr>
              <w:ind w:firstLineChars="0" w:firstLine="0"/>
            </w:pPr>
            <w:r>
              <w:t>20</w:t>
            </w:r>
            <w:r>
              <w:rPr>
                <w:rFonts w:hint="eastAsia"/>
              </w:rPr>
              <w:t>0</w:t>
            </w:r>
            <w:r>
              <w:rPr>
                <w:rFonts w:hint="eastAsia"/>
              </w:rPr>
              <w:t>为成功；</w:t>
            </w:r>
            <w:r>
              <w:rPr>
                <w:rFonts w:hint="eastAsia"/>
              </w:rPr>
              <w:t>4</w:t>
            </w:r>
            <w:r>
              <w:t>00</w:t>
            </w:r>
            <w:r>
              <w:rPr>
                <w:rFonts w:hint="eastAsia"/>
              </w:rPr>
              <w:t>为失败</w:t>
            </w:r>
          </w:p>
        </w:tc>
      </w:tr>
      <w:tr w:rsidR="00FB6D3D" w14:paraId="4B05544D" w14:textId="77777777">
        <w:trPr>
          <w:jc w:val="center"/>
        </w:trPr>
        <w:tc>
          <w:tcPr>
            <w:tcW w:w="1413" w:type="dxa"/>
          </w:tcPr>
          <w:p w14:paraId="608E2F26" w14:textId="77777777" w:rsidR="00FB6D3D" w:rsidRDefault="00D22A15">
            <w:pPr>
              <w:ind w:firstLineChars="0" w:firstLine="0"/>
              <w:rPr>
                <w:rFonts w:ascii="Times New Roman" w:hAnsi="Times New Roman" w:cs="Times New Roman"/>
              </w:rPr>
            </w:pPr>
            <w:r>
              <w:rPr>
                <w:rFonts w:ascii="Times New Roman" w:hAnsi="Times New Roman" w:cs="Times New Roman"/>
                <w:color w:val="262626"/>
                <w:spacing w:val="12"/>
                <w:szCs w:val="21"/>
              </w:rPr>
              <w:t>msg</w:t>
            </w:r>
          </w:p>
        </w:tc>
        <w:tc>
          <w:tcPr>
            <w:tcW w:w="1276" w:type="dxa"/>
          </w:tcPr>
          <w:p w14:paraId="49B3BA71" w14:textId="77777777" w:rsidR="00FB6D3D" w:rsidRDefault="00D22A15">
            <w:pPr>
              <w:ind w:firstLineChars="0" w:firstLine="0"/>
            </w:pPr>
            <w:r>
              <w:rPr>
                <w:rFonts w:hint="eastAsia"/>
              </w:rPr>
              <w:t>string</w:t>
            </w:r>
          </w:p>
        </w:tc>
        <w:tc>
          <w:tcPr>
            <w:tcW w:w="2976" w:type="dxa"/>
          </w:tcPr>
          <w:p w14:paraId="0F0461A3" w14:textId="77777777" w:rsidR="00FB6D3D" w:rsidRDefault="00D22A15">
            <w:pPr>
              <w:ind w:firstLineChars="0" w:firstLine="0"/>
            </w:pPr>
            <w:r>
              <w:t>对返回码的文本描述内容</w:t>
            </w:r>
          </w:p>
        </w:tc>
        <w:tc>
          <w:tcPr>
            <w:tcW w:w="2977" w:type="dxa"/>
          </w:tcPr>
          <w:p w14:paraId="362262DD" w14:textId="77777777" w:rsidR="00FB6D3D" w:rsidRDefault="00D22A15">
            <w:pPr>
              <w:ind w:firstLineChars="0" w:firstLine="0"/>
              <w:rPr>
                <w:rFonts w:ascii="Times New Roman" w:hAnsi="Times New Roman" w:cs="Times New Roman"/>
              </w:rPr>
            </w:pPr>
            <w:r>
              <w:rPr>
                <w:rFonts w:ascii="Times New Roman" w:hAnsi="Times New Roman" w:cs="Times New Roman"/>
              </w:rPr>
              <w:t>“success”</w:t>
            </w:r>
            <w:r>
              <w:rPr>
                <w:rFonts w:ascii="Times New Roman" w:hAnsi="Times New Roman" w:cs="Times New Roman"/>
              </w:rPr>
              <w:t>表示</w:t>
            </w:r>
            <w:r>
              <w:rPr>
                <w:rFonts w:ascii="Times New Roman" w:hAnsi="Times New Roman" w:cs="Times New Roman" w:hint="eastAsia"/>
              </w:rPr>
              <w:t>查询</w:t>
            </w:r>
            <w:r>
              <w:rPr>
                <w:rFonts w:ascii="Times New Roman" w:hAnsi="Times New Roman" w:cs="Times New Roman"/>
              </w:rPr>
              <w:t>成功</w:t>
            </w:r>
          </w:p>
          <w:p w14:paraId="6037780C" w14:textId="77777777" w:rsidR="00FB6D3D" w:rsidRDefault="00D22A15">
            <w:pPr>
              <w:ind w:firstLineChars="0" w:firstLine="0"/>
              <w:rPr>
                <w:rFonts w:ascii="Times New Roman" w:hAnsi="Times New Roman" w:cs="Times New Roman"/>
              </w:rPr>
            </w:pPr>
            <w:r>
              <w:rPr>
                <w:rFonts w:ascii="Times New Roman" w:hAnsi="Times New Roman" w:cs="Times New Roman"/>
              </w:rPr>
              <w:t>”error”</w:t>
            </w:r>
            <w:r>
              <w:rPr>
                <w:rFonts w:ascii="Times New Roman" w:hAnsi="Times New Roman" w:cs="Times New Roman"/>
              </w:rPr>
              <w:t>表示</w:t>
            </w:r>
            <w:r>
              <w:rPr>
                <w:rFonts w:ascii="Times New Roman" w:hAnsi="Times New Roman" w:cs="Times New Roman" w:hint="eastAsia"/>
              </w:rPr>
              <w:t>查询失败</w:t>
            </w:r>
          </w:p>
        </w:tc>
      </w:tr>
      <w:tr w:rsidR="00FB6D3D" w14:paraId="5265179E" w14:textId="77777777">
        <w:trPr>
          <w:jc w:val="center"/>
        </w:trPr>
        <w:tc>
          <w:tcPr>
            <w:tcW w:w="1413" w:type="dxa"/>
          </w:tcPr>
          <w:p w14:paraId="267FF60D" w14:textId="77777777" w:rsidR="00FB6D3D" w:rsidRDefault="00D22A15">
            <w:pPr>
              <w:ind w:firstLineChars="0" w:firstLine="0"/>
              <w:rPr>
                <w:rFonts w:ascii="Times New Roman" w:hAnsi="Times New Roman" w:cs="Times New Roman"/>
                <w:color w:val="262626"/>
                <w:spacing w:val="12"/>
                <w:szCs w:val="21"/>
              </w:rPr>
            </w:pPr>
            <w:r>
              <w:rPr>
                <w:rFonts w:ascii="Times New Roman" w:hAnsi="Times New Roman" w:cs="Times New Roman"/>
                <w:color w:val="262626"/>
                <w:spacing w:val="12"/>
                <w:szCs w:val="21"/>
              </w:rPr>
              <w:t>data</w:t>
            </w:r>
          </w:p>
        </w:tc>
        <w:tc>
          <w:tcPr>
            <w:tcW w:w="1276" w:type="dxa"/>
          </w:tcPr>
          <w:p w14:paraId="160F0FAA" w14:textId="77777777" w:rsidR="00FB6D3D" w:rsidRDefault="00D22A15">
            <w:pPr>
              <w:ind w:firstLineChars="0" w:firstLine="0"/>
            </w:pPr>
            <w:r>
              <w:rPr>
                <w:rFonts w:hint="eastAsia"/>
              </w:rPr>
              <w:t>string</w:t>
            </w:r>
          </w:p>
        </w:tc>
        <w:tc>
          <w:tcPr>
            <w:tcW w:w="2976" w:type="dxa"/>
          </w:tcPr>
          <w:p w14:paraId="5AD8B669" w14:textId="77777777" w:rsidR="00FB6D3D" w:rsidRDefault="00D22A15">
            <w:pPr>
              <w:ind w:firstLineChars="0" w:firstLine="0"/>
            </w:pPr>
            <w:r>
              <w:rPr>
                <w:rFonts w:hint="eastAsia"/>
              </w:rPr>
              <w:t>错误情况的异常信息</w:t>
            </w:r>
          </w:p>
        </w:tc>
        <w:tc>
          <w:tcPr>
            <w:tcW w:w="2977" w:type="dxa"/>
          </w:tcPr>
          <w:p w14:paraId="46DAC930" w14:textId="77777777" w:rsidR="00FB6D3D" w:rsidRDefault="00FB6D3D">
            <w:pPr>
              <w:ind w:firstLineChars="0" w:firstLine="0"/>
              <w:rPr>
                <w:rFonts w:ascii="Times New Roman" w:hAnsi="Times New Roman" w:cs="Times New Roman"/>
              </w:rPr>
            </w:pPr>
          </w:p>
        </w:tc>
      </w:tr>
    </w:tbl>
    <w:p w14:paraId="0B47F8CB" w14:textId="77777777" w:rsidR="00FB6D3D" w:rsidRDefault="00D22A15">
      <w:pPr>
        <w:pStyle w:val="2"/>
        <w:numPr>
          <w:ilvl w:val="1"/>
          <w:numId w:val="16"/>
        </w:numPr>
        <w:spacing w:before="120"/>
        <w:rPr>
          <w:rFonts w:ascii="宋体" w:eastAsia="宋体" w:hAnsi="宋体"/>
          <w:szCs w:val="30"/>
        </w:rPr>
      </w:pPr>
      <w:bookmarkStart w:id="34" w:name="_Toc8089"/>
      <w:r>
        <w:rPr>
          <w:rFonts w:ascii="宋体" w:eastAsia="宋体" w:hAnsi="宋体" w:hint="eastAsia"/>
          <w:szCs w:val="30"/>
        </w:rPr>
        <w:t>大件分拣</w:t>
      </w:r>
      <w:r>
        <w:rPr>
          <w:rFonts w:ascii="宋体" w:eastAsia="宋体" w:hAnsi="宋体" w:hint="eastAsia"/>
          <w:szCs w:val="30"/>
        </w:rPr>
        <w:t>/</w:t>
      </w:r>
      <w:r>
        <w:rPr>
          <w:rFonts w:ascii="宋体" w:eastAsia="宋体" w:hAnsi="宋体" w:hint="eastAsia"/>
          <w:szCs w:val="30"/>
        </w:rPr>
        <w:t>码盘</w:t>
      </w:r>
      <w:r>
        <w:rPr>
          <w:rFonts w:ascii="宋体" w:eastAsia="宋体" w:hAnsi="宋体" w:hint="eastAsia"/>
          <w:szCs w:val="30"/>
        </w:rPr>
        <w:t>/</w:t>
      </w:r>
      <w:r>
        <w:rPr>
          <w:rFonts w:ascii="宋体" w:eastAsia="宋体" w:hAnsi="宋体" w:hint="eastAsia"/>
          <w:szCs w:val="30"/>
        </w:rPr>
        <w:t>二次分拣当前装框进度</w:t>
      </w:r>
      <w:bookmarkEnd w:id="34"/>
    </w:p>
    <w:p w14:paraId="632048E7" w14:textId="77777777" w:rsidR="00FB6D3D" w:rsidRDefault="00D22A15">
      <w:pPr>
        <w:pStyle w:val="af6"/>
        <w:ind w:left="420" w:firstLineChars="0" w:firstLine="0"/>
      </w:pPr>
      <w:r>
        <w:rPr>
          <w:rFonts w:ascii="宋体" w:hAnsi="宋体"/>
          <w:szCs w:val="30"/>
        </w:rPr>
        <w:t xml:space="preserve">    </w:t>
      </w:r>
      <w:r>
        <w:rPr>
          <w:b/>
          <w:bCs/>
        </w:rPr>
        <w:t>请求方式</w:t>
      </w:r>
      <w:r>
        <w:t>：</w:t>
      </w:r>
      <w:r>
        <w:t>POST</w:t>
      </w:r>
      <w:r>
        <w:t>（</w:t>
      </w:r>
      <w:r>
        <w:t>HTTP</w:t>
      </w:r>
      <w:r>
        <w:t>）</w:t>
      </w:r>
    </w:p>
    <w:p w14:paraId="6899B8DB" w14:textId="77777777" w:rsidR="00FB6D3D" w:rsidRDefault="00D22A15">
      <w:pPr>
        <w:pStyle w:val="af6"/>
        <w:ind w:left="420" w:firstLine="506"/>
        <w:rPr>
          <w:rFonts w:ascii="Times New Roman" w:hAnsi="Times New Roman" w:cs="Times New Roman"/>
          <w:color w:val="262626"/>
          <w:spacing w:val="12"/>
          <w:szCs w:val="21"/>
        </w:rPr>
      </w:pPr>
      <w:r>
        <w:rPr>
          <w:rFonts w:ascii="Times New Roman" w:hAnsi="Times New Roman" w:cs="Times New Roman"/>
          <w:b/>
          <w:bCs/>
          <w:color w:val="262626"/>
          <w:spacing w:val="12"/>
          <w:szCs w:val="21"/>
        </w:rPr>
        <w:t>请求地址</w:t>
      </w:r>
      <w:r>
        <w:rPr>
          <w:rFonts w:ascii="Times New Roman" w:hAnsi="Times New Roman" w:cs="Times New Roman"/>
          <w:color w:val="262626"/>
          <w:spacing w:val="12"/>
          <w:szCs w:val="21"/>
        </w:rPr>
        <w:t>：</w:t>
      </w:r>
      <w:r>
        <w:rPr>
          <w:rFonts w:ascii="Times New Roman" w:hAnsi="Times New Roman" w:cs="Times New Roman"/>
          <w:color w:val="262626"/>
          <w:spacing w:val="12"/>
          <w:szCs w:val="24"/>
        </w:rPr>
        <w:t>http://</w:t>
      </w:r>
      <w:r>
        <w:rPr>
          <w:rFonts w:ascii="Times New Roman" w:hAnsi="Times New Roman" w:cs="Times New Roman" w:hint="eastAsia"/>
          <w:color w:val="262626"/>
          <w:spacing w:val="12"/>
          <w:szCs w:val="24"/>
        </w:rPr>
        <w:t>ip</w:t>
      </w:r>
      <w:r>
        <w:rPr>
          <w:rFonts w:ascii="Times New Roman" w:hAnsi="Times New Roman" w:cs="Times New Roman"/>
          <w:color w:val="262626"/>
          <w:spacing w:val="12"/>
          <w:szCs w:val="24"/>
        </w:rPr>
        <w:t>:port</w:t>
      </w:r>
      <w:r>
        <w:rPr>
          <w:rFonts w:ascii="Times New Roman" w:hAnsi="Times New Roman" w:cs="Times New Roman" w:hint="eastAsia"/>
          <w:color w:val="262626"/>
          <w:spacing w:val="12"/>
          <w:szCs w:val="24"/>
        </w:rPr>
        <w:t>/</w:t>
      </w:r>
      <w:r>
        <w:rPr>
          <w:rFonts w:hint="eastAsia"/>
        </w:rPr>
        <w:t>功能区编码</w:t>
      </w:r>
      <w:r>
        <w:rPr>
          <w:rFonts w:ascii="Times New Roman" w:hAnsi="Times New Roman" w:cs="Times New Roman"/>
          <w:color w:val="262626"/>
          <w:spacing w:val="12"/>
          <w:szCs w:val="24"/>
        </w:rPr>
        <w:t>/</w:t>
      </w:r>
      <w:r>
        <w:rPr>
          <w:rFonts w:ascii="Times New Roman" w:hAnsi="Times New Roman" w:cs="Times New Roman" w:hint="eastAsia"/>
          <w:color w:val="262626"/>
          <w:spacing w:val="12"/>
          <w:szCs w:val="24"/>
        </w:rPr>
        <w:t>system/</w:t>
      </w:r>
      <w:r>
        <w:rPr>
          <w:rFonts w:ascii="Times New Roman" w:hAnsi="Times New Roman" w:cs="Times New Roman"/>
          <w:color w:val="262626"/>
          <w:spacing w:val="12"/>
          <w:szCs w:val="24"/>
        </w:rPr>
        <w:t>frameProcess</w:t>
      </w:r>
    </w:p>
    <w:p w14:paraId="6C559BD2" w14:textId="77777777" w:rsidR="00FB6D3D" w:rsidRDefault="00D22A15">
      <w:pPr>
        <w:pStyle w:val="af6"/>
        <w:ind w:left="420" w:firstLine="506"/>
        <w:rPr>
          <w:rFonts w:ascii="Times New Roman" w:hAnsi="Times New Roman" w:cs="Times New Roman"/>
          <w:b/>
          <w:color w:val="262626"/>
          <w:spacing w:val="12"/>
          <w:szCs w:val="21"/>
        </w:rPr>
      </w:pPr>
      <w:r>
        <w:rPr>
          <w:rFonts w:ascii="Times New Roman" w:hAnsi="Times New Roman" w:cs="Times New Roman" w:hint="eastAsia"/>
          <w:b/>
          <w:color w:val="262626"/>
          <w:spacing w:val="12"/>
          <w:szCs w:val="21"/>
        </w:rPr>
        <w:t>接口说明：</w:t>
      </w:r>
    </w:p>
    <w:p w14:paraId="2B47C791" w14:textId="77777777" w:rsidR="00FB6D3D" w:rsidRDefault="00D22A15">
      <w:pPr>
        <w:ind w:left="926" w:firstLineChars="214" w:firstLine="514"/>
      </w:pPr>
      <w:r>
        <w:rPr>
          <w:rFonts w:hint="eastAsia"/>
        </w:rPr>
        <w:t>该接口用于总控向各个分区查询装料框最高一摞的进度。</w:t>
      </w:r>
    </w:p>
    <w:p w14:paraId="7BBFDE50" w14:textId="77777777" w:rsidR="00FB6D3D" w:rsidRDefault="00D22A15">
      <w:pPr>
        <w:ind w:firstLineChars="400" w:firstLine="1012"/>
        <w:rPr>
          <w:rFonts w:ascii="Times New Roman" w:hAnsi="Times New Roman" w:cs="Times New Roman"/>
          <w:color w:val="262626"/>
          <w:spacing w:val="12"/>
          <w:szCs w:val="21"/>
        </w:rPr>
      </w:pPr>
      <w:r>
        <w:rPr>
          <w:rFonts w:ascii="Times New Roman" w:hAnsi="Times New Roman" w:cs="Times New Roman"/>
          <w:b/>
          <w:bCs/>
          <w:color w:val="262626"/>
          <w:spacing w:val="12"/>
          <w:szCs w:val="21"/>
        </w:rPr>
        <w:lastRenderedPageBreak/>
        <w:t>请求包结构体</w:t>
      </w:r>
      <w:r>
        <w:rPr>
          <w:rFonts w:ascii="Times New Roman" w:hAnsi="Times New Roman" w:cs="Times New Roman"/>
          <w:color w:val="262626"/>
          <w:spacing w:val="12"/>
          <w:szCs w:val="21"/>
        </w:rPr>
        <w:t>：</w:t>
      </w:r>
    </w:p>
    <w:p w14:paraId="0AC09EB3" w14:textId="77777777" w:rsidR="00FB6D3D" w:rsidRDefault="00D22A15">
      <w:pPr>
        <w:ind w:firstLineChars="385" w:firstLine="970"/>
        <w:rPr>
          <w:rFonts w:ascii="Times New Roman" w:hAnsi="Times New Roman" w:cs="Times New Roman"/>
          <w:color w:val="262626"/>
          <w:spacing w:val="12"/>
          <w:szCs w:val="21"/>
        </w:rPr>
      </w:pPr>
      <w:r>
        <w:rPr>
          <w:rFonts w:ascii="Times New Roman" w:hAnsi="Times New Roman" w:cs="Times New Roman" w:hint="eastAsia"/>
          <w:color w:val="262626"/>
          <w:spacing w:val="12"/>
          <w:szCs w:val="21"/>
        </w:rPr>
        <w:t>{</w:t>
      </w:r>
    </w:p>
    <w:p w14:paraId="1A94E16B" w14:textId="77777777" w:rsidR="00FB6D3D" w:rsidRDefault="00D22A15">
      <w:pPr>
        <w:ind w:firstLineChars="590" w:firstLine="1487"/>
        <w:rPr>
          <w:rFonts w:ascii="Times New Roman" w:hAnsi="Times New Roman" w:cs="Times New Roman"/>
          <w:color w:val="262626"/>
          <w:spacing w:val="12"/>
          <w:szCs w:val="21"/>
        </w:rPr>
      </w:pPr>
      <w:r>
        <w:rPr>
          <w:rFonts w:ascii="Times New Roman" w:hAnsi="Times New Roman" w:cs="Times New Roman"/>
          <w:color w:val="262626"/>
          <w:spacing w:val="12"/>
          <w:szCs w:val="21"/>
        </w:rPr>
        <w:t>“sort</w:t>
      </w:r>
      <w:r>
        <w:rPr>
          <w:rFonts w:ascii="Times New Roman" w:hAnsi="Times New Roman" w:cs="Times New Roman" w:hint="eastAsia"/>
          <w:color w:val="262626"/>
          <w:spacing w:val="12"/>
          <w:szCs w:val="21"/>
        </w:rPr>
        <w:t>_</w:t>
      </w:r>
      <w:r>
        <w:rPr>
          <w:rFonts w:ascii="Times New Roman" w:hAnsi="Times New Roman" w:cs="Times New Roman"/>
          <w:color w:val="262626"/>
          <w:spacing w:val="12"/>
          <w:szCs w:val="21"/>
        </w:rPr>
        <w:t>line</w:t>
      </w:r>
      <w:r>
        <w:rPr>
          <w:rFonts w:ascii="Times New Roman" w:hAnsi="Times New Roman" w:cs="Times New Roman" w:hint="eastAsia"/>
          <w:color w:val="262626"/>
          <w:spacing w:val="12"/>
          <w:szCs w:val="21"/>
        </w:rPr>
        <w:t>”</w:t>
      </w:r>
      <w:r>
        <w:rPr>
          <w:rFonts w:ascii="Times New Roman" w:hAnsi="Times New Roman" w:cs="Times New Roman" w:hint="eastAsia"/>
          <w:color w:val="262626"/>
          <w:spacing w:val="12"/>
          <w:szCs w:val="21"/>
        </w:rPr>
        <w:t>:</w:t>
      </w:r>
      <w:r>
        <w:rPr>
          <w:rFonts w:ascii="Times New Roman" w:hAnsi="Times New Roman" w:cs="Times New Roman"/>
          <w:color w:val="262626"/>
          <w:spacing w:val="12"/>
          <w:szCs w:val="21"/>
        </w:rPr>
        <w:t xml:space="preserve"> ”1”,</w:t>
      </w:r>
    </w:p>
    <w:p w14:paraId="5C9875AD" w14:textId="77777777" w:rsidR="00FB6D3D" w:rsidRDefault="00D22A15">
      <w:pPr>
        <w:ind w:firstLineChars="590" w:firstLine="1487"/>
        <w:rPr>
          <w:rFonts w:ascii="Times New Roman" w:hAnsi="Times New Roman" w:cs="Times New Roman"/>
          <w:color w:val="262626"/>
          <w:spacing w:val="12"/>
          <w:szCs w:val="21"/>
        </w:rPr>
      </w:pPr>
      <w:r>
        <w:rPr>
          <w:rFonts w:ascii="Times New Roman" w:hAnsi="Times New Roman" w:cs="Times New Roman"/>
          <w:color w:val="262626"/>
          <w:spacing w:val="12"/>
          <w:szCs w:val="21"/>
        </w:rPr>
        <w:t>“area_code”:”1”,</w:t>
      </w:r>
    </w:p>
    <w:p w14:paraId="5FE74357" w14:textId="77777777" w:rsidR="00FB6D3D" w:rsidRDefault="00D22A15">
      <w:pPr>
        <w:ind w:firstLineChars="590" w:firstLine="1487"/>
        <w:rPr>
          <w:rFonts w:ascii="Times New Roman" w:hAnsi="Times New Roman" w:cs="Times New Roman"/>
          <w:color w:val="262626"/>
          <w:spacing w:val="12"/>
          <w:szCs w:val="21"/>
        </w:rPr>
      </w:pPr>
      <w:r>
        <w:rPr>
          <w:rFonts w:ascii="Times New Roman" w:hAnsi="Times New Roman" w:cs="Times New Roman"/>
          <w:color w:val="262626"/>
          <w:spacing w:val="12"/>
          <w:szCs w:val="21"/>
        </w:rPr>
        <w:t>“robot_id”:”7”</w:t>
      </w:r>
      <w:r>
        <w:rPr>
          <w:rFonts w:ascii="Times New Roman" w:hAnsi="Times New Roman" w:cs="Times New Roman" w:hint="eastAsia"/>
          <w:color w:val="262626"/>
          <w:spacing w:val="12"/>
          <w:szCs w:val="21"/>
        </w:rPr>
        <w:t>,</w:t>
      </w:r>
    </w:p>
    <w:p w14:paraId="460F441C" w14:textId="77777777" w:rsidR="00FB6D3D" w:rsidRDefault="00D22A15">
      <w:pPr>
        <w:ind w:firstLineChars="590" w:firstLine="1487"/>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location</w:t>
      </w: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w:t>
      </w: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1</w:t>
      </w:r>
      <w:r>
        <w:rPr>
          <w:rFonts w:ascii="Times New Roman" w:hAnsi="Times New Roman" w:cs="Times New Roman"/>
          <w:color w:val="262626"/>
          <w:spacing w:val="12"/>
          <w:szCs w:val="21"/>
        </w:rPr>
        <w:t>”</w:t>
      </w:r>
    </w:p>
    <w:p w14:paraId="52B4C867" w14:textId="77777777" w:rsidR="00FB6D3D" w:rsidRDefault="00D22A15">
      <w:pPr>
        <w:ind w:firstLineChars="479" w:firstLine="1207"/>
        <w:rPr>
          <w:rFonts w:ascii="Times New Roman" w:hAnsi="Times New Roman" w:cs="Times New Roman"/>
          <w:color w:val="262626"/>
          <w:spacing w:val="12"/>
          <w:szCs w:val="21"/>
        </w:rPr>
      </w:pPr>
      <w:r>
        <w:rPr>
          <w:rFonts w:ascii="Times New Roman" w:hAnsi="Times New Roman" w:cs="Times New Roman" w:hint="eastAsia"/>
          <w:color w:val="262626"/>
          <w:spacing w:val="12"/>
          <w:szCs w:val="21"/>
        </w:rPr>
        <w:t>}</w:t>
      </w:r>
    </w:p>
    <w:p w14:paraId="7C78F646" w14:textId="77777777" w:rsidR="00FB6D3D" w:rsidRDefault="00D22A15">
      <w:pPr>
        <w:ind w:leftChars="200" w:left="480" w:firstLine="506"/>
        <w:rPr>
          <w:rFonts w:ascii="Times New Roman" w:hAnsi="Times New Roman" w:cs="Times New Roman"/>
          <w:b/>
          <w:bCs/>
          <w:color w:val="262626"/>
          <w:spacing w:val="12"/>
          <w:szCs w:val="21"/>
        </w:rPr>
      </w:pPr>
      <w:r>
        <w:rPr>
          <w:rFonts w:ascii="Times New Roman" w:hAnsi="Times New Roman" w:cs="Times New Roman" w:hint="eastAsia"/>
          <w:b/>
          <w:bCs/>
          <w:color w:val="262626"/>
          <w:spacing w:val="12"/>
          <w:szCs w:val="21"/>
        </w:rPr>
        <w:t>参数说明</w:t>
      </w:r>
      <w:r>
        <w:rPr>
          <w:rFonts w:ascii="Times New Roman" w:hAnsi="Times New Roman" w:cs="Times New Roman" w:hint="eastAsia"/>
          <w:b/>
          <w:bCs/>
          <w:color w:val="262626"/>
          <w:spacing w:val="12"/>
          <w:szCs w:val="21"/>
        </w:rPr>
        <w:t>:</w:t>
      </w:r>
    </w:p>
    <w:tbl>
      <w:tblPr>
        <w:tblStyle w:val="af2"/>
        <w:tblW w:w="8642" w:type="dxa"/>
        <w:jc w:val="center"/>
        <w:tblLayout w:type="fixed"/>
        <w:tblLook w:val="04A0" w:firstRow="1" w:lastRow="0" w:firstColumn="1" w:lastColumn="0" w:noHBand="0" w:noVBand="1"/>
      </w:tblPr>
      <w:tblGrid>
        <w:gridCol w:w="1838"/>
        <w:gridCol w:w="1276"/>
        <w:gridCol w:w="3118"/>
        <w:gridCol w:w="2410"/>
      </w:tblGrid>
      <w:tr w:rsidR="00FB6D3D" w14:paraId="1D6BA58B" w14:textId="77777777">
        <w:trPr>
          <w:jc w:val="center"/>
        </w:trPr>
        <w:tc>
          <w:tcPr>
            <w:tcW w:w="1838" w:type="dxa"/>
          </w:tcPr>
          <w:p w14:paraId="478CD9FC" w14:textId="77777777" w:rsidR="00FB6D3D" w:rsidRDefault="00D22A15">
            <w:pPr>
              <w:ind w:firstLineChars="0" w:firstLine="0"/>
            </w:pPr>
            <w:r>
              <w:rPr>
                <w:rFonts w:hint="eastAsia"/>
              </w:rPr>
              <w:t>参数</w:t>
            </w:r>
          </w:p>
        </w:tc>
        <w:tc>
          <w:tcPr>
            <w:tcW w:w="1276" w:type="dxa"/>
          </w:tcPr>
          <w:p w14:paraId="01936A73" w14:textId="77777777" w:rsidR="00FB6D3D" w:rsidRDefault="00D22A15">
            <w:pPr>
              <w:ind w:firstLineChars="0" w:firstLine="0"/>
            </w:pPr>
            <w:r>
              <w:rPr>
                <w:rFonts w:hint="eastAsia"/>
              </w:rPr>
              <w:t>参数类型</w:t>
            </w:r>
          </w:p>
        </w:tc>
        <w:tc>
          <w:tcPr>
            <w:tcW w:w="3118" w:type="dxa"/>
          </w:tcPr>
          <w:p w14:paraId="0F675F59" w14:textId="77777777" w:rsidR="00FB6D3D" w:rsidRDefault="00D22A15">
            <w:pPr>
              <w:ind w:firstLineChars="0" w:firstLine="0"/>
            </w:pPr>
            <w:r>
              <w:rPr>
                <w:rFonts w:hint="eastAsia"/>
              </w:rPr>
              <w:t>说明</w:t>
            </w:r>
          </w:p>
        </w:tc>
        <w:tc>
          <w:tcPr>
            <w:tcW w:w="2410" w:type="dxa"/>
          </w:tcPr>
          <w:p w14:paraId="0BC19B33" w14:textId="77777777" w:rsidR="00FB6D3D" w:rsidRDefault="00D22A15">
            <w:pPr>
              <w:ind w:firstLineChars="0" w:firstLine="0"/>
            </w:pPr>
            <w:r>
              <w:rPr>
                <w:rFonts w:hint="eastAsia"/>
              </w:rPr>
              <w:t>示例值</w:t>
            </w:r>
          </w:p>
        </w:tc>
      </w:tr>
      <w:tr w:rsidR="00FB6D3D" w14:paraId="316AFF50" w14:textId="77777777">
        <w:trPr>
          <w:jc w:val="center"/>
        </w:trPr>
        <w:tc>
          <w:tcPr>
            <w:tcW w:w="1838" w:type="dxa"/>
          </w:tcPr>
          <w:p w14:paraId="45BA958F" w14:textId="77777777" w:rsidR="00FB6D3D" w:rsidRDefault="00D22A15">
            <w:pPr>
              <w:ind w:firstLineChars="0" w:firstLine="0"/>
              <w:rPr>
                <w:rFonts w:ascii="Times New Roman" w:hAnsi="Times New Roman" w:cs="Times New Roman"/>
                <w:color w:val="262626"/>
                <w:spacing w:val="12"/>
                <w:szCs w:val="21"/>
              </w:rPr>
            </w:pPr>
            <w:r>
              <w:rPr>
                <w:rFonts w:ascii="Times New Roman" w:hAnsi="Times New Roman" w:cs="Times New Roman"/>
                <w:color w:val="262626"/>
                <w:spacing w:val="12"/>
                <w:szCs w:val="21"/>
              </w:rPr>
              <w:t>sort</w:t>
            </w:r>
            <w:r>
              <w:rPr>
                <w:rFonts w:ascii="Times New Roman" w:hAnsi="Times New Roman" w:cs="Times New Roman" w:hint="eastAsia"/>
                <w:color w:val="262626"/>
                <w:spacing w:val="12"/>
                <w:szCs w:val="21"/>
              </w:rPr>
              <w:t>_</w:t>
            </w:r>
            <w:r>
              <w:rPr>
                <w:rFonts w:ascii="Times New Roman" w:hAnsi="Times New Roman" w:cs="Times New Roman"/>
                <w:color w:val="262626"/>
                <w:spacing w:val="12"/>
                <w:szCs w:val="21"/>
              </w:rPr>
              <w:t>line</w:t>
            </w:r>
          </w:p>
        </w:tc>
        <w:tc>
          <w:tcPr>
            <w:tcW w:w="1276" w:type="dxa"/>
          </w:tcPr>
          <w:p w14:paraId="220858CB" w14:textId="77777777" w:rsidR="00FB6D3D" w:rsidRDefault="00D22A15">
            <w:pPr>
              <w:ind w:firstLineChars="0" w:firstLine="0"/>
            </w:pPr>
            <w:r>
              <w:t>string</w:t>
            </w:r>
          </w:p>
        </w:tc>
        <w:tc>
          <w:tcPr>
            <w:tcW w:w="3118" w:type="dxa"/>
          </w:tcPr>
          <w:p w14:paraId="35432AA1" w14:textId="77777777" w:rsidR="00FB6D3D" w:rsidRDefault="00D22A15">
            <w:pPr>
              <w:ind w:firstLineChars="0" w:firstLine="0"/>
            </w:pPr>
            <w:r>
              <w:rPr>
                <w:rFonts w:hint="eastAsia"/>
              </w:rPr>
              <w:t>分拣线，默认为</w:t>
            </w:r>
            <w:r>
              <w:rPr>
                <w:rFonts w:hint="eastAsia"/>
              </w:rPr>
              <w:t>1</w:t>
            </w:r>
            <w:r>
              <w:rPr>
                <w:rFonts w:hint="eastAsia"/>
              </w:rPr>
              <w:t>即可</w:t>
            </w:r>
          </w:p>
        </w:tc>
        <w:tc>
          <w:tcPr>
            <w:tcW w:w="2410" w:type="dxa"/>
          </w:tcPr>
          <w:p w14:paraId="6CC735E2" w14:textId="77777777" w:rsidR="00FB6D3D" w:rsidRDefault="00FB6D3D">
            <w:pPr>
              <w:ind w:firstLineChars="0" w:firstLine="0"/>
            </w:pPr>
          </w:p>
        </w:tc>
      </w:tr>
      <w:tr w:rsidR="00FB6D3D" w14:paraId="77847318" w14:textId="77777777">
        <w:trPr>
          <w:jc w:val="center"/>
        </w:trPr>
        <w:tc>
          <w:tcPr>
            <w:tcW w:w="1838" w:type="dxa"/>
          </w:tcPr>
          <w:p w14:paraId="70D15C3A" w14:textId="77777777" w:rsidR="00FB6D3D" w:rsidRDefault="00D22A15">
            <w:pPr>
              <w:ind w:firstLineChars="0" w:firstLine="0"/>
              <w:rPr>
                <w:rFonts w:ascii="Times New Roman" w:hAnsi="Times New Roman" w:cs="Times New Roman"/>
                <w:color w:val="262626"/>
                <w:spacing w:val="12"/>
                <w:szCs w:val="21"/>
              </w:rPr>
            </w:pPr>
            <w:r>
              <w:rPr>
                <w:rFonts w:ascii="Times New Roman" w:hAnsi="Times New Roman" w:cs="Times New Roman"/>
                <w:color w:val="262626"/>
                <w:spacing w:val="12"/>
                <w:szCs w:val="21"/>
              </w:rPr>
              <w:t>area_code</w:t>
            </w:r>
          </w:p>
        </w:tc>
        <w:tc>
          <w:tcPr>
            <w:tcW w:w="1276" w:type="dxa"/>
          </w:tcPr>
          <w:p w14:paraId="2ACC17CE" w14:textId="77777777" w:rsidR="00FB6D3D" w:rsidRDefault="00D22A15">
            <w:pPr>
              <w:ind w:firstLineChars="0" w:firstLine="0"/>
            </w:pPr>
            <w:r>
              <w:t>string</w:t>
            </w:r>
          </w:p>
        </w:tc>
        <w:tc>
          <w:tcPr>
            <w:tcW w:w="3118" w:type="dxa"/>
          </w:tcPr>
          <w:p w14:paraId="72BA01B0" w14:textId="77777777" w:rsidR="00FB6D3D" w:rsidRDefault="00D22A15">
            <w:pPr>
              <w:ind w:firstLineChars="0" w:firstLine="0"/>
            </w:pPr>
            <w:r>
              <w:rPr>
                <w:rFonts w:hint="eastAsia"/>
              </w:rPr>
              <w:t>各区编码</w:t>
            </w:r>
          </w:p>
        </w:tc>
        <w:tc>
          <w:tcPr>
            <w:tcW w:w="2410" w:type="dxa"/>
          </w:tcPr>
          <w:p w14:paraId="64DFC48E" w14:textId="77777777" w:rsidR="00FB6D3D" w:rsidRDefault="00D22A15">
            <w:pPr>
              <w:ind w:firstLineChars="0" w:firstLine="0"/>
            </w:pPr>
            <w:r>
              <w:rPr>
                <w:rFonts w:hint="eastAsia"/>
              </w:rPr>
              <w:t>详情请参照</w:t>
            </w:r>
            <w:r>
              <w:rPr>
                <w:rFonts w:hint="eastAsia"/>
              </w:rPr>
              <w:t>3</w:t>
            </w:r>
            <w:r>
              <w:t>.1</w:t>
            </w:r>
          </w:p>
        </w:tc>
      </w:tr>
      <w:tr w:rsidR="00FB6D3D" w14:paraId="73793645" w14:textId="77777777">
        <w:trPr>
          <w:jc w:val="center"/>
        </w:trPr>
        <w:tc>
          <w:tcPr>
            <w:tcW w:w="1838" w:type="dxa"/>
          </w:tcPr>
          <w:p w14:paraId="2F40550F" w14:textId="77777777" w:rsidR="00FB6D3D" w:rsidRDefault="00D22A15">
            <w:pPr>
              <w:ind w:firstLineChars="0" w:firstLine="0"/>
              <w:rPr>
                <w:rFonts w:ascii="Times New Roman" w:hAnsi="Times New Roman" w:cs="Times New Roman"/>
                <w:color w:val="262626"/>
                <w:spacing w:val="12"/>
                <w:szCs w:val="21"/>
              </w:rPr>
            </w:pPr>
            <w:r>
              <w:rPr>
                <w:rFonts w:ascii="Times New Roman" w:hAnsi="Times New Roman" w:cs="Times New Roman"/>
                <w:color w:val="262626"/>
                <w:spacing w:val="12"/>
                <w:szCs w:val="21"/>
              </w:rPr>
              <w:t>robot_id</w:t>
            </w:r>
          </w:p>
        </w:tc>
        <w:tc>
          <w:tcPr>
            <w:tcW w:w="1276" w:type="dxa"/>
          </w:tcPr>
          <w:p w14:paraId="520BE54F" w14:textId="77777777" w:rsidR="00FB6D3D" w:rsidRDefault="00D22A15">
            <w:pPr>
              <w:ind w:firstLineChars="0" w:firstLine="0"/>
            </w:pPr>
            <w:r>
              <w:t>string</w:t>
            </w:r>
          </w:p>
        </w:tc>
        <w:tc>
          <w:tcPr>
            <w:tcW w:w="3118" w:type="dxa"/>
          </w:tcPr>
          <w:p w14:paraId="2D68DEC4" w14:textId="77777777" w:rsidR="00FB6D3D" w:rsidRDefault="00D22A15">
            <w:pPr>
              <w:ind w:firstLineChars="0" w:firstLine="0"/>
            </w:pPr>
            <w:r>
              <w:rPr>
                <w:rFonts w:hint="eastAsia"/>
              </w:rPr>
              <w:t>机器人编号，若为空，则查询区所有的框进度</w:t>
            </w:r>
          </w:p>
        </w:tc>
        <w:tc>
          <w:tcPr>
            <w:tcW w:w="2410" w:type="dxa"/>
          </w:tcPr>
          <w:p w14:paraId="2B36E197" w14:textId="77777777" w:rsidR="00FB6D3D" w:rsidRDefault="00D22A15">
            <w:pPr>
              <w:ind w:firstLineChars="0" w:firstLine="0"/>
            </w:pPr>
            <w:r>
              <w:rPr>
                <w:rFonts w:hint="eastAsia"/>
              </w:rPr>
              <w:t>详情请参见各分区</w:t>
            </w:r>
          </w:p>
        </w:tc>
      </w:tr>
      <w:tr w:rsidR="00FB6D3D" w14:paraId="7A2C95C5" w14:textId="77777777">
        <w:trPr>
          <w:jc w:val="center"/>
        </w:trPr>
        <w:tc>
          <w:tcPr>
            <w:tcW w:w="1838" w:type="dxa"/>
          </w:tcPr>
          <w:p w14:paraId="0C23DBCC" w14:textId="77777777" w:rsidR="00FB6D3D" w:rsidRDefault="00D22A15">
            <w:pPr>
              <w:ind w:firstLineChars="0" w:firstLine="0"/>
              <w:rPr>
                <w:rFonts w:ascii="Times New Roman" w:hAnsi="Times New Roman" w:cs="Times New Roman"/>
                <w:color w:val="262626"/>
                <w:spacing w:val="12"/>
                <w:szCs w:val="21"/>
              </w:rPr>
            </w:pPr>
            <w:r>
              <w:rPr>
                <w:rFonts w:ascii="Times New Roman" w:hAnsi="Times New Roman" w:cs="Times New Roman" w:hint="eastAsia"/>
                <w:color w:val="262626"/>
                <w:spacing w:val="12"/>
                <w:szCs w:val="21"/>
              </w:rPr>
              <w:t>location</w:t>
            </w:r>
          </w:p>
        </w:tc>
        <w:tc>
          <w:tcPr>
            <w:tcW w:w="1276" w:type="dxa"/>
          </w:tcPr>
          <w:p w14:paraId="56B3D5C8" w14:textId="77777777" w:rsidR="00FB6D3D" w:rsidRDefault="00D22A15">
            <w:pPr>
              <w:ind w:firstLineChars="0" w:firstLine="0"/>
            </w:pPr>
            <w:r>
              <w:t>string</w:t>
            </w:r>
          </w:p>
        </w:tc>
        <w:tc>
          <w:tcPr>
            <w:tcW w:w="3118" w:type="dxa"/>
          </w:tcPr>
          <w:p w14:paraId="4C1D4E18" w14:textId="77777777" w:rsidR="00FB6D3D" w:rsidRDefault="00D22A15">
            <w:pPr>
              <w:ind w:firstLineChars="0" w:firstLine="0"/>
            </w:pPr>
            <w:r>
              <w:rPr>
                <w:rFonts w:hint="eastAsia"/>
              </w:rPr>
              <w:t>区内分区编号</w:t>
            </w:r>
          </w:p>
        </w:tc>
        <w:tc>
          <w:tcPr>
            <w:tcW w:w="2410" w:type="dxa"/>
          </w:tcPr>
          <w:p w14:paraId="1B49D2E7" w14:textId="77777777" w:rsidR="00FB6D3D" w:rsidRDefault="00FB6D3D">
            <w:pPr>
              <w:ind w:firstLineChars="0" w:firstLine="0"/>
            </w:pPr>
          </w:p>
        </w:tc>
      </w:tr>
    </w:tbl>
    <w:p w14:paraId="1B7AAD11" w14:textId="77777777" w:rsidR="00FB6D3D" w:rsidRDefault="00FB6D3D">
      <w:pPr>
        <w:spacing w:line="360" w:lineRule="atLeast"/>
        <w:ind w:firstLineChars="0" w:firstLine="0"/>
      </w:pPr>
    </w:p>
    <w:p w14:paraId="4C4E1A73" w14:textId="77777777" w:rsidR="00FB6D3D" w:rsidRDefault="00D22A15">
      <w:pPr>
        <w:pStyle w:val="af6"/>
        <w:ind w:leftChars="600" w:left="1440" w:firstLineChars="0" w:firstLine="0"/>
        <w:rPr>
          <w:rStyle w:val="af3"/>
        </w:rPr>
      </w:pPr>
      <w:r>
        <w:rPr>
          <w:rStyle w:val="af3"/>
          <w:rFonts w:hint="eastAsia"/>
        </w:rPr>
        <w:t>返回结果：</w:t>
      </w:r>
    </w:p>
    <w:p w14:paraId="6B598D3C" w14:textId="77777777" w:rsidR="00FB6D3D" w:rsidRDefault="00D22A15">
      <w:pPr>
        <w:pStyle w:val="af6"/>
        <w:ind w:leftChars="600" w:left="1440" w:firstLineChars="0" w:firstLine="0"/>
        <w:rPr>
          <w:rFonts w:ascii="Times New Roman" w:hAnsi="Times New Roman" w:cs="Times New Roman"/>
          <w:color w:val="262626"/>
          <w:spacing w:val="12"/>
          <w:szCs w:val="21"/>
        </w:rPr>
      </w:pPr>
      <w:r>
        <w:rPr>
          <w:rFonts w:ascii="Times New Roman" w:hAnsi="Times New Roman" w:cs="Times New Roman" w:hint="eastAsia"/>
          <w:color w:val="262626"/>
          <w:spacing w:val="12"/>
          <w:szCs w:val="21"/>
        </w:rPr>
        <w:t>{</w:t>
      </w:r>
    </w:p>
    <w:p w14:paraId="658C205E" w14:textId="77777777" w:rsidR="00FB6D3D" w:rsidRDefault="00D22A15">
      <w:pPr>
        <w:pStyle w:val="af6"/>
        <w:ind w:leftChars="600" w:left="1440" w:firstLineChars="0" w:firstLine="300"/>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code</w:t>
      </w: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 xml:space="preserve">: </w:t>
      </w:r>
      <w:r>
        <w:rPr>
          <w:rFonts w:ascii="Times New Roman" w:hAnsi="Times New Roman" w:cs="Times New Roman"/>
          <w:color w:val="262626"/>
          <w:spacing w:val="12"/>
          <w:szCs w:val="21"/>
        </w:rPr>
        <w:t>20</w:t>
      </w:r>
      <w:r>
        <w:rPr>
          <w:rFonts w:ascii="Times New Roman" w:hAnsi="Times New Roman" w:cs="Times New Roman" w:hint="eastAsia"/>
          <w:color w:val="262626"/>
          <w:spacing w:val="12"/>
          <w:szCs w:val="21"/>
        </w:rPr>
        <w:t>0,</w:t>
      </w:r>
    </w:p>
    <w:p w14:paraId="4BC2B3CE" w14:textId="77777777" w:rsidR="00FB6D3D" w:rsidRDefault="00D22A15">
      <w:pPr>
        <w:pStyle w:val="af6"/>
        <w:ind w:leftChars="600" w:left="1440" w:firstLineChars="0" w:firstLine="300"/>
        <w:rPr>
          <w:rFonts w:ascii="Times New Roman" w:hAnsi="Times New Roman" w:cs="Times New Roman"/>
          <w:color w:val="262626"/>
          <w:spacing w:val="12"/>
          <w:szCs w:val="21"/>
        </w:rPr>
      </w:pPr>
      <w:r>
        <w:rPr>
          <w:rFonts w:ascii="Times New Roman" w:hAnsi="Times New Roman" w:cs="Times New Roman"/>
          <w:color w:val="262626"/>
          <w:spacing w:val="12"/>
          <w:szCs w:val="21"/>
        </w:rPr>
        <w:t>“msg”</w:t>
      </w:r>
      <w:r>
        <w:rPr>
          <w:rFonts w:ascii="Times New Roman" w:hAnsi="Times New Roman" w:cs="Times New Roman" w:hint="eastAsia"/>
          <w:color w:val="262626"/>
          <w:spacing w:val="12"/>
          <w:szCs w:val="21"/>
        </w:rPr>
        <w:t xml:space="preserve">: </w:t>
      </w: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success</w:t>
      </w: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w:t>
      </w:r>
    </w:p>
    <w:p w14:paraId="0778B0C5" w14:textId="77777777" w:rsidR="00FB6D3D" w:rsidRDefault="00D22A15">
      <w:pPr>
        <w:pStyle w:val="af6"/>
        <w:ind w:leftChars="600" w:left="1440" w:firstLineChars="0" w:firstLine="300"/>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data</w:t>
      </w: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 xml:space="preserve">: </w:t>
      </w:r>
      <w:r>
        <w:rPr>
          <w:rFonts w:ascii="Times New Roman" w:hAnsi="Times New Roman" w:cs="Times New Roman"/>
          <w:color w:val="262626"/>
          <w:spacing w:val="12"/>
          <w:szCs w:val="21"/>
        </w:rPr>
        <w:t>[{</w:t>
      </w:r>
    </w:p>
    <w:p w14:paraId="3C221B42" w14:textId="77777777" w:rsidR="00FB6D3D" w:rsidRDefault="00D22A15">
      <w:pPr>
        <w:pStyle w:val="af6"/>
        <w:ind w:leftChars="600" w:left="1440" w:firstLineChars="0" w:firstLine="300"/>
        <w:rPr>
          <w:rFonts w:ascii="Times New Roman" w:hAnsi="Times New Roman" w:cs="Times New Roman"/>
          <w:color w:val="262626"/>
          <w:spacing w:val="12"/>
          <w:szCs w:val="21"/>
        </w:rPr>
      </w:pPr>
      <w:r>
        <w:rPr>
          <w:rFonts w:ascii="Times New Roman" w:hAnsi="Times New Roman" w:cs="Times New Roman"/>
          <w:color w:val="262626"/>
          <w:spacing w:val="12"/>
          <w:szCs w:val="21"/>
        </w:rPr>
        <w:tab/>
        <w:t>“robot_id”:”1”,</w:t>
      </w:r>
    </w:p>
    <w:p w14:paraId="037C7478" w14:textId="77777777" w:rsidR="00FB6D3D" w:rsidRDefault="00D22A15">
      <w:pPr>
        <w:pStyle w:val="af6"/>
        <w:ind w:leftChars="600" w:left="1440" w:firstLineChars="0" w:firstLine="300"/>
        <w:rPr>
          <w:rFonts w:ascii="Times New Roman" w:hAnsi="Times New Roman" w:cs="Times New Roman"/>
          <w:color w:val="262626"/>
          <w:spacing w:val="12"/>
          <w:szCs w:val="21"/>
        </w:rPr>
      </w:pPr>
      <w:r>
        <w:rPr>
          <w:rFonts w:ascii="Times New Roman" w:hAnsi="Times New Roman" w:cs="Times New Roman"/>
          <w:color w:val="262626"/>
          <w:spacing w:val="12"/>
          <w:szCs w:val="21"/>
        </w:rPr>
        <w:tab/>
        <w:t>“frame_process”:[{</w:t>
      </w:r>
    </w:p>
    <w:p w14:paraId="588CC9A1" w14:textId="77777777" w:rsidR="00FB6D3D" w:rsidRDefault="00D22A15">
      <w:pPr>
        <w:pStyle w:val="af6"/>
        <w:ind w:leftChars="600" w:left="1440" w:firstLineChars="0" w:firstLine="300"/>
        <w:rPr>
          <w:rFonts w:ascii="Times New Roman" w:hAnsi="Times New Roman" w:cs="Times New Roman"/>
          <w:color w:val="262626"/>
          <w:spacing w:val="12"/>
          <w:szCs w:val="21"/>
        </w:rPr>
      </w:pPr>
      <w:r>
        <w:rPr>
          <w:rFonts w:ascii="Times New Roman" w:hAnsi="Times New Roman" w:cs="Times New Roman"/>
          <w:color w:val="262626"/>
          <w:spacing w:val="12"/>
          <w:szCs w:val="21"/>
        </w:rPr>
        <w:tab/>
      </w:r>
      <w:r>
        <w:rPr>
          <w:rFonts w:ascii="Times New Roman" w:hAnsi="Times New Roman" w:cs="Times New Roman"/>
          <w:color w:val="262626"/>
          <w:spacing w:val="12"/>
          <w:szCs w:val="21"/>
        </w:rPr>
        <w:tab/>
      </w:r>
      <w:r>
        <w:rPr>
          <w:rFonts w:ascii="Times New Roman" w:hAnsi="Times New Roman" w:cs="Times New Roman"/>
          <w:color w:val="262626"/>
          <w:spacing w:val="12"/>
          <w:szCs w:val="21"/>
        </w:rPr>
        <w:t>“place_id”:”1”,</w:t>
      </w:r>
    </w:p>
    <w:p w14:paraId="2C1FFB82" w14:textId="77777777" w:rsidR="00FB6D3D" w:rsidRDefault="00D22A15">
      <w:pPr>
        <w:pStyle w:val="af6"/>
        <w:ind w:leftChars="600" w:left="1440" w:firstLineChars="0" w:firstLine="300"/>
        <w:rPr>
          <w:rFonts w:ascii="Times New Roman" w:hAnsi="Times New Roman" w:cs="Times New Roman"/>
          <w:color w:val="262626"/>
          <w:spacing w:val="12"/>
          <w:szCs w:val="21"/>
        </w:rPr>
      </w:pPr>
      <w:r>
        <w:rPr>
          <w:rFonts w:ascii="Times New Roman" w:hAnsi="Times New Roman" w:cs="Times New Roman"/>
          <w:color w:val="262626"/>
          <w:spacing w:val="12"/>
          <w:szCs w:val="21"/>
        </w:rPr>
        <w:tab/>
      </w:r>
      <w:r>
        <w:rPr>
          <w:rFonts w:ascii="Times New Roman" w:hAnsi="Times New Roman" w:cs="Times New Roman"/>
          <w:color w:val="262626"/>
          <w:spacing w:val="12"/>
          <w:szCs w:val="21"/>
        </w:rPr>
        <w:tab/>
        <w:t>“process”:”90”</w:t>
      </w:r>
    </w:p>
    <w:p w14:paraId="620071C8" w14:textId="77777777" w:rsidR="00FB6D3D" w:rsidRDefault="00D22A15">
      <w:pPr>
        <w:pStyle w:val="af6"/>
        <w:ind w:leftChars="600" w:left="1440" w:firstLineChars="0" w:firstLine="720"/>
        <w:rPr>
          <w:rFonts w:ascii="Times New Roman" w:hAnsi="Times New Roman" w:cs="Times New Roman"/>
          <w:color w:val="262626"/>
          <w:spacing w:val="12"/>
          <w:szCs w:val="21"/>
        </w:rPr>
      </w:pPr>
      <w:r>
        <w:rPr>
          <w:rFonts w:ascii="Times New Roman" w:hAnsi="Times New Roman" w:cs="Times New Roman"/>
          <w:color w:val="262626"/>
          <w:spacing w:val="12"/>
          <w:szCs w:val="21"/>
        </w:rPr>
        <w:t>},{</w:t>
      </w:r>
    </w:p>
    <w:p w14:paraId="4619F167" w14:textId="77777777" w:rsidR="00FB6D3D" w:rsidRDefault="00D22A15">
      <w:pPr>
        <w:pStyle w:val="af6"/>
        <w:ind w:leftChars="600" w:left="1440" w:firstLineChars="0" w:firstLine="300"/>
        <w:rPr>
          <w:rFonts w:ascii="Times New Roman" w:hAnsi="Times New Roman" w:cs="Times New Roman"/>
          <w:color w:val="262626"/>
          <w:spacing w:val="12"/>
          <w:szCs w:val="21"/>
        </w:rPr>
      </w:pPr>
      <w:r>
        <w:rPr>
          <w:rFonts w:ascii="Times New Roman" w:hAnsi="Times New Roman" w:cs="Times New Roman"/>
          <w:color w:val="262626"/>
          <w:spacing w:val="12"/>
          <w:szCs w:val="21"/>
        </w:rPr>
        <w:tab/>
      </w:r>
      <w:r>
        <w:rPr>
          <w:rFonts w:ascii="Times New Roman" w:hAnsi="Times New Roman" w:cs="Times New Roman"/>
          <w:color w:val="262626"/>
          <w:spacing w:val="12"/>
          <w:szCs w:val="21"/>
        </w:rPr>
        <w:tab/>
        <w:t>“place_id”:”2”,</w:t>
      </w:r>
    </w:p>
    <w:p w14:paraId="6C4EDDE6" w14:textId="77777777" w:rsidR="00FB6D3D" w:rsidRDefault="00D22A15">
      <w:pPr>
        <w:pStyle w:val="af6"/>
        <w:ind w:leftChars="600" w:left="1440" w:firstLineChars="0" w:firstLine="300"/>
        <w:rPr>
          <w:rFonts w:ascii="Times New Roman" w:hAnsi="Times New Roman" w:cs="Times New Roman"/>
          <w:color w:val="262626"/>
          <w:spacing w:val="12"/>
          <w:szCs w:val="21"/>
        </w:rPr>
      </w:pPr>
      <w:r>
        <w:rPr>
          <w:rFonts w:ascii="Times New Roman" w:hAnsi="Times New Roman" w:cs="Times New Roman"/>
          <w:color w:val="262626"/>
          <w:spacing w:val="12"/>
          <w:szCs w:val="21"/>
        </w:rPr>
        <w:lastRenderedPageBreak/>
        <w:tab/>
      </w:r>
      <w:r>
        <w:rPr>
          <w:rFonts w:ascii="Times New Roman" w:hAnsi="Times New Roman" w:cs="Times New Roman"/>
          <w:color w:val="262626"/>
          <w:spacing w:val="12"/>
          <w:szCs w:val="21"/>
        </w:rPr>
        <w:tab/>
        <w:t>“process”:”80”</w:t>
      </w:r>
    </w:p>
    <w:p w14:paraId="28A3A675" w14:textId="77777777" w:rsidR="00FB6D3D" w:rsidRDefault="00D22A15">
      <w:pPr>
        <w:pStyle w:val="af6"/>
        <w:ind w:leftChars="600" w:left="1440" w:firstLineChars="0" w:firstLine="720"/>
        <w:rPr>
          <w:rFonts w:ascii="Times New Roman" w:hAnsi="Times New Roman" w:cs="Times New Roman"/>
          <w:color w:val="262626"/>
          <w:spacing w:val="12"/>
          <w:szCs w:val="21"/>
        </w:rPr>
      </w:pPr>
      <w:r>
        <w:rPr>
          <w:rFonts w:ascii="Times New Roman" w:hAnsi="Times New Roman" w:cs="Times New Roman"/>
          <w:color w:val="262626"/>
          <w:spacing w:val="12"/>
          <w:szCs w:val="21"/>
        </w:rPr>
        <w:t>},….]</w:t>
      </w:r>
    </w:p>
    <w:p w14:paraId="2935B18B" w14:textId="77777777" w:rsidR="00FB6D3D" w:rsidRDefault="00D22A15">
      <w:pPr>
        <w:pStyle w:val="af6"/>
        <w:ind w:leftChars="600" w:left="1440" w:firstLineChars="0" w:firstLine="300"/>
        <w:rPr>
          <w:rFonts w:ascii="Times New Roman" w:hAnsi="Times New Roman" w:cs="Times New Roman"/>
          <w:color w:val="262626"/>
          <w:spacing w:val="12"/>
          <w:szCs w:val="21"/>
        </w:rPr>
      </w:pPr>
      <w:r>
        <w:rPr>
          <w:rFonts w:ascii="Times New Roman" w:hAnsi="Times New Roman" w:cs="Times New Roman"/>
          <w:color w:val="262626"/>
          <w:spacing w:val="12"/>
          <w:szCs w:val="21"/>
        </w:rPr>
        <w:t>},{</w:t>
      </w:r>
    </w:p>
    <w:p w14:paraId="0BE8EF93" w14:textId="77777777" w:rsidR="00FB6D3D" w:rsidRDefault="00D22A15">
      <w:pPr>
        <w:pStyle w:val="af6"/>
        <w:ind w:leftChars="600" w:left="1440" w:firstLineChars="0" w:firstLine="300"/>
        <w:rPr>
          <w:rFonts w:ascii="Times New Roman" w:hAnsi="Times New Roman" w:cs="Times New Roman"/>
          <w:color w:val="262626"/>
          <w:spacing w:val="12"/>
          <w:szCs w:val="21"/>
        </w:rPr>
      </w:pPr>
      <w:r>
        <w:rPr>
          <w:rFonts w:ascii="Times New Roman" w:hAnsi="Times New Roman" w:cs="Times New Roman"/>
          <w:color w:val="262626"/>
          <w:spacing w:val="12"/>
          <w:szCs w:val="21"/>
        </w:rPr>
        <w:tab/>
        <w:t>“robot_id”:”2”,</w:t>
      </w:r>
    </w:p>
    <w:p w14:paraId="023B9839" w14:textId="77777777" w:rsidR="00FB6D3D" w:rsidRDefault="00D22A15">
      <w:pPr>
        <w:pStyle w:val="af6"/>
        <w:ind w:leftChars="600" w:left="1440" w:firstLineChars="0" w:firstLine="300"/>
        <w:rPr>
          <w:rFonts w:ascii="Times New Roman" w:hAnsi="Times New Roman" w:cs="Times New Roman"/>
          <w:color w:val="262626"/>
          <w:spacing w:val="12"/>
          <w:szCs w:val="21"/>
        </w:rPr>
      </w:pPr>
      <w:r>
        <w:rPr>
          <w:rFonts w:ascii="Times New Roman" w:hAnsi="Times New Roman" w:cs="Times New Roman"/>
          <w:color w:val="262626"/>
          <w:spacing w:val="12"/>
          <w:szCs w:val="21"/>
        </w:rPr>
        <w:tab/>
        <w:t>“frame_process”:[{</w:t>
      </w:r>
    </w:p>
    <w:p w14:paraId="434B7090" w14:textId="77777777" w:rsidR="00FB6D3D" w:rsidRDefault="00D22A15">
      <w:pPr>
        <w:pStyle w:val="af6"/>
        <w:ind w:leftChars="600" w:left="1440" w:firstLineChars="0" w:firstLine="300"/>
        <w:rPr>
          <w:rFonts w:ascii="Times New Roman" w:hAnsi="Times New Roman" w:cs="Times New Roman"/>
          <w:color w:val="262626"/>
          <w:spacing w:val="12"/>
          <w:szCs w:val="21"/>
        </w:rPr>
      </w:pPr>
      <w:r>
        <w:rPr>
          <w:rFonts w:ascii="Times New Roman" w:hAnsi="Times New Roman" w:cs="Times New Roman"/>
          <w:color w:val="262626"/>
          <w:spacing w:val="12"/>
          <w:szCs w:val="21"/>
        </w:rPr>
        <w:tab/>
      </w:r>
      <w:r>
        <w:rPr>
          <w:rFonts w:ascii="Times New Roman" w:hAnsi="Times New Roman" w:cs="Times New Roman"/>
          <w:color w:val="262626"/>
          <w:spacing w:val="12"/>
          <w:szCs w:val="21"/>
        </w:rPr>
        <w:tab/>
        <w:t>“place_id”:”1”,</w:t>
      </w:r>
    </w:p>
    <w:p w14:paraId="402A2473" w14:textId="77777777" w:rsidR="00FB6D3D" w:rsidRDefault="00D22A15">
      <w:pPr>
        <w:pStyle w:val="af6"/>
        <w:ind w:leftChars="600" w:left="1440" w:firstLineChars="0" w:firstLine="300"/>
        <w:rPr>
          <w:rFonts w:ascii="Times New Roman" w:hAnsi="Times New Roman" w:cs="Times New Roman"/>
          <w:color w:val="262626"/>
          <w:spacing w:val="12"/>
          <w:szCs w:val="21"/>
        </w:rPr>
      </w:pPr>
      <w:r>
        <w:rPr>
          <w:rFonts w:ascii="Times New Roman" w:hAnsi="Times New Roman" w:cs="Times New Roman"/>
          <w:color w:val="262626"/>
          <w:spacing w:val="12"/>
          <w:szCs w:val="21"/>
        </w:rPr>
        <w:tab/>
      </w:r>
      <w:r>
        <w:rPr>
          <w:rFonts w:ascii="Times New Roman" w:hAnsi="Times New Roman" w:cs="Times New Roman"/>
          <w:color w:val="262626"/>
          <w:spacing w:val="12"/>
          <w:szCs w:val="21"/>
        </w:rPr>
        <w:tab/>
        <w:t>“process”:”90”</w:t>
      </w:r>
    </w:p>
    <w:p w14:paraId="2BC51BFB" w14:textId="77777777" w:rsidR="00FB6D3D" w:rsidRDefault="00D22A15">
      <w:pPr>
        <w:pStyle w:val="af6"/>
        <w:ind w:leftChars="600" w:left="1440" w:firstLineChars="0" w:firstLine="720"/>
        <w:rPr>
          <w:rFonts w:ascii="Times New Roman" w:hAnsi="Times New Roman" w:cs="Times New Roman"/>
          <w:color w:val="262626"/>
          <w:spacing w:val="12"/>
          <w:szCs w:val="21"/>
        </w:rPr>
      </w:pPr>
      <w:r>
        <w:rPr>
          <w:rFonts w:ascii="Times New Roman" w:hAnsi="Times New Roman" w:cs="Times New Roman"/>
          <w:color w:val="262626"/>
          <w:spacing w:val="12"/>
          <w:szCs w:val="21"/>
        </w:rPr>
        <w:t>},{</w:t>
      </w:r>
    </w:p>
    <w:p w14:paraId="43CF3B9C" w14:textId="77777777" w:rsidR="00FB6D3D" w:rsidRDefault="00D22A15">
      <w:pPr>
        <w:pStyle w:val="af6"/>
        <w:ind w:leftChars="600" w:left="1440" w:firstLineChars="0" w:firstLine="300"/>
        <w:rPr>
          <w:rFonts w:ascii="Times New Roman" w:hAnsi="Times New Roman" w:cs="Times New Roman"/>
          <w:color w:val="262626"/>
          <w:spacing w:val="12"/>
          <w:szCs w:val="21"/>
        </w:rPr>
      </w:pPr>
      <w:r>
        <w:rPr>
          <w:rFonts w:ascii="Times New Roman" w:hAnsi="Times New Roman" w:cs="Times New Roman"/>
          <w:color w:val="262626"/>
          <w:spacing w:val="12"/>
          <w:szCs w:val="21"/>
        </w:rPr>
        <w:tab/>
      </w:r>
      <w:r>
        <w:rPr>
          <w:rFonts w:ascii="Times New Roman" w:hAnsi="Times New Roman" w:cs="Times New Roman"/>
          <w:color w:val="262626"/>
          <w:spacing w:val="12"/>
          <w:szCs w:val="21"/>
        </w:rPr>
        <w:tab/>
        <w:t>“place_id”:”2”,</w:t>
      </w:r>
    </w:p>
    <w:p w14:paraId="002E97D5" w14:textId="77777777" w:rsidR="00FB6D3D" w:rsidRDefault="00D22A15">
      <w:pPr>
        <w:pStyle w:val="af6"/>
        <w:ind w:leftChars="600" w:left="1440" w:firstLineChars="0" w:firstLine="300"/>
        <w:rPr>
          <w:rFonts w:ascii="Times New Roman" w:hAnsi="Times New Roman" w:cs="Times New Roman"/>
          <w:color w:val="262626"/>
          <w:spacing w:val="12"/>
          <w:szCs w:val="21"/>
        </w:rPr>
      </w:pPr>
      <w:r>
        <w:rPr>
          <w:rFonts w:ascii="Times New Roman" w:hAnsi="Times New Roman" w:cs="Times New Roman"/>
          <w:color w:val="262626"/>
          <w:spacing w:val="12"/>
          <w:szCs w:val="21"/>
        </w:rPr>
        <w:tab/>
      </w:r>
      <w:r>
        <w:rPr>
          <w:rFonts w:ascii="Times New Roman" w:hAnsi="Times New Roman" w:cs="Times New Roman"/>
          <w:color w:val="262626"/>
          <w:spacing w:val="12"/>
          <w:szCs w:val="21"/>
        </w:rPr>
        <w:tab/>
        <w:t>“process”:”80”</w:t>
      </w:r>
    </w:p>
    <w:p w14:paraId="168376C9" w14:textId="77777777" w:rsidR="00FB6D3D" w:rsidRDefault="00D22A15">
      <w:pPr>
        <w:pStyle w:val="af6"/>
        <w:ind w:leftChars="600" w:left="1440" w:firstLineChars="0" w:firstLine="720"/>
        <w:rPr>
          <w:rFonts w:ascii="Times New Roman" w:hAnsi="Times New Roman" w:cs="Times New Roman"/>
          <w:color w:val="262626"/>
          <w:spacing w:val="12"/>
          <w:szCs w:val="21"/>
        </w:rPr>
      </w:pPr>
      <w:r>
        <w:rPr>
          <w:rFonts w:ascii="Times New Roman" w:hAnsi="Times New Roman" w:cs="Times New Roman"/>
          <w:color w:val="262626"/>
          <w:spacing w:val="12"/>
          <w:szCs w:val="21"/>
        </w:rPr>
        <w:t>},….]</w:t>
      </w:r>
    </w:p>
    <w:p w14:paraId="4C70BD89" w14:textId="77777777" w:rsidR="00FB6D3D" w:rsidRDefault="00D22A15">
      <w:pPr>
        <w:pStyle w:val="af6"/>
        <w:ind w:leftChars="600" w:left="1440" w:firstLineChars="0" w:firstLine="300"/>
        <w:rPr>
          <w:rFonts w:ascii="Times New Roman" w:hAnsi="Times New Roman" w:cs="Times New Roman"/>
          <w:color w:val="262626"/>
          <w:spacing w:val="12"/>
          <w:szCs w:val="21"/>
        </w:rPr>
      </w:pPr>
      <w:r>
        <w:rPr>
          <w:rFonts w:ascii="Times New Roman" w:hAnsi="Times New Roman" w:cs="Times New Roman"/>
          <w:color w:val="262626"/>
          <w:spacing w:val="12"/>
          <w:szCs w:val="21"/>
        </w:rPr>
        <w:t>}]</w:t>
      </w:r>
    </w:p>
    <w:p w14:paraId="1C2401AD" w14:textId="77777777" w:rsidR="00FB6D3D" w:rsidRDefault="00D22A15">
      <w:pPr>
        <w:ind w:leftChars="425" w:left="1020" w:firstLineChars="179" w:firstLine="451"/>
        <w:rPr>
          <w:rFonts w:ascii="Times New Roman" w:hAnsi="Times New Roman" w:cs="Times New Roman"/>
          <w:color w:val="262626"/>
          <w:spacing w:val="12"/>
          <w:szCs w:val="21"/>
        </w:rPr>
      </w:pPr>
      <w:r>
        <w:rPr>
          <w:rFonts w:ascii="Times New Roman" w:hAnsi="Times New Roman" w:cs="Times New Roman" w:hint="eastAsia"/>
          <w:color w:val="262626"/>
          <w:spacing w:val="12"/>
          <w:szCs w:val="21"/>
        </w:rPr>
        <w:t>}</w:t>
      </w:r>
    </w:p>
    <w:tbl>
      <w:tblPr>
        <w:tblStyle w:val="af2"/>
        <w:tblW w:w="8642" w:type="dxa"/>
        <w:jc w:val="center"/>
        <w:tblLayout w:type="fixed"/>
        <w:tblLook w:val="04A0" w:firstRow="1" w:lastRow="0" w:firstColumn="1" w:lastColumn="0" w:noHBand="0" w:noVBand="1"/>
      </w:tblPr>
      <w:tblGrid>
        <w:gridCol w:w="1413"/>
        <w:gridCol w:w="1276"/>
        <w:gridCol w:w="2976"/>
        <w:gridCol w:w="2977"/>
      </w:tblGrid>
      <w:tr w:rsidR="00FB6D3D" w14:paraId="7C91E2AC" w14:textId="77777777">
        <w:trPr>
          <w:jc w:val="center"/>
        </w:trPr>
        <w:tc>
          <w:tcPr>
            <w:tcW w:w="1413" w:type="dxa"/>
          </w:tcPr>
          <w:p w14:paraId="2C610BC9" w14:textId="77777777" w:rsidR="00FB6D3D" w:rsidRDefault="00D22A15">
            <w:pPr>
              <w:ind w:firstLineChars="0" w:firstLine="0"/>
            </w:pPr>
            <w:r>
              <w:rPr>
                <w:rFonts w:hint="eastAsia"/>
              </w:rPr>
              <w:t>参数</w:t>
            </w:r>
          </w:p>
        </w:tc>
        <w:tc>
          <w:tcPr>
            <w:tcW w:w="1276" w:type="dxa"/>
          </w:tcPr>
          <w:p w14:paraId="220DF1DE" w14:textId="77777777" w:rsidR="00FB6D3D" w:rsidRDefault="00D22A15">
            <w:pPr>
              <w:ind w:firstLineChars="0" w:firstLine="0"/>
            </w:pPr>
            <w:r>
              <w:rPr>
                <w:rFonts w:hint="eastAsia"/>
              </w:rPr>
              <w:t>参数类型</w:t>
            </w:r>
          </w:p>
        </w:tc>
        <w:tc>
          <w:tcPr>
            <w:tcW w:w="2976" w:type="dxa"/>
          </w:tcPr>
          <w:p w14:paraId="0C048EF1" w14:textId="77777777" w:rsidR="00FB6D3D" w:rsidRDefault="00D22A15">
            <w:pPr>
              <w:ind w:firstLineChars="0" w:firstLine="0"/>
            </w:pPr>
            <w:r>
              <w:rPr>
                <w:rFonts w:hint="eastAsia"/>
              </w:rPr>
              <w:t>说明</w:t>
            </w:r>
          </w:p>
        </w:tc>
        <w:tc>
          <w:tcPr>
            <w:tcW w:w="2977" w:type="dxa"/>
          </w:tcPr>
          <w:p w14:paraId="25EC7D5B" w14:textId="77777777" w:rsidR="00FB6D3D" w:rsidRDefault="00D22A15">
            <w:pPr>
              <w:ind w:firstLineChars="0" w:firstLine="0"/>
            </w:pPr>
            <w:r>
              <w:rPr>
                <w:rFonts w:hint="eastAsia"/>
              </w:rPr>
              <w:t>示例值</w:t>
            </w:r>
          </w:p>
        </w:tc>
      </w:tr>
      <w:tr w:rsidR="00FB6D3D" w14:paraId="57B5C63C" w14:textId="77777777">
        <w:trPr>
          <w:jc w:val="center"/>
        </w:trPr>
        <w:tc>
          <w:tcPr>
            <w:tcW w:w="1413" w:type="dxa"/>
          </w:tcPr>
          <w:p w14:paraId="03B1DFCB" w14:textId="77777777" w:rsidR="00FB6D3D" w:rsidRDefault="00D22A15">
            <w:pPr>
              <w:ind w:firstLineChars="0" w:firstLine="0"/>
              <w:rPr>
                <w:rFonts w:ascii="Times New Roman" w:hAnsi="Times New Roman" w:cs="Times New Roman"/>
              </w:rPr>
            </w:pPr>
            <w:r>
              <w:rPr>
                <w:rFonts w:ascii="Times New Roman" w:hAnsi="Times New Roman" w:cs="Times New Roman" w:hint="eastAsia"/>
                <w:color w:val="262626"/>
                <w:spacing w:val="12"/>
                <w:szCs w:val="21"/>
              </w:rPr>
              <w:t>code</w:t>
            </w:r>
          </w:p>
        </w:tc>
        <w:tc>
          <w:tcPr>
            <w:tcW w:w="1276" w:type="dxa"/>
          </w:tcPr>
          <w:p w14:paraId="59E3133C" w14:textId="77777777" w:rsidR="00FB6D3D" w:rsidRDefault="00D22A15">
            <w:pPr>
              <w:ind w:firstLineChars="0" w:firstLine="0"/>
            </w:pPr>
            <w:r>
              <w:rPr>
                <w:rFonts w:hint="eastAsia"/>
              </w:rPr>
              <w:t>int</w:t>
            </w:r>
          </w:p>
        </w:tc>
        <w:tc>
          <w:tcPr>
            <w:tcW w:w="2976" w:type="dxa"/>
          </w:tcPr>
          <w:p w14:paraId="7765D03E" w14:textId="77777777" w:rsidR="00FB6D3D" w:rsidRDefault="00D22A15">
            <w:pPr>
              <w:ind w:firstLineChars="0" w:firstLine="0"/>
            </w:pPr>
            <w:r>
              <w:rPr>
                <w:rFonts w:hint="eastAsia"/>
              </w:rPr>
              <w:t>返回码</w:t>
            </w:r>
          </w:p>
        </w:tc>
        <w:tc>
          <w:tcPr>
            <w:tcW w:w="2977" w:type="dxa"/>
          </w:tcPr>
          <w:p w14:paraId="17F2C67F" w14:textId="77777777" w:rsidR="00FB6D3D" w:rsidRDefault="00D22A15">
            <w:pPr>
              <w:ind w:firstLineChars="0" w:firstLine="0"/>
            </w:pPr>
            <w:r>
              <w:t>20</w:t>
            </w:r>
            <w:r>
              <w:rPr>
                <w:rFonts w:hint="eastAsia"/>
              </w:rPr>
              <w:t>0</w:t>
            </w:r>
            <w:r>
              <w:rPr>
                <w:rFonts w:hint="eastAsia"/>
              </w:rPr>
              <w:t>为成功；</w:t>
            </w:r>
            <w:r>
              <w:rPr>
                <w:rFonts w:hint="eastAsia"/>
              </w:rPr>
              <w:t>4</w:t>
            </w:r>
            <w:r>
              <w:t>00</w:t>
            </w:r>
            <w:r>
              <w:rPr>
                <w:rFonts w:hint="eastAsia"/>
              </w:rPr>
              <w:t>为失败</w:t>
            </w:r>
          </w:p>
        </w:tc>
      </w:tr>
      <w:tr w:rsidR="00FB6D3D" w14:paraId="15B06760" w14:textId="77777777">
        <w:trPr>
          <w:jc w:val="center"/>
        </w:trPr>
        <w:tc>
          <w:tcPr>
            <w:tcW w:w="1413" w:type="dxa"/>
          </w:tcPr>
          <w:p w14:paraId="7382CC4D" w14:textId="77777777" w:rsidR="00FB6D3D" w:rsidRDefault="00D22A15">
            <w:pPr>
              <w:ind w:firstLineChars="0" w:firstLine="0"/>
              <w:rPr>
                <w:rFonts w:ascii="Times New Roman" w:hAnsi="Times New Roman" w:cs="Times New Roman"/>
              </w:rPr>
            </w:pPr>
            <w:r>
              <w:rPr>
                <w:rFonts w:ascii="Times New Roman" w:hAnsi="Times New Roman" w:cs="Times New Roman"/>
                <w:color w:val="262626"/>
                <w:spacing w:val="12"/>
                <w:szCs w:val="21"/>
              </w:rPr>
              <w:t>msg</w:t>
            </w:r>
          </w:p>
        </w:tc>
        <w:tc>
          <w:tcPr>
            <w:tcW w:w="1276" w:type="dxa"/>
          </w:tcPr>
          <w:p w14:paraId="7BE4A460" w14:textId="77777777" w:rsidR="00FB6D3D" w:rsidRDefault="00D22A15">
            <w:pPr>
              <w:ind w:firstLineChars="0" w:firstLine="0"/>
            </w:pPr>
            <w:r>
              <w:rPr>
                <w:rFonts w:hint="eastAsia"/>
              </w:rPr>
              <w:t>string</w:t>
            </w:r>
          </w:p>
        </w:tc>
        <w:tc>
          <w:tcPr>
            <w:tcW w:w="2976" w:type="dxa"/>
          </w:tcPr>
          <w:p w14:paraId="0D82E134" w14:textId="77777777" w:rsidR="00FB6D3D" w:rsidRDefault="00D22A15">
            <w:pPr>
              <w:ind w:firstLineChars="0" w:firstLine="0"/>
            </w:pPr>
            <w:r>
              <w:rPr>
                <w:rFonts w:hint="eastAsia"/>
              </w:rPr>
              <w:t>对返回码的文本描述内容。若返回码不为</w:t>
            </w:r>
            <w:r>
              <w:rPr>
                <w:rFonts w:hint="eastAsia"/>
              </w:rPr>
              <w:t>200</w:t>
            </w:r>
            <w:r>
              <w:rPr>
                <w:rFonts w:hint="eastAsia"/>
              </w:rPr>
              <w:t>，则返回错误描述信息</w:t>
            </w:r>
          </w:p>
        </w:tc>
        <w:tc>
          <w:tcPr>
            <w:tcW w:w="2977" w:type="dxa"/>
          </w:tcPr>
          <w:p w14:paraId="710631C6" w14:textId="77777777" w:rsidR="00FB6D3D" w:rsidRDefault="00D22A15">
            <w:pPr>
              <w:ind w:firstLineChars="0" w:firstLine="0"/>
              <w:rPr>
                <w:rFonts w:ascii="Times New Roman" w:hAnsi="Times New Roman" w:cs="Times New Roman"/>
              </w:rPr>
            </w:pPr>
            <w:r>
              <w:rPr>
                <w:rFonts w:ascii="Times New Roman" w:hAnsi="Times New Roman" w:cs="Times New Roman"/>
              </w:rPr>
              <w:t>“</w:t>
            </w:r>
            <w:r>
              <w:rPr>
                <w:rFonts w:ascii="Times New Roman" w:hAnsi="Times New Roman" w:cs="Times New Roman" w:hint="eastAsia"/>
              </w:rPr>
              <w:t>success</w:t>
            </w:r>
            <w:r>
              <w:rPr>
                <w:rFonts w:ascii="Times New Roman" w:hAnsi="Times New Roman" w:cs="Times New Roman" w:hint="eastAsia"/>
              </w:rPr>
              <w:t>”表示请求成功，请求失败时（</w:t>
            </w:r>
            <w:r>
              <w:rPr>
                <w:rFonts w:ascii="Times New Roman" w:hAnsi="Times New Roman" w:cs="Times New Roman" w:hint="eastAsia"/>
              </w:rPr>
              <w:t>code</w:t>
            </w:r>
            <w:r>
              <w:rPr>
                <w:rFonts w:ascii="Times New Roman" w:hAnsi="Times New Roman" w:cs="Times New Roman" w:hint="eastAsia"/>
              </w:rPr>
              <w:t>非</w:t>
            </w:r>
            <w:r>
              <w:rPr>
                <w:rFonts w:ascii="Times New Roman" w:hAnsi="Times New Roman" w:cs="Times New Roman" w:hint="eastAsia"/>
              </w:rPr>
              <w:t>200</w:t>
            </w:r>
            <w:r>
              <w:rPr>
                <w:rFonts w:ascii="Times New Roman" w:hAnsi="Times New Roman" w:cs="Times New Roman" w:hint="eastAsia"/>
              </w:rPr>
              <w:t>）返回详细错误描述信息</w:t>
            </w:r>
          </w:p>
        </w:tc>
      </w:tr>
      <w:tr w:rsidR="00FB6D3D" w14:paraId="0862CF65" w14:textId="77777777">
        <w:trPr>
          <w:jc w:val="center"/>
        </w:trPr>
        <w:tc>
          <w:tcPr>
            <w:tcW w:w="1413" w:type="dxa"/>
          </w:tcPr>
          <w:p w14:paraId="2B7A9DD3" w14:textId="77777777" w:rsidR="00FB6D3D" w:rsidRDefault="00D22A15">
            <w:pPr>
              <w:ind w:firstLineChars="0" w:firstLine="0"/>
              <w:rPr>
                <w:rFonts w:ascii="Times New Roman" w:hAnsi="Times New Roman" w:cs="Times New Roman"/>
                <w:color w:val="262626"/>
                <w:spacing w:val="12"/>
                <w:szCs w:val="21"/>
              </w:rPr>
            </w:pPr>
            <w:r>
              <w:rPr>
                <w:rFonts w:ascii="Times New Roman" w:hAnsi="Times New Roman" w:cs="Times New Roman"/>
                <w:color w:val="262626"/>
                <w:spacing w:val="12"/>
                <w:szCs w:val="21"/>
              </w:rPr>
              <w:t>data</w:t>
            </w:r>
          </w:p>
        </w:tc>
        <w:tc>
          <w:tcPr>
            <w:tcW w:w="1276" w:type="dxa"/>
          </w:tcPr>
          <w:p w14:paraId="1A057A3A" w14:textId="77777777" w:rsidR="00FB6D3D" w:rsidRDefault="00D22A15">
            <w:pPr>
              <w:ind w:firstLineChars="0" w:firstLine="0"/>
            </w:pPr>
            <w:r>
              <w:rPr>
                <w:rFonts w:hint="eastAsia"/>
              </w:rPr>
              <w:t>string</w:t>
            </w:r>
          </w:p>
        </w:tc>
        <w:tc>
          <w:tcPr>
            <w:tcW w:w="2976" w:type="dxa"/>
          </w:tcPr>
          <w:p w14:paraId="5F2EBCFD" w14:textId="77777777" w:rsidR="00FB6D3D" w:rsidRDefault="00D22A15">
            <w:pPr>
              <w:ind w:firstLineChars="0" w:firstLine="0"/>
            </w:pPr>
            <w:r>
              <w:rPr>
                <w:rFonts w:hint="eastAsia"/>
              </w:rPr>
              <w:t>当前区所有料框装框进度</w:t>
            </w:r>
          </w:p>
        </w:tc>
        <w:tc>
          <w:tcPr>
            <w:tcW w:w="2977" w:type="dxa"/>
          </w:tcPr>
          <w:p w14:paraId="1F151F69" w14:textId="77777777" w:rsidR="00FB6D3D" w:rsidRDefault="00D22A15">
            <w:pPr>
              <w:ind w:firstLineChars="0" w:firstLine="0"/>
              <w:rPr>
                <w:rFonts w:ascii="Times New Roman" w:hAnsi="Times New Roman" w:cs="Times New Roman"/>
              </w:rPr>
            </w:pPr>
            <w:r>
              <w:rPr>
                <w:rFonts w:ascii="Times New Roman" w:hAnsi="Times New Roman" w:cs="Times New Roman"/>
              </w:rPr>
              <w:t>0</w:t>
            </w:r>
            <w:r>
              <w:rPr>
                <w:rFonts w:ascii="Times New Roman" w:hAnsi="Times New Roman" w:cs="Times New Roman" w:hint="eastAsia"/>
              </w:rPr>
              <w:t>-</w:t>
            </w:r>
            <w:r>
              <w:rPr>
                <w:rFonts w:ascii="Times New Roman" w:hAnsi="Times New Roman" w:cs="Times New Roman"/>
              </w:rPr>
              <w:t>100</w:t>
            </w:r>
            <w:r>
              <w:rPr>
                <w:rFonts w:ascii="Times New Roman" w:hAnsi="Times New Roman" w:cs="Times New Roman" w:hint="eastAsia"/>
              </w:rPr>
              <w:t>,</w:t>
            </w:r>
            <w:r>
              <w:rPr>
                <w:rFonts w:ascii="Times New Roman" w:hAnsi="Times New Roman" w:cs="Times New Roman"/>
              </w:rPr>
              <w:t>100</w:t>
            </w:r>
            <w:r>
              <w:rPr>
                <w:rFonts w:ascii="Times New Roman" w:hAnsi="Times New Roman" w:cs="Times New Roman" w:hint="eastAsia"/>
              </w:rPr>
              <w:t>即框满</w:t>
            </w:r>
          </w:p>
        </w:tc>
      </w:tr>
    </w:tbl>
    <w:p w14:paraId="51BB1DC6" w14:textId="77777777" w:rsidR="00FB6D3D" w:rsidRDefault="00D22A15">
      <w:pPr>
        <w:pStyle w:val="2"/>
        <w:numPr>
          <w:ilvl w:val="1"/>
          <w:numId w:val="16"/>
        </w:numPr>
        <w:spacing w:before="120"/>
        <w:rPr>
          <w:rFonts w:ascii="宋体" w:eastAsia="宋体" w:hAnsi="宋体"/>
          <w:szCs w:val="30"/>
        </w:rPr>
      </w:pPr>
      <w:bookmarkStart w:id="35" w:name="_Toc21001"/>
      <w:r>
        <w:rPr>
          <w:rFonts w:ascii="宋体" w:eastAsia="宋体" w:hAnsi="宋体" w:hint="eastAsia"/>
          <w:szCs w:val="30"/>
        </w:rPr>
        <w:t>大件分拣</w:t>
      </w:r>
      <w:r>
        <w:rPr>
          <w:rFonts w:ascii="宋体" w:eastAsia="宋体" w:hAnsi="宋体" w:hint="eastAsia"/>
          <w:szCs w:val="30"/>
        </w:rPr>
        <w:t>/</w:t>
      </w:r>
      <w:r>
        <w:rPr>
          <w:rFonts w:ascii="宋体" w:eastAsia="宋体" w:hAnsi="宋体" w:hint="eastAsia"/>
          <w:szCs w:val="30"/>
        </w:rPr>
        <w:t>码盘</w:t>
      </w:r>
      <w:r>
        <w:rPr>
          <w:rFonts w:ascii="宋体" w:eastAsia="宋体" w:hAnsi="宋体" w:hint="eastAsia"/>
          <w:szCs w:val="30"/>
        </w:rPr>
        <w:t>/</w:t>
      </w:r>
      <w:r>
        <w:rPr>
          <w:rFonts w:ascii="宋体" w:eastAsia="宋体" w:hAnsi="宋体" w:hint="eastAsia"/>
          <w:szCs w:val="30"/>
        </w:rPr>
        <w:t>二次分拣框的摞高设置</w:t>
      </w:r>
      <w:bookmarkEnd w:id="35"/>
    </w:p>
    <w:p w14:paraId="127204BB" w14:textId="77777777" w:rsidR="00FB6D3D" w:rsidRDefault="00D22A15">
      <w:pPr>
        <w:pStyle w:val="af6"/>
        <w:ind w:left="420" w:firstLineChars="0" w:firstLine="0"/>
      </w:pPr>
      <w:r>
        <w:rPr>
          <w:rFonts w:ascii="宋体" w:hAnsi="宋体"/>
          <w:szCs w:val="30"/>
        </w:rPr>
        <w:t xml:space="preserve">    </w:t>
      </w:r>
      <w:r>
        <w:rPr>
          <w:b/>
          <w:bCs/>
        </w:rPr>
        <w:t>请求方式</w:t>
      </w:r>
      <w:r>
        <w:t>：</w:t>
      </w:r>
      <w:r>
        <w:t>POST</w:t>
      </w:r>
      <w:r>
        <w:t>（</w:t>
      </w:r>
      <w:r>
        <w:t>HTTP</w:t>
      </w:r>
      <w:r>
        <w:t>）</w:t>
      </w:r>
    </w:p>
    <w:p w14:paraId="3B2C3E92" w14:textId="77777777" w:rsidR="00FB6D3D" w:rsidRDefault="00D22A15">
      <w:pPr>
        <w:pStyle w:val="af6"/>
        <w:ind w:left="420" w:firstLine="506"/>
        <w:rPr>
          <w:rFonts w:ascii="Times New Roman" w:hAnsi="Times New Roman" w:cs="Times New Roman"/>
          <w:color w:val="262626"/>
          <w:spacing w:val="12"/>
          <w:szCs w:val="21"/>
        </w:rPr>
      </w:pPr>
      <w:r>
        <w:rPr>
          <w:rFonts w:ascii="Times New Roman" w:hAnsi="Times New Roman" w:cs="Times New Roman"/>
          <w:b/>
          <w:bCs/>
          <w:color w:val="262626"/>
          <w:spacing w:val="12"/>
          <w:szCs w:val="21"/>
        </w:rPr>
        <w:t>请求地址</w:t>
      </w:r>
      <w:r>
        <w:rPr>
          <w:rFonts w:ascii="Times New Roman" w:hAnsi="Times New Roman" w:cs="Times New Roman"/>
          <w:color w:val="262626"/>
          <w:spacing w:val="12"/>
          <w:szCs w:val="21"/>
        </w:rPr>
        <w:t>：</w:t>
      </w:r>
      <w:hyperlink r:id="rId13" w:history="1">
        <w:r>
          <w:rPr>
            <w:rStyle w:val="af4"/>
            <w:rFonts w:ascii="Times New Roman" w:hAnsi="Times New Roman" w:cs="Times New Roman"/>
            <w:spacing w:val="12"/>
            <w:szCs w:val="24"/>
          </w:rPr>
          <w:t>http://</w:t>
        </w:r>
        <w:r>
          <w:rPr>
            <w:rStyle w:val="af4"/>
            <w:rFonts w:ascii="Times New Roman" w:hAnsi="Times New Roman" w:cs="Times New Roman" w:hint="eastAsia"/>
            <w:spacing w:val="12"/>
            <w:szCs w:val="24"/>
          </w:rPr>
          <w:t>ip</w:t>
        </w:r>
        <w:r>
          <w:rPr>
            <w:rStyle w:val="af4"/>
            <w:rFonts w:ascii="Times New Roman" w:hAnsi="Times New Roman" w:cs="Times New Roman"/>
            <w:spacing w:val="12"/>
            <w:szCs w:val="24"/>
          </w:rPr>
          <w:t>:port</w:t>
        </w:r>
        <w:r>
          <w:rPr>
            <w:rStyle w:val="af4"/>
            <w:rFonts w:ascii="Times New Roman" w:hAnsi="Times New Roman" w:cs="Times New Roman" w:hint="eastAsia"/>
            <w:spacing w:val="12"/>
            <w:szCs w:val="24"/>
          </w:rPr>
          <w:t>/</w:t>
        </w:r>
      </w:hyperlink>
      <w:r>
        <w:rPr>
          <w:rFonts w:ascii="Times New Roman" w:hAnsi="Times New Roman" w:cs="Times New Roman" w:hint="eastAsia"/>
          <w:color w:val="262626"/>
          <w:spacing w:val="12"/>
          <w:szCs w:val="24"/>
        </w:rPr>
        <w:t>各功能区编码</w:t>
      </w:r>
      <w:r>
        <w:rPr>
          <w:rFonts w:ascii="Times New Roman" w:hAnsi="Times New Roman" w:cs="Times New Roman"/>
          <w:color w:val="262626"/>
          <w:spacing w:val="12"/>
          <w:szCs w:val="24"/>
        </w:rPr>
        <w:t>/</w:t>
      </w:r>
      <w:r>
        <w:rPr>
          <w:rFonts w:ascii="Times New Roman" w:hAnsi="Times New Roman" w:cs="Times New Roman" w:hint="eastAsia"/>
          <w:color w:val="262626"/>
          <w:spacing w:val="12"/>
          <w:szCs w:val="24"/>
        </w:rPr>
        <w:t>system/upt</w:t>
      </w:r>
      <w:r>
        <w:rPr>
          <w:rFonts w:ascii="Times New Roman" w:hAnsi="Times New Roman" w:cs="Times New Roman"/>
          <w:color w:val="262626"/>
          <w:spacing w:val="12"/>
          <w:szCs w:val="24"/>
        </w:rPr>
        <w:t>F</w:t>
      </w:r>
      <w:r>
        <w:rPr>
          <w:rFonts w:ascii="Times New Roman" w:hAnsi="Times New Roman" w:cs="Times New Roman" w:hint="eastAsia"/>
          <w:color w:val="262626"/>
          <w:spacing w:val="12"/>
          <w:szCs w:val="24"/>
        </w:rPr>
        <w:t>rameStack</w:t>
      </w:r>
      <w:r>
        <w:rPr>
          <w:rFonts w:ascii="Times New Roman" w:hAnsi="Times New Roman" w:cs="Times New Roman"/>
          <w:color w:val="262626"/>
          <w:spacing w:val="12"/>
          <w:szCs w:val="24"/>
        </w:rPr>
        <w:t>Height</w:t>
      </w:r>
    </w:p>
    <w:p w14:paraId="2B692934" w14:textId="77777777" w:rsidR="00FB6D3D" w:rsidRDefault="00D22A15">
      <w:pPr>
        <w:pStyle w:val="af6"/>
        <w:ind w:left="420" w:firstLine="506"/>
        <w:rPr>
          <w:rFonts w:ascii="Times New Roman" w:hAnsi="Times New Roman" w:cs="Times New Roman"/>
          <w:b/>
          <w:color w:val="262626"/>
          <w:spacing w:val="12"/>
          <w:szCs w:val="21"/>
        </w:rPr>
      </w:pPr>
      <w:r>
        <w:rPr>
          <w:rFonts w:ascii="Times New Roman" w:hAnsi="Times New Roman" w:cs="Times New Roman" w:hint="eastAsia"/>
          <w:b/>
          <w:color w:val="262626"/>
          <w:spacing w:val="12"/>
          <w:szCs w:val="21"/>
        </w:rPr>
        <w:t>接口说明：</w:t>
      </w:r>
    </w:p>
    <w:p w14:paraId="7C5E7246" w14:textId="77777777" w:rsidR="00FB6D3D" w:rsidRDefault="00D22A15">
      <w:pPr>
        <w:ind w:left="206" w:firstLineChars="0" w:firstLine="720"/>
      </w:pPr>
      <w:r>
        <w:rPr>
          <w:rFonts w:hint="eastAsia"/>
        </w:rPr>
        <w:t>该接口用于接收总控下发的框指定摞高设置指令。</w:t>
      </w:r>
    </w:p>
    <w:p w14:paraId="4E52E515" w14:textId="77777777" w:rsidR="00FB6D3D" w:rsidRDefault="00D22A15">
      <w:pPr>
        <w:ind w:firstLineChars="400" w:firstLine="1012"/>
        <w:rPr>
          <w:rFonts w:ascii="Times New Roman" w:hAnsi="Times New Roman" w:cs="Times New Roman"/>
          <w:color w:val="262626"/>
          <w:spacing w:val="12"/>
          <w:szCs w:val="21"/>
        </w:rPr>
      </w:pPr>
      <w:r>
        <w:rPr>
          <w:rFonts w:ascii="Times New Roman" w:hAnsi="Times New Roman" w:cs="Times New Roman"/>
          <w:b/>
          <w:bCs/>
          <w:color w:val="262626"/>
          <w:spacing w:val="12"/>
          <w:szCs w:val="21"/>
        </w:rPr>
        <w:lastRenderedPageBreak/>
        <w:t>请求包结构体</w:t>
      </w:r>
      <w:r>
        <w:rPr>
          <w:rFonts w:ascii="Times New Roman" w:hAnsi="Times New Roman" w:cs="Times New Roman"/>
          <w:color w:val="262626"/>
          <w:spacing w:val="12"/>
          <w:szCs w:val="21"/>
        </w:rPr>
        <w:t>：</w:t>
      </w:r>
    </w:p>
    <w:p w14:paraId="5D2B47FE" w14:textId="77777777" w:rsidR="00FB6D3D" w:rsidRDefault="00D22A15">
      <w:pPr>
        <w:ind w:leftChars="100" w:left="240" w:firstLineChars="285" w:firstLine="718"/>
        <w:rPr>
          <w:rFonts w:ascii="Times New Roman" w:hAnsi="Times New Roman" w:cs="Times New Roman"/>
          <w:color w:val="262626"/>
          <w:spacing w:val="12"/>
          <w:szCs w:val="21"/>
        </w:rPr>
      </w:pPr>
      <w:r>
        <w:rPr>
          <w:rFonts w:ascii="Times New Roman" w:hAnsi="Times New Roman" w:cs="Times New Roman" w:hint="eastAsia"/>
          <w:color w:val="262626"/>
          <w:spacing w:val="12"/>
          <w:szCs w:val="21"/>
        </w:rPr>
        <w:t>{</w:t>
      </w:r>
    </w:p>
    <w:p w14:paraId="6075D4A8" w14:textId="77777777" w:rsidR="00FB6D3D" w:rsidRDefault="00D22A15">
      <w:pPr>
        <w:ind w:leftChars="200" w:left="480" w:firstLineChars="285" w:firstLine="718"/>
        <w:rPr>
          <w:rFonts w:ascii="Times New Roman" w:hAnsi="Times New Roman" w:cs="Times New Roman"/>
          <w:color w:val="262626"/>
          <w:spacing w:val="12"/>
          <w:szCs w:val="21"/>
        </w:rPr>
      </w:pPr>
      <w:r>
        <w:rPr>
          <w:rFonts w:ascii="Times New Roman" w:hAnsi="Times New Roman" w:cs="Times New Roman"/>
          <w:color w:val="262626"/>
          <w:spacing w:val="12"/>
          <w:szCs w:val="21"/>
        </w:rPr>
        <w:t>“sort</w:t>
      </w:r>
      <w:r>
        <w:rPr>
          <w:rFonts w:ascii="Times New Roman" w:hAnsi="Times New Roman" w:cs="Times New Roman" w:hint="eastAsia"/>
          <w:color w:val="262626"/>
          <w:spacing w:val="12"/>
          <w:szCs w:val="21"/>
        </w:rPr>
        <w:t>_</w:t>
      </w:r>
      <w:r>
        <w:rPr>
          <w:rFonts w:ascii="Times New Roman" w:hAnsi="Times New Roman" w:cs="Times New Roman"/>
          <w:color w:val="262626"/>
          <w:spacing w:val="12"/>
          <w:szCs w:val="21"/>
        </w:rPr>
        <w:t>line</w:t>
      </w:r>
      <w:r>
        <w:rPr>
          <w:rFonts w:ascii="Times New Roman" w:hAnsi="Times New Roman" w:cs="Times New Roman" w:hint="eastAsia"/>
          <w:color w:val="262626"/>
          <w:spacing w:val="12"/>
          <w:szCs w:val="21"/>
        </w:rPr>
        <w:t>”</w:t>
      </w:r>
      <w:r>
        <w:rPr>
          <w:rFonts w:ascii="Times New Roman" w:hAnsi="Times New Roman" w:cs="Times New Roman" w:hint="eastAsia"/>
          <w:color w:val="262626"/>
          <w:spacing w:val="12"/>
          <w:szCs w:val="21"/>
        </w:rPr>
        <w:t>:</w:t>
      </w:r>
      <w:r>
        <w:rPr>
          <w:rFonts w:ascii="Times New Roman" w:hAnsi="Times New Roman" w:cs="Times New Roman"/>
          <w:color w:val="262626"/>
          <w:spacing w:val="12"/>
          <w:szCs w:val="21"/>
        </w:rPr>
        <w:t xml:space="preserve"> ”1”,</w:t>
      </w:r>
    </w:p>
    <w:p w14:paraId="236C14C3" w14:textId="77777777" w:rsidR="00FB6D3D" w:rsidRDefault="00D22A15">
      <w:pPr>
        <w:ind w:leftChars="200" w:left="480" w:firstLineChars="285" w:firstLine="718"/>
        <w:rPr>
          <w:rFonts w:ascii="Times New Roman" w:hAnsi="Times New Roman" w:cs="Times New Roman"/>
          <w:color w:val="262626"/>
          <w:spacing w:val="12"/>
          <w:szCs w:val="21"/>
        </w:rPr>
      </w:pPr>
      <w:r>
        <w:rPr>
          <w:rFonts w:ascii="Times New Roman" w:hAnsi="Times New Roman" w:cs="Times New Roman"/>
          <w:color w:val="262626"/>
          <w:spacing w:val="12"/>
          <w:szCs w:val="21"/>
        </w:rPr>
        <w:t>“area_code</w:t>
      </w:r>
      <w:r>
        <w:rPr>
          <w:rFonts w:ascii="Times New Roman" w:hAnsi="Times New Roman" w:cs="Times New Roman" w:hint="eastAsia"/>
          <w:color w:val="262626"/>
          <w:spacing w:val="12"/>
          <w:szCs w:val="21"/>
        </w:rPr>
        <w:t>”</w:t>
      </w:r>
      <w:r>
        <w:rPr>
          <w:rFonts w:ascii="Times New Roman" w:hAnsi="Times New Roman" w:cs="Times New Roman" w:hint="eastAsia"/>
          <w:color w:val="262626"/>
          <w:spacing w:val="12"/>
          <w:szCs w:val="21"/>
        </w:rPr>
        <w:t>:</w:t>
      </w:r>
      <w:r>
        <w:rPr>
          <w:rFonts w:ascii="Times New Roman" w:hAnsi="Times New Roman" w:cs="Times New Roman"/>
          <w:color w:val="262626"/>
          <w:spacing w:val="12"/>
          <w:szCs w:val="21"/>
        </w:rPr>
        <w:t xml:space="preserve"> ”2”,</w:t>
      </w:r>
    </w:p>
    <w:p w14:paraId="04654D9E" w14:textId="77777777" w:rsidR="00FB6D3D" w:rsidRDefault="00D22A15">
      <w:pPr>
        <w:ind w:leftChars="100" w:left="240" w:firstLineChars="395" w:firstLine="995"/>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robot</w:t>
      </w:r>
      <w:r>
        <w:rPr>
          <w:rFonts w:ascii="Times New Roman" w:hAnsi="Times New Roman" w:cs="Times New Roman"/>
          <w:color w:val="262626"/>
          <w:spacing w:val="12"/>
          <w:szCs w:val="21"/>
        </w:rPr>
        <w:t>_id”:”1”,</w:t>
      </w:r>
    </w:p>
    <w:p w14:paraId="3D5F5288" w14:textId="77777777" w:rsidR="00FB6D3D" w:rsidRDefault="00D22A15">
      <w:pPr>
        <w:ind w:leftChars="100" w:left="240" w:firstLineChars="379" w:firstLine="955"/>
        <w:rPr>
          <w:rFonts w:ascii="Times New Roman" w:hAnsi="Times New Roman" w:cs="Times New Roman"/>
          <w:color w:val="262626"/>
          <w:spacing w:val="12"/>
          <w:szCs w:val="21"/>
        </w:rPr>
      </w:pPr>
      <w:r>
        <w:rPr>
          <w:rFonts w:ascii="Times New Roman" w:hAnsi="Times New Roman" w:cs="Times New Roman"/>
          <w:color w:val="262626"/>
          <w:spacing w:val="12"/>
          <w:szCs w:val="21"/>
        </w:rPr>
        <w:t>“place_id”:“1”,</w:t>
      </w:r>
    </w:p>
    <w:p w14:paraId="0CEE04B9" w14:textId="77777777" w:rsidR="00FB6D3D" w:rsidRDefault="00D22A15">
      <w:pPr>
        <w:ind w:leftChars="100" w:left="240" w:firstLineChars="379" w:firstLine="955"/>
        <w:rPr>
          <w:rFonts w:ascii="Times New Roman" w:hAnsi="Times New Roman" w:cs="Times New Roman"/>
          <w:color w:val="262626"/>
          <w:spacing w:val="12"/>
          <w:szCs w:val="21"/>
        </w:rPr>
      </w:pPr>
      <w:r>
        <w:rPr>
          <w:rFonts w:ascii="Times New Roman" w:hAnsi="Times New Roman" w:cs="Times New Roman"/>
          <w:color w:val="262626"/>
          <w:spacing w:val="12"/>
          <w:szCs w:val="21"/>
        </w:rPr>
        <w:t>”part_num”:”10”,</w:t>
      </w:r>
    </w:p>
    <w:p w14:paraId="2237F477" w14:textId="77777777" w:rsidR="00FB6D3D" w:rsidRDefault="00D22A15">
      <w:pPr>
        <w:ind w:leftChars="100" w:left="240" w:firstLineChars="379" w:firstLine="955"/>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stack</w:t>
      </w:r>
      <w:r>
        <w:rPr>
          <w:rFonts w:ascii="Times New Roman" w:hAnsi="Times New Roman" w:cs="Times New Roman"/>
          <w:color w:val="262626"/>
          <w:spacing w:val="12"/>
          <w:szCs w:val="21"/>
        </w:rPr>
        <w:t>_id”:”</w:t>
      </w:r>
      <w:r>
        <w:rPr>
          <w:rFonts w:ascii="Times New Roman" w:hAnsi="Times New Roman" w:cs="Times New Roman" w:hint="eastAsia"/>
          <w:color w:val="262626"/>
          <w:spacing w:val="12"/>
          <w:szCs w:val="21"/>
        </w:rPr>
        <w:t>1</w:t>
      </w: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w:t>
      </w:r>
    </w:p>
    <w:p w14:paraId="57AA491A" w14:textId="77777777" w:rsidR="00FB6D3D" w:rsidRDefault="00D22A15">
      <w:pPr>
        <w:ind w:leftChars="100" w:left="240" w:firstLineChars="379" w:firstLine="955"/>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location</w:t>
      </w: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w:t>
      </w: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1</w:t>
      </w:r>
      <w:r>
        <w:rPr>
          <w:rFonts w:ascii="Times New Roman" w:hAnsi="Times New Roman" w:cs="Times New Roman"/>
          <w:color w:val="262626"/>
          <w:spacing w:val="12"/>
          <w:szCs w:val="21"/>
        </w:rPr>
        <w:t>”</w:t>
      </w:r>
    </w:p>
    <w:p w14:paraId="3AC35C69" w14:textId="77777777" w:rsidR="00FB6D3D" w:rsidRDefault="00D22A15">
      <w:pPr>
        <w:ind w:firstLineChars="379" w:firstLine="955"/>
        <w:rPr>
          <w:rFonts w:ascii="Times New Roman" w:hAnsi="Times New Roman" w:cs="Times New Roman"/>
          <w:color w:val="262626"/>
          <w:spacing w:val="12"/>
          <w:szCs w:val="21"/>
        </w:rPr>
      </w:pPr>
      <w:r>
        <w:rPr>
          <w:rFonts w:ascii="Times New Roman" w:hAnsi="Times New Roman" w:cs="Times New Roman" w:hint="eastAsia"/>
          <w:color w:val="262626"/>
          <w:spacing w:val="12"/>
          <w:szCs w:val="21"/>
        </w:rPr>
        <w:t>}</w:t>
      </w:r>
    </w:p>
    <w:p w14:paraId="73BD0C8C" w14:textId="77777777" w:rsidR="00FB6D3D" w:rsidRDefault="00D22A15">
      <w:pPr>
        <w:ind w:leftChars="200" w:left="480" w:firstLine="506"/>
        <w:rPr>
          <w:rFonts w:ascii="Times New Roman" w:hAnsi="Times New Roman" w:cs="Times New Roman"/>
          <w:b/>
          <w:bCs/>
          <w:color w:val="262626"/>
          <w:spacing w:val="12"/>
          <w:szCs w:val="21"/>
        </w:rPr>
      </w:pPr>
      <w:r>
        <w:rPr>
          <w:rFonts w:ascii="Times New Roman" w:hAnsi="Times New Roman" w:cs="Times New Roman" w:hint="eastAsia"/>
          <w:b/>
          <w:bCs/>
          <w:color w:val="262626"/>
          <w:spacing w:val="12"/>
          <w:szCs w:val="21"/>
        </w:rPr>
        <w:t>参数说明</w:t>
      </w:r>
      <w:r>
        <w:rPr>
          <w:rFonts w:ascii="Times New Roman" w:hAnsi="Times New Roman" w:cs="Times New Roman" w:hint="eastAsia"/>
          <w:b/>
          <w:bCs/>
          <w:color w:val="262626"/>
          <w:spacing w:val="12"/>
          <w:szCs w:val="21"/>
        </w:rPr>
        <w:t>:</w:t>
      </w:r>
    </w:p>
    <w:tbl>
      <w:tblPr>
        <w:tblStyle w:val="af2"/>
        <w:tblW w:w="8642" w:type="dxa"/>
        <w:jc w:val="center"/>
        <w:tblLayout w:type="fixed"/>
        <w:tblLook w:val="04A0" w:firstRow="1" w:lastRow="0" w:firstColumn="1" w:lastColumn="0" w:noHBand="0" w:noVBand="1"/>
      </w:tblPr>
      <w:tblGrid>
        <w:gridCol w:w="1838"/>
        <w:gridCol w:w="1276"/>
        <w:gridCol w:w="3260"/>
        <w:gridCol w:w="2268"/>
      </w:tblGrid>
      <w:tr w:rsidR="00FB6D3D" w14:paraId="09B30551" w14:textId="77777777">
        <w:trPr>
          <w:jc w:val="center"/>
        </w:trPr>
        <w:tc>
          <w:tcPr>
            <w:tcW w:w="1838" w:type="dxa"/>
          </w:tcPr>
          <w:p w14:paraId="36973FFC" w14:textId="77777777" w:rsidR="00FB6D3D" w:rsidRDefault="00D22A15">
            <w:pPr>
              <w:ind w:firstLineChars="0" w:firstLine="0"/>
            </w:pPr>
            <w:r>
              <w:rPr>
                <w:rFonts w:hint="eastAsia"/>
              </w:rPr>
              <w:t>参数</w:t>
            </w:r>
          </w:p>
        </w:tc>
        <w:tc>
          <w:tcPr>
            <w:tcW w:w="1276" w:type="dxa"/>
          </w:tcPr>
          <w:p w14:paraId="637E7A64" w14:textId="77777777" w:rsidR="00FB6D3D" w:rsidRDefault="00D22A15">
            <w:pPr>
              <w:ind w:firstLineChars="0" w:firstLine="0"/>
            </w:pPr>
            <w:r>
              <w:rPr>
                <w:rFonts w:hint="eastAsia"/>
              </w:rPr>
              <w:t>参数类型</w:t>
            </w:r>
          </w:p>
        </w:tc>
        <w:tc>
          <w:tcPr>
            <w:tcW w:w="3260" w:type="dxa"/>
          </w:tcPr>
          <w:p w14:paraId="062A31FD" w14:textId="77777777" w:rsidR="00FB6D3D" w:rsidRDefault="00D22A15">
            <w:pPr>
              <w:ind w:firstLineChars="0" w:firstLine="0"/>
            </w:pPr>
            <w:r>
              <w:rPr>
                <w:rFonts w:hint="eastAsia"/>
              </w:rPr>
              <w:t>说明</w:t>
            </w:r>
          </w:p>
        </w:tc>
        <w:tc>
          <w:tcPr>
            <w:tcW w:w="2268" w:type="dxa"/>
          </w:tcPr>
          <w:p w14:paraId="1BCC5A5B" w14:textId="77777777" w:rsidR="00FB6D3D" w:rsidRDefault="00D22A15">
            <w:pPr>
              <w:ind w:firstLineChars="0" w:firstLine="0"/>
            </w:pPr>
            <w:r>
              <w:rPr>
                <w:rFonts w:hint="eastAsia"/>
              </w:rPr>
              <w:t>示例值</w:t>
            </w:r>
          </w:p>
        </w:tc>
      </w:tr>
      <w:tr w:rsidR="00FB6D3D" w14:paraId="3F503ADC" w14:textId="77777777">
        <w:trPr>
          <w:jc w:val="center"/>
        </w:trPr>
        <w:tc>
          <w:tcPr>
            <w:tcW w:w="1838" w:type="dxa"/>
          </w:tcPr>
          <w:p w14:paraId="33DFA701" w14:textId="77777777" w:rsidR="00FB6D3D" w:rsidRDefault="00D22A15">
            <w:pPr>
              <w:ind w:firstLineChars="0" w:firstLine="0"/>
              <w:rPr>
                <w:rFonts w:ascii="Times New Roman" w:hAnsi="Times New Roman" w:cs="Times New Roman"/>
                <w:color w:val="262626"/>
                <w:spacing w:val="12"/>
                <w:szCs w:val="21"/>
              </w:rPr>
            </w:pPr>
            <w:r>
              <w:rPr>
                <w:rFonts w:ascii="Times New Roman" w:hAnsi="Times New Roman" w:cs="Times New Roman"/>
                <w:color w:val="262626"/>
                <w:spacing w:val="12"/>
                <w:szCs w:val="21"/>
              </w:rPr>
              <w:t>sort</w:t>
            </w:r>
            <w:r>
              <w:rPr>
                <w:rFonts w:ascii="Times New Roman" w:hAnsi="Times New Roman" w:cs="Times New Roman" w:hint="eastAsia"/>
                <w:color w:val="262626"/>
                <w:spacing w:val="12"/>
                <w:szCs w:val="21"/>
              </w:rPr>
              <w:t>_</w:t>
            </w:r>
            <w:r>
              <w:rPr>
                <w:rFonts w:ascii="Times New Roman" w:hAnsi="Times New Roman" w:cs="Times New Roman"/>
                <w:color w:val="262626"/>
                <w:spacing w:val="12"/>
                <w:szCs w:val="21"/>
              </w:rPr>
              <w:t>line</w:t>
            </w:r>
          </w:p>
        </w:tc>
        <w:tc>
          <w:tcPr>
            <w:tcW w:w="1276" w:type="dxa"/>
          </w:tcPr>
          <w:p w14:paraId="26169C25" w14:textId="77777777" w:rsidR="00FB6D3D" w:rsidRDefault="00D22A15">
            <w:pPr>
              <w:ind w:firstLineChars="0" w:firstLine="0"/>
            </w:pPr>
            <w:r>
              <w:t>string</w:t>
            </w:r>
          </w:p>
        </w:tc>
        <w:tc>
          <w:tcPr>
            <w:tcW w:w="3260" w:type="dxa"/>
          </w:tcPr>
          <w:p w14:paraId="4C70F58E" w14:textId="77777777" w:rsidR="00FB6D3D" w:rsidRDefault="00D22A15">
            <w:pPr>
              <w:ind w:firstLineChars="0" w:firstLine="0"/>
            </w:pPr>
            <w:r>
              <w:rPr>
                <w:rFonts w:hint="eastAsia"/>
              </w:rPr>
              <w:t>分拣线</w:t>
            </w:r>
          </w:p>
        </w:tc>
        <w:tc>
          <w:tcPr>
            <w:tcW w:w="2268" w:type="dxa"/>
          </w:tcPr>
          <w:p w14:paraId="248938AE" w14:textId="77777777" w:rsidR="00FB6D3D" w:rsidRDefault="00FB6D3D">
            <w:pPr>
              <w:ind w:firstLineChars="0" w:firstLine="0"/>
            </w:pPr>
          </w:p>
        </w:tc>
      </w:tr>
      <w:tr w:rsidR="00FB6D3D" w14:paraId="32E3E2C4" w14:textId="77777777">
        <w:trPr>
          <w:jc w:val="center"/>
        </w:trPr>
        <w:tc>
          <w:tcPr>
            <w:tcW w:w="1838" w:type="dxa"/>
          </w:tcPr>
          <w:p w14:paraId="03EEE6FD" w14:textId="77777777" w:rsidR="00FB6D3D" w:rsidRDefault="00D22A15">
            <w:pPr>
              <w:ind w:firstLineChars="0" w:firstLine="0"/>
              <w:rPr>
                <w:rFonts w:ascii="Times New Roman" w:hAnsi="Times New Roman" w:cs="Times New Roman"/>
                <w:color w:val="262626"/>
                <w:spacing w:val="12"/>
                <w:szCs w:val="21"/>
              </w:rPr>
            </w:pPr>
            <w:r>
              <w:rPr>
                <w:rFonts w:ascii="Times New Roman" w:hAnsi="Times New Roman" w:cs="Times New Roman"/>
                <w:color w:val="262626"/>
                <w:spacing w:val="12"/>
                <w:szCs w:val="21"/>
              </w:rPr>
              <w:t>area_code</w:t>
            </w:r>
          </w:p>
        </w:tc>
        <w:tc>
          <w:tcPr>
            <w:tcW w:w="1276" w:type="dxa"/>
          </w:tcPr>
          <w:p w14:paraId="7F201BF2" w14:textId="77777777" w:rsidR="00FB6D3D" w:rsidRDefault="00D22A15">
            <w:pPr>
              <w:ind w:firstLineChars="0" w:firstLine="0"/>
            </w:pPr>
            <w:r>
              <w:t>string</w:t>
            </w:r>
          </w:p>
        </w:tc>
        <w:tc>
          <w:tcPr>
            <w:tcW w:w="3260" w:type="dxa"/>
          </w:tcPr>
          <w:p w14:paraId="0DDD2148" w14:textId="77777777" w:rsidR="00FB6D3D" w:rsidRDefault="00D22A15">
            <w:pPr>
              <w:ind w:firstLineChars="0" w:firstLine="0"/>
            </w:pPr>
            <w:r>
              <w:rPr>
                <w:rFonts w:hint="eastAsia"/>
              </w:rPr>
              <w:t>分区编码</w:t>
            </w:r>
          </w:p>
        </w:tc>
        <w:tc>
          <w:tcPr>
            <w:tcW w:w="2268" w:type="dxa"/>
          </w:tcPr>
          <w:p w14:paraId="77527F20" w14:textId="77777777" w:rsidR="00FB6D3D" w:rsidRDefault="00D22A15">
            <w:pPr>
              <w:ind w:firstLineChars="0" w:firstLine="0"/>
            </w:pPr>
            <w:r>
              <w:rPr>
                <w:rFonts w:hint="eastAsia"/>
              </w:rPr>
              <w:t>详情请参照</w:t>
            </w:r>
            <w:r>
              <w:rPr>
                <w:rFonts w:hint="eastAsia"/>
              </w:rPr>
              <w:t>3</w:t>
            </w:r>
            <w:r>
              <w:t>.1</w:t>
            </w:r>
          </w:p>
        </w:tc>
      </w:tr>
      <w:tr w:rsidR="00FB6D3D" w14:paraId="675A2E00" w14:textId="77777777">
        <w:trPr>
          <w:jc w:val="center"/>
        </w:trPr>
        <w:tc>
          <w:tcPr>
            <w:tcW w:w="1838" w:type="dxa"/>
          </w:tcPr>
          <w:p w14:paraId="6B7F41A8" w14:textId="77777777" w:rsidR="00FB6D3D" w:rsidRDefault="00D22A15">
            <w:pPr>
              <w:ind w:firstLineChars="0" w:firstLine="0"/>
              <w:rPr>
                <w:rFonts w:ascii="Times New Roman" w:hAnsi="Times New Roman" w:cs="Times New Roman"/>
                <w:color w:val="262626"/>
                <w:spacing w:val="12"/>
                <w:szCs w:val="21"/>
              </w:rPr>
            </w:pPr>
            <w:r>
              <w:rPr>
                <w:rFonts w:ascii="Times New Roman" w:hAnsi="Times New Roman" w:cs="Times New Roman" w:hint="eastAsia"/>
                <w:color w:val="262626"/>
                <w:spacing w:val="12"/>
                <w:szCs w:val="21"/>
              </w:rPr>
              <w:t>robot</w:t>
            </w:r>
            <w:r>
              <w:rPr>
                <w:rFonts w:ascii="Times New Roman" w:hAnsi="Times New Roman" w:cs="Times New Roman"/>
                <w:color w:val="262626"/>
                <w:spacing w:val="12"/>
                <w:szCs w:val="21"/>
              </w:rPr>
              <w:t>_id</w:t>
            </w:r>
          </w:p>
        </w:tc>
        <w:tc>
          <w:tcPr>
            <w:tcW w:w="1276" w:type="dxa"/>
          </w:tcPr>
          <w:p w14:paraId="0C06BCAD" w14:textId="77777777" w:rsidR="00FB6D3D" w:rsidRDefault="00D22A15">
            <w:pPr>
              <w:ind w:firstLineChars="0" w:firstLine="0"/>
            </w:pPr>
            <w:r>
              <w:t>s</w:t>
            </w:r>
            <w:r>
              <w:rPr>
                <w:rFonts w:hint="eastAsia"/>
              </w:rPr>
              <w:t>tring</w:t>
            </w:r>
          </w:p>
        </w:tc>
        <w:tc>
          <w:tcPr>
            <w:tcW w:w="3260" w:type="dxa"/>
          </w:tcPr>
          <w:p w14:paraId="7980E906" w14:textId="77777777" w:rsidR="00FB6D3D" w:rsidRDefault="00D22A15">
            <w:pPr>
              <w:ind w:firstLineChars="0" w:firstLine="0"/>
            </w:pPr>
            <w:r>
              <w:rPr>
                <w:rFonts w:hint="eastAsia"/>
              </w:rPr>
              <w:t>机器人编号</w:t>
            </w:r>
          </w:p>
        </w:tc>
        <w:tc>
          <w:tcPr>
            <w:tcW w:w="2268" w:type="dxa"/>
          </w:tcPr>
          <w:p w14:paraId="61788383" w14:textId="77777777" w:rsidR="00FB6D3D" w:rsidRDefault="00FB6D3D">
            <w:pPr>
              <w:ind w:firstLineChars="0" w:firstLine="0"/>
            </w:pPr>
          </w:p>
        </w:tc>
      </w:tr>
      <w:tr w:rsidR="00FB6D3D" w14:paraId="390BFA69" w14:textId="77777777">
        <w:trPr>
          <w:jc w:val="center"/>
        </w:trPr>
        <w:tc>
          <w:tcPr>
            <w:tcW w:w="1838" w:type="dxa"/>
          </w:tcPr>
          <w:p w14:paraId="09A3A80B" w14:textId="77777777" w:rsidR="00FB6D3D" w:rsidRDefault="00D22A15">
            <w:pPr>
              <w:ind w:firstLineChars="0" w:firstLine="0"/>
              <w:rPr>
                <w:rFonts w:ascii="Times New Roman" w:hAnsi="Times New Roman" w:cs="Times New Roman"/>
                <w:color w:val="262626"/>
                <w:spacing w:val="12"/>
                <w:szCs w:val="21"/>
              </w:rPr>
            </w:pPr>
            <w:r>
              <w:rPr>
                <w:rFonts w:ascii="Times New Roman" w:hAnsi="Times New Roman" w:cs="Times New Roman"/>
                <w:color w:val="262626"/>
                <w:spacing w:val="12"/>
                <w:szCs w:val="21"/>
              </w:rPr>
              <w:t>place_id</w:t>
            </w:r>
          </w:p>
        </w:tc>
        <w:tc>
          <w:tcPr>
            <w:tcW w:w="1276" w:type="dxa"/>
          </w:tcPr>
          <w:p w14:paraId="66727301" w14:textId="77777777" w:rsidR="00FB6D3D" w:rsidRDefault="00D22A15">
            <w:pPr>
              <w:ind w:firstLineChars="0" w:firstLine="0"/>
            </w:pPr>
            <w:r>
              <w:t>string</w:t>
            </w:r>
          </w:p>
        </w:tc>
        <w:tc>
          <w:tcPr>
            <w:tcW w:w="3260" w:type="dxa"/>
          </w:tcPr>
          <w:p w14:paraId="4FB2D25E" w14:textId="77777777" w:rsidR="00FB6D3D" w:rsidRDefault="00D22A15">
            <w:pPr>
              <w:ind w:firstLineChars="0" w:firstLine="0"/>
            </w:pPr>
            <w:r>
              <w:rPr>
                <w:rFonts w:hint="eastAsia"/>
              </w:rPr>
              <w:t>框编号</w:t>
            </w:r>
          </w:p>
        </w:tc>
        <w:tc>
          <w:tcPr>
            <w:tcW w:w="2268" w:type="dxa"/>
          </w:tcPr>
          <w:p w14:paraId="1A3D344C" w14:textId="77777777" w:rsidR="00FB6D3D" w:rsidRDefault="00FB6D3D">
            <w:pPr>
              <w:ind w:firstLineChars="0" w:firstLine="0"/>
            </w:pPr>
          </w:p>
        </w:tc>
      </w:tr>
      <w:tr w:rsidR="00FB6D3D" w14:paraId="2D333637" w14:textId="77777777">
        <w:trPr>
          <w:jc w:val="center"/>
        </w:trPr>
        <w:tc>
          <w:tcPr>
            <w:tcW w:w="1838" w:type="dxa"/>
          </w:tcPr>
          <w:p w14:paraId="1B926DD5" w14:textId="77777777" w:rsidR="00FB6D3D" w:rsidRDefault="00D22A15">
            <w:pPr>
              <w:ind w:firstLineChars="0" w:firstLine="0"/>
              <w:rPr>
                <w:rFonts w:ascii="Times New Roman" w:hAnsi="Times New Roman" w:cs="Times New Roman"/>
                <w:color w:val="262626"/>
                <w:spacing w:val="12"/>
                <w:szCs w:val="21"/>
              </w:rPr>
            </w:pPr>
            <w:r>
              <w:rPr>
                <w:rFonts w:ascii="Times New Roman" w:hAnsi="Times New Roman" w:cs="Times New Roman" w:hint="eastAsia"/>
                <w:color w:val="262626"/>
                <w:spacing w:val="12"/>
                <w:szCs w:val="21"/>
              </w:rPr>
              <w:t>stack</w:t>
            </w:r>
            <w:r>
              <w:rPr>
                <w:rFonts w:ascii="Times New Roman" w:hAnsi="Times New Roman" w:cs="Times New Roman"/>
                <w:color w:val="262626"/>
                <w:spacing w:val="12"/>
                <w:szCs w:val="21"/>
              </w:rPr>
              <w:t>_id</w:t>
            </w:r>
          </w:p>
        </w:tc>
        <w:tc>
          <w:tcPr>
            <w:tcW w:w="1276" w:type="dxa"/>
          </w:tcPr>
          <w:p w14:paraId="5B8C3621" w14:textId="77777777" w:rsidR="00FB6D3D" w:rsidRDefault="00D22A15">
            <w:pPr>
              <w:ind w:firstLineChars="0" w:firstLine="0"/>
            </w:pPr>
            <w:r>
              <w:t>string</w:t>
            </w:r>
          </w:p>
        </w:tc>
        <w:tc>
          <w:tcPr>
            <w:tcW w:w="3260" w:type="dxa"/>
          </w:tcPr>
          <w:p w14:paraId="2D058135" w14:textId="77777777" w:rsidR="00FB6D3D" w:rsidRDefault="00D22A15">
            <w:pPr>
              <w:ind w:firstLineChars="0" w:firstLine="0"/>
            </w:pPr>
            <w:r>
              <w:rPr>
                <w:rFonts w:hint="eastAsia"/>
              </w:rPr>
              <w:t>摞唯一编号</w:t>
            </w:r>
          </w:p>
        </w:tc>
        <w:tc>
          <w:tcPr>
            <w:tcW w:w="2268" w:type="dxa"/>
          </w:tcPr>
          <w:p w14:paraId="473A9356" w14:textId="77777777" w:rsidR="00FB6D3D" w:rsidRDefault="00FB6D3D">
            <w:pPr>
              <w:ind w:firstLineChars="0" w:firstLine="0"/>
            </w:pPr>
          </w:p>
        </w:tc>
      </w:tr>
      <w:tr w:rsidR="00FB6D3D" w14:paraId="102507CF" w14:textId="77777777">
        <w:trPr>
          <w:jc w:val="center"/>
        </w:trPr>
        <w:tc>
          <w:tcPr>
            <w:tcW w:w="1838" w:type="dxa"/>
          </w:tcPr>
          <w:p w14:paraId="20B3AC02" w14:textId="77777777" w:rsidR="00FB6D3D" w:rsidRDefault="00D22A15">
            <w:pPr>
              <w:ind w:firstLineChars="0" w:firstLine="0"/>
              <w:rPr>
                <w:rFonts w:ascii="Times New Roman" w:hAnsi="Times New Roman" w:cs="Times New Roman"/>
                <w:color w:val="262626"/>
                <w:spacing w:val="12"/>
                <w:szCs w:val="21"/>
              </w:rPr>
            </w:pPr>
            <w:r>
              <w:rPr>
                <w:rFonts w:ascii="Times New Roman" w:hAnsi="Times New Roman" w:cs="Times New Roman"/>
                <w:color w:val="262626"/>
                <w:spacing w:val="12"/>
                <w:szCs w:val="21"/>
              </w:rPr>
              <w:t>part_num</w:t>
            </w:r>
          </w:p>
        </w:tc>
        <w:tc>
          <w:tcPr>
            <w:tcW w:w="1276" w:type="dxa"/>
          </w:tcPr>
          <w:p w14:paraId="27DA7BE8" w14:textId="77777777" w:rsidR="00FB6D3D" w:rsidRDefault="00D22A15">
            <w:pPr>
              <w:ind w:firstLineChars="0" w:firstLine="0"/>
            </w:pPr>
            <w:r>
              <w:t>string</w:t>
            </w:r>
          </w:p>
        </w:tc>
        <w:tc>
          <w:tcPr>
            <w:tcW w:w="3260" w:type="dxa"/>
          </w:tcPr>
          <w:p w14:paraId="03D02915" w14:textId="77777777" w:rsidR="00FB6D3D" w:rsidRDefault="00D22A15">
            <w:pPr>
              <w:ind w:firstLineChars="0" w:firstLine="0"/>
            </w:pPr>
            <w:r>
              <w:rPr>
                <w:rFonts w:hint="eastAsia"/>
              </w:rPr>
              <w:t>零件的数量</w:t>
            </w:r>
            <w:r>
              <w:rPr>
                <w:rFonts w:hint="eastAsia"/>
              </w:rPr>
              <w:t>，</w:t>
            </w:r>
            <w:r>
              <w:rPr>
                <w:rFonts w:hint="eastAsia"/>
              </w:rPr>
              <w:t>降高就是负数</w:t>
            </w:r>
          </w:p>
        </w:tc>
        <w:tc>
          <w:tcPr>
            <w:tcW w:w="2268" w:type="dxa"/>
          </w:tcPr>
          <w:p w14:paraId="63C4CE23" w14:textId="77777777" w:rsidR="00FB6D3D" w:rsidRDefault="00FB6D3D">
            <w:pPr>
              <w:ind w:firstLineChars="0" w:firstLine="0"/>
            </w:pPr>
          </w:p>
        </w:tc>
      </w:tr>
      <w:tr w:rsidR="00FB6D3D" w14:paraId="4C6BFDB8" w14:textId="77777777">
        <w:trPr>
          <w:jc w:val="center"/>
        </w:trPr>
        <w:tc>
          <w:tcPr>
            <w:tcW w:w="1838" w:type="dxa"/>
          </w:tcPr>
          <w:p w14:paraId="77A943AC" w14:textId="77777777" w:rsidR="00FB6D3D" w:rsidRDefault="00D22A15">
            <w:pPr>
              <w:ind w:firstLineChars="0" w:firstLine="0"/>
              <w:rPr>
                <w:rFonts w:ascii="Times New Roman" w:hAnsi="Times New Roman" w:cs="Times New Roman"/>
                <w:color w:val="262626"/>
                <w:spacing w:val="12"/>
                <w:szCs w:val="21"/>
              </w:rPr>
            </w:pPr>
            <w:r>
              <w:rPr>
                <w:rFonts w:ascii="Times New Roman" w:hAnsi="Times New Roman" w:cs="Times New Roman" w:hint="eastAsia"/>
                <w:color w:val="262626"/>
                <w:spacing w:val="12"/>
                <w:szCs w:val="21"/>
              </w:rPr>
              <w:t>location</w:t>
            </w:r>
          </w:p>
        </w:tc>
        <w:tc>
          <w:tcPr>
            <w:tcW w:w="1276" w:type="dxa"/>
          </w:tcPr>
          <w:p w14:paraId="33961585" w14:textId="77777777" w:rsidR="00FB6D3D" w:rsidRDefault="00D22A15">
            <w:pPr>
              <w:ind w:firstLineChars="0" w:firstLine="0"/>
            </w:pPr>
            <w:r>
              <w:rPr>
                <w:rFonts w:hint="eastAsia"/>
              </w:rPr>
              <w:t>string</w:t>
            </w:r>
          </w:p>
        </w:tc>
        <w:tc>
          <w:tcPr>
            <w:tcW w:w="3260" w:type="dxa"/>
          </w:tcPr>
          <w:p w14:paraId="1FC468DC" w14:textId="77777777" w:rsidR="00FB6D3D" w:rsidRDefault="00D22A15">
            <w:pPr>
              <w:ind w:firstLineChars="0" w:firstLine="0"/>
            </w:pPr>
            <w:r>
              <w:rPr>
                <w:rFonts w:hint="eastAsia"/>
              </w:rPr>
              <w:t>区内分区编号</w:t>
            </w:r>
          </w:p>
        </w:tc>
        <w:tc>
          <w:tcPr>
            <w:tcW w:w="2268" w:type="dxa"/>
          </w:tcPr>
          <w:p w14:paraId="4CF775B8" w14:textId="77777777" w:rsidR="00FB6D3D" w:rsidRDefault="00FB6D3D">
            <w:pPr>
              <w:ind w:firstLineChars="0" w:firstLine="0"/>
            </w:pPr>
          </w:p>
        </w:tc>
      </w:tr>
    </w:tbl>
    <w:p w14:paraId="65F14891" w14:textId="77777777" w:rsidR="00FB6D3D" w:rsidRDefault="00D22A15">
      <w:pPr>
        <w:ind w:left="720" w:firstLineChars="0" w:firstLine="0"/>
        <w:rPr>
          <w:rStyle w:val="af3"/>
        </w:rPr>
      </w:pPr>
      <w:r>
        <w:rPr>
          <w:rStyle w:val="af3"/>
          <w:rFonts w:hint="eastAsia"/>
        </w:rPr>
        <w:t>返回结果：</w:t>
      </w:r>
    </w:p>
    <w:p w14:paraId="7479E2E0" w14:textId="77777777" w:rsidR="00FB6D3D" w:rsidRDefault="00D22A15">
      <w:pPr>
        <w:ind w:firstLineChars="300" w:firstLine="756"/>
        <w:rPr>
          <w:rFonts w:ascii="Times New Roman" w:hAnsi="Times New Roman" w:cs="Times New Roman"/>
          <w:color w:val="262626"/>
          <w:spacing w:val="12"/>
          <w:szCs w:val="21"/>
        </w:rPr>
      </w:pPr>
      <w:r>
        <w:rPr>
          <w:rFonts w:ascii="Times New Roman" w:hAnsi="Times New Roman" w:cs="Times New Roman" w:hint="eastAsia"/>
          <w:color w:val="262626"/>
          <w:spacing w:val="12"/>
          <w:szCs w:val="21"/>
        </w:rPr>
        <w:t>{</w:t>
      </w:r>
    </w:p>
    <w:p w14:paraId="0301A36A" w14:textId="77777777" w:rsidR="00FB6D3D" w:rsidRDefault="00D22A15">
      <w:pPr>
        <w:ind w:leftChars="300" w:left="720" w:firstLineChars="0" w:firstLine="480"/>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code</w:t>
      </w: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 xml:space="preserve">: </w:t>
      </w:r>
      <w:r>
        <w:rPr>
          <w:rFonts w:ascii="Times New Roman" w:hAnsi="Times New Roman" w:cs="Times New Roman"/>
          <w:color w:val="262626"/>
          <w:spacing w:val="12"/>
          <w:szCs w:val="21"/>
        </w:rPr>
        <w:t>20</w:t>
      </w:r>
      <w:r>
        <w:rPr>
          <w:rFonts w:ascii="Times New Roman" w:hAnsi="Times New Roman" w:cs="Times New Roman" w:hint="eastAsia"/>
          <w:color w:val="262626"/>
          <w:spacing w:val="12"/>
          <w:szCs w:val="21"/>
        </w:rPr>
        <w:t>0,</w:t>
      </w:r>
    </w:p>
    <w:p w14:paraId="70E6CCAE" w14:textId="77777777" w:rsidR="00FB6D3D" w:rsidRDefault="00D22A15">
      <w:pPr>
        <w:ind w:leftChars="300" w:left="720" w:firstLineChars="0" w:firstLine="480"/>
        <w:rPr>
          <w:rFonts w:ascii="Times New Roman" w:hAnsi="Times New Roman" w:cs="Times New Roman"/>
          <w:color w:val="262626"/>
          <w:spacing w:val="12"/>
          <w:szCs w:val="21"/>
        </w:rPr>
      </w:pPr>
      <w:r>
        <w:rPr>
          <w:rFonts w:ascii="Times New Roman" w:hAnsi="Times New Roman" w:cs="Times New Roman"/>
          <w:color w:val="262626"/>
          <w:spacing w:val="12"/>
          <w:szCs w:val="21"/>
        </w:rPr>
        <w:t>“msg”</w:t>
      </w:r>
      <w:r>
        <w:rPr>
          <w:rFonts w:ascii="Times New Roman" w:hAnsi="Times New Roman" w:cs="Times New Roman" w:hint="eastAsia"/>
          <w:color w:val="262626"/>
          <w:spacing w:val="12"/>
          <w:szCs w:val="21"/>
        </w:rPr>
        <w:t xml:space="preserve">: </w:t>
      </w: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success</w:t>
      </w: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w:t>
      </w:r>
    </w:p>
    <w:p w14:paraId="614731BD" w14:textId="77777777" w:rsidR="00FB6D3D" w:rsidRDefault="00D22A15">
      <w:pPr>
        <w:ind w:leftChars="300" w:left="720" w:firstLineChars="0" w:firstLine="480"/>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data</w:t>
      </w: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 xml:space="preserve">: </w:t>
      </w:r>
      <w:r>
        <w:rPr>
          <w:rFonts w:ascii="Times New Roman" w:hAnsi="Times New Roman" w:cs="Times New Roman"/>
          <w:color w:val="262626"/>
          <w:spacing w:val="12"/>
          <w:szCs w:val="21"/>
        </w:rPr>
        <w:t>“”</w:t>
      </w:r>
    </w:p>
    <w:p w14:paraId="034BFA41" w14:textId="77777777" w:rsidR="00FB6D3D" w:rsidRDefault="00D22A15">
      <w:pPr>
        <w:ind w:firstLineChars="285" w:firstLine="718"/>
        <w:rPr>
          <w:rFonts w:ascii="Times New Roman" w:hAnsi="Times New Roman" w:cs="Times New Roman"/>
          <w:color w:val="262626"/>
          <w:spacing w:val="12"/>
          <w:szCs w:val="21"/>
        </w:rPr>
      </w:pPr>
      <w:r>
        <w:rPr>
          <w:rFonts w:ascii="Times New Roman" w:hAnsi="Times New Roman" w:cs="Times New Roman" w:hint="eastAsia"/>
          <w:color w:val="262626"/>
          <w:spacing w:val="12"/>
          <w:szCs w:val="21"/>
        </w:rPr>
        <w:t>}</w:t>
      </w:r>
    </w:p>
    <w:tbl>
      <w:tblPr>
        <w:tblStyle w:val="af2"/>
        <w:tblW w:w="8642" w:type="dxa"/>
        <w:jc w:val="center"/>
        <w:tblLayout w:type="fixed"/>
        <w:tblLook w:val="04A0" w:firstRow="1" w:lastRow="0" w:firstColumn="1" w:lastColumn="0" w:noHBand="0" w:noVBand="1"/>
      </w:tblPr>
      <w:tblGrid>
        <w:gridCol w:w="1413"/>
        <w:gridCol w:w="1276"/>
        <w:gridCol w:w="2976"/>
        <w:gridCol w:w="2977"/>
      </w:tblGrid>
      <w:tr w:rsidR="00FB6D3D" w14:paraId="5D5E69DF" w14:textId="77777777">
        <w:trPr>
          <w:jc w:val="center"/>
        </w:trPr>
        <w:tc>
          <w:tcPr>
            <w:tcW w:w="1413" w:type="dxa"/>
          </w:tcPr>
          <w:p w14:paraId="14CC33E2" w14:textId="77777777" w:rsidR="00FB6D3D" w:rsidRDefault="00D22A15">
            <w:pPr>
              <w:ind w:firstLineChars="0" w:firstLine="0"/>
            </w:pPr>
            <w:r>
              <w:rPr>
                <w:rFonts w:hint="eastAsia"/>
              </w:rPr>
              <w:lastRenderedPageBreak/>
              <w:t>参数</w:t>
            </w:r>
          </w:p>
        </w:tc>
        <w:tc>
          <w:tcPr>
            <w:tcW w:w="1276" w:type="dxa"/>
          </w:tcPr>
          <w:p w14:paraId="78EF1548" w14:textId="77777777" w:rsidR="00FB6D3D" w:rsidRDefault="00D22A15">
            <w:pPr>
              <w:ind w:firstLineChars="0" w:firstLine="0"/>
            </w:pPr>
            <w:r>
              <w:rPr>
                <w:rFonts w:hint="eastAsia"/>
              </w:rPr>
              <w:t>参数类型</w:t>
            </w:r>
          </w:p>
        </w:tc>
        <w:tc>
          <w:tcPr>
            <w:tcW w:w="2976" w:type="dxa"/>
          </w:tcPr>
          <w:p w14:paraId="07105422" w14:textId="77777777" w:rsidR="00FB6D3D" w:rsidRDefault="00D22A15">
            <w:pPr>
              <w:ind w:firstLineChars="0" w:firstLine="0"/>
            </w:pPr>
            <w:r>
              <w:rPr>
                <w:rFonts w:hint="eastAsia"/>
              </w:rPr>
              <w:t>说明</w:t>
            </w:r>
          </w:p>
        </w:tc>
        <w:tc>
          <w:tcPr>
            <w:tcW w:w="2977" w:type="dxa"/>
          </w:tcPr>
          <w:p w14:paraId="18786243" w14:textId="77777777" w:rsidR="00FB6D3D" w:rsidRDefault="00D22A15">
            <w:pPr>
              <w:ind w:firstLineChars="0" w:firstLine="0"/>
            </w:pPr>
            <w:r>
              <w:rPr>
                <w:rFonts w:hint="eastAsia"/>
              </w:rPr>
              <w:t>示例值</w:t>
            </w:r>
          </w:p>
        </w:tc>
      </w:tr>
      <w:tr w:rsidR="00FB6D3D" w14:paraId="7F83B9F1" w14:textId="77777777">
        <w:trPr>
          <w:jc w:val="center"/>
        </w:trPr>
        <w:tc>
          <w:tcPr>
            <w:tcW w:w="1413" w:type="dxa"/>
          </w:tcPr>
          <w:p w14:paraId="0A107F6F" w14:textId="77777777" w:rsidR="00FB6D3D" w:rsidRDefault="00D22A15">
            <w:pPr>
              <w:ind w:firstLineChars="0" w:firstLine="0"/>
              <w:rPr>
                <w:rFonts w:ascii="Times New Roman" w:hAnsi="Times New Roman" w:cs="Times New Roman"/>
              </w:rPr>
            </w:pPr>
            <w:r>
              <w:rPr>
                <w:rFonts w:ascii="Times New Roman" w:hAnsi="Times New Roman" w:cs="Times New Roman" w:hint="eastAsia"/>
                <w:color w:val="262626"/>
                <w:spacing w:val="12"/>
                <w:szCs w:val="21"/>
              </w:rPr>
              <w:t>code</w:t>
            </w:r>
          </w:p>
        </w:tc>
        <w:tc>
          <w:tcPr>
            <w:tcW w:w="1276" w:type="dxa"/>
          </w:tcPr>
          <w:p w14:paraId="35F57C9F" w14:textId="77777777" w:rsidR="00FB6D3D" w:rsidRDefault="00D22A15">
            <w:pPr>
              <w:ind w:firstLineChars="0" w:firstLine="0"/>
            </w:pPr>
            <w:r>
              <w:rPr>
                <w:rFonts w:hint="eastAsia"/>
              </w:rPr>
              <w:t>int</w:t>
            </w:r>
          </w:p>
        </w:tc>
        <w:tc>
          <w:tcPr>
            <w:tcW w:w="2976" w:type="dxa"/>
          </w:tcPr>
          <w:p w14:paraId="25BABB8D" w14:textId="77777777" w:rsidR="00FB6D3D" w:rsidRDefault="00D22A15">
            <w:pPr>
              <w:ind w:firstLineChars="0" w:firstLine="0"/>
            </w:pPr>
            <w:r>
              <w:rPr>
                <w:rFonts w:hint="eastAsia"/>
              </w:rPr>
              <w:t>返回码</w:t>
            </w:r>
          </w:p>
        </w:tc>
        <w:tc>
          <w:tcPr>
            <w:tcW w:w="2977" w:type="dxa"/>
          </w:tcPr>
          <w:p w14:paraId="07B9D742" w14:textId="77777777" w:rsidR="00FB6D3D" w:rsidRDefault="00D22A15">
            <w:pPr>
              <w:ind w:firstLineChars="0" w:firstLine="0"/>
            </w:pPr>
            <w:r>
              <w:t>20</w:t>
            </w:r>
            <w:r>
              <w:rPr>
                <w:rFonts w:hint="eastAsia"/>
              </w:rPr>
              <w:t>0</w:t>
            </w:r>
            <w:r>
              <w:rPr>
                <w:rFonts w:hint="eastAsia"/>
              </w:rPr>
              <w:t>为成功；</w:t>
            </w:r>
            <w:r>
              <w:rPr>
                <w:rFonts w:hint="eastAsia"/>
              </w:rPr>
              <w:t>4</w:t>
            </w:r>
            <w:r>
              <w:t>00</w:t>
            </w:r>
            <w:r>
              <w:rPr>
                <w:rFonts w:hint="eastAsia"/>
              </w:rPr>
              <w:t>为失败</w:t>
            </w:r>
          </w:p>
        </w:tc>
      </w:tr>
      <w:tr w:rsidR="00FB6D3D" w14:paraId="1CFE8757" w14:textId="77777777">
        <w:trPr>
          <w:jc w:val="center"/>
        </w:trPr>
        <w:tc>
          <w:tcPr>
            <w:tcW w:w="1413" w:type="dxa"/>
          </w:tcPr>
          <w:p w14:paraId="7B8150E0" w14:textId="77777777" w:rsidR="00FB6D3D" w:rsidRDefault="00D22A15">
            <w:pPr>
              <w:ind w:firstLineChars="0" w:firstLine="0"/>
              <w:rPr>
                <w:rFonts w:ascii="Times New Roman" w:hAnsi="Times New Roman" w:cs="Times New Roman"/>
              </w:rPr>
            </w:pPr>
            <w:r>
              <w:rPr>
                <w:rFonts w:ascii="Times New Roman" w:hAnsi="Times New Roman" w:cs="Times New Roman"/>
                <w:color w:val="262626"/>
                <w:spacing w:val="12"/>
                <w:szCs w:val="21"/>
              </w:rPr>
              <w:t>msg</w:t>
            </w:r>
          </w:p>
        </w:tc>
        <w:tc>
          <w:tcPr>
            <w:tcW w:w="1276" w:type="dxa"/>
          </w:tcPr>
          <w:p w14:paraId="2B08AB2B" w14:textId="77777777" w:rsidR="00FB6D3D" w:rsidRDefault="00D22A15">
            <w:pPr>
              <w:ind w:firstLineChars="0" w:firstLine="0"/>
            </w:pPr>
            <w:r>
              <w:rPr>
                <w:rFonts w:hint="eastAsia"/>
              </w:rPr>
              <w:t>string</w:t>
            </w:r>
          </w:p>
        </w:tc>
        <w:tc>
          <w:tcPr>
            <w:tcW w:w="2976" w:type="dxa"/>
          </w:tcPr>
          <w:p w14:paraId="069B6BF6" w14:textId="77777777" w:rsidR="00FB6D3D" w:rsidRDefault="00D22A15">
            <w:pPr>
              <w:ind w:firstLineChars="0" w:firstLine="0"/>
            </w:pPr>
            <w:r>
              <w:rPr>
                <w:rFonts w:hint="eastAsia"/>
              </w:rPr>
              <w:t>对返回码的文本描述内容。若返回码不为</w:t>
            </w:r>
            <w:r>
              <w:rPr>
                <w:rFonts w:hint="eastAsia"/>
              </w:rPr>
              <w:t>200</w:t>
            </w:r>
            <w:r>
              <w:rPr>
                <w:rFonts w:hint="eastAsia"/>
              </w:rPr>
              <w:t>，则返回错误描述信息</w:t>
            </w:r>
          </w:p>
        </w:tc>
        <w:tc>
          <w:tcPr>
            <w:tcW w:w="2977" w:type="dxa"/>
          </w:tcPr>
          <w:p w14:paraId="13897FF5" w14:textId="77777777" w:rsidR="00FB6D3D" w:rsidRDefault="00D22A15">
            <w:pPr>
              <w:ind w:firstLineChars="0" w:firstLine="0"/>
              <w:rPr>
                <w:rFonts w:ascii="Times New Roman" w:hAnsi="Times New Roman" w:cs="Times New Roman"/>
              </w:rPr>
            </w:pPr>
            <w:r>
              <w:rPr>
                <w:rFonts w:ascii="Times New Roman" w:hAnsi="Times New Roman" w:cs="Times New Roman"/>
              </w:rPr>
              <w:t>“</w:t>
            </w:r>
            <w:r>
              <w:rPr>
                <w:rFonts w:ascii="Times New Roman" w:hAnsi="Times New Roman" w:cs="Times New Roman" w:hint="eastAsia"/>
              </w:rPr>
              <w:t>success</w:t>
            </w:r>
            <w:r>
              <w:rPr>
                <w:rFonts w:ascii="Times New Roman" w:hAnsi="Times New Roman" w:cs="Times New Roman" w:hint="eastAsia"/>
              </w:rPr>
              <w:t>”表示请求成功，请求失败时（</w:t>
            </w:r>
            <w:r>
              <w:rPr>
                <w:rFonts w:ascii="Times New Roman" w:hAnsi="Times New Roman" w:cs="Times New Roman" w:hint="eastAsia"/>
              </w:rPr>
              <w:t>code</w:t>
            </w:r>
            <w:r>
              <w:rPr>
                <w:rFonts w:ascii="Times New Roman" w:hAnsi="Times New Roman" w:cs="Times New Roman" w:hint="eastAsia"/>
              </w:rPr>
              <w:t>非</w:t>
            </w:r>
            <w:r>
              <w:rPr>
                <w:rFonts w:ascii="Times New Roman" w:hAnsi="Times New Roman" w:cs="Times New Roman" w:hint="eastAsia"/>
              </w:rPr>
              <w:t>200</w:t>
            </w:r>
            <w:r>
              <w:rPr>
                <w:rFonts w:ascii="Times New Roman" w:hAnsi="Times New Roman" w:cs="Times New Roman" w:hint="eastAsia"/>
              </w:rPr>
              <w:t>）返回详细错误描述信息</w:t>
            </w:r>
          </w:p>
        </w:tc>
      </w:tr>
      <w:tr w:rsidR="00FB6D3D" w14:paraId="470A3F70" w14:textId="77777777">
        <w:trPr>
          <w:jc w:val="center"/>
        </w:trPr>
        <w:tc>
          <w:tcPr>
            <w:tcW w:w="1413" w:type="dxa"/>
          </w:tcPr>
          <w:p w14:paraId="6B9AC3F5" w14:textId="77777777" w:rsidR="00FB6D3D" w:rsidRDefault="00D22A15">
            <w:pPr>
              <w:ind w:firstLineChars="0" w:firstLine="0"/>
              <w:rPr>
                <w:rFonts w:ascii="Times New Roman" w:hAnsi="Times New Roman" w:cs="Times New Roman"/>
                <w:color w:val="262626"/>
                <w:spacing w:val="12"/>
                <w:szCs w:val="21"/>
              </w:rPr>
            </w:pPr>
            <w:r>
              <w:rPr>
                <w:rFonts w:ascii="Times New Roman" w:hAnsi="Times New Roman" w:cs="Times New Roman"/>
                <w:color w:val="262626"/>
                <w:spacing w:val="12"/>
                <w:szCs w:val="21"/>
              </w:rPr>
              <w:t>data</w:t>
            </w:r>
          </w:p>
        </w:tc>
        <w:tc>
          <w:tcPr>
            <w:tcW w:w="1276" w:type="dxa"/>
          </w:tcPr>
          <w:p w14:paraId="2B5C866A" w14:textId="77777777" w:rsidR="00FB6D3D" w:rsidRDefault="00D22A15">
            <w:pPr>
              <w:ind w:firstLineChars="0" w:firstLine="0"/>
            </w:pPr>
            <w:r>
              <w:rPr>
                <w:rFonts w:hint="eastAsia"/>
              </w:rPr>
              <w:t>string</w:t>
            </w:r>
          </w:p>
        </w:tc>
        <w:tc>
          <w:tcPr>
            <w:tcW w:w="2976" w:type="dxa"/>
          </w:tcPr>
          <w:p w14:paraId="179D6674" w14:textId="77777777" w:rsidR="00FB6D3D" w:rsidRDefault="00D22A15">
            <w:pPr>
              <w:ind w:firstLineChars="0" w:firstLine="0"/>
            </w:pPr>
            <w:r>
              <w:rPr>
                <w:rFonts w:hint="eastAsia"/>
              </w:rPr>
              <w:t>数据区，如过没有数据返回，则为空</w:t>
            </w:r>
          </w:p>
        </w:tc>
        <w:tc>
          <w:tcPr>
            <w:tcW w:w="2977" w:type="dxa"/>
          </w:tcPr>
          <w:p w14:paraId="0C7030BB" w14:textId="77777777" w:rsidR="00FB6D3D" w:rsidRDefault="00FB6D3D">
            <w:pPr>
              <w:ind w:firstLineChars="0" w:firstLine="0"/>
              <w:rPr>
                <w:rFonts w:ascii="Times New Roman" w:hAnsi="Times New Roman" w:cs="Times New Roman"/>
              </w:rPr>
            </w:pPr>
          </w:p>
        </w:tc>
      </w:tr>
    </w:tbl>
    <w:p w14:paraId="6F308CCB" w14:textId="77777777" w:rsidR="00FB6D3D" w:rsidRDefault="00D22A15">
      <w:pPr>
        <w:pStyle w:val="2"/>
        <w:numPr>
          <w:ilvl w:val="1"/>
          <w:numId w:val="16"/>
        </w:numPr>
        <w:spacing w:before="120"/>
        <w:rPr>
          <w:rFonts w:ascii="宋体" w:eastAsia="宋体" w:hAnsi="宋体"/>
          <w:szCs w:val="30"/>
        </w:rPr>
      </w:pPr>
      <w:bookmarkStart w:id="36" w:name="_Toc26772"/>
      <w:r>
        <w:rPr>
          <w:rFonts w:ascii="宋体" w:eastAsia="宋体" w:hAnsi="宋体" w:hint="eastAsia"/>
          <w:szCs w:val="30"/>
        </w:rPr>
        <w:t>大件分拣</w:t>
      </w:r>
      <w:r>
        <w:rPr>
          <w:rFonts w:ascii="宋体" w:eastAsia="宋体" w:hAnsi="宋体" w:hint="eastAsia"/>
          <w:szCs w:val="30"/>
        </w:rPr>
        <w:t>/</w:t>
      </w:r>
      <w:r>
        <w:rPr>
          <w:rFonts w:ascii="宋体" w:eastAsia="宋体" w:hAnsi="宋体" w:hint="eastAsia"/>
          <w:szCs w:val="30"/>
        </w:rPr>
        <w:t>码盘</w:t>
      </w:r>
      <w:r>
        <w:rPr>
          <w:rFonts w:ascii="宋体" w:eastAsia="宋体" w:hAnsi="宋体" w:hint="eastAsia"/>
          <w:szCs w:val="30"/>
        </w:rPr>
        <w:t>/</w:t>
      </w:r>
      <w:r>
        <w:rPr>
          <w:rFonts w:ascii="宋体" w:eastAsia="宋体" w:hAnsi="宋体" w:hint="eastAsia"/>
          <w:szCs w:val="30"/>
        </w:rPr>
        <w:t>二次分拣框的摞数据查询</w:t>
      </w:r>
      <w:bookmarkEnd w:id="36"/>
    </w:p>
    <w:p w14:paraId="3496312C" w14:textId="77777777" w:rsidR="00FB6D3D" w:rsidRDefault="00D22A15">
      <w:pPr>
        <w:pStyle w:val="af6"/>
        <w:ind w:left="420" w:firstLineChars="0" w:firstLine="0"/>
      </w:pPr>
      <w:r>
        <w:rPr>
          <w:rFonts w:ascii="宋体" w:hAnsi="宋体"/>
          <w:szCs w:val="30"/>
        </w:rPr>
        <w:t xml:space="preserve">    </w:t>
      </w:r>
      <w:r>
        <w:rPr>
          <w:b/>
          <w:bCs/>
        </w:rPr>
        <w:t>请求方式</w:t>
      </w:r>
      <w:r>
        <w:t>：</w:t>
      </w:r>
      <w:r>
        <w:t>POST</w:t>
      </w:r>
      <w:r>
        <w:t>（</w:t>
      </w:r>
      <w:r>
        <w:t>HTTP</w:t>
      </w:r>
      <w:r>
        <w:t>）</w:t>
      </w:r>
    </w:p>
    <w:p w14:paraId="00E92E58" w14:textId="77777777" w:rsidR="00FB6D3D" w:rsidRDefault="00D22A15">
      <w:pPr>
        <w:pStyle w:val="af6"/>
        <w:ind w:left="420" w:firstLine="506"/>
        <w:rPr>
          <w:rFonts w:ascii="Times New Roman" w:hAnsi="Times New Roman" w:cs="Times New Roman"/>
          <w:color w:val="262626"/>
          <w:spacing w:val="12"/>
          <w:szCs w:val="21"/>
        </w:rPr>
      </w:pPr>
      <w:r>
        <w:rPr>
          <w:rFonts w:ascii="Times New Roman" w:hAnsi="Times New Roman" w:cs="Times New Roman"/>
          <w:b/>
          <w:bCs/>
          <w:color w:val="262626"/>
          <w:spacing w:val="12"/>
          <w:szCs w:val="21"/>
        </w:rPr>
        <w:t>请求地址</w:t>
      </w:r>
      <w:r>
        <w:rPr>
          <w:rFonts w:ascii="Times New Roman" w:hAnsi="Times New Roman" w:cs="Times New Roman"/>
          <w:color w:val="262626"/>
          <w:spacing w:val="12"/>
          <w:szCs w:val="21"/>
        </w:rPr>
        <w:t>：</w:t>
      </w:r>
      <w:hyperlink r:id="rId14" w:history="1">
        <w:r>
          <w:rPr>
            <w:rStyle w:val="af4"/>
            <w:rFonts w:ascii="Times New Roman" w:hAnsi="Times New Roman" w:cs="Times New Roman"/>
            <w:spacing w:val="12"/>
            <w:szCs w:val="24"/>
          </w:rPr>
          <w:t>http://</w:t>
        </w:r>
        <w:r>
          <w:rPr>
            <w:rStyle w:val="af4"/>
            <w:rFonts w:ascii="Times New Roman" w:hAnsi="Times New Roman" w:cs="Times New Roman" w:hint="eastAsia"/>
            <w:spacing w:val="12"/>
            <w:szCs w:val="24"/>
          </w:rPr>
          <w:t>ip</w:t>
        </w:r>
        <w:r>
          <w:rPr>
            <w:rStyle w:val="af4"/>
            <w:rFonts w:ascii="Times New Roman" w:hAnsi="Times New Roman" w:cs="Times New Roman"/>
            <w:spacing w:val="12"/>
            <w:szCs w:val="24"/>
          </w:rPr>
          <w:t>:port</w:t>
        </w:r>
        <w:r>
          <w:rPr>
            <w:rStyle w:val="af4"/>
            <w:rFonts w:ascii="Times New Roman" w:hAnsi="Times New Roman" w:cs="Times New Roman" w:hint="eastAsia"/>
            <w:spacing w:val="12"/>
            <w:szCs w:val="24"/>
          </w:rPr>
          <w:t>/</w:t>
        </w:r>
      </w:hyperlink>
      <w:r>
        <w:rPr>
          <w:rFonts w:ascii="Times New Roman" w:hAnsi="Times New Roman" w:cs="Times New Roman" w:hint="eastAsia"/>
          <w:color w:val="262626"/>
          <w:spacing w:val="12"/>
          <w:szCs w:val="24"/>
        </w:rPr>
        <w:t>各功能区编码</w:t>
      </w:r>
      <w:r>
        <w:rPr>
          <w:rFonts w:ascii="Times New Roman" w:hAnsi="Times New Roman" w:cs="Times New Roman"/>
          <w:color w:val="262626"/>
          <w:spacing w:val="12"/>
          <w:szCs w:val="24"/>
        </w:rPr>
        <w:t>/</w:t>
      </w:r>
      <w:r>
        <w:rPr>
          <w:rFonts w:ascii="Times New Roman" w:hAnsi="Times New Roman" w:cs="Times New Roman" w:hint="eastAsia"/>
          <w:color w:val="262626"/>
          <w:spacing w:val="12"/>
          <w:szCs w:val="24"/>
        </w:rPr>
        <w:t>system/</w:t>
      </w:r>
      <w:r>
        <w:rPr>
          <w:rFonts w:ascii="Times New Roman" w:hAnsi="Times New Roman" w:cs="Times New Roman"/>
          <w:color w:val="262626"/>
          <w:spacing w:val="12"/>
          <w:szCs w:val="24"/>
        </w:rPr>
        <w:t>queryF</w:t>
      </w:r>
      <w:r>
        <w:rPr>
          <w:rFonts w:ascii="Times New Roman" w:hAnsi="Times New Roman" w:cs="Times New Roman" w:hint="eastAsia"/>
          <w:color w:val="262626"/>
          <w:spacing w:val="12"/>
          <w:szCs w:val="24"/>
        </w:rPr>
        <w:t>rameStack</w:t>
      </w:r>
    </w:p>
    <w:p w14:paraId="0CA392C8" w14:textId="77777777" w:rsidR="00FB6D3D" w:rsidRDefault="00D22A15">
      <w:pPr>
        <w:pStyle w:val="af6"/>
        <w:ind w:left="420" w:firstLine="506"/>
        <w:rPr>
          <w:rFonts w:ascii="Times New Roman" w:hAnsi="Times New Roman" w:cs="Times New Roman"/>
          <w:b/>
          <w:color w:val="262626"/>
          <w:spacing w:val="12"/>
          <w:szCs w:val="21"/>
        </w:rPr>
      </w:pPr>
      <w:r>
        <w:rPr>
          <w:rFonts w:ascii="Times New Roman" w:hAnsi="Times New Roman" w:cs="Times New Roman" w:hint="eastAsia"/>
          <w:b/>
          <w:color w:val="262626"/>
          <w:spacing w:val="12"/>
          <w:szCs w:val="21"/>
        </w:rPr>
        <w:t>接口说明：</w:t>
      </w:r>
    </w:p>
    <w:p w14:paraId="7A42A798" w14:textId="77777777" w:rsidR="00FB6D3D" w:rsidRDefault="00D22A15">
      <w:pPr>
        <w:ind w:left="206" w:firstLineChars="0" w:firstLine="720"/>
      </w:pPr>
      <w:r>
        <w:rPr>
          <w:rFonts w:hint="eastAsia"/>
        </w:rPr>
        <w:t>该接口用于接收总控下发的框的摞数据查询。</w:t>
      </w:r>
    </w:p>
    <w:p w14:paraId="6A246C9D" w14:textId="77777777" w:rsidR="00FB6D3D" w:rsidRDefault="00D22A15">
      <w:pPr>
        <w:ind w:firstLineChars="400" w:firstLine="1012"/>
        <w:rPr>
          <w:rFonts w:ascii="Times New Roman" w:hAnsi="Times New Roman" w:cs="Times New Roman"/>
          <w:color w:val="262626"/>
          <w:spacing w:val="12"/>
          <w:szCs w:val="21"/>
        </w:rPr>
      </w:pPr>
      <w:r>
        <w:rPr>
          <w:rFonts w:ascii="Times New Roman" w:hAnsi="Times New Roman" w:cs="Times New Roman"/>
          <w:b/>
          <w:bCs/>
          <w:color w:val="262626"/>
          <w:spacing w:val="12"/>
          <w:szCs w:val="21"/>
        </w:rPr>
        <w:t>请求包结构体</w:t>
      </w:r>
      <w:r>
        <w:rPr>
          <w:rFonts w:ascii="Times New Roman" w:hAnsi="Times New Roman" w:cs="Times New Roman"/>
          <w:color w:val="262626"/>
          <w:spacing w:val="12"/>
          <w:szCs w:val="21"/>
        </w:rPr>
        <w:t>：</w:t>
      </w:r>
    </w:p>
    <w:p w14:paraId="1267A4F8" w14:textId="77777777" w:rsidR="00FB6D3D" w:rsidRDefault="00D22A15">
      <w:pPr>
        <w:ind w:leftChars="100" w:left="240" w:firstLineChars="285" w:firstLine="718"/>
        <w:rPr>
          <w:rFonts w:ascii="Times New Roman" w:hAnsi="Times New Roman" w:cs="Times New Roman"/>
          <w:color w:val="262626"/>
          <w:spacing w:val="12"/>
          <w:szCs w:val="21"/>
        </w:rPr>
      </w:pPr>
      <w:r>
        <w:rPr>
          <w:rFonts w:ascii="Times New Roman" w:hAnsi="Times New Roman" w:cs="Times New Roman" w:hint="eastAsia"/>
          <w:color w:val="262626"/>
          <w:spacing w:val="12"/>
          <w:szCs w:val="21"/>
        </w:rPr>
        <w:t>{</w:t>
      </w:r>
    </w:p>
    <w:p w14:paraId="2D308115" w14:textId="77777777" w:rsidR="00FB6D3D" w:rsidRDefault="00D22A15">
      <w:pPr>
        <w:ind w:leftChars="200" w:left="480" w:firstLineChars="285" w:firstLine="718"/>
        <w:rPr>
          <w:rFonts w:ascii="Times New Roman" w:hAnsi="Times New Roman" w:cs="Times New Roman"/>
          <w:color w:val="262626"/>
          <w:spacing w:val="12"/>
          <w:szCs w:val="21"/>
        </w:rPr>
      </w:pPr>
      <w:r>
        <w:rPr>
          <w:rFonts w:ascii="Times New Roman" w:hAnsi="Times New Roman" w:cs="Times New Roman"/>
          <w:color w:val="262626"/>
          <w:spacing w:val="12"/>
          <w:szCs w:val="21"/>
        </w:rPr>
        <w:t>“sort</w:t>
      </w:r>
      <w:r>
        <w:rPr>
          <w:rFonts w:ascii="Times New Roman" w:hAnsi="Times New Roman" w:cs="Times New Roman" w:hint="eastAsia"/>
          <w:color w:val="262626"/>
          <w:spacing w:val="12"/>
          <w:szCs w:val="21"/>
        </w:rPr>
        <w:t>_</w:t>
      </w:r>
      <w:r>
        <w:rPr>
          <w:rFonts w:ascii="Times New Roman" w:hAnsi="Times New Roman" w:cs="Times New Roman"/>
          <w:color w:val="262626"/>
          <w:spacing w:val="12"/>
          <w:szCs w:val="21"/>
        </w:rPr>
        <w:t>line</w:t>
      </w:r>
      <w:r>
        <w:rPr>
          <w:rFonts w:ascii="Times New Roman" w:hAnsi="Times New Roman" w:cs="Times New Roman" w:hint="eastAsia"/>
          <w:color w:val="262626"/>
          <w:spacing w:val="12"/>
          <w:szCs w:val="21"/>
        </w:rPr>
        <w:t>”</w:t>
      </w:r>
      <w:r>
        <w:rPr>
          <w:rFonts w:ascii="Times New Roman" w:hAnsi="Times New Roman" w:cs="Times New Roman" w:hint="eastAsia"/>
          <w:color w:val="262626"/>
          <w:spacing w:val="12"/>
          <w:szCs w:val="21"/>
        </w:rPr>
        <w:t>:</w:t>
      </w:r>
      <w:r>
        <w:rPr>
          <w:rFonts w:ascii="Times New Roman" w:hAnsi="Times New Roman" w:cs="Times New Roman"/>
          <w:color w:val="262626"/>
          <w:spacing w:val="12"/>
          <w:szCs w:val="21"/>
        </w:rPr>
        <w:t xml:space="preserve"> ”1”,</w:t>
      </w:r>
    </w:p>
    <w:p w14:paraId="38D4C4F1" w14:textId="77777777" w:rsidR="00FB6D3D" w:rsidRDefault="00D22A15">
      <w:pPr>
        <w:ind w:leftChars="200" w:left="480" w:firstLineChars="285" w:firstLine="718"/>
        <w:rPr>
          <w:rFonts w:ascii="Times New Roman" w:hAnsi="Times New Roman" w:cs="Times New Roman"/>
          <w:color w:val="262626"/>
          <w:spacing w:val="12"/>
          <w:szCs w:val="21"/>
        </w:rPr>
      </w:pPr>
      <w:r>
        <w:rPr>
          <w:rFonts w:ascii="Times New Roman" w:hAnsi="Times New Roman" w:cs="Times New Roman"/>
          <w:color w:val="262626"/>
          <w:spacing w:val="12"/>
          <w:szCs w:val="21"/>
        </w:rPr>
        <w:t>“area_code</w:t>
      </w:r>
      <w:r>
        <w:rPr>
          <w:rFonts w:ascii="Times New Roman" w:hAnsi="Times New Roman" w:cs="Times New Roman" w:hint="eastAsia"/>
          <w:color w:val="262626"/>
          <w:spacing w:val="12"/>
          <w:szCs w:val="21"/>
        </w:rPr>
        <w:t>”</w:t>
      </w:r>
      <w:r>
        <w:rPr>
          <w:rFonts w:ascii="Times New Roman" w:hAnsi="Times New Roman" w:cs="Times New Roman" w:hint="eastAsia"/>
          <w:color w:val="262626"/>
          <w:spacing w:val="12"/>
          <w:szCs w:val="21"/>
        </w:rPr>
        <w:t>:</w:t>
      </w:r>
      <w:r>
        <w:rPr>
          <w:rFonts w:ascii="Times New Roman" w:hAnsi="Times New Roman" w:cs="Times New Roman"/>
          <w:color w:val="262626"/>
          <w:spacing w:val="12"/>
          <w:szCs w:val="21"/>
        </w:rPr>
        <w:t xml:space="preserve"> ”2”,</w:t>
      </w:r>
    </w:p>
    <w:p w14:paraId="559421DF" w14:textId="77777777" w:rsidR="00FB6D3D" w:rsidRDefault="00D22A15">
      <w:pPr>
        <w:ind w:leftChars="100" w:left="240" w:firstLineChars="395" w:firstLine="995"/>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robot</w:t>
      </w:r>
      <w:r>
        <w:rPr>
          <w:rFonts w:ascii="Times New Roman" w:hAnsi="Times New Roman" w:cs="Times New Roman"/>
          <w:color w:val="262626"/>
          <w:spacing w:val="12"/>
          <w:szCs w:val="21"/>
        </w:rPr>
        <w:t>_id”:”1”,</w:t>
      </w:r>
    </w:p>
    <w:p w14:paraId="2EE45D6D" w14:textId="77777777" w:rsidR="00FB6D3D" w:rsidRDefault="00D22A15">
      <w:pPr>
        <w:ind w:leftChars="100" w:left="240" w:firstLineChars="379" w:firstLine="955"/>
        <w:rPr>
          <w:rFonts w:ascii="Times New Roman" w:hAnsi="Times New Roman" w:cs="Times New Roman"/>
          <w:color w:val="262626"/>
          <w:spacing w:val="12"/>
          <w:szCs w:val="21"/>
        </w:rPr>
      </w:pPr>
      <w:r>
        <w:rPr>
          <w:rFonts w:ascii="Times New Roman" w:hAnsi="Times New Roman" w:cs="Times New Roman"/>
          <w:color w:val="262626"/>
          <w:spacing w:val="12"/>
          <w:szCs w:val="21"/>
        </w:rPr>
        <w:t>“place_id”:“1”</w:t>
      </w:r>
      <w:r>
        <w:rPr>
          <w:rFonts w:ascii="Times New Roman" w:hAnsi="Times New Roman" w:cs="Times New Roman" w:hint="eastAsia"/>
          <w:color w:val="262626"/>
          <w:spacing w:val="12"/>
          <w:szCs w:val="21"/>
        </w:rPr>
        <w:t>,</w:t>
      </w:r>
    </w:p>
    <w:p w14:paraId="09E0EA47" w14:textId="77777777" w:rsidR="00FB6D3D" w:rsidRDefault="00D22A15">
      <w:pPr>
        <w:ind w:leftChars="100" w:left="240" w:firstLineChars="379" w:firstLine="955"/>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location</w:t>
      </w: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w:t>
      </w: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1</w:t>
      </w:r>
      <w:r>
        <w:rPr>
          <w:rFonts w:ascii="Times New Roman" w:hAnsi="Times New Roman" w:cs="Times New Roman"/>
          <w:color w:val="262626"/>
          <w:spacing w:val="12"/>
          <w:szCs w:val="21"/>
        </w:rPr>
        <w:t>”</w:t>
      </w:r>
    </w:p>
    <w:p w14:paraId="14886ACE" w14:textId="77777777" w:rsidR="00FB6D3D" w:rsidRDefault="00D22A15">
      <w:pPr>
        <w:ind w:firstLineChars="379" w:firstLine="955"/>
        <w:rPr>
          <w:rFonts w:ascii="Times New Roman" w:hAnsi="Times New Roman" w:cs="Times New Roman"/>
          <w:color w:val="262626"/>
          <w:spacing w:val="12"/>
          <w:szCs w:val="21"/>
        </w:rPr>
      </w:pPr>
      <w:r>
        <w:rPr>
          <w:rFonts w:ascii="Times New Roman" w:hAnsi="Times New Roman" w:cs="Times New Roman" w:hint="eastAsia"/>
          <w:color w:val="262626"/>
          <w:spacing w:val="12"/>
          <w:szCs w:val="21"/>
        </w:rPr>
        <w:t>}</w:t>
      </w:r>
    </w:p>
    <w:p w14:paraId="50761F7A" w14:textId="77777777" w:rsidR="00FB6D3D" w:rsidRDefault="00D22A15">
      <w:pPr>
        <w:ind w:leftChars="200" w:left="480" w:firstLine="506"/>
        <w:rPr>
          <w:rFonts w:ascii="Times New Roman" w:hAnsi="Times New Roman" w:cs="Times New Roman"/>
          <w:b/>
          <w:bCs/>
          <w:color w:val="262626"/>
          <w:spacing w:val="12"/>
          <w:szCs w:val="21"/>
        </w:rPr>
      </w:pPr>
      <w:r>
        <w:rPr>
          <w:rFonts w:ascii="Times New Roman" w:hAnsi="Times New Roman" w:cs="Times New Roman" w:hint="eastAsia"/>
          <w:b/>
          <w:bCs/>
          <w:color w:val="262626"/>
          <w:spacing w:val="12"/>
          <w:szCs w:val="21"/>
        </w:rPr>
        <w:t>参数说明</w:t>
      </w:r>
      <w:r>
        <w:rPr>
          <w:rFonts w:ascii="Times New Roman" w:hAnsi="Times New Roman" w:cs="Times New Roman" w:hint="eastAsia"/>
          <w:b/>
          <w:bCs/>
          <w:color w:val="262626"/>
          <w:spacing w:val="12"/>
          <w:szCs w:val="21"/>
        </w:rPr>
        <w:t>:</w:t>
      </w:r>
    </w:p>
    <w:tbl>
      <w:tblPr>
        <w:tblStyle w:val="af2"/>
        <w:tblW w:w="8642" w:type="dxa"/>
        <w:jc w:val="center"/>
        <w:tblLayout w:type="fixed"/>
        <w:tblLook w:val="04A0" w:firstRow="1" w:lastRow="0" w:firstColumn="1" w:lastColumn="0" w:noHBand="0" w:noVBand="1"/>
      </w:tblPr>
      <w:tblGrid>
        <w:gridCol w:w="1838"/>
        <w:gridCol w:w="1276"/>
        <w:gridCol w:w="2835"/>
        <w:gridCol w:w="2693"/>
      </w:tblGrid>
      <w:tr w:rsidR="00FB6D3D" w14:paraId="537C7420" w14:textId="77777777">
        <w:trPr>
          <w:jc w:val="center"/>
        </w:trPr>
        <w:tc>
          <w:tcPr>
            <w:tcW w:w="1838" w:type="dxa"/>
          </w:tcPr>
          <w:p w14:paraId="5EA25F77" w14:textId="77777777" w:rsidR="00FB6D3D" w:rsidRDefault="00D22A15">
            <w:pPr>
              <w:ind w:firstLineChars="0" w:firstLine="0"/>
            </w:pPr>
            <w:r>
              <w:rPr>
                <w:rFonts w:hint="eastAsia"/>
              </w:rPr>
              <w:t>参数</w:t>
            </w:r>
          </w:p>
        </w:tc>
        <w:tc>
          <w:tcPr>
            <w:tcW w:w="1276" w:type="dxa"/>
          </w:tcPr>
          <w:p w14:paraId="16353166" w14:textId="77777777" w:rsidR="00FB6D3D" w:rsidRDefault="00D22A15">
            <w:pPr>
              <w:ind w:firstLineChars="0" w:firstLine="0"/>
            </w:pPr>
            <w:r>
              <w:rPr>
                <w:rFonts w:hint="eastAsia"/>
              </w:rPr>
              <w:t>参数类型</w:t>
            </w:r>
          </w:p>
        </w:tc>
        <w:tc>
          <w:tcPr>
            <w:tcW w:w="2835" w:type="dxa"/>
          </w:tcPr>
          <w:p w14:paraId="11B4CF61" w14:textId="77777777" w:rsidR="00FB6D3D" w:rsidRDefault="00D22A15">
            <w:pPr>
              <w:ind w:firstLineChars="0" w:firstLine="0"/>
            </w:pPr>
            <w:r>
              <w:rPr>
                <w:rFonts w:hint="eastAsia"/>
              </w:rPr>
              <w:t>说明</w:t>
            </w:r>
          </w:p>
        </w:tc>
        <w:tc>
          <w:tcPr>
            <w:tcW w:w="2693" w:type="dxa"/>
          </w:tcPr>
          <w:p w14:paraId="60846DFD" w14:textId="77777777" w:rsidR="00FB6D3D" w:rsidRDefault="00D22A15">
            <w:pPr>
              <w:ind w:firstLineChars="0" w:firstLine="0"/>
            </w:pPr>
            <w:r>
              <w:rPr>
                <w:rFonts w:hint="eastAsia"/>
              </w:rPr>
              <w:t>示例值</w:t>
            </w:r>
          </w:p>
        </w:tc>
      </w:tr>
      <w:tr w:rsidR="00FB6D3D" w14:paraId="02BC5D91" w14:textId="77777777">
        <w:trPr>
          <w:jc w:val="center"/>
        </w:trPr>
        <w:tc>
          <w:tcPr>
            <w:tcW w:w="1838" w:type="dxa"/>
          </w:tcPr>
          <w:p w14:paraId="687FDB12" w14:textId="77777777" w:rsidR="00FB6D3D" w:rsidRDefault="00D22A15">
            <w:pPr>
              <w:ind w:firstLineChars="0" w:firstLine="0"/>
              <w:rPr>
                <w:rFonts w:ascii="Times New Roman" w:hAnsi="Times New Roman" w:cs="Times New Roman"/>
                <w:color w:val="262626"/>
                <w:spacing w:val="12"/>
                <w:szCs w:val="21"/>
              </w:rPr>
            </w:pPr>
            <w:r>
              <w:rPr>
                <w:rFonts w:ascii="Times New Roman" w:hAnsi="Times New Roman" w:cs="Times New Roman"/>
                <w:color w:val="262626"/>
                <w:spacing w:val="12"/>
                <w:szCs w:val="21"/>
              </w:rPr>
              <w:t>sort</w:t>
            </w:r>
            <w:r>
              <w:rPr>
                <w:rFonts w:ascii="Times New Roman" w:hAnsi="Times New Roman" w:cs="Times New Roman" w:hint="eastAsia"/>
                <w:color w:val="262626"/>
                <w:spacing w:val="12"/>
                <w:szCs w:val="21"/>
              </w:rPr>
              <w:t>_</w:t>
            </w:r>
            <w:r>
              <w:rPr>
                <w:rFonts w:ascii="Times New Roman" w:hAnsi="Times New Roman" w:cs="Times New Roman"/>
                <w:color w:val="262626"/>
                <w:spacing w:val="12"/>
                <w:szCs w:val="21"/>
              </w:rPr>
              <w:t>line</w:t>
            </w:r>
          </w:p>
        </w:tc>
        <w:tc>
          <w:tcPr>
            <w:tcW w:w="1276" w:type="dxa"/>
          </w:tcPr>
          <w:p w14:paraId="0C042D84" w14:textId="77777777" w:rsidR="00FB6D3D" w:rsidRDefault="00D22A15">
            <w:pPr>
              <w:ind w:firstLineChars="0" w:firstLine="0"/>
            </w:pPr>
            <w:r>
              <w:t>string</w:t>
            </w:r>
          </w:p>
        </w:tc>
        <w:tc>
          <w:tcPr>
            <w:tcW w:w="2835" w:type="dxa"/>
          </w:tcPr>
          <w:p w14:paraId="1752CA9E" w14:textId="77777777" w:rsidR="00FB6D3D" w:rsidRDefault="00D22A15">
            <w:pPr>
              <w:ind w:firstLineChars="0" w:firstLine="0"/>
            </w:pPr>
            <w:r>
              <w:rPr>
                <w:rFonts w:hint="eastAsia"/>
              </w:rPr>
              <w:t>分拣线</w:t>
            </w:r>
          </w:p>
        </w:tc>
        <w:tc>
          <w:tcPr>
            <w:tcW w:w="2693" w:type="dxa"/>
          </w:tcPr>
          <w:p w14:paraId="5E33C293" w14:textId="77777777" w:rsidR="00FB6D3D" w:rsidRDefault="00FB6D3D">
            <w:pPr>
              <w:ind w:firstLineChars="0" w:firstLine="0"/>
            </w:pPr>
          </w:p>
        </w:tc>
      </w:tr>
      <w:tr w:rsidR="00FB6D3D" w14:paraId="7DB50BEF" w14:textId="77777777">
        <w:trPr>
          <w:jc w:val="center"/>
        </w:trPr>
        <w:tc>
          <w:tcPr>
            <w:tcW w:w="1838" w:type="dxa"/>
          </w:tcPr>
          <w:p w14:paraId="0F5E4731" w14:textId="77777777" w:rsidR="00FB6D3D" w:rsidRDefault="00D22A15">
            <w:pPr>
              <w:ind w:firstLineChars="0" w:firstLine="0"/>
              <w:rPr>
                <w:rFonts w:ascii="Times New Roman" w:hAnsi="Times New Roman" w:cs="Times New Roman"/>
                <w:color w:val="262626"/>
                <w:spacing w:val="12"/>
                <w:szCs w:val="21"/>
              </w:rPr>
            </w:pPr>
            <w:r>
              <w:rPr>
                <w:rFonts w:ascii="Times New Roman" w:hAnsi="Times New Roman" w:cs="Times New Roman"/>
                <w:color w:val="262626"/>
                <w:spacing w:val="12"/>
                <w:szCs w:val="21"/>
              </w:rPr>
              <w:lastRenderedPageBreak/>
              <w:t>area_code</w:t>
            </w:r>
          </w:p>
        </w:tc>
        <w:tc>
          <w:tcPr>
            <w:tcW w:w="1276" w:type="dxa"/>
          </w:tcPr>
          <w:p w14:paraId="2EDDC92B" w14:textId="77777777" w:rsidR="00FB6D3D" w:rsidRDefault="00D22A15">
            <w:pPr>
              <w:ind w:firstLineChars="0" w:firstLine="0"/>
            </w:pPr>
            <w:r>
              <w:t>string</w:t>
            </w:r>
          </w:p>
        </w:tc>
        <w:tc>
          <w:tcPr>
            <w:tcW w:w="2835" w:type="dxa"/>
          </w:tcPr>
          <w:p w14:paraId="0D7B411A" w14:textId="77777777" w:rsidR="00FB6D3D" w:rsidRDefault="00D22A15">
            <w:pPr>
              <w:ind w:firstLineChars="0" w:firstLine="0"/>
            </w:pPr>
            <w:r>
              <w:rPr>
                <w:rFonts w:hint="eastAsia"/>
              </w:rPr>
              <w:t>分区编码</w:t>
            </w:r>
          </w:p>
        </w:tc>
        <w:tc>
          <w:tcPr>
            <w:tcW w:w="2693" w:type="dxa"/>
          </w:tcPr>
          <w:p w14:paraId="4C7D4B0D" w14:textId="77777777" w:rsidR="00FB6D3D" w:rsidRDefault="00D22A15">
            <w:pPr>
              <w:ind w:firstLineChars="0" w:firstLine="0"/>
            </w:pPr>
            <w:r>
              <w:rPr>
                <w:rFonts w:hint="eastAsia"/>
              </w:rPr>
              <w:t>详情请参照</w:t>
            </w:r>
            <w:r>
              <w:rPr>
                <w:rFonts w:hint="eastAsia"/>
              </w:rPr>
              <w:t>3</w:t>
            </w:r>
            <w:r>
              <w:t>.1</w:t>
            </w:r>
          </w:p>
        </w:tc>
      </w:tr>
      <w:tr w:rsidR="00FB6D3D" w14:paraId="0BA1080E" w14:textId="77777777">
        <w:trPr>
          <w:jc w:val="center"/>
        </w:trPr>
        <w:tc>
          <w:tcPr>
            <w:tcW w:w="1838" w:type="dxa"/>
          </w:tcPr>
          <w:p w14:paraId="2597C457" w14:textId="77777777" w:rsidR="00FB6D3D" w:rsidRDefault="00D22A15">
            <w:pPr>
              <w:ind w:firstLineChars="0" w:firstLine="0"/>
              <w:rPr>
                <w:rFonts w:ascii="Times New Roman" w:hAnsi="Times New Roman" w:cs="Times New Roman"/>
                <w:color w:val="262626"/>
                <w:spacing w:val="12"/>
                <w:szCs w:val="21"/>
              </w:rPr>
            </w:pPr>
            <w:r>
              <w:rPr>
                <w:rFonts w:ascii="Times New Roman" w:hAnsi="Times New Roman" w:cs="Times New Roman" w:hint="eastAsia"/>
                <w:color w:val="262626"/>
                <w:spacing w:val="12"/>
                <w:szCs w:val="21"/>
              </w:rPr>
              <w:t>robot</w:t>
            </w:r>
            <w:r>
              <w:rPr>
                <w:rFonts w:ascii="Times New Roman" w:hAnsi="Times New Roman" w:cs="Times New Roman"/>
                <w:color w:val="262626"/>
                <w:spacing w:val="12"/>
                <w:szCs w:val="21"/>
              </w:rPr>
              <w:t>_id</w:t>
            </w:r>
          </w:p>
        </w:tc>
        <w:tc>
          <w:tcPr>
            <w:tcW w:w="1276" w:type="dxa"/>
          </w:tcPr>
          <w:p w14:paraId="4A540277" w14:textId="77777777" w:rsidR="00FB6D3D" w:rsidRDefault="00D22A15">
            <w:pPr>
              <w:ind w:firstLineChars="0" w:firstLine="0"/>
            </w:pPr>
            <w:r>
              <w:t>s</w:t>
            </w:r>
            <w:r>
              <w:rPr>
                <w:rFonts w:hint="eastAsia"/>
              </w:rPr>
              <w:t>tring</w:t>
            </w:r>
          </w:p>
        </w:tc>
        <w:tc>
          <w:tcPr>
            <w:tcW w:w="2835" w:type="dxa"/>
          </w:tcPr>
          <w:p w14:paraId="13EF664D" w14:textId="77777777" w:rsidR="00FB6D3D" w:rsidRDefault="00D22A15">
            <w:pPr>
              <w:ind w:firstLineChars="0" w:firstLine="0"/>
            </w:pPr>
            <w:r>
              <w:rPr>
                <w:rFonts w:hint="eastAsia"/>
              </w:rPr>
              <w:t>机器人编号</w:t>
            </w:r>
          </w:p>
        </w:tc>
        <w:tc>
          <w:tcPr>
            <w:tcW w:w="2693" w:type="dxa"/>
          </w:tcPr>
          <w:p w14:paraId="62344DFF" w14:textId="77777777" w:rsidR="00FB6D3D" w:rsidRDefault="00FB6D3D">
            <w:pPr>
              <w:ind w:firstLineChars="0" w:firstLine="0"/>
            </w:pPr>
          </w:p>
        </w:tc>
      </w:tr>
      <w:tr w:rsidR="00FB6D3D" w14:paraId="6FBC5BBA" w14:textId="77777777">
        <w:trPr>
          <w:jc w:val="center"/>
        </w:trPr>
        <w:tc>
          <w:tcPr>
            <w:tcW w:w="1838" w:type="dxa"/>
          </w:tcPr>
          <w:p w14:paraId="3BBEC173" w14:textId="77777777" w:rsidR="00FB6D3D" w:rsidRDefault="00D22A15">
            <w:pPr>
              <w:ind w:firstLineChars="0" w:firstLine="0"/>
              <w:rPr>
                <w:rFonts w:ascii="Times New Roman" w:hAnsi="Times New Roman" w:cs="Times New Roman"/>
                <w:color w:val="262626"/>
                <w:spacing w:val="12"/>
                <w:szCs w:val="21"/>
              </w:rPr>
            </w:pPr>
            <w:r>
              <w:rPr>
                <w:rFonts w:ascii="Times New Roman" w:hAnsi="Times New Roman" w:cs="Times New Roman"/>
                <w:color w:val="262626"/>
                <w:spacing w:val="12"/>
                <w:szCs w:val="21"/>
              </w:rPr>
              <w:t>place_id</w:t>
            </w:r>
          </w:p>
        </w:tc>
        <w:tc>
          <w:tcPr>
            <w:tcW w:w="1276" w:type="dxa"/>
          </w:tcPr>
          <w:p w14:paraId="201033BE" w14:textId="77777777" w:rsidR="00FB6D3D" w:rsidRDefault="00D22A15">
            <w:pPr>
              <w:ind w:firstLineChars="0" w:firstLine="0"/>
            </w:pPr>
            <w:r>
              <w:t>string</w:t>
            </w:r>
          </w:p>
        </w:tc>
        <w:tc>
          <w:tcPr>
            <w:tcW w:w="2835" w:type="dxa"/>
          </w:tcPr>
          <w:p w14:paraId="289DC722" w14:textId="77777777" w:rsidR="00FB6D3D" w:rsidRDefault="00D22A15">
            <w:pPr>
              <w:ind w:firstLineChars="0" w:firstLine="0"/>
            </w:pPr>
            <w:r>
              <w:rPr>
                <w:rFonts w:hint="eastAsia"/>
              </w:rPr>
              <w:t>框编号</w:t>
            </w:r>
          </w:p>
        </w:tc>
        <w:tc>
          <w:tcPr>
            <w:tcW w:w="2693" w:type="dxa"/>
          </w:tcPr>
          <w:p w14:paraId="47ED254A" w14:textId="77777777" w:rsidR="00FB6D3D" w:rsidRDefault="00FB6D3D">
            <w:pPr>
              <w:ind w:firstLineChars="0" w:firstLine="0"/>
            </w:pPr>
          </w:p>
        </w:tc>
      </w:tr>
      <w:tr w:rsidR="00FB6D3D" w14:paraId="71E80129" w14:textId="77777777">
        <w:trPr>
          <w:jc w:val="center"/>
        </w:trPr>
        <w:tc>
          <w:tcPr>
            <w:tcW w:w="1838" w:type="dxa"/>
          </w:tcPr>
          <w:p w14:paraId="2817D23A" w14:textId="77777777" w:rsidR="00FB6D3D" w:rsidRDefault="00D22A15">
            <w:pPr>
              <w:ind w:firstLineChars="0" w:firstLine="0"/>
              <w:rPr>
                <w:rFonts w:ascii="Times New Roman" w:hAnsi="Times New Roman" w:cs="Times New Roman"/>
                <w:color w:val="262626"/>
                <w:spacing w:val="12"/>
                <w:szCs w:val="21"/>
              </w:rPr>
            </w:pPr>
            <w:r>
              <w:rPr>
                <w:rFonts w:ascii="Times New Roman" w:hAnsi="Times New Roman" w:cs="Times New Roman" w:hint="eastAsia"/>
                <w:color w:val="262626"/>
                <w:spacing w:val="12"/>
                <w:szCs w:val="21"/>
              </w:rPr>
              <w:t>location</w:t>
            </w:r>
          </w:p>
        </w:tc>
        <w:tc>
          <w:tcPr>
            <w:tcW w:w="1276" w:type="dxa"/>
          </w:tcPr>
          <w:p w14:paraId="34E8C507" w14:textId="77777777" w:rsidR="00FB6D3D" w:rsidRDefault="00D22A15">
            <w:pPr>
              <w:ind w:firstLineChars="0" w:firstLine="0"/>
            </w:pPr>
            <w:r>
              <w:rPr>
                <w:rFonts w:hint="eastAsia"/>
              </w:rPr>
              <w:t>string</w:t>
            </w:r>
          </w:p>
        </w:tc>
        <w:tc>
          <w:tcPr>
            <w:tcW w:w="2835" w:type="dxa"/>
          </w:tcPr>
          <w:p w14:paraId="60DB5BBB" w14:textId="77777777" w:rsidR="00FB6D3D" w:rsidRDefault="00D22A15">
            <w:pPr>
              <w:ind w:firstLineChars="0" w:firstLine="0"/>
            </w:pPr>
            <w:r>
              <w:rPr>
                <w:rFonts w:hint="eastAsia"/>
              </w:rPr>
              <w:t>区内分区编号</w:t>
            </w:r>
          </w:p>
        </w:tc>
        <w:tc>
          <w:tcPr>
            <w:tcW w:w="2693" w:type="dxa"/>
          </w:tcPr>
          <w:p w14:paraId="5A5B0BFE" w14:textId="77777777" w:rsidR="00FB6D3D" w:rsidRDefault="00FB6D3D">
            <w:pPr>
              <w:ind w:firstLineChars="0" w:firstLine="0"/>
            </w:pPr>
          </w:p>
        </w:tc>
      </w:tr>
    </w:tbl>
    <w:p w14:paraId="6C8185B1" w14:textId="77777777" w:rsidR="00FB6D3D" w:rsidRDefault="00D22A15">
      <w:pPr>
        <w:ind w:left="720" w:firstLineChars="0" w:firstLine="0"/>
        <w:rPr>
          <w:rStyle w:val="af3"/>
        </w:rPr>
      </w:pPr>
      <w:r>
        <w:rPr>
          <w:rStyle w:val="af3"/>
          <w:rFonts w:hint="eastAsia"/>
        </w:rPr>
        <w:t>返回结果：</w:t>
      </w:r>
    </w:p>
    <w:p w14:paraId="3FF2C49F" w14:textId="77777777" w:rsidR="00FB6D3D" w:rsidRDefault="00D22A15">
      <w:pPr>
        <w:ind w:firstLineChars="300" w:firstLine="756"/>
        <w:rPr>
          <w:rFonts w:ascii="Times New Roman" w:hAnsi="Times New Roman" w:cs="Times New Roman"/>
          <w:color w:val="262626"/>
          <w:spacing w:val="12"/>
          <w:szCs w:val="21"/>
        </w:rPr>
      </w:pPr>
      <w:r>
        <w:rPr>
          <w:rFonts w:ascii="Times New Roman" w:hAnsi="Times New Roman" w:cs="Times New Roman" w:hint="eastAsia"/>
          <w:color w:val="262626"/>
          <w:spacing w:val="12"/>
          <w:szCs w:val="21"/>
        </w:rPr>
        <w:t>{</w:t>
      </w:r>
    </w:p>
    <w:p w14:paraId="5F6DE233" w14:textId="77777777" w:rsidR="00FB6D3D" w:rsidRDefault="00D22A15">
      <w:pPr>
        <w:ind w:leftChars="300" w:left="720" w:firstLineChars="0" w:firstLine="480"/>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code</w:t>
      </w: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 xml:space="preserve">: </w:t>
      </w:r>
      <w:r>
        <w:rPr>
          <w:rFonts w:ascii="Times New Roman" w:hAnsi="Times New Roman" w:cs="Times New Roman"/>
          <w:color w:val="262626"/>
          <w:spacing w:val="12"/>
          <w:szCs w:val="21"/>
        </w:rPr>
        <w:t>20</w:t>
      </w:r>
      <w:r>
        <w:rPr>
          <w:rFonts w:ascii="Times New Roman" w:hAnsi="Times New Roman" w:cs="Times New Roman" w:hint="eastAsia"/>
          <w:color w:val="262626"/>
          <w:spacing w:val="12"/>
          <w:szCs w:val="21"/>
        </w:rPr>
        <w:t>0,</w:t>
      </w:r>
    </w:p>
    <w:p w14:paraId="158BA196" w14:textId="77777777" w:rsidR="00FB6D3D" w:rsidRDefault="00D22A15">
      <w:pPr>
        <w:ind w:leftChars="300" w:left="720" w:firstLineChars="0" w:firstLine="480"/>
        <w:rPr>
          <w:rFonts w:ascii="Times New Roman" w:hAnsi="Times New Roman" w:cs="Times New Roman"/>
          <w:color w:val="262626"/>
          <w:spacing w:val="12"/>
          <w:szCs w:val="21"/>
        </w:rPr>
      </w:pPr>
      <w:r>
        <w:rPr>
          <w:rFonts w:ascii="Times New Roman" w:hAnsi="Times New Roman" w:cs="Times New Roman"/>
          <w:color w:val="262626"/>
          <w:spacing w:val="12"/>
          <w:szCs w:val="21"/>
        </w:rPr>
        <w:t>“msg”</w:t>
      </w:r>
      <w:r>
        <w:rPr>
          <w:rFonts w:ascii="Times New Roman" w:hAnsi="Times New Roman" w:cs="Times New Roman" w:hint="eastAsia"/>
          <w:color w:val="262626"/>
          <w:spacing w:val="12"/>
          <w:szCs w:val="21"/>
        </w:rPr>
        <w:t xml:space="preserve">: </w:t>
      </w: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success</w:t>
      </w: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w:t>
      </w:r>
    </w:p>
    <w:p w14:paraId="28C2AFEA" w14:textId="77777777" w:rsidR="00FB6D3D" w:rsidRDefault="00D22A15">
      <w:pPr>
        <w:pStyle w:val="af6"/>
        <w:ind w:leftChars="400" w:left="960" w:firstLineChars="0" w:firstLine="300"/>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data</w:t>
      </w: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 {</w:t>
      </w:r>
    </w:p>
    <w:p w14:paraId="4FE3753B" w14:textId="77777777" w:rsidR="00FB6D3D" w:rsidRDefault="00D22A15">
      <w:pPr>
        <w:pStyle w:val="af6"/>
        <w:ind w:leftChars="400" w:left="960" w:firstLineChars="0" w:firstLine="300"/>
        <w:rPr>
          <w:rFonts w:ascii="Times New Roman" w:hAnsi="Times New Roman" w:cs="Times New Roman"/>
          <w:color w:val="262626"/>
          <w:spacing w:val="12"/>
          <w:szCs w:val="21"/>
        </w:rPr>
      </w:pPr>
      <w:r>
        <w:rPr>
          <w:rFonts w:ascii="Times New Roman" w:hAnsi="Times New Roman" w:cs="Times New Roman"/>
          <w:color w:val="262626"/>
          <w:spacing w:val="12"/>
          <w:szCs w:val="21"/>
        </w:rPr>
        <w:tab/>
        <w:t xml:space="preserve"> “next_process”:”xxx”,</w:t>
      </w:r>
    </w:p>
    <w:p w14:paraId="64152E60" w14:textId="77777777" w:rsidR="00FB6D3D" w:rsidRDefault="00D22A15">
      <w:pPr>
        <w:pStyle w:val="af6"/>
        <w:ind w:leftChars="400" w:left="960" w:firstLineChars="0" w:firstLine="300"/>
        <w:rPr>
          <w:rFonts w:ascii="Times New Roman" w:hAnsi="Times New Roman" w:cs="Times New Roman"/>
          <w:color w:val="262626"/>
          <w:spacing w:val="12"/>
          <w:szCs w:val="21"/>
        </w:rPr>
      </w:pPr>
      <w:r>
        <w:rPr>
          <w:rFonts w:ascii="Times New Roman" w:hAnsi="Times New Roman" w:cs="Times New Roman"/>
          <w:color w:val="262626"/>
          <w:spacing w:val="12"/>
          <w:szCs w:val="21"/>
        </w:rPr>
        <w:t xml:space="preserve">   “thickness”:”10”,</w:t>
      </w:r>
    </w:p>
    <w:p w14:paraId="1BA0FFD4" w14:textId="77777777" w:rsidR="00FB6D3D" w:rsidRDefault="00D22A15">
      <w:pPr>
        <w:pStyle w:val="af6"/>
        <w:ind w:leftChars="400" w:left="960" w:firstLineChars="0" w:firstLine="300"/>
        <w:rPr>
          <w:rFonts w:ascii="Times New Roman" w:hAnsi="Times New Roman" w:cs="Times New Roman"/>
          <w:color w:val="262626"/>
          <w:spacing w:val="12"/>
          <w:szCs w:val="21"/>
        </w:rPr>
      </w:pPr>
      <w:r>
        <w:rPr>
          <w:rFonts w:ascii="Times New Roman" w:hAnsi="Times New Roman" w:cs="Times New Roman"/>
          <w:color w:val="262626"/>
          <w:spacing w:val="12"/>
          <w:szCs w:val="21"/>
        </w:rPr>
        <w:t xml:space="preserve">  “</w:t>
      </w:r>
      <w:r>
        <w:rPr>
          <w:rFonts w:ascii="Times New Roman" w:hAnsi="Times New Roman" w:cs="Times New Roman" w:hint="eastAsia"/>
          <w:color w:val="262626"/>
          <w:spacing w:val="12"/>
          <w:szCs w:val="21"/>
        </w:rPr>
        <w:t>stack</w:t>
      </w:r>
      <w:r>
        <w:rPr>
          <w:rFonts w:ascii="Times New Roman" w:hAnsi="Times New Roman" w:cs="Times New Roman"/>
          <w:color w:val="262626"/>
          <w:spacing w:val="12"/>
          <w:szCs w:val="21"/>
        </w:rPr>
        <w:t>_info”: [{</w:t>
      </w:r>
    </w:p>
    <w:p w14:paraId="0A833186" w14:textId="77777777" w:rsidR="00FB6D3D" w:rsidRDefault="00D22A15">
      <w:pPr>
        <w:pStyle w:val="af6"/>
        <w:ind w:leftChars="700" w:left="1680" w:firstLineChars="0" w:firstLine="300"/>
        <w:rPr>
          <w:rFonts w:ascii="Times New Roman" w:hAnsi="Times New Roman" w:cs="Times New Roman"/>
          <w:color w:val="262626"/>
          <w:spacing w:val="12"/>
          <w:szCs w:val="21"/>
        </w:rPr>
      </w:pPr>
      <w:r>
        <w:rPr>
          <w:rFonts w:ascii="Times New Roman" w:hAnsi="Times New Roman" w:cs="Times New Roman"/>
          <w:color w:val="262626"/>
          <w:spacing w:val="12"/>
          <w:szCs w:val="21"/>
        </w:rPr>
        <w:tab/>
        <w:t>“stack_height”:”20”,</w:t>
      </w:r>
    </w:p>
    <w:p w14:paraId="660F9C6C" w14:textId="77777777" w:rsidR="00FB6D3D" w:rsidRDefault="00D22A15">
      <w:pPr>
        <w:pStyle w:val="af6"/>
        <w:ind w:leftChars="700" w:left="1680" w:firstLine="504"/>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stack</w:t>
      </w:r>
      <w:r>
        <w:rPr>
          <w:rFonts w:ascii="Times New Roman" w:hAnsi="Times New Roman" w:cs="Times New Roman"/>
          <w:color w:val="262626"/>
          <w:spacing w:val="12"/>
          <w:szCs w:val="21"/>
        </w:rPr>
        <w:t>_id”:”</w:t>
      </w:r>
      <w:r>
        <w:rPr>
          <w:rFonts w:ascii="Times New Roman" w:hAnsi="Times New Roman" w:cs="Times New Roman" w:hint="eastAsia"/>
          <w:color w:val="262626"/>
          <w:spacing w:val="12"/>
          <w:szCs w:val="21"/>
        </w:rPr>
        <w:t>1</w:t>
      </w: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w:t>
      </w:r>
    </w:p>
    <w:p w14:paraId="7FF0C4A8" w14:textId="77777777" w:rsidR="00FB6D3D" w:rsidRDefault="00D22A15">
      <w:pPr>
        <w:pStyle w:val="af6"/>
        <w:ind w:leftChars="700" w:left="1680" w:firstLine="504"/>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part_code</w:t>
      </w: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w:t>
      </w: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xx</w:t>
      </w:r>
      <w:r>
        <w:rPr>
          <w:rFonts w:ascii="Times New Roman" w:hAnsi="Times New Roman" w:cs="Times New Roman"/>
          <w:color w:val="262626"/>
          <w:spacing w:val="12"/>
          <w:szCs w:val="21"/>
        </w:rPr>
        <w:t>”</w:t>
      </w:r>
    </w:p>
    <w:p w14:paraId="52B550AC" w14:textId="77777777" w:rsidR="00FB6D3D" w:rsidRDefault="00D22A15">
      <w:pPr>
        <w:pStyle w:val="af6"/>
        <w:ind w:leftChars="700" w:left="1680" w:firstLineChars="0" w:firstLine="300"/>
        <w:rPr>
          <w:rFonts w:ascii="Times New Roman" w:hAnsi="Times New Roman" w:cs="Times New Roman"/>
          <w:color w:val="262626"/>
          <w:spacing w:val="12"/>
          <w:szCs w:val="21"/>
        </w:rPr>
      </w:pPr>
      <w:r>
        <w:rPr>
          <w:rFonts w:ascii="Times New Roman" w:hAnsi="Times New Roman" w:cs="Times New Roman" w:hint="eastAsia"/>
          <w:color w:val="262626"/>
          <w:spacing w:val="12"/>
          <w:szCs w:val="21"/>
        </w:rPr>
        <w:t>}</w:t>
      </w:r>
      <w:r>
        <w:rPr>
          <w:rFonts w:ascii="Times New Roman" w:hAnsi="Times New Roman" w:cs="Times New Roman"/>
          <w:color w:val="262626"/>
          <w:spacing w:val="12"/>
          <w:szCs w:val="21"/>
        </w:rPr>
        <w:t>,{</w:t>
      </w:r>
    </w:p>
    <w:p w14:paraId="10E4C934" w14:textId="77777777" w:rsidR="00FB6D3D" w:rsidRDefault="00D22A15">
      <w:pPr>
        <w:pStyle w:val="af6"/>
        <w:ind w:leftChars="700" w:left="1680" w:firstLineChars="0" w:firstLine="300"/>
        <w:rPr>
          <w:rFonts w:ascii="Times New Roman" w:hAnsi="Times New Roman" w:cs="Times New Roman"/>
          <w:color w:val="262626"/>
          <w:spacing w:val="12"/>
          <w:szCs w:val="21"/>
        </w:rPr>
      </w:pPr>
      <w:r>
        <w:rPr>
          <w:rFonts w:ascii="Times New Roman" w:hAnsi="Times New Roman" w:cs="Times New Roman"/>
          <w:color w:val="262626"/>
          <w:spacing w:val="12"/>
          <w:szCs w:val="21"/>
        </w:rPr>
        <w:tab/>
        <w:t>“stack_height”:”40”,</w:t>
      </w:r>
    </w:p>
    <w:p w14:paraId="340786E4" w14:textId="77777777" w:rsidR="00FB6D3D" w:rsidRDefault="00D22A15">
      <w:pPr>
        <w:ind w:leftChars="600" w:left="1440" w:firstLineChars="300" w:firstLine="756"/>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stack</w:t>
      </w:r>
      <w:r>
        <w:rPr>
          <w:rFonts w:ascii="Times New Roman" w:hAnsi="Times New Roman" w:cs="Times New Roman"/>
          <w:color w:val="262626"/>
          <w:spacing w:val="12"/>
          <w:szCs w:val="21"/>
        </w:rPr>
        <w:t>_id”:”</w:t>
      </w:r>
      <w:r>
        <w:rPr>
          <w:rFonts w:ascii="Times New Roman" w:hAnsi="Times New Roman" w:cs="Times New Roman" w:hint="eastAsia"/>
          <w:color w:val="262626"/>
          <w:spacing w:val="12"/>
          <w:szCs w:val="21"/>
        </w:rPr>
        <w:t>2</w:t>
      </w: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w:t>
      </w:r>
    </w:p>
    <w:p w14:paraId="1FCE98BF" w14:textId="77777777" w:rsidR="00FB6D3D" w:rsidRDefault="00D22A15">
      <w:pPr>
        <w:pStyle w:val="af6"/>
        <w:ind w:leftChars="700" w:left="1680" w:firstLine="504"/>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part_code</w:t>
      </w: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w:t>
      </w: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xx</w:t>
      </w:r>
      <w:r>
        <w:rPr>
          <w:rFonts w:ascii="Times New Roman" w:hAnsi="Times New Roman" w:cs="Times New Roman"/>
          <w:color w:val="262626"/>
          <w:spacing w:val="12"/>
          <w:szCs w:val="21"/>
        </w:rPr>
        <w:t>”</w:t>
      </w:r>
    </w:p>
    <w:p w14:paraId="53C6888A" w14:textId="77777777" w:rsidR="00FB6D3D" w:rsidRDefault="00D22A15">
      <w:pPr>
        <w:ind w:leftChars="300" w:left="720" w:firstLineChars="479" w:firstLine="1207"/>
        <w:rPr>
          <w:rFonts w:ascii="Times New Roman" w:hAnsi="Times New Roman" w:cs="Times New Roman"/>
          <w:color w:val="262626"/>
          <w:spacing w:val="12"/>
          <w:szCs w:val="21"/>
        </w:rPr>
      </w:pPr>
      <w:r>
        <w:rPr>
          <w:rFonts w:ascii="Times New Roman" w:hAnsi="Times New Roman" w:cs="Times New Roman"/>
          <w:color w:val="262626"/>
          <w:spacing w:val="12"/>
          <w:szCs w:val="21"/>
        </w:rPr>
        <w:t>}]</w:t>
      </w:r>
    </w:p>
    <w:p w14:paraId="0270F5F8" w14:textId="77777777" w:rsidR="00FB6D3D" w:rsidRDefault="00D22A15">
      <w:pPr>
        <w:pStyle w:val="af6"/>
        <w:ind w:leftChars="400" w:left="960" w:firstLineChars="0" w:firstLine="300"/>
        <w:rPr>
          <w:rFonts w:ascii="Times New Roman" w:hAnsi="Times New Roman" w:cs="Times New Roman"/>
          <w:color w:val="262626"/>
          <w:spacing w:val="12"/>
          <w:szCs w:val="21"/>
        </w:rPr>
      </w:pPr>
      <w:r>
        <w:rPr>
          <w:rFonts w:ascii="Times New Roman" w:hAnsi="Times New Roman" w:cs="Times New Roman" w:hint="eastAsia"/>
          <w:color w:val="262626"/>
          <w:spacing w:val="12"/>
          <w:szCs w:val="21"/>
        </w:rPr>
        <w:t>}</w:t>
      </w:r>
    </w:p>
    <w:p w14:paraId="4298EAC8" w14:textId="77777777" w:rsidR="00FB6D3D" w:rsidRDefault="00D22A15">
      <w:pPr>
        <w:ind w:firstLineChars="285" w:firstLine="718"/>
        <w:rPr>
          <w:rFonts w:ascii="Times New Roman" w:hAnsi="Times New Roman" w:cs="Times New Roman"/>
          <w:color w:val="262626"/>
          <w:spacing w:val="12"/>
          <w:szCs w:val="21"/>
        </w:rPr>
      </w:pPr>
      <w:r>
        <w:rPr>
          <w:rFonts w:ascii="Times New Roman" w:hAnsi="Times New Roman" w:cs="Times New Roman" w:hint="eastAsia"/>
          <w:color w:val="262626"/>
          <w:spacing w:val="12"/>
          <w:szCs w:val="21"/>
        </w:rPr>
        <w:t>}</w:t>
      </w:r>
    </w:p>
    <w:tbl>
      <w:tblPr>
        <w:tblStyle w:val="af2"/>
        <w:tblW w:w="8931" w:type="dxa"/>
        <w:jc w:val="center"/>
        <w:tblLayout w:type="fixed"/>
        <w:tblLook w:val="04A0" w:firstRow="1" w:lastRow="0" w:firstColumn="1" w:lastColumn="0" w:noHBand="0" w:noVBand="1"/>
      </w:tblPr>
      <w:tblGrid>
        <w:gridCol w:w="1702"/>
        <w:gridCol w:w="1276"/>
        <w:gridCol w:w="2976"/>
        <w:gridCol w:w="2977"/>
      </w:tblGrid>
      <w:tr w:rsidR="00FB6D3D" w14:paraId="1D786C36" w14:textId="77777777">
        <w:trPr>
          <w:jc w:val="center"/>
        </w:trPr>
        <w:tc>
          <w:tcPr>
            <w:tcW w:w="1702" w:type="dxa"/>
          </w:tcPr>
          <w:p w14:paraId="7F73E3A1" w14:textId="77777777" w:rsidR="00FB6D3D" w:rsidRDefault="00D22A15">
            <w:pPr>
              <w:ind w:firstLineChars="0" w:firstLine="0"/>
            </w:pPr>
            <w:r>
              <w:rPr>
                <w:rFonts w:hint="eastAsia"/>
              </w:rPr>
              <w:t>参数</w:t>
            </w:r>
          </w:p>
        </w:tc>
        <w:tc>
          <w:tcPr>
            <w:tcW w:w="1276" w:type="dxa"/>
          </w:tcPr>
          <w:p w14:paraId="1BF09AB1" w14:textId="77777777" w:rsidR="00FB6D3D" w:rsidRDefault="00D22A15">
            <w:pPr>
              <w:ind w:firstLineChars="0" w:firstLine="0"/>
            </w:pPr>
            <w:r>
              <w:rPr>
                <w:rFonts w:hint="eastAsia"/>
              </w:rPr>
              <w:t>参数类型</w:t>
            </w:r>
          </w:p>
        </w:tc>
        <w:tc>
          <w:tcPr>
            <w:tcW w:w="2976" w:type="dxa"/>
          </w:tcPr>
          <w:p w14:paraId="786B2DDF" w14:textId="77777777" w:rsidR="00FB6D3D" w:rsidRDefault="00D22A15">
            <w:pPr>
              <w:ind w:firstLineChars="0" w:firstLine="0"/>
            </w:pPr>
            <w:r>
              <w:rPr>
                <w:rFonts w:hint="eastAsia"/>
              </w:rPr>
              <w:t>说明</w:t>
            </w:r>
          </w:p>
        </w:tc>
        <w:tc>
          <w:tcPr>
            <w:tcW w:w="2977" w:type="dxa"/>
          </w:tcPr>
          <w:p w14:paraId="42CBBF58" w14:textId="77777777" w:rsidR="00FB6D3D" w:rsidRDefault="00D22A15">
            <w:pPr>
              <w:ind w:firstLineChars="0" w:firstLine="0"/>
            </w:pPr>
            <w:r>
              <w:rPr>
                <w:rFonts w:hint="eastAsia"/>
              </w:rPr>
              <w:t>示例值</w:t>
            </w:r>
          </w:p>
        </w:tc>
      </w:tr>
      <w:tr w:rsidR="00FB6D3D" w14:paraId="56409D64" w14:textId="77777777">
        <w:trPr>
          <w:jc w:val="center"/>
        </w:trPr>
        <w:tc>
          <w:tcPr>
            <w:tcW w:w="1702" w:type="dxa"/>
          </w:tcPr>
          <w:p w14:paraId="2FDC13E8" w14:textId="77777777" w:rsidR="00FB6D3D" w:rsidRDefault="00D22A15">
            <w:pPr>
              <w:ind w:firstLineChars="0" w:firstLine="0"/>
              <w:rPr>
                <w:rFonts w:ascii="Times New Roman" w:hAnsi="Times New Roman" w:cs="Times New Roman"/>
              </w:rPr>
            </w:pPr>
            <w:r>
              <w:rPr>
                <w:rFonts w:ascii="Times New Roman" w:hAnsi="Times New Roman" w:cs="Times New Roman" w:hint="eastAsia"/>
                <w:color w:val="262626"/>
                <w:spacing w:val="12"/>
                <w:szCs w:val="21"/>
              </w:rPr>
              <w:t>code</w:t>
            </w:r>
          </w:p>
        </w:tc>
        <w:tc>
          <w:tcPr>
            <w:tcW w:w="1276" w:type="dxa"/>
          </w:tcPr>
          <w:p w14:paraId="28F47F47" w14:textId="77777777" w:rsidR="00FB6D3D" w:rsidRDefault="00D22A15">
            <w:pPr>
              <w:ind w:firstLineChars="0" w:firstLine="0"/>
            </w:pPr>
            <w:r>
              <w:rPr>
                <w:rFonts w:hint="eastAsia"/>
              </w:rPr>
              <w:t>int</w:t>
            </w:r>
          </w:p>
        </w:tc>
        <w:tc>
          <w:tcPr>
            <w:tcW w:w="2976" w:type="dxa"/>
          </w:tcPr>
          <w:p w14:paraId="46C39205" w14:textId="77777777" w:rsidR="00FB6D3D" w:rsidRDefault="00D22A15">
            <w:pPr>
              <w:ind w:firstLineChars="0" w:firstLine="0"/>
            </w:pPr>
            <w:r>
              <w:rPr>
                <w:rFonts w:hint="eastAsia"/>
              </w:rPr>
              <w:t>返回码</w:t>
            </w:r>
          </w:p>
        </w:tc>
        <w:tc>
          <w:tcPr>
            <w:tcW w:w="2977" w:type="dxa"/>
          </w:tcPr>
          <w:p w14:paraId="57C5B1BE" w14:textId="77777777" w:rsidR="00FB6D3D" w:rsidRDefault="00D22A15">
            <w:pPr>
              <w:ind w:firstLineChars="0" w:firstLine="0"/>
            </w:pPr>
            <w:r>
              <w:t>20</w:t>
            </w:r>
            <w:r>
              <w:rPr>
                <w:rFonts w:hint="eastAsia"/>
              </w:rPr>
              <w:t>0</w:t>
            </w:r>
            <w:r>
              <w:rPr>
                <w:rFonts w:hint="eastAsia"/>
              </w:rPr>
              <w:t>为成功；</w:t>
            </w:r>
            <w:r>
              <w:rPr>
                <w:rFonts w:hint="eastAsia"/>
              </w:rPr>
              <w:t>4</w:t>
            </w:r>
            <w:r>
              <w:t>00</w:t>
            </w:r>
            <w:r>
              <w:rPr>
                <w:rFonts w:hint="eastAsia"/>
              </w:rPr>
              <w:t>为失败</w:t>
            </w:r>
          </w:p>
        </w:tc>
      </w:tr>
      <w:tr w:rsidR="00FB6D3D" w14:paraId="1C9DA0B1" w14:textId="77777777">
        <w:trPr>
          <w:jc w:val="center"/>
        </w:trPr>
        <w:tc>
          <w:tcPr>
            <w:tcW w:w="1702" w:type="dxa"/>
          </w:tcPr>
          <w:p w14:paraId="07E2D73A" w14:textId="77777777" w:rsidR="00FB6D3D" w:rsidRDefault="00D22A15">
            <w:pPr>
              <w:ind w:firstLineChars="0" w:firstLine="0"/>
              <w:rPr>
                <w:rFonts w:ascii="Times New Roman" w:hAnsi="Times New Roman" w:cs="Times New Roman"/>
              </w:rPr>
            </w:pPr>
            <w:r>
              <w:rPr>
                <w:rFonts w:ascii="Times New Roman" w:hAnsi="Times New Roman" w:cs="Times New Roman"/>
                <w:color w:val="262626"/>
                <w:spacing w:val="12"/>
                <w:szCs w:val="21"/>
              </w:rPr>
              <w:lastRenderedPageBreak/>
              <w:t>msg</w:t>
            </w:r>
          </w:p>
        </w:tc>
        <w:tc>
          <w:tcPr>
            <w:tcW w:w="1276" w:type="dxa"/>
          </w:tcPr>
          <w:p w14:paraId="24679401" w14:textId="77777777" w:rsidR="00FB6D3D" w:rsidRDefault="00D22A15">
            <w:pPr>
              <w:ind w:firstLineChars="0" w:firstLine="0"/>
            </w:pPr>
            <w:r>
              <w:rPr>
                <w:rFonts w:hint="eastAsia"/>
              </w:rPr>
              <w:t>string</w:t>
            </w:r>
          </w:p>
        </w:tc>
        <w:tc>
          <w:tcPr>
            <w:tcW w:w="2976" w:type="dxa"/>
          </w:tcPr>
          <w:p w14:paraId="34A5AC3A" w14:textId="77777777" w:rsidR="00FB6D3D" w:rsidRDefault="00D22A15">
            <w:pPr>
              <w:ind w:firstLineChars="0" w:firstLine="0"/>
            </w:pPr>
            <w:r>
              <w:rPr>
                <w:rFonts w:hint="eastAsia"/>
              </w:rPr>
              <w:t>对返回码的文本描述内容。若返回码不为</w:t>
            </w:r>
            <w:r>
              <w:rPr>
                <w:rFonts w:hint="eastAsia"/>
              </w:rPr>
              <w:t>200</w:t>
            </w:r>
            <w:r>
              <w:rPr>
                <w:rFonts w:hint="eastAsia"/>
              </w:rPr>
              <w:t>，则返回错误描述信息</w:t>
            </w:r>
          </w:p>
        </w:tc>
        <w:tc>
          <w:tcPr>
            <w:tcW w:w="2977" w:type="dxa"/>
          </w:tcPr>
          <w:p w14:paraId="52CCF9F2" w14:textId="77777777" w:rsidR="00FB6D3D" w:rsidRDefault="00D22A15">
            <w:pPr>
              <w:ind w:firstLineChars="0" w:firstLine="0"/>
              <w:rPr>
                <w:rFonts w:ascii="Times New Roman" w:hAnsi="Times New Roman" w:cs="Times New Roman"/>
              </w:rPr>
            </w:pPr>
            <w:r>
              <w:rPr>
                <w:rFonts w:ascii="Times New Roman" w:hAnsi="Times New Roman" w:cs="Times New Roman"/>
              </w:rPr>
              <w:t>“</w:t>
            </w:r>
            <w:r>
              <w:rPr>
                <w:rFonts w:ascii="Times New Roman" w:hAnsi="Times New Roman" w:cs="Times New Roman" w:hint="eastAsia"/>
              </w:rPr>
              <w:t>success</w:t>
            </w:r>
            <w:r>
              <w:rPr>
                <w:rFonts w:ascii="Times New Roman" w:hAnsi="Times New Roman" w:cs="Times New Roman" w:hint="eastAsia"/>
              </w:rPr>
              <w:t>”表示请求成功，请求失败时（</w:t>
            </w:r>
            <w:r>
              <w:rPr>
                <w:rFonts w:ascii="Times New Roman" w:hAnsi="Times New Roman" w:cs="Times New Roman" w:hint="eastAsia"/>
              </w:rPr>
              <w:t>code</w:t>
            </w:r>
            <w:r>
              <w:rPr>
                <w:rFonts w:ascii="Times New Roman" w:hAnsi="Times New Roman" w:cs="Times New Roman" w:hint="eastAsia"/>
              </w:rPr>
              <w:t>非</w:t>
            </w:r>
            <w:r>
              <w:rPr>
                <w:rFonts w:ascii="Times New Roman" w:hAnsi="Times New Roman" w:cs="Times New Roman" w:hint="eastAsia"/>
              </w:rPr>
              <w:t>200</w:t>
            </w:r>
            <w:r>
              <w:rPr>
                <w:rFonts w:ascii="Times New Roman" w:hAnsi="Times New Roman" w:cs="Times New Roman" w:hint="eastAsia"/>
              </w:rPr>
              <w:t>）返回详细错误描述信息</w:t>
            </w:r>
          </w:p>
        </w:tc>
      </w:tr>
      <w:tr w:rsidR="00FB6D3D" w14:paraId="6D7D2A47" w14:textId="77777777">
        <w:trPr>
          <w:jc w:val="center"/>
        </w:trPr>
        <w:tc>
          <w:tcPr>
            <w:tcW w:w="1702" w:type="dxa"/>
          </w:tcPr>
          <w:p w14:paraId="662A6FBA" w14:textId="77777777" w:rsidR="00FB6D3D" w:rsidRDefault="00D22A15">
            <w:pPr>
              <w:ind w:firstLineChars="0" w:firstLine="0"/>
              <w:rPr>
                <w:rFonts w:ascii="Times New Roman" w:hAnsi="Times New Roman" w:cs="Times New Roman"/>
                <w:color w:val="262626"/>
                <w:spacing w:val="12"/>
                <w:szCs w:val="21"/>
              </w:rPr>
            </w:pPr>
            <w:r>
              <w:rPr>
                <w:rFonts w:ascii="Times New Roman" w:hAnsi="Times New Roman" w:cs="Times New Roman"/>
                <w:color w:val="262626"/>
                <w:spacing w:val="12"/>
                <w:szCs w:val="21"/>
              </w:rPr>
              <w:t>data</w:t>
            </w:r>
          </w:p>
        </w:tc>
        <w:tc>
          <w:tcPr>
            <w:tcW w:w="1276" w:type="dxa"/>
          </w:tcPr>
          <w:p w14:paraId="050D3314" w14:textId="77777777" w:rsidR="00FB6D3D" w:rsidRDefault="00D22A15">
            <w:pPr>
              <w:ind w:firstLineChars="0" w:firstLine="0"/>
            </w:pPr>
            <w:r>
              <w:rPr>
                <w:rFonts w:hint="eastAsia"/>
              </w:rPr>
              <w:t>string</w:t>
            </w:r>
          </w:p>
        </w:tc>
        <w:tc>
          <w:tcPr>
            <w:tcW w:w="2976" w:type="dxa"/>
          </w:tcPr>
          <w:p w14:paraId="666D2715" w14:textId="77777777" w:rsidR="00FB6D3D" w:rsidRDefault="00D22A15">
            <w:pPr>
              <w:ind w:firstLineChars="0" w:firstLine="0"/>
            </w:pPr>
            <w:r>
              <w:rPr>
                <w:rFonts w:hint="eastAsia"/>
              </w:rPr>
              <w:t>数据区，如过没有数据返回，则为空</w:t>
            </w:r>
          </w:p>
        </w:tc>
        <w:tc>
          <w:tcPr>
            <w:tcW w:w="2977" w:type="dxa"/>
          </w:tcPr>
          <w:p w14:paraId="04813FE7" w14:textId="77777777" w:rsidR="00FB6D3D" w:rsidRDefault="00FB6D3D">
            <w:pPr>
              <w:ind w:firstLineChars="0" w:firstLine="0"/>
              <w:rPr>
                <w:rFonts w:ascii="Times New Roman" w:hAnsi="Times New Roman" w:cs="Times New Roman"/>
              </w:rPr>
            </w:pPr>
          </w:p>
        </w:tc>
      </w:tr>
      <w:tr w:rsidR="00FB6D3D" w14:paraId="320B1462" w14:textId="77777777">
        <w:trPr>
          <w:jc w:val="center"/>
        </w:trPr>
        <w:tc>
          <w:tcPr>
            <w:tcW w:w="1702" w:type="dxa"/>
          </w:tcPr>
          <w:p w14:paraId="75CBC9D2" w14:textId="77777777" w:rsidR="00FB6D3D" w:rsidRDefault="00D22A15">
            <w:pPr>
              <w:ind w:firstLineChars="0" w:firstLine="0"/>
              <w:rPr>
                <w:rFonts w:ascii="Times New Roman" w:hAnsi="Times New Roman" w:cs="Times New Roman"/>
                <w:color w:val="262626"/>
                <w:spacing w:val="12"/>
                <w:szCs w:val="21"/>
              </w:rPr>
            </w:pPr>
            <w:r>
              <w:rPr>
                <w:rFonts w:ascii="Times New Roman" w:hAnsi="Times New Roman" w:cs="Times New Roman"/>
                <w:color w:val="262626"/>
                <w:spacing w:val="12"/>
                <w:szCs w:val="21"/>
              </w:rPr>
              <w:t>next_process</w:t>
            </w:r>
          </w:p>
        </w:tc>
        <w:tc>
          <w:tcPr>
            <w:tcW w:w="1276" w:type="dxa"/>
          </w:tcPr>
          <w:p w14:paraId="260A6A03" w14:textId="77777777" w:rsidR="00FB6D3D" w:rsidRDefault="00D22A15">
            <w:pPr>
              <w:ind w:firstLineChars="0" w:firstLine="0"/>
            </w:pPr>
            <w:r>
              <w:rPr>
                <w:rFonts w:hint="eastAsia"/>
              </w:rPr>
              <w:t>string</w:t>
            </w:r>
          </w:p>
        </w:tc>
        <w:tc>
          <w:tcPr>
            <w:tcW w:w="2976" w:type="dxa"/>
          </w:tcPr>
          <w:p w14:paraId="7891BE24" w14:textId="77777777" w:rsidR="00FB6D3D" w:rsidRDefault="00D22A15">
            <w:pPr>
              <w:ind w:firstLineChars="0" w:firstLine="0"/>
            </w:pPr>
            <w:r>
              <w:rPr>
                <w:rFonts w:hint="eastAsia"/>
              </w:rPr>
              <w:t>下道序数据</w:t>
            </w:r>
          </w:p>
        </w:tc>
        <w:tc>
          <w:tcPr>
            <w:tcW w:w="2977" w:type="dxa"/>
          </w:tcPr>
          <w:p w14:paraId="0A386F1B" w14:textId="77777777" w:rsidR="00FB6D3D" w:rsidRDefault="00FB6D3D">
            <w:pPr>
              <w:ind w:firstLineChars="0" w:firstLine="0"/>
              <w:rPr>
                <w:rFonts w:ascii="Times New Roman" w:hAnsi="Times New Roman" w:cs="Times New Roman"/>
              </w:rPr>
            </w:pPr>
          </w:p>
        </w:tc>
      </w:tr>
      <w:tr w:rsidR="00FB6D3D" w14:paraId="232019BB" w14:textId="77777777">
        <w:trPr>
          <w:jc w:val="center"/>
        </w:trPr>
        <w:tc>
          <w:tcPr>
            <w:tcW w:w="1702" w:type="dxa"/>
          </w:tcPr>
          <w:p w14:paraId="6E19C891" w14:textId="77777777" w:rsidR="00FB6D3D" w:rsidRDefault="00D22A15">
            <w:pPr>
              <w:ind w:firstLineChars="0" w:firstLine="0"/>
              <w:rPr>
                <w:rFonts w:ascii="Times New Roman" w:hAnsi="Times New Roman" w:cs="Times New Roman"/>
                <w:color w:val="262626"/>
                <w:spacing w:val="12"/>
                <w:szCs w:val="21"/>
              </w:rPr>
            </w:pPr>
            <w:r>
              <w:rPr>
                <w:rFonts w:ascii="Times New Roman" w:hAnsi="Times New Roman" w:cs="Times New Roman"/>
                <w:color w:val="262626"/>
                <w:spacing w:val="12"/>
                <w:szCs w:val="21"/>
              </w:rPr>
              <w:t>thickness</w:t>
            </w:r>
          </w:p>
        </w:tc>
        <w:tc>
          <w:tcPr>
            <w:tcW w:w="1276" w:type="dxa"/>
          </w:tcPr>
          <w:p w14:paraId="6E306220" w14:textId="77777777" w:rsidR="00FB6D3D" w:rsidRDefault="00D22A15">
            <w:pPr>
              <w:ind w:firstLineChars="0" w:firstLine="0"/>
            </w:pPr>
            <w:r>
              <w:rPr>
                <w:rFonts w:hint="eastAsia"/>
              </w:rPr>
              <w:t>string</w:t>
            </w:r>
          </w:p>
        </w:tc>
        <w:tc>
          <w:tcPr>
            <w:tcW w:w="2976" w:type="dxa"/>
          </w:tcPr>
          <w:p w14:paraId="513164C7" w14:textId="77777777" w:rsidR="00FB6D3D" w:rsidRDefault="00D22A15">
            <w:pPr>
              <w:ind w:firstLineChars="0" w:firstLine="0"/>
            </w:pPr>
            <w:r>
              <w:rPr>
                <w:rFonts w:hint="eastAsia"/>
              </w:rPr>
              <w:t>零件厚度</w:t>
            </w:r>
          </w:p>
        </w:tc>
        <w:tc>
          <w:tcPr>
            <w:tcW w:w="2977" w:type="dxa"/>
          </w:tcPr>
          <w:p w14:paraId="6EF40992" w14:textId="77777777" w:rsidR="00FB6D3D" w:rsidRDefault="00FB6D3D">
            <w:pPr>
              <w:ind w:firstLineChars="0" w:firstLine="0"/>
              <w:rPr>
                <w:rFonts w:ascii="Times New Roman" w:hAnsi="Times New Roman" w:cs="Times New Roman"/>
              </w:rPr>
            </w:pPr>
          </w:p>
        </w:tc>
      </w:tr>
      <w:tr w:rsidR="00FB6D3D" w14:paraId="7FA61EE5" w14:textId="77777777">
        <w:trPr>
          <w:jc w:val="center"/>
        </w:trPr>
        <w:tc>
          <w:tcPr>
            <w:tcW w:w="1702" w:type="dxa"/>
          </w:tcPr>
          <w:p w14:paraId="2187DFCB" w14:textId="77777777" w:rsidR="00FB6D3D" w:rsidRDefault="00D22A15">
            <w:pPr>
              <w:ind w:firstLineChars="0" w:firstLine="0"/>
              <w:rPr>
                <w:rFonts w:ascii="Times New Roman" w:hAnsi="Times New Roman" w:cs="Times New Roman"/>
                <w:color w:val="262626"/>
                <w:spacing w:val="12"/>
                <w:szCs w:val="21"/>
              </w:rPr>
            </w:pPr>
            <w:r>
              <w:rPr>
                <w:rFonts w:ascii="Times New Roman" w:hAnsi="Times New Roman" w:cs="Times New Roman" w:hint="eastAsia"/>
                <w:color w:val="262626"/>
                <w:spacing w:val="12"/>
                <w:szCs w:val="21"/>
              </w:rPr>
              <w:t>stack</w:t>
            </w:r>
            <w:r>
              <w:rPr>
                <w:rFonts w:ascii="Times New Roman" w:hAnsi="Times New Roman" w:cs="Times New Roman"/>
                <w:color w:val="262626"/>
                <w:spacing w:val="12"/>
                <w:szCs w:val="21"/>
              </w:rPr>
              <w:t>_info</w:t>
            </w:r>
          </w:p>
        </w:tc>
        <w:tc>
          <w:tcPr>
            <w:tcW w:w="1276" w:type="dxa"/>
          </w:tcPr>
          <w:p w14:paraId="74A145CF" w14:textId="77777777" w:rsidR="00FB6D3D" w:rsidRDefault="00D22A15">
            <w:pPr>
              <w:ind w:firstLineChars="0" w:firstLine="0"/>
            </w:pPr>
            <w:r>
              <w:rPr>
                <w:rFonts w:hint="eastAsia"/>
              </w:rPr>
              <w:t>string</w:t>
            </w:r>
          </w:p>
        </w:tc>
        <w:tc>
          <w:tcPr>
            <w:tcW w:w="2976" w:type="dxa"/>
          </w:tcPr>
          <w:p w14:paraId="6A0018F2" w14:textId="77777777" w:rsidR="00FB6D3D" w:rsidRDefault="00D22A15">
            <w:pPr>
              <w:ind w:firstLineChars="0" w:firstLine="0"/>
            </w:pPr>
            <w:r>
              <w:rPr>
                <w:rFonts w:hint="eastAsia"/>
              </w:rPr>
              <w:t>摞数据</w:t>
            </w:r>
          </w:p>
        </w:tc>
        <w:tc>
          <w:tcPr>
            <w:tcW w:w="2977" w:type="dxa"/>
          </w:tcPr>
          <w:p w14:paraId="20C9FAC5" w14:textId="77777777" w:rsidR="00FB6D3D" w:rsidRDefault="00FB6D3D">
            <w:pPr>
              <w:ind w:firstLineChars="0" w:firstLine="0"/>
              <w:rPr>
                <w:rFonts w:ascii="Times New Roman" w:hAnsi="Times New Roman" w:cs="Times New Roman"/>
              </w:rPr>
            </w:pPr>
          </w:p>
        </w:tc>
      </w:tr>
      <w:tr w:rsidR="00FB6D3D" w14:paraId="3BD1D499" w14:textId="77777777">
        <w:trPr>
          <w:jc w:val="center"/>
        </w:trPr>
        <w:tc>
          <w:tcPr>
            <w:tcW w:w="1702" w:type="dxa"/>
          </w:tcPr>
          <w:p w14:paraId="22FC3466" w14:textId="77777777" w:rsidR="00FB6D3D" w:rsidRDefault="00D22A15">
            <w:pPr>
              <w:ind w:firstLineChars="0" w:firstLine="0"/>
              <w:rPr>
                <w:rFonts w:ascii="Times New Roman" w:hAnsi="Times New Roman" w:cs="Times New Roman"/>
                <w:color w:val="262626"/>
                <w:spacing w:val="12"/>
                <w:szCs w:val="21"/>
              </w:rPr>
            </w:pPr>
            <w:r>
              <w:rPr>
                <w:rFonts w:ascii="Times New Roman" w:hAnsi="Times New Roman" w:cs="Times New Roman"/>
                <w:color w:val="262626"/>
                <w:spacing w:val="12"/>
                <w:szCs w:val="21"/>
              </w:rPr>
              <w:t>stack_height</w:t>
            </w:r>
          </w:p>
        </w:tc>
        <w:tc>
          <w:tcPr>
            <w:tcW w:w="1276" w:type="dxa"/>
          </w:tcPr>
          <w:p w14:paraId="4072F49D" w14:textId="77777777" w:rsidR="00FB6D3D" w:rsidRDefault="00D22A15">
            <w:pPr>
              <w:ind w:firstLineChars="0" w:firstLine="0"/>
            </w:pPr>
            <w:r>
              <w:rPr>
                <w:rFonts w:hint="eastAsia"/>
              </w:rPr>
              <w:t>string</w:t>
            </w:r>
          </w:p>
        </w:tc>
        <w:tc>
          <w:tcPr>
            <w:tcW w:w="2976" w:type="dxa"/>
          </w:tcPr>
          <w:p w14:paraId="151EF06C" w14:textId="77777777" w:rsidR="00FB6D3D" w:rsidRDefault="00D22A15">
            <w:pPr>
              <w:ind w:firstLineChars="0" w:firstLine="0"/>
            </w:pPr>
            <w:r>
              <w:rPr>
                <w:rFonts w:hint="eastAsia"/>
              </w:rPr>
              <w:t>摞的高度</w:t>
            </w:r>
          </w:p>
        </w:tc>
        <w:tc>
          <w:tcPr>
            <w:tcW w:w="2977" w:type="dxa"/>
          </w:tcPr>
          <w:p w14:paraId="5EFA1A5A" w14:textId="77777777" w:rsidR="00FB6D3D" w:rsidRDefault="00FB6D3D">
            <w:pPr>
              <w:ind w:firstLineChars="0" w:firstLine="0"/>
              <w:rPr>
                <w:rFonts w:ascii="Times New Roman" w:hAnsi="Times New Roman" w:cs="Times New Roman"/>
              </w:rPr>
            </w:pPr>
          </w:p>
        </w:tc>
      </w:tr>
      <w:tr w:rsidR="00FB6D3D" w14:paraId="48D21F8E" w14:textId="77777777">
        <w:trPr>
          <w:jc w:val="center"/>
        </w:trPr>
        <w:tc>
          <w:tcPr>
            <w:tcW w:w="1702" w:type="dxa"/>
          </w:tcPr>
          <w:p w14:paraId="7BD5CC9E" w14:textId="77777777" w:rsidR="00FB6D3D" w:rsidRDefault="00D22A15">
            <w:pPr>
              <w:ind w:firstLineChars="0" w:firstLine="0"/>
              <w:rPr>
                <w:rFonts w:ascii="Times New Roman" w:hAnsi="Times New Roman" w:cs="Times New Roman"/>
                <w:color w:val="262626"/>
                <w:spacing w:val="12"/>
                <w:szCs w:val="21"/>
              </w:rPr>
            </w:pPr>
            <w:r>
              <w:rPr>
                <w:rFonts w:ascii="Times New Roman" w:hAnsi="Times New Roman" w:cs="Times New Roman" w:hint="eastAsia"/>
                <w:color w:val="262626"/>
                <w:spacing w:val="12"/>
                <w:szCs w:val="21"/>
              </w:rPr>
              <w:t>stack</w:t>
            </w:r>
            <w:r>
              <w:rPr>
                <w:rFonts w:ascii="Times New Roman" w:hAnsi="Times New Roman" w:cs="Times New Roman"/>
                <w:color w:val="262626"/>
                <w:spacing w:val="12"/>
                <w:szCs w:val="21"/>
              </w:rPr>
              <w:t>_id</w:t>
            </w:r>
          </w:p>
        </w:tc>
        <w:tc>
          <w:tcPr>
            <w:tcW w:w="1276" w:type="dxa"/>
          </w:tcPr>
          <w:p w14:paraId="5417BDD6" w14:textId="77777777" w:rsidR="00FB6D3D" w:rsidRDefault="00D22A15">
            <w:pPr>
              <w:ind w:firstLineChars="0" w:firstLine="0"/>
            </w:pPr>
            <w:r>
              <w:rPr>
                <w:rFonts w:hint="eastAsia"/>
              </w:rPr>
              <w:t>string</w:t>
            </w:r>
          </w:p>
        </w:tc>
        <w:tc>
          <w:tcPr>
            <w:tcW w:w="2976" w:type="dxa"/>
          </w:tcPr>
          <w:p w14:paraId="2DDA9F13" w14:textId="77777777" w:rsidR="00FB6D3D" w:rsidRDefault="00D22A15">
            <w:pPr>
              <w:ind w:firstLineChars="0" w:firstLine="0"/>
            </w:pPr>
            <w:r>
              <w:rPr>
                <w:rFonts w:hint="eastAsia"/>
              </w:rPr>
              <w:t>摞编号</w:t>
            </w:r>
          </w:p>
        </w:tc>
        <w:tc>
          <w:tcPr>
            <w:tcW w:w="2977" w:type="dxa"/>
          </w:tcPr>
          <w:p w14:paraId="371557B2" w14:textId="77777777" w:rsidR="00FB6D3D" w:rsidRDefault="00FB6D3D">
            <w:pPr>
              <w:ind w:firstLineChars="0" w:firstLine="0"/>
              <w:rPr>
                <w:rFonts w:ascii="Times New Roman" w:hAnsi="Times New Roman" w:cs="Times New Roman"/>
              </w:rPr>
            </w:pPr>
          </w:p>
        </w:tc>
      </w:tr>
      <w:tr w:rsidR="00FB6D3D" w14:paraId="44D0A99B" w14:textId="77777777">
        <w:trPr>
          <w:jc w:val="center"/>
        </w:trPr>
        <w:tc>
          <w:tcPr>
            <w:tcW w:w="1702" w:type="dxa"/>
          </w:tcPr>
          <w:p w14:paraId="401166E6" w14:textId="77777777" w:rsidR="00FB6D3D" w:rsidRDefault="00D22A15">
            <w:pPr>
              <w:ind w:firstLineChars="0" w:firstLine="0"/>
              <w:rPr>
                <w:rFonts w:ascii="Times New Roman" w:hAnsi="Times New Roman" w:cs="Times New Roman"/>
                <w:color w:val="262626"/>
                <w:spacing w:val="12"/>
                <w:szCs w:val="21"/>
              </w:rPr>
            </w:pPr>
            <w:r>
              <w:rPr>
                <w:rFonts w:ascii="Times New Roman" w:hAnsi="Times New Roman" w:cs="Times New Roman" w:hint="eastAsia"/>
                <w:color w:val="262626"/>
                <w:spacing w:val="12"/>
                <w:szCs w:val="21"/>
              </w:rPr>
              <w:t>part_code</w:t>
            </w:r>
          </w:p>
        </w:tc>
        <w:tc>
          <w:tcPr>
            <w:tcW w:w="1276" w:type="dxa"/>
          </w:tcPr>
          <w:p w14:paraId="76A55700" w14:textId="77777777" w:rsidR="00FB6D3D" w:rsidRDefault="00D22A15">
            <w:pPr>
              <w:ind w:firstLineChars="0" w:firstLine="0"/>
            </w:pPr>
            <w:r>
              <w:rPr>
                <w:rFonts w:hint="eastAsia"/>
              </w:rPr>
              <w:t>string</w:t>
            </w:r>
          </w:p>
        </w:tc>
        <w:tc>
          <w:tcPr>
            <w:tcW w:w="2976" w:type="dxa"/>
          </w:tcPr>
          <w:p w14:paraId="400785D9" w14:textId="77777777" w:rsidR="00FB6D3D" w:rsidRDefault="00D22A15">
            <w:pPr>
              <w:ind w:firstLineChars="0" w:firstLine="0"/>
            </w:pPr>
            <w:r>
              <w:rPr>
                <w:rFonts w:hint="eastAsia"/>
              </w:rPr>
              <w:t>零件编号</w:t>
            </w:r>
          </w:p>
        </w:tc>
        <w:tc>
          <w:tcPr>
            <w:tcW w:w="2977" w:type="dxa"/>
          </w:tcPr>
          <w:p w14:paraId="7BA6B091" w14:textId="77777777" w:rsidR="00FB6D3D" w:rsidRDefault="00FB6D3D">
            <w:pPr>
              <w:ind w:firstLineChars="0" w:firstLine="0"/>
              <w:rPr>
                <w:rFonts w:ascii="Times New Roman" w:hAnsi="Times New Roman" w:cs="Times New Roman"/>
              </w:rPr>
            </w:pPr>
          </w:p>
        </w:tc>
      </w:tr>
    </w:tbl>
    <w:p w14:paraId="14076DC3" w14:textId="77777777" w:rsidR="00FB6D3D" w:rsidRDefault="00D22A15">
      <w:pPr>
        <w:pStyle w:val="1"/>
        <w:numPr>
          <w:ilvl w:val="0"/>
          <w:numId w:val="7"/>
        </w:numPr>
        <w:spacing w:line="360" w:lineRule="auto"/>
        <w:rPr>
          <w:rFonts w:ascii="宋体" w:eastAsia="宋体" w:hAnsi="宋体"/>
        </w:rPr>
      </w:pPr>
      <w:bookmarkStart w:id="37" w:name="_Toc15629"/>
      <w:r>
        <w:rPr>
          <w:rFonts w:ascii="宋体" w:eastAsia="宋体" w:hAnsi="宋体" w:hint="eastAsia"/>
        </w:rPr>
        <w:t>混拣区交互</w:t>
      </w:r>
      <w:bookmarkEnd w:id="37"/>
    </w:p>
    <w:p w14:paraId="7C0A8C21" w14:textId="77777777" w:rsidR="00FB6D3D" w:rsidRDefault="00D22A15">
      <w:pPr>
        <w:ind w:left="2160" w:firstLineChars="0" w:firstLine="0"/>
        <w:rPr>
          <w:lang w:val="zh-CN"/>
        </w:rPr>
      </w:pPr>
      <w:r>
        <w:rPr>
          <w:noProof/>
          <w:lang w:val="zh-CN"/>
        </w:rPr>
        <w:drawing>
          <wp:inline distT="0" distB="0" distL="114300" distR="114300" wp14:anchorId="07E2FCA9" wp14:editId="2A03A3A8">
            <wp:extent cx="1493520" cy="1432560"/>
            <wp:effectExtent l="0" t="0" r="0" b="0"/>
            <wp:docPr id="6" name="图片 6" descr="162243340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1622433407(1)"/>
                    <pic:cNvPicPr>
                      <a:picLocks noChangeAspect="1"/>
                    </pic:cNvPicPr>
                  </pic:nvPicPr>
                  <pic:blipFill>
                    <a:blip r:embed="rId15"/>
                    <a:stretch>
                      <a:fillRect/>
                    </a:stretch>
                  </pic:blipFill>
                  <pic:spPr>
                    <a:xfrm>
                      <a:off x="0" y="0"/>
                      <a:ext cx="1493520" cy="1432560"/>
                    </a:xfrm>
                    <a:prstGeom prst="rect">
                      <a:avLst/>
                    </a:prstGeom>
                  </pic:spPr>
                </pic:pic>
              </a:graphicData>
            </a:graphic>
          </wp:inline>
        </w:drawing>
      </w:r>
    </w:p>
    <w:p w14:paraId="3BAEDA54" w14:textId="77777777" w:rsidR="00FB6D3D" w:rsidRDefault="00D22A15">
      <w:pPr>
        <w:pStyle w:val="af6"/>
        <w:numPr>
          <w:ilvl w:val="0"/>
          <w:numId w:val="18"/>
        </w:numPr>
        <w:ind w:firstLineChars="0"/>
        <w:rPr>
          <w:lang w:val="zh-CN"/>
        </w:rPr>
      </w:pPr>
      <w:r>
        <w:rPr>
          <w:rFonts w:hint="eastAsia"/>
          <w:lang w:val="zh-CN"/>
        </w:rPr>
        <w:t>机器人编号顺序：如上图所示（从左至右方向为输送线移动方向）</w:t>
      </w:r>
    </w:p>
    <w:p w14:paraId="3DFAAA99" w14:textId="77777777" w:rsidR="00FB6D3D" w:rsidRDefault="00D22A15">
      <w:pPr>
        <w:pStyle w:val="2"/>
        <w:numPr>
          <w:ilvl w:val="1"/>
          <w:numId w:val="19"/>
        </w:numPr>
        <w:spacing w:before="120"/>
        <w:rPr>
          <w:rFonts w:ascii="宋体" w:eastAsia="宋体" w:hAnsi="宋体"/>
          <w:szCs w:val="30"/>
        </w:rPr>
      </w:pPr>
      <w:bookmarkStart w:id="38" w:name="_Toc21059"/>
      <w:r>
        <w:rPr>
          <w:rFonts w:ascii="宋体" w:eastAsia="宋体" w:hAnsi="宋体" w:hint="eastAsia"/>
          <w:szCs w:val="30"/>
        </w:rPr>
        <w:t>混拣区状态</w:t>
      </w:r>
      <w:bookmarkEnd w:id="38"/>
    </w:p>
    <w:p w14:paraId="546F8081" w14:textId="77777777" w:rsidR="00FB6D3D" w:rsidRDefault="00D22A15">
      <w:pPr>
        <w:pStyle w:val="af6"/>
        <w:ind w:leftChars="177" w:left="425" w:firstLineChars="0" w:firstLine="0"/>
      </w:pPr>
      <w:r>
        <w:rPr>
          <w:b/>
          <w:bCs/>
        </w:rPr>
        <w:t>请求方式</w:t>
      </w:r>
      <w:r>
        <w:t>：</w:t>
      </w:r>
      <w:r>
        <w:t>POST</w:t>
      </w:r>
      <w:r>
        <w:t>（</w:t>
      </w:r>
      <w:r>
        <w:t>HTTP</w:t>
      </w:r>
      <w:r>
        <w:t>）</w:t>
      </w:r>
    </w:p>
    <w:p w14:paraId="54A1B54C" w14:textId="77777777" w:rsidR="00FB6D3D" w:rsidRDefault="00D22A15">
      <w:pPr>
        <w:pStyle w:val="af6"/>
        <w:spacing w:line="360" w:lineRule="atLeast"/>
        <w:ind w:leftChars="177" w:left="425" w:firstLineChars="0" w:firstLine="0"/>
        <w:rPr>
          <w:rFonts w:ascii="Times New Roman" w:hAnsi="Times New Roman" w:cs="Times New Roman"/>
          <w:color w:val="262626"/>
          <w:spacing w:val="12"/>
          <w:szCs w:val="21"/>
        </w:rPr>
      </w:pPr>
      <w:r>
        <w:rPr>
          <w:rFonts w:ascii="Times New Roman" w:hAnsi="Times New Roman" w:cs="Times New Roman"/>
          <w:b/>
          <w:bCs/>
          <w:color w:val="262626"/>
          <w:spacing w:val="12"/>
          <w:szCs w:val="21"/>
        </w:rPr>
        <w:t>请求地址</w:t>
      </w:r>
      <w:r>
        <w:rPr>
          <w:rFonts w:ascii="Times New Roman" w:hAnsi="Times New Roman" w:cs="Times New Roman"/>
          <w:color w:val="262626"/>
          <w:spacing w:val="12"/>
          <w:szCs w:val="21"/>
        </w:rPr>
        <w:t>：</w:t>
      </w:r>
      <w:r>
        <w:rPr>
          <w:rFonts w:ascii="Times New Roman" w:hAnsi="Times New Roman" w:cs="Times New Roman"/>
          <w:color w:val="262626"/>
          <w:spacing w:val="12"/>
          <w:szCs w:val="24"/>
        </w:rPr>
        <w:t>http://</w:t>
      </w:r>
      <w:r>
        <w:rPr>
          <w:rFonts w:ascii="Times New Roman" w:hAnsi="Times New Roman" w:cs="Times New Roman" w:hint="eastAsia"/>
          <w:color w:val="262626"/>
          <w:spacing w:val="12"/>
          <w:szCs w:val="24"/>
        </w:rPr>
        <w:t>ip</w:t>
      </w:r>
      <w:r>
        <w:rPr>
          <w:rFonts w:ascii="Times New Roman" w:hAnsi="Times New Roman" w:cs="Times New Roman"/>
          <w:color w:val="262626"/>
          <w:spacing w:val="12"/>
          <w:szCs w:val="24"/>
        </w:rPr>
        <w:t>:port</w:t>
      </w:r>
      <w:r>
        <w:rPr>
          <w:rFonts w:ascii="Times New Roman" w:hAnsi="Times New Roman" w:cs="Times New Roman" w:hint="eastAsia"/>
          <w:color w:val="262626"/>
          <w:spacing w:val="12"/>
          <w:szCs w:val="24"/>
        </w:rPr>
        <w:t>/</w:t>
      </w:r>
      <w:r>
        <w:t>mix_sort_area</w:t>
      </w:r>
      <w:r>
        <w:rPr>
          <w:rFonts w:ascii="Times New Roman" w:hAnsi="Times New Roman" w:cs="Times New Roman"/>
          <w:color w:val="262626"/>
          <w:spacing w:val="12"/>
          <w:szCs w:val="24"/>
        </w:rPr>
        <w:t>/</w:t>
      </w:r>
      <w:r>
        <w:rPr>
          <w:rFonts w:ascii="Times New Roman" w:hAnsi="Times New Roman" w:cs="Times New Roman" w:hint="eastAsia"/>
          <w:color w:val="262626"/>
          <w:spacing w:val="12"/>
          <w:szCs w:val="24"/>
        </w:rPr>
        <w:t>system/status</w:t>
      </w:r>
    </w:p>
    <w:p w14:paraId="5AB4F5AE" w14:textId="77777777" w:rsidR="00FB6D3D" w:rsidRDefault="00D22A15">
      <w:pPr>
        <w:pStyle w:val="af6"/>
        <w:spacing w:line="360" w:lineRule="atLeast"/>
        <w:ind w:leftChars="177" w:left="425" w:firstLineChars="0" w:firstLine="0"/>
        <w:rPr>
          <w:rFonts w:ascii="Times New Roman" w:hAnsi="Times New Roman" w:cs="Times New Roman"/>
          <w:b/>
          <w:color w:val="262626"/>
          <w:spacing w:val="12"/>
          <w:szCs w:val="21"/>
        </w:rPr>
      </w:pPr>
      <w:r>
        <w:rPr>
          <w:rFonts w:ascii="Times New Roman" w:hAnsi="Times New Roman" w:cs="Times New Roman" w:hint="eastAsia"/>
          <w:b/>
          <w:color w:val="262626"/>
          <w:spacing w:val="12"/>
          <w:szCs w:val="21"/>
        </w:rPr>
        <w:t>接口说明：</w:t>
      </w:r>
    </w:p>
    <w:p w14:paraId="6B420294" w14:textId="77777777" w:rsidR="00FB6D3D" w:rsidRDefault="00D22A15">
      <w:pPr>
        <w:spacing w:line="360" w:lineRule="atLeast"/>
        <w:ind w:firstLineChars="0" w:firstLine="720"/>
      </w:pPr>
      <w:r>
        <w:rPr>
          <w:rFonts w:hint="eastAsia"/>
        </w:rPr>
        <w:lastRenderedPageBreak/>
        <w:t>该接口用于查看混拣区的状态</w:t>
      </w:r>
    </w:p>
    <w:p w14:paraId="5E69D6F5" w14:textId="77777777" w:rsidR="00FB6D3D" w:rsidRDefault="00D22A15">
      <w:pPr>
        <w:spacing w:line="360" w:lineRule="atLeast"/>
        <w:ind w:firstLine="506"/>
        <w:rPr>
          <w:rFonts w:ascii="Times New Roman" w:hAnsi="Times New Roman" w:cs="Times New Roman"/>
          <w:color w:val="262626"/>
          <w:spacing w:val="12"/>
          <w:szCs w:val="21"/>
        </w:rPr>
      </w:pPr>
      <w:r>
        <w:rPr>
          <w:rFonts w:ascii="Times New Roman" w:hAnsi="Times New Roman" w:cs="Times New Roman"/>
          <w:b/>
          <w:bCs/>
          <w:color w:val="262626"/>
          <w:spacing w:val="12"/>
          <w:szCs w:val="21"/>
        </w:rPr>
        <w:t>请求包结构体</w:t>
      </w:r>
      <w:r>
        <w:rPr>
          <w:rFonts w:ascii="Times New Roman" w:hAnsi="Times New Roman" w:cs="Times New Roman"/>
          <w:color w:val="262626"/>
          <w:spacing w:val="12"/>
          <w:szCs w:val="21"/>
        </w:rPr>
        <w:t>：</w:t>
      </w:r>
    </w:p>
    <w:p w14:paraId="1D686420" w14:textId="77777777" w:rsidR="00FB6D3D" w:rsidRDefault="00D22A15">
      <w:pPr>
        <w:spacing w:line="360" w:lineRule="atLeast"/>
        <w:ind w:firstLine="504"/>
        <w:rPr>
          <w:rFonts w:ascii="Times New Roman" w:hAnsi="Times New Roman" w:cs="Times New Roman"/>
          <w:color w:val="262626"/>
          <w:spacing w:val="12"/>
          <w:szCs w:val="21"/>
        </w:rPr>
      </w:pPr>
      <w:r>
        <w:rPr>
          <w:rFonts w:ascii="Times New Roman" w:hAnsi="Times New Roman" w:cs="Times New Roman" w:hint="eastAsia"/>
          <w:color w:val="262626"/>
          <w:spacing w:val="12"/>
          <w:szCs w:val="21"/>
        </w:rPr>
        <w:t>{</w:t>
      </w:r>
    </w:p>
    <w:p w14:paraId="48D5E169" w14:textId="77777777" w:rsidR="00FB6D3D" w:rsidRDefault="00D22A15">
      <w:pPr>
        <w:spacing w:line="360" w:lineRule="atLeast"/>
        <w:ind w:firstLineChars="285" w:firstLine="718"/>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area</w:t>
      </w:r>
      <w:r>
        <w:rPr>
          <w:rFonts w:ascii="Times New Roman" w:hAnsi="Times New Roman" w:cs="Times New Roman"/>
          <w:color w:val="262626"/>
          <w:spacing w:val="12"/>
          <w:szCs w:val="21"/>
        </w:rPr>
        <w:t>_code”</w:t>
      </w:r>
      <w:r>
        <w:rPr>
          <w:rFonts w:ascii="Times New Roman" w:hAnsi="Times New Roman" w:cs="Times New Roman" w:hint="eastAsia"/>
          <w:color w:val="262626"/>
          <w:spacing w:val="12"/>
          <w:szCs w:val="21"/>
        </w:rPr>
        <w:t xml:space="preserve">: </w:t>
      </w:r>
      <w:r>
        <w:rPr>
          <w:rFonts w:ascii="Times New Roman" w:hAnsi="Times New Roman" w:cs="Times New Roman"/>
          <w:color w:val="262626"/>
          <w:spacing w:val="12"/>
          <w:szCs w:val="21"/>
        </w:rPr>
        <w:t>“1”,</w:t>
      </w:r>
    </w:p>
    <w:p w14:paraId="5035656A" w14:textId="77777777" w:rsidR="00FB6D3D" w:rsidRDefault="00D22A15">
      <w:pPr>
        <w:spacing w:line="360" w:lineRule="atLeast"/>
        <w:ind w:firstLineChars="285" w:firstLine="718"/>
        <w:rPr>
          <w:rFonts w:ascii="Times New Roman" w:hAnsi="Times New Roman" w:cs="Times New Roman"/>
          <w:color w:val="262626"/>
          <w:spacing w:val="12"/>
          <w:szCs w:val="21"/>
        </w:rPr>
      </w:pPr>
      <w:r>
        <w:rPr>
          <w:rFonts w:ascii="Times New Roman" w:hAnsi="Times New Roman" w:cs="Times New Roman"/>
          <w:color w:val="262626"/>
          <w:spacing w:val="12"/>
          <w:szCs w:val="21"/>
        </w:rPr>
        <w:t>“sort_line”:”1”</w:t>
      </w:r>
    </w:p>
    <w:p w14:paraId="2B807F68" w14:textId="77777777" w:rsidR="00FB6D3D" w:rsidRDefault="00D22A15">
      <w:pPr>
        <w:spacing w:line="360" w:lineRule="atLeast"/>
        <w:ind w:firstLine="504"/>
        <w:rPr>
          <w:rFonts w:ascii="Times New Roman" w:hAnsi="Times New Roman" w:cs="Times New Roman"/>
          <w:color w:val="262626"/>
          <w:spacing w:val="12"/>
          <w:szCs w:val="21"/>
        </w:rPr>
      </w:pPr>
      <w:r>
        <w:rPr>
          <w:rFonts w:ascii="Times New Roman" w:hAnsi="Times New Roman" w:cs="Times New Roman" w:hint="eastAsia"/>
          <w:color w:val="262626"/>
          <w:spacing w:val="12"/>
          <w:szCs w:val="21"/>
        </w:rPr>
        <w:t>}</w:t>
      </w:r>
    </w:p>
    <w:p w14:paraId="7BA481D5" w14:textId="77777777" w:rsidR="00FB6D3D" w:rsidRDefault="00D22A15">
      <w:pPr>
        <w:spacing w:line="360" w:lineRule="atLeast"/>
        <w:ind w:firstLine="506"/>
        <w:rPr>
          <w:rFonts w:ascii="Times New Roman" w:hAnsi="Times New Roman" w:cs="Times New Roman"/>
          <w:b/>
          <w:bCs/>
          <w:color w:val="262626"/>
          <w:spacing w:val="12"/>
          <w:szCs w:val="21"/>
        </w:rPr>
      </w:pPr>
      <w:r>
        <w:rPr>
          <w:rFonts w:ascii="Times New Roman" w:hAnsi="Times New Roman" w:cs="Times New Roman" w:hint="eastAsia"/>
          <w:b/>
          <w:bCs/>
          <w:color w:val="262626"/>
          <w:spacing w:val="12"/>
          <w:szCs w:val="21"/>
        </w:rPr>
        <w:t>参数说明</w:t>
      </w:r>
      <w:r>
        <w:rPr>
          <w:rFonts w:ascii="Times New Roman" w:hAnsi="Times New Roman" w:cs="Times New Roman" w:hint="eastAsia"/>
          <w:b/>
          <w:bCs/>
          <w:color w:val="262626"/>
          <w:spacing w:val="12"/>
          <w:szCs w:val="21"/>
        </w:rPr>
        <w:t>:</w:t>
      </w:r>
    </w:p>
    <w:p w14:paraId="7115CC66" w14:textId="77777777" w:rsidR="00FB6D3D" w:rsidRDefault="00FB6D3D">
      <w:pPr>
        <w:spacing w:line="360" w:lineRule="atLeast"/>
        <w:ind w:firstLine="506"/>
        <w:rPr>
          <w:rFonts w:ascii="Times New Roman" w:hAnsi="Times New Roman" w:cs="Times New Roman"/>
          <w:b/>
          <w:bCs/>
          <w:color w:val="262626"/>
          <w:spacing w:val="12"/>
          <w:szCs w:val="21"/>
        </w:rPr>
      </w:pPr>
    </w:p>
    <w:tbl>
      <w:tblPr>
        <w:tblStyle w:val="af2"/>
        <w:tblW w:w="8642" w:type="dxa"/>
        <w:jc w:val="center"/>
        <w:tblLayout w:type="fixed"/>
        <w:tblLook w:val="04A0" w:firstRow="1" w:lastRow="0" w:firstColumn="1" w:lastColumn="0" w:noHBand="0" w:noVBand="1"/>
      </w:tblPr>
      <w:tblGrid>
        <w:gridCol w:w="1413"/>
        <w:gridCol w:w="1276"/>
        <w:gridCol w:w="2976"/>
        <w:gridCol w:w="2977"/>
      </w:tblGrid>
      <w:tr w:rsidR="00FB6D3D" w14:paraId="234DD002" w14:textId="77777777">
        <w:trPr>
          <w:jc w:val="center"/>
        </w:trPr>
        <w:tc>
          <w:tcPr>
            <w:tcW w:w="1413" w:type="dxa"/>
          </w:tcPr>
          <w:p w14:paraId="6C4F675A" w14:textId="77777777" w:rsidR="00FB6D3D" w:rsidRDefault="00D22A15">
            <w:pPr>
              <w:ind w:firstLineChars="0" w:firstLine="0"/>
            </w:pPr>
            <w:r>
              <w:rPr>
                <w:rFonts w:hint="eastAsia"/>
              </w:rPr>
              <w:t>参数</w:t>
            </w:r>
          </w:p>
        </w:tc>
        <w:tc>
          <w:tcPr>
            <w:tcW w:w="1276" w:type="dxa"/>
          </w:tcPr>
          <w:p w14:paraId="3D3CE31A" w14:textId="77777777" w:rsidR="00FB6D3D" w:rsidRDefault="00D22A15">
            <w:pPr>
              <w:ind w:firstLineChars="0" w:firstLine="0"/>
            </w:pPr>
            <w:r>
              <w:rPr>
                <w:rFonts w:hint="eastAsia"/>
              </w:rPr>
              <w:t>参数类型</w:t>
            </w:r>
          </w:p>
        </w:tc>
        <w:tc>
          <w:tcPr>
            <w:tcW w:w="2976" w:type="dxa"/>
          </w:tcPr>
          <w:p w14:paraId="63E13C94" w14:textId="77777777" w:rsidR="00FB6D3D" w:rsidRDefault="00D22A15">
            <w:pPr>
              <w:ind w:firstLineChars="0" w:firstLine="0"/>
            </w:pPr>
            <w:r>
              <w:rPr>
                <w:rFonts w:hint="eastAsia"/>
              </w:rPr>
              <w:t>说明</w:t>
            </w:r>
          </w:p>
        </w:tc>
        <w:tc>
          <w:tcPr>
            <w:tcW w:w="2977" w:type="dxa"/>
          </w:tcPr>
          <w:p w14:paraId="52DDD554" w14:textId="77777777" w:rsidR="00FB6D3D" w:rsidRDefault="00D22A15">
            <w:pPr>
              <w:ind w:firstLineChars="0" w:firstLine="0"/>
            </w:pPr>
            <w:r>
              <w:rPr>
                <w:rFonts w:hint="eastAsia"/>
              </w:rPr>
              <w:t>示例值</w:t>
            </w:r>
          </w:p>
        </w:tc>
      </w:tr>
      <w:tr w:rsidR="00FB6D3D" w14:paraId="70154FD3" w14:textId="77777777">
        <w:trPr>
          <w:jc w:val="center"/>
        </w:trPr>
        <w:tc>
          <w:tcPr>
            <w:tcW w:w="1413" w:type="dxa"/>
          </w:tcPr>
          <w:p w14:paraId="7B31A40E" w14:textId="77777777" w:rsidR="00FB6D3D" w:rsidRDefault="00D22A15">
            <w:pPr>
              <w:ind w:firstLineChars="0" w:firstLine="0"/>
              <w:rPr>
                <w:rFonts w:ascii="Times New Roman" w:hAnsi="Times New Roman" w:cs="Times New Roman"/>
              </w:rPr>
            </w:pPr>
            <w:r>
              <w:rPr>
                <w:rFonts w:ascii="Times New Roman" w:hAnsi="Times New Roman" w:cs="Times New Roman"/>
                <w:color w:val="262626"/>
                <w:spacing w:val="12"/>
                <w:szCs w:val="21"/>
              </w:rPr>
              <w:t>area_</w:t>
            </w:r>
            <w:r>
              <w:rPr>
                <w:rFonts w:ascii="Times New Roman" w:hAnsi="Times New Roman" w:cs="Times New Roman" w:hint="eastAsia"/>
                <w:color w:val="262626"/>
                <w:spacing w:val="12"/>
                <w:szCs w:val="21"/>
              </w:rPr>
              <w:t>code</w:t>
            </w:r>
          </w:p>
        </w:tc>
        <w:tc>
          <w:tcPr>
            <w:tcW w:w="1276" w:type="dxa"/>
          </w:tcPr>
          <w:p w14:paraId="3A6FAA4B" w14:textId="77777777" w:rsidR="00FB6D3D" w:rsidRDefault="00D22A15">
            <w:pPr>
              <w:ind w:firstLineChars="0" w:firstLine="0"/>
            </w:pPr>
            <w:r>
              <w:t>string</w:t>
            </w:r>
          </w:p>
        </w:tc>
        <w:tc>
          <w:tcPr>
            <w:tcW w:w="2976" w:type="dxa"/>
          </w:tcPr>
          <w:p w14:paraId="68E4C6CD" w14:textId="77777777" w:rsidR="00FB6D3D" w:rsidRDefault="00D22A15">
            <w:pPr>
              <w:ind w:firstLineChars="0" w:firstLine="0"/>
            </w:pPr>
            <w:r>
              <w:rPr>
                <w:rFonts w:hint="eastAsia"/>
              </w:rPr>
              <w:t>功能区编号，值：</w:t>
            </w:r>
            <w:r>
              <w:rPr>
                <w:rFonts w:hint="eastAsia"/>
              </w:rPr>
              <w:t>1</w:t>
            </w:r>
          </w:p>
        </w:tc>
        <w:tc>
          <w:tcPr>
            <w:tcW w:w="2977" w:type="dxa"/>
          </w:tcPr>
          <w:p w14:paraId="2BAB9239" w14:textId="77777777" w:rsidR="00FB6D3D" w:rsidRDefault="00D22A15">
            <w:pPr>
              <w:ind w:firstLineChars="0" w:firstLine="0"/>
            </w:pPr>
            <w:r>
              <w:rPr>
                <w:rFonts w:hint="eastAsia"/>
              </w:rPr>
              <w:t>详情请参见</w:t>
            </w:r>
            <w:r>
              <w:rPr>
                <w:rFonts w:hint="eastAsia"/>
              </w:rPr>
              <w:t>3</w:t>
            </w:r>
            <w:r>
              <w:t>.1</w:t>
            </w:r>
          </w:p>
        </w:tc>
      </w:tr>
    </w:tbl>
    <w:p w14:paraId="7CA4378D" w14:textId="77777777" w:rsidR="00FB6D3D" w:rsidRDefault="00D22A15">
      <w:pPr>
        <w:pStyle w:val="af6"/>
        <w:ind w:leftChars="300" w:firstLineChars="0" w:firstLine="0"/>
        <w:rPr>
          <w:rStyle w:val="af3"/>
        </w:rPr>
      </w:pPr>
      <w:r>
        <w:rPr>
          <w:rStyle w:val="af3"/>
          <w:rFonts w:hint="eastAsia"/>
        </w:rPr>
        <w:t>返回结果：</w:t>
      </w:r>
    </w:p>
    <w:p w14:paraId="42F41DA0" w14:textId="77777777" w:rsidR="00FB6D3D" w:rsidRDefault="00D22A15">
      <w:pPr>
        <w:pStyle w:val="af6"/>
        <w:ind w:leftChars="300" w:firstLineChars="0" w:firstLine="0"/>
        <w:rPr>
          <w:rFonts w:ascii="Times New Roman" w:hAnsi="Times New Roman" w:cs="Times New Roman"/>
          <w:color w:val="262626"/>
          <w:spacing w:val="12"/>
          <w:szCs w:val="21"/>
        </w:rPr>
      </w:pPr>
      <w:r>
        <w:rPr>
          <w:rFonts w:ascii="Times New Roman" w:hAnsi="Times New Roman" w:cs="Times New Roman" w:hint="eastAsia"/>
          <w:color w:val="262626"/>
          <w:spacing w:val="12"/>
          <w:szCs w:val="21"/>
        </w:rPr>
        <w:t>{</w:t>
      </w:r>
    </w:p>
    <w:p w14:paraId="2A215147" w14:textId="77777777" w:rsidR="00FB6D3D" w:rsidRDefault="00D22A15">
      <w:pPr>
        <w:pStyle w:val="af6"/>
        <w:ind w:leftChars="300" w:firstLineChars="0" w:firstLine="300"/>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code</w:t>
      </w: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 xml:space="preserve">: </w:t>
      </w:r>
      <w:r>
        <w:rPr>
          <w:rFonts w:ascii="Times New Roman" w:hAnsi="Times New Roman" w:cs="Times New Roman"/>
          <w:color w:val="262626"/>
          <w:spacing w:val="12"/>
          <w:szCs w:val="21"/>
        </w:rPr>
        <w:t>20</w:t>
      </w:r>
      <w:r>
        <w:rPr>
          <w:rFonts w:ascii="Times New Roman" w:hAnsi="Times New Roman" w:cs="Times New Roman" w:hint="eastAsia"/>
          <w:color w:val="262626"/>
          <w:spacing w:val="12"/>
          <w:szCs w:val="21"/>
        </w:rPr>
        <w:t>0,</w:t>
      </w:r>
    </w:p>
    <w:p w14:paraId="5B37D593" w14:textId="77777777" w:rsidR="00FB6D3D" w:rsidRDefault="00D22A15">
      <w:pPr>
        <w:pStyle w:val="af6"/>
        <w:ind w:leftChars="300" w:firstLineChars="0" w:firstLine="300"/>
        <w:rPr>
          <w:rFonts w:ascii="Times New Roman" w:hAnsi="Times New Roman" w:cs="Times New Roman"/>
          <w:color w:val="262626"/>
          <w:spacing w:val="12"/>
          <w:szCs w:val="21"/>
        </w:rPr>
      </w:pPr>
      <w:r>
        <w:rPr>
          <w:rFonts w:ascii="Times New Roman" w:hAnsi="Times New Roman" w:cs="Times New Roman"/>
          <w:color w:val="262626"/>
          <w:spacing w:val="12"/>
          <w:szCs w:val="21"/>
        </w:rPr>
        <w:t>“msg”</w:t>
      </w:r>
      <w:r>
        <w:rPr>
          <w:rFonts w:ascii="Times New Roman" w:hAnsi="Times New Roman" w:cs="Times New Roman" w:hint="eastAsia"/>
          <w:color w:val="262626"/>
          <w:spacing w:val="12"/>
          <w:szCs w:val="21"/>
        </w:rPr>
        <w:t xml:space="preserve">: </w:t>
      </w: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success</w:t>
      </w: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w:t>
      </w:r>
    </w:p>
    <w:p w14:paraId="08095EDE" w14:textId="77777777" w:rsidR="00FB6D3D" w:rsidRDefault="00D22A15">
      <w:pPr>
        <w:pStyle w:val="af6"/>
        <w:ind w:leftChars="300" w:firstLineChars="0" w:firstLine="300"/>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data</w:t>
      </w: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w:t>
      </w:r>
      <w:r>
        <w:rPr>
          <w:rFonts w:ascii="Times New Roman" w:hAnsi="Times New Roman" w:cs="Times New Roman"/>
          <w:color w:val="262626"/>
          <w:spacing w:val="12"/>
          <w:szCs w:val="21"/>
        </w:rPr>
        <w:t>”0”</w:t>
      </w:r>
    </w:p>
    <w:p w14:paraId="6A8924CA" w14:textId="77777777" w:rsidR="00FB6D3D" w:rsidRDefault="00D22A15">
      <w:pPr>
        <w:ind w:firstLineChars="285" w:firstLine="718"/>
        <w:rPr>
          <w:rFonts w:ascii="Times New Roman" w:hAnsi="Times New Roman" w:cs="Times New Roman"/>
          <w:color w:val="262626"/>
          <w:spacing w:val="12"/>
          <w:szCs w:val="21"/>
        </w:rPr>
      </w:pPr>
      <w:r>
        <w:rPr>
          <w:rFonts w:ascii="Times New Roman" w:hAnsi="Times New Roman" w:cs="Times New Roman" w:hint="eastAsia"/>
          <w:color w:val="262626"/>
          <w:spacing w:val="12"/>
          <w:szCs w:val="21"/>
        </w:rPr>
        <w:t>}</w:t>
      </w:r>
    </w:p>
    <w:tbl>
      <w:tblPr>
        <w:tblStyle w:val="af2"/>
        <w:tblW w:w="8642" w:type="dxa"/>
        <w:jc w:val="center"/>
        <w:tblLayout w:type="fixed"/>
        <w:tblLook w:val="04A0" w:firstRow="1" w:lastRow="0" w:firstColumn="1" w:lastColumn="0" w:noHBand="0" w:noVBand="1"/>
      </w:tblPr>
      <w:tblGrid>
        <w:gridCol w:w="1413"/>
        <w:gridCol w:w="1276"/>
        <w:gridCol w:w="2551"/>
        <w:gridCol w:w="3402"/>
      </w:tblGrid>
      <w:tr w:rsidR="00FB6D3D" w14:paraId="75B99B4D" w14:textId="77777777">
        <w:trPr>
          <w:jc w:val="center"/>
        </w:trPr>
        <w:tc>
          <w:tcPr>
            <w:tcW w:w="1413" w:type="dxa"/>
          </w:tcPr>
          <w:p w14:paraId="2A5557CA" w14:textId="77777777" w:rsidR="00FB6D3D" w:rsidRDefault="00D22A15">
            <w:pPr>
              <w:ind w:firstLineChars="0" w:firstLine="0"/>
            </w:pPr>
            <w:r>
              <w:rPr>
                <w:rFonts w:hint="eastAsia"/>
              </w:rPr>
              <w:t>参数</w:t>
            </w:r>
          </w:p>
        </w:tc>
        <w:tc>
          <w:tcPr>
            <w:tcW w:w="1276" w:type="dxa"/>
          </w:tcPr>
          <w:p w14:paraId="2715A445" w14:textId="77777777" w:rsidR="00FB6D3D" w:rsidRDefault="00D22A15">
            <w:pPr>
              <w:ind w:firstLineChars="0" w:firstLine="0"/>
            </w:pPr>
            <w:r>
              <w:rPr>
                <w:rFonts w:hint="eastAsia"/>
              </w:rPr>
              <w:t>参数类型</w:t>
            </w:r>
          </w:p>
        </w:tc>
        <w:tc>
          <w:tcPr>
            <w:tcW w:w="2551" w:type="dxa"/>
          </w:tcPr>
          <w:p w14:paraId="044BB446" w14:textId="77777777" w:rsidR="00FB6D3D" w:rsidRDefault="00D22A15">
            <w:pPr>
              <w:ind w:firstLineChars="0" w:firstLine="0"/>
            </w:pPr>
            <w:r>
              <w:rPr>
                <w:rFonts w:hint="eastAsia"/>
              </w:rPr>
              <w:t>说明</w:t>
            </w:r>
          </w:p>
        </w:tc>
        <w:tc>
          <w:tcPr>
            <w:tcW w:w="3402" w:type="dxa"/>
          </w:tcPr>
          <w:p w14:paraId="674FA6A9" w14:textId="77777777" w:rsidR="00FB6D3D" w:rsidRDefault="00D22A15">
            <w:pPr>
              <w:ind w:firstLineChars="0" w:firstLine="0"/>
            </w:pPr>
            <w:r>
              <w:rPr>
                <w:rFonts w:hint="eastAsia"/>
              </w:rPr>
              <w:t>示例值</w:t>
            </w:r>
          </w:p>
        </w:tc>
      </w:tr>
      <w:tr w:rsidR="00FB6D3D" w14:paraId="0F3201F5" w14:textId="77777777">
        <w:trPr>
          <w:jc w:val="center"/>
        </w:trPr>
        <w:tc>
          <w:tcPr>
            <w:tcW w:w="1413" w:type="dxa"/>
          </w:tcPr>
          <w:p w14:paraId="6C87C71D" w14:textId="77777777" w:rsidR="00FB6D3D" w:rsidRDefault="00D22A15">
            <w:pPr>
              <w:ind w:firstLineChars="0" w:firstLine="0"/>
              <w:rPr>
                <w:rFonts w:ascii="Times New Roman" w:hAnsi="Times New Roman" w:cs="Times New Roman"/>
              </w:rPr>
            </w:pPr>
            <w:r>
              <w:rPr>
                <w:rFonts w:ascii="Times New Roman" w:hAnsi="Times New Roman" w:cs="Times New Roman" w:hint="eastAsia"/>
                <w:color w:val="262626"/>
                <w:spacing w:val="12"/>
                <w:szCs w:val="21"/>
              </w:rPr>
              <w:t>code</w:t>
            </w:r>
          </w:p>
        </w:tc>
        <w:tc>
          <w:tcPr>
            <w:tcW w:w="1276" w:type="dxa"/>
          </w:tcPr>
          <w:p w14:paraId="2FEEA457" w14:textId="77777777" w:rsidR="00FB6D3D" w:rsidRDefault="00D22A15">
            <w:pPr>
              <w:ind w:firstLineChars="0" w:firstLine="0"/>
            </w:pPr>
            <w:r>
              <w:rPr>
                <w:rFonts w:hint="eastAsia"/>
              </w:rPr>
              <w:t>int</w:t>
            </w:r>
          </w:p>
        </w:tc>
        <w:tc>
          <w:tcPr>
            <w:tcW w:w="2551" w:type="dxa"/>
          </w:tcPr>
          <w:p w14:paraId="71235A5F" w14:textId="77777777" w:rsidR="00FB6D3D" w:rsidRDefault="00D22A15">
            <w:pPr>
              <w:ind w:firstLineChars="0" w:firstLine="0"/>
            </w:pPr>
            <w:r>
              <w:rPr>
                <w:rFonts w:hint="eastAsia"/>
              </w:rPr>
              <w:t>返回码</w:t>
            </w:r>
          </w:p>
        </w:tc>
        <w:tc>
          <w:tcPr>
            <w:tcW w:w="3402" w:type="dxa"/>
          </w:tcPr>
          <w:p w14:paraId="744ED443" w14:textId="77777777" w:rsidR="00FB6D3D" w:rsidRDefault="00D22A15">
            <w:pPr>
              <w:ind w:firstLineChars="0" w:firstLine="0"/>
            </w:pPr>
            <w:r>
              <w:t>20</w:t>
            </w:r>
            <w:r>
              <w:rPr>
                <w:rFonts w:hint="eastAsia"/>
              </w:rPr>
              <w:t>0</w:t>
            </w:r>
            <w:r>
              <w:rPr>
                <w:rFonts w:hint="eastAsia"/>
              </w:rPr>
              <w:t>为成功；</w:t>
            </w:r>
            <w:r>
              <w:rPr>
                <w:rFonts w:hint="eastAsia"/>
              </w:rPr>
              <w:t>4</w:t>
            </w:r>
            <w:r>
              <w:t>00</w:t>
            </w:r>
            <w:r>
              <w:rPr>
                <w:rFonts w:hint="eastAsia"/>
              </w:rPr>
              <w:t>为失败</w:t>
            </w:r>
          </w:p>
        </w:tc>
      </w:tr>
      <w:tr w:rsidR="00FB6D3D" w14:paraId="16CD0DC0" w14:textId="77777777">
        <w:trPr>
          <w:jc w:val="center"/>
        </w:trPr>
        <w:tc>
          <w:tcPr>
            <w:tcW w:w="1413" w:type="dxa"/>
          </w:tcPr>
          <w:p w14:paraId="0C81D1F9" w14:textId="77777777" w:rsidR="00FB6D3D" w:rsidRDefault="00D22A15">
            <w:pPr>
              <w:ind w:firstLineChars="0" w:firstLine="0"/>
              <w:rPr>
                <w:rFonts w:ascii="Times New Roman" w:hAnsi="Times New Roman" w:cs="Times New Roman"/>
              </w:rPr>
            </w:pPr>
            <w:r>
              <w:rPr>
                <w:rFonts w:ascii="Times New Roman" w:hAnsi="Times New Roman" w:cs="Times New Roman"/>
                <w:color w:val="262626"/>
                <w:spacing w:val="12"/>
                <w:szCs w:val="21"/>
              </w:rPr>
              <w:t>msg</w:t>
            </w:r>
          </w:p>
        </w:tc>
        <w:tc>
          <w:tcPr>
            <w:tcW w:w="1276" w:type="dxa"/>
          </w:tcPr>
          <w:p w14:paraId="6B60F93F" w14:textId="77777777" w:rsidR="00FB6D3D" w:rsidRDefault="00D22A15">
            <w:pPr>
              <w:ind w:firstLineChars="0" w:firstLine="0"/>
            </w:pPr>
            <w:r>
              <w:rPr>
                <w:rFonts w:hint="eastAsia"/>
              </w:rPr>
              <w:t>string</w:t>
            </w:r>
          </w:p>
        </w:tc>
        <w:tc>
          <w:tcPr>
            <w:tcW w:w="2551" w:type="dxa"/>
          </w:tcPr>
          <w:p w14:paraId="0246E425" w14:textId="77777777" w:rsidR="00FB6D3D" w:rsidRDefault="00D22A15">
            <w:pPr>
              <w:ind w:firstLineChars="0" w:firstLine="0"/>
            </w:pPr>
            <w:r>
              <w:t>对返回码的文本描述内容</w:t>
            </w:r>
          </w:p>
        </w:tc>
        <w:tc>
          <w:tcPr>
            <w:tcW w:w="3402" w:type="dxa"/>
          </w:tcPr>
          <w:p w14:paraId="74AB1576" w14:textId="77777777" w:rsidR="00FB6D3D" w:rsidRDefault="00D22A15">
            <w:pPr>
              <w:ind w:firstLineChars="0" w:firstLine="0"/>
              <w:rPr>
                <w:rFonts w:ascii="Times New Roman" w:hAnsi="Times New Roman" w:cs="Times New Roman"/>
              </w:rPr>
            </w:pPr>
            <w:r>
              <w:rPr>
                <w:rFonts w:ascii="Times New Roman" w:hAnsi="Times New Roman" w:cs="Times New Roman"/>
              </w:rPr>
              <w:t>“success”</w:t>
            </w:r>
            <w:r>
              <w:rPr>
                <w:rFonts w:ascii="Times New Roman" w:hAnsi="Times New Roman" w:cs="Times New Roman"/>
              </w:rPr>
              <w:t>表示</w:t>
            </w:r>
            <w:r>
              <w:rPr>
                <w:rFonts w:ascii="Times New Roman" w:hAnsi="Times New Roman" w:cs="Times New Roman" w:hint="eastAsia"/>
              </w:rPr>
              <w:t>查询</w:t>
            </w:r>
            <w:r>
              <w:rPr>
                <w:rFonts w:ascii="Times New Roman" w:hAnsi="Times New Roman" w:cs="Times New Roman"/>
              </w:rPr>
              <w:t>成功</w:t>
            </w:r>
          </w:p>
          <w:p w14:paraId="62634EA5" w14:textId="77777777" w:rsidR="00FB6D3D" w:rsidRDefault="00D22A15">
            <w:pPr>
              <w:ind w:firstLineChars="0" w:firstLine="0"/>
              <w:rPr>
                <w:rFonts w:ascii="Times New Roman" w:hAnsi="Times New Roman" w:cs="Times New Roman"/>
              </w:rPr>
            </w:pPr>
            <w:r>
              <w:rPr>
                <w:rFonts w:ascii="Times New Roman" w:hAnsi="Times New Roman" w:cs="Times New Roman"/>
              </w:rPr>
              <w:t>”error”</w:t>
            </w:r>
            <w:r>
              <w:rPr>
                <w:rFonts w:ascii="Times New Roman" w:hAnsi="Times New Roman" w:cs="Times New Roman"/>
              </w:rPr>
              <w:t>表示</w:t>
            </w:r>
            <w:r>
              <w:rPr>
                <w:rFonts w:ascii="Times New Roman" w:hAnsi="Times New Roman" w:cs="Times New Roman" w:hint="eastAsia"/>
              </w:rPr>
              <w:t>查询失败</w:t>
            </w:r>
          </w:p>
        </w:tc>
      </w:tr>
      <w:tr w:rsidR="00FB6D3D" w14:paraId="336E3E18" w14:textId="77777777">
        <w:trPr>
          <w:jc w:val="center"/>
        </w:trPr>
        <w:tc>
          <w:tcPr>
            <w:tcW w:w="1413" w:type="dxa"/>
          </w:tcPr>
          <w:p w14:paraId="53953140" w14:textId="77777777" w:rsidR="00FB6D3D" w:rsidRDefault="00D22A15">
            <w:pPr>
              <w:ind w:firstLineChars="0" w:firstLine="0"/>
              <w:rPr>
                <w:rFonts w:ascii="Times New Roman" w:hAnsi="Times New Roman" w:cs="Times New Roman"/>
                <w:color w:val="262626"/>
                <w:spacing w:val="12"/>
                <w:szCs w:val="21"/>
              </w:rPr>
            </w:pPr>
            <w:r>
              <w:rPr>
                <w:rFonts w:ascii="Times New Roman" w:hAnsi="Times New Roman" w:cs="Times New Roman"/>
                <w:color w:val="262626"/>
                <w:spacing w:val="12"/>
                <w:szCs w:val="21"/>
              </w:rPr>
              <w:t>data</w:t>
            </w:r>
          </w:p>
        </w:tc>
        <w:tc>
          <w:tcPr>
            <w:tcW w:w="1276" w:type="dxa"/>
          </w:tcPr>
          <w:p w14:paraId="1D8F4E6D" w14:textId="77777777" w:rsidR="00FB6D3D" w:rsidRDefault="00D22A15">
            <w:pPr>
              <w:ind w:firstLineChars="0" w:firstLine="0"/>
            </w:pPr>
            <w:r>
              <w:t>string</w:t>
            </w:r>
          </w:p>
        </w:tc>
        <w:tc>
          <w:tcPr>
            <w:tcW w:w="2551" w:type="dxa"/>
          </w:tcPr>
          <w:p w14:paraId="1DC06DD6" w14:textId="77777777" w:rsidR="00FB6D3D" w:rsidRDefault="00D22A15">
            <w:pPr>
              <w:ind w:firstLineChars="0" w:firstLine="0"/>
            </w:pPr>
            <w:r>
              <w:rPr>
                <w:rFonts w:hint="eastAsia"/>
              </w:rPr>
              <w:t>功能区的状态</w:t>
            </w:r>
          </w:p>
        </w:tc>
        <w:tc>
          <w:tcPr>
            <w:tcW w:w="3402" w:type="dxa"/>
          </w:tcPr>
          <w:p w14:paraId="7A427418" w14:textId="77777777" w:rsidR="00FB6D3D" w:rsidRDefault="00D22A15">
            <w:pPr>
              <w:ind w:firstLineChars="0" w:firstLine="0"/>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w:t>
            </w:r>
            <w:r>
              <w:rPr>
                <w:rFonts w:hint="eastAsia"/>
              </w:rPr>
              <w:t>正在分拣，勿移动输送线</w:t>
            </w:r>
          </w:p>
          <w:p w14:paraId="626CB640" w14:textId="77777777" w:rsidR="00FB6D3D" w:rsidRDefault="00D22A15">
            <w:pPr>
              <w:ind w:firstLineChars="0" w:firstLine="0"/>
            </w:pPr>
            <w:r>
              <w:rPr>
                <w:rFonts w:ascii="Times New Roman" w:hAnsi="Times New Roman" w:cs="Times New Roman" w:hint="eastAsia"/>
              </w:rPr>
              <w:t>1</w:t>
            </w:r>
            <w:r>
              <w:rPr>
                <w:rFonts w:ascii="Times New Roman" w:hAnsi="Times New Roman" w:cs="Times New Roman"/>
              </w:rPr>
              <w:t>------</w:t>
            </w:r>
            <w:r>
              <w:rPr>
                <w:rFonts w:hint="eastAsia"/>
              </w:rPr>
              <w:t>已经分拣完成（可移动输送线）</w:t>
            </w:r>
          </w:p>
          <w:p w14:paraId="7F98A710" w14:textId="77777777" w:rsidR="00FB6D3D" w:rsidRDefault="00D22A15">
            <w:pPr>
              <w:ind w:firstLineChars="0" w:firstLine="0"/>
              <w:rPr>
                <w:rFonts w:ascii="Times New Roman" w:hAnsi="Times New Roman" w:cs="Times New Roman"/>
              </w:rPr>
            </w:pPr>
            <w:r>
              <w:rPr>
                <w:rFonts w:ascii="Times New Roman" w:hAnsi="Times New Roman" w:cs="Times New Roman"/>
              </w:rPr>
              <w:t>2------</w:t>
            </w:r>
            <w:r>
              <w:rPr>
                <w:rFonts w:ascii="Times New Roman" w:hAnsi="Times New Roman" w:cs="Times New Roman" w:hint="eastAsia"/>
              </w:rPr>
              <w:t>异常，需人工介入</w:t>
            </w:r>
          </w:p>
          <w:p w14:paraId="1E4E0DA5" w14:textId="77777777" w:rsidR="00FB6D3D" w:rsidRDefault="00D22A15">
            <w:pPr>
              <w:ind w:firstLineChars="0" w:firstLine="0"/>
              <w:rPr>
                <w:rFonts w:ascii="Times New Roman" w:hAnsi="Times New Roman" w:cs="Times New Roman"/>
              </w:rPr>
            </w:pPr>
            <w:r>
              <w:t>3</w:t>
            </w:r>
            <w:r>
              <w:rPr>
                <w:rFonts w:hint="eastAsia"/>
              </w:rPr>
              <w:t>-------</w:t>
            </w:r>
            <w:r>
              <w:rPr>
                <w:rFonts w:hint="eastAsia"/>
              </w:rPr>
              <w:t>正在分拣，可支持强制结束操作</w:t>
            </w:r>
          </w:p>
        </w:tc>
      </w:tr>
    </w:tbl>
    <w:p w14:paraId="2750FFAE" w14:textId="77777777" w:rsidR="00FB6D3D" w:rsidRDefault="00D22A15">
      <w:pPr>
        <w:pStyle w:val="2"/>
        <w:numPr>
          <w:ilvl w:val="1"/>
          <w:numId w:val="19"/>
        </w:numPr>
        <w:spacing w:before="120"/>
        <w:rPr>
          <w:rFonts w:ascii="宋体" w:eastAsia="宋体" w:hAnsi="宋体"/>
          <w:szCs w:val="30"/>
        </w:rPr>
      </w:pPr>
      <w:bookmarkStart w:id="39" w:name="_Toc2539"/>
      <w:r>
        <w:rPr>
          <w:rFonts w:ascii="宋体" w:eastAsia="宋体" w:hAnsi="宋体" w:hint="eastAsia"/>
          <w:szCs w:val="30"/>
        </w:rPr>
        <w:lastRenderedPageBreak/>
        <w:t>获取混拣机器人状态</w:t>
      </w:r>
      <w:bookmarkEnd w:id="39"/>
    </w:p>
    <w:p w14:paraId="696D6B55" w14:textId="77777777" w:rsidR="00FB6D3D" w:rsidRDefault="00D22A15">
      <w:pPr>
        <w:pStyle w:val="af6"/>
        <w:ind w:leftChars="177" w:left="425" w:firstLineChars="0" w:firstLine="0"/>
      </w:pPr>
      <w:r>
        <w:rPr>
          <w:b/>
          <w:bCs/>
        </w:rPr>
        <w:t>请求方式</w:t>
      </w:r>
      <w:r>
        <w:t>：</w:t>
      </w:r>
      <w:r>
        <w:t>POST</w:t>
      </w:r>
      <w:r>
        <w:t>（</w:t>
      </w:r>
      <w:r>
        <w:t>HTTP</w:t>
      </w:r>
      <w:r>
        <w:t>）</w:t>
      </w:r>
    </w:p>
    <w:p w14:paraId="25BB93C4" w14:textId="77777777" w:rsidR="00FB6D3D" w:rsidRDefault="00D22A15">
      <w:pPr>
        <w:pStyle w:val="af6"/>
        <w:spacing w:line="360" w:lineRule="atLeast"/>
        <w:ind w:leftChars="177" w:left="425" w:firstLineChars="0" w:firstLine="0"/>
        <w:rPr>
          <w:rFonts w:ascii="Times New Roman" w:hAnsi="Times New Roman" w:cs="Times New Roman"/>
          <w:color w:val="262626"/>
          <w:spacing w:val="12"/>
          <w:szCs w:val="21"/>
        </w:rPr>
      </w:pPr>
      <w:r>
        <w:rPr>
          <w:rFonts w:ascii="Times New Roman" w:hAnsi="Times New Roman" w:cs="Times New Roman"/>
          <w:b/>
          <w:bCs/>
          <w:color w:val="262626"/>
          <w:spacing w:val="12"/>
          <w:szCs w:val="21"/>
        </w:rPr>
        <w:t>请求地址</w:t>
      </w:r>
      <w:r>
        <w:rPr>
          <w:rFonts w:ascii="Times New Roman" w:hAnsi="Times New Roman" w:cs="Times New Roman"/>
          <w:color w:val="262626"/>
          <w:spacing w:val="12"/>
          <w:szCs w:val="21"/>
        </w:rPr>
        <w:t>：</w:t>
      </w:r>
      <w:r>
        <w:rPr>
          <w:rFonts w:ascii="Times New Roman" w:hAnsi="Times New Roman" w:cs="Times New Roman"/>
          <w:color w:val="262626"/>
          <w:spacing w:val="12"/>
          <w:szCs w:val="24"/>
        </w:rPr>
        <w:t>http://</w:t>
      </w:r>
      <w:r>
        <w:rPr>
          <w:rFonts w:ascii="Times New Roman" w:hAnsi="Times New Roman" w:cs="Times New Roman" w:hint="eastAsia"/>
          <w:color w:val="262626"/>
          <w:spacing w:val="12"/>
          <w:szCs w:val="24"/>
        </w:rPr>
        <w:t>ip</w:t>
      </w:r>
      <w:r>
        <w:rPr>
          <w:rFonts w:ascii="Times New Roman" w:hAnsi="Times New Roman" w:cs="Times New Roman"/>
          <w:color w:val="262626"/>
          <w:spacing w:val="12"/>
          <w:szCs w:val="24"/>
        </w:rPr>
        <w:t>:port</w:t>
      </w:r>
      <w:r>
        <w:rPr>
          <w:rFonts w:ascii="Times New Roman" w:hAnsi="Times New Roman" w:cs="Times New Roman" w:hint="eastAsia"/>
          <w:color w:val="262626"/>
          <w:spacing w:val="12"/>
          <w:szCs w:val="24"/>
        </w:rPr>
        <w:t>/</w:t>
      </w:r>
      <w:r>
        <w:t>mix_sort_area</w:t>
      </w:r>
      <w:r>
        <w:rPr>
          <w:rFonts w:ascii="Helvetica" w:hAnsi="Helvetica" w:cs="Helvetica"/>
          <w:color w:val="505050"/>
          <w:sz w:val="18"/>
          <w:szCs w:val="18"/>
          <w:shd w:val="clear" w:color="auto" w:fill="FFFFFF"/>
        </w:rPr>
        <w:t xml:space="preserve"> /system/getRobot</w:t>
      </w:r>
      <w:r>
        <w:rPr>
          <w:rFonts w:ascii="Helvetica" w:hAnsi="Helvetica" w:cs="Helvetica" w:hint="eastAsia"/>
          <w:color w:val="505050"/>
          <w:sz w:val="18"/>
          <w:szCs w:val="18"/>
          <w:shd w:val="clear" w:color="auto" w:fill="FFFFFF"/>
        </w:rPr>
        <w:t>Status</w:t>
      </w:r>
    </w:p>
    <w:p w14:paraId="282091A8" w14:textId="77777777" w:rsidR="00FB6D3D" w:rsidRDefault="00D22A15">
      <w:pPr>
        <w:pStyle w:val="af6"/>
        <w:spacing w:line="360" w:lineRule="atLeast"/>
        <w:ind w:leftChars="177" w:left="425" w:firstLineChars="0" w:firstLine="0"/>
        <w:rPr>
          <w:rFonts w:ascii="Times New Roman" w:hAnsi="Times New Roman" w:cs="Times New Roman"/>
          <w:b/>
          <w:color w:val="262626"/>
          <w:spacing w:val="12"/>
          <w:szCs w:val="21"/>
        </w:rPr>
      </w:pPr>
      <w:r>
        <w:rPr>
          <w:rFonts w:ascii="Times New Roman" w:hAnsi="Times New Roman" w:cs="Times New Roman" w:hint="eastAsia"/>
          <w:b/>
          <w:color w:val="262626"/>
          <w:spacing w:val="12"/>
          <w:szCs w:val="21"/>
        </w:rPr>
        <w:t>接口说明：</w:t>
      </w:r>
    </w:p>
    <w:p w14:paraId="0480B081" w14:textId="77777777" w:rsidR="00FB6D3D" w:rsidRDefault="00D22A15">
      <w:pPr>
        <w:spacing w:line="360" w:lineRule="atLeast"/>
        <w:ind w:firstLineChars="0" w:firstLine="720"/>
      </w:pPr>
      <w:r>
        <w:rPr>
          <w:rFonts w:hint="eastAsia"/>
        </w:rPr>
        <w:t>该接口用于查看混拣区的可动机器人列表</w:t>
      </w:r>
    </w:p>
    <w:p w14:paraId="57FFE981" w14:textId="77777777" w:rsidR="00FB6D3D" w:rsidRDefault="00D22A15">
      <w:pPr>
        <w:spacing w:line="360" w:lineRule="atLeast"/>
        <w:ind w:firstLine="506"/>
        <w:rPr>
          <w:rFonts w:ascii="Times New Roman" w:hAnsi="Times New Roman" w:cs="Times New Roman"/>
          <w:color w:val="262626"/>
          <w:spacing w:val="12"/>
          <w:szCs w:val="21"/>
        </w:rPr>
      </w:pPr>
      <w:r>
        <w:rPr>
          <w:rFonts w:ascii="Times New Roman" w:hAnsi="Times New Roman" w:cs="Times New Roman"/>
          <w:b/>
          <w:bCs/>
          <w:color w:val="262626"/>
          <w:spacing w:val="12"/>
          <w:szCs w:val="21"/>
        </w:rPr>
        <w:t>请求包结构体</w:t>
      </w:r>
      <w:r>
        <w:rPr>
          <w:rFonts w:ascii="Times New Roman" w:hAnsi="Times New Roman" w:cs="Times New Roman"/>
          <w:color w:val="262626"/>
          <w:spacing w:val="12"/>
          <w:szCs w:val="21"/>
        </w:rPr>
        <w:t>：</w:t>
      </w:r>
    </w:p>
    <w:p w14:paraId="0FADCCE3" w14:textId="77777777" w:rsidR="00FB6D3D" w:rsidRDefault="00D22A15">
      <w:pPr>
        <w:spacing w:line="360" w:lineRule="atLeast"/>
        <w:ind w:firstLine="504"/>
        <w:rPr>
          <w:rFonts w:ascii="Times New Roman" w:hAnsi="Times New Roman" w:cs="Times New Roman"/>
          <w:color w:val="262626"/>
          <w:spacing w:val="12"/>
          <w:szCs w:val="21"/>
        </w:rPr>
      </w:pPr>
      <w:r>
        <w:rPr>
          <w:rFonts w:ascii="Times New Roman" w:hAnsi="Times New Roman" w:cs="Times New Roman" w:hint="eastAsia"/>
          <w:color w:val="262626"/>
          <w:spacing w:val="12"/>
          <w:szCs w:val="21"/>
        </w:rPr>
        <w:t>{</w:t>
      </w:r>
    </w:p>
    <w:p w14:paraId="1999DDD5" w14:textId="77777777" w:rsidR="00FB6D3D" w:rsidRDefault="00D22A15">
      <w:pPr>
        <w:spacing w:line="360" w:lineRule="atLeast"/>
        <w:ind w:firstLineChars="285" w:firstLine="718"/>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area</w:t>
      </w:r>
      <w:r>
        <w:rPr>
          <w:rFonts w:ascii="Times New Roman" w:hAnsi="Times New Roman" w:cs="Times New Roman"/>
          <w:color w:val="262626"/>
          <w:spacing w:val="12"/>
          <w:szCs w:val="21"/>
        </w:rPr>
        <w:t>_code”</w:t>
      </w:r>
      <w:r>
        <w:rPr>
          <w:rFonts w:ascii="Times New Roman" w:hAnsi="Times New Roman" w:cs="Times New Roman" w:hint="eastAsia"/>
          <w:color w:val="262626"/>
          <w:spacing w:val="12"/>
          <w:szCs w:val="21"/>
        </w:rPr>
        <w:t xml:space="preserve">: </w:t>
      </w:r>
      <w:r>
        <w:rPr>
          <w:rFonts w:ascii="Times New Roman" w:hAnsi="Times New Roman" w:cs="Times New Roman"/>
          <w:color w:val="262626"/>
          <w:spacing w:val="12"/>
          <w:szCs w:val="21"/>
        </w:rPr>
        <w:t>“1”,</w:t>
      </w:r>
    </w:p>
    <w:p w14:paraId="3EE00527" w14:textId="77777777" w:rsidR="00FB6D3D" w:rsidRDefault="00D22A15">
      <w:pPr>
        <w:spacing w:line="360" w:lineRule="atLeast"/>
        <w:ind w:firstLineChars="285" w:firstLine="718"/>
        <w:rPr>
          <w:rFonts w:ascii="Times New Roman" w:hAnsi="Times New Roman" w:cs="Times New Roman"/>
          <w:color w:val="262626"/>
          <w:spacing w:val="12"/>
          <w:szCs w:val="21"/>
        </w:rPr>
      </w:pPr>
      <w:r>
        <w:rPr>
          <w:rFonts w:ascii="Times New Roman" w:hAnsi="Times New Roman" w:cs="Times New Roman"/>
          <w:color w:val="262626"/>
          <w:spacing w:val="12"/>
          <w:szCs w:val="21"/>
        </w:rPr>
        <w:t>“sort_line”:”1”</w:t>
      </w:r>
    </w:p>
    <w:p w14:paraId="33327BAA" w14:textId="77777777" w:rsidR="00FB6D3D" w:rsidRDefault="00D22A15">
      <w:pPr>
        <w:spacing w:line="360" w:lineRule="atLeast"/>
        <w:ind w:firstLine="504"/>
        <w:rPr>
          <w:rFonts w:ascii="Times New Roman" w:hAnsi="Times New Roman" w:cs="Times New Roman"/>
          <w:color w:val="262626"/>
          <w:spacing w:val="12"/>
          <w:szCs w:val="21"/>
        </w:rPr>
      </w:pPr>
      <w:r>
        <w:rPr>
          <w:rFonts w:ascii="Times New Roman" w:hAnsi="Times New Roman" w:cs="Times New Roman" w:hint="eastAsia"/>
          <w:color w:val="262626"/>
          <w:spacing w:val="12"/>
          <w:szCs w:val="21"/>
        </w:rPr>
        <w:t>}</w:t>
      </w:r>
    </w:p>
    <w:p w14:paraId="32BF0213" w14:textId="77777777" w:rsidR="00FB6D3D" w:rsidRDefault="00D22A15">
      <w:pPr>
        <w:spacing w:line="360" w:lineRule="atLeast"/>
        <w:ind w:firstLine="506"/>
        <w:rPr>
          <w:rFonts w:ascii="Times New Roman" w:hAnsi="Times New Roman" w:cs="Times New Roman"/>
          <w:b/>
          <w:bCs/>
          <w:color w:val="262626"/>
          <w:spacing w:val="12"/>
          <w:szCs w:val="21"/>
        </w:rPr>
      </w:pPr>
      <w:r>
        <w:rPr>
          <w:rFonts w:ascii="Times New Roman" w:hAnsi="Times New Roman" w:cs="Times New Roman" w:hint="eastAsia"/>
          <w:b/>
          <w:bCs/>
          <w:color w:val="262626"/>
          <w:spacing w:val="12"/>
          <w:szCs w:val="21"/>
        </w:rPr>
        <w:t>参数说明</w:t>
      </w:r>
      <w:r>
        <w:rPr>
          <w:rFonts w:ascii="Times New Roman" w:hAnsi="Times New Roman" w:cs="Times New Roman" w:hint="eastAsia"/>
          <w:b/>
          <w:bCs/>
          <w:color w:val="262626"/>
          <w:spacing w:val="12"/>
          <w:szCs w:val="21"/>
        </w:rPr>
        <w:t>:</w:t>
      </w:r>
    </w:p>
    <w:p w14:paraId="64BF5A28" w14:textId="77777777" w:rsidR="00FB6D3D" w:rsidRDefault="00FB6D3D">
      <w:pPr>
        <w:spacing w:line="360" w:lineRule="atLeast"/>
        <w:ind w:firstLine="506"/>
        <w:rPr>
          <w:rFonts w:ascii="Times New Roman" w:hAnsi="Times New Roman" w:cs="Times New Roman"/>
          <w:b/>
          <w:bCs/>
          <w:color w:val="262626"/>
          <w:spacing w:val="12"/>
          <w:szCs w:val="21"/>
        </w:rPr>
      </w:pPr>
    </w:p>
    <w:tbl>
      <w:tblPr>
        <w:tblStyle w:val="af2"/>
        <w:tblW w:w="8642" w:type="dxa"/>
        <w:jc w:val="center"/>
        <w:tblLayout w:type="fixed"/>
        <w:tblLook w:val="04A0" w:firstRow="1" w:lastRow="0" w:firstColumn="1" w:lastColumn="0" w:noHBand="0" w:noVBand="1"/>
      </w:tblPr>
      <w:tblGrid>
        <w:gridCol w:w="1413"/>
        <w:gridCol w:w="1276"/>
        <w:gridCol w:w="2976"/>
        <w:gridCol w:w="2977"/>
      </w:tblGrid>
      <w:tr w:rsidR="00FB6D3D" w14:paraId="3A82581B" w14:textId="77777777">
        <w:trPr>
          <w:jc w:val="center"/>
        </w:trPr>
        <w:tc>
          <w:tcPr>
            <w:tcW w:w="1413" w:type="dxa"/>
          </w:tcPr>
          <w:p w14:paraId="1BF2A6C5" w14:textId="77777777" w:rsidR="00FB6D3D" w:rsidRDefault="00D22A15">
            <w:pPr>
              <w:ind w:firstLineChars="0" w:firstLine="0"/>
            </w:pPr>
            <w:r>
              <w:rPr>
                <w:rFonts w:hint="eastAsia"/>
              </w:rPr>
              <w:t>参数</w:t>
            </w:r>
          </w:p>
        </w:tc>
        <w:tc>
          <w:tcPr>
            <w:tcW w:w="1276" w:type="dxa"/>
          </w:tcPr>
          <w:p w14:paraId="46F49F2B" w14:textId="77777777" w:rsidR="00FB6D3D" w:rsidRDefault="00D22A15">
            <w:pPr>
              <w:ind w:firstLineChars="0" w:firstLine="0"/>
            </w:pPr>
            <w:r>
              <w:rPr>
                <w:rFonts w:hint="eastAsia"/>
              </w:rPr>
              <w:t>参数类型</w:t>
            </w:r>
          </w:p>
        </w:tc>
        <w:tc>
          <w:tcPr>
            <w:tcW w:w="2976" w:type="dxa"/>
          </w:tcPr>
          <w:p w14:paraId="318B1907" w14:textId="77777777" w:rsidR="00FB6D3D" w:rsidRDefault="00D22A15">
            <w:pPr>
              <w:ind w:firstLineChars="0" w:firstLine="0"/>
            </w:pPr>
            <w:r>
              <w:rPr>
                <w:rFonts w:hint="eastAsia"/>
              </w:rPr>
              <w:t>说明</w:t>
            </w:r>
          </w:p>
        </w:tc>
        <w:tc>
          <w:tcPr>
            <w:tcW w:w="2977" w:type="dxa"/>
          </w:tcPr>
          <w:p w14:paraId="404BE44E" w14:textId="77777777" w:rsidR="00FB6D3D" w:rsidRDefault="00D22A15">
            <w:pPr>
              <w:ind w:firstLineChars="0" w:firstLine="0"/>
            </w:pPr>
            <w:r>
              <w:rPr>
                <w:rFonts w:hint="eastAsia"/>
              </w:rPr>
              <w:t>示例值</w:t>
            </w:r>
          </w:p>
        </w:tc>
      </w:tr>
      <w:tr w:rsidR="00FB6D3D" w14:paraId="4C71053E" w14:textId="77777777">
        <w:trPr>
          <w:jc w:val="center"/>
        </w:trPr>
        <w:tc>
          <w:tcPr>
            <w:tcW w:w="1413" w:type="dxa"/>
          </w:tcPr>
          <w:p w14:paraId="357AE07F" w14:textId="77777777" w:rsidR="00FB6D3D" w:rsidRDefault="00D22A15">
            <w:pPr>
              <w:ind w:firstLineChars="0" w:firstLine="0"/>
              <w:rPr>
                <w:rFonts w:ascii="Times New Roman" w:hAnsi="Times New Roman" w:cs="Times New Roman"/>
              </w:rPr>
            </w:pPr>
            <w:r>
              <w:rPr>
                <w:rFonts w:ascii="Times New Roman" w:hAnsi="Times New Roman" w:cs="Times New Roman"/>
                <w:color w:val="262626"/>
                <w:spacing w:val="12"/>
                <w:szCs w:val="21"/>
              </w:rPr>
              <w:t>area_</w:t>
            </w:r>
            <w:r>
              <w:rPr>
                <w:rFonts w:ascii="Times New Roman" w:hAnsi="Times New Roman" w:cs="Times New Roman" w:hint="eastAsia"/>
                <w:color w:val="262626"/>
                <w:spacing w:val="12"/>
                <w:szCs w:val="21"/>
              </w:rPr>
              <w:t>code</w:t>
            </w:r>
          </w:p>
        </w:tc>
        <w:tc>
          <w:tcPr>
            <w:tcW w:w="1276" w:type="dxa"/>
          </w:tcPr>
          <w:p w14:paraId="46033610" w14:textId="77777777" w:rsidR="00FB6D3D" w:rsidRDefault="00D22A15">
            <w:pPr>
              <w:ind w:firstLineChars="0" w:firstLine="0"/>
            </w:pPr>
            <w:r>
              <w:t>string</w:t>
            </w:r>
          </w:p>
        </w:tc>
        <w:tc>
          <w:tcPr>
            <w:tcW w:w="2976" w:type="dxa"/>
          </w:tcPr>
          <w:p w14:paraId="043DDA0F" w14:textId="77777777" w:rsidR="00FB6D3D" w:rsidRDefault="00D22A15">
            <w:pPr>
              <w:ind w:firstLineChars="0" w:firstLine="0"/>
            </w:pPr>
            <w:r>
              <w:rPr>
                <w:rFonts w:hint="eastAsia"/>
              </w:rPr>
              <w:t>功能区编号，值：</w:t>
            </w:r>
            <w:r>
              <w:rPr>
                <w:rFonts w:hint="eastAsia"/>
              </w:rPr>
              <w:t>1</w:t>
            </w:r>
          </w:p>
        </w:tc>
        <w:tc>
          <w:tcPr>
            <w:tcW w:w="2977" w:type="dxa"/>
          </w:tcPr>
          <w:p w14:paraId="53E3278C" w14:textId="77777777" w:rsidR="00FB6D3D" w:rsidRDefault="00D22A15">
            <w:pPr>
              <w:ind w:firstLineChars="0" w:firstLine="0"/>
            </w:pPr>
            <w:r>
              <w:rPr>
                <w:rFonts w:hint="eastAsia"/>
              </w:rPr>
              <w:t>详情请参见</w:t>
            </w:r>
            <w:r>
              <w:rPr>
                <w:rFonts w:hint="eastAsia"/>
              </w:rPr>
              <w:t>3</w:t>
            </w:r>
            <w:r>
              <w:t>.1</w:t>
            </w:r>
          </w:p>
        </w:tc>
      </w:tr>
      <w:tr w:rsidR="00FB6D3D" w14:paraId="49FF388A" w14:textId="77777777">
        <w:trPr>
          <w:jc w:val="center"/>
        </w:trPr>
        <w:tc>
          <w:tcPr>
            <w:tcW w:w="1413" w:type="dxa"/>
          </w:tcPr>
          <w:p w14:paraId="26E2FE22" w14:textId="77777777" w:rsidR="00FB6D3D" w:rsidRDefault="00D22A15">
            <w:pPr>
              <w:ind w:firstLineChars="0" w:firstLine="0"/>
              <w:rPr>
                <w:rFonts w:ascii="Times New Roman" w:hAnsi="Times New Roman" w:cs="Times New Roman"/>
                <w:color w:val="262626"/>
                <w:spacing w:val="12"/>
                <w:szCs w:val="21"/>
              </w:rPr>
            </w:pPr>
            <w:r>
              <w:rPr>
                <w:rFonts w:ascii="Times New Roman" w:hAnsi="Times New Roman" w:cs="Times New Roman"/>
                <w:color w:val="262626"/>
                <w:spacing w:val="12"/>
                <w:szCs w:val="21"/>
              </w:rPr>
              <w:t>sort_line</w:t>
            </w:r>
          </w:p>
        </w:tc>
        <w:tc>
          <w:tcPr>
            <w:tcW w:w="1276" w:type="dxa"/>
          </w:tcPr>
          <w:p w14:paraId="6D3C1353" w14:textId="77777777" w:rsidR="00FB6D3D" w:rsidRDefault="00D22A15">
            <w:pPr>
              <w:ind w:firstLineChars="0" w:firstLine="0"/>
            </w:pPr>
            <w:r>
              <w:t>string</w:t>
            </w:r>
          </w:p>
        </w:tc>
        <w:tc>
          <w:tcPr>
            <w:tcW w:w="2976" w:type="dxa"/>
          </w:tcPr>
          <w:p w14:paraId="34BE411A" w14:textId="77777777" w:rsidR="00FB6D3D" w:rsidRDefault="00D22A15">
            <w:pPr>
              <w:ind w:firstLineChars="0" w:firstLine="0"/>
            </w:pPr>
            <w:r>
              <w:rPr>
                <w:rFonts w:hint="eastAsia"/>
              </w:rPr>
              <w:t>分拣线编号</w:t>
            </w:r>
          </w:p>
        </w:tc>
        <w:tc>
          <w:tcPr>
            <w:tcW w:w="2977" w:type="dxa"/>
          </w:tcPr>
          <w:p w14:paraId="01D4564B" w14:textId="77777777" w:rsidR="00FB6D3D" w:rsidRDefault="00D22A15">
            <w:pPr>
              <w:ind w:firstLineChars="0" w:firstLine="0"/>
            </w:pPr>
            <w:r>
              <w:rPr>
                <w:rFonts w:hint="eastAsia"/>
              </w:rPr>
              <w:t>默认为</w:t>
            </w:r>
            <w:r>
              <w:rPr>
                <w:rFonts w:hint="eastAsia"/>
              </w:rPr>
              <w:t>1</w:t>
            </w:r>
          </w:p>
        </w:tc>
      </w:tr>
    </w:tbl>
    <w:p w14:paraId="5F28CFF0" w14:textId="77777777" w:rsidR="00FB6D3D" w:rsidRDefault="00D22A15">
      <w:pPr>
        <w:pStyle w:val="af6"/>
        <w:ind w:left="492" w:firstLineChars="0" w:firstLine="0"/>
        <w:rPr>
          <w:rStyle w:val="af3"/>
        </w:rPr>
      </w:pPr>
      <w:r>
        <w:rPr>
          <w:rStyle w:val="af3"/>
          <w:rFonts w:hint="eastAsia"/>
        </w:rPr>
        <w:t>返回结果：</w:t>
      </w:r>
    </w:p>
    <w:p w14:paraId="3BBE17CF" w14:textId="77777777" w:rsidR="00FB6D3D" w:rsidRDefault="00D22A15">
      <w:pPr>
        <w:pStyle w:val="af6"/>
        <w:ind w:left="492" w:firstLineChars="0" w:firstLine="0"/>
        <w:rPr>
          <w:rFonts w:ascii="Times New Roman" w:hAnsi="Times New Roman" w:cs="Times New Roman"/>
          <w:color w:val="262626"/>
          <w:spacing w:val="12"/>
          <w:szCs w:val="21"/>
        </w:rPr>
      </w:pPr>
      <w:r>
        <w:rPr>
          <w:rFonts w:ascii="Times New Roman" w:hAnsi="Times New Roman" w:cs="Times New Roman" w:hint="eastAsia"/>
          <w:color w:val="262626"/>
          <w:spacing w:val="12"/>
          <w:szCs w:val="21"/>
        </w:rPr>
        <w:t>{</w:t>
      </w:r>
    </w:p>
    <w:p w14:paraId="06A43014" w14:textId="77777777" w:rsidR="00FB6D3D" w:rsidRDefault="00D22A15">
      <w:pPr>
        <w:pStyle w:val="af6"/>
        <w:ind w:left="492" w:firstLineChars="0" w:firstLine="0"/>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code</w:t>
      </w: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 xml:space="preserve">: </w:t>
      </w:r>
      <w:r>
        <w:rPr>
          <w:rFonts w:ascii="Times New Roman" w:hAnsi="Times New Roman" w:cs="Times New Roman"/>
          <w:color w:val="262626"/>
          <w:spacing w:val="12"/>
          <w:szCs w:val="21"/>
        </w:rPr>
        <w:t>20</w:t>
      </w:r>
      <w:r>
        <w:rPr>
          <w:rFonts w:ascii="Times New Roman" w:hAnsi="Times New Roman" w:cs="Times New Roman" w:hint="eastAsia"/>
          <w:color w:val="262626"/>
          <w:spacing w:val="12"/>
          <w:szCs w:val="21"/>
        </w:rPr>
        <w:t>0,</w:t>
      </w:r>
    </w:p>
    <w:p w14:paraId="63D51481" w14:textId="77777777" w:rsidR="00FB6D3D" w:rsidRDefault="00D22A15">
      <w:pPr>
        <w:pStyle w:val="af6"/>
        <w:ind w:left="492" w:firstLineChars="0" w:firstLine="0"/>
        <w:rPr>
          <w:rFonts w:ascii="Times New Roman" w:hAnsi="Times New Roman" w:cs="Times New Roman"/>
          <w:color w:val="262626"/>
          <w:spacing w:val="12"/>
          <w:szCs w:val="21"/>
        </w:rPr>
      </w:pPr>
      <w:r>
        <w:rPr>
          <w:rFonts w:ascii="Times New Roman" w:hAnsi="Times New Roman" w:cs="Times New Roman"/>
          <w:color w:val="262626"/>
          <w:spacing w:val="12"/>
          <w:szCs w:val="21"/>
        </w:rPr>
        <w:t>“msg”</w:t>
      </w:r>
      <w:r>
        <w:rPr>
          <w:rFonts w:ascii="Times New Roman" w:hAnsi="Times New Roman" w:cs="Times New Roman" w:hint="eastAsia"/>
          <w:color w:val="262626"/>
          <w:spacing w:val="12"/>
          <w:szCs w:val="21"/>
        </w:rPr>
        <w:t xml:space="preserve">: </w:t>
      </w: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success</w:t>
      </w: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w:t>
      </w:r>
    </w:p>
    <w:p w14:paraId="00807D45" w14:textId="77777777" w:rsidR="00FB6D3D" w:rsidRDefault="00D22A15">
      <w:pPr>
        <w:pStyle w:val="af6"/>
        <w:ind w:left="492" w:firstLineChars="0" w:firstLine="0"/>
        <w:rPr>
          <w:rFonts w:ascii="Times New Roman" w:hAnsi="Times New Roman" w:cs="Times New Roman"/>
          <w:color w:val="262626"/>
          <w:spacing w:val="12"/>
          <w:szCs w:val="21"/>
        </w:rPr>
      </w:pPr>
      <w:r>
        <w:rPr>
          <w:rFonts w:ascii="Times New Roman" w:hAnsi="Times New Roman" w:cs="Times New Roman"/>
          <w:color w:val="262626"/>
          <w:spacing w:val="12"/>
          <w:szCs w:val="21"/>
        </w:rPr>
        <w:t>“normal_robot_list”:[“1”,”2”,”3”,”4”]</w:t>
      </w:r>
    </w:p>
    <w:p w14:paraId="5C5282D3" w14:textId="77777777" w:rsidR="00FB6D3D" w:rsidRDefault="00D22A15">
      <w:pPr>
        <w:pStyle w:val="af6"/>
        <w:ind w:left="492" w:firstLineChars="0" w:firstLine="0"/>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data</w:t>
      </w: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 xml:space="preserve">: </w:t>
      </w: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robot</w:t>
      </w:r>
      <w:r>
        <w:rPr>
          <w:rFonts w:ascii="Times New Roman" w:hAnsi="Times New Roman" w:cs="Times New Roman"/>
          <w:color w:val="262626"/>
          <w:spacing w:val="12"/>
          <w:szCs w:val="21"/>
        </w:rPr>
        <w:t>_code”:”1”,”robot_status”:”1”}, {“</w:t>
      </w:r>
      <w:r>
        <w:rPr>
          <w:rFonts w:ascii="Times New Roman" w:hAnsi="Times New Roman" w:cs="Times New Roman" w:hint="eastAsia"/>
          <w:color w:val="262626"/>
          <w:spacing w:val="12"/>
          <w:szCs w:val="21"/>
        </w:rPr>
        <w:t>robot</w:t>
      </w:r>
      <w:r>
        <w:rPr>
          <w:rFonts w:ascii="Times New Roman" w:hAnsi="Times New Roman" w:cs="Times New Roman"/>
          <w:color w:val="262626"/>
          <w:spacing w:val="12"/>
          <w:szCs w:val="21"/>
        </w:rPr>
        <w:t>_code”:”2”,”robot_status”:”2”}]</w:t>
      </w:r>
    </w:p>
    <w:p w14:paraId="6471D2C9" w14:textId="77777777" w:rsidR="00FB6D3D" w:rsidRDefault="00D22A15">
      <w:pPr>
        <w:pStyle w:val="af6"/>
        <w:ind w:left="492" w:firstLineChars="0" w:firstLine="0"/>
        <w:rPr>
          <w:rFonts w:ascii="Times New Roman" w:hAnsi="Times New Roman" w:cs="Times New Roman"/>
          <w:color w:val="262626"/>
          <w:spacing w:val="12"/>
          <w:szCs w:val="21"/>
        </w:rPr>
      </w:pPr>
      <w:r>
        <w:rPr>
          <w:rFonts w:ascii="Times New Roman" w:hAnsi="Times New Roman" w:cs="Times New Roman" w:hint="eastAsia"/>
          <w:color w:val="262626"/>
          <w:spacing w:val="12"/>
          <w:szCs w:val="21"/>
        </w:rPr>
        <w:t>}</w:t>
      </w:r>
    </w:p>
    <w:tbl>
      <w:tblPr>
        <w:tblStyle w:val="af2"/>
        <w:tblW w:w="9503" w:type="dxa"/>
        <w:jc w:val="center"/>
        <w:tblLayout w:type="fixed"/>
        <w:tblLook w:val="04A0" w:firstRow="1" w:lastRow="0" w:firstColumn="1" w:lastColumn="0" w:noHBand="0" w:noVBand="1"/>
      </w:tblPr>
      <w:tblGrid>
        <w:gridCol w:w="2274"/>
        <w:gridCol w:w="1276"/>
        <w:gridCol w:w="2976"/>
        <w:gridCol w:w="2977"/>
      </w:tblGrid>
      <w:tr w:rsidR="00FB6D3D" w14:paraId="71EB618B" w14:textId="77777777">
        <w:trPr>
          <w:jc w:val="center"/>
        </w:trPr>
        <w:tc>
          <w:tcPr>
            <w:tcW w:w="2274" w:type="dxa"/>
          </w:tcPr>
          <w:p w14:paraId="7DB0512B" w14:textId="77777777" w:rsidR="00FB6D3D" w:rsidRDefault="00D22A15">
            <w:pPr>
              <w:ind w:firstLineChars="0" w:firstLine="0"/>
            </w:pPr>
            <w:r>
              <w:rPr>
                <w:rFonts w:hint="eastAsia"/>
              </w:rPr>
              <w:t>参数</w:t>
            </w:r>
          </w:p>
        </w:tc>
        <w:tc>
          <w:tcPr>
            <w:tcW w:w="1276" w:type="dxa"/>
          </w:tcPr>
          <w:p w14:paraId="7026CAE4" w14:textId="77777777" w:rsidR="00FB6D3D" w:rsidRDefault="00D22A15">
            <w:pPr>
              <w:ind w:firstLineChars="0" w:firstLine="0"/>
            </w:pPr>
            <w:r>
              <w:rPr>
                <w:rFonts w:hint="eastAsia"/>
              </w:rPr>
              <w:t>参数类型</w:t>
            </w:r>
          </w:p>
        </w:tc>
        <w:tc>
          <w:tcPr>
            <w:tcW w:w="2976" w:type="dxa"/>
          </w:tcPr>
          <w:p w14:paraId="1B4278CD" w14:textId="77777777" w:rsidR="00FB6D3D" w:rsidRDefault="00D22A15">
            <w:pPr>
              <w:ind w:firstLineChars="0" w:firstLine="0"/>
            </w:pPr>
            <w:r>
              <w:rPr>
                <w:rFonts w:hint="eastAsia"/>
              </w:rPr>
              <w:t>说明</w:t>
            </w:r>
          </w:p>
        </w:tc>
        <w:tc>
          <w:tcPr>
            <w:tcW w:w="2977" w:type="dxa"/>
          </w:tcPr>
          <w:p w14:paraId="60212092" w14:textId="77777777" w:rsidR="00FB6D3D" w:rsidRDefault="00D22A15">
            <w:pPr>
              <w:ind w:firstLineChars="0" w:firstLine="0"/>
            </w:pPr>
            <w:r>
              <w:rPr>
                <w:rFonts w:hint="eastAsia"/>
              </w:rPr>
              <w:t>示例值</w:t>
            </w:r>
          </w:p>
        </w:tc>
      </w:tr>
      <w:tr w:rsidR="00FB6D3D" w14:paraId="2E0A5013" w14:textId="77777777">
        <w:trPr>
          <w:jc w:val="center"/>
        </w:trPr>
        <w:tc>
          <w:tcPr>
            <w:tcW w:w="2274" w:type="dxa"/>
          </w:tcPr>
          <w:p w14:paraId="6E0A0FE6" w14:textId="77777777" w:rsidR="00FB6D3D" w:rsidRDefault="00D22A15">
            <w:pPr>
              <w:ind w:firstLineChars="0" w:firstLine="0"/>
              <w:rPr>
                <w:rFonts w:ascii="Times New Roman" w:hAnsi="Times New Roman" w:cs="Times New Roman"/>
              </w:rPr>
            </w:pPr>
            <w:r>
              <w:rPr>
                <w:rFonts w:ascii="Times New Roman" w:hAnsi="Times New Roman" w:cs="Times New Roman" w:hint="eastAsia"/>
                <w:color w:val="262626"/>
                <w:spacing w:val="12"/>
                <w:szCs w:val="21"/>
              </w:rPr>
              <w:t>code</w:t>
            </w:r>
          </w:p>
        </w:tc>
        <w:tc>
          <w:tcPr>
            <w:tcW w:w="1276" w:type="dxa"/>
          </w:tcPr>
          <w:p w14:paraId="1310D4E2" w14:textId="77777777" w:rsidR="00FB6D3D" w:rsidRDefault="00D22A15">
            <w:pPr>
              <w:ind w:firstLineChars="0" w:firstLine="0"/>
            </w:pPr>
            <w:r>
              <w:rPr>
                <w:rFonts w:hint="eastAsia"/>
              </w:rPr>
              <w:t>int</w:t>
            </w:r>
          </w:p>
        </w:tc>
        <w:tc>
          <w:tcPr>
            <w:tcW w:w="2976" w:type="dxa"/>
          </w:tcPr>
          <w:p w14:paraId="07C38BFE" w14:textId="77777777" w:rsidR="00FB6D3D" w:rsidRDefault="00D22A15">
            <w:pPr>
              <w:ind w:firstLineChars="0" w:firstLine="0"/>
            </w:pPr>
            <w:r>
              <w:rPr>
                <w:rFonts w:hint="eastAsia"/>
              </w:rPr>
              <w:t>返回码</w:t>
            </w:r>
          </w:p>
        </w:tc>
        <w:tc>
          <w:tcPr>
            <w:tcW w:w="2977" w:type="dxa"/>
          </w:tcPr>
          <w:p w14:paraId="73DE30FD" w14:textId="77777777" w:rsidR="00FB6D3D" w:rsidRDefault="00D22A15">
            <w:pPr>
              <w:ind w:firstLineChars="0" w:firstLine="0"/>
            </w:pPr>
            <w:r>
              <w:t>20</w:t>
            </w:r>
            <w:r>
              <w:rPr>
                <w:rFonts w:hint="eastAsia"/>
              </w:rPr>
              <w:t>0</w:t>
            </w:r>
            <w:r>
              <w:rPr>
                <w:rFonts w:hint="eastAsia"/>
              </w:rPr>
              <w:t>为成功；</w:t>
            </w:r>
            <w:r>
              <w:rPr>
                <w:rFonts w:hint="eastAsia"/>
              </w:rPr>
              <w:t>4</w:t>
            </w:r>
            <w:r>
              <w:t>00</w:t>
            </w:r>
            <w:r>
              <w:rPr>
                <w:rFonts w:hint="eastAsia"/>
              </w:rPr>
              <w:t>为失败</w:t>
            </w:r>
          </w:p>
        </w:tc>
      </w:tr>
      <w:tr w:rsidR="00FB6D3D" w14:paraId="5CA8135C" w14:textId="77777777">
        <w:trPr>
          <w:jc w:val="center"/>
        </w:trPr>
        <w:tc>
          <w:tcPr>
            <w:tcW w:w="2274" w:type="dxa"/>
          </w:tcPr>
          <w:p w14:paraId="5CAEAD9C" w14:textId="77777777" w:rsidR="00FB6D3D" w:rsidRDefault="00D22A15">
            <w:pPr>
              <w:ind w:firstLineChars="0" w:firstLine="0"/>
              <w:rPr>
                <w:rFonts w:ascii="Times New Roman" w:hAnsi="Times New Roman" w:cs="Times New Roman"/>
              </w:rPr>
            </w:pPr>
            <w:r>
              <w:rPr>
                <w:rFonts w:ascii="Times New Roman" w:hAnsi="Times New Roman" w:cs="Times New Roman"/>
                <w:color w:val="262626"/>
                <w:spacing w:val="12"/>
                <w:szCs w:val="21"/>
              </w:rPr>
              <w:t>msg</w:t>
            </w:r>
          </w:p>
        </w:tc>
        <w:tc>
          <w:tcPr>
            <w:tcW w:w="1276" w:type="dxa"/>
          </w:tcPr>
          <w:p w14:paraId="3447292B" w14:textId="77777777" w:rsidR="00FB6D3D" w:rsidRDefault="00D22A15">
            <w:pPr>
              <w:ind w:firstLineChars="0" w:firstLine="0"/>
            </w:pPr>
            <w:r>
              <w:rPr>
                <w:rFonts w:hint="eastAsia"/>
              </w:rPr>
              <w:t>string</w:t>
            </w:r>
          </w:p>
        </w:tc>
        <w:tc>
          <w:tcPr>
            <w:tcW w:w="2976" w:type="dxa"/>
          </w:tcPr>
          <w:p w14:paraId="290314E3" w14:textId="77777777" w:rsidR="00FB6D3D" w:rsidRDefault="00D22A15">
            <w:pPr>
              <w:ind w:firstLineChars="0" w:firstLine="0"/>
            </w:pPr>
            <w:r>
              <w:t>对返回码的文本描述内容</w:t>
            </w:r>
          </w:p>
        </w:tc>
        <w:tc>
          <w:tcPr>
            <w:tcW w:w="2977" w:type="dxa"/>
          </w:tcPr>
          <w:p w14:paraId="76452021" w14:textId="77777777" w:rsidR="00FB6D3D" w:rsidRDefault="00D22A15">
            <w:pPr>
              <w:ind w:firstLineChars="0" w:firstLine="0"/>
              <w:rPr>
                <w:rFonts w:ascii="Times New Roman" w:hAnsi="Times New Roman" w:cs="Times New Roman"/>
              </w:rPr>
            </w:pPr>
            <w:r>
              <w:rPr>
                <w:rFonts w:ascii="Times New Roman" w:hAnsi="Times New Roman" w:cs="Times New Roman"/>
              </w:rPr>
              <w:t>“success”</w:t>
            </w:r>
            <w:r>
              <w:rPr>
                <w:rFonts w:ascii="Times New Roman" w:hAnsi="Times New Roman" w:cs="Times New Roman"/>
              </w:rPr>
              <w:t>表示</w:t>
            </w:r>
            <w:r>
              <w:rPr>
                <w:rFonts w:ascii="Times New Roman" w:hAnsi="Times New Roman" w:cs="Times New Roman" w:hint="eastAsia"/>
              </w:rPr>
              <w:t>查询</w:t>
            </w:r>
            <w:r>
              <w:rPr>
                <w:rFonts w:ascii="Times New Roman" w:hAnsi="Times New Roman" w:cs="Times New Roman"/>
              </w:rPr>
              <w:t>成功</w:t>
            </w:r>
          </w:p>
          <w:p w14:paraId="54EE7FC2" w14:textId="77777777" w:rsidR="00FB6D3D" w:rsidRDefault="00D22A15">
            <w:pPr>
              <w:ind w:firstLineChars="0" w:firstLine="0"/>
              <w:rPr>
                <w:rFonts w:ascii="Times New Roman" w:hAnsi="Times New Roman" w:cs="Times New Roman"/>
              </w:rPr>
            </w:pPr>
            <w:r>
              <w:rPr>
                <w:rFonts w:ascii="Times New Roman" w:hAnsi="Times New Roman" w:cs="Times New Roman"/>
              </w:rPr>
              <w:t>”error”</w:t>
            </w:r>
            <w:r>
              <w:rPr>
                <w:rFonts w:ascii="Times New Roman" w:hAnsi="Times New Roman" w:cs="Times New Roman"/>
              </w:rPr>
              <w:t>表示</w:t>
            </w:r>
            <w:r>
              <w:rPr>
                <w:rFonts w:ascii="Times New Roman" w:hAnsi="Times New Roman" w:cs="Times New Roman" w:hint="eastAsia"/>
              </w:rPr>
              <w:t>查询失败</w:t>
            </w:r>
          </w:p>
        </w:tc>
      </w:tr>
      <w:tr w:rsidR="00FB6D3D" w14:paraId="4FD77BAE" w14:textId="77777777">
        <w:trPr>
          <w:jc w:val="center"/>
        </w:trPr>
        <w:tc>
          <w:tcPr>
            <w:tcW w:w="2274" w:type="dxa"/>
          </w:tcPr>
          <w:p w14:paraId="36FBA11D" w14:textId="77777777" w:rsidR="00FB6D3D" w:rsidRDefault="00D22A15">
            <w:pPr>
              <w:ind w:firstLineChars="0" w:firstLine="0"/>
              <w:rPr>
                <w:rFonts w:ascii="Times New Roman" w:hAnsi="Times New Roman" w:cs="Times New Roman"/>
                <w:color w:val="262626"/>
                <w:spacing w:val="12"/>
                <w:szCs w:val="21"/>
              </w:rPr>
            </w:pPr>
            <w:r>
              <w:rPr>
                <w:rFonts w:ascii="Times New Roman" w:hAnsi="Times New Roman" w:cs="Times New Roman"/>
                <w:color w:val="262626"/>
                <w:spacing w:val="12"/>
                <w:szCs w:val="21"/>
              </w:rPr>
              <w:lastRenderedPageBreak/>
              <w:t>data</w:t>
            </w:r>
          </w:p>
        </w:tc>
        <w:tc>
          <w:tcPr>
            <w:tcW w:w="1276" w:type="dxa"/>
          </w:tcPr>
          <w:p w14:paraId="6E60B691" w14:textId="77777777" w:rsidR="00FB6D3D" w:rsidRDefault="00D22A15">
            <w:pPr>
              <w:ind w:firstLineChars="0" w:firstLine="0"/>
            </w:pPr>
            <w:r>
              <w:t>array</w:t>
            </w:r>
          </w:p>
        </w:tc>
        <w:tc>
          <w:tcPr>
            <w:tcW w:w="2976" w:type="dxa"/>
          </w:tcPr>
          <w:p w14:paraId="0F48BB23" w14:textId="77777777" w:rsidR="00FB6D3D" w:rsidRDefault="00D22A15">
            <w:pPr>
              <w:ind w:firstLineChars="0" w:firstLine="0"/>
            </w:pPr>
            <w:r>
              <w:rPr>
                <w:rFonts w:hint="eastAsia"/>
              </w:rPr>
              <w:t>返回机器人状态列表</w:t>
            </w:r>
          </w:p>
        </w:tc>
        <w:tc>
          <w:tcPr>
            <w:tcW w:w="2977" w:type="dxa"/>
          </w:tcPr>
          <w:p w14:paraId="743FD4E6" w14:textId="77777777" w:rsidR="00FB6D3D" w:rsidRDefault="00FB6D3D">
            <w:pPr>
              <w:ind w:firstLineChars="0" w:firstLine="0"/>
              <w:rPr>
                <w:rFonts w:ascii="Times New Roman" w:hAnsi="Times New Roman" w:cs="Times New Roman"/>
              </w:rPr>
            </w:pPr>
          </w:p>
        </w:tc>
      </w:tr>
      <w:tr w:rsidR="00FB6D3D" w14:paraId="2B736B70" w14:textId="77777777">
        <w:trPr>
          <w:jc w:val="center"/>
        </w:trPr>
        <w:tc>
          <w:tcPr>
            <w:tcW w:w="2274" w:type="dxa"/>
          </w:tcPr>
          <w:p w14:paraId="18B0B36E" w14:textId="77777777" w:rsidR="00FB6D3D" w:rsidRDefault="00D22A15">
            <w:pPr>
              <w:ind w:firstLineChars="0" w:firstLine="0"/>
              <w:rPr>
                <w:rFonts w:ascii="Times New Roman" w:hAnsi="Times New Roman" w:cs="Times New Roman"/>
              </w:rPr>
            </w:pPr>
            <w:r>
              <w:rPr>
                <w:rFonts w:ascii="Times New Roman" w:hAnsi="Times New Roman" w:cs="Times New Roman"/>
              </w:rPr>
              <w:t>robot_code</w:t>
            </w:r>
          </w:p>
        </w:tc>
        <w:tc>
          <w:tcPr>
            <w:tcW w:w="1276" w:type="dxa"/>
          </w:tcPr>
          <w:p w14:paraId="4DE0480B" w14:textId="77777777" w:rsidR="00FB6D3D" w:rsidRDefault="00D22A15">
            <w:pPr>
              <w:ind w:firstLineChars="0" w:firstLine="0"/>
            </w:pPr>
            <w:r>
              <w:rPr>
                <w:rFonts w:hint="eastAsia"/>
              </w:rPr>
              <w:t>string</w:t>
            </w:r>
          </w:p>
        </w:tc>
        <w:tc>
          <w:tcPr>
            <w:tcW w:w="2976" w:type="dxa"/>
          </w:tcPr>
          <w:p w14:paraId="3038B9F8" w14:textId="77777777" w:rsidR="00FB6D3D" w:rsidRDefault="00D22A15">
            <w:pPr>
              <w:ind w:firstLineChars="0" w:firstLine="0"/>
            </w:pPr>
            <w:r>
              <w:rPr>
                <w:rFonts w:hint="eastAsia"/>
              </w:rPr>
              <w:t>机器人编号</w:t>
            </w:r>
          </w:p>
        </w:tc>
        <w:tc>
          <w:tcPr>
            <w:tcW w:w="2977" w:type="dxa"/>
          </w:tcPr>
          <w:p w14:paraId="0B432F1F" w14:textId="77777777" w:rsidR="00FB6D3D" w:rsidRDefault="00D22A15">
            <w:pPr>
              <w:ind w:firstLineChars="0" w:firstLine="0"/>
              <w:rPr>
                <w:rFonts w:ascii="Times New Roman" w:hAnsi="Times New Roman" w:cs="Times New Roman"/>
              </w:rPr>
            </w:pPr>
            <w:r>
              <w:rPr>
                <w:rFonts w:ascii="Times New Roman" w:hAnsi="Times New Roman" w:cs="Times New Roman" w:hint="eastAsia"/>
              </w:rPr>
              <w:t>各功能区机器人编码请参照各功能区下的示意图</w:t>
            </w:r>
          </w:p>
        </w:tc>
      </w:tr>
      <w:tr w:rsidR="00FB6D3D" w14:paraId="7032736D" w14:textId="77777777">
        <w:trPr>
          <w:jc w:val="center"/>
        </w:trPr>
        <w:tc>
          <w:tcPr>
            <w:tcW w:w="2274" w:type="dxa"/>
          </w:tcPr>
          <w:p w14:paraId="05ED83DA" w14:textId="77777777" w:rsidR="00FB6D3D" w:rsidRDefault="00D22A15">
            <w:pPr>
              <w:ind w:firstLineChars="0" w:firstLine="0"/>
              <w:rPr>
                <w:rFonts w:ascii="Times New Roman" w:hAnsi="Times New Roman" w:cs="Times New Roman"/>
              </w:rPr>
            </w:pPr>
            <w:r>
              <w:rPr>
                <w:rFonts w:ascii="Times New Roman" w:hAnsi="Times New Roman" w:cs="Times New Roman"/>
                <w:color w:val="262626"/>
                <w:spacing w:val="12"/>
                <w:szCs w:val="21"/>
              </w:rPr>
              <w:t>normal_robot_list</w:t>
            </w:r>
          </w:p>
        </w:tc>
        <w:tc>
          <w:tcPr>
            <w:tcW w:w="1276" w:type="dxa"/>
          </w:tcPr>
          <w:p w14:paraId="03E805B6" w14:textId="77777777" w:rsidR="00FB6D3D" w:rsidRDefault="00D22A15">
            <w:pPr>
              <w:ind w:firstLineChars="0" w:firstLine="0"/>
            </w:pPr>
            <w:r>
              <w:rPr>
                <w:rFonts w:hint="eastAsia"/>
              </w:rPr>
              <w:t>string</w:t>
            </w:r>
          </w:p>
        </w:tc>
        <w:tc>
          <w:tcPr>
            <w:tcW w:w="2976" w:type="dxa"/>
          </w:tcPr>
          <w:p w14:paraId="772FBD7A" w14:textId="77777777" w:rsidR="00FB6D3D" w:rsidRDefault="00D22A15">
            <w:pPr>
              <w:ind w:firstLineChars="0" w:firstLine="0"/>
            </w:pPr>
            <w:r>
              <w:rPr>
                <w:rFonts w:hint="eastAsia"/>
              </w:rPr>
              <w:t>未过滤的机器人列表</w:t>
            </w:r>
          </w:p>
        </w:tc>
        <w:tc>
          <w:tcPr>
            <w:tcW w:w="2977" w:type="dxa"/>
          </w:tcPr>
          <w:p w14:paraId="7D84F185" w14:textId="77777777" w:rsidR="00FB6D3D" w:rsidRDefault="00FB6D3D">
            <w:pPr>
              <w:ind w:firstLineChars="0" w:firstLine="0"/>
              <w:rPr>
                <w:rFonts w:ascii="Times New Roman" w:hAnsi="Times New Roman" w:cs="Times New Roman"/>
              </w:rPr>
            </w:pPr>
          </w:p>
        </w:tc>
      </w:tr>
      <w:tr w:rsidR="00FB6D3D" w14:paraId="0702A88E" w14:textId="77777777">
        <w:trPr>
          <w:jc w:val="center"/>
        </w:trPr>
        <w:tc>
          <w:tcPr>
            <w:tcW w:w="2274" w:type="dxa"/>
          </w:tcPr>
          <w:p w14:paraId="5A82FD07" w14:textId="77777777" w:rsidR="00FB6D3D" w:rsidRDefault="00D22A15">
            <w:pPr>
              <w:ind w:firstLineChars="0" w:firstLine="0"/>
              <w:rPr>
                <w:rFonts w:ascii="Times New Roman" w:hAnsi="Times New Roman" w:cs="Times New Roman"/>
              </w:rPr>
            </w:pPr>
            <w:r>
              <w:rPr>
                <w:rFonts w:ascii="Times New Roman" w:hAnsi="Times New Roman" w:cs="Times New Roman" w:hint="eastAsia"/>
              </w:rPr>
              <w:t>r</w:t>
            </w:r>
            <w:r>
              <w:rPr>
                <w:rFonts w:ascii="Times New Roman" w:hAnsi="Times New Roman" w:cs="Times New Roman"/>
              </w:rPr>
              <w:t>obot_status</w:t>
            </w:r>
          </w:p>
        </w:tc>
        <w:tc>
          <w:tcPr>
            <w:tcW w:w="1276" w:type="dxa"/>
          </w:tcPr>
          <w:p w14:paraId="6E31ED0D" w14:textId="77777777" w:rsidR="00FB6D3D" w:rsidRDefault="00D22A15">
            <w:pPr>
              <w:ind w:firstLineChars="0" w:firstLine="0"/>
            </w:pPr>
            <w:r>
              <w:rPr>
                <w:rFonts w:hint="eastAsia"/>
              </w:rPr>
              <w:t>s</w:t>
            </w:r>
            <w:r>
              <w:t>tring</w:t>
            </w:r>
          </w:p>
        </w:tc>
        <w:tc>
          <w:tcPr>
            <w:tcW w:w="2976" w:type="dxa"/>
          </w:tcPr>
          <w:p w14:paraId="0C600110" w14:textId="77777777" w:rsidR="00FB6D3D" w:rsidRDefault="00D22A15">
            <w:pPr>
              <w:ind w:firstLineChars="0" w:firstLine="0"/>
            </w:pPr>
            <w:r>
              <w:rPr>
                <w:rFonts w:hint="eastAsia"/>
              </w:rPr>
              <w:t>机器人状态</w:t>
            </w:r>
          </w:p>
        </w:tc>
        <w:tc>
          <w:tcPr>
            <w:tcW w:w="2977" w:type="dxa"/>
          </w:tcPr>
          <w:p w14:paraId="5A1587AC" w14:textId="77777777" w:rsidR="00FB6D3D" w:rsidRDefault="00D22A15">
            <w:pPr>
              <w:ind w:firstLineChars="0" w:firstLine="0"/>
              <w:rPr>
                <w:rFonts w:ascii="Times New Roman" w:hAnsi="Times New Roman" w:cs="Times New Roman"/>
              </w:rPr>
            </w:pPr>
            <w:r>
              <w:rPr>
                <w:rFonts w:ascii="Times New Roman" w:hAnsi="Times New Roman" w:cs="Times New Roman"/>
              </w:rPr>
              <w:t>0</w:t>
            </w:r>
            <w:r>
              <w:rPr>
                <w:rFonts w:ascii="Times New Roman" w:hAnsi="Times New Roman" w:cs="Times New Roman" w:hint="eastAsia"/>
              </w:rPr>
              <w:t>待机，</w:t>
            </w:r>
            <w:r>
              <w:rPr>
                <w:rFonts w:ascii="Times New Roman" w:hAnsi="Times New Roman" w:cs="Times New Roman" w:hint="eastAsia"/>
              </w:rPr>
              <w:t>1</w:t>
            </w:r>
            <w:r>
              <w:rPr>
                <w:rFonts w:ascii="Times New Roman" w:hAnsi="Times New Roman" w:cs="Times New Roman" w:hint="eastAsia"/>
              </w:rPr>
              <w:t>运行中，</w:t>
            </w:r>
            <w:r>
              <w:rPr>
                <w:rFonts w:ascii="Times New Roman" w:hAnsi="Times New Roman" w:cs="Times New Roman" w:hint="eastAsia"/>
              </w:rPr>
              <w:t>2</w:t>
            </w:r>
            <w:r>
              <w:rPr>
                <w:rFonts w:ascii="Times New Roman" w:hAnsi="Times New Roman" w:cs="Times New Roman" w:hint="eastAsia"/>
              </w:rPr>
              <w:t>报错</w:t>
            </w:r>
          </w:p>
        </w:tc>
      </w:tr>
    </w:tbl>
    <w:p w14:paraId="0C09059D" w14:textId="77777777" w:rsidR="00FB6D3D" w:rsidRDefault="00D22A15">
      <w:pPr>
        <w:pStyle w:val="2"/>
        <w:numPr>
          <w:ilvl w:val="1"/>
          <w:numId w:val="19"/>
        </w:numPr>
        <w:spacing w:before="120"/>
        <w:rPr>
          <w:rFonts w:ascii="宋体" w:eastAsia="宋体" w:hAnsi="宋体"/>
          <w:szCs w:val="30"/>
        </w:rPr>
      </w:pPr>
      <w:bookmarkStart w:id="40" w:name="_Toc12167"/>
      <w:r>
        <w:rPr>
          <w:rFonts w:ascii="宋体" w:eastAsia="宋体" w:hAnsi="宋体" w:hint="eastAsia"/>
          <w:szCs w:val="30"/>
          <w:lang w:val="en-US"/>
        </w:rPr>
        <w:t>更新钢板</w:t>
      </w:r>
      <w:r>
        <w:rPr>
          <w:rFonts w:ascii="宋体" w:eastAsia="宋体" w:hAnsi="宋体" w:hint="eastAsia"/>
          <w:szCs w:val="30"/>
        </w:rPr>
        <w:t>状态</w:t>
      </w:r>
      <w:bookmarkEnd w:id="40"/>
    </w:p>
    <w:p w14:paraId="51290A16" w14:textId="77777777" w:rsidR="00FB6D3D" w:rsidRDefault="00D22A15">
      <w:pPr>
        <w:pStyle w:val="af6"/>
        <w:ind w:leftChars="177" w:left="425" w:firstLineChars="0" w:firstLine="0"/>
      </w:pPr>
      <w:r>
        <w:rPr>
          <w:b/>
          <w:bCs/>
        </w:rPr>
        <w:t>请求方式</w:t>
      </w:r>
      <w:r>
        <w:t>：</w:t>
      </w:r>
      <w:r>
        <w:t>POST</w:t>
      </w:r>
      <w:r>
        <w:t>（</w:t>
      </w:r>
      <w:r>
        <w:t>HTTP</w:t>
      </w:r>
      <w:r>
        <w:t>）</w:t>
      </w:r>
    </w:p>
    <w:p w14:paraId="2E74D4B8" w14:textId="77777777" w:rsidR="00FB6D3D" w:rsidRDefault="00D22A15">
      <w:pPr>
        <w:pStyle w:val="af6"/>
        <w:spacing w:line="360" w:lineRule="atLeast"/>
        <w:ind w:leftChars="177" w:left="425" w:firstLineChars="0" w:firstLine="0"/>
        <w:rPr>
          <w:rFonts w:ascii="Times New Roman" w:hAnsi="Times New Roman" w:cs="Times New Roman"/>
          <w:color w:val="262626"/>
          <w:spacing w:val="12"/>
          <w:szCs w:val="21"/>
        </w:rPr>
      </w:pPr>
      <w:r>
        <w:rPr>
          <w:rFonts w:ascii="Times New Roman" w:hAnsi="Times New Roman" w:cs="Times New Roman"/>
          <w:b/>
          <w:bCs/>
          <w:color w:val="262626"/>
          <w:spacing w:val="12"/>
          <w:szCs w:val="21"/>
        </w:rPr>
        <w:t>请求地址</w:t>
      </w:r>
      <w:r>
        <w:rPr>
          <w:rFonts w:ascii="Times New Roman" w:hAnsi="Times New Roman" w:cs="Times New Roman"/>
          <w:color w:val="262626"/>
          <w:spacing w:val="12"/>
          <w:szCs w:val="21"/>
        </w:rPr>
        <w:t>：</w:t>
      </w:r>
      <w:r>
        <w:rPr>
          <w:rFonts w:ascii="Times New Roman" w:hAnsi="Times New Roman" w:cs="Times New Roman"/>
          <w:color w:val="262626"/>
          <w:spacing w:val="12"/>
          <w:szCs w:val="24"/>
        </w:rPr>
        <w:t>http://</w:t>
      </w:r>
      <w:r>
        <w:rPr>
          <w:rFonts w:ascii="Times New Roman" w:hAnsi="Times New Roman" w:cs="Times New Roman" w:hint="eastAsia"/>
          <w:color w:val="262626"/>
          <w:spacing w:val="12"/>
          <w:szCs w:val="24"/>
        </w:rPr>
        <w:t>ip</w:t>
      </w:r>
      <w:r>
        <w:rPr>
          <w:rFonts w:ascii="Times New Roman" w:hAnsi="Times New Roman" w:cs="Times New Roman"/>
          <w:color w:val="262626"/>
          <w:spacing w:val="12"/>
          <w:szCs w:val="24"/>
        </w:rPr>
        <w:t>:port</w:t>
      </w:r>
      <w:r>
        <w:rPr>
          <w:rFonts w:ascii="Times New Roman" w:hAnsi="Times New Roman" w:cs="Times New Roman" w:hint="eastAsia"/>
          <w:color w:val="262626"/>
          <w:spacing w:val="12"/>
          <w:szCs w:val="24"/>
        </w:rPr>
        <w:t>/</w:t>
      </w:r>
      <w:r>
        <w:rPr>
          <w:rFonts w:hint="eastAsia"/>
        </w:rPr>
        <w:t>control</w:t>
      </w:r>
      <w:r>
        <w:rPr>
          <w:rFonts w:ascii="Times New Roman" w:hAnsi="Times New Roman" w:cs="Times New Roman"/>
          <w:color w:val="262626"/>
          <w:spacing w:val="12"/>
          <w:szCs w:val="24"/>
        </w:rPr>
        <w:t>/</w:t>
      </w:r>
      <w:r>
        <w:rPr>
          <w:rFonts w:ascii="Times New Roman" w:hAnsi="Times New Roman" w:cs="Times New Roman" w:hint="eastAsia"/>
          <w:color w:val="262626"/>
          <w:spacing w:val="12"/>
          <w:szCs w:val="24"/>
        </w:rPr>
        <w:t>data/uptPlateState</w:t>
      </w:r>
    </w:p>
    <w:p w14:paraId="531171CE" w14:textId="77777777" w:rsidR="00FB6D3D" w:rsidRDefault="00D22A15">
      <w:pPr>
        <w:pStyle w:val="af6"/>
        <w:spacing w:line="360" w:lineRule="atLeast"/>
        <w:ind w:leftChars="177" w:left="425" w:firstLineChars="0" w:firstLine="0"/>
        <w:rPr>
          <w:rFonts w:ascii="Times New Roman" w:hAnsi="Times New Roman" w:cs="Times New Roman"/>
          <w:b/>
          <w:color w:val="262626"/>
          <w:spacing w:val="12"/>
          <w:szCs w:val="21"/>
        </w:rPr>
      </w:pPr>
      <w:r>
        <w:rPr>
          <w:rFonts w:ascii="Times New Roman" w:hAnsi="Times New Roman" w:cs="Times New Roman" w:hint="eastAsia"/>
          <w:b/>
          <w:color w:val="262626"/>
          <w:spacing w:val="12"/>
          <w:szCs w:val="21"/>
        </w:rPr>
        <w:t>接口说明：</w:t>
      </w:r>
    </w:p>
    <w:p w14:paraId="5F47D94E" w14:textId="77777777" w:rsidR="00FB6D3D" w:rsidRDefault="00D22A15">
      <w:pPr>
        <w:spacing w:line="360" w:lineRule="atLeast"/>
        <w:ind w:firstLineChars="0" w:firstLine="720"/>
      </w:pPr>
      <w:r>
        <w:rPr>
          <w:rFonts w:hint="eastAsia"/>
        </w:rPr>
        <w:t>该接口用于</w:t>
      </w:r>
      <w:r>
        <w:rPr>
          <w:rFonts w:hint="eastAsia"/>
        </w:rPr>
        <w:t>更新钢板的状态为异常，大件不予进行抓取；</w:t>
      </w:r>
    </w:p>
    <w:p w14:paraId="62686DA2" w14:textId="77777777" w:rsidR="00FB6D3D" w:rsidRDefault="00D22A15">
      <w:pPr>
        <w:spacing w:line="360" w:lineRule="atLeast"/>
        <w:ind w:firstLine="506"/>
        <w:rPr>
          <w:rFonts w:ascii="Times New Roman" w:hAnsi="Times New Roman" w:cs="Times New Roman"/>
          <w:color w:val="262626"/>
          <w:spacing w:val="12"/>
          <w:szCs w:val="21"/>
        </w:rPr>
      </w:pPr>
      <w:r>
        <w:rPr>
          <w:rFonts w:ascii="Times New Roman" w:hAnsi="Times New Roman" w:cs="Times New Roman"/>
          <w:b/>
          <w:bCs/>
          <w:color w:val="262626"/>
          <w:spacing w:val="12"/>
          <w:szCs w:val="21"/>
        </w:rPr>
        <w:t>请求包结构体</w:t>
      </w:r>
      <w:r>
        <w:rPr>
          <w:rFonts w:ascii="Times New Roman" w:hAnsi="Times New Roman" w:cs="Times New Roman"/>
          <w:color w:val="262626"/>
          <w:spacing w:val="12"/>
          <w:szCs w:val="21"/>
        </w:rPr>
        <w:t>：</w:t>
      </w:r>
    </w:p>
    <w:p w14:paraId="5B42DA0F" w14:textId="77777777" w:rsidR="00FB6D3D" w:rsidRDefault="00D22A15">
      <w:pPr>
        <w:spacing w:line="360" w:lineRule="atLeast"/>
        <w:ind w:firstLine="504"/>
        <w:rPr>
          <w:rFonts w:ascii="Times New Roman" w:hAnsi="Times New Roman" w:cs="Times New Roman"/>
          <w:color w:val="262626"/>
          <w:spacing w:val="12"/>
          <w:szCs w:val="21"/>
        </w:rPr>
      </w:pPr>
      <w:r>
        <w:rPr>
          <w:rFonts w:ascii="Times New Roman" w:hAnsi="Times New Roman" w:cs="Times New Roman" w:hint="eastAsia"/>
          <w:color w:val="262626"/>
          <w:spacing w:val="12"/>
          <w:szCs w:val="21"/>
        </w:rPr>
        <w:t>{</w:t>
      </w:r>
    </w:p>
    <w:p w14:paraId="2EB4551B" w14:textId="77777777" w:rsidR="00FB6D3D" w:rsidRDefault="00D22A15">
      <w:pPr>
        <w:spacing w:line="360" w:lineRule="atLeast"/>
        <w:ind w:firstLineChars="285" w:firstLine="718"/>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plate_id</w:t>
      </w: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 xml:space="preserve">: </w:t>
      </w: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xxx</w:t>
      </w:r>
      <w:r>
        <w:rPr>
          <w:rFonts w:ascii="Times New Roman" w:hAnsi="Times New Roman" w:cs="Times New Roman"/>
          <w:color w:val="262626"/>
          <w:spacing w:val="12"/>
          <w:szCs w:val="21"/>
        </w:rPr>
        <w:t>”</w:t>
      </w:r>
    </w:p>
    <w:p w14:paraId="5731B69D" w14:textId="77777777" w:rsidR="00FB6D3D" w:rsidRDefault="00D22A15">
      <w:pPr>
        <w:spacing w:line="360" w:lineRule="atLeast"/>
        <w:ind w:firstLine="504"/>
        <w:rPr>
          <w:rFonts w:ascii="Times New Roman" w:hAnsi="Times New Roman" w:cs="Times New Roman"/>
          <w:color w:val="262626"/>
          <w:spacing w:val="12"/>
          <w:szCs w:val="21"/>
        </w:rPr>
      </w:pPr>
      <w:r>
        <w:rPr>
          <w:rFonts w:ascii="Times New Roman" w:hAnsi="Times New Roman" w:cs="Times New Roman" w:hint="eastAsia"/>
          <w:color w:val="262626"/>
          <w:spacing w:val="12"/>
          <w:szCs w:val="21"/>
        </w:rPr>
        <w:t>}</w:t>
      </w:r>
    </w:p>
    <w:p w14:paraId="29377BA7" w14:textId="77777777" w:rsidR="00FB6D3D" w:rsidRDefault="00D22A15">
      <w:pPr>
        <w:spacing w:line="360" w:lineRule="atLeast"/>
        <w:ind w:firstLine="506"/>
        <w:rPr>
          <w:rFonts w:ascii="Times New Roman" w:hAnsi="Times New Roman" w:cs="Times New Roman"/>
          <w:b/>
          <w:bCs/>
          <w:color w:val="262626"/>
          <w:spacing w:val="12"/>
          <w:szCs w:val="21"/>
        </w:rPr>
      </w:pPr>
      <w:r>
        <w:rPr>
          <w:rFonts w:ascii="Times New Roman" w:hAnsi="Times New Roman" w:cs="Times New Roman" w:hint="eastAsia"/>
          <w:b/>
          <w:bCs/>
          <w:color w:val="262626"/>
          <w:spacing w:val="12"/>
          <w:szCs w:val="21"/>
        </w:rPr>
        <w:t>参数说明</w:t>
      </w:r>
      <w:r>
        <w:rPr>
          <w:rFonts w:ascii="Times New Roman" w:hAnsi="Times New Roman" w:cs="Times New Roman" w:hint="eastAsia"/>
          <w:b/>
          <w:bCs/>
          <w:color w:val="262626"/>
          <w:spacing w:val="12"/>
          <w:szCs w:val="21"/>
        </w:rPr>
        <w:t>:</w:t>
      </w:r>
    </w:p>
    <w:p w14:paraId="508F8E9B" w14:textId="77777777" w:rsidR="00FB6D3D" w:rsidRDefault="00FB6D3D">
      <w:pPr>
        <w:spacing w:line="360" w:lineRule="atLeast"/>
        <w:ind w:firstLine="506"/>
        <w:rPr>
          <w:rFonts w:ascii="Times New Roman" w:hAnsi="Times New Roman" w:cs="Times New Roman"/>
          <w:b/>
          <w:bCs/>
          <w:color w:val="262626"/>
          <w:spacing w:val="12"/>
          <w:szCs w:val="21"/>
        </w:rPr>
      </w:pPr>
    </w:p>
    <w:tbl>
      <w:tblPr>
        <w:tblStyle w:val="af2"/>
        <w:tblW w:w="8642" w:type="dxa"/>
        <w:jc w:val="center"/>
        <w:tblLayout w:type="fixed"/>
        <w:tblLook w:val="04A0" w:firstRow="1" w:lastRow="0" w:firstColumn="1" w:lastColumn="0" w:noHBand="0" w:noVBand="1"/>
      </w:tblPr>
      <w:tblGrid>
        <w:gridCol w:w="1413"/>
        <w:gridCol w:w="1276"/>
        <w:gridCol w:w="2976"/>
        <w:gridCol w:w="2977"/>
      </w:tblGrid>
      <w:tr w:rsidR="00FB6D3D" w14:paraId="0738257C" w14:textId="77777777">
        <w:trPr>
          <w:jc w:val="center"/>
        </w:trPr>
        <w:tc>
          <w:tcPr>
            <w:tcW w:w="1413" w:type="dxa"/>
          </w:tcPr>
          <w:p w14:paraId="2E5EC174" w14:textId="77777777" w:rsidR="00FB6D3D" w:rsidRDefault="00D22A15">
            <w:pPr>
              <w:ind w:firstLineChars="0" w:firstLine="0"/>
            </w:pPr>
            <w:r>
              <w:rPr>
                <w:rFonts w:hint="eastAsia"/>
              </w:rPr>
              <w:t>参数</w:t>
            </w:r>
          </w:p>
        </w:tc>
        <w:tc>
          <w:tcPr>
            <w:tcW w:w="1276" w:type="dxa"/>
          </w:tcPr>
          <w:p w14:paraId="04303D43" w14:textId="77777777" w:rsidR="00FB6D3D" w:rsidRDefault="00D22A15">
            <w:pPr>
              <w:ind w:firstLineChars="0" w:firstLine="0"/>
            </w:pPr>
            <w:r>
              <w:rPr>
                <w:rFonts w:hint="eastAsia"/>
              </w:rPr>
              <w:t>参数类型</w:t>
            </w:r>
          </w:p>
        </w:tc>
        <w:tc>
          <w:tcPr>
            <w:tcW w:w="2976" w:type="dxa"/>
          </w:tcPr>
          <w:p w14:paraId="49AAD6B5" w14:textId="77777777" w:rsidR="00FB6D3D" w:rsidRDefault="00D22A15">
            <w:pPr>
              <w:ind w:firstLineChars="0" w:firstLine="0"/>
            </w:pPr>
            <w:r>
              <w:rPr>
                <w:rFonts w:hint="eastAsia"/>
              </w:rPr>
              <w:t>说明</w:t>
            </w:r>
          </w:p>
        </w:tc>
        <w:tc>
          <w:tcPr>
            <w:tcW w:w="2977" w:type="dxa"/>
          </w:tcPr>
          <w:p w14:paraId="39FBAD67" w14:textId="77777777" w:rsidR="00FB6D3D" w:rsidRDefault="00D22A15">
            <w:pPr>
              <w:ind w:firstLineChars="0" w:firstLine="0"/>
            </w:pPr>
            <w:r>
              <w:rPr>
                <w:rFonts w:hint="eastAsia"/>
              </w:rPr>
              <w:t>示例值</w:t>
            </w:r>
          </w:p>
        </w:tc>
      </w:tr>
      <w:tr w:rsidR="00FB6D3D" w14:paraId="79856114" w14:textId="77777777">
        <w:trPr>
          <w:jc w:val="center"/>
        </w:trPr>
        <w:tc>
          <w:tcPr>
            <w:tcW w:w="1413" w:type="dxa"/>
          </w:tcPr>
          <w:p w14:paraId="1002AA17" w14:textId="77777777" w:rsidR="00FB6D3D" w:rsidRDefault="00D22A15">
            <w:pPr>
              <w:ind w:firstLineChars="0" w:firstLine="0"/>
              <w:rPr>
                <w:rFonts w:ascii="Times New Roman" w:hAnsi="Times New Roman" w:cs="Times New Roman"/>
              </w:rPr>
            </w:pPr>
            <w:r>
              <w:rPr>
                <w:rFonts w:ascii="Times New Roman" w:hAnsi="Times New Roman" w:cs="Times New Roman" w:hint="eastAsia"/>
                <w:color w:val="262626"/>
                <w:spacing w:val="12"/>
                <w:szCs w:val="21"/>
              </w:rPr>
              <w:t>plate_id</w:t>
            </w:r>
          </w:p>
        </w:tc>
        <w:tc>
          <w:tcPr>
            <w:tcW w:w="1276" w:type="dxa"/>
          </w:tcPr>
          <w:p w14:paraId="5143F5FE" w14:textId="77777777" w:rsidR="00FB6D3D" w:rsidRDefault="00D22A15">
            <w:pPr>
              <w:ind w:firstLineChars="0" w:firstLine="0"/>
            </w:pPr>
            <w:r>
              <w:t>string</w:t>
            </w:r>
          </w:p>
        </w:tc>
        <w:tc>
          <w:tcPr>
            <w:tcW w:w="2976" w:type="dxa"/>
          </w:tcPr>
          <w:p w14:paraId="3740EF9C" w14:textId="77777777" w:rsidR="00FB6D3D" w:rsidRDefault="00D22A15">
            <w:pPr>
              <w:ind w:firstLineChars="0" w:firstLine="0"/>
            </w:pPr>
            <w:r>
              <w:rPr>
                <w:rFonts w:hint="eastAsia"/>
              </w:rPr>
              <w:t>钢板编号</w:t>
            </w:r>
          </w:p>
        </w:tc>
        <w:tc>
          <w:tcPr>
            <w:tcW w:w="2977" w:type="dxa"/>
          </w:tcPr>
          <w:p w14:paraId="51350172" w14:textId="77777777" w:rsidR="00FB6D3D" w:rsidRDefault="00FB6D3D">
            <w:pPr>
              <w:ind w:firstLineChars="0" w:firstLine="0"/>
            </w:pPr>
          </w:p>
        </w:tc>
      </w:tr>
    </w:tbl>
    <w:p w14:paraId="0CEA4756" w14:textId="77777777" w:rsidR="00FB6D3D" w:rsidRDefault="00D22A15">
      <w:pPr>
        <w:pStyle w:val="af6"/>
        <w:ind w:leftChars="300" w:firstLineChars="0" w:firstLine="0"/>
        <w:rPr>
          <w:rStyle w:val="af3"/>
        </w:rPr>
      </w:pPr>
      <w:r>
        <w:rPr>
          <w:rStyle w:val="af3"/>
          <w:rFonts w:hint="eastAsia"/>
        </w:rPr>
        <w:t>返回结果：</w:t>
      </w:r>
    </w:p>
    <w:p w14:paraId="12BF6684" w14:textId="77777777" w:rsidR="00FB6D3D" w:rsidRDefault="00D22A15">
      <w:pPr>
        <w:pStyle w:val="af6"/>
        <w:ind w:leftChars="300" w:firstLineChars="0" w:firstLine="0"/>
        <w:rPr>
          <w:rFonts w:ascii="Times New Roman" w:hAnsi="Times New Roman" w:cs="Times New Roman"/>
          <w:color w:val="262626"/>
          <w:spacing w:val="12"/>
          <w:szCs w:val="21"/>
        </w:rPr>
      </w:pPr>
      <w:r>
        <w:rPr>
          <w:rFonts w:ascii="Times New Roman" w:hAnsi="Times New Roman" w:cs="Times New Roman" w:hint="eastAsia"/>
          <w:color w:val="262626"/>
          <w:spacing w:val="12"/>
          <w:szCs w:val="21"/>
        </w:rPr>
        <w:t>{</w:t>
      </w:r>
    </w:p>
    <w:p w14:paraId="53CC993D" w14:textId="77777777" w:rsidR="00FB6D3D" w:rsidRDefault="00D22A15">
      <w:pPr>
        <w:pStyle w:val="af6"/>
        <w:ind w:leftChars="300" w:firstLineChars="0" w:firstLine="300"/>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code</w:t>
      </w: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 xml:space="preserve">: </w:t>
      </w:r>
      <w:r>
        <w:rPr>
          <w:rFonts w:ascii="Times New Roman" w:hAnsi="Times New Roman" w:cs="Times New Roman"/>
          <w:color w:val="262626"/>
          <w:spacing w:val="12"/>
          <w:szCs w:val="21"/>
        </w:rPr>
        <w:t>20</w:t>
      </w:r>
      <w:r>
        <w:rPr>
          <w:rFonts w:ascii="Times New Roman" w:hAnsi="Times New Roman" w:cs="Times New Roman" w:hint="eastAsia"/>
          <w:color w:val="262626"/>
          <w:spacing w:val="12"/>
          <w:szCs w:val="21"/>
        </w:rPr>
        <w:t>0,</w:t>
      </w:r>
    </w:p>
    <w:p w14:paraId="6B1F9758" w14:textId="77777777" w:rsidR="00FB6D3D" w:rsidRDefault="00D22A15">
      <w:pPr>
        <w:pStyle w:val="af6"/>
        <w:ind w:leftChars="300" w:firstLineChars="0" w:firstLine="300"/>
        <w:rPr>
          <w:rFonts w:ascii="Times New Roman" w:hAnsi="Times New Roman" w:cs="Times New Roman"/>
          <w:color w:val="262626"/>
          <w:spacing w:val="12"/>
          <w:szCs w:val="21"/>
        </w:rPr>
      </w:pPr>
      <w:r>
        <w:rPr>
          <w:rFonts w:ascii="Times New Roman" w:hAnsi="Times New Roman" w:cs="Times New Roman"/>
          <w:color w:val="262626"/>
          <w:spacing w:val="12"/>
          <w:szCs w:val="21"/>
        </w:rPr>
        <w:t>“msg”</w:t>
      </w:r>
      <w:r>
        <w:rPr>
          <w:rFonts w:ascii="Times New Roman" w:hAnsi="Times New Roman" w:cs="Times New Roman" w:hint="eastAsia"/>
          <w:color w:val="262626"/>
          <w:spacing w:val="12"/>
          <w:szCs w:val="21"/>
        </w:rPr>
        <w:t xml:space="preserve">: </w:t>
      </w: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success</w:t>
      </w: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w:t>
      </w:r>
    </w:p>
    <w:p w14:paraId="35FDF12C" w14:textId="77777777" w:rsidR="00FB6D3D" w:rsidRDefault="00D22A15">
      <w:pPr>
        <w:pStyle w:val="af6"/>
        <w:ind w:leftChars="300" w:firstLineChars="0" w:firstLine="300"/>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data</w:t>
      </w: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w:t>
      </w:r>
      <w:r>
        <w:rPr>
          <w:rFonts w:ascii="Times New Roman" w:hAnsi="Times New Roman" w:cs="Times New Roman"/>
          <w:color w:val="262626"/>
          <w:spacing w:val="12"/>
          <w:szCs w:val="21"/>
        </w:rPr>
        <w:t>”0”</w:t>
      </w:r>
    </w:p>
    <w:p w14:paraId="6A19F588" w14:textId="77777777" w:rsidR="00FB6D3D" w:rsidRDefault="00D22A15">
      <w:pPr>
        <w:ind w:firstLineChars="285" w:firstLine="718"/>
        <w:rPr>
          <w:rFonts w:ascii="Times New Roman" w:hAnsi="Times New Roman" w:cs="Times New Roman"/>
          <w:color w:val="262626"/>
          <w:spacing w:val="12"/>
          <w:szCs w:val="21"/>
        </w:rPr>
      </w:pPr>
      <w:r>
        <w:rPr>
          <w:rFonts w:ascii="Times New Roman" w:hAnsi="Times New Roman" w:cs="Times New Roman" w:hint="eastAsia"/>
          <w:color w:val="262626"/>
          <w:spacing w:val="12"/>
          <w:szCs w:val="21"/>
        </w:rPr>
        <w:t>}</w:t>
      </w:r>
    </w:p>
    <w:tbl>
      <w:tblPr>
        <w:tblStyle w:val="af2"/>
        <w:tblW w:w="8642" w:type="dxa"/>
        <w:jc w:val="center"/>
        <w:tblLayout w:type="fixed"/>
        <w:tblLook w:val="04A0" w:firstRow="1" w:lastRow="0" w:firstColumn="1" w:lastColumn="0" w:noHBand="0" w:noVBand="1"/>
      </w:tblPr>
      <w:tblGrid>
        <w:gridCol w:w="1413"/>
        <w:gridCol w:w="1276"/>
        <w:gridCol w:w="2551"/>
        <w:gridCol w:w="3402"/>
      </w:tblGrid>
      <w:tr w:rsidR="00FB6D3D" w14:paraId="652AA618" w14:textId="77777777">
        <w:trPr>
          <w:jc w:val="center"/>
        </w:trPr>
        <w:tc>
          <w:tcPr>
            <w:tcW w:w="1413" w:type="dxa"/>
          </w:tcPr>
          <w:p w14:paraId="00ED465D" w14:textId="77777777" w:rsidR="00FB6D3D" w:rsidRDefault="00D22A15">
            <w:pPr>
              <w:ind w:firstLineChars="0" w:firstLine="0"/>
            </w:pPr>
            <w:r>
              <w:rPr>
                <w:rFonts w:hint="eastAsia"/>
              </w:rPr>
              <w:t>参数</w:t>
            </w:r>
          </w:p>
        </w:tc>
        <w:tc>
          <w:tcPr>
            <w:tcW w:w="1276" w:type="dxa"/>
          </w:tcPr>
          <w:p w14:paraId="29B11D1A" w14:textId="77777777" w:rsidR="00FB6D3D" w:rsidRDefault="00D22A15">
            <w:pPr>
              <w:ind w:firstLineChars="0" w:firstLine="0"/>
            </w:pPr>
            <w:r>
              <w:rPr>
                <w:rFonts w:hint="eastAsia"/>
              </w:rPr>
              <w:t>参数类型</w:t>
            </w:r>
          </w:p>
        </w:tc>
        <w:tc>
          <w:tcPr>
            <w:tcW w:w="2551" w:type="dxa"/>
          </w:tcPr>
          <w:p w14:paraId="0AB63495" w14:textId="77777777" w:rsidR="00FB6D3D" w:rsidRDefault="00D22A15">
            <w:pPr>
              <w:ind w:firstLineChars="0" w:firstLine="0"/>
            </w:pPr>
            <w:r>
              <w:rPr>
                <w:rFonts w:hint="eastAsia"/>
              </w:rPr>
              <w:t>说明</w:t>
            </w:r>
          </w:p>
        </w:tc>
        <w:tc>
          <w:tcPr>
            <w:tcW w:w="3402" w:type="dxa"/>
          </w:tcPr>
          <w:p w14:paraId="0B0BF7B6" w14:textId="77777777" w:rsidR="00FB6D3D" w:rsidRDefault="00D22A15">
            <w:pPr>
              <w:ind w:firstLineChars="0" w:firstLine="0"/>
            </w:pPr>
            <w:r>
              <w:rPr>
                <w:rFonts w:hint="eastAsia"/>
              </w:rPr>
              <w:t>示例值</w:t>
            </w:r>
          </w:p>
        </w:tc>
      </w:tr>
      <w:tr w:rsidR="00FB6D3D" w14:paraId="422F5B6E" w14:textId="77777777">
        <w:trPr>
          <w:jc w:val="center"/>
        </w:trPr>
        <w:tc>
          <w:tcPr>
            <w:tcW w:w="1413" w:type="dxa"/>
          </w:tcPr>
          <w:p w14:paraId="3032C5EB" w14:textId="77777777" w:rsidR="00FB6D3D" w:rsidRDefault="00D22A15">
            <w:pPr>
              <w:ind w:firstLineChars="0" w:firstLine="0"/>
              <w:rPr>
                <w:rFonts w:ascii="Times New Roman" w:hAnsi="Times New Roman" w:cs="Times New Roman"/>
              </w:rPr>
            </w:pPr>
            <w:r>
              <w:rPr>
                <w:rFonts w:ascii="Times New Roman" w:hAnsi="Times New Roman" w:cs="Times New Roman" w:hint="eastAsia"/>
                <w:color w:val="262626"/>
                <w:spacing w:val="12"/>
                <w:szCs w:val="21"/>
              </w:rPr>
              <w:t>code</w:t>
            </w:r>
          </w:p>
        </w:tc>
        <w:tc>
          <w:tcPr>
            <w:tcW w:w="1276" w:type="dxa"/>
          </w:tcPr>
          <w:p w14:paraId="26DF866A" w14:textId="77777777" w:rsidR="00FB6D3D" w:rsidRDefault="00D22A15">
            <w:pPr>
              <w:ind w:firstLineChars="0" w:firstLine="0"/>
            </w:pPr>
            <w:r>
              <w:rPr>
                <w:rFonts w:hint="eastAsia"/>
              </w:rPr>
              <w:t>int</w:t>
            </w:r>
          </w:p>
        </w:tc>
        <w:tc>
          <w:tcPr>
            <w:tcW w:w="2551" w:type="dxa"/>
          </w:tcPr>
          <w:p w14:paraId="68345344" w14:textId="77777777" w:rsidR="00FB6D3D" w:rsidRDefault="00D22A15">
            <w:pPr>
              <w:ind w:firstLineChars="0" w:firstLine="0"/>
            </w:pPr>
            <w:r>
              <w:rPr>
                <w:rFonts w:hint="eastAsia"/>
              </w:rPr>
              <w:t>返回码</w:t>
            </w:r>
          </w:p>
        </w:tc>
        <w:tc>
          <w:tcPr>
            <w:tcW w:w="3402" w:type="dxa"/>
          </w:tcPr>
          <w:p w14:paraId="3A6B51D6" w14:textId="77777777" w:rsidR="00FB6D3D" w:rsidRDefault="00D22A15">
            <w:pPr>
              <w:ind w:firstLineChars="0" w:firstLine="0"/>
            </w:pPr>
            <w:r>
              <w:t>20</w:t>
            </w:r>
            <w:r>
              <w:rPr>
                <w:rFonts w:hint="eastAsia"/>
              </w:rPr>
              <w:t>0</w:t>
            </w:r>
            <w:r>
              <w:rPr>
                <w:rFonts w:hint="eastAsia"/>
              </w:rPr>
              <w:t>为成功；</w:t>
            </w:r>
            <w:r>
              <w:rPr>
                <w:rFonts w:hint="eastAsia"/>
              </w:rPr>
              <w:t>4</w:t>
            </w:r>
            <w:r>
              <w:t>00</w:t>
            </w:r>
            <w:r>
              <w:rPr>
                <w:rFonts w:hint="eastAsia"/>
              </w:rPr>
              <w:t>为失败</w:t>
            </w:r>
          </w:p>
        </w:tc>
      </w:tr>
      <w:tr w:rsidR="00FB6D3D" w14:paraId="20E944AB" w14:textId="77777777">
        <w:trPr>
          <w:jc w:val="center"/>
        </w:trPr>
        <w:tc>
          <w:tcPr>
            <w:tcW w:w="1413" w:type="dxa"/>
          </w:tcPr>
          <w:p w14:paraId="2DD358E3" w14:textId="77777777" w:rsidR="00FB6D3D" w:rsidRDefault="00D22A15">
            <w:pPr>
              <w:ind w:firstLineChars="0" w:firstLine="0"/>
              <w:rPr>
                <w:rFonts w:ascii="Times New Roman" w:hAnsi="Times New Roman" w:cs="Times New Roman"/>
              </w:rPr>
            </w:pPr>
            <w:r>
              <w:rPr>
                <w:rFonts w:ascii="Times New Roman" w:hAnsi="Times New Roman" w:cs="Times New Roman"/>
                <w:color w:val="262626"/>
                <w:spacing w:val="12"/>
                <w:szCs w:val="21"/>
              </w:rPr>
              <w:lastRenderedPageBreak/>
              <w:t>msg</w:t>
            </w:r>
          </w:p>
        </w:tc>
        <w:tc>
          <w:tcPr>
            <w:tcW w:w="1276" w:type="dxa"/>
          </w:tcPr>
          <w:p w14:paraId="2005D2B6" w14:textId="77777777" w:rsidR="00FB6D3D" w:rsidRDefault="00D22A15">
            <w:pPr>
              <w:ind w:firstLineChars="0" w:firstLine="0"/>
            </w:pPr>
            <w:r>
              <w:rPr>
                <w:rFonts w:hint="eastAsia"/>
              </w:rPr>
              <w:t>string</w:t>
            </w:r>
          </w:p>
        </w:tc>
        <w:tc>
          <w:tcPr>
            <w:tcW w:w="2551" w:type="dxa"/>
          </w:tcPr>
          <w:p w14:paraId="1A714638" w14:textId="77777777" w:rsidR="00FB6D3D" w:rsidRDefault="00D22A15">
            <w:pPr>
              <w:ind w:firstLineChars="0" w:firstLine="0"/>
            </w:pPr>
            <w:r>
              <w:t>对返回码的文本描述内容</w:t>
            </w:r>
          </w:p>
        </w:tc>
        <w:tc>
          <w:tcPr>
            <w:tcW w:w="3402" w:type="dxa"/>
          </w:tcPr>
          <w:p w14:paraId="069F8B5E" w14:textId="77777777" w:rsidR="00FB6D3D" w:rsidRDefault="00D22A15">
            <w:pPr>
              <w:ind w:firstLineChars="0" w:firstLine="0"/>
              <w:rPr>
                <w:rFonts w:ascii="Times New Roman" w:hAnsi="Times New Roman" w:cs="Times New Roman"/>
              </w:rPr>
            </w:pPr>
            <w:r>
              <w:rPr>
                <w:rFonts w:ascii="Times New Roman" w:hAnsi="Times New Roman" w:cs="Times New Roman"/>
              </w:rPr>
              <w:t>“success”</w:t>
            </w:r>
            <w:r>
              <w:rPr>
                <w:rFonts w:ascii="Times New Roman" w:hAnsi="Times New Roman" w:cs="Times New Roman"/>
              </w:rPr>
              <w:t>表示</w:t>
            </w:r>
            <w:r>
              <w:rPr>
                <w:rFonts w:ascii="Times New Roman" w:hAnsi="Times New Roman" w:cs="Times New Roman" w:hint="eastAsia"/>
              </w:rPr>
              <w:t>查询</w:t>
            </w:r>
            <w:r>
              <w:rPr>
                <w:rFonts w:ascii="Times New Roman" w:hAnsi="Times New Roman" w:cs="Times New Roman"/>
              </w:rPr>
              <w:t>成功</w:t>
            </w:r>
          </w:p>
          <w:p w14:paraId="31B25164" w14:textId="77777777" w:rsidR="00FB6D3D" w:rsidRDefault="00D22A15">
            <w:pPr>
              <w:ind w:firstLineChars="0" w:firstLine="0"/>
              <w:rPr>
                <w:rFonts w:ascii="Times New Roman" w:hAnsi="Times New Roman" w:cs="Times New Roman"/>
              </w:rPr>
            </w:pPr>
            <w:r>
              <w:rPr>
                <w:rFonts w:ascii="Times New Roman" w:hAnsi="Times New Roman" w:cs="Times New Roman"/>
              </w:rPr>
              <w:t>”error”</w:t>
            </w:r>
            <w:r>
              <w:rPr>
                <w:rFonts w:ascii="Times New Roman" w:hAnsi="Times New Roman" w:cs="Times New Roman"/>
              </w:rPr>
              <w:t>表示</w:t>
            </w:r>
            <w:r>
              <w:rPr>
                <w:rFonts w:ascii="Times New Roman" w:hAnsi="Times New Roman" w:cs="Times New Roman" w:hint="eastAsia"/>
              </w:rPr>
              <w:t>查询失败</w:t>
            </w:r>
          </w:p>
        </w:tc>
      </w:tr>
      <w:tr w:rsidR="00FB6D3D" w14:paraId="5CD9F1F1" w14:textId="77777777">
        <w:trPr>
          <w:jc w:val="center"/>
        </w:trPr>
        <w:tc>
          <w:tcPr>
            <w:tcW w:w="1413" w:type="dxa"/>
          </w:tcPr>
          <w:p w14:paraId="2FFC17B5" w14:textId="77777777" w:rsidR="00FB6D3D" w:rsidRDefault="00D22A15">
            <w:pPr>
              <w:ind w:firstLineChars="0" w:firstLine="0"/>
              <w:rPr>
                <w:rFonts w:ascii="Times New Roman" w:hAnsi="Times New Roman" w:cs="Times New Roman"/>
                <w:color w:val="262626"/>
                <w:spacing w:val="12"/>
                <w:szCs w:val="21"/>
              </w:rPr>
            </w:pPr>
            <w:r>
              <w:rPr>
                <w:rFonts w:ascii="Times New Roman" w:hAnsi="Times New Roman" w:cs="Times New Roman"/>
                <w:color w:val="262626"/>
                <w:spacing w:val="12"/>
                <w:szCs w:val="21"/>
              </w:rPr>
              <w:t>data</w:t>
            </w:r>
          </w:p>
        </w:tc>
        <w:tc>
          <w:tcPr>
            <w:tcW w:w="1276" w:type="dxa"/>
          </w:tcPr>
          <w:p w14:paraId="75264E72" w14:textId="77777777" w:rsidR="00FB6D3D" w:rsidRDefault="00D22A15">
            <w:pPr>
              <w:ind w:firstLineChars="0" w:firstLine="0"/>
            </w:pPr>
            <w:r>
              <w:t>string</w:t>
            </w:r>
          </w:p>
        </w:tc>
        <w:tc>
          <w:tcPr>
            <w:tcW w:w="2551" w:type="dxa"/>
          </w:tcPr>
          <w:p w14:paraId="599C677E" w14:textId="77777777" w:rsidR="00FB6D3D" w:rsidRDefault="00D22A15">
            <w:pPr>
              <w:ind w:firstLineChars="0" w:firstLine="0"/>
            </w:pPr>
            <w:r>
              <w:rPr>
                <w:rFonts w:hint="eastAsia"/>
              </w:rPr>
              <w:t>功能区的状态</w:t>
            </w:r>
          </w:p>
        </w:tc>
        <w:tc>
          <w:tcPr>
            <w:tcW w:w="3402" w:type="dxa"/>
          </w:tcPr>
          <w:p w14:paraId="603B452E" w14:textId="77777777" w:rsidR="00FB6D3D" w:rsidRDefault="00D22A15">
            <w:pPr>
              <w:ind w:firstLineChars="0" w:firstLine="0"/>
              <w:rPr>
                <w:rFonts w:ascii="Times New Roman" w:hAnsi="Times New Roman" w:cs="Times New Roman"/>
              </w:rPr>
            </w:pPr>
            <w:r>
              <w:rPr>
                <w:rFonts w:hint="eastAsia"/>
              </w:rPr>
              <w:t>数据区，如过没有数据返回，则为空</w:t>
            </w:r>
            <w:r>
              <w:rPr>
                <w:rFonts w:hint="eastAsia"/>
              </w:rPr>
              <w:t>；</w:t>
            </w:r>
          </w:p>
        </w:tc>
      </w:tr>
    </w:tbl>
    <w:p w14:paraId="30238A89" w14:textId="77777777" w:rsidR="00FB6D3D" w:rsidRDefault="00D22A15">
      <w:pPr>
        <w:pStyle w:val="2"/>
        <w:numPr>
          <w:ilvl w:val="1"/>
          <w:numId w:val="19"/>
        </w:numPr>
        <w:spacing w:before="120"/>
        <w:rPr>
          <w:rFonts w:ascii="宋体" w:eastAsia="宋体" w:hAnsi="宋体"/>
          <w:szCs w:val="30"/>
        </w:rPr>
      </w:pPr>
      <w:bookmarkStart w:id="41" w:name="_Toc426"/>
      <w:r>
        <w:rPr>
          <w:rFonts w:ascii="宋体" w:eastAsia="宋体" w:hAnsi="宋体" w:hint="eastAsia"/>
          <w:szCs w:val="30"/>
          <w:lang w:val="en-US"/>
        </w:rPr>
        <w:t>钢板位置上报</w:t>
      </w:r>
      <w:bookmarkEnd w:id="41"/>
    </w:p>
    <w:p w14:paraId="5E867765" w14:textId="77777777" w:rsidR="00FB6D3D" w:rsidRDefault="00D22A15">
      <w:pPr>
        <w:pStyle w:val="af6"/>
        <w:ind w:leftChars="177" w:left="425" w:firstLineChars="0" w:firstLine="0"/>
      </w:pPr>
      <w:r>
        <w:rPr>
          <w:b/>
          <w:bCs/>
        </w:rPr>
        <w:t>请求方式</w:t>
      </w:r>
      <w:r>
        <w:t>：</w:t>
      </w:r>
      <w:r>
        <w:t>POST</w:t>
      </w:r>
      <w:r>
        <w:t>（</w:t>
      </w:r>
      <w:r>
        <w:t>HTTP</w:t>
      </w:r>
      <w:r>
        <w:t>）</w:t>
      </w:r>
    </w:p>
    <w:p w14:paraId="679F3E6C" w14:textId="77777777" w:rsidR="00FB6D3D" w:rsidRDefault="00D22A15">
      <w:pPr>
        <w:pStyle w:val="af6"/>
        <w:spacing w:line="360" w:lineRule="atLeast"/>
        <w:ind w:leftChars="177" w:left="425" w:firstLineChars="0" w:firstLine="0"/>
        <w:rPr>
          <w:rFonts w:ascii="Times New Roman" w:hAnsi="Times New Roman" w:cs="Times New Roman"/>
          <w:color w:val="262626"/>
          <w:spacing w:val="12"/>
          <w:szCs w:val="21"/>
        </w:rPr>
      </w:pPr>
      <w:r>
        <w:rPr>
          <w:rFonts w:ascii="Times New Roman" w:hAnsi="Times New Roman" w:cs="Times New Roman"/>
          <w:b/>
          <w:bCs/>
          <w:color w:val="262626"/>
          <w:spacing w:val="12"/>
          <w:szCs w:val="21"/>
        </w:rPr>
        <w:t>请求地址</w:t>
      </w:r>
      <w:r>
        <w:rPr>
          <w:rFonts w:ascii="Times New Roman" w:hAnsi="Times New Roman" w:cs="Times New Roman"/>
          <w:color w:val="262626"/>
          <w:spacing w:val="12"/>
          <w:szCs w:val="21"/>
        </w:rPr>
        <w:t>：</w:t>
      </w:r>
      <w:r>
        <w:rPr>
          <w:rFonts w:ascii="Times New Roman" w:hAnsi="Times New Roman" w:cs="Times New Roman"/>
          <w:color w:val="262626"/>
          <w:spacing w:val="12"/>
          <w:szCs w:val="24"/>
        </w:rPr>
        <w:t>http://</w:t>
      </w:r>
      <w:r>
        <w:rPr>
          <w:rFonts w:ascii="Times New Roman" w:hAnsi="Times New Roman" w:cs="Times New Roman" w:hint="eastAsia"/>
          <w:color w:val="262626"/>
          <w:spacing w:val="12"/>
          <w:szCs w:val="24"/>
        </w:rPr>
        <w:t>ip</w:t>
      </w:r>
      <w:r>
        <w:rPr>
          <w:rFonts w:ascii="Times New Roman" w:hAnsi="Times New Roman" w:cs="Times New Roman"/>
          <w:color w:val="262626"/>
          <w:spacing w:val="12"/>
          <w:szCs w:val="24"/>
        </w:rPr>
        <w:t>:port</w:t>
      </w:r>
      <w:r>
        <w:rPr>
          <w:rFonts w:ascii="Times New Roman" w:hAnsi="Times New Roman" w:cs="Times New Roman" w:hint="eastAsia"/>
          <w:color w:val="262626"/>
          <w:spacing w:val="12"/>
          <w:szCs w:val="24"/>
        </w:rPr>
        <w:t>/</w:t>
      </w:r>
      <w:r>
        <w:t>mix_sort_area</w:t>
      </w:r>
      <w:r>
        <w:rPr>
          <w:rFonts w:ascii="Times New Roman" w:hAnsi="Times New Roman" w:cs="Times New Roman"/>
          <w:color w:val="262626"/>
          <w:spacing w:val="12"/>
          <w:szCs w:val="24"/>
        </w:rPr>
        <w:t>/</w:t>
      </w:r>
      <w:r>
        <w:rPr>
          <w:rFonts w:ascii="Times New Roman" w:hAnsi="Times New Roman" w:cs="Times New Roman" w:hint="eastAsia"/>
          <w:color w:val="262626"/>
          <w:spacing w:val="12"/>
          <w:szCs w:val="24"/>
        </w:rPr>
        <w:t>system/</w:t>
      </w:r>
      <w:r>
        <w:rPr>
          <w:rFonts w:ascii="Times New Roman" w:hAnsi="Times New Roman" w:cs="Times New Roman" w:hint="eastAsia"/>
          <w:color w:val="262626"/>
          <w:spacing w:val="12"/>
          <w:szCs w:val="24"/>
        </w:rPr>
        <w:t>reportPlateLocation</w:t>
      </w:r>
    </w:p>
    <w:p w14:paraId="632AA22E" w14:textId="77777777" w:rsidR="00FB6D3D" w:rsidRDefault="00D22A15">
      <w:pPr>
        <w:pStyle w:val="af6"/>
        <w:spacing w:line="360" w:lineRule="atLeast"/>
        <w:ind w:leftChars="177" w:left="425" w:firstLineChars="0" w:firstLine="0"/>
        <w:rPr>
          <w:rFonts w:ascii="Times New Roman" w:hAnsi="Times New Roman" w:cs="Times New Roman"/>
          <w:b/>
          <w:color w:val="262626"/>
          <w:spacing w:val="12"/>
          <w:szCs w:val="21"/>
        </w:rPr>
      </w:pPr>
      <w:r>
        <w:rPr>
          <w:rFonts w:ascii="Times New Roman" w:hAnsi="Times New Roman" w:cs="Times New Roman" w:hint="eastAsia"/>
          <w:b/>
          <w:color w:val="262626"/>
          <w:spacing w:val="12"/>
          <w:szCs w:val="21"/>
        </w:rPr>
        <w:t>接口说明：</w:t>
      </w:r>
    </w:p>
    <w:p w14:paraId="759C9C98" w14:textId="77777777" w:rsidR="00FB6D3D" w:rsidRDefault="00D22A15">
      <w:pPr>
        <w:spacing w:line="360" w:lineRule="atLeast"/>
        <w:ind w:firstLineChars="0" w:firstLine="720"/>
      </w:pPr>
      <w:r>
        <w:rPr>
          <w:rFonts w:hint="eastAsia"/>
        </w:rPr>
        <w:t>该接口用于</w:t>
      </w:r>
      <w:r>
        <w:rPr>
          <w:rFonts w:hint="eastAsia"/>
        </w:rPr>
        <w:t>混拣定位钢板位置后，将钢板位置数据上报；</w:t>
      </w:r>
    </w:p>
    <w:p w14:paraId="143063EA" w14:textId="77777777" w:rsidR="00FB6D3D" w:rsidRDefault="00D22A15">
      <w:pPr>
        <w:spacing w:line="360" w:lineRule="atLeast"/>
        <w:ind w:firstLine="506"/>
        <w:rPr>
          <w:rFonts w:ascii="Times New Roman" w:hAnsi="Times New Roman" w:cs="Times New Roman"/>
          <w:color w:val="262626"/>
          <w:spacing w:val="12"/>
          <w:szCs w:val="21"/>
        </w:rPr>
      </w:pPr>
      <w:r>
        <w:rPr>
          <w:rFonts w:ascii="Times New Roman" w:hAnsi="Times New Roman" w:cs="Times New Roman"/>
          <w:b/>
          <w:bCs/>
          <w:color w:val="262626"/>
          <w:spacing w:val="12"/>
          <w:szCs w:val="21"/>
        </w:rPr>
        <w:t>请求包结构体</w:t>
      </w:r>
      <w:r>
        <w:rPr>
          <w:rFonts w:ascii="Times New Roman" w:hAnsi="Times New Roman" w:cs="Times New Roman"/>
          <w:color w:val="262626"/>
          <w:spacing w:val="12"/>
          <w:szCs w:val="21"/>
        </w:rPr>
        <w:t>：</w:t>
      </w:r>
    </w:p>
    <w:p w14:paraId="1F75C2AE" w14:textId="77777777" w:rsidR="00FB6D3D" w:rsidRDefault="00D22A15">
      <w:pPr>
        <w:spacing w:line="360" w:lineRule="atLeast"/>
        <w:ind w:firstLine="504"/>
        <w:rPr>
          <w:rFonts w:ascii="Times New Roman" w:hAnsi="Times New Roman" w:cs="Times New Roman"/>
          <w:color w:val="262626"/>
          <w:spacing w:val="12"/>
          <w:szCs w:val="21"/>
        </w:rPr>
      </w:pPr>
      <w:r>
        <w:rPr>
          <w:rFonts w:ascii="Times New Roman" w:hAnsi="Times New Roman" w:cs="Times New Roman" w:hint="eastAsia"/>
          <w:color w:val="262626"/>
          <w:spacing w:val="12"/>
          <w:szCs w:val="21"/>
        </w:rPr>
        <w:t>{</w:t>
      </w:r>
    </w:p>
    <w:p w14:paraId="03BA494F" w14:textId="77777777" w:rsidR="00FB6D3D" w:rsidRDefault="00D22A15">
      <w:pPr>
        <w:spacing w:line="360" w:lineRule="atLeast"/>
        <w:ind w:firstLineChars="285" w:firstLine="718"/>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plate_id</w:t>
      </w: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 xml:space="preserve">: </w:t>
      </w: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sxx</w:t>
      </w:r>
      <w:r>
        <w:rPr>
          <w:rFonts w:ascii="Times New Roman" w:hAnsi="Times New Roman" w:cs="Times New Roman"/>
          <w:color w:val="262626"/>
          <w:spacing w:val="12"/>
          <w:szCs w:val="21"/>
        </w:rPr>
        <w:t>”,</w:t>
      </w:r>
    </w:p>
    <w:p w14:paraId="1C9B02BD" w14:textId="77777777" w:rsidR="00FB6D3D" w:rsidRDefault="00D22A15">
      <w:pPr>
        <w:spacing w:line="360" w:lineRule="atLeast"/>
        <w:ind w:firstLineChars="285" w:firstLine="718"/>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plate_location</w:t>
      </w:r>
      <w:r>
        <w:rPr>
          <w:rFonts w:ascii="Times New Roman" w:hAnsi="Times New Roman" w:cs="Times New Roman"/>
          <w:color w:val="262626"/>
          <w:spacing w:val="12"/>
          <w:szCs w:val="21"/>
        </w:rPr>
        <w:t>”:”1”</w:t>
      </w:r>
    </w:p>
    <w:p w14:paraId="01C4D87E" w14:textId="77777777" w:rsidR="00FB6D3D" w:rsidRDefault="00D22A15">
      <w:pPr>
        <w:spacing w:line="360" w:lineRule="atLeast"/>
        <w:ind w:firstLine="504"/>
        <w:rPr>
          <w:rFonts w:ascii="Times New Roman" w:hAnsi="Times New Roman" w:cs="Times New Roman"/>
          <w:color w:val="262626"/>
          <w:spacing w:val="12"/>
          <w:szCs w:val="21"/>
        </w:rPr>
      </w:pPr>
      <w:r>
        <w:rPr>
          <w:rFonts w:ascii="Times New Roman" w:hAnsi="Times New Roman" w:cs="Times New Roman" w:hint="eastAsia"/>
          <w:color w:val="262626"/>
          <w:spacing w:val="12"/>
          <w:szCs w:val="21"/>
        </w:rPr>
        <w:t>}</w:t>
      </w:r>
    </w:p>
    <w:p w14:paraId="77B2065A" w14:textId="77777777" w:rsidR="00FB6D3D" w:rsidRDefault="00D22A15">
      <w:pPr>
        <w:spacing w:line="360" w:lineRule="atLeast"/>
        <w:ind w:firstLine="506"/>
        <w:rPr>
          <w:rFonts w:ascii="Times New Roman" w:hAnsi="Times New Roman" w:cs="Times New Roman"/>
          <w:b/>
          <w:bCs/>
          <w:color w:val="262626"/>
          <w:spacing w:val="12"/>
          <w:szCs w:val="21"/>
        </w:rPr>
      </w:pPr>
      <w:r>
        <w:rPr>
          <w:rFonts w:ascii="Times New Roman" w:hAnsi="Times New Roman" w:cs="Times New Roman" w:hint="eastAsia"/>
          <w:b/>
          <w:bCs/>
          <w:color w:val="262626"/>
          <w:spacing w:val="12"/>
          <w:szCs w:val="21"/>
        </w:rPr>
        <w:t>参数说明</w:t>
      </w:r>
      <w:r>
        <w:rPr>
          <w:rFonts w:ascii="Times New Roman" w:hAnsi="Times New Roman" w:cs="Times New Roman" w:hint="eastAsia"/>
          <w:b/>
          <w:bCs/>
          <w:color w:val="262626"/>
          <w:spacing w:val="12"/>
          <w:szCs w:val="21"/>
        </w:rPr>
        <w:t>:</w:t>
      </w:r>
    </w:p>
    <w:p w14:paraId="03AAADD4" w14:textId="77777777" w:rsidR="00FB6D3D" w:rsidRDefault="00FB6D3D">
      <w:pPr>
        <w:spacing w:line="360" w:lineRule="atLeast"/>
        <w:ind w:firstLine="506"/>
        <w:rPr>
          <w:rFonts w:ascii="Times New Roman" w:hAnsi="Times New Roman" w:cs="Times New Roman"/>
          <w:b/>
          <w:bCs/>
          <w:color w:val="262626"/>
          <w:spacing w:val="12"/>
          <w:szCs w:val="21"/>
        </w:rPr>
      </w:pPr>
    </w:p>
    <w:tbl>
      <w:tblPr>
        <w:tblStyle w:val="af2"/>
        <w:tblW w:w="9088" w:type="dxa"/>
        <w:jc w:val="center"/>
        <w:tblLayout w:type="fixed"/>
        <w:tblLook w:val="04A0" w:firstRow="1" w:lastRow="0" w:firstColumn="1" w:lastColumn="0" w:noHBand="0" w:noVBand="1"/>
      </w:tblPr>
      <w:tblGrid>
        <w:gridCol w:w="1859"/>
        <w:gridCol w:w="1276"/>
        <w:gridCol w:w="2976"/>
        <w:gridCol w:w="2977"/>
      </w:tblGrid>
      <w:tr w:rsidR="00FB6D3D" w14:paraId="274862F0" w14:textId="77777777">
        <w:trPr>
          <w:jc w:val="center"/>
        </w:trPr>
        <w:tc>
          <w:tcPr>
            <w:tcW w:w="1859" w:type="dxa"/>
          </w:tcPr>
          <w:p w14:paraId="45DB3D43" w14:textId="77777777" w:rsidR="00FB6D3D" w:rsidRDefault="00D22A15">
            <w:pPr>
              <w:ind w:firstLineChars="0" w:firstLine="0"/>
            </w:pPr>
            <w:r>
              <w:rPr>
                <w:rFonts w:hint="eastAsia"/>
              </w:rPr>
              <w:t>参数</w:t>
            </w:r>
          </w:p>
        </w:tc>
        <w:tc>
          <w:tcPr>
            <w:tcW w:w="1276" w:type="dxa"/>
          </w:tcPr>
          <w:p w14:paraId="06CA035E" w14:textId="77777777" w:rsidR="00FB6D3D" w:rsidRDefault="00D22A15">
            <w:pPr>
              <w:ind w:firstLineChars="0" w:firstLine="0"/>
            </w:pPr>
            <w:r>
              <w:rPr>
                <w:rFonts w:hint="eastAsia"/>
              </w:rPr>
              <w:t>参数类型</w:t>
            </w:r>
          </w:p>
        </w:tc>
        <w:tc>
          <w:tcPr>
            <w:tcW w:w="2976" w:type="dxa"/>
          </w:tcPr>
          <w:p w14:paraId="0EEFE054" w14:textId="77777777" w:rsidR="00FB6D3D" w:rsidRDefault="00D22A15">
            <w:pPr>
              <w:ind w:firstLineChars="0" w:firstLine="0"/>
            </w:pPr>
            <w:r>
              <w:rPr>
                <w:rFonts w:hint="eastAsia"/>
              </w:rPr>
              <w:t>说明</w:t>
            </w:r>
          </w:p>
        </w:tc>
        <w:tc>
          <w:tcPr>
            <w:tcW w:w="2977" w:type="dxa"/>
          </w:tcPr>
          <w:p w14:paraId="237DAC51" w14:textId="77777777" w:rsidR="00FB6D3D" w:rsidRDefault="00D22A15">
            <w:pPr>
              <w:ind w:firstLineChars="0" w:firstLine="0"/>
            </w:pPr>
            <w:r>
              <w:rPr>
                <w:rFonts w:hint="eastAsia"/>
              </w:rPr>
              <w:t>示例值</w:t>
            </w:r>
          </w:p>
        </w:tc>
      </w:tr>
      <w:tr w:rsidR="00FB6D3D" w14:paraId="5DB046D6" w14:textId="77777777">
        <w:trPr>
          <w:jc w:val="center"/>
        </w:trPr>
        <w:tc>
          <w:tcPr>
            <w:tcW w:w="1859" w:type="dxa"/>
          </w:tcPr>
          <w:p w14:paraId="1F085DEB" w14:textId="77777777" w:rsidR="00FB6D3D" w:rsidRDefault="00D22A15">
            <w:pPr>
              <w:ind w:firstLineChars="0" w:firstLine="0"/>
              <w:rPr>
                <w:rFonts w:ascii="Times New Roman" w:hAnsi="Times New Roman" w:cs="Times New Roman"/>
              </w:rPr>
            </w:pPr>
            <w:r>
              <w:rPr>
                <w:rFonts w:ascii="Times New Roman" w:hAnsi="Times New Roman" w:cs="Times New Roman" w:hint="eastAsia"/>
                <w:color w:val="262626"/>
                <w:spacing w:val="12"/>
                <w:szCs w:val="21"/>
              </w:rPr>
              <w:t>plate_id</w:t>
            </w:r>
          </w:p>
        </w:tc>
        <w:tc>
          <w:tcPr>
            <w:tcW w:w="1276" w:type="dxa"/>
          </w:tcPr>
          <w:p w14:paraId="1F07B3D9" w14:textId="77777777" w:rsidR="00FB6D3D" w:rsidRDefault="00D22A15">
            <w:pPr>
              <w:ind w:firstLineChars="0" w:firstLine="0"/>
            </w:pPr>
            <w:r>
              <w:t>string</w:t>
            </w:r>
          </w:p>
        </w:tc>
        <w:tc>
          <w:tcPr>
            <w:tcW w:w="2976" w:type="dxa"/>
          </w:tcPr>
          <w:p w14:paraId="058B5D82" w14:textId="77777777" w:rsidR="00FB6D3D" w:rsidRDefault="00D22A15">
            <w:pPr>
              <w:ind w:firstLineChars="0" w:firstLine="0"/>
            </w:pPr>
            <w:r>
              <w:rPr>
                <w:rFonts w:hint="eastAsia"/>
              </w:rPr>
              <w:t>钢板编号</w:t>
            </w:r>
          </w:p>
        </w:tc>
        <w:tc>
          <w:tcPr>
            <w:tcW w:w="2977" w:type="dxa"/>
          </w:tcPr>
          <w:p w14:paraId="4E8EF741" w14:textId="77777777" w:rsidR="00FB6D3D" w:rsidRDefault="00FB6D3D">
            <w:pPr>
              <w:ind w:firstLineChars="0" w:firstLine="0"/>
            </w:pPr>
          </w:p>
        </w:tc>
      </w:tr>
      <w:tr w:rsidR="00FB6D3D" w14:paraId="3F12F7E6" w14:textId="77777777">
        <w:trPr>
          <w:jc w:val="center"/>
        </w:trPr>
        <w:tc>
          <w:tcPr>
            <w:tcW w:w="1859" w:type="dxa"/>
          </w:tcPr>
          <w:p w14:paraId="4E9A71DB" w14:textId="77777777" w:rsidR="00FB6D3D" w:rsidRDefault="00D22A15">
            <w:pPr>
              <w:ind w:firstLineChars="0" w:firstLine="0"/>
              <w:rPr>
                <w:rFonts w:ascii="Times New Roman" w:hAnsi="Times New Roman" w:cs="Times New Roman"/>
                <w:color w:val="262626"/>
                <w:spacing w:val="12"/>
                <w:szCs w:val="21"/>
              </w:rPr>
            </w:pPr>
            <w:r>
              <w:rPr>
                <w:rFonts w:ascii="Times New Roman" w:hAnsi="Times New Roman" w:cs="Times New Roman" w:hint="eastAsia"/>
                <w:color w:val="262626"/>
                <w:spacing w:val="12"/>
                <w:szCs w:val="21"/>
              </w:rPr>
              <w:t>plate_location</w:t>
            </w:r>
          </w:p>
        </w:tc>
        <w:tc>
          <w:tcPr>
            <w:tcW w:w="1276" w:type="dxa"/>
          </w:tcPr>
          <w:p w14:paraId="160ED0E7" w14:textId="77777777" w:rsidR="00FB6D3D" w:rsidRDefault="00D22A15">
            <w:pPr>
              <w:ind w:firstLineChars="0" w:firstLine="0"/>
            </w:pPr>
            <w:r>
              <w:t>string</w:t>
            </w:r>
          </w:p>
        </w:tc>
        <w:tc>
          <w:tcPr>
            <w:tcW w:w="2976" w:type="dxa"/>
          </w:tcPr>
          <w:p w14:paraId="5170E870" w14:textId="77777777" w:rsidR="00FB6D3D" w:rsidRDefault="00D22A15">
            <w:pPr>
              <w:ind w:firstLineChars="0" w:firstLine="0"/>
            </w:pPr>
            <w:r>
              <w:rPr>
                <w:rFonts w:hint="eastAsia"/>
              </w:rPr>
              <w:t>钢板位置</w:t>
            </w:r>
          </w:p>
        </w:tc>
        <w:tc>
          <w:tcPr>
            <w:tcW w:w="2977" w:type="dxa"/>
          </w:tcPr>
          <w:p w14:paraId="7391E534" w14:textId="77777777" w:rsidR="00FB6D3D" w:rsidRDefault="00FB6D3D">
            <w:pPr>
              <w:ind w:firstLineChars="0" w:firstLine="0"/>
            </w:pPr>
          </w:p>
        </w:tc>
      </w:tr>
    </w:tbl>
    <w:p w14:paraId="55BCFDB5" w14:textId="77777777" w:rsidR="00FB6D3D" w:rsidRDefault="00D22A15">
      <w:pPr>
        <w:pStyle w:val="af6"/>
        <w:ind w:leftChars="300" w:firstLineChars="0" w:firstLine="0"/>
        <w:rPr>
          <w:rStyle w:val="af3"/>
        </w:rPr>
      </w:pPr>
      <w:r>
        <w:rPr>
          <w:rStyle w:val="af3"/>
          <w:rFonts w:hint="eastAsia"/>
        </w:rPr>
        <w:t>返回结果：</w:t>
      </w:r>
    </w:p>
    <w:p w14:paraId="4E5DE9B6" w14:textId="77777777" w:rsidR="00FB6D3D" w:rsidRDefault="00D22A15">
      <w:pPr>
        <w:pStyle w:val="af6"/>
        <w:ind w:leftChars="300" w:firstLineChars="0" w:firstLine="0"/>
        <w:rPr>
          <w:rFonts w:ascii="Times New Roman" w:hAnsi="Times New Roman" w:cs="Times New Roman"/>
          <w:color w:val="262626"/>
          <w:spacing w:val="12"/>
          <w:szCs w:val="21"/>
        </w:rPr>
      </w:pPr>
      <w:r>
        <w:rPr>
          <w:rFonts w:ascii="Times New Roman" w:hAnsi="Times New Roman" w:cs="Times New Roman" w:hint="eastAsia"/>
          <w:color w:val="262626"/>
          <w:spacing w:val="12"/>
          <w:szCs w:val="21"/>
        </w:rPr>
        <w:t>{</w:t>
      </w:r>
    </w:p>
    <w:p w14:paraId="03DBC69C" w14:textId="77777777" w:rsidR="00FB6D3D" w:rsidRDefault="00D22A15">
      <w:pPr>
        <w:pStyle w:val="af6"/>
        <w:ind w:leftChars="300" w:firstLineChars="0" w:firstLine="300"/>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code</w:t>
      </w: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 xml:space="preserve">: </w:t>
      </w:r>
      <w:r>
        <w:rPr>
          <w:rFonts w:ascii="Times New Roman" w:hAnsi="Times New Roman" w:cs="Times New Roman"/>
          <w:color w:val="262626"/>
          <w:spacing w:val="12"/>
          <w:szCs w:val="21"/>
        </w:rPr>
        <w:t>20</w:t>
      </w:r>
      <w:r>
        <w:rPr>
          <w:rFonts w:ascii="Times New Roman" w:hAnsi="Times New Roman" w:cs="Times New Roman" w:hint="eastAsia"/>
          <w:color w:val="262626"/>
          <w:spacing w:val="12"/>
          <w:szCs w:val="21"/>
        </w:rPr>
        <w:t>0,</w:t>
      </w:r>
    </w:p>
    <w:p w14:paraId="215EF9D5" w14:textId="77777777" w:rsidR="00FB6D3D" w:rsidRDefault="00D22A15">
      <w:pPr>
        <w:pStyle w:val="af6"/>
        <w:ind w:leftChars="300" w:firstLineChars="0" w:firstLine="300"/>
        <w:rPr>
          <w:rFonts w:ascii="Times New Roman" w:hAnsi="Times New Roman" w:cs="Times New Roman"/>
          <w:color w:val="262626"/>
          <w:spacing w:val="12"/>
          <w:szCs w:val="21"/>
        </w:rPr>
      </w:pPr>
      <w:r>
        <w:rPr>
          <w:rFonts w:ascii="Times New Roman" w:hAnsi="Times New Roman" w:cs="Times New Roman"/>
          <w:color w:val="262626"/>
          <w:spacing w:val="12"/>
          <w:szCs w:val="21"/>
        </w:rPr>
        <w:t>“msg”</w:t>
      </w:r>
      <w:r>
        <w:rPr>
          <w:rFonts w:ascii="Times New Roman" w:hAnsi="Times New Roman" w:cs="Times New Roman" w:hint="eastAsia"/>
          <w:color w:val="262626"/>
          <w:spacing w:val="12"/>
          <w:szCs w:val="21"/>
        </w:rPr>
        <w:t xml:space="preserve">: </w:t>
      </w: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success</w:t>
      </w: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w:t>
      </w:r>
    </w:p>
    <w:p w14:paraId="53A32BD5" w14:textId="77777777" w:rsidR="00FB6D3D" w:rsidRDefault="00D22A15">
      <w:pPr>
        <w:pStyle w:val="af6"/>
        <w:ind w:leftChars="300" w:firstLineChars="0" w:firstLine="300"/>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data</w:t>
      </w: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w:t>
      </w:r>
      <w:r>
        <w:rPr>
          <w:rFonts w:ascii="Times New Roman" w:hAnsi="Times New Roman" w:cs="Times New Roman"/>
          <w:color w:val="262626"/>
          <w:spacing w:val="12"/>
          <w:szCs w:val="21"/>
        </w:rPr>
        <w:t>”0”</w:t>
      </w:r>
    </w:p>
    <w:p w14:paraId="35D560D9" w14:textId="77777777" w:rsidR="00FB6D3D" w:rsidRDefault="00D22A15">
      <w:pPr>
        <w:ind w:firstLineChars="285" w:firstLine="718"/>
        <w:rPr>
          <w:rFonts w:ascii="Times New Roman" w:hAnsi="Times New Roman" w:cs="Times New Roman"/>
          <w:color w:val="262626"/>
          <w:spacing w:val="12"/>
          <w:szCs w:val="21"/>
        </w:rPr>
      </w:pPr>
      <w:r>
        <w:rPr>
          <w:rFonts w:ascii="Times New Roman" w:hAnsi="Times New Roman" w:cs="Times New Roman" w:hint="eastAsia"/>
          <w:color w:val="262626"/>
          <w:spacing w:val="12"/>
          <w:szCs w:val="21"/>
        </w:rPr>
        <w:t>}</w:t>
      </w:r>
    </w:p>
    <w:tbl>
      <w:tblPr>
        <w:tblStyle w:val="af2"/>
        <w:tblW w:w="9263" w:type="dxa"/>
        <w:jc w:val="center"/>
        <w:tblLayout w:type="fixed"/>
        <w:tblLook w:val="04A0" w:firstRow="1" w:lastRow="0" w:firstColumn="1" w:lastColumn="0" w:noHBand="0" w:noVBand="1"/>
      </w:tblPr>
      <w:tblGrid>
        <w:gridCol w:w="1272"/>
        <w:gridCol w:w="1560"/>
        <w:gridCol w:w="3029"/>
        <w:gridCol w:w="3402"/>
      </w:tblGrid>
      <w:tr w:rsidR="00FB6D3D" w14:paraId="05991A10" w14:textId="77777777">
        <w:trPr>
          <w:jc w:val="center"/>
        </w:trPr>
        <w:tc>
          <w:tcPr>
            <w:tcW w:w="1272" w:type="dxa"/>
          </w:tcPr>
          <w:p w14:paraId="55F12FD6" w14:textId="77777777" w:rsidR="00FB6D3D" w:rsidRDefault="00D22A15">
            <w:pPr>
              <w:ind w:firstLineChars="0" w:firstLine="0"/>
            </w:pPr>
            <w:r>
              <w:rPr>
                <w:rFonts w:hint="eastAsia"/>
              </w:rPr>
              <w:t>参数</w:t>
            </w:r>
          </w:p>
        </w:tc>
        <w:tc>
          <w:tcPr>
            <w:tcW w:w="1560" w:type="dxa"/>
          </w:tcPr>
          <w:p w14:paraId="20C4F7C4" w14:textId="77777777" w:rsidR="00FB6D3D" w:rsidRDefault="00D22A15">
            <w:pPr>
              <w:ind w:firstLineChars="0" w:firstLine="0"/>
            </w:pPr>
            <w:r>
              <w:rPr>
                <w:rFonts w:hint="eastAsia"/>
              </w:rPr>
              <w:t>参数类型</w:t>
            </w:r>
          </w:p>
        </w:tc>
        <w:tc>
          <w:tcPr>
            <w:tcW w:w="3029" w:type="dxa"/>
          </w:tcPr>
          <w:p w14:paraId="3F61D792" w14:textId="77777777" w:rsidR="00FB6D3D" w:rsidRDefault="00D22A15">
            <w:pPr>
              <w:ind w:firstLineChars="0" w:firstLine="0"/>
            </w:pPr>
            <w:r>
              <w:rPr>
                <w:rFonts w:hint="eastAsia"/>
              </w:rPr>
              <w:t>说明</w:t>
            </w:r>
          </w:p>
        </w:tc>
        <w:tc>
          <w:tcPr>
            <w:tcW w:w="3402" w:type="dxa"/>
          </w:tcPr>
          <w:p w14:paraId="2797CCD0" w14:textId="77777777" w:rsidR="00FB6D3D" w:rsidRDefault="00D22A15">
            <w:pPr>
              <w:ind w:firstLineChars="0" w:firstLine="0"/>
            </w:pPr>
            <w:r>
              <w:rPr>
                <w:rFonts w:hint="eastAsia"/>
              </w:rPr>
              <w:t>示例值</w:t>
            </w:r>
          </w:p>
        </w:tc>
      </w:tr>
      <w:tr w:rsidR="00FB6D3D" w14:paraId="2483F408" w14:textId="77777777">
        <w:trPr>
          <w:jc w:val="center"/>
        </w:trPr>
        <w:tc>
          <w:tcPr>
            <w:tcW w:w="1272" w:type="dxa"/>
          </w:tcPr>
          <w:p w14:paraId="5D898AC3" w14:textId="77777777" w:rsidR="00FB6D3D" w:rsidRDefault="00D22A15">
            <w:pPr>
              <w:ind w:firstLineChars="0" w:firstLine="0"/>
              <w:rPr>
                <w:rFonts w:ascii="Times New Roman" w:hAnsi="Times New Roman" w:cs="Times New Roman"/>
              </w:rPr>
            </w:pPr>
            <w:r>
              <w:rPr>
                <w:rFonts w:ascii="Times New Roman" w:hAnsi="Times New Roman" w:cs="Times New Roman" w:hint="eastAsia"/>
                <w:color w:val="262626"/>
                <w:spacing w:val="12"/>
                <w:szCs w:val="21"/>
              </w:rPr>
              <w:lastRenderedPageBreak/>
              <w:t>code</w:t>
            </w:r>
          </w:p>
        </w:tc>
        <w:tc>
          <w:tcPr>
            <w:tcW w:w="1560" w:type="dxa"/>
          </w:tcPr>
          <w:p w14:paraId="009D4877" w14:textId="77777777" w:rsidR="00FB6D3D" w:rsidRDefault="00D22A15">
            <w:pPr>
              <w:ind w:firstLineChars="0" w:firstLine="0"/>
            </w:pPr>
            <w:r>
              <w:rPr>
                <w:rFonts w:hint="eastAsia"/>
              </w:rPr>
              <w:t>int</w:t>
            </w:r>
          </w:p>
        </w:tc>
        <w:tc>
          <w:tcPr>
            <w:tcW w:w="3029" w:type="dxa"/>
          </w:tcPr>
          <w:p w14:paraId="2CF1A6BE" w14:textId="77777777" w:rsidR="00FB6D3D" w:rsidRDefault="00D22A15">
            <w:pPr>
              <w:ind w:firstLineChars="0" w:firstLine="0"/>
            </w:pPr>
            <w:r>
              <w:rPr>
                <w:rFonts w:hint="eastAsia"/>
              </w:rPr>
              <w:t>返回码</w:t>
            </w:r>
          </w:p>
        </w:tc>
        <w:tc>
          <w:tcPr>
            <w:tcW w:w="3402" w:type="dxa"/>
          </w:tcPr>
          <w:p w14:paraId="4D9692A0" w14:textId="77777777" w:rsidR="00FB6D3D" w:rsidRDefault="00D22A15">
            <w:pPr>
              <w:ind w:firstLineChars="0" w:firstLine="0"/>
            </w:pPr>
            <w:r>
              <w:t>20</w:t>
            </w:r>
            <w:r>
              <w:rPr>
                <w:rFonts w:hint="eastAsia"/>
              </w:rPr>
              <w:t>0</w:t>
            </w:r>
            <w:r>
              <w:rPr>
                <w:rFonts w:hint="eastAsia"/>
              </w:rPr>
              <w:t>为成功；</w:t>
            </w:r>
            <w:r>
              <w:rPr>
                <w:rFonts w:hint="eastAsia"/>
              </w:rPr>
              <w:t>4</w:t>
            </w:r>
            <w:r>
              <w:t>00</w:t>
            </w:r>
            <w:r>
              <w:rPr>
                <w:rFonts w:hint="eastAsia"/>
              </w:rPr>
              <w:t>为失败</w:t>
            </w:r>
          </w:p>
        </w:tc>
      </w:tr>
      <w:tr w:rsidR="00FB6D3D" w14:paraId="7CD7A19A" w14:textId="77777777">
        <w:trPr>
          <w:jc w:val="center"/>
        </w:trPr>
        <w:tc>
          <w:tcPr>
            <w:tcW w:w="1272" w:type="dxa"/>
          </w:tcPr>
          <w:p w14:paraId="7535A847" w14:textId="77777777" w:rsidR="00FB6D3D" w:rsidRDefault="00D22A15">
            <w:pPr>
              <w:ind w:firstLineChars="0" w:firstLine="0"/>
              <w:rPr>
                <w:rFonts w:ascii="Times New Roman" w:hAnsi="Times New Roman" w:cs="Times New Roman"/>
              </w:rPr>
            </w:pPr>
            <w:r>
              <w:rPr>
                <w:rFonts w:ascii="Times New Roman" w:hAnsi="Times New Roman" w:cs="Times New Roman"/>
                <w:color w:val="262626"/>
                <w:spacing w:val="12"/>
                <w:szCs w:val="21"/>
              </w:rPr>
              <w:t>msg</w:t>
            </w:r>
          </w:p>
        </w:tc>
        <w:tc>
          <w:tcPr>
            <w:tcW w:w="1560" w:type="dxa"/>
          </w:tcPr>
          <w:p w14:paraId="26858FAD" w14:textId="77777777" w:rsidR="00FB6D3D" w:rsidRDefault="00D22A15">
            <w:pPr>
              <w:ind w:firstLineChars="0" w:firstLine="0"/>
            </w:pPr>
            <w:r>
              <w:rPr>
                <w:rFonts w:hint="eastAsia"/>
              </w:rPr>
              <w:t>string</w:t>
            </w:r>
          </w:p>
        </w:tc>
        <w:tc>
          <w:tcPr>
            <w:tcW w:w="3029" w:type="dxa"/>
          </w:tcPr>
          <w:p w14:paraId="6CE59844" w14:textId="77777777" w:rsidR="00FB6D3D" w:rsidRDefault="00D22A15">
            <w:pPr>
              <w:ind w:firstLineChars="0" w:firstLine="0"/>
            </w:pPr>
            <w:r>
              <w:t>对返回码的文本描述内容</w:t>
            </w:r>
          </w:p>
        </w:tc>
        <w:tc>
          <w:tcPr>
            <w:tcW w:w="3402" w:type="dxa"/>
          </w:tcPr>
          <w:p w14:paraId="3F0F604A" w14:textId="77777777" w:rsidR="00FB6D3D" w:rsidRDefault="00D22A15">
            <w:pPr>
              <w:ind w:firstLineChars="0" w:firstLine="0"/>
              <w:rPr>
                <w:rFonts w:ascii="Times New Roman" w:hAnsi="Times New Roman" w:cs="Times New Roman"/>
              </w:rPr>
            </w:pPr>
            <w:r>
              <w:rPr>
                <w:rFonts w:ascii="Times New Roman" w:hAnsi="Times New Roman" w:cs="Times New Roman"/>
              </w:rPr>
              <w:t>“success”</w:t>
            </w:r>
            <w:r>
              <w:rPr>
                <w:rFonts w:ascii="Times New Roman" w:hAnsi="Times New Roman" w:cs="Times New Roman"/>
              </w:rPr>
              <w:t>表示</w:t>
            </w:r>
            <w:r>
              <w:rPr>
                <w:rFonts w:ascii="Times New Roman" w:hAnsi="Times New Roman" w:cs="Times New Roman" w:hint="eastAsia"/>
              </w:rPr>
              <w:t>查询</w:t>
            </w:r>
            <w:r>
              <w:rPr>
                <w:rFonts w:ascii="Times New Roman" w:hAnsi="Times New Roman" w:cs="Times New Roman"/>
              </w:rPr>
              <w:t>成功</w:t>
            </w:r>
          </w:p>
          <w:p w14:paraId="4BEDCCD3" w14:textId="77777777" w:rsidR="00FB6D3D" w:rsidRDefault="00D22A15">
            <w:pPr>
              <w:ind w:firstLineChars="0" w:firstLine="0"/>
              <w:rPr>
                <w:rFonts w:ascii="Times New Roman" w:hAnsi="Times New Roman" w:cs="Times New Roman"/>
              </w:rPr>
            </w:pPr>
            <w:r>
              <w:rPr>
                <w:rFonts w:ascii="Times New Roman" w:hAnsi="Times New Roman" w:cs="Times New Roman"/>
              </w:rPr>
              <w:t>”error”</w:t>
            </w:r>
            <w:r>
              <w:rPr>
                <w:rFonts w:ascii="Times New Roman" w:hAnsi="Times New Roman" w:cs="Times New Roman"/>
              </w:rPr>
              <w:t>表示</w:t>
            </w:r>
            <w:r>
              <w:rPr>
                <w:rFonts w:ascii="Times New Roman" w:hAnsi="Times New Roman" w:cs="Times New Roman" w:hint="eastAsia"/>
              </w:rPr>
              <w:t>查询失败</w:t>
            </w:r>
          </w:p>
        </w:tc>
      </w:tr>
      <w:tr w:rsidR="00FB6D3D" w14:paraId="1D1B6C60" w14:textId="77777777">
        <w:trPr>
          <w:jc w:val="center"/>
        </w:trPr>
        <w:tc>
          <w:tcPr>
            <w:tcW w:w="1272" w:type="dxa"/>
          </w:tcPr>
          <w:p w14:paraId="775F80CF" w14:textId="77777777" w:rsidR="00FB6D3D" w:rsidRDefault="00D22A15">
            <w:pPr>
              <w:ind w:firstLineChars="0" w:firstLine="0"/>
              <w:rPr>
                <w:rFonts w:ascii="Times New Roman" w:hAnsi="Times New Roman" w:cs="Times New Roman"/>
                <w:color w:val="262626"/>
                <w:spacing w:val="12"/>
                <w:szCs w:val="21"/>
              </w:rPr>
            </w:pPr>
            <w:r>
              <w:rPr>
                <w:rFonts w:ascii="Times New Roman" w:hAnsi="Times New Roman" w:cs="Times New Roman"/>
                <w:color w:val="262626"/>
                <w:spacing w:val="12"/>
                <w:szCs w:val="21"/>
              </w:rPr>
              <w:t>data</w:t>
            </w:r>
          </w:p>
        </w:tc>
        <w:tc>
          <w:tcPr>
            <w:tcW w:w="1560" w:type="dxa"/>
          </w:tcPr>
          <w:p w14:paraId="25DD8CBF" w14:textId="77777777" w:rsidR="00FB6D3D" w:rsidRDefault="00D22A15">
            <w:pPr>
              <w:ind w:firstLineChars="0" w:firstLine="0"/>
            </w:pPr>
            <w:r>
              <w:t>string</w:t>
            </w:r>
          </w:p>
        </w:tc>
        <w:tc>
          <w:tcPr>
            <w:tcW w:w="3029" w:type="dxa"/>
          </w:tcPr>
          <w:p w14:paraId="3F6D457E" w14:textId="77777777" w:rsidR="00FB6D3D" w:rsidRDefault="00D22A15">
            <w:pPr>
              <w:ind w:firstLineChars="0" w:firstLine="0"/>
            </w:pPr>
            <w:r>
              <w:rPr>
                <w:rFonts w:hint="eastAsia"/>
              </w:rPr>
              <w:t>功能区的状态</w:t>
            </w:r>
          </w:p>
        </w:tc>
        <w:tc>
          <w:tcPr>
            <w:tcW w:w="3402" w:type="dxa"/>
          </w:tcPr>
          <w:p w14:paraId="5E0FBEE6" w14:textId="77777777" w:rsidR="00FB6D3D" w:rsidRDefault="00D22A15">
            <w:pPr>
              <w:ind w:firstLineChars="0" w:firstLine="0"/>
              <w:rPr>
                <w:rFonts w:ascii="Times New Roman" w:hAnsi="Times New Roman" w:cs="Times New Roman"/>
              </w:rPr>
            </w:pPr>
            <w:r>
              <w:rPr>
                <w:rFonts w:hint="eastAsia"/>
              </w:rPr>
              <w:t>数据区，如过没有数据返回，则为空</w:t>
            </w:r>
          </w:p>
        </w:tc>
      </w:tr>
    </w:tbl>
    <w:p w14:paraId="40196B27" w14:textId="77777777" w:rsidR="00FB6D3D" w:rsidRDefault="00D22A15">
      <w:pPr>
        <w:pStyle w:val="2"/>
        <w:numPr>
          <w:ilvl w:val="1"/>
          <w:numId w:val="19"/>
        </w:numPr>
        <w:spacing w:before="120"/>
        <w:rPr>
          <w:rFonts w:ascii="宋体" w:eastAsia="宋体" w:hAnsi="宋体"/>
          <w:szCs w:val="30"/>
          <w:lang w:val="en-US"/>
        </w:rPr>
      </w:pPr>
      <w:bookmarkStart w:id="42" w:name="_Toc2119"/>
      <w:r>
        <w:rPr>
          <w:rFonts w:ascii="宋体" w:eastAsia="宋体" w:hAnsi="宋体" w:hint="eastAsia"/>
          <w:szCs w:val="30"/>
          <w:lang w:val="en-US"/>
        </w:rPr>
        <w:t>复位机器人</w:t>
      </w:r>
      <w:bookmarkEnd w:id="42"/>
    </w:p>
    <w:p w14:paraId="2A308D90" w14:textId="77777777" w:rsidR="00FB6D3D" w:rsidRDefault="00D22A15">
      <w:pPr>
        <w:pStyle w:val="af6"/>
        <w:ind w:left="420" w:firstLineChars="0" w:firstLine="0"/>
      </w:pPr>
      <w:r>
        <w:rPr>
          <w:b/>
          <w:bCs/>
        </w:rPr>
        <w:t>请求方式</w:t>
      </w:r>
      <w:r>
        <w:t>：</w:t>
      </w:r>
      <w:r>
        <w:t>POST</w:t>
      </w:r>
      <w:r>
        <w:t>（</w:t>
      </w:r>
      <w:r>
        <w:t>HTTP</w:t>
      </w:r>
      <w:r>
        <w:t>）</w:t>
      </w:r>
    </w:p>
    <w:p w14:paraId="23B39159" w14:textId="77777777" w:rsidR="00FB6D3D" w:rsidRDefault="00D22A15">
      <w:pPr>
        <w:pStyle w:val="af6"/>
        <w:spacing w:line="360" w:lineRule="atLeast"/>
        <w:ind w:left="420" w:firstLineChars="0" w:firstLine="0"/>
        <w:rPr>
          <w:rFonts w:ascii="Times New Roman" w:hAnsi="Times New Roman" w:cs="Times New Roman"/>
          <w:color w:val="262626"/>
          <w:spacing w:val="12"/>
          <w:szCs w:val="21"/>
        </w:rPr>
      </w:pPr>
      <w:r>
        <w:rPr>
          <w:rFonts w:ascii="Times New Roman" w:hAnsi="Times New Roman" w:cs="Times New Roman"/>
          <w:b/>
          <w:bCs/>
          <w:color w:val="262626"/>
          <w:spacing w:val="12"/>
          <w:szCs w:val="21"/>
        </w:rPr>
        <w:t>请求地址</w:t>
      </w:r>
      <w:r>
        <w:rPr>
          <w:rFonts w:ascii="Times New Roman" w:hAnsi="Times New Roman" w:cs="Times New Roman"/>
          <w:color w:val="262626"/>
          <w:spacing w:val="12"/>
          <w:szCs w:val="21"/>
        </w:rPr>
        <w:t>：</w:t>
      </w:r>
      <w:r>
        <w:rPr>
          <w:rFonts w:ascii="Times New Roman" w:hAnsi="Times New Roman" w:cs="Times New Roman"/>
          <w:color w:val="262626"/>
          <w:spacing w:val="12"/>
          <w:szCs w:val="24"/>
        </w:rPr>
        <w:t>http://</w:t>
      </w:r>
      <w:r>
        <w:rPr>
          <w:rFonts w:ascii="Times New Roman" w:hAnsi="Times New Roman" w:cs="Times New Roman" w:hint="eastAsia"/>
          <w:color w:val="262626"/>
          <w:spacing w:val="12"/>
          <w:szCs w:val="24"/>
        </w:rPr>
        <w:t>ip</w:t>
      </w:r>
      <w:r>
        <w:rPr>
          <w:rFonts w:ascii="Times New Roman" w:hAnsi="Times New Roman" w:cs="Times New Roman"/>
          <w:color w:val="262626"/>
          <w:spacing w:val="12"/>
          <w:szCs w:val="24"/>
        </w:rPr>
        <w:t>:port</w:t>
      </w:r>
      <w:r>
        <w:rPr>
          <w:rFonts w:ascii="Times New Roman" w:hAnsi="Times New Roman" w:cs="Times New Roman" w:hint="eastAsia"/>
          <w:color w:val="262626"/>
          <w:spacing w:val="12"/>
          <w:szCs w:val="24"/>
        </w:rPr>
        <w:t>/</w:t>
      </w:r>
      <w:r>
        <w:rPr>
          <w:rFonts w:ascii="Times New Roman" w:hAnsi="Times New Roman" w:cs="Times New Roman" w:hint="eastAsia"/>
          <w:color w:val="262626"/>
          <w:spacing w:val="12"/>
          <w:szCs w:val="24"/>
        </w:rPr>
        <w:t>功能区编码</w:t>
      </w:r>
      <w:r>
        <w:rPr>
          <w:rFonts w:ascii="Times New Roman" w:hAnsi="Times New Roman" w:cs="Times New Roman"/>
          <w:color w:val="262626"/>
          <w:spacing w:val="12"/>
          <w:szCs w:val="24"/>
        </w:rPr>
        <w:t>/</w:t>
      </w:r>
      <w:r>
        <w:rPr>
          <w:rFonts w:ascii="Times New Roman" w:hAnsi="Times New Roman" w:cs="Times New Roman" w:hint="eastAsia"/>
          <w:color w:val="262626"/>
          <w:spacing w:val="12"/>
          <w:szCs w:val="24"/>
        </w:rPr>
        <w:t>robot/</w:t>
      </w:r>
      <w:r>
        <w:rPr>
          <w:rFonts w:ascii="Times New Roman" w:hAnsi="Times New Roman" w:cs="Times New Roman" w:hint="eastAsia"/>
          <w:color w:val="262626"/>
          <w:spacing w:val="12"/>
          <w:szCs w:val="24"/>
        </w:rPr>
        <w:t>finished</w:t>
      </w:r>
    </w:p>
    <w:p w14:paraId="3ADBDA79" w14:textId="77777777" w:rsidR="00FB6D3D" w:rsidRDefault="00D22A15">
      <w:pPr>
        <w:pStyle w:val="af6"/>
        <w:spacing w:line="360" w:lineRule="atLeast"/>
        <w:ind w:left="420" w:firstLineChars="0" w:firstLine="0"/>
        <w:rPr>
          <w:rFonts w:ascii="Times New Roman" w:hAnsi="Times New Roman" w:cs="Times New Roman"/>
          <w:b/>
          <w:color w:val="262626"/>
          <w:spacing w:val="12"/>
          <w:szCs w:val="21"/>
        </w:rPr>
      </w:pPr>
      <w:r>
        <w:rPr>
          <w:rFonts w:ascii="Times New Roman" w:hAnsi="Times New Roman" w:cs="Times New Roman" w:hint="eastAsia"/>
          <w:b/>
          <w:color w:val="262626"/>
          <w:spacing w:val="12"/>
          <w:szCs w:val="21"/>
        </w:rPr>
        <w:t>接口说明：</w:t>
      </w:r>
    </w:p>
    <w:p w14:paraId="1F593750" w14:textId="77777777" w:rsidR="00FB6D3D" w:rsidRDefault="00D22A15">
      <w:pPr>
        <w:spacing w:line="360" w:lineRule="atLeast"/>
        <w:ind w:firstLineChars="0" w:firstLine="720"/>
      </w:pPr>
      <w:r>
        <w:rPr>
          <w:rFonts w:hint="eastAsia"/>
        </w:rPr>
        <w:t>该接口用于</w:t>
      </w:r>
      <w:r>
        <w:rPr>
          <w:rFonts w:hint="eastAsia"/>
        </w:rPr>
        <w:t>复位混拣区的</w:t>
      </w:r>
      <w:r>
        <w:rPr>
          <w:rFonts w:hint="eastAsia"/>
        </w:rPr>
        <w:t>机器人</w:t>
      </w:r>
    </w:p>
    <w:p w14:paraId="3CABCC5B" w14:textId="77777777" w:rsidR="00FB6D3D" w:rsidRDefault="00D22A15">
      <w:pPr>
        <w:spacing w:line="360" w:lineRule="atLeast"/>
        <w:ind w:firstLine="506"/>
        <w:rPr>
          <w:rFonts w:ascii="Times New Roman" w:hAnsi="Times New Roman" w:cs="Times New Roman"/>
          <w:color w:val="262626"/>
          <w:spacing w:val="12"/>
          <w:szCs w:val="21"/>
        </w:rPr>
      </w:pPr>
      <w:r>
        <w:rPr>
          <w:rFonts w:ascii="Times New Roman" w:hAnsi="Times New Roman" w:cs="Times New Roman"/>
          <w:b/>
          <w:bCs/>
          <w:color w:val="262626"/>
          <w:spacing w:val="12"/>
          <w:szCs w:val="21"/>
        </w:rPr>
        <w:t>请求包结构体</w:t>
      </w:r>
      <w:r>
        <w:rPr>
          <w:rFonts w:ascii="Times New Roman" w:hAnsi="Times New Roman" w:cs="Times New Roman"/>
          <w:color w:val="262626"/>
          <w:spacing w:val="12"/>
          <w:szCs w:val="21"/>
        </w:rPr>
        <w:t>：</w:t>
      </w:r>
    </w:p>
    <w:p w14:paraId="25CBA629" w14:textId="77777777" w:rsidR="00FB6D3D" w:rsidRDefault="00D22A15">
      <w:pPr>
        <w:spacing w:line="360" w:lineRule="atLeast"/>
        <w:ind w:firstLine="504"/>
        <w:rPr>
          <w:rFonts w:ascii="Times New Roman" w:hAnsi="Times New Roman" w:cs="Times New Roman"/>
          <w:color w:val="262626"/>
          <w:spacing w:val="12"/>
          <w:szCs w:val="21"/>
        </w:rPr>
      </w:pPr>
      <w:r>
        <w:rPr>
          <w:rFonts w:ascii="Times New Roman" w:hAnsi="Times New Roman" w:cs="Times New Roman" w:hint="eastAsia"/>
          <w:color w:val="262626"/>
          <w:spacing w:val="12"/>
          <w:szCs w:val="21"/>
        </w:rPr>
        <w:t>{</w:t>
      </w:r>
    </w:p>
    <w:p w14:paraId="10B24A57" w14:textId="77777777" w:rsidR="00FB6D3D" w:rsidRDefault="00D22A15">
      <w:pPr>
        <w:spacing w:line="360" w:lineRule="atLeast"/>
        <w:ind w:firstLineChars="285" w:firstLine="718"/>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robot</w:t>
      </w:r>
      <w:r>
        <w:rPr>
          <w:rFonts w:ascii="Times New Roman" w:hAnsi="Times New Roman" w:cs="Times New Roman"/>
          <w:color w:val="262626"/>
          <w:spacing w:val="12"/>
          <w:szCs w:val="21"/>
        </w:rPr>
        <w:t>_code”</w:t>
      </w:r>
      <w:r>
        <w:rPr>
          <w:rFonts w:ascii="Times New Roman" w:hAnsi="Times New Roman" w:cs="Times New Roman" w:hint="eastAsia"/>
          <w:color w:val="262626"/>
          <w:spacing w:val="12"/>
          <w:szCs w:val="21"/>
        </w:rPr>
        <w:t>: [</w:t>
      </w:r>
      <w:r>
        <w:rPr>
          <w:rFonts w:ascii="Times New Roman" w:hAnsi="Times New Roman" w:cs="Times New Roman"/>
          <w:color w:val="262626"/>
          <w:spacing w:val="12"/>
          <w:szCs w:val="21"/>
        </w:rPr>
        <w:t>“1”,”2”] ,</w:t>
      </w:r>
    </w:p>
    <w:p w14:paraId="22DA9E1C" w14:textId="77777777" w:rsidR="00FB6D3D" w:rsidRDefault="00D22A15">
      <w:pPr>
        <w:spacing w:line="360" w:lineRule="atLeast"/>
        <w:ind w:firstLineChars="285" w:firstLine="718"/>
        <w:rPr>
          <w:rFonts w:ascii="Times New Roman" w:hAnsi="Times New Roman" w:cs="Times New Roman"/>
          <w:color w:val="262626"/>
          <w:spacing w:val="12"/>
          <w:szCs w:val="21"/>
        </w:rPr>
      </w:pPr>
      <w:r>
        <w:rPr>
          <w:rFonts w:ascii="Times New Roman" w:hAnsi="Times New Roman" w:cs="Times New Roman"/>
          <w:color w:val="262626"/>
          <w:spacing w:val="12"/>
          <w:szCs w:val="21"/>
        </w:rPr>
        <w:t>“sort_line”:”1”</w:t>
      </w:r>
    </w:p>
    <w:p w14:paraId="37F05BFC" w14:textId="77777777" w:rsidR="00FB6D3D" w:rsidRDefault="00D22A15">
      <w:pPr>
        <w:spacing w:line="360" w:lineRule="atLeast"/>
        <w:ind w:firstLine="504"/>
        <w:rPr>
          <w:rFonts w:ascii="Times New Roman" w:hAnsi="Times New Roman" w:cs="Times New Roman"/>
          <w:color w:val="262626"/>
          <w:spacing w:val="12"/>
          <w:szCs w:val="21"/>
        </w:rPr>
      </w:pPr>
      <w:r>
        <w:rPr>
          <w:rFonts w:ascii="Times New Roman" w:hAnsi="Times New Roman" w:cs="Times New Roman" w:hint="eastAsia"/>
          <w:color w:val="262626"/>
          <w:spacing w:val="12"/>
          <w:szCs w:val="21"/>
        </w:rPr>
        <w:t>}</w:t>
      </w:r>
    </w:p>
    <w:p w14:paraId="1B0594C9" w14:textId="77777777" w:rsidR="00FB6D3D" w:rsidRDefault="00D22A15">
      <w:pPr>
        <w:spacing w:line="360" w:lineRule="atLeast"/>
        <w:ind w:firstLine="506"/>
        <w:rPr>
          <w:rFonts w:ascii="Times New Roman" w:hAnsi="Times New Roman" w:cs="Times New Roman"/>
          <w:b/>
          <w:bCs/>
          <w:color w:val="262626"/>
          <w:spacing w:val="12"/>
          <w:szCs w:val="21"/>
        </w:rPr>
      </w:pPr>
      <w:r>
        <w:rPr>
          <w:rFonts w:ascii="Times New Roman" w:hAnsi="Times New Roman" w:cs="Times New Roman" w:hint="eastAsia"/>
          <w:b/>
          <w:bCs/>
          <w:color w:val="262626"/>
          <w:spacing w:val="12"/>
          <w:szCs w:val="21"/>
        </w:rPr>
        <w:t>参数说明</w:t>
      </w:r>
      <w:r>
        <w:rPr>
          <w:rFonts w:ascii="Times New Roman" w:hAnsi="Times New Roman" w:cs="Times New Roman" w:hint="eastAsia"/>
          <w:b/>
          <w:bCs/>
          <w:color w:val="262626"/>
          <w:spacing w:val="12"/>
          <w:szCs w:val="21"/>
        </w:rPr>
        <w:t>:</w:t>
      </w:r>
    </w:p>
    <w:p w14:paraId="4029AC60" w14:textId="77777777" w:rsidR="00FB6D3D" w:rsidRDefault="00FB6D3D">
      <w:pPr>
        <w:spacing w:line="360" w:lineRule="atLeast"/>
        <w:ind w:firstLine="506"/>
        <w:rPr>
          <w:rFonts w:ascii="Times New Roman" w:hAnsi="Times New Roman" w:cs="Times New Roman"/>
          <w:b/>
          <w:bCs/>
          <w:color w:val="262626"/>
          <w:spacing w:val="12"/>
          <w:szCs w:val="21"/>
        </w:rPr>
      </w:pPr>
    </w:p>
    <w:tbl>
      <w:tblPr>
        <w:tblStyle w:val="af2"/>
        <w:tblW w:w="8642" w:type="dxa"/>
        <w:jc w:val="center"/>
        <w:tblLayout w:type="fixed"/>
        <w:tblLook w:val="04A0" w:firstRow="1" w:lastRow="0" w:firstColumn="1" w:lastColumn="0" w:noHBand="0" w:noVBand="1"/>
      </w:tblPr>
      <w:tblGrid>
        <w:gridCol w:w="1413"/>
        <w:gridCol w:w="1276"/>
        <w:gridCol w:w="2126"/>
        <w:gridCol w:w="3827"/>
      </w:tblGrid>
      <w:tr w:rsidR="00FB6D3D" w14:paraId="6C57DD42" w14:textId="77777777">
        <w:trPr>
          <w:jc w:val="center"/>
        </w:trPr>
        <w:tc>
          <w:tcPr>
            <w:tcW w:w="1413" w:type="dxa"/>
          </w:tcPr>
          <w:p w14:paraId="19C6B20C" w14:textId="77777777" w:rsidR="00FB6D3D" w:rsidRDefault="00D22A15">
            <w:pPr>
              <w:ind w:firstLineChars="0" w:firstLine="0"/>
            </w:pPr>
            <w:r>
              <w:rPr>
                <w:rFonts w:hint="eastAsia"/>
              </w:rPr>
              <w:t>参数</w:t>
            </w:r>
          </w:p>
        </w:tc>
        <w:tc>
          <w:tcPr>
            <w:tcW w:w="1276" w:type="dxa"/>
          </w:tcPr>
          <w:p w14:paraId="76A941A9" w14:textId="77777777" w:rsidR="00FB6D3D" w:rsidRDefault="00D22A15">
            <w:pPr>
              <w:ind w:firstLineChars="0" w:firstLine="0"/>
            </w:pPr>
            <w:r>
              <w:rPr>
                <w:rFonts w:hint="eastAsia"/>
              </w:rPr>
              <w:t>参数类型</w:t>
            </w:r>
          </w:p>
        </w:tc>
        <w:tc>
          <w:tcPr>
            <w:tcW w:w="2126" w:type="dxa"/>
          </w:tcPr>
          <w:p w14:paraId="5648DF4A" w14:textId="77777777" w:rsidR="00FB6D3D" w:rsidRDefault="00D22A15">
            <w:pPr>
              <w:ind w:firstLineChars="0" w:firstLine="0"/>
            </w:pPr>
            <w:r>
              <w:rPr>
                <w:rFonts w:hint="eastAsia"/>
              </w:rPr>
              <w:t>说明</w:t>
            </w:r>
          </w:p>
        </w:tc>
        <w:tc>
          <w:tcPr>
            <w:tcW w:w="3827" w:type="dxa"/>
          </w:tcPr>
          <w:p w14:paraId="44AAED21" w14:textId="77777777" w:rsidR="00FB6D3D" w:rsidRDefault="00D22A15">
            <w:pPr>
              <w:ind w:firstLineChars="0" w:firstLine="0"/>
            </w:pPr>
            <w:r>
              <w:rPr>
                <w:rFonts w:hint="eastAsia"/>
              </w:rPr>
              <w:t>示例值</w:t>
            </w:r>
          </w:p>
        </w:tc>
      </w:tr>
      <w:tr w:rsidR="00FB6D3D" w14:paraId="0944E039" w14:textId="77777777">
        <w:trPr>
          <w:jc w:val="center"/>
        </w:trPr>
        <w:tc>
          <w:tcPr>
            <w:tcW w:w="1413" w:type="dxa"/>
          </w:tcPr>
          <w:p w14:paraId="01D017C1" w14:textId="77777777" w:rsidR="00FB6D3D" w:rsidRDefault="00D22A15">
            <w:pPr>
              <w:ind w:firstLineChars="0" w:firstLine="0"/>
              <w:rPr>
                <w:rFonts w:ascii="Times New Roman" w:hAnsi="Times New Roman" w:cs="Times New Roman"/>
              </w:rPr>
            </w:pPr>
            <w:r>
              <w:rPr>
                <w:rFonts w:ascii="Times New Roman" w:hAnsi="Times New Roman" w:cs="Times New Roman" w:hint="eastAsia"/>
              </w:rPr>
              <w:t>robot</w:t>
            </w:r>
            <w:r>
              <w:rPr>
                <w:rFonts w:ascii="Times New Roman" w:hAnsi="Times New Roman" w:cs="Times New Roman"/>
              </w:rPr>
              <w:t>_code</w:t>
            </w:r>
          </w:p>
        </w:tc>
        <w:tc>
          <w:tcPr>
            <w:tcW w:w="1276" w:type="dxa"/>
          </w:tcPr>
          <w:p w14:paraId="272BF472" w14:textId="77777777" w:rsidR="00FB6D3D" w:rsidRDefault="00D22A15">
            <w:pPr>
              <w:ind w:firstLineChars="0" w:firstLine="0"/>
            </w:pPr>
            <w:r>
              <w:t>array</w:t>
            </w:r>
          </w:p>
        </w:tc>
        <w:tc>
          <w:tcPr>
            <w:tcW w:w="2126" w:type="dxa"/>
          </w:tcPr>
          <w:p w14:paraId="5C4D8F22" w14:textId="77777777" w:rsidR="00FB6D3D" w:rsidRDefault="00D22A15">
            <w:pPr>
              <w:ind w:firstLineChars="0" w:firstLine="0"/>
            </w:pPr>
            <w:r>
              <w:rPr>
                <w:rFonts w:hint="eastAsia"/>
              </w:rPr>
              <w:t>机器人编号</w:t>
            </w:r>
          </w:p>
        </w:tc>
        <w:tc>
          <w:tcPr>
            <w:tcW w:w="3827" w:type="dxa"/>
          </w:tcPr>
          <w:p w14:paraId="2678F467" w14:textId="77777777" w:rsidR="00FB6D3D" w:rsidRDefault="00D22A15">
            <w:pPr>
              <w:ind w:firstLineChars="0" w:firstLine="0"/>
            </w:pPr>
            <w:r>
              <w:rPr>
                <w:rFonts w:hint="eastAsia"/>
              </w:rPr>
              <w:t>可支持多个，详情请参见各功能区机器人或桁架的编号规则</w:t>
            </w:r>
          </w:p>
        </w:tc>
      </w:tr>
      <w:tr w:rsidR="00FB6D3D" w14:paraId="5FC29962" w14:textId="77777777">
        <w:trPr>
          <w:jc w:val="center"/>
        </w:trPr>
        <w:tc>
          <w:tcPr>
            <w:tcW w:w="1413" w:type="dxa"/>
          </w:tcPr>
          <w:p w14:paraId="325AA527" w14:textId="77777777" w:rsidR="00FB6D3D" w:rsidRDefault="00D22A15">
            <w:pPr>
              <w:ind w:firstLineChars="0" w:firstLine="0"/>
              <w:rPr>
                <w:rFonts w:ascii="Times New Roman" w:hAnsi="Times New Roman" w:cs="Times New Roman"/>
              </w:rPr>
            </w:pPr>
            <w:r>
              <w:rPr>
                <w:rFonts w:ascii="Times New Roman" w:hAnsi="Times New Roman" w:cs="Times New Roman"/>
                <w:color w:val="262626"/>
                <w:spacing w:val="12"/>
                <w:szCs w:val="21"/>
              </w:rPr>
              <w:t>sort_line</w:t>
            </w:r>
          </w:p>
        </w:tc>
        <w:tc>
          <w:tcPr>
            <w:tcW w:w="1276" w:type="dxa"/>
          </w:tcPr>
          <w:p w14:paraId="5A7E96B8" w14:textId="77777777" w:rsidR="00FB6D3D" w:rsidRDefault="00D22A15">
            <w:pPr>
              <w:ind w:firstLineChars="0" w:firstLine="0"/>
            </w:pPr>
            <w:r>
              <w:t>string</w:t>
            </w:r>
          </w:p>
        </w:tc>
        <w:tc>
          <w:tcPr>
            <w:tcW w:w="2126" w:type="dxa"/>
          </w:tcPr>
          <w:p w14:paraId="4568EA9C" w14:textId="77777777" w:rsidR="00FB6D3D" w:rsidRDefault="00D22A15">
            <w:pPr>
              <w:ind w:firstLineChars="0" w:firstLine="0"/>
            </w:pPr>
            <w:r>
              <w:rPr>
                <w:rFonts w:hint="eastAsia"/>
              </w:rPr>
              <w:t>分拣线</w:t>
            </w:r>
          </w:p>
        </w:tc>
        <w:tc>
          <w:tcPr>
            <w:tcW w:w="3827" w:type="dxa"/>
          </w:tcPr>
          <w:p w14:paraId="64FD2D60" w14:textId="77777777" w:rsidR="00FB6D3D" w:rsidRDefault="00D22A15">
            <w:pPr>
              <w:ind w:firstLineChars="0" w:firstLine="0"/>
            </w:pPr>
            <w:r>
              <w:rPr>
                <w:rFonts w:hint="eastAsia"/>
              </w:rPr>
              <w:t>分拣线编号</w:t>
            </w:r>
          </w:p>
        </w:tc>
      </w:tr>
    </w:tbl>
    <w:p w14:paraId="478338D1" w14:textId="77777777" w:rsidR="00FB6D3D" w:rsidRDefault="00FB6D3D">
      <w:pPr>
        <w:spacing w:line="360" w:lineRule="atLeast"/>
        <w:ind w:firstLineChars="0" w:firstLine="0"/>
      </w:pPr>
    </w:p>
    <w:p w14:paraId="10277934" w14:textId="77777777" w:rsidR="00FB6D3D" w:rsidRDefault="00D22A15">
      <w:pPr>
        <w:pStyle w:val="af6"/>
        <w:ind w:left="420" w:firstLineChars="0" w:firstLine="0"/>
        <w:rPr>
          <w:rStyle w:val="af3"/>
        </w:rPr>
      </w:pPr>
      <w:r>
        <w:rPr>
          <w:rStyle w:val="af3"/>
          <w:rFonts w:hint="eastAsia"/>
        </w:rPr>
        <w:t>返回结果：</w:t>
      </w:r>
    </w:p>
    <w:p w14:paraId="55617A1C" w14:textId="77777777" w:rsidR="00FB6D3D" w:rsidRDefault="00D22A15">
      <w:pPr>
        <w:pStyle w:val="af6"/>
        <w:ind w:left="420" w:firstLineChars="0" w:firstLine="0"/>
        <w:rPr>
          <w:rFonts w:ascii="Times New Roman" w:hAnsi="Times New Roman" w:cs="Times New Roman"/>
          <w:color w:val="262626"/>
          <w:spacing w:val="12"/>
          <w:szCs w:val="21"/>
        </w:rPr>
      </w:pPr>
      <w:r>
        <w:rPr>
          <w:rFonts w:ascii="Times New Roman" w:hAnsi="Times New Roman" w:cs="Times New Roman" w:hint="eastAsia"/>
          <w:color w:val="262626"/>
          <w:spacing w:val="12"/>
          <w:szCs w:val="21"/>
        </w:rPr>
        <w:t>{</w:t>
      </w:r>
    </w:p>
    <w:p w14:paraId="1796632F" w14:textId="77777777" w:rsidR="00FB6D3D" w:rsidRDefault="00D22A15">
      <w:pPr>
        <w:pStyle w:val="af6"/>
        <w:ind w:left="420" w:firstLineChars="0" w:firstLine="300"/>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code</w:t>
      </w: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 xml:space="preserve">: </w:t>
      </w:r>
      <w:r>
        <w:rPr>
          <w:rFonts w:ascii="Times New Roman" w:hAnsi="Times New Roman" w:cs="Times New Roman"/>
          <w:color w:val="262626"/>
          <w:spacing w:val="12"/>
          <w:szCs w:val="21"/>
        </w:rPr>
        <w:t>20</w:t>
      </w:r>
      <w:r>
        <w:rPr>
          <w:rFonts w:ascii="Times New Roman" w:hAnsi="Times New Roman" w:cs="Times New Roman" w:hint="eastAsia"/>
          <w:color w:val="262626"/>
          <w:spacing w:val="12"/>
          <w:szCs w:val="21"/>
        </w:rPr>
        <w:t>0,</w:t>
      </w:r>
    </w:p>
    <w:p w14:paraId="7F67C1D6" w14:textId="77777777" w:rsidR="00FB6D3D" w:rsidRDefault="00D22A15">
      <w:pPr>
        <w:pStyle w:val="af6"/>
        <w:ind w:left="420" w:firstLineChars="0" w:firstLine="300"/>
        <w:rPr>
          <w:rFonts w:ascii="Times New Roman" w:hAnsi="Times New Roman" w:cs="Times New Roman"/>
          <w:color w:val="262626"/>
          <w:spacing w:val="12"/>
          <w:szCs w:val="21"/>
        </w:rPr>
      </w:pPr>
      <w:r>
        <w:rPr>
          <w:rFonts w:ascii="Times New Roman" w:hAnsi="Times New Roman" w:cs="Times New Roman"/>
          <w:color w:val="262626"/>
          <w:spacing w:val="12"/>
          <w:szCs w:val="21"/>
        </w:rPr>
        <w:t>“msg”</w:t>
      </w:r>
      <w:r>
        <w:rPr>
          <w:rFonts w:ascii="Times New Roman" w:hAnsi="Times New Roman" w:cs="Times New Roman" w:hint="eastAsia"/>
          <w:color w:val="262626"/>
          <w:spacing w:val="12"/>
          <w:szCs w:val="21"/>
        </w:rPr>
        <w:t xml:space="preserve">: </w:t>
      </w: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success</w:t>
      </w: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w:t>
      </w:r>
    </w:p>
    <w:p w14:paraId="4A841EAF" w14:textId="77777777" w:rsidR="00FB6D3D" w:rsidRDefault="00D22A15">
      <w:pPr>
        <w:pStyle w:val="af6"/>
        <w:ind w:left="420" w:firstLineChars="0" w:firstLine="300"/>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data</w:t>
      </w: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 xml:space="preserve">: </w:t>
      </w:r>
    </w:p>
    <w:p w14:paraId="499A07CD" w14:textId="77777777" w:rsidR="00FB6D3D" w:rsidRDefault="00D22A15">
      <w:pPr>
        <w:ind w:firstLineChars="179" w:firstLine="451"/>
        <w:rPr>
          <w:rFonts w:ascii="Times New Roman" w:hAnsi="Times New Roman" w:cs="Times New Roman"/>
          <w:color w:val="262626"/>
          <w:spacing w:val="12"/>
          <w:szCs w:val="21"/>
        </w:rPr>
      </w:pPr>
      <w:r>
        <w:rPr>
          <w:rFonts w:ascii="Times New Roman" w:hAnsi="Times New Roman" w:cs="Times New Roman" w:hint="eastAsia"/>
          <w:color w:val="262626"/>
          <w:spacing w:val="12"/>
          <w:szCs w:val="21"/>
        </w:rPr>
        <w:lastRenderedPageBreak/>
        <w:t>}</w:t>
      </w:r>
    </w:p>
    <w:tbl>
      <w:tblPr>
        <w:tblStyle w:val="af2"/>
        <w:tblW w:w="8642" w:type="dxa"/>
        <w:jc w:val="center"/>
        <w:tblLayout w:type="fixed"/>
        <w:tblLook w:val="04A0" w:firstRow="1" w:lastRow="0" w:firstColumn="1" w:lastColumn="0" w:noHBand="0" w:noVBand="1"/>
      </w:tblPr>
      <w:tblGrid>
        <w:gridCol w:w="1413"/>
        <w:gridCol w:w="1276"/>
        <w:gridCol w:w="2976"/>
        <w:gridCol w:w="2977"/>
      </w:tblGrid>
      <w:tr w:rsidR="00FB6D3D" w14:paraId="50CFE22C" w14:textId="77777777">
        <w:trPr>
          <w:jc w:val="center"/>
        </w:trPr>
        <w:tc>
          <w:tcPr>
            <w:tcW w:w="1413" w:type="dxa"/>
          </w:tcPr>
          <w:p w14:paraId="352A105A" w14:textId="77777777" w:rsidR="00FB6D3D" w:rsidRDefault="00D22A15">
            <w:pPr>
              <w:ind w:firstLineChars="0" w:firstLine="0"/>
            </w:pPr>
            <w:r>
              <w:rPr>
                <w:rFonts w:hint="eastAsia"/>
              </w:rPr>
              <w:t>参数</w:t>
            </w:r>
          </w:p>
        </w:tc>
        <w:tc>
          <w:tcPr>
            <w:tcW w:w="1276" w:type="dxa"/>
          </w:tcPr>
          <w:p w14:paraId="29C20E1C" w14:textId="77777777" w:rsidR="00FB6D3D" w:rsidRDefault="00D22A15">
            <w:pPr>
              <w:ind w:firstLineChars="0" w:firstLine="0"/>
            </w:pPr>
            <w:r>
              <w:rPr>
                <w:rFonts w:hint="eastAsia"/>
              </w:rPr>
              <w:t>参数类型</w:t>
            </w:r>
          </w:p>
        </w:tc>
        <w:tc>
          <w:tcPr>
            <w:tcW w:w="2976" w:type="dxa"/>
          </w:tcPr>
          <w:p w14:paraId="14A4119B" w14:textId="77777777" w:rsidR="00FB6D3D" w:rsidRDefault="00D22A15">
            <w:pPr>
              <w:ind w:firstLineChars="0" w:firstLine="0"/>
            </w:pPr>
            <w:r>
              <w:rPr>
                <w:rFonts w:hint="eastAsia"/>
              </w:rPr>
              <w:t>说明</w:t>
            </w:r>
          </w:p>
        </w:tc>
        <w:tc>
          <w:tcPr>
            <w:tcW w:w="2977" w:type="dxa"/>
          </w:tcPr>
          <w:p w14:paraId="75441B15" w14:textId="77777777" w:rsidR="00FB6D3D" w:rsidRDefault="00D22A15">
            <w:pPr>
              <w:ind w:firstLineChars="0" w:firstLine="0"/>
            </w:pPr>
            <w:r>
              <w:rPr>
                <w:rFonts w:hint="eastAsia"/>
              </w:rPr>
              <w:t>示例值</w:t>
            </w:r>
          </w:p>
        </w:tc>
      </w:tr>
      <w:tr w:rsidR="00FB6D3D" w14:paraId="053EA53C" w14:textId="77777777">
        <w:trPr>
          <w:jc w:val="center"/>
        </w:trPr>
        <w:tc>
          <w:tcPr>
            <w:tcW w:w="1413" w:type="dxa"/>
          </w:tcPr>
          <w:p w14:paraId="5224A167" w14:textId="77777777" w:rsidR="00FB6D3D" w:rsidRDefault="00D22A15">
            <w:pPr>
              <w:ind w:firstLineChars="0" w:firstLine="0"/>
              <w:rPr>
                <w:rFonts w:ascii="Times New Roman" w:hAnsi="Times New Roman" w:cs="Times New Roman"/>
              </w:rPr>
            </w:pPr>
            <w:r>
              <w:rPr>
                <w:rFonts w:ascii="Times New Roman" w:hAnsi="Times New Roman" w:cs="Times New Roman" w:hint="eastAsia"/>
                <w:color w:val="262626"/>
                <w:spacing w:val="12"/>
                <w:szCs w:val="21"/>
              </w:rPr>
              <w:t>code</w:t>
            </w:r>
          </w:p>
        </w:tc>
        <w:tc>
          <w:tcPr>
            <w:tcW w:w="1276" w:type="dxa"/>
          </w:tcPr>
          <w:p w14:paraId="6250CA14" w14:textId="77777777" w:rsidR="00FB6D3D" w:rsidRDefault="00D22A15">
            <w:pPr>
              <w:ind w:firstLineChars="0" w:firstLine="0"/>
            </w:pPr>
            <w:r>
              <w:rPr>
                <w:rFonts w:hint="eastAsia"/>
              </w:rPr>
              <w:t>int</w:t>
            </w:r>
          </w:p>
        </w:tc>
        <w:tc>
          <w:tcPr>
            <w:tcW w:w="2976" w:type="dxa"/>
          </w:tcPr>
          <w:p w14:paraId="50653D0D" w14:textId="77777777" w:rsidR="00FB6D3D" w:rsidRDefault="00D22A15">
            <w:pPr>
              <w:ind w:firstLineChars="0" w:firstLine="0"/>
            </w:pPr>
            <w:r>
              <w:rPr>
                <w:rFonts w:hint="eastAsia"/>
              </w:rPr>
              <w:t>返回码</w:t>
            </w:r>
          </w:p>
        </w:tc>
        <w:tc>
          <w:tcPr>
            <w:tcW w:w="2977" w:type="dxa"/>
          </w:tcPr>
          <w:p w14:paraId="56E4091E" w14:textId="77777777" w:rsidR="00FB6D3D" w:rsidRDefault="00D22A15">
            <w:pPr>
              <w:ind w:firstLineChars="0" w:firstLine="0"/>
            </w:pPr>
            <w:r>
              <w:t>20</w:t>
            </w:r>
            <w:r>
              <w:rPr>
                <w:rFonts w:hint="eastAsia"/>
              </w:rPr>
              <w:t>0</w:t>
            </w:r>
            <w:r>
              <w:rPr>
                <w:rFonts w:hint="eastAsia"/>
              </w:rPr>
              <w:t>为成功；</w:t>
            </w:r>
            <w:r>
              <w:rPr>
                <w:rFonts w:hint="eastAsia"/>
              </w:rPr>
              <w:t>4</w:t>
            </w:r>
            <w:r>
              <w:t>00</w:t>
            </w:r>
            <w:r>
              <w:rPr>
                <w:rFonts w:hint="eastAsia"/>
              </w:rPr>
              <w:t>为失败</w:t>
            </w:r>
          </w:p>
        </w:tc>
      </w:tr>
      <w:tr w:rsidR="00FB6D3D" w14:paraId="32660F4D" w14:textId="77777777">
        <w:trPr>
          <w:jc w:val="center"/>
        </w:trPr>
        <w:tc>
          <w:tcPr>
            <w:tcW w:w="1413" w:type="dxa"/>
          </w:tcPr>
          <w:p w14:paraId="4F55A066" w14:textId="77777777" w:rsidR="00FB6D3D" w:rsidRDefault="00D22A15">
            <w:pPr>
              <w:ind w:firstLineChars="0" w:firstLine="0"/>
              <w:rPr>
                <w:rFonts w:ascii="Times New Roman" w:hAnsi="Times New Roman" w:cs="Times New Roman"/>
              </w:rPr>
            </w:pPr>
            <w:r>
              <w:rPr>
                <w:rFonts w:ascii="Times New Roman" w:hAnsi="Times New Roman" w:cs="Times New Roman"/>
                <w:color w:val="262626"/>
                <w:spacing w:val="12"/>
                <w:szCs w:val="21"/>
              </w:rPr>
              <w:t>msg</w:t>
            </w:r>
          </w:p>
        </w:tc>
        <w:tc>
          <w:tcPr>
            <w:tcW w:w="1276" w:type="dxa"/>
          </w:tcPr>
          <w:p w14:paraId="22F74C56" w14:textId="77777777" w:rsidR="00FB6D3D" w:rsidRDefault="00D22A15">
            <w:pPr>
              <w:ind w:firstLineChars="0" w:firstLine="0"/>
            </w:pPr>
            <w:r>
              <w:rPr>
                <w:rFonts w:hint="eastAsia"/>
              </w:rPr>
              <w:t>string</w:t>
            </w:r>
          </w:p>
        </w:tc>
        <w:tc>
          <w:tcPr>
            <w:tcW w:w="2976" w:type="dxa"/>
          </w:tcPr>
          <w:p w14:paraId="04384C92" w14:textId="77777777" w:rsidR="00FB6D3D" w:rsidRDefault="00D22A15">
            <w:pPr>
              <w:ind w:firstLineChars="0" w:firstLine="0"/>
            </w:pPr>
            <w:r>
              <w:t>对返回码的文本描述内容</w:t>
            </w:r>
          </w:p>
        </w:tc>
        <w:tc>
          <w:tcPr>
            <w:tcW w:w="2977" w:type="dxa"/>
          </w:tcPr>
          <w:p w14:paraId="7EDE41E5" w14:textId="77777777" w:rsidR="00FB6D3D" w:rsidRDefault="00D22A15">
            <w:pPr>
              <w:ind w:firstLineChars="0" w:firstLine="0"/>
              <w:rPr>
                <w:rFonts w:ascii="Times New Roman" w:hAnsi="Times New Roman" w:cs="Times New Roman"/>
              </w:rPr>
            </w:pPr>
            <w:r>
              <w:rPr>
                <w:rFonts w:ascii="Times New Roman" w:hAnsi="Times New Roman" w:cs="Times New Roman"/>
              </w:rPr>
              <w:t>“success”</w:t>
            </w:r>
            <w:r>
              <w:rPr>
                <w:rFonts w:ascii="Times New Roman" w:hAnsi="Times New Roman" w:cs="Times New Roman"/>
              </w:rPr>
              <w:t>表示</w:t>
            </w:r>
            <w:r>
              <w:rPr>
                <w:rFonts w:ascii="Times New Roman" w:hAnsi="Times New Roman" w:cs="Times New Roman" w:hint="eastAsia"/>
              </w:rPr>
              <w:t>查询</w:t>
            </w:r>
            <w:r>
              <w:rPr>
                <w:rFonts w:ascii="Times New Roman" w:hAnsi="Times New Roman" w:cs="Times New Roman"/>
              </w:rPr>
              <w:t>成功</w:t>
            </w:r>
          </w:p>
          <w:p w14:paraId="2F92EB9F" w14:textId="77777777" w:rsidR="00FB6D3D" w:rsidRDefault="00D22A15">
            <w:pPr>
              <w:ind w:firstLineChars="0" w:firstLine="0"/>
              <w:rPr>
                <w:rFonts w:ascii="Times New Roman" w:hAnsi="Times New Roman" w:cs="Times New Roman"/>
              </w:rPr>
            </w:pPr>
            <w:r>
              <w:rPr>
                <w:rFonts w:ascii="Times New Roman" w:hAnsi="Times New Roman" w:cs="Times New Roman"/>
              </w:rPr>
              <w:t>”error”</w:t>
            </w:r>
            <w:r>
              <w:rPr>
                <w:rFonts w:ascii="Times New Roman" w:hAnsi="Times New Roman" w:cs="Times New Roman"/>
              </w:rPr>
              <w:t>表示</w:t>
            </w:r>
            <w:r>
              <w:rPr>
                <w:rFonts w:ascii="Times New Roman" w:hAnsi="Times New Roman" w:cs="Times New Roman" w:hint="eastAsia"/>
              </w:rPr>
              <w:t>查询失败</w:t>
            </w:r>
          </w:p>
        </w:tc>
      </w:tr>
      <w:tr w:rsidR="00FB6D3D" w14:paraId="50242035" w14:textId="77777777">
        <w:trPr>
          <w:jc w:val="center"/>
        </w:trPr>
        <w:tc>
          <w:tcPr>
            <w:tcW w:w="1413" w:type="dxa"/>
          </w:tcPr>
          <w:p w14:paraId="1065BCF7" w14:textId="77777777" w:rsidR="00FB6D3D" w:rsidRDefault="00D22A15">
            <w:pPr>
              <w:ind w:firstLineChars="0" w:firstLine="0"/>
              <w:rPr>
                <w:rFonts w:ascii="Times New Roman" w:hAnsi="Times New Roman" w:cs="Times New Roman"/>
                <w:color w:val="262626"/>
                <w:spacing w:val="12"/>
                <w:szCs w:val="21"/>
              </w:rPr>
            </w:pPr>
            <w:r>
              <w:rPr>
                <w:rFonts w:ascii="Times New Roman" w:hAnsi="Times New Roman" w:cs="Times New Roman"/>
                <w:color w:val="262626"/>
                <w:spacing w:val="12"/>
                <w:szCs w:val="21"/>
              </w:rPr>
              <w:t>data</w:t>
            </w:r>
          </w:p>
        </w:tc>
        <w:tc>
          <w:tcPr>
            <w:tcW w:w="1276" w:type="dxa"/>
          </w:tcPr>
          <w:p w14:paraId="2A0F07DA" w14:textId="77777777" w:rsidR="00FB6D3D" w:rsidRDefault="00D22A15">
            <w:pPr>
              <w:ind w:firstLineChars="0" w:firstLine="0"/>
            </w:pPr>
            <w:r>
              <w:rPr>
                <w:rFonts w:hint="eastAsia"/>
              </w:rPr>
              <w:t>string</w:t>
            </w:r>
          </w:p>
        </w:tc>
        <w:tc>
          <w:tcPr>
            <w:tcW w:w="2976" w:type="dxa"/>
          </w:tcPr>
          <w:p w14:paraId="1DAD11E9" w14:textId="77777777" w:rsidR="00FB6D3D" w:rsidRDefault="00D22A15">
            <w:pPr>
              <w:ind w:firstLineChars="0" w:firstLine="0"/>
            </w:pPr>
            <w:r>
              <w:rPr>
                <w:rFonts w:hint="eastAsia"/>
              </w:rPr>
              <w:t>错误情况的异常信息</w:t>
            </w:r>
          </w:p>
        </w:tc>
        <w:tc>
          <w:tcPr>
            <w:tcW w:w="2977" w:type="dxa"/>
          </w:tcPr>
          <w:p w14:paraId="1394D7B6" w14:textId="77777777" w:rsidR="00FB6D3D" w:rsidRDefault="00FB6D3D">
            <w:pPr>
              <w:ind w:firstLineChars="0" w:firstLine="0"/>
              <w:rPr>
                <w:rFonts w:ascii="Times New Roman" w:hAnsi="Times New Roman" w:cs="Times New Roman"/>
              </w:rPr>
            </w:pPr>
          </w:p>
        </w:tc>
      </w:tr>
    </w:tbl>
    <w:p w14:paraId="14F468D9" w14:textId="77777777" w:rsidR="00FB6D3D" w:rsidRDefault="00D22A15">
      <w:pPr>
        <w:pStyle w:val="2"/>
        <w:numPr>
          <w:ilvl w:val="1"/>
          <w:numId w:val="19"/>
        </w:numPr>
        <w:spacing w:before="120"/>
        <w:rPr>
          <w:rFonts w:ascii="宋体" w:eastAsia="宋体" w:hAnsi="宋体"/>
          <w:szCs w:val="30"/>
          <w:lang w:val="en-US"/>
        </w:rPr>
      </w:pPr>
      <w:bookmarkStart w:id="43" w:name="_Toc27536"/>
      <w:bookmarkStart w:id="44" w:name="_Toc22381"/>
      <w:r>
        <w:rPr>
          <w:rFonts w:ascii="宋体" w:eastAsia="宋体" w:hAnsi="宋体" w:hint="eastAsia"/>
          <w:szCs w:val="30"/>
          <w:lang w:val="en-US"/>
        </w:rPr>
        <w:t>零件跟踪报工</w:t>
      </w:r>
      <w:bookmarkEnd w:id="43"/>
      <w:bookmarkEnd w:id="44"/>
    </w:p>
    <w:p w14:paraId="7F670D44" w14:textId="77777777" w:rsidR="00FB6D3D" w:rsidRDefault="00D22A15">
      <w:pPr>
        <w:pStyle w:val="af6"/>
        <w:ind w:left="0" w:firstLineChars="0" w:firstLine="720"/>
      </w:pPr>
      <w:r>
        <w:rPr>
          <w:b/>
          <w:bCs/>
        </w:rPr>
        <w:t>请求方式</w:t>
      </w:r>
      <w:r>
        <w:t>：</w:t>
      </w:r>
      <w:r>
        <w:t>POST</w:t>
      </w:r>
      <w:r>
        <w:t>（</w:t>
      </w:r>
      <w:r>
        <w:t>HTTP</w:t>
      </w:r>
      <w:r>
        <w:t>）</w:t>
      </w:r>
    </w:p>
    <w:p w14:paraId="2F74F200" w14:textId="77777777" w:rsidR="00FB6D3D" w:rsidRDefault="00D22A15">
      <w:pPr>
        <w:pStyle w:val="af6"/>
        <w:ind w:left="0" w:firstLineChars="0" w:firstLine="720"/>
        <w:rPr>
          <w:rFonts w:ascii="Times New Roman" w:hAnsi="Times New Roman" w:cs="Times New Roman"/>
          <w:color w:val="262626"/>
          <w:spacing w:val="12"/>
          <w:szCs w:val="21"/>
        </w:rPr>
      </w:pPr>
      <w:r>
        <w:rPr>
          <w:rFonts w:ascii="Times New Roman" w:hAnsi="Times New Roman" w:cs="Times New Roman"/>
          <w:b/>
          <w:bCs/>
          <w:color w:val="262626"/>
          <w:spacing w:val="12"/>
          <w:szCs w:val="21"/>
        </w:rPr>
        <w:t>请求地址</w:t>
      </w:r>
      <w:r>
        <w:rPr>
          <w:rFonts w:ascii="Times New Roman" w:hAnsi="Times New Roman" w:cs="Times New Roman"/>
          <w:color w:val="262626"/>
          <w:spacing w:val="12"/>
          <w:szCs w:val="21"/>
        </w:rPr>
        <w:t>：</w:t>
      </w:r>
      <w:hyperlink r:id="rId16" w:history="1">
        <w:r>
          <w:rPr>
            <w:rFonts w:ascii="Times New Roman" w:hAnsi="Times New Roman" w:cs="Times New Roman" w:hint="eastAsia"/>
            <w:color w:val="262626"/>
            <w:spacing w:val="12"/>
            <w:szCs w:val="21"/>
          </w:rPr>
          <w:t>htt</w:t>
        </w:r>
        <w:r>
          <w:rPr>
            <w:rFonts w:ascii="Times New Roman" w:hAnsi="Times New Roman" w:cs="Times New Roman"/>
            <w:color w:val="262626"/>
            <w:spacing w:val="12"/>
            <w:szCs w:val="21"/>
          </w:rPr>
          <w:t>p://ip:port/</w:t>
        </w:r>
        <w:r>
          <w:rPr>
            <w:rFonts w:ascii="Times New Roman" w:hAnsi="Times New Roman" w:cs="Times New Roman" w:hint="eastAsia"/>
            <w:color w:val="262626"/>
            <w:spacing w:val="12"/>
            <w:szCs w:val="24"/>
          </w:rPr>
          <w:t>speedbot</w:t>
        </w:r>
        <w:r>
          <w:rPr>
            <w:rFonts w:ascii="Times New Roman" w:hAnsi="Times New Roman" w:cs="Times New Roman"/>
            <w:color w:val="262626"/>
            <w:spacing w:val="12"/>
            <w:szCs w:val="24"/>
          </w:rPr>
          <w:t>/system</w:t>
        </w:r>
        <w:r>
          <w:rPr>
            <w:rFonts w:ascii="Times New Roman" w:hAnsi="Times New Roman" w:cs="Times New Roman" w:hint="eastAsia"/>
            <w:color w:val="262626"/>
            <w:spacing w:val="12"/>
            <w:szCs w:val="21"/>
          </w:rPr>
          <w:t>/recP</w:t>
        </w:r>
      </w:hyperlink>
      <w:r>
        <w:rPr>
          <w:rFonts w:ascii="Times New Roman" w:hAnsi="Times New Roman" w:cs="Times New Roman" w:hint="eastAsia"/>
          <w:color w:val="262626"/>
          <w:spacing w:val="12"/>
          <w:szCs w:val="21"/>
        </w:rPr>
        <w:t>artPosition</w:t>
      </w:r>
    </w:p>
    <w:p w14:paraId="3474AD10" w14:textId="77777777" w:rsidR="00FB6D3D" w:rsidRDefault="00D22A15">
      <w:pPr>
        <w:pStyle w:val="af6"/>
        <w:ind w:left="0" w:firstLineChars="0" w:firstLine="720"/>
        <w:rPr>
          <w:rFonts w:ascii="Times New Roman" w:hAnsi="Times New Roman" w:cs="Times New Roman"/>
          <w:b/>
          <w:color w:val="262626"/>
          <w:spacing w:val="12"/>
          <w:szCs w:val="21"/>
        </w:rPr>
      </w:pPr>
      <w:r>
        <w:rPr>
          <w:rFonts w:ascii="Times New Roman" w:hAnsi="Times New Roman" w:cs="Times New Roman" w:hint="eastAsia"/>
          <w:b/>
          <w:color w:val="262626"/>
          <w:spacing w:val="12"/>
          <w:szCs w:val="21"/>
        </w:rPr>
        <w:t>接口说明：</w:t>
      </w:r>
    </w:p>
    <w:p w14:paraId="7B200817" w14:textId="77777777" w:rsidR="00FB6D3D" w:rsidRDefault="00D22A15">
      <w:pPr>
        <w:ind w:firstLineChars="498" w:firstLine="1195"/>
      </w:pPr>
      <w:r>
        <w:rPr>
          <w:rFonts w:hint="eastAsia"/>
        </w:rPr>
        <w:t>该接口用于</w:t>
      </w:r>
      <w:r>
        <w:rPr>
          <w:rFonts w:hint="eastAsia"/>
        </w:rPr>
        <w:t>混拣</w:t>
      </w:r>
      <w:r>
        <w:rPr>
          <w:rFonts w:hint="eastAsia"/>
        </w:rPr>
        <w:t>区域</w:t>
      </w:r>
      <w:r>
        <w:rPr>
          <w:rFonts w:hint="eastAsia"/>
        </w:rPr>
        <w:t>通过查询</w:t>
      </w:r>
      <w:r>
        <w:rPr>
          <w:rFonts w:hint="eastAsia"/>
        </w:rPr>
        <w:t>plc</w:t>
      </w:r>
      <w:r>
        <w:rPr>
          <w:rFonts w:hint="eastAsia"/>
        </w:rPr>
        <w:t>信息，获取零件定位数据后上报给总控</w:t>
      </w:r>
      <w:r>
        <w:rPr>
          <w:rFonts w:hint="eastAsia"/>
        </w:rPr>
        <w:t>。</w:t>
      </w:r>
    </w:p>
    <w:p w14:paraId="16E34CEC" w14:textId="77777777" w:rsidR="00FB6D3D" w:rsidRDefault="00D22A15">
      <w:pPr>
        <w:ind w:firstLineChars="300" w:firstLine="759"/>
        <w:rPr>
          <w:rFonts w:ascii="Times New Roman" w:hAnsi="Times New Roman" w:cs="Times New Roman"/>
          <w:color w:val="262626"/>
          <w:spacing w:val="12"/>
          <w:szCs w:val="21"/>
        </w:rPr>
      </w:pPr>
      <w:r>
        <w:rPr>
          <w:rFonts w:ascii="Times New Roman" w:hAnsi="Times New Roman" w:cs="Times New Roman"/>
          <w:b/>
          <w:bCs/>
          <w:color w:val="262626"/>
          <w:spacing w:val="12"/>
          <w:szCs w:val="21"/>
        </w:rPr>
        <w:t>请求包结构体</w:t>
      </w:r>
      <w:r>
        <w:rPr>
          <w:rFonts w:ascii="Times New Roman" w:hAnsi="Times New Roman" w:cs="Times New Roman"/>
          <w:color w:val="262626"/>
          <w:spacing w:val="12"/>
          <w:szCs w:val="21"/>
        </w:rPr>
        <w:t>：</w:t>
      </w:r>
    </w:p>
    <w:p w14:paraId="290AC93C" w14:textId="77777777" w:rsidR="00FB6D3D" w:rsidRDefault="00D22A15">
      <w:pPr>
        <w:ind w:firstLine="504"/>
        <w:rPr>
          <w:rFonts w:ascii="Times New Roman" w:hAnsi="Times New Roman" w:cs="Times New Roman"/>
          <w:color w:val="262626"/>
          <w:spacing w:val="12"/>
          <w:szCs w:val="21"/>
        </w:rPr>
      </w:pPr>
      <w:r>
        <w:rPr>
          <w:rFonts w:ascii="Times New Roman" w:hAnsi="Times New Roman" w:cs="Times New Roman" w:hint="eastAsia"/>
          <w:color w:val="262626"/>
          <w:spacing w:val="12"/>
          <w:szCs w:val="21"/>
        </w:rPr>
        <w:t>{</w:t>
      </w:r>
    </w:p>
    <w:p w14:paraId="1DD6D1EC" w14:textId="77777777" w:rsidR="00FB6D3D" w:rsidRDefault="00D22A15">
      <w:pPr>
        <w:ind w:firstLineChars="500" w:firstLine="1260"/>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position</w:t>
      </w: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w:t>
      </w: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1</w:t>
      </w: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w:t>
      </w:r>
    </w:p>
    <w:p w14:paraId="55401D61" w14:textId="77777777" w:rsidR="00FB6D3D" w:rsidRDefault="00D22A15">
      <w:pPr>
        <w:ind w:firstLineChars="500" w:firstLine="1260"/>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plate_code</w:t>
      </w: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 xml:space="preserve">: </w:t>
      </w: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xxxxx</w:t>
      </w:r>
      <w:r>
        <w:rPr>
          <w:rFonts w:ascii="Times New Roman" w:hAnsi="Times New Roman" w:cs="Times New Roman"/>
          <w:color w:val="262626"/>
          <w:spacing w:val="12"/>
          <w:szCs w:val="21"/>
        </w:rPr>
        <w:t>”</w:t>
      </w:r>
    </w:p>
    <w:p w14:paraId="17B3F97E" w14:textId="77777777" w:rsidR="00FB6D3D" w:rsidRDefault="00D22A15">
      <w:pPr>
        <w:ind w:firstLineChars="500" w:firstLine="1260"/>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time</w:t>
      </w: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w:t>
      </w: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2021-08-29 11:11:11</w:t>
      </w: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w:t>
      </w:r>
    </w:p>
    <w:p w14:paraId="6E7715C9" w14:textId="77777777" w:rsidR="00FB6D3D" w:rsidRDefault="00D22A15">
      <w:pPr>
        <w:ind w:firstLine="504"/>
        <w:rPr>
          <w:rFonts w:ascii="Times New Roman" w:hAnsi="Times New Roman" w:cs="Times New Roman"/>
          <w:color w:val="262626"/>
          <w:spacing w:val="12"/>
          <w:szCs w:val="21"/>
        </w:rPr>
      </w:pPr>
      <w:r>
        <w:rPr>
          <w:rFonts w:ascii="Times New Roman" w:hAnsi="Times New Roman" w:cs="Times New Roman" w:hint="eastAsia"/>
          <w:color w:val="262626"/>
          <w:spacing w:val="12"/>
          <w:szCs w:val="21"/>
        </w:rPr>
        <w:t>}</w:t>
      </w:r>
    </w:p>
    <w:p w14:paraId="698BB701" w14:textId="77777777" w:rsidR="00FB6D3D" w:rsidRDefault="00D22A15">
      <w:pPr>
        <w:ind w:firstLineChars="300" w:firstLine="759"/>
        <w:rPr>
          <w:rFonts w:ascii="Times New Roman" w:hAnsi="Times New Roman" w:cs="Times New Roman"/>
          <w:b/>
          <w:bCs/>
          <w:color w:val="262626"/>
          <w:spacing w:val="12"/>
          <w:szCs w:val="21"/>
        </w:rPr>
      </w:pPr>
      <w:r>
        <w:rPr>
          <w:rFonts w:ascii="Times New Roman" w:hAnsi="Times New Roman" w:cs="Times New Roman" w:hint="eastAsia"/>
          <w:b/>
          <w:bCs/>
          <w:color w:val="262626"/>
          <w:spacing w:val="12"/>
          <w:szCs w:val="21"/>
        </w:rPr>
        <w:t>参数说明</w:t>
      </w:r>
      <w:r>
        <w:rPr>
          <w:rFonts w:ascii="Times New Roman" w:hAnsi="Times New Roman" w:cs="Times New Roman" w:hint="eastAsia"/>
          <w:b/>
          <w:bCs/>
          <w:color w:val="262626"/>
          <w:spacing w:val="12"/>
          <w:szCs w:val="21"/>
        </w:rPr>
        <w:t>:</w:t>
      </w:r>
    </w:p>
    <w:tbl>
      <w:tblPr>
        <w:tblStyle w:val="af2"/>
        <w:tblW w:w="8500" w:type="dxa"/>
        <w:jc w:val="center"/>
        <w:tblLayout w:type="fixed"/>
        <w:tblLook w:val="04A0" w:firstRow="1" w:lastRow="0" w:firstColumn="1" w:lastColumn="0" w:noHBand="0" w:noVBand="1"/>
      </w:tblPr>
      <w:tblGrid>
        <w:gridCol w:w="1560"/>
        <w:gridCol w:w="1276"/>
        <w:gridCol w:w="1758"/>
        <w:gridCol w:w="3906"/>
      </w:tblGrid>
      <w:tr w:rsidR="00FB6D3D" w14:paraId="0B858028" w14:textId="77777777">
        <w:trPr>
          <w:jc w:val="center"/>
        </w:trPr>
        <w:tc>
          <w:tcPr>
            <w:tcW w:w="1560" w:type="dxa"/>
          </w:tcPr>
          <w:p w14:paraId="2FF88C4A" w14:textId="77777777" w:rsidR="00FB6D3D" w:rsidRDefault="00D22A15">
            <w:pPr>
              <w:ind w:firstLineChars="0" w:firstLine="0"/>
            </w:pPr>
            <w:r>
              <w:rPr>
                <w:rFonts w:hint="eastAsia"/>
              </w:rPr>
              <w:t>参数</w:t>
            </w:r>
          </w:p>
        </w:tc>
        <w:tc>
          <w:tcPr>
            <w:tcW w:w="1276" w:type="dxa"/>
          </w:tcPr>
          <w:p w14:paraId="6D2AAE13" w14:textId="77777777" w:rsidR="00FB6D3D" w:rsidRDefault="00D22A15">
            <w:pPr>
              <w:ind w:firstLineChars="0" w:firstLine="0"/>
            </w:pPr>
            <w:r>
              <w:rPr>
                <w:rFonts w:hint="eastAsia"/>
              </w:rPr>
              <w:t>参数类型</w:t>
            </w:r>
          </w:p>
        </w:tc>
        <w:tc>
          <w:tcPr>
            <w:tcW w:w="1758" w:type="dxa"/>
          </w:tcPr>
          <w:p w14:paraId="1964FBC7" w14:textId="77777777" w:rsidR="00FB6D3D" w:rsidRDefault="00D22A15">
            <w:pPr>
              <w:ind w:firstLineChars="0" w:firstLine="0"/>
            </w:pPr>
            <w:r>
              <w:rPr>
                <w:rFonts w:hint="eastAsia"/>
              </w:rPr>
              <w:t>说明</w:t>
            </w:r>
          </w:p>
        </w:tc>
        <w:tc>
          <w:tcPr>
            <w:tcW w:w="3906" w:type="dxa"/>
          </w:tcPr>
          <w:p w14:paraId="521BB1EC" w14:textId="77777777" w:rsidR="00FB6D3D" w:rsidRDefault="00D22A15">
            <w:pPr>
              <w:ind w:firstLineChars="0" w:firstLine="0"/>
            </w:pPr>
            <w:r>
              <w:rPr>
                <w:rFonts w:hint="eastAsia"/>
              </w:rPr>
              <w:t>示例值</w:t>
            </w:r>
          </w:p>
        </w:tc>
      </w:tr>
      <w:tr w:rsidR="00FB6D3D" w14:paraId="1B9136E1" w14:textId="77777777">
        <w:trPr>
          <w:jc w:val="center"/>
        </w:trPr>
        <w:tc>
          <w:tcPr>
            <w:tcW w:w="1560" w:type="dxa"/>
          </w:tcPr>
          <w:p w14:paraId="1B9234B5" w14:textId="77777777" w:rsidR="00FB6D3D" w:rsidRDefault="00D22A15">
            <w:pPr>
              <w:ind w:firstLineChars="0" w:firstLine="0"/>
              <w:rPr>
                <w:rFonts w:ascii="Times New Roman" w:hAnsi="Times New Roman" w:cs="Times New Roman"/>
                <w:color w:val="262626"/>
                <w:spacing w:val="12"/>
                <w:szCs w:val="21"/>
              </w:rPr>
            </w:pPr>
            <w:r>
              <w:rPr>
                <w:rFonts w:ascii="Times New Roman" w:hAnsi="Times New Roman" w:cs="Times New Roman" w:hint="eastAsia"/>
                <w:color w:val="262626"/>
                <w:spacing w:val="12"/>
                <w:szCs w:val="21"/>
              </w:rPr>
              <w:t>position</w:t>
            </w:r>
          </w:p>
        </w:tc>
        <w:tc>
          <w:tcPr>
            <w:tcW w:w="1276" w:type="dxa"/>
          </w:tcPr>
          <w:p w14:paraId="52FCC3BE" w14:textId="77777777" w:rsidR="00FB6D3D" w:rsidRDefault="00D22A15">
            <w:pPr>
              <w:ind w:firstLineChars="0" w:firstLine="0"/>
            </w:pPr>
            <w:r>
              <w:t>string</w:t>
            </w:r>
          </w:p>
        </w:tc>
        <w:tc>
          <w:tcPr>
            <w:tcW w:w="1758" w:type="dxa"/>
          </w:tcPr>
          <w:p w14:paraId="45EE2E82" w14:textId="77777777" w:rsidR="00FB6D3D" w:rsidRDefault="00D22A15">
            <w:pPr>
              <w:ind w:firstLineChars="0" w:firstLine="0"/>
            </w:pPr>
            <w:r>
              <w:rPr>
                <w:rFonts w:hint="eastAsia"/>
              </w:rPr>
              <w:t>定位数据</w:t>
            </w:r>
          </w:p>
        </w:tc>
        <w:tc>
          <w:tcPr>
            <w:tcW w:w="3906" w:type="dxa"/>
          </w:tcPr>
          <w:p w14:paraId="5D7B0CF0" w14:textId="77777777" w:rsidR="00FB6D3D" w:rsidRDefault="00D22A15">
            <w:pPr>
              <w:ind w:firstLineChars="0" w:firstLine="0"/>
            </w:pPr>
            <w:r>
              <w:rPr>
                <w:rFonts w:hint="eastAsia"/>
              </w:rPr>
              <w:t>“</w:t>
            </w:r>
            <w:r>
              <w:rPr>
                <w:rFonts w:hint="eastAsia"/>
              </w:rPr>
              <w:t>1</w:t>
            </w:r>
            <w:r>
              <w:rPr>
                <w:rFonts w:hint="eastAsia"/>
              </w:rPr>
              <w:t>”：砂光机</w:t>
            </w:r>
            <w:r>
              <w:rPr>
                <w:rFonts w:hint="eastAsia"/>
              </w:rPr>
              <w:t>1</w:t>
            </w:r>
            <w:r>
              <w:rPr>
                <w:rFonts w:hint="eastAsia"/>
              </w:rPr>
              <w:t>完成信号</w:t>
            </w:r>
          </w:p>
          <w:p w14:paraId="54AC399D" w14:textId="77777777" w:rsidR="00FB6D3D" w:rsidRDefault="00D22A15">
            <w:pPr>
              <w:ind w:firstLineChars="0" w:firstLine="0"/>
            </w:pPr>
            <w:r>
              <w:rPr>
                <w:rFonts w:hint="eastAsia"/>
              </w:rPr>
              <w:t>“</w:t>
            </w:r>
            <w:r>
              <w:rPr>
                <w:rFonts w:hint="eastAsia"/>
              </w:rPr>
              <w:t>2</w:t>
            </w:r>
            <w:r>
              <w:rPr>
                <w:rFonts w:hint="eastAsia"/>
              </w:rPr>
              <w:t>”：暗室</w:t>
            </w:r>
            <w:r>
              <w:rPr>
                <w:rFonts w:hint="eastAsia"/>
              </w:rPr>
              <w:t>1</w:t>
            </w:r>
            <w:r>
              <w:rPr>
                <w:rFonts w:hint="eastAsia"/>
              </w:rPr>
              <w:t>完成信号</w:t>
            </w:r>
          </w:p>
          <w:p w14:paraId="6E2B217C" w14:textId="77777777" w:rsidR="00FB6D3D" w:rsidRDefault="00D22A15">
            <w:pPr>
              <w:ind w:firstLineChars="0" w:firstLine="0"/>
            </w:pPr>
            <w:r>
              <w:rPr>
                <w:rFonts w:hint="eastAsia"/>
              </w:rPr>
              <w:t>“</w:t>
            </w:r>
            <w:r>
              <w:rPr>
                <w:rFonts w:hint="eastAsia"/>
              </w:rPr>
              <w:t>3</w:t>
            </w:r>
            <w:r>
              <w:rPr>
                <w:rFonts w:hint="eastAsia"/>
              </w:rPr>
              <w:t>”：暗室</w:t>
            </w:r>
            <w:r>
              <w:rPr>
                <w:rFonts w:hint="eastAsia"/>
              </w:rPr>
              <w:t>2</w:t>
            </w:r>
            <w:r>
              <w:rPr>
                <w:rFonts w:hint="eastAsia"/>
              </w:rPr>
              <w:t>完成信号</w:t>
            </w:r>
          </w:p>
          <w:p w14:paraId="07B09001" w14:textId="77777777" w:rsidR="00FB6D3D" w:rsidRDefault="00D22A15">
            <w:pPr>
              <w:ind w:firstLineChars="0" w:firstLine="0"/>
            </w:pPr>
            <w:r>
              <w:rPr>
                <w:rFonts w:hint="eastAsia"/>
              </w:rPr>
              <w:t>“</w:t>
            </w:r>
            <w:r>
              <w:rPr>
                <w:rFonts w:hint="eastAsia"/>
              </w:rPr>
              <w:t>4</w:t>
            </w:r>
            <w:r>
              <w:rPr>
                <w:rFonts w:hint="eastAsia"/>
              </w:rPr>
              <w:t>”：砂光机</w:t>
            </w:r>
            <w:r>
              <w:rPr>
                <w:rFonts w:hint="eastAsia"/>
              </w:rPr>
              <w:t>2</w:t>
            </w:r>
            <w:r>
              <w:rPr>
                <w:rFonts w:hint="eastAsia"/>
              </w:rPr>
              <w:t>完成信号</w:t>
            </w:r>
          </w:p>
        </w:tc>
      </w:tr>
      <w:tr w:rsidR="00FB6D3D" w14:paraId="3A1D0EC5" w14:textId="77777777">
        <w:trPr>
          <w:trHeight w:val="90"/>
          <w:jc w:val="center"/>
        </w:trPr>
        <w:tc>
          <w:tcPr>
            <w:tcW w:w="1560" w:type="dxa"/>
          </w:tcPr>
          <w:p w14:paraId="2CF31847" w14:textId="77777777" w:rsidR="00FB6D3D" w:rsidRDefault="00D22A15">
            <w:pPr>
              <w:ind w:firstLineChars="0" w:firstLine="0"/>
              <w:rPr>
                <w:rFonts w:ascii="Times New Roman" w:hAnsi="Times New Roman" w:cs="Times New Roman"/>
                <w:color w:val="262626"/>
                <w:spacing w:val="12"/>
                <w:szCs w:val="21"/>
              </w:rPr>
            </w:pPr>
            <w:r>
              <w:rPr>
                <w:rFonts w:ascii="Times New Roman" w:hAnsi="Times New Roman" w:cs="Times New Roman" w:hint="eastAsia"/>
                <w:color w:val="262626"/>
                <w:spacing w:val="12"/>
                <w:szCs w:val="21"/>
              </w:rPr>
              <w:t>plate_code</w:t>
            </w:r>
          </w:p>
        </w:tc>
        <w:tc>
          <w:tcPr>
            <w:tcW w:w="1276" w:type="dxa"/>
          </w:tcPr>
          <w:p w14:paraId="04F71AA9" w14:textId="77777777" w:rsidR="00FB6D3D" w:rsidRDefault="00D22A15">
            <w:pPr>
              <w:ind w:firstLineChars="0" w:firstLine="0"/>
            </w:pPr>
            <w:r>
              <w:rPr>
                <w:rFonts w:hint="eastAsia"/>
              </w:rPr>
              <w:t>string</w:t>
            </w:r>
          </w:p>
        </w:tc>
        <w:tc>
          <w:tcPr>
            <w:tcW w:w="1758" w:type="dxa"/>
          </w:tcPr>
          <w:p w14:paraId="16C68815" w14:textId="77777777" w:rsidR="00FB6D3D" w:rsidRDefault="00FB6D3D">
            <w:pPr>
              <w:ind w:firstLineChars="0" w:firstLine="0"/>
            </w:pPr>
          </w:p>
        </w:tc>
        <w:tc>
          <w:tcPr>
            <w:tcW w:w="3906" w:type="dxa"/>
          </w:tcPr>
          <w:p w14:paraId="595F5A6E" w14:textId="77777777" w:rsidR="00FB6D3D" w:rsidRDefault="00D22A15">
            <w:pPr>
              <w:ind w:firstLineChars="0" w:firstLine="0"/>
            </w:pPr>
            <w:r>
              <w:rPr>
                <w:rFonts w:hint="eastAsia"/>
              </w:rPr>
              <w:t>钢板编号</w:t>
            </w:r>
          </w:p>
        </w:tc>
      </w:tr>
      <w:tr w:rsidR="00FB6D3D" w14:paraId="23730817" w14:textId="77777777">
        <w:trPr>
          <w:jc w:val="center"/>
        </w:trPr>
        <w:tc>
          <w:tcPr>
            <w:tcW w:w="1560" w:type="dxa"/>
          </w:tcPr>
          <w:p w14:paraId="07CC691F" w14:textId="77777777" w:rsidR="00FB6D3D" w:rsidRDefault="00D22A15">
            <w:pPr>
              <w:ind w:firstLineChars="0" w:firstLine="0"/>
              <w:rPr>
                <w:rFonts w:ascii="Times New Roman" w:hAnsi="Times New Roman" w:cs="Times New Roman"/>
                <w:color w:val="262626"/>
                <w:spacing w:val="12"/>
                <w:szCs w:val="21"/>
              </w:rPr>
            </w:pPr>
            <w:r>
              <w:rPr>
                <w:rFonts w:ascii="Times New Roman" w:hAnsi="Times New Roman" w:cs="Times New Roman" w:hint="eastAsia"/>
                <w:color w:val="262626"/>
                <w:spacing w:val="12"/>
                <w:szCs w:val="21"/>
              </w:rPr>
              <w:lastRenderedPageBreak/>
              <w:t>time</w:t>
            </w:r>
          </w:p>
        </w:tc>
        <w:tc>
          <w:tcPr>
            <w:tcW w:w="1276" w:type="dxa"/>
          </w:tcPr>
          <w:p w14:paraId="47E97DAA" w14:textId="77777777" w:rsidR="00FB6D3D" w:rsidRDefault="00FB6D3D">
            <w:pPr>
              <w:ind w:firstLineChars="0" w:firstLine="0"/>
            </w:pPr>
          </w:p>
        </w:tc>
        <w:tc>
          <w:tcPr>
            <w:tcW w:w="1758" w:type="dxa"/>
          </w:tcPr>
          <w:p w14:paraId="6386AD76" w14:textId="77777777" w:rsidR="00FB6D3D" w:rsidRDefault="00FB6D3D">
            <w:pPr>
              <w:ind w:firstLineChars="0" w:firstLine="0"/>
            </w:pPr>
          </w:p>
        </w:tc>
        <w:tc>
          <w:tcPr>
            <w:tcW w:w="3906" w:type="dxa"/>
          </w:tcPr>
          <w:p w14:paraId="40B96561" w14:textId="77777777" w:rsidR="00FB6D3D" w:rsidRDefault="00D22A15">
            <w:pPr>
              <w:ind w:firstLineChars="0" w:firstLine="0"/>
            </w:pPr>
            <w:r>
              <w:rPr>
                <w:rFonts w:hint="eastAsia"/>
              </w:rPr>
              <w:t>时间</w:t>
            </w:r>
          </w:p>
        </w:tc>
      </w:tr>
    </w:tbl>
    <w:p w14:paraId="0F0A29A2" w14:textId="77777777" w:rsidR="00FB6D3D" w:rsidRDefault="00D22A15">
      <w:pPr>
        <w:pStyle w:val="af6"/>
        <w:spacing w:beforeLines="100" w:before="240"/>
        <w:ind w:left="0" w:firstLineChars="0" w:firstLine="720"/>
        <w:rPr>
          <w:rStyle w:val="af3"/>
        </w:rPr>
      </w:pPr>
      <w:r>
        <w:rPr>
          <w:rStyle w:val="af3"/>
          <w:rFonts w:hint="eastAsia"/>
        </w:rPr>
        <w:t>返回结果：</w:t>
      </w:r>
    </w:p>
    <w:p w14:paraId="13EBE613" w14:textId="77777777" w:rsidR="00FB6D3D" w:rsidRDefault="00D22A15">
      <w:pPr>
        <w:pStyle w:val="af6"/>
        <w:ind w:left="0" w:firstLineChars="300" w:firstLine="756"/>
        <w:rPr>
          <w:rFonts w:ascii="Times New Roman" w:hAnsi="Times New Roman" w:cs="Times New Roman"/>
          <w:color w:val="262626"/>
          <w:spacing w:val="12"/>
          <w:szCs w:val="21"/>
        </w:rPr>
      </w:pPr>
      <w:r>
        <w:rPr>
          <w:rFonts w:ascii="Times New Roman" w:hAnsi="Times New Roman" w:cs="Times New Roman" w:hint="eastAsia"/>
          <w:color w:val="262626"/>
          <w:spacing w:val="12"/>
          <w:szCs w:val="21"/>
        </w:rPr>
        <w:t>{</w:t>
      </w:r>
    </w:p>
    <w:p w14:paraId="5BE61F8C" w14:textId="77777777" w:rsidR="00FB6D3D" w:rsidRDefault="00D22A15">
      <w:pPr>
        <w:pStyle w:val="af6"/>
        <w:ind w:firstLine="504"/>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code</w:t>
      </w: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 xml:space="preserve">: </w:t>
      </w:r>
      <w:r>
        <w:rPr>
          <w:rFonts w:ascii="Times New Roman" w:hAnsi="Times New Roman" w:cs="Times New Roman"/>
          <w:color w:val="262626"/>
          <w:spacing w:val="12"/>
          <w:szCs w:val="21"/>
        </w:rPr>
        <w:t>20</w:t>
      </w:r>
      <w:r>
        <w:rPr>
          <w:rFonts w:ascii="Times New Roman" w:hAnsi="Times New Roman" w:cs="Times New Roman" w:hint="eastAsia"/>
          <w:color w:val="262626"/>
          <w:spacing w:val="12"/>
          <w:szCs w:val="21"/>
        </w:rPr>
        <w:t>0,</w:t>
      </w:r>
    </w:p>
    <w:p w14:paraId="265523FD" w14:textId="77777777" w:rsidR="00FB6D3D" w:rsidRDefault="00D22A15">
      <w:pPr>
        <w:pStyle w:val="af6"/>
        <w:ind w:firstLine="504"/>
        <w:rPr>
          <w:rFonts w:ascii="Times New Roman" w:hAnsi="Times New Roman" w:cs="Times New Roman"/>
          <w:color w:val="262626"/>
          <w:spacing w:val="12"/>
          <w:szCs w:val="21"/>
        </w:rPr>
      </w:pPr>
      <w:r>
        <w:rPr>
          <w:rFonts w:ascii="Times New Roman" w:hAnsi="Times New Roman" w:cs="Times New Roman"/>
          <w:color w:val="262626"/>
          <w:spacing w:val="12"/>
          <w:szCs w:val="21"/>
        </w:rPr>
        <w:t>“msg”</w:t>
      </w:r>
      <w:r>
        <w:rPr>
          <w:rFonts w:ascii="Times New Roman" w:hAnsi="Times New Roman" w:cs="Times New Roman" w:hint="eastAsia"/>
          <w:color w:val="262626"/>
          <w:spacing w:val="12"/>
          <w:szCs w:val="21"/>
        </w:rPr>
        <w:t xml:space="preserve">: </w:t>
      </w: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success</w:t>
      </w: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w:t>
      </w:r>
    </w:p>
    <w:p w14:paraId="2B526A7E" w14:textId="77777777" w:rsidR="00FB6D3D" w:rsidRDefault="00D22A15">
      <w:pPr>
        <w:ind w:firstLineChars="500" w:firstLine="1260"/>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data</w:t>
      </w: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 xml:space="preserve">: </w:t>
      </w:r>
      <w:r>
        <w:rPr>
          <w:rFonts w:ascii="Times New Roman" w:hAnsi="Times New Roman" w:cs="Times New Roman" w:hint="eastAsia"/>
          <w:color w:val="262626"/>
          <w:spacing w:val="12"/>
          <w:szCs w:val="21"/>
        </w:rPr>
        <w:t>None</w:t>
      </w:r>
    </w:p>
    <w:p w14:paraId="13CC257D" w14:textId="77777777" w:rsidR="00FB6D3D" w:rsidRDefault="00D22A15">
      <w:pPr>
        <w:ind w:firstLine="504"/>
        <w:rPr>
          <w:rFonts w:ascii="Times New Roman" w:hAnsi="Times New Roman" w:cs="Times New Roman"/>
          <w:color w:val="262626"/>
          <w:spacing w:val="12"/>
          <w:szCs w:val="21"/>
        </w:rPr>
      </w:pPr>
      <w:r>
        <w:rPr>
          <w:rFonts w:ascii="Times New Roman" w:hAnsi="Times New Roman" w:cs="Times New Roman" w:hint="eastAsia"/>
          <w:color w:val="262626"/>
          <w:spacing w:val="12"/>
          <w:szCs w:val="21"/>
        </w:rPr>
        <w:t>}</w:t>
      </w:r>
    </w:p>
    <w:tbl>
      <w:tblPr>
        <w:tblStyle w:val="af2"/>
        <w:tblW w:w="8642" w:type="dxa"/>
        <w:jc w:val="center"/>
        <w:tblLayout w:type="fixed"/>
        <w:tblLook w:val="04A0" w:firstRow="1" w:lastRow="0" w:firstColumn="1" w:lastColumn="0" w:noHBand="0" w:noVBand="1"/>
      </w:tblPr>
      <w:tblGrid>
        <w:gridCol w:w="1234"/>
        <w:gridCol w:w="1265"/>
        <w:gridCol w:w="2968"/>
        <w:gridCol w:w="3175"/>
      </w:tblGrid>
      <w:tr w:rsidR="00FB6D3D" w14:paraId="5BCBE338" w14:textId="77777777">
        <w:trPr>
          <w:jc w:val="center"/>
        </w:trPr>
        <w:tc>
          <w:tcPr>
            <w:tcW w:w="1234" w:type="dxa"/>
          </w:tcPr>
          <w:p w14:paraId="19C6EB5A" w14:textId="77777777" w:rsidR="00FB6D3D" w:rsidRDefault="00D22A15">
            <w:pPr>
              <w:ind w:firstLineChars="0" w:firstLine="0"/>
            </w:pPr>
            <w:r>
              <w:rPr>
                <w:rFonts w:hint="eastAsia"/>
              </w:rPr>
              <w:t>参数</w:t>
            </w:r>
          </w:p>
        </w:tc>
        <w:tc>
          <w:tcPr>
            <w:tcW w:w="1265" w:type="dxa"/>
          </w:tcPr>
          <w:p w14:paraId="7F3FA559" w14:textId="77777777" w:rsidR="00FB6D3D" w:rsidRDefault="00D22A15">
            <w:pPr>
              <w:ind w:firstLineChars="0" w:firstLine="0"/>
            </w:pPr>
            <w:r>
              <w:rPr>
                <w:rFonts w:hint="eastAsia"/>
              </w:rPr>
              <w:t>参数类型</w:t>
            </w:r>
          </w:p>
        </w:tc>
        <w:tc>
          <w:tcPr>
            <w:tcW w:w="2968" w:type="dxa"/>
          </w:tcPr>
          <w:p w14:paraId="47B73660" w14:textId="77777777" w:rsidR="00FB6D3D" w:rsidRDefault="00D22A15">
            <w:pPr>
              <w:ind w:firstLineChars="0" w:firstLine="0"/>
            </w:pPr>
            <w:r>
              <w:rPr>
                <w:rFonts w:hint="eastAsia"/>
              </w:rPr>
              <w:t>说明</w:t>
            </w:r>
          </w:p>
        </w:tc>
        <w:tc>
          <w:tcPr>
            <w:tcW w:w="3175" w:type="dxa"/>
          </w:tcPr>
          <w:p w14:paraId="5AADE235" w14:textId="77777777" w:rsidR="00FB6D3D" w:rsidRDefault="00D22A15">
            <w:pPr>
              <w:ind w:firstLineChars="0" w:firstLine="0"/>
            </w:pPr>
            <w:r>
              <w:rPr>
                <w:rFonts w:hint="eastAsia"/>
              </w:rPr>
              <w:t>示例值</w:t>
            </w:r>
          </w:p>
        </w:tc>
      </w:tr>
      <w:tr w:rsidR="00FB6D3D" w14:paraId="51B02390" w14:textId="77777777">
        <w:trPr>
          <w:jc w:val="center"/>
        </w:trPr>
        <w:tc>
          <w:tcPr>
            <w:tcW w:w="1234" w:type="dxa"/>
          </w:tcPr>
          <w:p w14:paraId="37D8BEA0" w14:textId="77777777" w:rsidR="00FB6D3D" w:rsidRDefault="00D22A15">
            <w:pPr>
              <w:ind w:firstLineChars="0" w:firstLine="0"/>
              <w:rPr>
                <w:rFonts w:ascii="Times New Roman" w:hAnsi="Times New Roman" w:cs="Times New Roman"/>
              </w:rPr>
            </w:pPr>
            <w:r>
              <w:rPr>
                <w:rFonts w:ascii="Times New Roman" w:hAnsi="Times New Roman" w:cs="Times New Roman" w:hint="eastAsia"/>
                <w:color w:val="262626"/>
                <w:spacing w:val="12"/>
                <w:szCs w:val="21"/>
              </w:rPr>
              <w:t>code</w:t>
            </w:r>
          </w:p>
        </w:tc>
        <w:tc>
          <w:tcPr>
            <w:tcW w:w="1265" w:type="dxa"/>
          </w:tcPr>
          <w:p w14:paraId="1115CD74" w14:textId="77777777" w:rsidR="00FB6D3D" w:rsidRDefault="00D22A15">
            <w:pPr>
              <w:ind w:firstLineChars="0" w:firstLine="0"/>
            </w:pPr>
            <w:r>
              <w:rPr>
                <w:rFonts w:hint="eastAsia"/>
              </w:rPr>
              <w:t>int</w:t>
            </w:r>
          </w:p>
        </w:tc>
        <w:tc>
          <w:tcPr>
            <w:tcW w:w="2968" w:type="dxa"/>
          </w:tcPr>
          <w:p w14:paraId="0C77A001" w14:textId="77777777" w:rsidR="00FB6D3D" w:rsidRDefault="00D22A15">
            <w:pPr>
              <w:ind w:firstLineChars="0" w:firstLine="0"/>
            </w:pPr>
            <w:r>
              <w:rPr>
                <w:rFonts w:hint="eastAsia"/>
              </w:rPr>
              <w:t>返回码</w:t>
            </w:r>
          </w:p>
        </w:tc>
        <w:tc>
          <w:tcPr>
            <w:tcW w:w="3175" w:type="dxa"/>
          </w:tcPr>
          <w:p w14:paraId="6441F711" w14:textId="77777777" w:rsidR="00FB6D3D" w:rsidRDefault="00D22A15">
            <w:pPr>
              <w:ind w:firstLineChars="0" w:firstLine="0"/>
            </w:pPr>
            <w:r>
              <w:t>20</w:t>
            </w:r>
            <w:r>
              <w:rPr>
                <w:rFonts w:hint="eastAsia"/>
              </w:rPr>
              <w:t>0</w:t>
            </w:r>
            <w:r>
              <w:rPr>
                <w:rFonts w:hint="eastAsia"/>
              </w:rPr>
              <w:t>为成功；</w:t>
            </w:r>
            <w:r>
              <w:rPr>
                <w:rFonts w:hint="eastAsia"/>
              </w:rPr>
              <w:t>4</w:t>
            </w:r>
            <w:r>
              <w:t>00</w:t>
            </w:r>
            <w:r>
              <w:rPr>
                <w:rFonts w:hint="eastAsia"/>
              </w:rPr>
              <w:t>为失败</w:t>
            </w:r>
          </w:p>
        </w:tc>
      </w:tr>
      <w:tr w:rsidR="00FB6D3D" w14:paraId="563CC26B" w14:textId="77777777">
        <w:trPr>
          <w:jc w:val="center"/>
        </w:trPr>
        <w:tc>
          <w:tcPr>
            <w:tcW w:w="1234" w:type="dxa"/>
          </w:tcPr>
          <w:p w14:paraId="6D5123BA" w14:textId="77777777" w:rsidR="00FB6D3D" w:rsidRDefault="00D22A15">
            <w:pPr>
              <w:ind w:firstLineChars="0" w:firstLine="0"/>
              <w:rPr>
                <w:rFonts w:ascii="Times New Roman" w:hAnsi="Times New Roman" w:cs="Times New Roman"/>
              </w:rPr>
            </w:pPr>
            <w:r>
              <w:rPr>
                <w:rFonts w:ascii="Times New Roman" w:hAnsi="Times New Roman" w:cs="Times New Roman"/>
                <w:color w:val="262626"/>
                <w:spacing w:val="12"/>
                <w:szCs w:val="21"/>
              </w:rPr>
              <w:t>msg</w:t>
            </w:r>
          </w:p>
        </w:tc>
        <w:tc>
          <w:tcPr>
            <w:tcW w:w="1265" w:type="dxa"/>
          </w:tcPr>
          <w:p w14:paraId="5CD47D4C" w14:textId="77777777" w:rsidR="00FB6D3D" w:rsidRDefault="00D22A15">
            <w:pPr>
              <w:ind w:firstLineChars="0" w:firstLine="0"/>
            </w:pPr>
            <w:r>
              <w:rPr>
                <w:rFonts w:hint="eastAsia"/>
              </w:rPr>
              <w:t>string</w:t>
            </w:r>
          </w:p>
        </w:tc>
        <w:tc>
          <w:tcPr>
            <w:tcW w:w="2968" w:type="dxa"/>
          </w:tcPr>
          <w:p w14:paraId="5ED7A7A5" w14:textId="77777777" w:rsidR="00FB6D3D" w:rsidRDefault="00D22A15">
            <w:pPr>
              <w:ind w:firstLineChars="0" w:firstLine="0"/>
            </w:pPr>
            <w:r>
              <w:rPr>
                <w:rFonts w:hint="eastAsia"/>
              </w:rPr>
              <w:t>对返回码的文本描述内容。若返回码不为</w:t>
            </w:r>
            <w:r>
              <w:rPr>
                <w:rFonts w:hint="eastAsia"/>
              </w:rPr>
              <w:t>200</w:t>
            </w:r>
            <w:r>
              <w:rPr>
                <w:rFonts w:hint="eastAsia"/>
              </w:rPr>
              <w:t>，则返回错误描述信息</w:t>
            </w:r>
          </w:p>
        </w:tc>
        <w:tc>
          <w:tcPr>
            <w:tcW w:w="3175" w:type="dxa"/>
          </w:tcPr>
          <w:p w14:paraId="12475962" w14:textId="77777777" w:rsidR="00FB6D3D" w:rsidRDefault="00D22A15">
            <w:pPr>
              <w:ind w:firstLineChars="0" w:firstLine="0"/>
              <w:rPr>
                <w:rFonts w:ascii="Times New Roman" w:hAnsi="Times New Roman" w:cs="Times New Roman"/>
              </w:rPr>
            </w:pPr>
            <w:r>
              <w:rPr>
                <w:rFonts w:ascii="Times New Roman" w:hAnsi="Times New Roman" w:cs="Times New Roman"/>
              </w:rPr>
              <w:t>“</w:t>
            </w:r>
            <w:r>
              <w:rPr>
                <w:rFonts w:ascii="Times New Roman" w:hAnsi="Times New Roman" w:cs="Times New Roman" w:hint="eastAsia"/>
              </w:rPr>
              <w:t>success</w:t>
            </w:r>
            <w:r>
              <w:rPr>
                <w:rFonts w:ascii="Times New Roman" w:hAnsi="Times New Roman" w:cs="Times New Roman" w:hint="eastAsia"/>
              </w:rPr>
              <w:t>”表示请求成功，请求失败时（</w:t>
            </w:r>
            <w:r>
              <w:rPr>
                <w:rFonts w:ascii="Times New Roman" w:hAnsi="Times New Roman" w:cs="Times New Roman" w:hint="eastAsia"/>
              </w:rPr>
              <w:t>code</w:t>
            </w:r>
            <w:r>
              <w:rPr>
                <w:rFonts w:ascii="Times New Roman" w:hAnsi="Times New Roman" w:cs="Times New Roman" w:hint="eastAsia"/>
              </w:rPr>
              <w:t>非</w:t>
            </w:r>
            <w:r>
              <w:rPr>
                <w:rFonts w:ascii="Times New Roman" w:hAnsi="Times New Roman" w:cs="Times New Roman" w:hint="eastAsia"/>
              </w:rPr>
              <w:t>200</w:t>
            </w:r>
            <w:r>
              <w:rPr>
                <w:rFonts w:ascii="Times New Roman" w:hAnsi="Times New Roman" w:cs="Times New Roman" w:hint="eastAsia"/>
              </w:rPr>
              <w:t>）返回详细错误描述信息</w:t>
            </w:r>
          </w:p>
        </w:tc>
      </w:tr>
      <w:tr w:rsidR="00FB6D3D" w14:paraId="71BF8A7F" w14:textId="77777777">
        <w:trPr>
          <w:jc w:val="center"/>
        </w:trPr>
        <w:tc>
          <w:tcPr>
            <w:tcW w:w="1234" w:type="dxa"/>
          </w:tcPr>
          <w:p w14:paraId="73FB5716" w14:textId="77777777" w:rsidR="00FB6D3D" w:rsidRDefault="00D22A15">
            <w:pPr>
              <w:ind w:firstLineChars="0" w:firstLine="0"/>
              <w:rPr>
                <w:rFonts w:ascii="Times New Roman" w:hAnsi="Times New Roman" w:cs="Times New Roman"/>
                <w:color w:val="262626"/>
                <w:spacing w:val="12"/>
                <w:szCs w:val="21"/>
              </w:rPr>
            </w:pPr>
            <w:r>
              <w:rPr>
                <w:rFonts w:ascii="Times New Roman" w:hAnsi="Times New Roman" w:cs="Times New Roman"/>
                <w:color w:val="262626"/>
                <w:spacing w:val="12"/>
                <w:szCs w:val="21"/>
              </w:rPr>
              <w:t>data</w:t>
            </w:r>
          </w:p>
        </w:tc>
        <w:tc>
          <w:tcPr>
            <w:tcW w:w="1265" w:type="dxa"/>
          </w:tcPr>
          <w:p w14:paraId="0C48ED7E" w14:textId="77777777" w:rsidR="00FB6D3D" w:rsidRDefault="00D22A15">
            <w:pPr>
              <w:ind w:firstLineChars="0" w:firstLine="0"/>
            </w:pPr>
            <w:r>
              <w:rPr>
                <w:rFonts w:hint="eastAsia"/>
              </w:rPr>
              <w:t>obj</w:t>
            </w:r>
          </w:p>
        </w:tc>
        <w:tc>
          <w:tcPr>
            <w:tcW w:w="2968" w:type="dxa"/>
          </w:tcPr>
          <w:p w14:paraId="64CBB00C" w14:textId="77777777" w:rsidR="00FB6D3D" w:rsidRDefault="00FB6D3D">
            <w:pPr>
              <w:ind w:firstLineChars="0" w:firstLine="0"/>
            </w:pPr>
          </w:p>
        </w:tc>
        <w:tc>
          <w:tcPr>
            <w:tcW w:w="3175" w:type="dxa"/>
          </w:tcPr>
          <w:p w14:paraId="752D9BD1" w14:textId="77777777" w:rsidR="00FB6D3D" w:rsidRDefault="00D22A15">
            <w:pPr>
              <w:ind w:firstLineChars="0" w:firstLine="0"/>
              <w:rPr>
                <w:rFonts w:ascii="Times New Roman" w:hAnsi="Times New Roman" w:cs="Times New Roman"/>
                <w:color w:val="262626"/>
                <w:spacing w:val="12"/>
                <w:szCs w:val="21"/>
              </w:rPr>
            </w:pPr>
            <w:r>
              <w:rPr>
                <w:rFonts w:ascii="Times New Roman" w:hAnsi="Times New Roman" w:cs="Times New Roman" w:hint="eastAsia"/>
              </w:rPr>
              <w:t xml:space="preserve"> </w:t>
            </w:r>
            <w:r>
              <w:rPr>
                <w:rFonts w:ascii="Times New Roman" w:hAnsi="Times New Roman" w:cs="Times New Roman" w:hint="eastAsia"/>
              </w:rPr>
              <w:t>不需要返回，为空</w:t>
            </w:r>
          </w:p>
        </w:tc>
      </w:tr>
    </w:tbl>
    <w:p w14:paraId="5C3127CA" w14:textId="77777777" w:rsidR="00FB6D3D" w:rsidRDefault="00D22A15">
      <w:pPr>
        <w:pStyle w:val="1"/>
        <w:numPr>
          <w:ilvl w:val="0"/>
          <w:numId w:val="7"/>
        </w:numPr>
        <w:spacing w:line="360" w:lineRule="auto"/>
        <w:rPr>
          <w:rFonts w:ascii="宋体" w:eastAsia="宋体" w:hAnsi="宋体"/>
        </w:rPr>
      </w:pPr>
      <w:bookmarkStart w:id="45" w:name="_Toc20938"/>
      <w:r>
        <w:rPr>
          <w:rFonts w:ascii="宋体" w:eastAsia="宋体" w:hAnsi="宋体" w:hint="eastAsia"/>
        </w:rPr>
        <w:t>大件分拣区交互</w:t>
      </w:r>
      <w:bookmarkEnd w:id="45"/>
    </w:p>
    <w:p w14:paraId="64D061BF" w14:textId="77777777" w:rsidR="00FB6D3D" w:rsidRDefault="00D22A15">
      <w:pPr>
        <w:ind w:firstLineChars="0" w:firstLine="0"/>
        <w:jc w:val="center"/>
        <w:rPr>
          <w:lang w:val="zh-CN"/>
        </w:rPr>
      </w:pPr>
      <w:r>
        <w:rPr>
          <w:noProof/>
        </w:rPr>
        <w:drawing>
          <wp:inline distT="0" distB="0" distL="0" distR="0" wp14:anchorId="68AA29B6" wp14:editId="630F2878">
            <wp:extent cx="2923540" cy="200469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7"/>
                    <a:stretch>
                      <a:fillRect/>
                    </a:stretch>
                  </pic:blipFill>
                  <pic:spPr>
                    <a:xfrm>
                      <a:off x="0" y="0"/>
                      <a:ext cx="2932150" cy="2010520"/>
                    </a:xfrm>
                    <a:prstGeom prst="rect">
                      <a:avLst/>
                    </a:prstGeom>
                  </pic:spPr>
                </pic:pic>
              </a:graphicData>
            </a:graphic>
          </wp:inline>
        </w:drawing>
      </w:r>
    </w:p>
    <w:p w14:paraId="2942D5C6" w14:textId="77777777" w:rsidR="00FB6D3D" w:rsidRDefault="00D22A15">
      <w:pPr>
        <w:pStyle w:val="af6"/>
        <w:numPr>
          <w:ilvl w:val="0"/>
          <w:numId w:val="18"/>
        </w:numPr>
        <w:ind w:firstLineChars="0"/>
        <w:rPr>
          <w:lang w:val="zh-CN"/>
        </w:rPr>
      </w:pPr>
      <w:r>
        <w:rPr>
          <w:rFonts w:hint="eastAsia"/>
          <w:lang w:val="zh-CN"/>
        </w:rPr>
        <w:t>桁架编号顺序：如上图所示（从左至右方向为输送线移动方向）</w:t>
      </w:r>
    </w:p>
    <w:p w14:paraId="040FCA4D" w14:textId="77777777" w:rsidR="00FB6D3D" w:rsidRDefault="00FB6D3D">
      <w:pPr>
        <w:spacing w:line="360" w:lineRule="atLeast"/>
        <w:ind w:firstLineChars="0" w:firstLine="0"/>
      </w:pPr>
    </w:p>
    <w:p w14:paraId="6CD09661" w14:textId="77777777" w:rsidR="00FB6D3D" w:rsidRDefault="00D22A15">
      <w:pPr>
        <w:pStyle w:val="af6"/>
        <w:ind w:left="420" w:firstLineChars="0" w:firstLine="0"/>
        <w:rPr>
          <w:rStyle w:val="af3"/>
        </w:rPr>
      </w:pPr>
      <w:r>
        <w:rPr>
          <w:rStyle w:val="af3"/>
          <w:rFonts w:hint="eastAsia"/>
        </w:rPr>
        <w:t>返回结果：</w:t>
      </w:r>
    </w:p>
    <w:p w14:paraId="1926001A" w14:textId="77777777" w:rsidR="00FB6D3D" w:rsidRDefault="00D22A15">
      <w:pPr>
        <w:pStyle w:val="af6"/>
        <w:ind w:left="420" w:firstLineChars="0" w:firstLine="0"/>
        <w:rPr>
          <w:rFonts w:ascii="Times New Roman" w:hAnsi="Times New Roman" w:cs="Times New Roman"/>
          <w:color w:val="262626"/>
          <w:spacing w:val="12"/>
          <w:szCs w:val="21"/>
        </w:rPr>
      </w:pPr>
      <w:r>
        <w:rPr>
          <w:rFonts w:ascii="Times New Roman" w:hAnsi="Times New Roman" w:cs="Times New Roman" w:hint="eastAsia"/>
          <w:color w:val="262626"/>
          <w:spacing w:val="12"/>
          <w:szCs w:val="21"/>
        </w:rPr>
        <w:lastRenderedPageBreak/>
        <w:t>{</w:t>
      </w:r>
    </w:p>
    <w:p w14:paraId="61DE9878" w14:textId="77777777" w:rsidR="00FB6D3D" w:rsidRDefault="00D22A15">
      <w:pPr>
        <w:pStyle w:val="af6"/>
        <w:ind w:left="420" w:firstLineChars="0" w:firstLine="300"/>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code</w:t>
      </w: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 xml:space="preserve">: </w:t>
      </w:r>
      <w:r>
        <w:rPr>
          <w:rFonts w:ascii="Times New Roman" w:hAnsi="Times New Roman" w:cs="Times New Roman"/>
          <w:color w:val="262626"/>
          <w:spacing w:val="12"/>
          <w:szCs w:val="21"/>
        </w:rPr>
        <w:t>20</w:t>
      </w:r>
      <w:r>
        <w:rPr>
          <w:rFonts w:ascii="Times New Roman" w:hAnsi="Times New Roman" w:cs="Times New Roman" w:hint="eastAsia"/>
          <w:color w:val="262626"/>
          <w:spacing w:val="12"/>
          <w:szCs w:val="21"/>
        </w:rPr>
        <w:t>0,</w:t>
      </w:r>
    </w:p>
    <w:p w14:paraId="338C282F" w14:textId="77777777" w:rsidR="00FB6D3D" w:rsidRDefault="00D22A15">
      <w:pPr>
        <w:pStyle w:val="af6"/>
        <w:ind w:left="420" w:firstLineChars="0" w:firstLine="300"/>
        <w:rPr>
          <w:rFonts w:ascii="Times New Roman" w:hAnsi="Times New Roman" w:cs="Times New Roman"/>
          <w:color w:val="262626"/>
          <w:spacing w:val="12"/>
          <w:szCs w:val="21"/>
        </w:rPr>
      </w:pPr>
      <w:r>
        <w:rPr>
          <w:rFonts w:ascii="Times New Roman" w:hAnsi="Times New Roman" w:cs="Times New Roman"/>
          <w:color w:val="262626"/>
          <w:spacing w:val="12"/>
          <w:szCs w:val="21"/>
        </w:rPr>
        <w:t>“msg”</w:t>
      </w:r>
      <w:r>
        <w:rPr>
          <w:rFonts w:ascii="Times New Roman" w:hAnsi="Times New Roman" w:cs="Times New Roman" w:hint="eastAsia"/>
          <w:color w:val="262626"/>
          <w:spacing w:val="12"/>
          <w:szCs w:val="21"/>
        </w:rPr>
        <w:t xml:space="preserve">: </w:t>
      </w: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success</w:t>
      </w: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w:t>
      </w:r>
    </w:p>
    <w:p w14:paraId="22EE5ED4" w14:textId="77777777" w:rsidR="00FB6D3D" w:rsidRDefault="00D22A15">
      <w:pPr>
        <w:pStyle w:val="af6"/>
        <w:ind w:left="420" w:firstLineChars="0" w:firstLine="300"/>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data</w:t>
      </w: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 xml:space="preserve">: </w:t>
      </w:r>
      <w:r>
        <w:rPr>
          <w:rFonts w:ascii="Times New Roman" w:hAnsi="Times New Roman" w:cs="Times New Roman"/>
          <w:color w:val="262626"/>
          <w:spacing w:val="12"/>
          <w:szCs w:val="21"/>
        </w:rPr>
        <w:t>“”</w:t>
      </w:r>
    </w:p>
    <w:p w14:paraId="2DB8B6FF" w14:textId="77777777" w:rsidR="00FB6D3D" w:rsidRDefault="00D22A15">
      <w:pPr>
        <w:ind w:firstLineChars="179" w:firstLine="451"/>
        <w:rPr>
          <w:rFonts w:ascii="Times New Roman" w:hAnsi="Times New Roman" w:cs="Times New Roman"/>
          <w:color w:val="262626"/>
          <w:spacing w:val="12"/>
          <w:szCs w:val="21"/>
        </w:rPr>
      </w:pPr>
      <w:r>
        <w:rPr>
          <w:rFonts w:ascii="Times New Roman" w:hAnsi="Times New Roman" w:cs="Times New Roman" w:hint="eastAsia"/>
          <w:color w:val="262626"/>
          <w:spacing w:val="12"/>
          <w:szCs w:val="21"/>
        </w:rPr>
        <w:t>}</w:t>
      </w:r>
    </w:p>
    <w:tbl>
      <w:tblPr>
        <w:tblStyle w:val="af2"/>
        <w:tblW w:w="8642" w:type="dxa"/>
        <w:jc w:val="center"/>
        <w:tblLayout w:type="fixed"/>
        <w:tblLook w:val="04A0" w:firstRow="1" w:lastRow="0" w:firstColumn="1" w:lastColumn="0" w:noHBand="0" w:noVBand="1"/>
      </w:tblPr>
      <w:tblGrid>
        <w:gridCol w:w="1413"/>
        <w:gridCol w:w="1276"/>
        <w:gridCol w:w="2976"/>
        <w:gridCol w:w="2977"/>
      </w:tblGrid>
      <w:tr w:rsidR="00FB6D3D" w14:paraId="77EEAE0E" w14:textId="77777777">
        <w:trPr>
          <w:jc w:val="center"/>
        </w:trPr>
        <w:tc>
          <w:tcPr>
            <w:tcW w:w="1413" w:type="dxa"/>
          </w:tcPr>
          <w:p w14:paraId="22510F28" w14:textId="77777777" w:rsidR="00FB6D3D" w:rsidRDefault="00D22A15">
            <w:pPr>
              <w:ind w:firstLineChars="0" w:firstLine="0"/>
            </w:pPr>
            <w:r>
              <w:rPr>
                <w:rFonts w:hint="eastAsia"/>
              </w:rPr>
              <w:t>参数</w:t>
            </w:r>
          </w:p>
        </w:tc>
        <w:tc>
          <w:tcPr>
            <w:tcW w:w="1276" w:type="dxa"/>
          </w:tcPr>
          <w:p w14:paraId="1ABF460E" w14:textId="77777777" w:rsidR="00FB6D3D" w:rsidRDefault="00D22A15">
            <w:pPr>
              <w:ind w:firstLineChars="0" w:firstLine="0"/>
            </w:pPr>
            <w:r>
              <w:rPr>
                <w:rFonts w:hint="eastAsia"/>
              </w:rPr>
              <w:t>参数类型</w:t>
            </w:r>
          </w:p>
        </w:tc>
        <w:tc>
          <w:tcPr>
            <w:tcW w:w="2976" w:type="dxa"/>
          </w:tcPr>
          <w:p w14:paraId="36EF365E" w14:textId="77777777" w:rsidR="00FB6D3D" w:rsidRDefault="00D22A15">
            <w:pPr>
              <w:ind w:firstLineChars="0" w:firstLine="0"/>
            </w:pPr>
            <w:r>
              <w:rPr>
                <w:rFonts w:hint="eastAsia"/>
              </w:rPr>
              <w:t>说明</w:t>
            </w:r>
          </w:p>
        </w:tc>
        <w:tc>
          <w:tcPr>
            <w:tcW w:w="2977" w:type="dxa"/>
          </w:tcPr>
          <w:p w14:paraId="12057F3B" w14:textId="77777777" w:rsidR="00FB6D3D" w:rsidRDefault="00D22A15">
            <w:pPr>
              <w:ind w:firstLineChars="0" w:firstLine="0"/>
            </w:pPr>
            <w:r>
              <w:rPr>
                <w:rFonts w:hint="eastAsia"/>
              </w:rPr>
              <w:t>示例值</w:t>
            </w:r>
          </w:p>
        </w:tc>
      </w:tr>
      <w:tr w:rsidR="00FB6D3D" w14:paraId="1B34979A" w14:textId="77777777">
        <w:trPr>
          <w:jc w:val="center"/>
        </w:trPr>
        <w:tc>
          <w:tcPr>
            <w:tcW w:w="1413" w:type="dxa"/>
          </w:tcPr>
          <w:p w14:paraId="1A98550F" w14:textId="77777777" w:rsidR="00FB6D3D" w:rsidRDefault="00D22A15">
            <w:pPr>
              <w:ind w:firstLineChars="0" w:firstLine="0"/>
              <w:rPr>
                <w:rFonts w:ascii="Times New Roman" w:hAnsi="Times New Roman" w:cs="Times New Roman"/>
              </w:rPr>
            </w:pPr>
            <w:r>
              <w:rPr>
                <w:rFonts w:ascii="Times New Roman" w:hAnsi="Times New Roman" w:cs="Times New Roman" w:hint="eastAsia"/>
                <w:color w:val="262626"/>
                <w:spacing w:val="12"/>
                <w:szCs w:val="21"/>
              </w:rPr>
              <w:t>code</w:t>
            </w:r>
          </w:p>
        </w:tc>
        <w:tc>
          <w:tcPr>
            <w:tcW w:w="1276" w:type="dxa"/>
          </w:tcPr>
          <w:p w14:paraId="6103F198" w14:textId="77777777" w:rsidR="00FB6D3D" w:rsidRDefault="00D22A15">
            <w:pPr>
              <w:ind w:firstLineChars="0" w:firstLine="0"/>
            </w:pPr>
            <w:r>
              <w:rPr>
                <w:rFonts w:hint="eastAsia"/>
              </w:rPr>
              <w:t>int</w:t>
            </w:r>
          </w:p>
        </w:tc>
        <w:tc>
          <w:tcPr>
            <w:tcW w:w="2976" w:type="dxa"/>
          </w:tcPr>
          <w:p w14:paraId="6F58498E" w14:textId="77777777" w:rsidR="00FB6D3D" w:rsidRDefault="00D22A15">
            <w:pPr>
              <w:ind w:firstLineChars="0" w:firstLine="0"/>
            </w:pPr>
            <w:r>
              <w:rPr>
                <w:rFonts w:hint="eastAsia"/>
              </w:rPr>
              <w:t>返回码</w:t>
            </w:r>
          </w:p>
        </w:tc>
        <w:tc>
          <w:tcPr>
            <w:tcW w:w="2977" w:type="dxa"/>
          </w:tcPr>
          <w:p w14:paraId="290AB7A9" w14:textId="77777777" w:rsidR="00FB6D3D" w:rsidRDefault="00D22A15">
            <w:pPr>
              <w:ind w:firstLineChars="0" w:firstLine="0"/>
            </w:pPr>
            <w:r>
              <w:t>20</w:t>
            </w:r>
            <w:r>
              <w:rPr>
                <w:rFonts w:hint="eastAsia"/>
              </w:rPr>
              <w:t>0</w:t>
            </w:r>
            <w:r>
              <w:rPr>
                <w:rFonts w:hint="eastAsia"/>
              </w:rPr>
              <w:t>为成功；</w:t>
            </w:r>
            <w:r>
              <w:rPr>
                <w:rFonts w:hint="eastAsia"/>
              </w:rPr>
              <w:t>4</w:t>
            </w:r>
            <w:r>
              <w:t>00</w:t>
            </w:r>
            <w:r>
              <w:rPr>
                <w:rFonts w:hint="eastAsia"/>
              </w:rPr>
              <w:t>为失败</w:t>
            </w:r>
          </w:p>
        </w:tc>
      </w:tr>
      <w:tr w:rsidR="00FB6D3D" w14:paraId="17D593D1" w14:textId="77777777">
        <w:trPr>
          <w:jc w:val="center"/>
        </w:trPr>
        <w:tc>
          <w:tcPr>
            <w:tcW w:w="1413" w:type="dxa"/>
          </w:tcPr>
          <w:p w14:paraId="4BA8B42E" w14:textId="77777777" w:rsidR="00FB6D3D" w:rsidRDefault="00D22A15">
            <w:pPr>
              <w:ind w:firstLineChars="0" w:firstLine="0"/>
              <w:rPr>
                <w:rFonts w:ascii="Times New Roman" w:hAnsi="Times New Roman" w:cs="Times New Roman"/>
              </w:rPr>
            </w:pPr>
            <w:r>
              <w:rPr>
                <w:rFonts w:ascii="Times New Roman" w:hAnsi="Times New Roman" w:cs="Times New Roman"/>
                <w:color w:val="262626"/>
                <w:spacing w:val="12"/>
                <w:szCs w:val="21"/>
              </w:rPr>
              <w:t>msg</w:t>
            </w:r>
          </w:p>
        </w:tc>
        <w:tc>
          <w:tcPr>
            <w:tcW w:w="1276" w:type="dxa"/>
          </w:tcPr>
          <w:p w14:paraId="22151C42" w14:textId="77777777" w:rsidR="00FB6D3D" w:rsidRDefault="00D22A15">
            <w:pPr>
              <w:ind w:firstLineChars="0" w:firstLine="0"/>
            </w:pPr>
            <w:r>
              <w:rPr>
                <w:rFonts w:hint="eastAsia"/>
              </w:rPr>
              <w:t>string</w:t>
            </w:r>
          </w:p>
        </w:tc>
        <w:tc>
          <w:tcPr>
            <w:tcW w:w="2976" w:type="dxa"/>
          </w:tcPr>
          <w:p w14:paraId="1EE9D7C3" w14:textId="77777777" w:rsidR="00FB6D3D" w:rsidRDefault="00D22A15">
            <w:pPr>
              <w:ind w:firstLineChars="0" w:firstLine="0"/>
            </w:pPr>
            <w:r>
              <w:t>对返回码的文本描述内容</w:t>
            </w:r>
          </w:p>
        </w:tc>
        <w:tc>
          <w:tcPr>
            <w:tcW w:w="2977" w:type="dxa"/>
          </w:tcPr>
          <w:p w14:paraId="0C0707C5" w14:textId="77777777" w:rsidR="00FB6D3D" w:rsidRDefault="00D22A15">
            <w:pPr>
              <w:ind w:firstLineChars="0" w:firstLine="0"/>
              <w:rPr>
                <w:rFonts w:ascii="Times New Roman" w:hAnsi="Times New Roman" w:cs="Times New Roman"/>
              </w:rPr>
            </w:pPr>
            <w:r>
              <w:rPr>
                <w:rFonts w:ascii="Times New Roman" w:hAnsi="Times New Roman" w:cs="Times New Roman"/>
              </w:rPr>
              <w:t>“success”</w:t>
            </w:r>
            <w:r>
              <w:rPr>
                <w:rFonts w:ascii="Times New Roman" w:hAnsi="Times New Roman" w:cs="Times New Roman"/>
              </w:rPr>
              <w:t>表示</w:t>
            </w:r>
            <w:r>
              <w:rPr>
                <w:rFonts w:ascii="Times New Roman" w:hAnsi="Times New Roman" w:cs="Times New Roman" w:hint="eastAsia"/>
              </w:rPr>
              <w:t>查询</w:t>
            </w:r>
            <w:r>
              <w:rPr>
                <w:rFonts w:ascii="Times New Roman" w:hAnsi="Times New Roman" w:cs="Times New Roman"/>
              </w:rPr>
              <w:t>成功</w:t>
            </w:r>
          </w:p>
          <w:p w14:paraId="04C1BF53" w14:textId="77777777" w:rsidR="00FB6D3D" w:rsidRDefault="00D22A15">
            <w:pPr>
              <w:ind w:firstLineChars="0" w:firstLine="0"/>
              <w:rPr>
                <w:rFonts w:ascii="Times New Roman" w:hAnsi="Times New Roman" w:cs="Times New Roman"/>
              </w:rPr>
            </w:pPr>
            <w:r>
              <w:rPr>
                <w:rFonts w:ascii="Times New Roman" w:hAnsi="Times New Roman" w:cs="Times New Roman"/>
              </w:rPr>
              <w:t>”error”</w:t>
            </w:r>
            <w:r>
              <w:rPr>
                <w:rFonts w:ascii="Times New Roman" w:hAnsi="Times New Roman" w:cs="Times New Roman"/>
              </w:rPr>
              <w:t>表示</w:t>
            </w:r>
            <w:r>
              <w:rPr>
                <w:rFonts w:ascii="Times New Roman" w:hAnsi="Times New Roman" w:cs="Times New Roman" w:hint="eastAsia"/>
              </w:rPr>
              <w:t>查询失败</w:t>
            </w:r>
          </w:p>
        </w:tc>
      </w:tr>
      <w:tr w:rsidR="00FB6D3D" w14:paraId="53EA3D7B" w14:textId="77777777">
        <w:trPr>
          <w:jc w:val="center"/>
        </w:trPr>
        <w:tc>
          <w:tcPr>
            <w:tcW w:w="1413" w:type="dxa"/>
          </w:tcPr>
          <w:p w14:paraId="77948965" w14:textId="77777777" w:rsidR="00FB6D3D" w:rsidRDefault="00D22A15">
            <w:pPr>
              <w:ind w:firstLineChars="0" w:firstLine="0"/>
              <w:rPr>
                <w:rFonts w:ascii="Times New Roman" w:hAnsi="Times New Roman" w:cs="Times New Roman"/>
                <w:color w:val="262626"/>
                <w:spacing w:val="12"/>
                <w:szCs w:val="21"/>
              </w:rPr>
            </w:pPr>
            <w:r>
              <w:rPr>
                <w:rFonts w:ascii="Times New Roman" w:hAnsi="Times New Roman" w:cs="Times New Roman"/>
                <w:color w:val="262626"/>
                <w:spacing w:val="12"/>
                <w:szCs w:val="21"/>
              </w:rPr>
              <w:t>data</w:t>
            </w:r>
          </w:p>
        </w:tc>
        <w:tc>
          <w:tcPr>
            <w:tcW w:w="1276" w:type="dxa"/>
          </w:tcPr>
          <w:p w14:paraId="1867EB0B" w14:textId="77777777" w:rsidR="00FB6D3D" w:rsidRDefault="00D22A15">
            <w:pPr>
              <w:ind w:firstLineChars="0" w:firstLine="0"/>
            </w:pPr>
            <w:r>
              <w:rPr>
                <w:rFonts w:hint="eastAsia"/>
              </w:rPr>
              <w:t>string</w:t>
            </w:r>
          </w:p>
        </w:tc>
        <w:tc>
          <w:tcPr>
            <w:tcW w:w="2976" w:type="dxa"/>
          </w:tcPr>
          <w:p w14:paraId="65B0C881" w14:textId="77777777" w:rsidR="00FB6D3D" w:rsidRDefault="00D22A15">
            <w:pPr>
              <w:ind w:firstLineChars="0" w:firstLine="0"/>
            </w:pPr>
            <w:r>
              <w:rPr>
                <w:rFonts w:hint="eastAsia"/>
              </w:rPr>
              <w:t>错误情况的异常信息</w:t>
            </w:r>
          </w:p>
        </w:tc>
        <w:tc>
          <w:tcPr>
            <w:tcW w:w="2977" w:type="dxa"/>
          </w:tcPr>
          <w:p w14:paraId="4A08EFF4" w14:textId="77777777" w:rsidR="00FB6D3D" w:rsidRDefault="00FB6D3D">
            <w:pPr>
              <w:ind w:firstLineChars="0" w:firstLine="0"/>
              <w:rPr>
                <w:rFonts w:ascii="Times New Roman" w:hAnsi="Times New Roman" w:cs="Times New Roman"/>
              </w:rPr>
            </w:pPr>
          </w:p>
        </w:tc>
      </w:tr>
    </w:tbl>
    <w:p w14:paraId="5C45695B" w14:textId="77777777" w:rsidR="00FB6D3D" w:rsidRDefault="00D22A15">
      <w:pPr>
        <w:pStyle w:val="2"/>
        <w:spacing w:before="120"/>
        <w:ind w:firstLine="425"/>
        <w:rPr>
          <w:rFonts w:ascii="宋体" w:eastAsia="宋体" w:hAnsi="宋体"/>
          <w:szCs w:val="30"/>
        </w:rPr>
      </w:pPr>
      <w:bookmarkStart w:id="46" w:name="_Toc20111"/>
      <w:r>
        <w:rPr>
          <w:rFonts w:ascii="宋体" w:eastAsia="宋体" w:hAnsi="宋体"/>
          <w:szCs w:val="30"/>
        </w:rPr>
        <w:t>7.1</w:t>
      </w:r>
      <w:r>
        <w:rPr>
          <w:rFonts w:ascii="宋体" w:eastAsia="宋体" w:hAnsi="宋体"/>
          <w:szCs w:val="30"/>
        </w:rPr>
        <w:tab/>
      </w:r>
      <w:r>
        <w:rPr>
          <w:rFonts w:ascii="宋体" w:eastAsia="宋体" w:hAnsi="宋体" w:hint="eastAsia"/>
          <w:szCs w:val="30"/>
        </w:rPr>
        <w:t>大件分拣区状态</w:t>
      </w:r>
      <w:bookmarkEnd w:id="46"/>
    </w:p>
    <w:p w14:paraId="6DE7A172" w14:textId="77777777" w:rsidR="00FB6D3D" w:rsidRDefault="00D22A15">
      <w:pPr>
        <w:pStyle w:val="af6"/>
        <w:ind w:leftChars="177" w:left="425" w:firstLineChars="0" w:firstLine="0"/>
      </w:pPr>
      <w:r>
        <w:rPr>
          <w:b/>
          <w:bCs/>
        </w:rPr>
        <w:t>请求方式</w:t>
      </w:r>
      <w:r>
        <w:t>：</w:t>
      </w:r>
      <w:r>
        <w:t>POST</w:t>
      </w:r>
      <w:r>
        <w:t>（</w:t>
      </w:r>
      <w:r>
        <w:t>HTTP</w:t>
      </w:r>
      <w:r>
        <w:t>）</w:t>
      </w:r>
    </w:p>
    <w:p w14:paraId="6A298700" w14:textId="77777777" w:rsidR="00FB6D3D" w:rsidRDefault="00D22A15">
      <w:pPr>
        <w:pStyle w:val="af6"/>
        <w:spacing w:line="360" w:lineRule="atLeast"/>
        <w:ind w:leftChars="177" w:left="425" w:firstLineChars="0" w:firstLine="0"/>
        <w:rPr>
          <w:rFonts w:ascii="Times New Roman" w:hAnsi="Times New Roman" w:cs="Times New Roman"/>
          <w:color w:val="262626"/>
          <w:spacing w:val="12"/>
          <w:szCs w:val="21"/>
        </w:rPr>
      </w:pPr>
      <w:r>
        <w:rPr>
          <w:rFonts w:ascii="Times New Roman" w:hAnsi="Times New Roman" w:cs="Times New Roman"/>
          <w:b/>
          <w:bCs/>
          <w:color w:val="262626"/>
          <w:spacing w:val="12"/>
          <w:szCs w:val="21"/>
        </w:rPr>
        <w:t>请求地址</w:t>
      </w:r>
      <w:r>
        <w:rPr>
          <w:rFonts w:ascii="Times New Roman" w:hAnsi="Times New Roman" w:cs="Times New Roman"/>
          <w:color w:val="262626"/>
          <w:spacing w:val="12"/>
          <w:szCs w:val="21"/>
        </w:rPr>
        <w:t>：</w:t>
      </w:r>
      <w:r>
        <w:rPr>
          <w:rFonts w:ascii="Times New Roman" w:hAnsi="Times New Roman" w:cs="Times New Roman"/>
          <w:color w:val="262626"/>
          <w:spacing w:val="12"/>
          <w:szCs w:val="24"/>
        </w:rPr>
        <w:t>http://</w:t>
      </w:r>
      <w:r>
        <w:rPr>
          <w:rFonts w:ascii="Times New Roman" w:hAnsi="Times New Roman" w:cs="Times New Roman" w:hint="eastAsia"/>
          <w:color w:val="262626"/>
          <w:spacing w:val="12"/>
          <w:szCs w:val="24"/>
        </w:rPr>
        <w:t>ip</w:t>
      </w:r>
      <w:r>
        <w:rPr>
          <w:rFonts w:ascii="Times New Roman" w:hAnsi="Times New Roman" w:cs="Times New Roman"/>
          <w:color w:val="262626"/>
          <w:spacing w:val="12"/>
          <w:szCs w:val="24"/>
        </w:rPr>
        <w:t>:port</w:t>
      </w:r>
      <w:r>
        <w:rPr>
          <w:rFonts w:ascii="Times New Roman" w:hAnsi="Times New Roman" w:cs="Times New Roman" w:hint="eastAsia"/>
          <w:color w:val="262626"/>
          <w:spacing w:val="12"/>
          <w:szCs w:val="24"/>
        </w:rPr>
        <w:t>/</w:t>
      </w:r>
      <w:r>
        <w:t>large_sort_area</w:t>
      </w:r>
      <w:r>
        <w:rPr>
          <w:rFonts w:ascii="Times New Roman" w:hAnsi="Times New Roman" w:cs="Times New Roman"/>
          <w:color w:val="262626"/>
          <w:spacing w:val="12"/>
          <w:szCs w:val="24"/>
        </w:rPr>
        <w:t>/</w:t>
      </w:r>
      <w:r>
        <w:rPr>
          <w:rFonts w:ascii="Times New Roman" w:hAnsi="Times New Roman" w:cs="Times New Roman" w:hint="eastAsia"/>
          <w:color w:val="262626"/>
          <w:spacing w:val="12"/>
          <w:szCs w:val="24"/>
        </w:rPr>
        <w:t>system/status</w:t>
      </w:r>
    </w:p>
    <w:p w14:paraId="562CFD1D" w14:textId="77777777" w:rsidR="00FB6D3D" w:rsidRDefault="00D22A15">
      <w:pPr>
        <w:pStyle w:val="af6"/>
        <w:spacing w:line="360" w:lineRule="atLeast"/>
        <w:ind w:leftChars="177" w:left="425" w:firstLineChars="0" w:firstLine="0"/>
        <w:rPr>
          <w:rFonts w:ascii="Times New Roman" w:hAnsi="Times New Roman" w:cs="Times New Roman"/>
          <w:b/>
          <w:color w:val="262626"/>
          <w:spacing w:val="12"/>
          <w:szCs w:val="21"/>
        </w:rPr>
      </w:pPr>
      <w:r>
        <w:rPr>
          <w:rFonts w:ascii="Times New Roman" w:hAnsi="Times New Roman" w:cs="Times New Roman" w:hint="eastAsia"/>
          <w:b/>
          <w:color w:val="262626"/>
          <w:spacing w:val="12"/>
          <w:szCs w:val="21"/>
        </w:rPr>
        <w:t>接口说明：</w:t>
      </w:r>
    </w:p>
    <w:p w14:paraId="16F733E1" w14:textId="77777777" w:rsidR="00FB6D3D" w:rsidRDefault="00D22A15">
      <w:pPr>
        <w:spacing w:line="360" w:lineRule="atLeast"/>
        <w:ind w:firstLineChars="0" w:firstLine="720"/>
      </w:pPr>
      <w:r>
        <w:rPr>
          <w:rFonts w:hint="eastAsia"/>
        </w:rPr>
        <w:t>该接口用于查看大件分拣区的状态</w:t>
      </w:r>
    </w:p>
    <w:p w14:paraId="248DF942" w14:textId="77777777" w:rsidR="00FB6D3D" w:rsidRDefault="00D22A15">
      <w:pPr>
        <w:spacing w:line="360" w:lineRule="atLeast"/>
        <w:ind w:firstLine="506"/>
        <w:rPr>
          <w:rFonts w:ascii="Times New Roman" w:hAnsi="Times New Roman" w:cs="Times New Roman"/>
          <w:color w:val="262626"/>
          <w:spacing w:val="12"/>
          <w:szCs w:val="21"/>
        </w:rPr>
      </w:pPr>
      <w:r>
        <w:rPr>
          <w:rFonts w:ascii="Times New Roman" w:hAnsi="Times New Roman" w:cs="Times New Roman"/>
          <w:b/>
          <w:bCs/>
          <w:color w:val="262626"/>
          <w:spacing w:val="12"/>
          <w:szCs w:val="21"/>
        </w:rPr>
        <w:t>请求包结构体</w:t>
      </w:r>
      <w:r>
        <w:rPr>
          <w:rFonts w:ascii="Times New Roman" w:hAnsi="Times New Roman" w:cs="Times New Roman"/>
          <w:color w:val="262626"/>
          <w:spacing w:val="12"/>
          <w:szCs w:val="21"/>
        </w:rPr>
        <w:t>：</w:t>
      </w:r>
    </w:p>
    <w:p w14:paraId="75A02D7E" w14:textId="77777777" w:rsidR="00FB6D3D" w:rsidRDefault="00D22A15">
      <w:pPr>
        <w:spacing w:line="360" w:lineRule="atLeast"/>
        <w:ind w:firstLine="504"/>
        <w:rPr>
          <w:rFonts w:ascii="Times New Roman" w:hAnsi="Times New Roman" w:cs="Times New Roman"/>
          <w:color w:val="262626"/>
          <w:spacing w:val="12"/>
          <w:szCs w:val="21"/>
        </w:rPr>
      </w:pPr>
      <w:r>
        <w:rPr>
          <w:rFonts w:ascii="Times New Roman" w:hAnsi="Times New Roman" w:cs="Times New Roman" w:hint="eastAsia"/>
          <w:color w:val="262626"/>
          <w:spacing w:val="12"/>
          <w:szCs w:val="21"/>
        </w:rPr>
        <w:t>{</w:t>
      </w:r>
    </w:p>
    <w:p w14:paraId="1CFE36C8" w14:textId="77777777" w:rsidR="00FB6D3D" w:rsidRDefault="00D22A15">
      <w:pPr>
        <w:spacing w:line="360" w:lineRule="atLeast"/>
        <w:ind w:firstLineChars="284" w:firstLine="716"/>
        <w:rPr>
          <w:rFonts w:ascii="Times New Roman" w:hAnsi="Times New Roman" w:cs="Times New Roman"/>
          <w:color w:val="262626"/>
          <w:spacing w:val="12"/>
          <w:szCs w:val="21"/>
        </w:rPr>
      </w:pPr>
      <w:r>
        <w:rPr>
          <w:rFonts w:ascii="Times New Roman" w:hAnsi="Times New Roman" w:cs="Times New Roman"/>
          <w:color w:val="262626"/>
          <w:spacing w:val="12"/>
          <w:szCs w:val="21"/>
        </w:rPr>
        <w:t>“sort_line”:”1”,</w:t>
      </w:r>
    </w:p>
    <w:p w14:paraId="5F8861CF" w14:textId="77777777" w:rsidR="00FB6D3D" w:rsidRDefault="00D22A15">
      <w:pPr>
        <w:spacing w:line="360" w:lineRule="atLeast"/>
        <w:ind w:firstLineChars="285" w:firstLine="718"/>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area</w:t>
      </w:r>
      <w:r>
        <w:rPr>
          <w:rFonts w:ascii="Times New Roman" w:hAnsi="Times New Roman" w:cs="Times New Roman"/>
          <w:color w:val="262626"/>
          <w:spacing w:val="12"/>
          <w:szCs w:val="21"/>
        </w:rPr>
        <w:t>_code”</w:t>
      </w:r>
      <w:r>
        <w:rPr>
          <w:rFonts w:ascii="Times New Roman" w:hAnsi="Times New Roman" w:cs="Times New Roman" w:hint="eastAsia"/>
          <w:color w:val="262626"/>
          <w:spacing w:val="12"/>
          <w:szCs w:val="21"/>
        </w:rPr>
        <w:t xml:space="preserve">: </w:t>
      </w:r>
      <w:r>
        <w:rPr>
          <w:rFonts w:ascii="Times New Roman" w:hAnsi="Times New Roman" w:cs="Times New Roman"/>
          <w:color w:val="262626"/>
          <w:spacing w:val="12"/>
          <w:szCs w:val="21"/>
        </w:rPr>
        <w:t>“2”,</w:t>
      </w:r>
    </w:p>
    <w:p w14:paraId="0E1D2329" w14:textId="77777777" w:rsidR="00FB6D3D" w:rsidRDefault="00D22A15">
      <w:pPr>
        <w:spacing w:line="360" w:lineRule="atLeast"/>
        <w:ind w:firstLineChars="285" w:firstLine="718"/>
        <w:rPr>
          <w:rFonts w:ascii="Times New Roman" w:hAnsi="Times New Roman" w:cs="Times New Roman"/>
          <w:color w:val="262626"/>
          <w:spacing w:val="12"/>
          <w:szCs w:val="21"/>
        </w:rPr>
      </w:pPr>
      <w:r>
        <w:rPr>
          <w:rFonts w:ascii="Times New Roman" w:hAnsi="Times New Roman" w:cs="Times New Roman"/>
          <w:color w:val="262626"/>
          <w:spacing w:val="12"/>
          <w:szCs w:val="21"/>
        </w:rPr>
        <w:t>“location”:”1”</w:t>
      </w:r>
    </w:p>
    <w:p w14:paraId="0EDA9106" w14:textId="77777777" w:rsidR="00FB6D3D" w:rsidRDefault="00D22A15">
      <w:pPr>
        <w:spacing w:line="360" w:lineRule="atLeast"/>
        <w:ind w:firstLine="504"/>
        <w:rPr>
          <w:rFonts w:ascii="Times New Roman" w:hAnsi="Times New Roman" w:cs="Times New Roman"/>
          <w:color w:val="262626"/>
          <w:spacing w:val="12"/>
          <w:szCs w:val="21"/>
        </w:rPr>
      </w:pPr>
      <w:r>
        <w:rPr>
          <w:rFonts w:ascii="Times New Roman" w:hAnsi="Times New Roman" w:cs="Times New Roman" w:hint="eastAsia"/>
          <w:color w:val="262626"/>
          <w:spacing w:val="12"/>
          <w:szCs w:val="21"/>
        </w:rPr>
        <w:t>}</w:t>
      </w:r>
    </w:p>
    <w:p w14:paraId="71FA3E56" w14:textId="77777777" w:rsidR="00FB6D3D" w:rsidRDefault="00D22A15">
      <w:pPr>
        <w:spacing w:line="360" w:lineRule="atLeast"/>
        <w:ind w:firstLine="506"/>
        <w:rPr>
          <w:rFonts w:ascii="Times New Roman" w:hAnsi="Times New Roman" w:cs="Times New Roman"/>
          <w:b/>
          <w:bCs/>
          <w:color w:val="262626"/>
          <w:spacing w:val="12"/>
          <w:szCs w:val="21"/>
        </w:rPr>
      </w:pPr>
      <w:r>
        <w:rPr>
          <w:rFonts w:ascii="Times New Roman" w:hAnsi="Times New Roman" w:cs="Times New Roman" w:hint="eastAsia"/>
          <w:b/>
          <w:bCs/>
          <w:color w:val="262626"/>
          <w:spacing w:val="12"/>
          <w:szCs w:val="21"/>
        </w:rPr>
        <w:t>参数说明</w:t>
      </w:r>
      <w:r>
        <w:rPr>
          <w:rFonts w:ascii="Times New Roman" w:hAnsi="Times New Roman" w:cs="Times New Roman" w:hint="eastAsia"/>
          <w:b/>
          <w:bCs/>
          <w:color w:val="262626"/>
          <w:spacing w:val="12"/>
          <w:szCs w:val="21"/>
        </w:rPr>
        <w:t>:</w:t>
      </w:r>
    </w:p>
    <w:p w14:paraId="28365B0F" w14:textId="77777777" w:rsidR="00FB6D3D" w:rsidRDefault="00FB6D3D">
      <w:pPr>
        <w:spacing w:line="360" w:lineRule="atLeast"/>
        <w:ind w:firstLine="506"/>
        <w:rPr>
          <w:rFonts w:ascii="Times New Roman" w:hAnsi="Times New Roman" w:cs="Times New Roman"/>
          <w:b/>
          <w:bCs/>
          <w:color w:val="262626"/>
          <w:spacing w:val="12"/>
          <w:szCs w:val="21"/>
        </w:rPr>
      </w:pPr>
    </w:p>
    <w:tbl>
      <w:tblPr>
        <w:tblStyle w:val="af2"/>
        <w:tblW w:w="8642" w:type="dxa"/>
        <w:jc w:val="center"/>
        <w:tblLayout w:type="fixed"/>
        <w:tblLook w:val="04A0" w:firstRow="1" w:lastRow="0" w:firstColumn="1" w:lastColumn="0" w:noHBand="0" w:noVBand="1"/>
      </w:tblPr>
      <w:tblGrid>
        <w:gridCol w:w="1413"/>
        <w:gridCol w:w="1276"/>
        <w:gridCol w:w="2976"/>
        <w:gridCol w:w="2977"/>
      </w:tblGrid>
      <w:tr w:rsidR="00FB6D3D" w14:paraId="6495F4E0" w14:textId="77777777">
        <w:trPr>
          <w:jc w:val="center"/>
        </w:trPr>
        <w:tc>
          <w:tcPr>
            <w:tcW w:w="1413" w:type="dxa"/>
          </w:tcPr>
          <w:p w14:paraId="485024FE" w14:textId="77777777" w:rsidR="00FB6D3D" w:rsidRDefault="00D22A15">
            <w:pPr>
              <w:ind w:firstLineChars="0" w:firstLine="0"/>
            </w:pPr>
            <w:r>
              <w:rPr>
                <w:rFonts w:hint="eastAsia"/>
              </w:rPr>
              <w:t>参数</w:t>
            </w:r>
          </w:p>
        </w:tc>
        <w:tc>
          <w:tcPr>
            <w:tcW w:w="1276" w:type="dxa"/>
          </w:tcPr>
          <w:p w14:paraId="45A7F63F" w14:textId="77777777" w:rsidR="00FB6D3D" w:rsidRDefault="00D22A15">
            <w:pPr>
              <w:ind w:firstLineChars="0" w:firstLine="0"/>
            </w:pPr>
            <w:r>
              <w:rPr>
                <w:rFonts w:hint="eastAsia"/>
              </w:rPr>
              <w:t>参数类型</w:t>
            </w:r>
          </w:p>
        </w:tc>
        <w:tc>
          <w:tcPr>
            <w:tcW w:w="2976" w:type="dxa"/>
          </w:tcPr>
          <w:p w14:paraId="579E9DC9" w14:textId="77777777" w:rsidR="00FB6D3D" w:rsidRDefault="00D22A15">
            <w:pPr>
              <w:ind w:firstLineChars="0" w:firstLine="0"/>
            </w:pPr>
            <w:r>
              <w:rPr>
                <w:rFonts w:hint="eastAsia"/>
              </w:rPr>
              <w:t>说明</w:t>
            </w:r>
          </w:p>
        </w:tc>
        <w:tc>
          <w:tcPr>
            <w:tcW w:w="2977" w:type="dxa"/>
          </w:tcPr>
          <w:p w14:paraId="7B180C1F" w14:textId="77777777" w:rsidR="00FB6D3D" w:rsidRDefault="00D22A15">
            <w:pPr>
              <w:ind w:firstLineChars="0" w:firstLine="0"/>
            </w:pPr>
            <w:r>
              <w:rPr>
                <w:rFonts w:hint="eastAsia"/>
              </w:rPr>
              <w:t>示例值</w:t>
            </w:r>
          </w:p>
        </w:tc>
      </w:tr>
      <w:tr w:rsidR="00FB6D3D" w14:paraId="5EB5A342" w14:textId="77777777">
        <w:trPr>
          <w:jc w:val="center"/>
        </w:trPr>
        <w:tc>
          <w:tcPr>
            <w:tcW w:w="1413" w:type="dxa"/>
          </w:tcPr>
          <w:p w14:paraId="67E019B4" w14:textId="77777777" w:rsidR="00FB6D3D" w:rsidRDefault="00D22A15">
            <w:pPr>
              <w:ind w:firstLineChars="0" w:firstLine="0"/>
              <w:rPr>
                <w:rFonts w:ascii="Times New Roman" w:hAnsi="Times New Roman" w:cs="Times New Roman"/>
              </w:rPr>
            </w:pPr>
            <w:r>
              <w:rPr>
                <w:rFonts w:ascii="Times New Roman" w:hAnsi="Times New Roman" w:cs="Times New Roman"/>
                <w:color w:val="262626"/>
                <w:spacing w:val="12"/>
                <w:szCs w:val="21"/>
              </w:rPr>
              <w:t>area_</w:t>
            </w:r>
            <w:r>
              <w:rPr>
                <w:rFonts w:ascii="Times New Roman" w:hAnsi="Times New Roman" w:cs="Times New Roman" w:hint="eastAsia"/>
                <w:color w:val="262626"/>
                <w:spacing w:val="12"/>
                <w:szCs w:val="21"/>
              </w:rPr>
              <w:t>code</w:t>
            </w:r>
          </w:p>
        </w:tc>
        <w:tc>
          <w:tcPr>
            <w:tcW w:w="1276" w:type="dxa"/>
          </w:tcPr>
          <w:p w14:paraId="1B46F08D" w14:textId="77777777" w:rsidR="00FB6D3D" w:rsidRDefault="00D22A15">
            <w:pPr>
              <w:ind w:firstLineChars="0" w:firstLine="0"/>
            </w:pPr>
            <w:r>
              <w:t>string</w:t>
            </w:r>
          </w:p>
        </w:tc>
        <w:tc>
          <w:tcPr>
            <w:tcW w:w="2976" w:type="dxa"/>
          </w:tcPr>
          <w:p w14:paraId="0B8702C1" w14:textId="77777777" w:rsidR="00FB6D3D" w:rsidRDefault="00D22A15">
            <w:pPr>
              <w:ind w:firstLineChars="0" w:firstLine="0"/>
            </w:pPr>
            <w:r>
              <w:rPr>
                <w:rFonts w:hint="eastAsia"/>
              </w:rPr>
              <w:t>大件区域编号，值：</w:t>
            </w:r>
            <w:r>
              <w:rPr>
                <w:rFonts w:hint="eastAsia"/>
              </w:rPr>
              <w:t>2</w:t>
            </w:r>
          </w:p>
        </w:tc>
        <w:tc>
          <w:tcPr>
            <w:tcW w:w="2977" w:type="dxa"/>
          </w:tcPr>
          <w:p w14:paraId="55815C10" w14:textId="77777777" w:rsidR="00FB6D3D" w:rsidRDefault="00D22A15">
            <w:pPr>
              <w:ind w:firstLineChars="0" w:firstLine="0"/>
            </w:pPr>
            <w:r>
              <w:rPr>
                <w:rFonts w:hint="eastAsia"/>
              </w:rPr>
              <w:t>详情请参见</w:t>
            </w:r>
            <w:r>
              <w:rPr>
                <w:rFonts w:hint="eastAsia"/>
              </w:rPr>
              <w:t>3</w:t>
            </w:r>
            <w:r>
              <w:t>.1</w:t>
            </w:r>
          </w:p>
        </w:tc>
      </w:tr>
      <w:tr w:rsidR="00FB6D3D" w14:paraId="7303BA74" w14:textId="77777777">
        <w:trPr>
          <w:jc w:val="center"/>
        </w:trPr>
        <w:tc>
          <w:tcPr>
            <w:tcW w:w="1413" w:type="dxa"/>
          </w:tcPr>
          <w:p w14:paraId="794505D2" w14:textId="77777777" w:rsidR="00FB6D3D" w:rsidRDefault="00D22A15">
            <w:pPr>
              <w:ind w:firstLineChars="0" w:firstLine="0"/>
              <w:rPr>
                <w:rFonts w:ascii="Times New Roman" w:hAnsi="Times New Roman" w:cs="Times New Roman"/>
                <w:color w:val="262626"/>
                <w:spacing w:val="12"/>
                <w:szCs w:val="21"/>
              </w:rPr>
            </w:pPr>
            <w:r>
              <w:rPr>
                <w:rFonts w:ascii="Times New Roman" w:hAnsi="Times New Roman" w:cs="Times New Roman"/>
                <w:color w:val="262626"/>
                <w:spacing w:val="12"/>
                <w:szCs w:val="21"/>
              </w:rPr>
              <w:t>location</w:t>
            </w:r>
          </w:p>
        </w:tc>
        <w:tc>
          <w:tcPr>
            <w:tcW w:w="1276" w:type="dxa"/>
          </w:tcPr>
          <w:p w14:paraId="67FD4A3D" w14:textId="77777777" w:rsidR="00FB6D3D" w:rsidRDefault="00D22A15">
            <w:pPr>
              <w:ind w:firstLineChars="0" w:firstLine="0"/>
            </w:pPr>
            <w:r>
              <w:t>string</w:t>
            </w:r>
          </w:p>
        </w:tc>
        <w:tc>
          <w:tcPr>
            <w:tcW w:w="2976" w:type="dxa"/>
          </w:tcPr>
          <w:p w14:paraId="7B15F739" w14:textId="77777777" w:rsidR="00FB6D3D" w:rsidRDefault="00D22A15">
            <w:pPr>
              <w:ind w:firstLineChars="0" w:firstLine="0"/>
            </w:pPr>
            <w:r>
              <w:rPr>
                <w:rFonts w:hint="eastAsia"/>
              </w:rPr>
              <w:t>大件分拣区域一区</w:t>
            </w:r>
            <w:r>
              <w:rPr>
                <w:rFonts w:hint="eastAsia"/>
              </w:rPr>
              <w:t>or</w:t>
            </w:r>
            <w:r>
              <w:rPr>
                <w:rFonts w:hint="eastAsia"/>
              </w:rPr>
              <w:t>二区</w:t>
            </w:r>
          </w:p>
        </w:tc>
        <w:tc>
          <w:tcPr>
            <w:tcW w:w="2977" w:type="dxa"/>
          </w:tcPr>
          <w:p w14:paraId="14BA4995" w14:textId="77777777" w:rsidR="00FB6D3D" w:rsidRDefault="00D22A15">
            <w:pPr>
              <w:ind w:firstLineChars="0" w:firstLine="0"/>
            </w:pPr>
            <w:r>
              <w:rPr>
                <w:rFonts w:hint="eastAsia"/>
              </w:rPr>
              <w:t>1</w:t>
            </w:r>
            <w:r>
              <w:rPr>
                <w:rFonts w:hint="eastAsia"/>
              </w:rPr>
              <w:t>：一区</w:t>
            </w:r>
          </w:p>
          <w:p w14:paraId="49A5A6FB" w14:textId="77777777" w:rsidR="00FB6D3D" w:rsidRDefault="00D22A15">
            <w:pPr>
              <w:ind w:firstLineChars="0" w:firstLine="0"/>
            </w:pPr>
            <w:r>
              <w:rPr>
                <w:rFonts w:hint="eastAsia"/>
              </w:rPr>
              <w:lastRenderedPageBreak/>
              <w:t>2</w:t>
            </w:r>
            <w:r>
              <w:rPr>
                <w:rFonts w:hint="eastAsia"/>
              </w:rPr>
              <w:t>：二区</w:t>
            </w:r>
          </w:p>
        </w:tc>
      </w:tr>
    </w:tbl>
    <w:p w14:paraId="7114FB15" w14:textId="77777777" w:rsidR="00FB6D3D" w:rsidRDefault="00D22A15">
      <w:pPr>
        <w:pStyle w:val="af6"/>
        <w:ind w:leftChars="300" w:firstLineChars="0" w:firstLine="0"/>
        <w:rPr>
          <w:rStyle w:val="af3"/>
        </w:rPr>
      </w:pPr>
      <w:r>
        <w:rPr>
          <w:rStyle w:val="af3"/>
          <w:rFonts w:hint="eastAsia"/>
        </w:rPr>
        <w:lastRenderedPageBreak/>
        <w:t>返回结果：</w:t>
      </w:r>
    </w:p>
    <w:p w14:paraId="4CF15A13" w14:textId="77777777" w:rsidR="00FB6D3D" w:rsidRDefault="00D22A15">
      <w:pPr>
        <w:pStyle w:val="af6"/>
        <w:ind w:leftChars="300" w:firstLineChars="0" w:firstLine="0"/>
        <w:rPr>
          <w:rFonts w:ascii="Times New Roman" w:hAnsi="Times New Roman" w:cs="Times New Roman"/>
          <w:color w:val="262626"/>
          <w:spacing w:val="12"/>
          <w:szCs w:val="21"/>
        </w:rPr>
      </w:pPr>
      <w:r>
        <w:rPr>
          <w:rFonts w:ascii="Times New Roman" w:hAnsi="Times New Roman" w:cs="Times New Roman" w:hint="eastAsia"/>
          <w:color w:val="262626"/>
          <w:spacing w:val="12"/>
          <w:szCs w:val="21"/>
        </w:rPr>
        <w:t>{</w:t>
      </w:r>
    </w:p>
    <w:p w14:paraId="62197812" w14:textId="77777777" w:rsidR="00FB6D3D" w:rsidRDefault="00D22A15">
      <w:pPr>
        <w:pStyle w:val="af6"/>
        <w:ind w:leftChars="300" w:firstLineChars="0" w:firstLine="300"/>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code</w:t>
      </w: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 xml:space="preserve">: </w:t>
      </w:r>
      <w:r>
        <w:rPr>
          <w:rFonts w:ascii="Times New Roman" w:hAnsi="Times New Roman" w:cs="Times New Roman"/>
          <w:color w:val="262626"/>
          <w:spacing w:val="12"/>
          <w:szCs w:val="21"/>
        </w:rPr>
        <w:t>20</w:t>
      </w:r>
      <w:r>
        <w:rPr>
          <w:rFonts w:ascii="Times New Roman" w:hAnsi="Times New Roman" w:cs="Times New Roman" w:hint="eastAsia"/>
          <w:color w:val="262626"/>
          <w:spacing w:val="12"/>
          <w:szCs w:val="21"/>
        </w:rPr>
        <w:t>0,</w:t>
      </w:r>
    </w:p>
    <w:p w14:paraId="06203D55" w14:textId="77777777" w:rsidR="00FB6D3D" w:rsidRDefault="00D22A15">
      <w:pPr>
        <w:pStyle w:val="af6"/>
        <w:ind w:leftChars="300" w:firstLineChars="0" w:firstLine="300"/>
        <w:rPr>
          <w:rFonts w:ascii="Times New Roman" w:hAnsi="Times New Roman" w:cs="Times New Roman"/>
          <w:color w:val="262626"/>
          <w:spacing w:val="12"/>
          <w:szCs w:val="21"/>
        </w:rPr>
      </w:pPr>
      <w:r>
        <w:rPr>
          <w:rFonts w:ascii="Times New Roman" w:hAnsi="Times New Roman" w:cs="Times New Roman"/>
          <w:color w:val="262626"/>
          <w:spacing w:val="12"/>
          <w:szCs w:val="21"/>
        </w:rPr>
        <w:t>“msg”</w:t>
      </w:r>
      <w:r>
        <w:rPr>
          <w:rFonts w:ascii="Times New Roman" w:hAnsi="Times New Roman" w:cs="Times New Roman" w:hint="eastAsia"/>
          <w:color w:val="262626"/>
          <w:spacing w:val="12"/>
          <w:szCs w:val="21"/>
        </w:rPr>
        <w:t xml:space="preserve">: </w:t>
      </w: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success</w:t>
      </w: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w:t>
      </w:r>
    </w:p>
    <w:p w14:paraId="1DDDA3D9" w14:textId="77777777" w:rsidR="00FB6D3D" w:rsidRDefault="00D22A15">
      <w:pPr>
        <w:pStyle w:val="af6"/>
        <w:ind w:leftChars="300" w:firstLineChars="0" w:firstLine="300"/>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data</w:t>
      </w: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w:t>
      </w:r>
      <w:r>
        <w:rPr>
          <w:rFonts w:ascii="Times New Roman" w:hAnsi="Times New Roman" w:cs="Times New Roman"/>
          <w:color w:val="262626"/>
          <w:spacing w:val="12"/>
          <w:szCs w:val="21"/>
        </w:rPr>
        <w:t>”0”</w:t>
      </w:r>
    </w:p>
    <w:p w14:paraId="5AE377A0" w14:textId="77777777" w:rsidR="00FB6D3D" w:rsidRDefault="00D22A15">
      <w:pPr>
        <w:ind w:firstLineChars="285" w:firstLine="718"/>
        <w:rPr>
          <w:rFonts w:ascii="Times New Roman" w:hAnsi="Times New Roman" w:cs="Times New Roman"/>
          <w:color w:val="262626"/>
          <w:spacing w:val="12"/>
          <w:szCs w:val="21"/>
        </w:rPr>
      </w:pPr>
      <w:r>
        <w:rPr>
          <w:rFonts w:ascii="Times New Roman" w:hAnsi="Times New Roman" w:cs="Times New Roman" w:hint="eastAsia"/>
          <w:color w:val="262626"/>
          <w:spacing w:val="12"/>
          <w:szCs w:val="21"/>
        </w:rPr>
        <w:t>}</w:t>
      </w:r>
    </w:p>
    <w:tbl>
      <w:tblPr>
        <w:tblStyle w:val="af2"/>
        <w:tblW w:w="8642" w:type="dxa"/>
        <w:jc w:val="center"/>
        <w:tblLayout w:type="fixed"/>
        <w:tblLook w:val="04A0" w:firstRow="1" w:lastRow="0" w:firstColumn="1" w:lastColumn="0" w:noHBand="0" w:noVBand="1"/>
      </w:tblPr>
      <w:tblGrid>
        <w:gridCol w:w="1413"/>
        <w:gridCol w:w="1276"/>
        <w:gridCol w:w="2551"/>
        <w:gridCol w:w="3402"/>
      </w:tblGrid>
      <w:tr w:rsidR="00FB6D3D" w14:paraId="22B11EC3" w14:textId="77777777">
        <w:trPr>
          <w:jc w:val="center"/>
        </w:trPr>
        <w:tc>
          <w:tcPr>
            <w:tcW w:w="1413" w:type="dxa"/>
          </w:tcPr>
          <w:p w14:paraId="63710D04" w14:textId="77777777" w:rsidR="00FB6D3D" w:rsidRDefault="00D22A15">
            <w:pPr>
              <w:ind w:firstLineChars="0" w:firstLine="0"/>
            </w:pPr>
            <w:r>
              <w:rPr>
                <w:rFonts w:hint="eastAsia"/>
              </w:rPr>
              <w:t>参数</w:t>
            </w:r>
          </w:p>
        </w:tc>
        <w:tc>
          <w:tcPr>
            <w:tcW w:w="1276" w:type="dxa"/>
          </w:tcPr>
          <w:p w14:paraId="030D2EC5" w14:textId="77777777" w:rsidR="00FB6D3D" w:rsidRDefault="00D22A15">
            <w:pPr>
              <w:ind w:firstLineChars="0" w:firstLine="0"/>
            </w:pPr>
            <w:r>
              <w:rPr>
                <w:rFonts w:hint="eastAsia"/>
              </w:rPr>
              <w:t>参数类型</w:t>
            </w:r>
          </w:p>
        </w:tc>
        <w:tc>
          <w:tcPr>
            <w:tcW w:w="2551" w:type="dxa"/>
          </w:tcPr>
          <w:p w14:paraId="2BC7E6A7" w14:textId="77777777" w:rsidR="00FB6D3D" w:rsidRDefault="00D22A15">
            <w:pPr>
              <w:ind w:firstLineChars="0" w:firstLine="0"/>
            </w:pPr>
            <w:r>
              <w:rPr>
                <w:rFonts w:hint="eastAsia"/>
              </w:rPr>
              <w:t>说明</w:t>
            </w:r>
          </w:p>
        </w:tc>
        <w:tc>
          <w:tcPr>
            <w:tcW w:w="3402" w:type="dxa"/>
          </w:tcPr>
          <w:p w14:paraId="2EE85928" w14:textId="77777777" w:rsidR="00FB6D3D" w:rsidRDefault="00D22A15">
            <w:pPr>
              <w:ind w:firstLineChars="0" w:firstLine="0"/>
            </w:pPr>
            <w:r>
              <w:rPr>
                <w:rFonts w:hint="eastAsia"/>
              </w:rPr>
              <w:t>示例值</w:t>
            </w:r>
          </w:p>
        </w:tc>
      </w:tr>
      <w:tr w:rsidR="00FB6D3D" w14:paraId="44EE96FB" w14:textId="77777777">
        <w:trPr>
          <w:jc w:val="center"/>
        </w:trPr>
        <w:tc>
          <w:tcPr>
            <w:tcW w:w="1413" w:type="dxa"/>
          </w:tcPr>
          <w:p w14:paraId="7FF5E066" w14:textId="77777777" w:rsidR="00FB6D3D" w:rsidRDefault="00D22A15">
            <w:pPr>
              <w:ind w:firstLineChars="0" w:firstLine="0"/>
              <w:rPr>
                <w:rFonts w:ascii="Times New Roman" w:hAnsi="Times New Roman" w:cs="Times New Roman"/>
              </w:rPr>
            </w:pPr>
            <w:r>
              <w:rPr>
                <w:rFonts w:ascii="Times New Roman" w:hAnsi="Times New Roman" w:cs="Times New Roman" w:hint="eastAsia"/>
                <w:color w:val="262626"/>
                <w:spacing w:val="12"/>
                <w:szCs w:val="21"/>
              </w:rPr>
              <w:t>code</w:t>
            </w:r>
          </w:p>
        </w:tc>
        <w:tc>
          <w:tcPr>
            <w:tcW w:w="1276" w:type="dxa"/>
          </w:tcPr>
          <w:p w14:paraId="16AEA6CA" w14:textId="77777777" w:rsidR="00FB6D3D" w:rsidRDefault="00D22A15">
            <w:pPr>
              <w:ind w:firstLineChars="0" w:firstLine="0"/>
            </w:pPr>
            <w:r>
              <w:rPr>
                <w:rFonts w:hint="eastAsia"/>
              </w:rPr>
              <w:t>int</w:t>
            </w:r>
          </w:p>
        </w:tc>
        <w:tc>
          <w:tcPr>
            <w:tcW w:w="2551" w:type="dxa"/>
          </w:tcPr>
          <w:p w14:paraId="45413F11" w14:textId="77777777" w:rsidR="00FB6D3D" w:rsidRDefault="00D22A15">
            <w:pPr>
              <w:ind w:firstLineChars="0" w:firstLine="0"/>
            </w:pPr>
            <w:r>
              <w:rPr>
                <w:rFonts w:hint="eastAsia"/>
              </w:rPr>
              <w:t>返回码</w:t>
            </w:r>
          </w:p>
        </w:tc>
        <w:tc>
          <w:tcPr>
            <w:tcW w:w="3402" w:type="dxa"/>
          </w:tcPr>
          <w:p w14:paraId="731D450A" w14:textId="77777777" w:rsidR="00FB6D3D" w:rsidRDefault="00D22A15">
            <w:pPr>
              <w:ind w:firstLineChars="0" w:firstLine="0"/>
            </w:pPr>
            <w:r>
              <w:t>20</w:t>
            </w:r>
            <w:r>
              <w:rPr>
                <w:rFonts w:hint="eastAsia"/>
              </w:rPr>
              <w:t>0</w:t>
            </w:r>
            <w:r>
              <w:rPr>
                <w:rFonts w:hint="eastAsia"/>
              </w:rPr>
              <w:t>为成功；</w:t>
            </w:r>
            <w:r>
              <w:rPr>
                <w:rFonts w:hint="eastAsia"/>
              </w:rPr>
              <w:t>4</w:t>
            </w:r>
            <w:r>
              <w:t>00</w:t>
            </w:r>
            <w:r>
              <w:rPr>
                <w:rFonts w:hint="eastAsia"/>
              </w:rPr>
              <w:t>为失败</w:t>
            </w:r>
          </w:p>
        </w:tc>
      </w:tr>
      <w:tr w:rsidR="00FB6D3D" w14:paraId="390C9C75" w14:textId="77777777">
        <w:trPr>
          <w:jc w:val="center"/>
        </w:trPr>
        <w:tc>
          <w:tcPr>
            <w:tcW w:w="1413" w:type="dxa"/>
          </w:tcPr>
          <w:p w14:paraId="1022E8E3" w14:textId="77777777" w:rsidR="00FB6D3D" w:rsidRDefault="00D22A15">
            <w:pPr>
              <w:ind w:firstLineChars="0" w:firstLine="0"/>
              <w:rPr>
                <w:rFonts w:ascii="Times New Roman" w:hAnsi="Times New Roman" w:cs="Times New Roman"/>
              </w:rPr>
            </w:pPr>
            <w:r>
              <w:rPr>
                <w:rFonts w:ascii="Times New Roman" w:hAnsi="Times New Roman" w:cs="Times New Roman"/>
                <w:color w:val="262626"/>
                <w:spacing w:val="12"/>
                <w:szCs w:val="21"/>
              </w:rPr>
              <w:t>msg</w:t>
            </w:r>
          </w:p>
        </w:tc>
        <w:tc>
          <w:tcPr>
            <w:tcW w:w="1276" w:type="dxa"/>
          </w:tcPr>
          <w:p w14:paraId="264D0DCE" w14:textId="77777777" w:rsidR="00FB6D3D" w:rsidRDefault="00D22A15">
            <w:pPr>
              <w:ind w:firstLineChars="0" w:firstLine="0"/>
            </w:pPr>
            <w:r>
              <w:rPr>
                <w:rFonts w:hint="eastAsia"/>
              </w:rPr>
              <w:t>string</w:t>
            </w:r>
          </w:p>
        </w:tc>
        <w:tc>
          <w:tcPr>
            <w:tcW w:w="2551" w:type="dxa"/>
          </w:tcPr>
          <w:p w14:paraId="75175A4B" w14:textId="77777777" w:rsidR="00FB6D3D" w:rsidRDefault="00D22A15">
            <w:pPr>
              <w:ind w:firstLineChars="0" w:firstLine="0"/>
            </w:pPr>
            <w:r>
              <w:t>对返回码的文本描述内容</w:t>
            </w:r>
          </w:p>
        </w:tc>
        <w:tc>
          <w:tcPr>
            <w:tcW w:w="3402" w:type="dxa"/>
          </w:tcPr>
          <w:p w14:paraId="1BEFF3DF" w14:textId="77777777" w:rsidR="00FB6D3D" w:rsidRDefault="00D22A15">
            <w:pPr>
              <w:ind w:firstLineChars="0" w:firstLine="0"/>
              <w:rPr>
                <w:rFonts w:ascii="Times New Roman" w:hAnsi="Times New Roman" w:cs="Times New Roman"/>
              </w:rPr>
            </w:pPr>
            <w:r>
              <w:rPr>
                <w:rFonts w:ascii="Times New Roman" w:hAnsi="Times New Roman" w:cs="Times New Roman"/>
              </w:rPr>
              <w:t>“success”</w:t>
            </w:r>
            <w:r>
              <w:rPr>
                <w:rFonts w:ascii="Times New Roman" w:hAnsi="Times New Roman" w:cs="Times New Roman"/>
              </w:rPr>
              <w:t>表示</w:t>
            </w:r>
            <w:r>
              <w:rPr>
                <w:rFonts w:ascii="Times New Roman" w:hAnsi="Times New Roman" w:cs="Times New Roman" w:hint="eastAsia"/>
              </w:rPr>
              <w:t>查询</w:t>
            </w:r>
            <w:r>
              <w:rPr>
                <w:rFonts w:ascii="Times New Roman" w:hAnsi="Times New Roman" w:cs="Times New Roman"/>
              </w:rPr>
              <w:t>成功</w:t>
            </w:r>
          </w:p>
          <w:p w14:paraId="5F6B78F8" w14:textId="77777777" w:rsidR="00FB6D3D" w:rsidRDefault="00D22A15">
            <w:pPr>
              <w:ind w:firstLineChars="0" w:firstLine="0"/>
              <w:rPr>
                <w:rFonts w:ascii="Times New Roman" w:hAnsi="Times New Roman" w:cs="Times New Roman"/>
              </w:rPr>
            </w:pPr>
            <w:r>
              <w:rPr>
                <w:rFonts w:ascii="Times New Roman" w:hAnsi="Times New Roman" w:cs="Times New Roman"/>
              </w:rPr>
              <w:t>”error”</w:t>
            </w:r>
            <w:r>
              <w:rPr>
                <w:rFonts w:ascii="Times New Roman" w:hAnsi="Times New Roman" w:cs="Times New Roman"/>
              </w:rPr>
              <w:t>表示</w:t>
            </w:r>
            <w:r>
              <w:rPr>
                <w:rFonts w:ascii="Times New Roman" w:hAnsi="Times New Roman" w:cs="Times New Roman" w:hint="eastAsia"/>
              </w:rPr>
              <w:t>查询失败</w:t>
            </w:r>
          </w:p>
        </w:tc>
      </w:tr>
      <w:tr w:rsidR="00FB6D3D" w14:paraId="16CC897C" w14:textId="77777777">
        <w:trPr>
          <w:jc w:val="center"/>
        </w:trPr>
        <w:tc>
          <w:tcPr>
            <w:tcW w:w="1413" w:type="dxa"/>
          </w:tcPr>
          <w:p w14:paraId="33DB1098" w14:textId="77777777" w:rsidR="00FB6D3D" w:rsidRDefault="00D22A15">
            <w:pPr>
              <w:ind w:firstLineChars="0" w:firstLine="0"/>
              <w:rPr>
                <w:rFonts w:ascii="Times New Roman" w:hAnsi="Times New Roman" w:cs="Times New Roman"/>
                <w:color w:val="262626"/>
                <w:spacing w:val="12"/>
                <w:szCs w:val="21"/>
              </w:rPr>
            </w:pPr>
            <w:r>
              <w:rPr>
                <w:rFonts w:ascii="Times New Roman" w:hAnsi="Times New Roman" w:cs="Times New Roman"/>
                <w:color w:val="262626"/>
                <w:spacing w:val="12"/>
                <w:szCs w:val="21"/>
              </w:rPr>
              <w:t>data</w:t>
            </w:r>
          </w:p>
        </w:tc>
        <w:tc>
          <w:tcPr>
            <w:tcW w:w="1276" w:type="dxa"/>
          </w:tcPr>
          <w:p w14:paraId="761853C2" w14:textId="77777777" w:rsidR="00FB6D3D" w:rsidRDefault="00D22A15">
            <w:pPr>
              <w:ind w:firstLineChars="0" w:firstLine="0"/>
            </w:pPr>
            <w:r>
              <w:t>string</w:t>
            </w:r>
          </w:p>
        </w:tc>
        <w:tc>
          <w:tcPr>
            <w:tcW w:w="2551" w:type="dxa"/>
          </w:tcPr>
          <w:p w14:paraId="1E5230B1" w14:textId="77777777" w:rsidR="00FB6D3D" w:rsidRDefault="00D22A15">
            <w:pPr>
              <w:ind w:firstLineChars="0" w:firstLine="0"/>
            </w:pPr>
            <w:r>
              <w:rPr>
                <w:rFonts w:hint="eastAsia"/>
              </w:rPr>
              <w:t>功能区的状态</w:t>
            </w:r>
          </w:p>
        </w:tc>
        <w:tc>
          <w:tcPr>
            <w:tcW w:w="3402" w:type="dxa"/>
          </w:tcPr>
          <w:p w14:paraId="5222A97A" w14:textId="77777777" w:rsidR="00FB6D3D" w:rsidRDefault="00D22A15">
            <w:pPr>
              <w:ind w:firstLineChars="0" w:firstLine="0"/>
            </w:pPr>
            <w:r>
              <w:rPr>
                <w:rFonts w:ascii="Times New Roman" w:hAnsi="Times New Roman" w:cs="Times New Roman"/>
              </w:rPr>
              <w:t>0</w:t>
            </w:r>
            <w:r>
              <w:rPr>
                <w:rFonts w:ascii="Times New Roman" w:hAnsi="Times New Roman" w:cs="Times New Roman" w:hint="eastAsia"/>
              </w:rPr>
              <w:t>待机，</w:t>
            </w:r>
            <w:r>
              <w:rPr>
                <w:rFonts w:ascii="Times New Roman" w:hAnsi="Times New Roman" w:cs="Times New Roman" w:hint="eastAsia"/>
              </w:rPr>
              <w:t>1</w:t>
            </w:r>
            <w:r>
              <w:rPr>
                <w:rFonts w:ascii="Times New Roman" w:hAnsi="Times New Roman" w:cs="Times New Roman" w:hint="eastAsia"/>
              </w:rPr>
              <w:t>运行中，</w:t>
            </w:r>
            <w:r>
              <w:rPr>
                <w:rFonts w:ascii="Times New Roman" w:hAnsi="Times New Roman" w:cs="Times New Roman" w:hint="eastAsia"/>
              </w:rPr>
              <w:t>2</w:t>
            </w:r>
            <w:r>
              <w:rPr>
                <w:rFonts w:ascii="Times New Roman" w:hAnsi="Times New Roman" w:cs="Times New Roman" w:hint="eastAsia"/>
              </w:rPr>
              <w:t>报错</w:t>
            </w:r>
            <w:r>
              <w:rPr>
                <w:rFonts w:ascii="Times New Roman" w:hAnsi="Times New Roman" w:cs="Times New Roman" w:hint="eastAsia"/>
              </w:rPr>
              <w:t>，</w:t>
            </w:r>
            <w:r>
              <w:rPr>
                <w:rFonts w:ascii="Times New Roman" w:hAnsi="Times New Roman" w:cs="Times New Roman" w:hint="eastAsia"/>
              </w:rPr>
              <w:t>3</w:t>
            </w:r>
            <w:r>
              <w:rPr>
                <w:rFonts w:ascii="Times New Roman" w:hAnsi="Times New Roman" w:cs="Times New Roman" w:hint="eastAsia"/>
              </w:rPr>
              <w:t>：暂停</w:t>
            </w:r>
          </w:p>
        </w:tc>
      </w:tr>
    </w:tbl>
    <w:p w14:paraId="3FC31D8F" w14:textId="77777777" w:rsidR="00FB6D3D" w:rsidRDefault="00D22A15">
      <w:pPr>
        <w:pStyle w:val="2"/>
        <w:numPr>
          <w:ilvl w:val="1"/>
          <w:numId w:val="20"/>
        </w:numPr>
        <w:spacing w:before="120"/>
        <w:rPr>
          <w:rFonts w:ascii="宋体" w:eastAsia="宋体" w:hAnsi="宋体"/>
          <w:szCs w:val="30"/>
        </w:rPr>
      </w:pPr>
      <w:bookmarkStart w:id="47" w:name="_Toc27348"/>
      <w:r>
        <w:rPr>
          <w:rFonts w:ascii="宋体" w:eastAsia="宋体" w:hAnsi="宋体" w:hint="eastAsia"/>
          <w:szCs w:val="30"/>
        </w:rPr>
        <w:t>大件一次流料信号</w:t>
      </w:r>
      <w:bookmarkEnd w:id="47"/>
      <w:r>
        <w:rPr>
          <w:rFonts w:ascii="宋体" w:eastAsia="宋体" w:hAnsi="宋体" w:hint="eastAsia"/>
          <w:szCs w:val="30"/>
        </w:rPr>
        <w:t>——</w:t>
      </w:r>
      <w:r>
        <w:rPr>
          <w:rFonts w:ascii="宋体" w:eastAsia="宋体" w:hAnsi="宋体" w:hint="eastAsia"/>
          <w:szCs w:val="30"/>
          <w:lang w:val="en-US"/>
        </w:rPr>
        <w:t>已废弃</w:t>
      </w:r>
    </w:p>
    <w:p w14:paraId="3B51C3AD" w14:textId="77777777" w:rsidR="00FB6D3D" w:rsidRDefault="00D22A15">
      <w:pPr>
        <w:ind w:firstLineChars="0" w:firstLine="420"/>
      </w:pPr>
      <w:r>
        <w:rPr>
          <w:b/>
          <w:bCs/>
        </w:rPr>
        <w:t>请求方式</w:t>
      </w:r>
      <w:r>
        <w:t>：</w:t>
      </w:r>
      <w:r>
        <w:t>POST</w:t>
      </w:r>
      <w:r>
        <w:t>（</w:t>
      </w:r>
      <w:r>
        <w:t>HTTP</w:t>
      </w:r>
      <w:r>
        <w:t>）</w:t>
      </w:r>
    </w:p>
    <w:p w14:paraId="4ACC9DB0" w14:textId="77777777" w:rsidR="00FB6D3D" w:rsidRDefault="00D22A15">
      <w:pPr>
        <w:ind w:firstLineChars="0" w:firstLine="420"/>
        <w:rPr>
          <w:rFonts w:ascii="Times New Roman" w:hAnsi="Times New Roman" w:cs="Times New Roman"/>
          <w:color w:val="262626"/>
          <w:spacing w:val="12"/>
          <w:szCs w:val="21"/>
        </w:rPr>
      </w:pPr>
      <w:r>
        <w:rPr>
          <w:rFonts w:ascii="Times New Roman" w:hAnsi="Times New Roman" w:cs="Times New Roman"/>
          <w:b/>
          <w:bCs/>
          <w:color w:val="262626"/>
          <w:spacing w:val="12"/>
          <w:szCs w:val="21"/>
        </w:rPr>
        <w:t>请求地址</w:t>
      </w:r>
      <w:r>
        <w:rPr>
          <w:rFonts w:ascii="Times New Roman" w:hAnsi="Times New Roman" w:cs="Times New Roman"/>
          <w:color w:val="262626"/>
          <w:spacing w:val="12"/>
          <w:szCs w:val="21"/>
        </w:rPr>
        <w:t>：</w:t>
      </w:r>
      <w:r>
        <w:rPr>
          <w:rFonts w:ascii="Times New Roman" w:hAnsi="Times New Roman" w:cs="Times New Roman"/>
          <w:color w:val="262626"/>
          <w:spacing w:val="12"/>
          <w:szCs w:val="24"/>
        </w:rPr>
        <w:t>http://ip:port/</w:t>
      </w:r>
      <w:r>
        <w:t>large_sort_area</w:t>
      </w:r>
      <w:r>
        <w:rPr>
          <w:rFonts w:ascii="Times New Roman" w:hAnsi="Times New Roman" w:cs="Times New Roman"/>
          <w:color w:val="262626"/>
          <w:spacing w:val="12"/>
          <w:szCs w:val="24"/>
        </w:rPr>
        <w:t>/</w:t>
      </w:r>
      <w:r>
        <w:rPr>
          <w:rFonts w:hint="eastAsia"/>
        </w:rPr>
        <w:t>system</w:t>
      </w:r>
      <w:r>
        <w:rPr>
          <w:rFonts w:ascii="Times New Roman" w:hAnsi="Times New Roman" w:cs="Times New Roman"/>
          <w:color w:val="262626"/>
          <w:spacing w:val="12"/>
          <w:szCs w:val="24"/>
        </w:rPr>
        <w:t>/movePlate</w:t>
      </w:r>
    </w:p>
    <w:p w14:paraId="26CA3A9C" w14:textId="77777777" w:rsidR="00FB6D3D" w:rsidRDefault="00D22A15">
      <w:pPr>
        <w:ind w:firstLineChars="0" w:firstLine="420"/>
        <w:rPr>
          <w:rFonts w:ascii="Times New Roman" w:hAnsi="Times New Roman" w:cs="Times New Roman"/>
          <w:b/>
          <w:color w:val="262626"/>
          <w:spacing w:val="12"/>
          <w:szCs w:val="21"/>
        </w:rPr>
      </w:pPr>
      <w:r>
        <w:rPr>
          <w:rFonts w:ascii="Times New Roman" w:hAnsi="Times New Roman" w:cs="Times New Roman" w:hint="eastAsia"/>
          <w:b/>
          <w:color w:val="262626"/>
          <w:spacing w:val="12"/>
          <w:szCs w:val="21"/>
        </w:rPr>
        <w:t>接口说明：</w:t>
      </w:r>
    </w:p>
    <w:p w14:paraId="37374C10" w14:textId="77777777" w:rsidR="00FB6D3D" w:rsidRDefault="00D22A15">
      <w:pPr>
        <w:ind w:firstLineChars="0" w:firstLine="720"/>
      </w:pPr>
      <w:r>
        <w:rPr>
          <w:rFonts w:hint="eastAsia"/>
        </w:rPr>
        <w:t>该接口用于总控接收大件一区分拣板链流料信号。</w:t>
      </w:r>
    </w:p>
    <w:p w14:paraId="5F6DD009" w14:textId="77777777" w:rsidR="00FB6D3D" w:rsidRDefault="00D22A15">
      <w:pPr>
        <w:ind w:firstLineChars="0" w:firstLine="720"/>
        <w:rPr>
          <w:rFonts w:ascii="Times New Roman" w:hAnsi="Times New Roman" w:cs="Times New Roman"/>
          <w:color w:val="262626"/>
          <w:spacing w:val="12"/>
          <w:szCs w:val="21"/>
        </w:rPr>
      </w:pPr>
      <w:r>
        <w:rPr>
          <w:rFonts w:ascii="Times New Roman" w:hAnsi="Times New Roman" w:cs="Times New Roman"/>
          <w:b/>
          <w:bCs/>
          <w:color w:val="262626"/>
          <w:spacing w:val="12"/>
          <w:szCs w:val="21"/>
        </w:rPr>
        <w:t>请求包结构体</w:t>
      </w:r>
      <w:r>
        <w:rPr>
          <w:rFonts w:ascii="Times New Roman" w:hAnsi="Times New Roman" w:cs="Times New Roman"/>
          <w:color w:val="262626"/>
          <w:spacing w:val="12"/>
          <w:szCs w:val="21"/>
        </w:rPr>
        <w:t>：</w:t>
      </w:r>
    </w:p>
    <w:p w14:paraId="12D2DB63" w14:textId="77777777" w:rsidR="00FB6D3D" w:rsidRDefault="00D22A15">
      <w:pPr>
        <w:ind w:firstLineChars="285" w:firstLine="718"/>
        <w:rPr>
          <w:rFonts w:ascii="Times New Roman" w:hAnsi="Times New Roman" w:cs="Times New Roman"/>
          <w:color w:val="262626"/>
          <w:spacing w:val="12"/>
          <w:szCs w:val="21"/>
        </w:rPr>
      </w:pPr>
      <w:r>
        <w:rPr>
          <w:rFonts w:ascii="Times New Roman" w:hAnsi="Times New Roman" w:cs="Times New Roman" w:hint="eastAsia"/>
          <w:color w:val="262626"/>
          <w:spacing w:val="12"/>
          <w:szCs w:val="21"/>
        </w:rPr>
        <w:t>{</w:t>
      </w:r>
    </w:p>
    <w:p w14:paraId="3E3730F1" w14:textId="77777777" w:rsidR="00FB6D3D" w:rsidRDefault="00D22A15">
      <w:pPr>
        <w:spacing w:line="360" w:lineRule="atLeast"/>
        <w:ind w:firstLineChars="284" w:firstLine="716"/>
        <w:rPr>
          <w:rFonts w:ascii="Times New Roman" w:hAnsi="Times New Roman" w:cs="Times New Roman"/>
          <w:color w:val="262626"/>
          <w:spacing w:val="12"/>
          <w:szCs w:val="21"/>
        </w:rPr>
      </w:pPr>
      <w:r>
        <w:rPr>
          <w:rFonts w:ascii="Times New Roman" w:hAnsi="Times New Roman" w:cs="Times New Roman"/>
          <w:color w:val="262626"/>
          <w:spacing w:val="12"/>
          <w:szCs w:val="21"/>
        </w:rPr>
        <w:t>“sort_line”:”1”,</w:t>
      </w:r>
    </w:p>
    <w:p w14:paraId="665D6E6E" w14:textId="77777777" w:rsidR="00FB6D3D" w:rsidRDefault="00D22A15">
      <w:pPr>
        <w:ind w:firstLineChars="285" w:firstLine="718"/>
        <w:rPr>
          <w:rFonts w:ascii="Times New Roman" w:hAnsi="Times New Roman" w:cs="Times New Roman"/>
          <w:color w:val="262626"/>
          <w:spacing w:val="12"/>
          <w:szCs w:val="21"/>
        </w:rPr>
      </w:pPr>
      <w:r>
        <w:rPr>
          <w:rFonts w:ascii="Times New Roman" w:hAnsi="Times New Roman" w:cs="Times New Roman"/>
          <w:color w:val="262626"/>
          <w:spacing w:val="12"/>
          <w:szCs w:val="21"/>
        </w:rPr>
        <w:t>“area_code” : ”2”</w:t>
      </w:r>
      <w:r>
        <w:rPr>
          <w:rFonts w:ascii="Times New Roman" w:hAnsi="Times New Roman" w:cs="Times New Roman" w:hint="eastAsia"/>
          <w:color w:val="262626"/>
          <w:spacing w:val="12"/>
          <w:szCs w:val="21"/>
        </w:rPr>
        <w:t>,</w:t>
      </w:r>
    </w:p>
    <w:p w14:paraId="29626CD8" w14:textId="77777777" w:rsidR="00FB6D3D" w:rsidRDefault="00D22A15">
      <w:pPr>
        <w:ind w:firstLineChars="285" w:firstLine="718"/>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location</w:t>
      </w:r>
      <w:r>
        <w:rPr>
          <w:rFonts w:ascii="Times New Roman" w:hAnsi="Times New Roman" w:cs="Times New Roman" w:hint="eastAsia"/>
          <w:color w:val="262626"/>
          <w:spacing w:val="12"/>
          <w:szCs w:val="21"/>
        </w:rPr>
        <w:t>”</w:t>
      </w:r>
      <w:r>
        <w:rPr>
          <w:rFonts w:ascii="Times New Roman" w:hAnsi="Times New Roman" w:cs="Times New Roman" w:hint="eastAsia"/>
          <w:color w:val="262626"/>
          <w:spacing w:val="12"/>
          <w:szCs w:val="21"/>
        </w:rPr>
        <w:t>:</w:t>
      </w:r>
      <w:r>
        <w:rPr>
          <w:rFonts w:ascii="Times New Roman" w:hAnsi="Times New Roman" w:cs="Times New Roman"/>
          <w:color w:val="262626"/>
          <w:spacing w:val="12"/>
          <w:szCs w:val="21"/>
        </w:rPr>
        <w:t xml:space="preserve"> ”1”,</w:t>
      </w:r>
    </w:p>
    <w:p w14:paraId="3FF6701D" w14:textId="77777777" w:rsidR="00FB6D3D" w:rsidRDefault="00D22A15">
      <w:pPr>
        <w:ind w:firstLineChars="285" w:firstLine="718"/>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plate_id</w:t>
      </w: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w:t>
      </w: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xxx</w:t>
      </w:r>
      <w:r>
        <w:rPr>
          <w:rFonts w:ascii="Times New Roman" w:hAnsi="Times New Roman" w:cs="Times New Roman"/>
          <w:color w:val="262626"/>
          <w:spacing w:val="12"/>
          <w:szCs w:val="21"/>
        </w:rPr>
        <w:t>”</w:t>
      </w:r>
    </w:p>
    <w:p w14:paraId="6C37D39C" w14:textId="77777777" w:rsidR="00FB6D3D" w:rsidRDefault="00D22A15">
      <w:pPr>
        <w:ind w:firstLineChars="285" w:firstLine="718"/>
        <w:rPr>
          <w:rFonts w:ascii="Times New Roman" w:hAnsi="Times New Roman" w:cs="Times New Roman"/>
          <w:color w:val="262626"/>
          <w:spacing w:val="12"/>
          <w:szCs w:val="21"/>
        </w:rPr>
      </w:pPr>
      <w:r>
        <w:rPr>
          <w:rFonts w:ascii="Times New Roman" w:hAnsi="Times New Roman" w:cs="Times New Roman" w:hint="eastAsia"/>
          <w:color w:val="262626"/>
          <w:spacing w:val="12"/>
          <w:szCs w:val="21"/>
        </w:rPr>
        <w:t>}</w:t>
      </w:r>
    </w:p>
    <w:p w14:paraId="34BE0806" w14:textId="77777777" w:rsidR="00FB6D3D" w:rsidRDefault="00D22A15">
      <w:pPr>
        <w:ind w:firstLineChars="283" w:firstLine="716"/>
        <w:rPr>
          <w:rFonts w:ascii="Times New Roman" w:hAnsi="Times New Roman" w:cs="Times New Roman"/>
          <w:b/>
          <w:bCs/>
          <w:color w:val="262626"/>
          <w:spacing w:val="12"/>
          <w:szCs w:val="21"/>
        </w:rPr>
      </w:pPr>
      <w:r>
        <w:rPr>
          <w:rFonts w:ascii="Times New Roman" w:hAnsi="Times New Roman" w:cs="Times New Roman" w:hint="eastAsia"/>
          <w:b/>
          <w:bCs/>
          <w:color w:val="262626"/>
          <w:spacing w:val="12"/>
          <w:szCs w:val="21"/>
        </w:rPr>
        <w:lastRenderedPageBreak/>
        <w:t>参数说明</w:t>
      </w:r>
      <w:r>
        <w:rPr>
          <w:rFonts w:ascii="Times New Roman" w:hAnsi="Times New Roman" w:cs="Times New Roman" w:hint="eastAsia"/>
          <w:b/>
          <w:bCs/>
          <w:color w:val="262626"/>
          <w:spacing w:val="12"/>
          <w:szCs w:val="21"/>
        </w:rPr>
        <w:t>:</w:t>
      </w:r>
    </w:p>
    <w:tbl>
      <w:tblPr>
        <w:tblStyle w:val="af2"/>
        <w:tblW w:w="8500" w:type="dxa"/>
        <w:jc w:val="center"/>
        <w:tblLayout w:type="fixed"/>
        <w:tblLook w:val="04A0" w:firstRow="1" w:lastRow="0" w:firstColumn="1" w:lastColumn="0" w:noHBand="0" w:noVBand="1"/>
      </w:tblPr>
      <w:tblGrid>
        <w:gridCol w:w="1560"/>
        <w:gridCol w:w="1276"/>
        <w:gridCol w:w="3260"/>
        <w:gridCol w:w="2404"/>
      </w:tblGrid>
      <w:tr w:rsidR="00FB6D3D" w14:paraId="10BF1C91" w14:textId="77777777">
        <w:trPr>
          <w:jc w:val="center"/>
        </w:trPr>
        <w:tc>
          <w:tcPr>
            <w:tcW w:w="1560" w:type="dxa"/>
          </w:tcPr>
          <w:p w14:paraId="7946ADDC" w14:textId="77777777" w:rsidR="00FB6D3D" w:rsidRDefault="00D22A15">
            <w:pPr>
              <w:ind w:firstLineChars="0" w:firstLine="0"/>
            </w:pPr>
            <w:r>
              <w:rPr>
                <w:rFonts w:hint="eastAsia"/>
              </w:rPr>
              <w:t>参数</w:t>
            </w:r>
          </w:p>
        </w:tc>
        <w:tc>
          <w:tcPr>
            <w:tcW w:w="1276" w:type="dxa"/>
          </w:tcPr>
          <w:p w14:paraId="2788CF67" w14:textId="77777777" w:rsidR="00FB6D3D" w:rsidRDefault="00D22A15">
            <w:pPr>
              <w:ind w:firstLineChars="0" w:firstLine="0"/>
            </w:pPr>
            <w:r>
              <w:rPr>
                <w:rFonts w:hint="eastAsia"/>
              </w:rPr>
              <w:t>参数类型</w:t>
            </w:r>
          </w:p>
        </w:tc>
        <w:tc>
          <w:tcPr>
            <w:tcW w:w="3260" w:type="dxa"/>
          </w:tcPr>
          <w:p w14:paraId="46896D45" w14:textId="77777777" w:rsidR="00FB6D3D" w:rsidRDefault="00D22A15">
            <w:pPr>
              <w:ind w:firstLineChars="0" w:firstLine="0"/>
            </w:pPr>
            <w:r>
              <w:rPr>
                <w:rFonts w:hint="eastAsia"/>
              </w:rPr>
              <w:t>说明</w:t>
            </w:r>
          </w:p>
        </w:tc>
        <w:tc>
          <w:tcPr>
            <w:tcW w:w="2404" w:type="dxa"/>
          </w:tcPr>
          <w:p w14:paraId="2131DB84" w14:textId="77777777" w:rsidR="00FB6D3D" w:rsidRDefault="00D22A15">
            <w:pPr>
              <w:ind w:firstLineChars="0" w:firstLine="0"/>
            </w:pPr>
            <w:r>
              <w:rPr>
                <w:rFonts w:hint="eastAsia"/>
              </w:rPr>
              <w:t>示例值</w:t>
            </w:r>
          </w:p>
        </w:tc>
      </w:tr>
      <w:tr w:rsidR="00FB6D3D" w14:paraId="1F50A434" w14:textId="77777777">
        <w:trPr>
          <w:jc w:val="center"/>
        </w:trPr>
        <w:tc>
          <w:tcPr>
            <w:tcW w:w="1560" w:type="dxa"/>
          </w:tcPr>
          <w:p w14:paraId="0EB79057" w14:textId="77777777" w:rsidR="00FB6D3D" w:rsidRDefault="00D22A15">
            <w:pPr>
              <w:ind w:firstLineChars="0" w:firstLine="0"/>
              <w:rPr>
                <w:rFonts w:ascii="Times New Roman" w:hAnsi="Times New Roman" w:cs="Times New Roman"/>
                <w:color w:val="262626"/>
                <w:spacing w:val="12"/>
                <w:szCs w:val="21"/>
              </w:rPr>
            </w:pPr>
            <w:r>
              <w:rPr>
                <w:rFonts w:ascii="Times New Roman" w:hAnsi="Times New Roman" w:cs="Times New Roman"/>
                <w:color w:val="262626"/>
                <w:spacing w:val="12"/>
                <w:szCs w:val="21"/>
              </w:rPr>
              <w:t>area_</w:t>
            </w:r>
            <w:r>
              <w:rPr>
                <w:rFonts w:ascii="Times New Roman" w:hAnsi="Times New Roman" w:cs="Times New Roman" w:hint="eastAsia"/>
                <w:color w:val="262626"/>
                <w:spacing w:val="12"/>
                <w:szCs w:val="21"/>
              </w:rPr>
              <w:t>code</w:t>
            </w:r>
          </w:p>
        </w:tc>
        <w:tc>
          <w:tcPr>
            <w:tcW w:w="1276" w:type="dxa"/>
          </w:tcPr>
          <w:p w14:paraId="33290CC8" w14:textId="77777777" w:rsidR="00FB6D3D" w:rsidRDefault="00D22A15">
            <w:pPr>
              <w:ind w:firstLineChars="0" w:firstLine="0"/>
            </w:pPr>
            <w:r>
              <w:t>string</w:t>
            </w:r>
          </w:p>
        </w:tc>
        <w:tc>
          <w:tcPr>
            <w:tcW w:w="3260" w:type="dxa"/>
          </w:tcPr>
          <w:p w14:paraId="48DC30D1" w14:textId="77777777" w:rsidR="00FB6D3D" w:rsidRDefault="00D22A15">
            <w:pPr>
              <w:ind w:firstLineChars="0" w:firstLine="0"/>
            </w:pPr>
            <w:r>
              <w:rPr>
                <w:rFonts w:hint="eastAsia"/>
              </w:rPr>
              <w:t>功能区域编码参数</w:t>
            </w:r>
          </w:p>
        </w:tc>
        <w:tc>
          <w:tcPr>
            <w:tcW w:w="2404" w:type="dxa"/>
          </w:tcPr>
          <w:p w14:paraId="4249ABCD" w14:textId="77777777" w:rsidR="00FB6D3D" w:rsidRDefault="00D22A15">
            <w:pPr>
              <w:ind w:firstLineChars="0" w:firstLine="0"/>
            </w:pPr>
            <w:r>
              <w:rPr>
                <w:rFonts w:hint="eastAsia"/>
              </w:rPr>
              <w:t>详情请参见</w:t>
            </w:r>
            <w:r>
              <w:rPr>
                <w:rFonts w:hint="eastAsia"/>
              </w:rPr>
              <w:t>3</w:t>
            </w:r>
            <w:r>
              <w:t>.1</w:t>
            </w:r>
          </w:p>
        </w:tc>
      </w:tr>
      <w:tr w:rsidR="00FB6D3D" w14:paraId="504ED317" w14:textId="77777777">
        <w:trPr>
          <w:jc w:val="center"/>
        </w:trPr>
        <w:tc>
          <w:tcPr>
            <w:tcW w:w="1560" w:type="dxa"/>
          </w:tcPr>
          <w:p w14:paraId="73B8125D" w14:textId="77777777" w:rsidR="00FB6D3D" w:rsidRDefault="00D22A15">
            <w:pPr>
              <w:ind w:firstLineChars="0" w:firstLine="0"/>
              <w:rPr>
                <w:rFonts w:ascii="Times New Roman" w:hAnsi="Times New Roman" w:cs="Times New Roman"/>
                <w:color w:val="262626"/>
                <w:spacing w:val="12"/>
                <w:szCs w:val="21"/>
              </w:rPr>
            </w:pPr>
            <w:r>
              <w:rPr>
                <w:rFonts w:ascii="Times New Roman" w:hAnsi="Times New Roman" w:cs="Times New Roman" w:hint="eastAsia"/>
                <w:color w:val="262626"/>
                <w:spacing w:val="12"/>
                <w:szCs w:val="21"/>
              </w:rPr>
              <w:t>location</w:t>
            </w:r>
          </w:p>
        </w:tc>
        <w:tc>
          <w:tcPr>
            <w:tcW w:w="1276" w:type="dxa"/>
          </w:tcPr>
          <w:p w14:paraId="77A571D1" w14:textId="77777777" w:rsidR="00FB6D3D" w:rsidRDefault="00D22A15">
            <w:pPr>
              <w:ind w:firstLineChars="0" w:firstLine="0"/>
            </w:pPr>
            <w:r>
              <w:t>string</w:t>
            </w:r>
          </w:p>
        </w:tc>
        <w:tc>
          <w:tcPr>
            <w:tcW w:w="3260" w:type="dxa"/>
          </w:tcPr>
          <w:p w14:paraId="210C5ED5" w14:textId="77777777" w:rsidR="00FB6D3D" w:rsidRDefault="00D22A15">
            <w:pPr>
              <w:ind w:firstLineChars="0" w:firstLine="0"/>
            </w:pPr>
            <w:r>
              <w:rPr>
                <w:rFonts w:hint="eastAsia"/>
              </w:rPr>
              <w:t>区域编码</w:t>
            </w:r>
          </w:p>
        </w:tc>
        <w:tc>
          <w:tcPr>
            <w:tcW w:w="2404" w:type="dxa"/>
          </w:tcPr>
          <w:p w14:paraId="729EC740" w14:textId="77777777" w:rsidR="00FB6D3D" w:rsidRDefault="00D22A15">
            <w:pPr>
              <w:ind w:firstLineChars="0" w:firstLine="0"/>
            </w:pPr>
            <w:r>
              <w:t>“</w:t>
            </w:r>
            <w:r>
              <w:rPr>
                <w:rFonts w:hint="eastAsia"/>
              </w:rPr>
              <w:t>1</w:t>
            </w:r>
            <w:r>
              <w:rPr>
                <w:rFonts w:hint="eastAsia"/>
              </w:rPr>
              <w:t>”：大件一区</w:t>
            </w:r>
          </w:p>
        </w:tc>
      </w:tr>
      <w:tr w:rsidR="00FB6D3D" w14:paraId="7373B917" w14:textId="77777777">
        <w:trPr>
          <w:jc w:val="center"/>
        </w:trPr>
        <w:tc>
          <w:tcPr>
            <w:tcW w:w="1560" w:type="dxa"/>
          </w:tcPr>
          <w:p w14:paraId="7B050879" w14:textId="77777777" w:rsidR="00FB6D3D" w:rsidRDefault="00D22A15">
            <w:pPr>
              <w:ind w:firstLineChars="0" w:firstLine="0"/>
              <w:rPr>
                <w:rFonts w:ascii="Times New Roman" w:hAnsi="Times New Roman" w:cs="Times New Roman"/>
                <w:color w:val="262626"/>
                <w:spacing w:val="12"/>
                <w:szCs w:val="21"/>
              </w:rPr>
            </w:pPr>
            <w:r>
              <w:rPr>
                <w:rFonts w:ascii="Times New Roman" w:hAnsi="Times New Roman" w:cs="Times New Roman" w:hint="eastAsia"/>
                <w:color w:val="262626"/>
                <w:spacing w:val="12"/>
                <w:szCs w:val="21"/>
              </w:rPr>
              <w:t>plate_id</w:t>
            </w:r>
          </w:p>
        </w:tc>
        <w:tc>
          <w:tcPr>
            <w:tcW w:w="1276" w:type="dxa"/>
          </w:tcPr>
          <w:p w14:paraId="0B22F21C" w14:textId="77777777" w:rsidR="00FB6D3D" w:rsidRDefault="00D22A15">
            <w:pPr>
              <w:ind w:firstLineChars="0" w:firstLine="0"/>
            </w:pPr>
            <w:r>
              <w:t>string</w:t>
            </w:r>
          </w:p>
        </w:tc>
        <w:tc>
          <w:tcPr>
            <w:tcW w:w="3260" w:type="dxa"/>
          </w:tcPr>
          <w:p w14:paraId="56AEE23B" w14:textId="77777777" w:rsidR="00FB6D3D" w:rsidRDefault="00D22A15">
            <w:pPr>
              <w:ind w:firstLineChars="0" w:firstLine="0"/>
            </w:pPr>
            <w:r>
              <w:rPr>
                <w:rFonts w:hint="eastAsia"/>
              </w:rPr>
              <w:t>所属的钢板编号</w:t>
            </w:r>
          </w:p>
        </w:tc>
        <w:tc>
          <w:tcPr>
            <w:tcW w:w="2404" w:type="dxa"/>
          </w:tcPr>
          <w:p w14:paraId="0E29C4E8" w14:textId="77777777" w:rsidR="00FB6D3D" w:rsidRDefault="00FB6D3D">
            <w:pPr>
              <w:ind w:firstLineChars="0" w:firstLine="0"/>
            </w:pPr>
          </w:p>
        </w:tc>
      </w:tr>
      <w:tr w:rsidR="00FB6D3D" w14:paraId="0890B4B3" w14:textId="77777777">
        <w:trPr>
          <w:jc w:val="center"/>
        </w:trPr>
        <w:tc>
          <w:tcPr>
            <w:tcW w:w="1560" w:type="dxa"/>
          </w:tcPr>
          <w:p w14:paraId="3990AC21" w14:textId="77777777" w:rsidR="00FB6D3D" w:rsidRDefault="00D22A15">
            <w:pPr>
              <w:ind w:firstLineChars="0" w:firstLine="0"/>
              <w:rPr>
                <w:rFonts w:ascii="Times New Roman" w:hAnsi="Times New Roman" w:cs="Times New Roman"/>
                <w:color w:val="262626"/>
                <w:spacing w:val="12"/>
                <w:szCs w:val="21"/>
              </w:rPr>
            </w:pPr>
            <w:r>
              <w:rPr>
                <w:rFonts w:ascii="Times New Roman" w:hAnsi="Times New Roman" w:cs="Times New Roman"/>
                <w:color w:val="262626"/>
                <w:spacing w:val="12"/>
                <w:szCs w:val="21"/>
              </w:rPr>
              <w:t>sort_line</w:t>
            </w:r>
          </w:p>
        </w:tc>
        <w:tc>
          <w:tcPr>
            <w:tcW w:w="1276" w:type="dxa"/>
          </w:tcPr>
          <w:p w14:paraId="7E2842BB" w14:textId="77777777" w:rsidR="00FB6D3D" w:rsidRDefault="00D22A15">
            <w:pPr>
              <w:ind w:firstLineChars="0" w:firstLine="0"/>
            </w:pPr>
            <w:r>
              <w:t>string</w:t>
            </w:r>
          </w:p>
        </w:tc>
        <w:tc>
          <w:tcPr>
            <w:tcW w:w="3260" w:type="dxa"/>
          </w:tcPr>
          <w:p w14:paraId="6994EA7B" w14:textId="77777777" w:rsidR="00FB6D3D" w:rsidRDefault="00D22A15">
            <w:pPr>
              <w:ind w:firstLineChars="0" w:firstLine="0"/>
            </w:pPr>
            <w:r>
              <w:rPr>
                <w:rFonts w:hint="eastAsia"/>
              </w:rPr>
              <w:t>分拣线编码</w:t>
            </w:r>
          </w:p>
        </w:tc>
        <w:tc>
          <w:tcPr>
            <w:tcW w:w="2404" w:type="dxa"/>
          </w:tcPr>
          <w:p w14:paraId="10F455EA" w14:textId="77777777" w:rsidR="00FB6D3D" w:rsidRDefault="00D22A15">
            <w:pPr>
              <w:ind w:firstLineChars="0" w:firstLine="0"/>
            </w:pPr>
            <w:r>
              <w:rPr>
                <w:rFonts w:hint="eastAsia"/>
              </w:rPr>
              <w:t>默认为</w:t>
            </w:r>
            <w:r>
              <w:rPr>
                <w:rFonts w:hint="eastAsia"/>
              </w:rPr>
              <w:t>1</w:t>
            </w:r>
          </w:p>
        </w:tc>
      </w:tr>
    </w:tbl>
    <w:p w14:paraId="3270DD77" w14:textId="77777777" w:rsidR="00FB6D3D" w:rsidRDefault="00D22A15">
      <w:pPr>
        <w:pStyle w:val="af6"/>
        <w:spacing w:beforeLines="100" w:before="240"/>
        <w:ind w:leftChars="600" w:left="1440" w:firstLineChars="0" w:firstLine="0"/>
        <w:rPr>
          <w:rStyle w:val="af3"/>
        </w:rPr>
      </w:pPr>
      <w:r>
        <w:rPr>
          <w:rStyle w:val="af3"/>
          <w:rFonts w:hint="eastAsia"/>
        </w:rPr>
        <w:t>返回结果：</w:t>
      </w:r>
    </w:p>
    <w:p w14:paraId="2EECFF0A" w14:textId="77777777" w:rsidR="00FB6D3D" w:rsidRDefault="00D22A15">
      <w:pPr>
        <w:pStyle w:val="af6"/>
        <w:ind w:leftChars="600" w:left="1440" w:firstLineChars="0" w:firstLine="0"/>
        <w:rPr>
          <w:rFonts w:ascii="Times New Roman" w:hAnsi="Times New Roman" w:cs="Times New Roman"/>
          <w:color w:val="262626"/>
          <w:spacing w:val="12"/>
          <w:szCs w:val="21"/>
        </w:rPr>
      </w:pPr>
      <w:r>
        <w:rPr>
          <w:rFonts w:ascii="Times New Roman" w:hAnsi="Times New Roman" w:cs="Times New Roman" w:hint="eastAsia"/>
          <w:color w:val="262626"/>
          <w:spacing w:val="12"/>
          <w:szCs w:val="21"/>
        </w:rPr>
        <w:t>{</w:t>
      </w:r>
    </w:p>
    <w:p w14:paraId="5500F02F" w14:textId="77777777" w:rsidR="00FB6D3D" w:rsidRDefault="00D22A15">
      <w:pPr>
        <w:pStyle w:val="af6"/>
        <w:ind w:leftChars="600" w:left="1440" w:firstLineChars="0" w:firstLine="300"/>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code</w:t>
      </w: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 xml:space="preserve">: </w:t>
      </w:r>
      <w:r>
        <w:rPr>
          <w:rFonts w:ascii="Times New Roman" w:hAnsi="Times New Roman" w:cs="Times New Roman"/>
          <w:color w:val="262626"/>
          <w:spacing w:val="12"/>
          <w:szCs w:val="21"/>
        </w:rPr>
        <w:t>20</w:t>
      </w:r>
      <w:r>
        <w:rPr>
          <w:rFonts w:ascii="Times New Roman" w:hAnsi="Times New Roman" w:cs="Times New Roman" w:hint="eastAsia"/>
          <w:color w:val="262626"/>
          <w:spacing w:val="12"/>
          <w:szCs w:val="21"/>
        </w:rPr>
        <w:t>0,</w:t>
      </w:r>
    </w:p>
    <w:p w14:paraId="200B14D7" w14:textId="77777777" w:rsidR="00FB6D3D" w:rsidRDefault="00D22A15">
      <w:pPr>
        <w:pStyle w:val="af6"/>
        <w:ind w:leftChars="600" w:left="1440" w:firstLineChars="0" w:firstLine="300"/>
        <w:rPr>
          <w:rFonts w:ascii="Times New Roman" w:hAnsi="Times New Roman" w:cs="Times New Roman"/>
          <w:color w:val="262626"/>
          <w:spacing w:val="12"/>
          <w:szCs w:val="21"/>
        </w:rPr>
      </w:pPr>
      <w:r>
        <w:rPr>
          <w:rFonts w:ascii="Times New Roman" w:hAnsi="Times New Roman" w:cs="Times New Roman"/>
          <w:color w:val="262626"/>
          <w:spacing w:val="12"/>
          <w:szCs w:val="21"/>
        </w:rPr>
        <w:t>“msg”</w:t>
      </w:r>
      <w:r>
        <w:rPr>
          <w:rFonts w:ascii="Times New Roman" w:hAnsi="Times New Roman" w:cs="Times New Roman" w:hint="eastAsia"/>
          <w:color w:val="262626"/>
          <w:spacing w:val="12"/>
          <w:szCs w:val="21"/>
        </w:rPr>
        <w:t xml:space="preserve">: </w:t>
      </w: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success</w:t>
      </w: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w:t>
      </w:r>
    </w:p>
    <w:p w14:paraId="642B46CF" w14:textId="77777777" w:rsidR="00FB6D3D" w:rsidRDefault="00D22A15">
      <w:pPr>
        <w:pStyle w:val="af6"/>
        <w:ind w:leftChars="710" w:left="2586" w:hangingChars="350" w:hanging="882"/>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data</w:t>
      </w: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w:t>
      </w: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0</w:t>
      </w:r>
      <w:r>
        <w:rPr>
          <w:rFonts w:ascii="Times New Roman" w:hAnsi="Times New Roman" w:cs="Times New Roman" w:hint="eastAsia"/>
          <w:color w:val="262626"/>
          <w:spacing w:val="12"/>
          <w:szCs w:val="21"/>
        </w:rPr>
        <w:t>”</w:t>
      </w:r>
    </w:p>
    <w:p w14:paraId="6B4850B5" w14:textId="77777777" w:rsidR="00FB6D3D" w:rsidRDefault="00D22A15">
      <w:pPr>
        <w:ind w:leftChars="425" w:left="1020" w:firstLineChars="179" w:firstLine="451"/>
        <w:rPr>
          <w:rFonts w:ascii="Times New Roman" w:hAnsi="Times New Roman" w:cs="Times New Roman"/>
          <w:color w:val="262626"/>
          <w:spacing w:val="12"/>
          <w:szCs w:val="21"/>
        </w:rPr>
      </w:pPr>
      <w:r>
        <w:rPr>
          <w:rFonts w:ascii="Times New Roman" w:hAnsi="Times New Roman" w:cs="Times New Roman" w:hint="eastAsia"/>
          <w:color w:val="262626"/>
          <w:spacing w:val="12"/>
          <w:szCs w:val="21"/>
        </w:rPr>
        <w:t>}</w:t>
      </w:r>
    </w:p>
    <w:tbl>
      <w:tblPr>
        <w:tblStyle w:val="af2"/>
        <w:tblW w:w="8642" w:type="dxa"/>
        <w:jc w:val="center"/>
        <w:tblLayout w:type="fixed"/>
        <w:tblLook w:val="04A0" w:firstRow="1" w:lastRow="0" w:firstColumn="1" w:lastColumn="0" w:noHBand="0" w:noVBand="1"/>
      </w:tblPr>
      <w:tblGrid>
        <w:gridCol w:w="1413"/>
        <w:gridCol w:w="1276"/>
        <w:gridCol w:w="2976"/>
        <w:gridCol w:w="2977"/>
      </w:tblGrid>
      <w:tr w:rsidR="00FB6D3D" w14:paraId="0D89BDE2" w14:textId="77777777">
        <w:trPr>
          <w:jc w:val="center"/>
        </w:trPr>
        <w:tc>
          <w:tcPr>
            <w:tcW w:w="1413" w:type="dxa"/>
          </w:tcPr>
          <w:p w14:paraId="504D23F8" w14:textId="77777777" w:rsidR="00FB6D3D" w:rsidRDefault="00D22A15">
            <w:pPr>
              <w:ind w:firstLineChars="0" w:firstLine="0"/>
            </w:pPr>
            <w:r>
              <w:rPr>
                <w:rFonts w:hint="eastAsia"/>
              </w:rPr>
              <w:t>参数</w:t>
            </w:r>
          </w:p>
        </w:tc>
        <w:tc>
          <w:tcPr>
            <w:tcW w:w="1276" w:type="dxa"/>
          </w:tcPr>
          <w:p w14:paraId="3A69B072" w14:textId="77777777" w:rsidR="00FB6D3D" w:rsidRDefault="00D22A15">
            <w:pPr>
              <w:ind w:firstLineChars="0" w:firstLine="0"/>
            </w:pPr>
            <w:r>
              <w:rPr>
                <w:rFonts w:hint="eastAsia"/>
              </w:rPr>
              <w:t>参数类型</w:t>
            </w:r>
          </w:p>
        </w:tc>
        <w:tc>
          <w:tcPr>
            <w:tcW w:w="2976" w:type="dxa"/>
          </w:tcPr>
          <w:p w14:paraId="03A2C69B" w14:textId="77777777" w:rsidR="00FB6D3D" w:rsidRDefault="00D22A15">
            <w:pPr>
              <w:ind w:firstLineChars="0" w:firstLine="0"/>
            </w:pPr>
            <w:r>
              <w:rPr>
                <w:rFonts w:hint="eastAsia"/>
              </w:rPr>
              <w:t>说明</w:t>
            </w:r>
          </w:p>
        </w:tc>
        <w:tc>
          <w:tcPr>
            <w:tcW w:w="2977" w:type="dxa"/>
          </w:tcPr>
          <w:p w14:paraId="16A9DCD6" w14:textId="77777777" w:rsidR="00FB6D3D" w:rsidRDefault="00D22A15">
            <w:pPr>
              <w:ind w:firstLineChars="0" w:firstLine="0"/>
            </w:pPr>
            <w:r>
              <w:rPr>
                <w:rFonts w:hint="eastAsia"/>
              </w:rPr>
              <w:t>示例值</w:t>
            </w:r>
          </w:p>
        </w:tc>
      </w:tr>
      <w:tr w:rsidR="00FB6D3D" w14:paraId="581924D1" w14:textId="77777777">
        <w:trPr>
          <w:jc w:val="center"/>
        </w:trPr>
        <w:tc>
          <w:tcPr>
            <w:tcW w:w="1413" w:type="dxa"/>
          </w:tcPr>
          <w:p w14:paraId="78464D28" w14:textId="77777777" w:rsidR="00FB6D3D" w:rsidRDefault="00D22A15">
            <w:pPr>
              <w:ind w:firstLineChars="0" w:firstLine="0"/>
              <w:rPr>
                <w:rFonts w:ascii="Times New Roman" w:hAnsi="Times New Roman" w:cs="Times New Roman"/>
              </w:rPr>
            </w:pPr>
            <w:r>
              <w:rPr>
                <w:rFonts w:ascii="Times New Roman" w:hAnsi="Times New Roman" w:cs="Times New Roman" w:hint="eastAsia"/>
                <w:color w:val="262626"/>
                <w:spacing w:val="12"/>
                <w:szCs w:val="21"/>
              </w:rPr>
              <w:t>code</w:t>
            </w:r>
          </w:p>
        </w:tc>
        <w:tc>
          <w:tcPr>
            <w:tcW w:w="1276" w:type="dxa"/>
          </w:tcPr>
          <w:p w14:paraId="3C0AF15D" w14:textId="77777777" w:rsidR="00FB6D3D" w:rsidRDefault="00D22A15">
            <w:pPr>
              <w:ind w:firstLineChars="0" w:firstLine="0"/>
            </w:pPr>
            <w:r>
              <w:rPr>
                <w:rFonts w:hint="eastAsia"/>
              </w:rPr>
              <w:t>int</w:t>
            </w:r>
          </w:p>
        </w:tc>
        <w:tc>
          <w:tcPr>
            <w:tcW w:w="2976" w:type="dxa"/>
          </w:tcPr>
          <w:p w14:paraId="0ADA641D" w14:textId="77777777" w:rsidR="00FB6D3D" w:rsidRDefault="00D22A15">
            <w:pPr>
              <w:ind w:firstLineChars="0" w:firstLine="0"/>
            </w:pPr>
            <w:r>
              <w:rPr>
                <w:rFonts w:hint="eastAsia"/>
              </w:rPr>
              <w:t>返回码</w:t>
            </w:r>
          </w:p>
        </w:tc>
        <w:tc>
          <w:tcPr>
            <w:tcW w:w="2977" w:type="dxa"/>
          </w:tcPr>
          <w:p w14:paraId="773F7284" w14:textId="77777777" w:rsidR="00FB6D3D" w:rsidRDefault="00D22A15">
            <w:pPr>
              <w:ind w:firstLineChars="0" w:firstLine="0"/>
            </w:pPr>
            <w:r>
              <w:t>20</w:t>
            </w:r>
            <w:r>
              <w:rPr>
                <w:rFonts w:hint="eastAsia"/>
              </w:rPr>
              <w:t>0</w:t>
            </w:r>
            <w:r>
              <w:rPr>
                <w:rFonts w:hint="eastAsia"/>
              </w:rPr>
              <w:t>为成功；</w:t>
            </w:r>
            <w:r>
              <w:rPr>
                <w:rFonts w:hint="eastAsia"/>
              </w:rPr>
              <w:t>4</w:t>
            </w:r>
            <w:r>
              <w:t>00</w:t>
            </w:r>
            <w:r>
              <w:rPr>
                <w:rFonts w:hint="eastAsia"/>
              </w:rPr>
              <w:t>为失败</w:t>
            </w:r>
          </w:p>
        </w:tc>
      </w:tr>
      <w:tr w:rsidR="00FB6D3D" w14:paraId="5C3B160F" w14:textId="77777777">
        <w:trPr>
          <w:jc w:val="center"/>
        </w:trPr>
        <w:tc>
          <w:tcPr>
            <w:tcW w:w="1413" w:type="dxa"/>
          </w:tcPr>
          <w:p w14:paraId="57A6514C" w14:textId="77777777" w:rsidR="00FB6D3D" w:rsidRDefault="00D22A15">
            <w:pPr>
              <w:ind w:firstLineChars="0" w:firstLine="0"/>
              <w:rPr>
                <w:rFonts w:ascii="Times New Roman" w:hAnsi="Times New Roman" w:cs="Times New Roman"/>
              </w:rPr>
            </w:pPr>
            <w:r>
              <w:rPr>
                <w:rFonts w:ascii="Times New Roman" w:hAnsi="Times New Roman" w:cs="Times New Roman"/>
                <w:color w:val="262626"/>
                <w:spacing w:val="12"/>
                <w:szCs w:val="21"/>
              </w:rPr>
              <w:t>msg</w:t>
            </w:r>
          </w:p>
        </w:tc>
        <w:tc>
          <w:tcPr>
            <w:tcW w:w="1276" w:type="dxa"/>
          </w:tcPr>
          <w:p w14:paraId="2289B59D" w14:textId="77777777" w:rsidR="00FB6D3D" w:rsidRDefault="00D22A15">
            <w:pPr>
              <w:ind w:firstLineChars="0" w:firstLine="0"/>
            </w:pPr>
            <w:r>
              <w:rPr>
                <w:rFonts w:hint="eastAsia"/>
              </w:rPr>
              <w:t>string</w:t>
            </w:r>
          </w:p>
        </w:tc>
        <w:tc>
          <w:tcPr>
            <w:tcW w:w="2976" w:type="dxa"/>
          </w:tcPr>
          <w:p w14:paraId="18091C2F" w14:textId="77777777" w:rsidR="00FB6D3D" w:rsidRDefault="00D22A15">
            <w:pPr>
              <w:ind w:firstLineChars="0" w:firstLine="0"/>
            </w:pPr>
            <w:r>
              <w:rPr>
                <w:rFonts w:hint="eastAsia"/>
              </w:rPr>
              <w:t>对返回码的文本描述内容。若返回码不为</w:t>
            </w:r>
            <w:r>
              <w:rPr>
                <w:rFonts w:hint="eastAsia"/>
              </w:rPr>
              <w:t>200</w:t>
            </w:r>
            <w:r>
              <w:rPr>
                <w:rFonts w:hint="eastAsia"/>
              </w:rPr>
              <w:t>，则返回错误描述信息</w:t>
            </w:r>
          </w:p>
        </w:tc>
        <w:tc>
          <w:tcPr>
            <w:tcW w:w="2977" w:type="dxa"/>
          </w:tcPr>
          <w:p w14:paraId="308AE9E0" w14:textId="77777777" w:rsidR="00FB6D3D" w:rsidRDefault="00D22A15">
            <w:pPr>
              <w:ind w:firstLineChars="0" w:firstLine="0"/>
              <w:rPr>
                <w:rFonts w:ascii="Times New Roman" w:hAnsi="Times New Roman" w:cs="Times New Roman"/>
              </w:rPr>
            </w:pPr>
            <w:r>
              <w:rPr>
                <w:rFonts w:ascii="Times New Roman" w:hAnsi="Times New Roman" w:cs="Times New Roman"/>
              </w:rPr>
              <w:t>“</w:t>
            </w:r>
            <w:r>
              <w:rPr>
                <w:rFonts w:ascii="Times New Roman" w:hAnsi="Times New Roman" w:cs="Times New Roman" w:hint="eastAsia"/>
              </w:rPr>
              <w:t>success</w:t>
            </w:r>
            <w:r>
              <w:rPr>
                <w:rFonts w:ascii="Times New Roman" w:hAnsi="Times New Roman" w:cs="Times New Roman" w:hint="eastAsia"/>
              </w:rPr>
              <w:t>”表示请求成功，请求失败时（</w:t>
            </w:r>
            <w:r>
              <w:rPr>
                <w:rFonts w:ascii="Times New Roman" w:hAnsi="Times New Roman" w:cs="Times New Roman" w:hint="eastAsia"/>
              </w:rPr>
              <w:t>code</w:t>
            </w:r>
            <w:r>
              <w:rPr>
                <w:rFonts w:ascii="Times New Roman" w:hAnsi="Times New Roman" w:cs="Times New Roman" w:hint="eastAsia"/>
              </w:rPr>
              <w:t>非</w:t>
            </w:r>
            <w:r>
              <w:rPr>
                <w:rFonts w:ascii="Times New Roman" w:hAnsi="Times New Roman" w:cs="Times New Roman" w:hint="eastAsia"/>
              </w:rPr>
              <w:t>200</w:t>
            </w:r>
            <w:r>
              <w:rPr>
                <w:rFonts w:ascii="Times New Roman" w:hAnsi="Times New Roman" w:cs="Times New Roman" w:hint="eastAsia"/>
              </w:rPr>
              <w:t>）返回详细错误描述信息</w:t>
            </w:r>
          </w:p>
        </w:tc>
      </w:tr>
      <w:tr w:rsidR="00FB6D3D" w14:paraId="2B7CBEA0" w14:textId="77777777">
        <w:trPr>
          <w:jc w:val="center"/>
        </w:trPr>
        <w:tc>
          <w:tcPr>
            <w:tcW w:w="1413" w:type="dxa"/>
          </w:tcPr>
          <w:p w14:paraId="61CA1590" w14:textId="77777777" w:rsidR="00FB6D3D" w:rsidRDefault="00D22A15">
            <w:pPr>
              <w:ind w:firstLineChars="0" w:firstLine="0"/>
              <w:rPr>
                <w:rFonts w:ascii="Times New Roman" w:hAnsi="Times New Roman" w:cs="Times New Roman"/>
                <w:color w:val="262626"/>
                <w:spacing w:val="12"/>
                <w:szCs w:val="21"/>
              </w:rPr>
            </w:pPr>
            <w:r>
              <w:rPr>
                <w:rFonts w:ascii="Times New Roman" w:hAnsi="Times New Roman" w:cs="Times New Roman"/>
                <w:color w:val="262626"/>
                <w:spacing w:val="12"/>
                <w:szCs w:val="21"/>
              </w:rPr>
              <w:t>data</w:t>
            </w:r>
          </w:p>
        </w:tc>
        <w:tc>
          <w:tcPr>
            <w:tcW w:w="1276" w:type="dxa"/>
          </w:tcPr>
          <w:p w14:paraId="20AA2688" w14:textId="77777777" w:rsidR="00FB6D3D" w:rsidRDefault="00D22A15">
            <w:pPr>
              <w:ind w:firstLineChars="0" w:firstLine="0"/>
            </w:pPr>
            <w:r>
              <w:rPr>
                <w:rFonts w:hint="eastAsia"/>
              </w:rPr>
              <w:t>string</w:t>
            </w:r>
          </w:p>
        </w:tc>
        <w:tc>
          <w:tcPr>
            <w:tcW w:w="2976" w:type="dxa"/>
          </w:tcPr>
          <w:p w14:paraId="3A94F47E" w14:textId="77777777" w:rsidR="00FB6D3D" w:rsidRDefault="00D22A15">
            <w:pPr>
              <w:ind w:firstLineChars="0" w:firstLine="0"/>
            </w:pPr>
            <w:r>
              <w:rPr>
                <w:rFonts w:hint="eastAsia"/>
              </w:rPr>
              <w:t>数据区，如过没有数据返回，则为空</w:t>
            </w:r>
          </w:p>
        </w:tc>
        <w:tc>
          <w:tcPr>
            <w:tcW w:w="2977" w:type="dxa"/>
          </w:tcPr>
          <w:p w14:paraId="7F744B61" w14:textId="77777777" w:rsidR="00FB6D3D" w:rsidRDefault="00FB6D3D">
            <w:pPr>
              <w:ind w:firstLineChars="0" w:firstLine="0"/>
              <w:rPr>
                <w:rFonts w:ascii="Times New Roman" w:hAnsi="Times New Roman" w:cs="Times New Roman"/>
              </w:rPr>
            </w:pPr>
          </w:p>
        </w:tc>
      </w:tr>
    </w:tbl>
    <w:p w14:paraId="6BA9D9A9" w14:textId="77777777" w:rsidR="00FB6D3D" w:rsidRDefault="00D22A15">
      <w:pPr>
        <w:pStyle w:val="2"/>
        <w:numPr>
          <w:ilvl w:val="1"/>
          <w:numId w:val="20"/>
        </w:numPr>
        <w:spacing w:before="120"/>
        <w:rPr>
          <w:rFonts w:ascii="宋体" w:eastAsia="宋体" w:hAnsi="宋体"/>
          <w:szCs w:val="30"/>
        </w:rPr>
      </w:pPr>
      <w:bookmarkStart w:id="48" w:name="_Toc15222"/>
      <w:r>
        <w:rPr>
          <w:rFonts w:ascii="宋体" w:eastAsia="宋体" w:hAnsi="宋体" w:hint="eastAsia"/>
          <w:szCs w:val="30"/>
        </w:rPr>
        <w:t>大件一次滚筒线零件报工</w:t>
      </w:r>
      <w:bookmarkEnd w:id="48"/>
    </w:p>
    <w:p w14:paraId="6E102AEB" w14:textId="77777777" w:rsidR="00FB6D3D" w:rsidRDefault="00D22A15">
      <w:pPr>
        <w:ind w:firstLineChars="0" w:firstLine="420"/>
      </w:pPr>
      <w:r>
        <w:rPr>
          <w:b/>
          <w:bCs/>
        </w:rPr>
        <w:t>请求方式</w:t>
      </w:r>
      <w:r>
        <w:t>：</w:t>
      </w:r>
      <w:r>
        <w:t>POST</w:t>
      </w:r>
      <w:r>
        <w:t>（</w:t>
      </w:r>
      <w:r>
        <w:t>HTTP</w:t>
      </w:r>
      <w:r>
        <w:t>）</w:t>
      </w:r>
    </w:p>
    <w:p w14:paraId="7D4B6364" w14:textId="77777777" w:rsidR="00FB6D3D" w:rsidRDefault="00D22A15">
      <w:pPr>
        <w:ind w:firstLineChars="0" w:firstLine="420"/>
        <w:rPr>
          <w:rFonts w:ascii="Times New Roman" w:hAnsi="Times New Roman" w:cs="Times New Roman"/>
          <w:color w:val="262626"/>
          <w:spacing w:val="12"/>
          <w:szCs w:val="21"/>
        </w:rPr>
      </w:pPr>
      <w:r>
        <w:rPr>
          <w:rFonts w:ascii="Times New Roman" w:hAnsi="Times New Roman" w:cs="Times New Roman"/>
          <w:b/>
          <w:bCs/>
          <w:color w:val="262626"/>
          <w:spacing w:val="12"/>
          <w:szCs w:val="21"/>
        </w:rPr>
        <w:t>请求地址</w:t>
      </w:r>
      <w:r>
        <w:rPr>
          <w:rFonts w:ascii="Times New Roman" w:hAnsi="Times New Roman" w:cs="Times New Roman"/>
          <w:color w:val="262626"/>
          <w:spacing w:val="12"/>
          <w:szCs w:val="21"/>
        </w:rPr>
        <w:t>：</w:t>
      </w:r>
      <w:r>
        <w:rPr>
          <w:rFonts w:ascii="Times New Roman" w:hAnsi="Times New Roman" w:cs="Times New Roman"/>
          <w:color w:val="262626"/>
          <w:spacing w:val="12"/>
          <w:szCs w:val="24"/>
        </w:rPr>
        <w:t>http://ip:port/</w:t>
      </w:r>
      <w:r>
        <w:t>large_sort_area</w:t>
      </w:r>
      <w:r>
        <w:rPr>
          <w:rFonts w:ascii="Times New Roman" w:hAnsi="Times New Roman" w:cs="Times New Roman"/>
          <w:color w:val="262626"/>
          <w:spacing w:val="12"/>
          <w:szCs w:val="24"/>
        </w:rPr>
        <w:t>/</w:t>
      </w:r>
      <w:r>
        <w:rPr>
          <w:rFonts w:hint="eastAsia"/>
        </w:rPr>
        <w:t>system</w:t>
      </w:r>
      <w:r>
        <w:rPr>
          <w:rFonts w:ascii="Times New Roman" w:hAnsi="Times New Roman" w:cs="Times New Roman"/>
          <w:color w:val="262626"/>
          <w:spacing w:val="12"/>
          <w:szCs w:val="24"/>
        </w:rPr>
        <w:t>/recSortData</w:t>
      </w:r>
    </w:p>
    <w:p w14:paraId="5030F46E" w14:textId="77777777" w:rsidR="00FB6D3D" w:rsidRDefault="00D22A15">
      <w:pPr>
        <w:ind w:firstLineChars="0" w:firstLine="420"/>
        <w:rPr>
          <w:rFonts w:ascii="Times New Roman" w:hAnsi="Times New Roman" w:cs="Times New Roman"/>
          <w:b/>
          <w:color w:val="262626"/>
          <w:spacing w:val="12"/>
          <w:szCs w:val="21"/>
        </w:rPr>
      </w:pPr>
      <w:r>
        <w:rPr>
          <w:rFonts w:ascii="Times New Roman" w:hAnsi="Times New Roman" w:cs="Times New Roman" w:hint="eastAsia"/>
          <w:b/>
          <w:color w:val="262626"/>
          <w:spacing w:val="12"/>
          <w:szCs w:val="21"/>
        </w:rPr>
        <w:lastRenderedPageBreak/>
        <w:t>接口说明：</w:t>
      </w:r>
    </w:p>
    <w:p w14:paraId="011DF89B" w14:textId="77777777" w:rsidR="00FB6D3D" w:rsidRDefault="00D22A15">
      <w:pPr>
        <w:ind w:firstLineChars="0" w:firstLine="720"/>
      </w:pPr>
      <w:r>
        <w:rPr>
          <w:rFonts w:hint="eastAsia"/>
        </w:rPr>
        <w:t>该接口用于大件一次流料时，总控接收大件一次分拣区域滚筒线上所有零件报工数据（收到强制结束指令时，也需要提供）。</w:t>
      </w:r>
    </w:p>
    <w:p w14:paraId="75D70136" w14:textId="77777777" w:rsidR="00FB6D3D" w:rsidRDefault="00D22A15">
      <w:pPr>
        <w:ind w:firstLineChars="0" w:firstLine="720"/>
        <w:rPr>
          <w:rFonts w:ascii="Times New Roman" w:hAnsi="Times New Roman" w:cs="Times New Roman"/>
          <w:color w:val="262626"/>
          <w:spacing w:val="12"/>
          <w:szCs w:val="21"/>
        </w:rPr>
      </w:pPr>
      <w:r>
        <w:rPr>
          <w:rFonts w:ascii="Times New Roman" w:hAnsi="Times New Roman" w:cs="Times New Roman"/>
          <w:b/>
          <w:bCs/>
          <w:color w:val="262626"/>
          <w:spacing w:val="12"/>
          <w:szCs w:val="21"/>
        </w:rPr>
        <w:t>请求包结构体</w:t>
      </w:r>
      <w:r>
        <w:rPr>
          <w:rFonts w:ascii="Times New Roman" w:hAnsi="Times New Roman" w:cs="Times New Roman"/>
          <w:color w:val="262626"/>
          <w:spacing w:val="12"/>
          <w:szCs w:val="21"/>
        </w:rPr>
        <w:t>：</w:t>
      </w:r>
    </w:p>
    <w:p w14:paraId="54566995" w14:textId="77777777" w:rsidR="00FB6D3D" w:rsidRDefault="00D22A15">
      <w:pPr>
        <w:ind w:firstLineChars="285" w:firstLine="718"/>
        <w:rPr>
          <w:rFonts w:ascii="Times New Roman" w:hAnsi="Times New Roman" w:cs="Times New Roman"/>
          <w:color w:val="262626"/>
          <w:spacing w:val="12"/>
          <w:szCs w:val="21"/>
        </w:rPr>
      </w:pPr>
      <w:r>
        <w:rPr>
          <w:rFonts w:ascii="Times New Roman" w:hAnsi="Times New Roman" w:cs="Times New Roman" w:hint="eastAsia"/>
          <w:color w:val="262626"/>
          <w:spacing w:val="12"/>
          <w:szCs w:val="21"/>
        </w:rPr>
        <w:t>{</w:t>
      </w:r>
    </w:p>
    <w:p w14:paraId="121D4CFA" w14:textId="77777777" w:rsidR="00FB6D3D" w:rsidRDefault="00D22A15">
      <w:pPr>
        <w:spacing w:line="360" w:lineRule="atLeast"/>
        <w:ind w:firstLineChars="284" w:firstLine="716"/>
        <w:rPr>
          <w:rFonts w:ascii="Times New Roman" w:hAnsi="Times New Roman" w:cs="Times New Roman"/>
          <w:color w:val="262626"/>
          <w:spacing w:val="12"/>
          <w:szCs w:val="21"/>
        </w:rPr>
      </w:pPr>
      <w:r>
        <w:rPr>
          <w:rFonts w:ascii="Times New Roman" w:hAnsi="Times New Roman" w:cs="Times New Roman"/>
          <w:color w:val="262626"/>
          <w:spacing w:val="12"/>
          <w:szCs w:val="21"/>
        </w:rPr>
        <w:t>“sort_line”:”1”,</w:t>
      </w:r>
    </w:p>
    <w:p w14:paraId="091ED01E" w14:textId="77777777" w:rsidR="00FB6D3D" w:rsidRDefault="00FB6D3D">
      <w:pPr>
        <w:spacing w:line="360" w:lineRule="atLeast"/>
        <w:ind w:firstLineChars="284" w:firstLine="716"/>
        <w:rPr>
          <w:del w:id="49" w:author="peng yuxian" w:date="2021-03-13T08:20:00Z"/>
          <w:rFonts w:ascii="Times New Roman" w:hAnsi="Times New Roman" w:cs="Times New Roman"/>
          <w:color w:val="262626"/>
          <w:spacing w:val="12"/>
          <w:szCs w:val="21"/>
        </w:rPr>
      </w:pPr>
    </w:p>
    <w:p w14:paraId="7E22B256" w14:textId="77777777" w:rsidR="00FB6D3D" w:rsidRDefault="00D22A15">
      <w:pPr>
        <w:ind w:firstLineChars="285" w:firstLine="718"/>
        <w:rPr>
          <w:rFonts w:ascii="Times New Roman" w:hAnsi="Times New Roman" w:cs="Times New Roman"/>
          <w:color w:val="262626"/>
          <w:spacing w:val="12"/>
          <w:szCs w:val="21"/>
        </w:rPr>
      </w:pPr>
      <w:r>
        <w:rPr>
          <w:rFonts w:ascii="Times New Roman" w:hAnsi="Times New Roman" w:cs="Times New Roman"/>
          <w:color w:val="262626"/>
          <w:spacing w:val="12"/>
          <w:szCs w:val="21"/>
        </w:rPr>
        <w:t>“area_code” : ”2”</w:t>
      </w:r>
      <w:r>
        <w:rPr>
          <w:rFonts w:ascii="Times New Roman" w:hAnsi="Times New Roman" w:cs="Times New Roman" w:hint="eastAsia"/>
          <w:color w:val="262626"/>
          <w:spacing w:val="12"/>
          <w:szCs w:val="21"/>
        </w:rPr>
        <w:t>,</w:t>
      </w:r>
    </w:p>
    <w:p w14:paraId="14208A3A" w14:textId="77777777" w:rsidR="00FB6D3D" w:rsidRDefault="00D22A15">
      <w:pPr>
        <w:ind w:firstLineChars="285" w:firstLine="718"/>
        <w:rPr>
          <w:rFonts w:ascii="Times New Roman" w:hAnsi="Times New Roman" w:cs="Times New Roman"/>
          <w:color w:val="262626"/>
          <w:spacing w:val="12"/>
          <w:szCs w:val="21"/>
        </w:rPr>
      </w:pPr>
      <w:r>
        <w:rPr>
          <w:rFonts w:ascii="Times New Roman" w:hAnsi="Times New Roman" w:cs="Times New Roman"/>
          <w:color w:val="262626"/>
          <w:spacing w:val="12"/>
          <w:szCs w:val="21"/>
        </w:rPr>
        <w:t>“part_num</w:t>
      </w:r>
      <w:r>
        <w:rPr>
          <w:rFonts w:ascii="Times New Roman" w:hAnsi="Times New Roman" w:cs="Times New Roman" w:hint="eastAsia"/>
          <w:color w:val="262626"/>
          <w:spacing w:val="12"/>
          <w:szCs w:val="21"/>
        </w:rPr>
        <w:t>”</w:t>
      </w:r>
      <w:r>
        <w:rPr>
          <w:rFonts w:ascii="Times New Roman" w:hAnsi="Times New Roman" w:cs="Times New Roman" w:hint="eastAsia"/>
          <w:color w:val="262626"/>
          <w:spacing w:val="12"/>
          <w:szCs w:val="21"/>
        </w:rPr>
        <w:t>:</w:t>
      </w:r>
      <w:r>
        <w:rPr>
          <w:rFonts w:ascii="Times New Roman" w:hAnsi="Times New Roman" w:cs="Times New Roman"/>
          <w:color w:val="262626"/>
          <w:spacing w:val="12"/>
          <w:szCs w:val="21"/>
        </w:rPr>
        <w:t xml:space="preserve"> ”1”,</w:t>
      </w:r>
    </w:p>
    <w:p w14:paraId="3F6385A6" w14:textId="77777777" w:rsidR="00FB6D3D" w:rsidRDefault="00D22A15">
      <w:pPr>
        <w:ind w:firstLineChars="285" w:firstLine="718"/>
        <w:rPr>
          <w:rFonts w:ascii="Times New Roman" w:hAnsi="Times New Roman" w:cs="Times New Roman"/>
          <w:color w:val="262626"/>
          <w:spacing w:val="12"/>
          <w:szCs w:val="21"/>
        </w:rPr>
      </w:pPr>
      <w:r>
        <w:rPr>
          <w:rFonts w:ascii="Times New Roman" w:hAnsi="Times New Roman" w:cs="Times New Roman"/>
          <w:color w:val="262626"/>
          <w:spacing w:val="12"/>
          <w:szCs w:val="21"/>
        </w:rPr>
        <w:t>“part_code”:[“xx”,”xxx”],</w:t>
      </w:r>
    </w:p>
    <w:p w14:paraId="680AFC15" w14:textId="77777777" w:rsidR="00FB6D3D" w:rsidRDefault="00D22A15">
      <w:pPr>
        <w:ind w:firstLineChars="285" w:firstLine="718"/>
        <w:rPr>
          <w:rFonts w:ascii="Times New Roman" w:hAnsi="Times New Roman" w:cs="Times New Roman"/>
          <w:color w:val="262626"/>
          <w:spacing w:val="12"/>
          <w:szCs w:val="21"/>
        </w:rPr>
      </w:pPr>
      <w:r>
        <w:rPr>
          <w:rFonts w:ascii="Times New Roman" w:hAnsi="Times New Roman" w:cs="Times New Roman"/>
          <w:color w:val="262626"/>
          <w:spacing w:val="12"/>
          <w:szCs w:val="21"/>
        </w:rPr>
        <w:t>“plate_id”:”xxx”,</w:t>
      </w:r>
    </w:p>
    <w:p w14:paraId="0875961D" w14:textId="77777777" w:rsidR="00FB6D3D" w:rsidRDefault="00D22A15">
      <w:pPr>
        <w:ind w:firstLineChars="285" w:firstLine="718"/>
        <w:rPr>
          <w:rFonts w:ascii="Times New Roman" w:hAnsi="Times New Roman" w:cs="Times New Roman"/>
          <w:color w:val="262626"/>
          <w:spacing w:val="12"/>
          <w:szCs w:val="21"/>
        </w:rPr>
      </w:pPr>
      <w:r>
        <w:rPr>
          <w:rFonts w:ascii="Times New Roman" w:hAnsi="Times New Roman" w:cs="Times New Roman"/>
          <w:color w:val="262626"/>
          <w:spacing w:val="12"/>
          <w:szCs w:val="21"/>
        </w:rPr>
        <w:t>“robot_id”:”xx”,</w:t>
      </w:r>
    </w:p>
    <w:p w14:paraId="220C79E7" w14:textId="77777777" w:rsidR="00FB6D3D" w:rsidRDefault="00D22A15">
      <w:pPr>
        <w:ind w:firstLineChars="285" w:firstLine="718"/>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move</w:t>
      </w:r>
      <w:r>
        <w:rPr>
          <w:rFonts w:ascii="Times New Roman" w:hAnsi="Times New Roman" w:cs="Times New Roman"/>
          <w:color w:val="262626"/>
          <w:spacing w:val="12"/>
          <w:szCs w:val="21"/>
        </w:rPr>
        <w:t>_status”:”0”</w:t>
      </w:r>
    </w:p>
    <w:p w14:paraId="53AD6291" w14:textId="77777777" w:rsidR="00FB6D3D" w:rsidRDefault="00D22A15">
      <w:pPr>
        <w:ind w:firstLineChars="285" w:firstLine="718"/>
        <w:rPr>
          <w:rFonts w:ascii="Times New Roman" w:hAnsi="Times New Roman" w:cs="Times New Roman"/>
          <w:color w:val="262626"/>
          <w:spacing w:val="12"/>
          <w:szCs w:val="21"/>
        </w:rPr>
      </w:pPr>
      <w:r>
        <w:rPr>
          <w:rFonts w:ascii="Times New Roman" w:hAnsi="Times New Roman" w:cs="Times New Roman" w:hint="eastAsia"/>
          <w:color w:val="262626"/>
          <w:spacing w:val="12"/>
          <w:szCs w:val="21"/>
        </w:rPr>
        <w:t>}</w:t>
      </w:r>
    </w:p>
    <w:p w14:paraId="3DAB31BD" w14:textId="77777777" w:rsidR="00FB6D3D" w:rsidRDefault="00D22A15">
      <w:pPr>
        <w:ind w:firstLineChars="283" w:firstLine="716"/>
        <w:rPr>
          <w:rFonts w:ascii="Times New Roman" w:hAnsi="Times New Roman" w:cs="Times New Roman"/>
          <w:b/>
          <w:bCs/>
          <w:color w:val="262626"/>
          <w:spacing w:val="12"/>
          <w:szCs w:val="21"/>
        </w:rPr>
      </w:pPr>
      <w:r>
        <w:rPr>
          <w:rFonts w:ascii="Times New Roman" w:hAnsi="Times New Roman" w:cs="Times New Roman" w:hint="eastAsia"/>
          <w:b/>
          <w:bCs/>
          <w:color w:val="262626"/>
          <w:spacing w:val="12"/>
          <w:szCs w:val="21"/>
        </w:rPr>
        <w:t>参数说明</w:t>
      </w:r>
      <w:r>
        <w:rPr>
          <w:rFonts w:ascii="Times New Roman" w:hAnsi="Times New Roman" w:cs="Times New Roman" w:hint="eastAsia"/>
          <w:b/>
          <w:bCs/>
          <w:color w:val="262626"/>
          <w:spacing w:val="12"/>
          <w:szCs w:val="21"/>
        </w:rPr>
        <w:t>:</w:t>
      </w:r>
    </w:p>
    <w:tbl>
      <w:tblPr>
        <w:tblStyle w:val="af2"/>
        <w:tblW w:w="8500" w:type="dxa"/>
        <w:jc w:val="center"/>
        <w:tblLayout w:type="fixed"/>
        <w:tblLook w:val="04A0" w:firstRow="1" w:lastRow="0" w:firstColumn="1" w:lastColumn="0" w:noHBand="0" w:noVBand="1"/>
      </w:tblPr>
      <w:tblGrid>
        <w:gridCol w:w="1560"/>
        <w:gridCol w:w="1276"/>
        <w:gridCol w:w="3260"/>
        <w:gridCol w:w="2404"/>
      </w:tblGrid>
      <w:tr w:rsidR="00FB6D3D" w14:paraId="75E7120D" w14:textId="77777777">
        <w:trPr>
          <w:jc w:val="center"/>
        </w:trPr>
        <w:tc>
          <w:tcPr>
            <w:tcW w:w="1560" w:type="dxa"/>
          </w:tcPr>
          <w:p w14:paraId="6B9FEA10" w14:textId="77777777" w:rsidR="00FB6D3D" w:rsidRDefault="00D22A15">
            <w:pPr>
              <w:ind w:firstLineChars="0" w:firstLine="0"/>
            </w:pPr>
            <w:r>
              <w:rPr>
                <w:rFonts w:hint="eastAsia"/>
              </w:rPr>
              <w:t>参数</w:t>
            </w:r>
          </w:p>
        </w:tc>
        <w:tc>
          <w:tcPr>
            <w:tcW w:w="1276" w:type="dxa"/>
          </w:tcPr>
          <w:p w14:paraId="70E34FCF" w14:textId="77777777" w:rsidR="00FB6D3D" w:rsidRDefault="00D22A15">
            <w:pPr>
              <w:ind w:firstLineChars="0" w:firstLine="0"/>
            </w:pPr>
            <w:r>
              <w:rPr>
                <w:rFonts w:hint="eastAsia"/>
              </w:rPr>
              <w:t>参数类型</w:t>
            </w:r>
          </w:p>
        </w:tc>
        <w:tc>
          <w:tcPr>
            <w:tcW w:w="3260" w:type="dxa"/>
          </w:tcPr>
          <w:p w14:paraId="5B79BCE5" w14:textId="77777777" w:rsidR="00FB6D3D" w:rsidRDefault="00D22A15">
            <w:pPr>
              <w:ind w:firstLineChars="0" w:firstLine="0"/>
            </w:pPr>
            <w:r>
              <w:rPr>
                <w:rFonts w:hint="eastAsia"/>
              </w:rPr>
              <w:t>说明</w:t>
            </w:r>
          </w:p>
        </w:tc>
        <w:tc>
          <w:tcPr>
            <w:tcW w:w="2404" w:type="dxa"/>
          </w:tcPr>
          <w:p w14:paraId="68509167" w14:textId="77777777" w:rsidR="00FB6D3D" w:rsidRDefault="00D22A15">
            <w:pPr>
              <w:ind w:firstLineChars="0" w:firstLine="0"/>
            </w:pPr>
            <w:r>
              <w:rPr>
                <w:rFonts w:hint="eastAsia"/>
              </w:rPr>
              <w:t>示例值</w:t>
            </w:r>
          </w:p>
        </w:tc>
      </w:tr>
      <w:tr w:rsidR="00FB6D3D" w14:paraId="3361AEAD" w14:textId="77777777">
        <w:trPr>
          <w:jc w:val="center"/>
        </w:trPr>
        <w:tc>
          <w:tcPr>
            <w:tcW w:w="1560" w:type="dxa"/>
          </w:tcPr>
          <w:p w14:paraId="3CAC83AB" w14:textId="77777777" w:rsidR="00FB6D3D" w:rsidRDefault="00D22A15">
            <w:pPr>
              <w:ind w:firstLineChars="0" w:firstLine="0"/>
            </w:pPr>
            <w:r>
              <w:t>sort_line</w:t>
            </w:r>
          </w:p>
        </w:tc>
        <w:tc>
          <w:tcPr>
            <w:tcW w:w="1276" w:type="dxa"/>
          </w:tcPr>
          <w:p w14:paraId="41441635" w14:textId="77777777" w:rsidR="00FB6D3D" w:rsidRDefault="00D22A15">
            <w:pPr>
              <w:ind w:firstLineChars="0" w:firstLine="0"/>
            </w:pPr>
            <w:r>
              <w:t>string</w:t>
            </w:r>
          </w:p>
        </w:tc>
        <w:tc>
          <w:tcPr>
            <w:tcW w:w="3260" w:type="dxa"/>
          </w:tcPr>
          <w:p w14:paraId="6C14B5FC" w14:textId="77777777" w:rsidR="00FB6D3D" w:rsidRDefault="00D22A15">
            <w:pPr>
              <w:ind w:firstLineChars="0" w:firstLine="0"/>
            </w:pPr>
            <w:r>
              <w:rPr>
                <w:rFonts w:hint="eastAsia"/>
              </w:rPr>
              <w:t>分拣线编码参数</w:t>
            </w:r>
          </w:p>
        </w:tc>
        <w:tc>
          <w:tcPr>
            <w:tcW w:w="2404" w:type="dxa"/>
          </w:tcPr>
          <w:p w14:paraId="7196705E" w14:textId="77777777" w:rsidR="00FB6D3D" w:rsidRDefault="00D22A15">
            <w:pPr>
              <w:ind w:firstLineChars="0" w:firstLine="0"/>
            </w:pPr>
            <w:r>
              <w:rPr>
                <w:rFonts w:hint="eastAsia"/>
              </w:rPr>
              <w:t>默认为</w:t>
            </w:r>
            <w:r>
              <w:rPr>
                <w:rFonts w:hint="eastAsia"/>
              </w:rPr>
              <w:t>1</w:t>
            </w:r>
          </w:p>
        </w:tc>
      </w:tr>
      <w:tr w:rsidR="00FB6D3D" w14:paraId="101FCF22" w14:textId="77777777">
        <w:trPr>
          <w:jc w:val="center"/>
        </w:trPr>
        <w:tc>
          <w:tcPr>
            <w:tcW w:w="1560" w:type="dxa"/>
          </w:tcPr>
          <w:p w14:paraId="4576E54F" w14:textId="77777777" w:rsidR="00FB6D3D" w:rsidRDefault="00D22A15">
            <w:pPr>
              <w:ind w:firstLineChars="0" w:firstLine="0"/>
            </w:pPr>
            <w:r>
              <w:t>p</w:t>
            </w:r>
            <w:r>
              <w:rPr>
                <w:rFonts w:hint="eastAsia"/>
              </w:rPr>
              <w:t>art</w:t>
            </w:r>
            <w:r>
              <w:t>_num</w:t>
            </w:r>
          </w:p>
        </w:tc>
        <w:tc>
          <w:tcPr>
            <w:tcW w:w="1276" w:type="dxa"/>
          </w:tcPr>
          <w:p w14:paraId="7D47E5F5" w14:textId="77777777" w:rsidR="00FB6D3D" w:rsidRDefault="00D22A15">
            <w:pPr>
              <w:ind w:firstLineChars="0" w:firstLine="0"/>
            </w:pPr>
            <w:r>
              <w:t>string</w:t>
            </w:r>
          </w:p>
        </w:tc>
        <w:tc>
          <w:tcPr>
            <w:tcW w:w="3260" w:type="dxa"/>
          </w:tcPr>
          <w:p w14:paraId="4A4DD52D" w14:textId="77777777" w:rsidR="00FB6D3D" w:rsidRDefault="00D22A15">
            <w:pPr>
              <w:ind w:firstLineChars="0" w:firstLine="0"/>
            </w:pPr>
            <w:r>
              <w:rPr>
                <w:rFonts w:hint="eastAsia"/>
              </w:rPr>
              <w:t>零件数量</w:t>
            </w:r>
          </w:p>
        </w:tc>
        <w:tc>
          <w:tcPr>
            <w:tcW w:w="2404" w:type="dxa"/>
          </w:tcPr>
          <w:p w14:paraId="26F7EBDA" w14:textId="77777777" w:rsidR="00FB6D3D" w:rsidRDefault="00FB6D3D">
            <w:pPr>
              <w:ind w:firstLineChars="0" w:firstLine="0"/>
            </w:pPr>
          </w:p>
        </w:tc>
      </w:tr>
      <w:tr w:rsidR="00FB6D3D" w14:paraId="1603C271" w14:textId="77777777">
        <w:trPr>
          <w:jc w:val="center"/>
        </w:trPr>
        <w:tc>
          <w:tcPr>
            <w:tcW w:w="1560" w:type="dxa"/>
          </w:tcPr>
          <w:p w14:paraId="2F5A0306" w14:textId="77777777" w:rsidR="00FB6D3D" w:rsidRDefault="00D22A15">
            <w:pPr>
              <w:ind w:firstLineChars="0" w:firstLine="0"/>
            </w:pPr>
            <w:r>
              <w:t>p</w:t>
            </w:r>
            <w:r>
              <w:rPr>
                <w:rFonts w:hint="eastAsia"/>
              </w:rPr>
              <w:t>late</w:t>
            </w:r>
            <w:r>
              <w:t>_id</w:t>
            </w:r>
          </w:p>
        </w:tc>
        <w:tc>
          <w:tcPr>
            <w:tcW w:w="1276" w:type="dxa"/>
          </w:tcPr>
          <w:p w14:paraId="2B32D572" w14:textId="77777777" w:rsidR="00FB6D3D" w:rsidRDefault="00D22A15">
            <w:pPr>
              <w:ind w:firstLineChars="0" w:firstLine="0"/>
            </w:pPr>
            <w:r>
              <w:t>string</w:t>
            </w:r>
          </w:p>
        </w:tc>
        <w:tc>
          <w:tcPr>
            <w:tcW w:w="3260" w:type="dxa"/>
          </w:tcPr>
          <w:p w14:paraId="58334F34" w14:textId="77777777" w:rsidR="00FB6D3D" w:rsidRDefault="00D22A15">
            <w:pPr>
              <w:ind w:firstLineChars="0" w:firstLine="0"/>
            </w:pPr>
            <w:r>
              <w:rPr>
                <w:rFonts w:hint="eastAsia"/>
              </w:rPr>
              <w:t>钢板编号</w:t>
            </w:r>
          </w:p>
        </w:tc>
        <w:tc>
          <w:tcPr>
            <w:tcW w:w="2404" w:type="dxa"/>
          </w:tcPr>
          <w:p w14:paraId="43726119" w14:textId="77777777" w:rsidR="00FB6D3D" w:rsidRDefault="00FB6D3D">
            <w:pPr>
              <w:ind w:firstLineChars="0" w:firstLine="0"/>
            </w:pPr>
          </w:p>
        </w:tc>
      </w:tr>
      <w:tr w:rsidR="00FB6D3D" w14:paraId="5A8E5CD0" w14:textId="77777777">
        <w:trPr>
          <w:jc w:val="center"/>
        </w:trPr>
        <w:tc>
          <w:tcPr>
            <w:tcW w:w="1560" w:type="dxa"/>
          </w:tcPr>
          <w:p w14:paraId="29473208" w14:textId="77777777" w:rsidR="00FB6D3D" w:rsidRDefault="00D22A15">
            <w:pPr>
              <w:ind w:firstLineChars="0" w:firstLine="0"/>
            </w:pPr>
            <w:r>
              <w:t>robot_id</w:t>
            </w:r>
          </w:p>
        </w:tc>
        <w:tc>
          <w:tcPr>
            <w:tcW w:w="1276" w:type="dxa"/>
          </w:tcPr>
          <w:p w14:paraId="2B57339A" w14:textId="77777777" w:rsidR="00FB6D3D" w:rsidRDefault="00D22A15">
            <w:pPr>
              <w:ind w:firstLineChars="0" w:firstLine="0"/>
            </w:pPr>
            <w:r>
              <w:t>string</w:t>
            </w:r>
          </w:p>
        </w:tc>
        <w:tc>
          <w:tcPr>
            <w:tcW w:w="3260" w:type="dxa"/>
          </w:tcPr>
          <w:p w14:paraId="4B63547D" w14:textId="77777777" w:rsidR="00FB6D3D" w:rsidRDefault="00D22A15">
            <w:pPr>
              <w:ind w:firstLineChars="0" w:firstLine="0"/>
            </w:pPr>
            <w:r>
              <w:rPr>
                <w:rFonts w:hint="eastAsia"/>
              </w:rPr>
              <w:t>机器人编号</w:t>
            </w:r>
          </w:p>
        </w:tc>
        <w:tc>
          <w:tcPr>
            <w:tcW w:w="2404" w:type="dxa"/>
          </w:tcPr>
          <w:p w14:paraId="3CAD2C6E" w14:textId="77777777" w:rsidR="00FB6D3D" w:rsidRDefault="00FB6D3D">
            <w:pPr>
              <w:ind w:firstLineChars="0" w:firstLine="0"/>
            </w:pPr>
          </w:p>
        </w:tc>
      </w:tr>
      <w:tr w:rsidR="00FB6D3D" w14:paraId="703EA709" w14:textId="77777777">
        <w:trPr>
          <w:jc w:val="center"/>
        </w:trPr>
        <w:tc>
          <w:tcPr>
            <w:tcW w:w="1560" w:type="dxa"/>
          </w:tcPr>
          <w:p w14:paraId="228B8423" w14:textId="77777777" w:rsidR="00FB6D3D" w:rsidRDefault="00D22A15">
            <w:pPr>
              <w:ind w:firstLineChars="0" w:firstLine="0"/>
              <w:rPr>
                <w:rFonts w:ascii="Times New Roman" w:hAnsi="Times New Roman" w:cs="Times New Roman"/>
                <w:color w:val="262626"/>
                <w:spacing w:val="12"/>
                <w:szCs w:val="21"/>
              </w:rPr>
            </w:pPr>
            <w:r>
              <w:rPr>
                <w:rFonts w:ascii="Times New Roman" w:hAnsi="Times New Roman" w:cs="Times New Roman"/>
                <w:color w:val="262626"/>
                <w:spacing w:val="12"/>
                <w:szCs w:val="21"/>
              </w:rPr>
              <w:t>area_</w:t>
            </w:r>
            <w:r>
              <w:rPr>
                <w:rFonts w:ascii="Times New Roman" w:hAnsi="Times New Roman" w:cs="Times New Roman" w:hint="eastAsia"/>
                <w:color w:val="262626"/>
                <w:spacing w:val="12"/>
                <w:szCs w:val="21"/>
              </w:rPr>
              <w:t>code</w:t>
            </w:r>
          </w:p>
        </w:tc>
        <w:tc>
          <w:tcPr>
            <w:tcW w:w="1276" w:type="dxa"/>
          </w:tcPr>
          <w:p w14:paraId="5D58EDC2" w14:textId="77777777" w:rsidR="00FB6D3D" w:rsidRDefault="00D22A15">
            <w:pPr>
              <w:ind w:firstLineChars="0" w:firstLine="0"/>
            </w:pPr>
            <w:r>
              <w:t>string</w:t>
            </w:r>
          </w:p>
        </w:tc>
        <w:tc>
          <w:tcPr>
            <w:tcW w:w="3260" w:type="dxa"/>
          </w:tcPr>
          <w:p w14:paraId="37A60A69" w14:textId="77777777" w:rsidR="00FB6D3D" w:rsidRDefault="00D22A15">
            <w:pPr>
              <w:ind w:firstLineChars="0" w:firstLine="0"/>
            </w:pPr>
            <w:r>
              <w:rPr>
                <w:rFonts w:hint="eastAsia"/>
              </w:rPr>
              <w:t>功能区域编码参数</w:t>
            </w:r>
          </w:p>
        </w:tc>
        <w:tc>
          <w:tcPr>
            <w:tcW w:w="2404" w:type="dxa"/>
          </w:tcPr>
          <w:p w14:paraId="77EA3D4D" w14:textId="77777777" w:rsidR="00FB6D3D" w:rsidRDefault="00D22A15">
            <w:pPr>
              <w:ind w:firstLineChars="0" w:firstLine="0"/>
            </w:pPr>
            <w:r>
              <w:rPr>
                <w:rFonts w:hint="eastAsia"/>
              </w:rPr>
              <w:t>详情请参见</w:t>
            </w:r>
            <w:r>
              <w:rPr>
                <w:rFonts w:hint="eastAsia"/>
              </w:rPr>
              <w:t>3</w:t>
            </w:r>
            <w:r>
              <w:t>.1</w:t>
            </w:r>
          </w:p>
        </w:tc>
      </w:tr>
      <w:tr w:rsidR="00FB6D3D" w14:paraId="41C9B265" w14:textId="77777777">
        <w:trPr>
          <w:jc w:val="center"/>
        </w:trPr>
        <w:tc>
          <w:tcPr>
            <w:tcW w:w="1560" w:type="dxa"/>
          </w:tcPr>
          <w:p w14:paraId="2E9AEC0C" w14:textId="77777777" w:rsidR="00FB6D3D" w:rsidRDefault="00D22A15">
            <w:pPr>
              <w:ind w:firstLineChars="0" w:firstLine="0"/>
              <w:rPr>
                <w:rFonts w:ascii="Times New Roman" w:hAnsi="Times New Roman" w:cs="Times New Roman"/>
                <w:color w:val="262626"/>
                <w:spacing w:val="12"/>
                <w:szCs w:val="21"/>
              </w:rPr>
            </w:pPr>
            <w:r>
              <w:rPr>
                <w:rFonts w:ascii="Times New Roman" w:hAnsi="Times New Roman" w:cs="Times New Roman"/>
                <w:color w:val="262626"/>
                <w:spacing w:val="12"/>
                <w:szCs w:val="21"/>
              </w:rPr>
              <w:t>part_code</w:t>
            </w:r>
          </w:p>
        </w:tc>
        <w:tc>
          <w:tcPr>
            <w:tcW w:w="1276" w:type="dxa"/>
          </w:tcPr>
          <w:p w14:paraId="085E51DE" w14:textId="77777777" w:rsidR="00FB6D3D" w:rsidRDefault="00D22A15">
            <w:pPr>
              <w:ind w:firstLineChars="0" w:firstLine="0"/>
            </w:pPr>
            <w:r>
              <w:rPr>
                <w:rFonts w:hint="eastAsia"/>
              </w:rPr>
              <w:t>l</w:t>
            </w:r>
            <w:r>
              <w:t>ist</w:t>
            </w:r>
          </w:p>
        </w:tc>
        <w:tc>
          <w:tcPr>
            <w:tcW w:w="3260" w:type="dxa"/>
          </w:tcPr>
          <w:p w14:paraId="25776C65" w14:textId="77777777" w:rsidR="00FB6D3D" w:rsidRDefault="00D22A15">
            <w:pPr>
              <w:ind w:firstLineChars="0" w:firstLine="0"/>
            </w:pPr>
            <w:r>
              <w:rPr>
                <w:rFonts w:hint="eastAsia"/>
              </w:rPr>
              <w:t>零件编码</w:t>
            </w:r>
          </w:p>
        </w:tc>
        <w:tc>
          <w:tcPr>
            <w:tcW w:w="2404" w:type="dxa"/>
          </w:tcPr>
          <w:p w14:paraId="718621C0" w14:textId="77777777" w:rsidR="00FB6D3D" w:rsidRDefault="00FB6D3D">
            <w:pPr>
              <w:ind w:firstLineChars="0" w:firstLine="0"/>
            </w:pPr>
          </w:p>
        </w:tc>
      </w:tr>
      <w:tr w:rsidR="00FB6D3D" w14:paraId="4FB240F6" w14:textId="77777777">
        <w:trPr>
          <w:jc w:val="center"/>
        </w:trPr>
        <w:tc>
          <w:tcPr>
            <w:tcW w:w="1560" w:type="dxa"/>
          </w:tcPr>
          <w:p w14:paraId="71CD990A" w14:textId="77777777" w:rsidR="00FB6D3D" w:rsidRDefault="00D22A15">
            <w:pPr>
              <w:ind w:firstLineChars="0" w:firstLine="0"/>
              <w:rPr>
                <w:rFonts w:ascii="Times New Roman" w:hAnsi="Times New Roman" w:cs="Times New Roman"/>
                <w:color w:val="262626"/>
                <w:spacing w:val="12"/>
                <w:szCs w:val="21"/>
              </w:rPr>
            </w:pPr>
            <w:r>
              <w:rPr>
                <w:rFonts w:ascii="Times New Roman" w:hAnsi="Times New Roman" w:cs="Times New Roman" w:hint="eastAsia"/>
                <w:color w:val="262626"/>
                <w:spacing w:val="12"/>
                <w:szCs w:val="21"/>
              </w:rPr>
              <w:t>move</w:t>
            </w:r>
            <w:r>
              <w:rPr>
                <w:rFonts w:ascii="Times New Roman" w:hAnsi="Times New Roman" w:cs="Times New Roman"/>
                <w:color w:val="262626"/>
                <w:spacing w:val="12"/>
                <w:szCs w:val="21"/>
              </w:rPr>
              <w:t>_status</w:t>
            </w:r>
          </w:p>
        </w:tc>
        <w:tc>
          <w:tcPr>
            <w:tcW w:w="1276" w:type="dxa"/>
          </w:tcPr>
          <w:p w14:paraId="7775185B" w14:textId="77777777" w:rsidR="00FB6D3D" w:rsidRDefault="00D22A15">
            <w:pPr>
              <w:ind w:firstLineChars="0" w:firstLine="0"/>
            </w:pPr>
            <w:r>
              <w:t>string</w:t>
            </w:r>
          </w:p>
        </w:tc>
        <w:tc>
          <w:tcPr>
            <w:tcW w:w="3260" w:type="dxa"/>
          </w:tcPr>
          <w:p w14:paraId="6234417C" w14:textId="77777777" w:rsidR="00FB6D3D" w:rsidRDefault="00D22A15">
            <w:pPr>
              <w:ind w:firstLineChars="0" w:firstLine="0"/>
            </w:pPr>
            <w:r>
              <w:rPr>
                <w:rFonts w:hint="eastAsia"/>
              </w:rPr>
              <w:t>是否强制流料信号</w:t>
            </w:r>
          </w:p>
        </w:tc>
        <w:tc>
          <w:tcPr>
            <w:tcW w:w="2404" w:type="dxa"/>
          </w:tcPr>
          <w:p w14:paraId="09C11794" w14:textId="77777777" w:rsidR="00FB6D3D" w:rsidRDefault="00D22A15">
            <w:pPr>
              <w:ind w:firstLineChars="0" w:firstLine="0"/>
            </w:pPr>
            <w:r>
              <w:rPr>
                <w:rFonts w:hint="eastAsia"/>
              </w:rPr>
              <w:t>0</w:t>
            </w:r>
            <w:r>
              <w:rPr>
                <w:rFonts w:hint="eastAsia"/>
              </w:rPr>
              <w:t>：不是，</w:t>
            </w:r>
            <w:r>
              <w:rPr>
                <w:rFonts w:hint="eastAsia"/>
              </w:rPr>
              <w:t>1</w:t>
            </w:r>
            <w:r>
              <w:rPr>
                <w:rFonts w:hint="eastAsia"/>
              </w:rPr>
              <w:t>：是</w:t>
            </w:r>
          </w:p>
        </w:tc>
      </w:tr>
    </w:tbl>
    <w:p w14:paraId="0473000D" w14:textId="77777777" w:rsidR="00FB6D3D" w:rsidRDefault="00D22A15">
      <w:pPr>
        <w:pStyle w:val="af6"/>
        <w:spacing w:beforeLines="100" w:before="240"/>
        <w:ind w:leftChars="600" w:left="1440" w:firstLineChars="0" w:firstLine="0"/>
        <w:rPr>
          <w:rStyle w:val="af3"/>
        </w:rPr>
      </w:pPr>
      <w:r>
        <w:rPr>
          <w:rStyle w:val="af3"/>
          <w:rFonts w:hint="eastAsia"/>
        </w:rPr>
        <w:t>返回结果：</w:t>
      </w:r>
    </w:p>
    <w:p w14:paraId="4AD5AEAA" w14:textId="77777777" w:rsidR="00FB6D3D" w:rsidRDefault="00D22A15">
      <w:pPr>
        <w:pStyle w:val="af6"/>
        <w:ind w:leftChars="600" w:left="1440" w:firstLineChars="0" w:firstLine="0"/>
        <w:rPr>
          <w:rFonts w:ascii="Times New Roman" w:hAnsi="Times New Roman" w:cs="Times New Roman"/>
          <w:color w:val="262626"/>
          <w:spacing w:val="12"/>
          <w:szCs w:val="21"/>
        </w:rPr>
      </w:pPr>
      <w:r>
        <w:rPr>
          <w:rFonts w:ascii="Times New Roman" w:hAnsi="Times New Roman" w:cs="Times New Roman" w:hint="eastAsia"/>
          <w:color w:val="262626"/>
          <w:spacing w:val="12"/>
          <w:szCs w:val="21"/>
        </w:rPr>
        <w:t>{</w:t>
      </w:r>
    </w:p>
    <w:p w14:paraId="029A9597" w14:textId="77777777" w:rsidR="00FB6D3D" w:rsidRDefault="00D22A15">
      <w:pPr>
        <w:pStyle w:val="af6"/>
        <w:ind w:leftChars="600" w:left="1440" w:firstLineChars="0" w:firstLine="300"/>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code</w:t>
      </w: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 xml:space="preserve">: </w:t>
      </w:r>
      <w:r>
        <w:rPr>
          <w:rFonts w:ascii="Times New Roman" w:hAnsi="Times New Roman" w:cs="Times New Roman"/>
          <w:color w:val="262626"/>
          <w:spacing w:val="12"/>
          <w:szCs w:val="21"/>
        </w:rPr>
        <w:t>20</w:t>
      </w:r>
      <w:r>
        <w:rPr>
          <w:rFonts w:ascii="Times New Roman" w:hAnsi="Times New Roman" w:cs="Times New Roman" w:hint="eastAsia"/>
          <w:color w:val="262626"/>
          <w:spacing w:val="12"/>
          <w:szCs w:val="21"/>
        </w:rPr>
        <w:t>0,</w:t>
      </w:r>
    </w:p>
    <w:p w14:paraId="7F696F8F" w14:textId="77777777" w:rsidR="00FB6D3D" w:rsidRDefault="00D22A15">
      <w:pPr>
        <w:pStyle w:val="af6"/>
        <w:ind w:leftChars="600" w:left="1440" w:firstLineChars="0" w:firstLine="300"/>
        <w:rPr>
          <w:rFonts w:ascii="Times New Roman" w:hAnsi="Times New Roman" w:cs="Times New Roman"/>
          <w:color w:val="262626"/>
          <w:spacing w:val="12"/>
          <w:szCs w:val="21"/>
        </w:rPr>
      </w:pPr>
      <w:r>
        <w:rPr>
          <w:rFonts w:ascii="Times New Roman" w:hAnsi="Times New Roman" w:cs="Times New Roman"/>
          <w:color w:val="262626"/>
          <w:spacing w:val="12"/>
          <w:szCs w:val="21"/>
        </w:rPr>
        <w:lastRenderedPageBreak/>
        <w:t>“msg”</w:t>
      </w:r>
      <w:r>
        <w:rPr>
          <w:rFonts w:ascii="Times New Roman" w:hAnsi="Times New Roman" w:cs="Times New Roman" w:hint="eastAsia"/>
          <w:color w:val="262626"/>
          <w:spacing w:val="12"/>
          <w:szCs w:val="21"/>
        </w:rPr>
        <w:t xml:space="preserve">: </w:t>
      </w: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success</w:t>
      </w: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w:t>
      </w:r>
    </w:p>
    <w:p w14:paraId="0AE9B984" w14:textId="77777777" w:rsidR="00FB6D3D" w:rsidRDefault="00D22A15">
      <w:pPr>
        <w:pStyle w:val="af6"/>
        <w:ind w:leftChars="710" w:left="2586" w:hangingChars="350" w:hanging="882"/>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data</w:t>
      </w: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w:t>
      </w: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0</w:t>
      </w:r>
      <w:r>
        <w:rPr>
          <w:rFonts w:ascii="Times New Roman" w:hAnsi="Times New Roman" w:cs="Times New Roman" w:hint="eastAsia"/>
          <w:color w:val="262626"/>
          <w:spacing w:val="12"/>
          <w:szCs w:val="21"/>
        </w:rPr>
        <w:t>”</w:t>
      </w:r>
    </w:p>
    <w:p w14:paraId="437EAB09" w14:textId="77777777" w:rsidR="00FB6D3D" w:rsidRDefault="00D22A15">
      <w:pPr>
        <w:ind w:leftChars="425" w:left="1020" w:firstLineChars="179" w:firstLine="451"/>
        <w:rPr>
          <w:rFonts w:ascii="Times New Roman" w:hAnsi="Times New Roman" w:cs="Times New Roman"/>
          <w:color w:val="262626"/>
          <w:spacing w:val="12"/>
          <w:szCs w:val="21"/>
        </w:rPr>
      </w:pPr>
      <w:r>
        <w:rPr>
          <w:rFonts w:ascii="Times New Roman" w:hAnsi="Times New Roman" w:cs="Times New Roman" w:hint="eastAsia"/>
          <w:color w:val="262626"/>
          <w:spacing w:val="12"/>
          <w:szCs w:val="21"/>
        </w:rPr>
        <w:t>}</w:t>
      </w:r>
    </w:p>
    <w:tbl>
      <w:tblPr>
        <w:tblStyle w:val="af2"/>
        <w:tblW w:w="8642" w:type="dxa"/>
        <w:jc w:val="center"/>
        <w:tblLayout w:type="fixed"/>
        <w:tblLook w:val="04A0" w:firstRow="1" w:lastRow="0" w:firstColumn="1" w:lastColumn="0" w:noHBand="0" w:noVBand="1"/>
      </w:tblPr>
      <w:tblGrid>
        <w:gridCol w:w="1413"/>
        <w:gridCol w:w="1276"/>
        <w:gridCol w:w="2976"/>
        <w:gridCol w:w="2977"/>
      </w:tblGrid>
      <w:tr w:rsidR="00FB6D3D" w14:paraId="4D7DAB78" w14:textId="77777777">
        <w:trPr>
          <w:jc w:val="center"/>
        </w:trPr>
        <w:tc>
          <w:tcPr>
            <w:tcW w:w="1413" w:type="dxa"/>
          </w:tcPr>
          <w:p w14:paraId="6D7446F1" w14:textId="77777777" w:rsidR="00FB6D3D" w:rsidRDefault="00D22A15">
            <w:pPr>
              <w:ind w:firstLineChars="0" w:firstLine="0"/>
            </w:pPr>
            <w:r>
              <w:rPr>
                <w:rFonts w:hint="eastAsia"/>
              </w:rPr>
              <w:t>参数</w:t>
            </w:r>
          </w:p>
        </w:tc>
        <w:tc>
          <w:tcPr>
            <w:tcW w:w="1276" w:type="dxa"/>
          </w:tcPr>
          <w:p w14:paraId="20D2811E" w14:textId="77777777" w:rsidR="00FB6D3D" w:rsidRDefault="00D22A15">
            <w:pPr>
              <w:ind w:firstLineChars="0" w:firstLine="0"/>
            </w:pPr>
            <w:r>
              <w:rPr>
                <w:rFonts w:hint="eastAsia"/>
              </w:rPr>
              <w:t>参数类型</w:t>
            </w:r>
          </w:p>
        </w:tc>
        <w:tc>
          <w:tcPr>
            <w:tcW w:w="2976" w:type="dxa"/>
          </w:tcPr>
          <w:p w14:paraId="46B00F39" w14:textId="77777777" w:rsidR="00FB6D3D" w:rsidRDefault="00D22A15">
            <w:pPr>
              <w:ind w:firstLineChars="0" w:firstLine="0"/>
            </w:pPr>
            <w:r>
              <w:rPr>
                <w:rFonts w:hint="eastAsia"/>
              </w:rPr>
              <w:t>说明</w:t>
            </w:r>
          </w:p>
        </w:tc>
        <w:tc>
          <w:tcPr>
            <w:tcW w:w="2977" w:type="dxa"/>
          </w:tcPr>
          <w:p w14:paraId="6B44E7CE" w14:textId="77777777" w:rsidR="00FB6D3D" w:rsidRDefault="00D22A15">
            <w:pPr>
              <w:ind w:firstLineChars="0" w:firstLine="0"/>
            </w:pPr>
            <w:r>
              <w:rPr>
                <w:rFonts w:hint="eastAsia"/>
              </w:rPr>
              <w:t>示例值</w:t>
            </w:r>
          </w:p>
        </w:tc>
      </w:tr>
      <w:tr w:rsidR="00FB6D3D" w14:paraId="7BA18DCD" w14:textId="77777777">
        <w:trPr>
          <w:jc w:val="center"/>
        </w:trPr>
        <w:tc>
          <w:tcPr>
            <w:tcW w:w="1413" w:type="dxa"/>
          </w:tcPr>
          <w:p w14:paraId="6927E824" w14:textId="77777777" w:rsidR="00FB6D3D" w:rsidRDefault="00D22A15">
            <w:pPr>
              <w:ind w:firstLineChars="0" w:firstLine="0"/>
              <w:rPr>
                <w:rFonts w:ascii="Times New Roman" w:hAnsi="Times New Roman" w:cs="Times New Roman"/>
              </w:rPr>
            </w:pPr>
            <w:r>
              <w:rPr>
                <w:rFonts w:ascii="Times New Roman" w:hAnsi="Times New Roman" w:cs="Times New Roman" w:hint="eastAsia"/>
                <w:color w:val="262626"/>
                <w:spacing w:val="12"/>
                <w:szCs w:val="21"/>
              </w:rPr>
              <w:t>code</w:t>
            </w:r>
          </w:p>
        </w:tc>
        <w:tc>
          <w:tcPr>
            <w:tcW w:w="1276" w:type="dxa"/>
          </w:tcPr>
          <w:p w14:paraId="3B01AD35" w14:textId="77777777" w:rsidR="00FB6D3D" w:rsidRDefault="00D22A15">
            <w:pPr>
              <w:ind w:firstLineChars="0" w:firstLine="0"/>
            </w:pPr>
            <w:r>
              <w:rPr>
                <w:rFonts w:hint="eastAsia"/>
              </w:rPr>
              <w:t>int</w:t>
            </w:r>
          </w:p>
        </w:tc>
        <w:tc>
          <w:tcPr>
            <w:tcW w:w="2976" w:type="dxa"/>
          </w:tcPr>
          <w:p w14:paraId="4A5E94F5" w14:textId="77777777" w:rsidR="00FB6D3D" w:rsidRDefault="00D22A15">
            <w:pPr>
              <w:ind w:firstLineChars="0" w:firstLine="0"/>
            </w:pPr>
            <w:r>
              <w:rPr>
                <w:rFonts w:hint="eastAsia"/>
              </w:rPr>
              <w:t>返回码</w:t>
            </w:r>
          </w:p>
        </w:tc>
        <w:tc>
          <w:tcPr>
            <w:tcW w:w="2977" w:type="dxa"/>
          </w:tcPr>
          <w:p w14:paraId="29855884" w14:textId="77777777" w:rsidR="00FB6D3D" w:rsidRDefault="00D22A15">
            <w:pPr>
              <w:ind w:firstLineChars="0" w:firstLine="0"/>
            </w:pPr>
            <w:r>
              <w:t>20</w:t>
            </w:r>
            <w:r>
              <w:rPr>
                <w:rFonts w:hint="eastAsia"/>
              </w:rPr>
              <w:t>0</w:t>
            </w:r>
            <w:r>
              <w:rPr>
                <w:rFonts w:hint="eastAsia"/>
              </w:rPr>
              <w:t>为成功；</w:t>
            </w:r>
            <w:r>
              <w:rPr>
                <w:rFonts w:hint="eastAsia"/>
              </w:rPr>
              <w:t>4</w:t>
            </w:r>
            <w:r>
              <w:t>00</w:t>
            </w:r>
            <w:r>
              <w:rPr>
                <w:rFonts w:hint="eastAsia"/>
              </w:rPr>
              <w:t>为失败</w:t>
            </w:r>
          </w:p>
        </w:tc>
      </w:tr>
      <w:tr w:rsidR="00FB6D3D" w14:paraId="46DA8313" w14:textId="77777777">
        <w:trPr>
          <w:jc w:val="center"/>
        </w:trPr>
        <w:tc>
          <w:tcPr>
            <w:tcW w:w="1413" w:type="dxa"/>
          </w:tcPr>
          <w:p w14:paraId="7FC9E71B" w14:textId="77777777" w:rsidR="00FB6D3D" w:rsidRDefault="00D22A15">
            <w:pPr>
              <w:ind w:firstLineChars="0" w:firstLine="0"/>
              <w:rPr>
                <w:rFonts w:ascii="Times New Roman" w:hAnsi="Times New Roman" w:cs="Times New Roman"/>
              </w:rPr>
            </w:pPr>
            <w:r>
              <w:rPr>
                <w:rFonts w:ascii="Times New Roman" w:hAnsi="Times New Roman" w:cs="Times New Roman"/>
                <w:color w:val="262626"/>
                <w:spacing w:val="12"/>
                <w:szCs w:val="21"/>
              </w:rPr>
              <w:t>msg</w:t>
            </w:r>
          </w:p>
        </w:tc>
        <w:tc>
          <w:tcPr>
            <w:tcW w:w="1276" w:type="dxa"/>
          </w:tcPr>
          <w:p w14:paraId="7FB3FDE7" w14:textId="77777777" w:rsidR="00FB6D3D" w:rsidRDefault="00D22A15">
            <w:pPr>
              <w:ind w:firstLineChars="0" w:firstLine="0"/>
            </w:pPr>
            <w:r>
              <w:rPr>
                <w:rFonts w:hint="eastAsia"/>
              </w:rPr>
              <w:t>string</w:t>
            </w:r>
          </w:p>
        </w:tc>
        <w:tc>
          <w:tcPr>
            <w:tcW w:w="2976" w:type="dxa"/>
          </w:tcPr>
          <w:p w14:paraId="372073F1" w14:textId="77777777" w:rsidR="00FB6D3D" w:rsidRDefault="00D22A15">
            <w:pPr>
              <w:ind w:firstLineChars="0" w:firstLine="0"/>
            </w:pPr>
            <w:r>
              <w:rPr>
                <w:rFonts w:hint="eastAsia"/>
              </w:rPr>
              <w:t>对返回码的文本描述内容。若返回码不为</w:t>
            </w:r>
            <w:r>
              <w:rPr>
                <w:rFonts w:hint="eastAsia"/>
              </w:rPr>
              <w:t>200</w:t>
            </w:r>
            <w:r>
              <w:rPr>
                <w:rFonts w:hint="eastAsia"/>
              </w:rPr>
              <w:t>，则返回错误描述信息</w:t>
            </w:r>
          </w:p>
        </w:tc>
        <w:tc>
          <w:tcPr>
            <w:tcW w:w="2977" w:type="dxa"/>
          </w:tcPr>
          <w:p w14:paraId="730CA31D" w14:textId="77777777" w:rsidR="00FB6D3D" w:rsidRDefault="00D22A15">
            <w:pPr>
              <w:ind w:firstLineChars="0" w:firstLine="0"/>
              <w:rPr>
                <w:rFonts w:ascii="Times New Roman" w:hAnsi="Times New Roman" w:cs="Times New Roman"/>
              </w:rPr>
            </w:pPr>
            <w:r>
              <w:rPr>
                <w:rFonts w:ascii="Times New Roman" w:hAnsi="Times New Roman" w:cs="Times New Roman"/>
              </w:rPr>
              <w:t>“</w:t>
            </w:r>
            <w:r>
              <w:rPr>
                <w:rFonts w:ascii="Times New Roman" w:hAnsi="Times New Roman" w:cs="Times New Roman" w:hint="eastAsia"/>
              </w:rPr>
              <w:t>success</w:t>
            </w:r>
            <w:r>
              <w:rPr>
                <w:rFonts w:ascii="Times New Roman" w:hAnsi="Times New Roman" w:cs="Times New Roman" w:hint="eastAsia"/>
              </w:rPr>
              <w:t>”表示请求成功，请求失败时（</w:t>
            </w:r>
            <w:r>
              <w:rPr>
                <w:rFonts w:ascii="Times New Roman" w:hAnsi="Times New Roman" w:cs="Times New Roman" w:hint="eastAsia"/>
              </w:rPr>
              <w:t>code</w:t>
            </w:r>
            <w:r>
              <w:rPr>
                <w:rFonts w:ascii="Times New Roman" w:hAnsi="Times New Roman" w:cs="Times New Roman" w:hint="eastAsia"/>
              </w:rPr>
              <w:t>非</w:t>
            </w:r>
            <w:r>
              <w:rPr>
                <w:rFonts w:ascii="Times New Roman" w:hAnsi="Times New Roman" w:cs="Times New Roman" w:hint="eastAsia"/>
              </w:rPr>
              <w:t>200</w:t>
            </w:r>
            <w:r>
              <w:rPr>
                <w:rFonts w:ascii="Times New Roman" w:hAnsi="Times New Roman" w:cs="Times New Roman" w:hint="eastAsia"/>
              </w:rPr>
              <w:t>）返回详细错误描述信息</w:t>
            </w:r>
          </w:p>
        </w:tc>
      </w:tr>
      <w:tr w:rsidR="00FB6D3D" w14:paraId="687A3678" w14:textId="77777777">
        <w:trPr>
          <w:jc w:val="center"/>
        </w:trPr>
        <w:tc>
          <w:tcPr>
            <w:tcW w:w="1413" w:type="dxa"/>
          </w:tcPr>
          <w:p w14:paraId="47E34D56" w14:textId="77777777" w:rsidR="00FB6D3D" w:rsidRDefault="00D22A15">
            <w:pPr>
              <w:ind w:firstLineChars="0" w:firstLine="0"/>
              <w:rPr>
                <w:rFonts w:ascii="Times New Roman" w:hAnsi="Times New Roman" w:cs="Times New Roman"/>
                <w:color w:val="262626"/>
                <w:spacing w:val="12"/>
                <w:szCs w:val="21"/>
              </w:rPr>
            </w:pPr>
            <w:r>
              <w:rPr>
                <w:rFonts w:ascii="Times New Roman" w:hAnsi="Times New Roman" w:cs="Times New Roman"/>
                <w:color w:val="262626"/>
                <w:spacing w:val="12"/>
                <w:szCs w:val="21"/>
              </w:rPr>
              <w:t>data</w:t>
            </w:r>
          </w:p>
        </w:tc>
        <w:tc>
          <w:tcPr>
            <w:tcW w:w="1276" w:type="dxa"/>
          </w:tcPr>
          <w:p w14:paraId="761AC97C" w14:textId="77777777" w:rsidR="00FB6D3D" w:rsidRDefault="00D22A15">
            <w:pPr>
              <w:ind w:firstLineChars="0" w:firstLine="0"/>
            </w:pPr>
            <w:r>
              <w:rPr>
                <w:rFonts w:hint="eastAsia"/>
              </w:rPr>
              <w:t>string</w:t>
            </w:r>
          </w:p>
        </w:tc>
        <w:tc>
          <w:tcPr>
            <w:tcW w:w="2976" w:type="dxa"/>
          </w:tcPr>
          <w:p w14:paraId="7CB093CD" w14:textId="77777777" w:rsidR="00FB6D3D" w:rsidRDefault="00D22A15">
            <w:pPr>
              <w:ind w:firstLineChars="0" w:firstLine="0"/>
            </w:pPr>
            <w:r>
              <w:rPr>
                <w:rFonts w:hint="eastAsia"/>
              </w:rPr>
              <w:t>数据区，如过没有数据返回，则为空</w:t>
            </w:r>
          </w:p>
        </w:tc>
        <w:tc>
          <w:tcPr>
            <w:tcW w:w="2977" w:type="dxa"/>
          </w:tcPr>
          <w:p w14:paraId="1D23261F" w14:textId="77777777" w:rsidR="00FB6D3D" w:rsidRDefault="00FB6D3D">
            <w:pPr>
              <w:ind w:firstLineChars="0" w:firstLine="0"/>
              <w:rPr>
                <w:rFonts w:ascii="Times New Roman" w:hAnsi="Times New Roman" w:cs="Times New Roman"/>
              </w:rPr>
            </w:pPr>
          </w:p>
        </w:tc>
      </w:tr>
    </w:tbl>
    <w:p w14:paraId="3388972D" w14:textId="77777777" w:rsidR="00FB6D3D" w:rsidRDefault="00D22A15">
      <w:pPr>
        <w:pStyle w:val="2"/>
        <w:numPr>
          <w:ilvl w:val="1"/>
          <w:numId w:val="20"/>
        </w:numPr>
        <w:spacing w:before="120"/>
        <w:rPr>
          <w:rFonts w:ascii="宋体" w:eastAsia="宋体" w:hAnsi="宋体"/>
          <w:szCs w:val="30"/>
        </w:rPr>
      </w:pPr>
      <w:bookmarkStart w:id="50" w:name="_Toc434"/>
      <w:r>
        <w:rPr>
          <w:rFonts w:ascii="宋体" w:eastAsia="宋体" w:hAnsi="宋体" w:hint="eastAsia"/>
          <w:szCs w:val="30"/>
        </w:rPr>
        <w:t>大件滚筒线状态查询</w:t>
      </w:r>
      <w:bookmarkEnd w:id="50"/>
    </w:p>
    <w:p w14:paraId="1A1C5D4F" w14:textId="77777777" w:rsidR="00FB6D3D" w:rsidRDefault="00D22A15">
      <w:pPr>
        <w:pStyle w:val="af6"/>
        <w:ind w:leftChars="300" w:firstLineChars="0" w:firstLine="0"/>
      </w:pPr>
      <w:bookmarkStart w:id="51" w:name="_Hlk66305169"/>
      <w:r>
        <w:rPr>
          <w:b/>
          <w:bCs/>
        </w:rPr>
        <w:t>请求方式</w:t>
      </w:r>
      <w:r>
        <w:t>：</w:t>
      </w:r>
      <w:r>
        <w:t>POST</w:t>
      </w:r>
      <w:r>
        <w:t>（</w:t>
      </w:r>
      <w:r>
        <w:t>HTTP</w:t>
      </w:r>
      <w:r>
        <w:t>）</w:t>
      </w:r>
    </w:p>
    <w:p w14:paraId="4D346FDF" w14:textId="77777777" w:rsidR="00FB6D3D" w:rsidRDefault="00D22A15">
      <w:pPr>
        <w:pStyle w:val="af6"/>
        <w:spacing w:line="360" w:lineRule="atLeast"/>
        <w:ind w:leftChars="300" w:firstLineChars="0" w:firstLine="0"/>
        <w:rPr>
          <w:rFonts w:ascii="Times New Roman" w:hAnsi="Times New Roman" w:cs="Times New Roman"/>
          <w:color w:val="262626"/>
          <w:spacing w:val="12"/>
          <w:szCs w:val="21"/>
        </w:rPr>
      </w:pPr>
      <w:r>
        <w:rPr>
          <w:rFonts w:ascii="Times New Roman" w:hAnsi="Times New Roman" w:cs="Times New Roman"/>
          <w:b/>
          <w:bCs/>
          <w:color w:val="262626"/>
          <w:spacing w:val="12"/>
          <w:szCs w:val="21"/>
        </w:rPr>
        <w:t>请求地址</w:t>
      </w:r>
      <w:r>
        <w:rPr>
          <w:rFonts w:ascii="Times New Roman" w:hAnsi="Times New Roman" w:cs="Times New Roman"/>
          <w:color w:val="262626"/>
          <w:spacing w:val="12"/>
          <w:szCs w:val="21"/>
        </w:rPr>
        <w:t>：</w:t>
      </w:r>
      <w:r>
        <w:rPr>
          <w:rFonts w:ascii="Times New Roman" w:hAnsi="Times New Roman" w:cs="Times New Roman"/>
          <w:color w:val="262626"/>
          <w:spacing w:val="12"/>
          <w:szCs w:val="24"/>
        </w:rPr>
        <w:t>http://ip:port/</w:t>
      </w:r>
      <w:r>
        <w:t>large_sort_area</w:t>
      </w:r>
      <w:r>
        <w:rPr>
          <w:rFonts w:ascii="Times New Roman" w:hAnsi="Times New Roman" w:cs="Times New Roman"/>
          <w:color w:val="262626"/>
          <w:spacing w:val="12"/>
          <w:szCs w:val="24"/>
        </w:rPr>
        <w:t>/</w:t>
      </w:r>
      <w:r>
        <w:rPr>
          <w:rFonts w:hint="eastAsia"/>
        </w:rPr>
        <w:t>system</w:t>
      </w:r>
      <w:r>
        <w:rPr>
          <w:rFonts w:ascii="Times New Roman" w:hAnsi="Times New Roman" w:cs="Times New Roman"/>
          <w:color w:val="262626"/>
          <w:spacing w:val="12"/>
          <w:szCs w:val="24"/>
        </w:rPr>
        <w:t>/</w:t>
      </w:r>
      <w:r>
        <w:rPr>
          <w:rFonts w:ascii="Times New Roman" w:hAnsi="Times New Roman" w:cs="Times New Roman" w:hint="eastAsia"/>
          <w:color w:val="262626"/>
          <w:spacing w:val="12"/>
          <w:szCs w:val="24"/>
        </w:rPr>
        <w:t>query</w:t>
      </w:r>
      <w:r>
        <w:rPr>
          <w:rFonts w:ascii="Times New Roman" w:hAnsi="Times New Roman" w:cs="Times New Roman"/>
          <w:color w:val="262626"/>
          <w:spacing w:val="12"/>
          <w:szCs w:val="24"/>
        </w:rPr>
        <w:t>LineEmpty</w:t>
      </w:r>
    </w:p>
    <w:p w14:paraId="6FB4A57C" w14:textId="77777777" w:rsidR="00FB6D3D" w:rsidRDefault="00D22A15">
      <w:pPr>
        <w:pStyle w:val="af6"/>
        <w:spacing w:line="360" w:lineRule="atLeast"/>
        <w:ind w:leftChars="300" w:firstLineChars="0" w:firstLine="0"/>
        <w:rPr>
          <w:rFonts w:ascii="Times New Roman" w:hAnsi="Times New Roman" w:cs="Times New Roman"/>
          <w:b/>
          <w:color w:val="262626"/>
          <w:spacing w:val="12"/>
          <w:szCs w:val="21"/>
        </w:rPr>
      </w:pPr>
      <w:r>
        <w:rPr>
          <w:rFonts w:ascii="Times New Roman" w:hAnsi="Times New Roman" w:cs="Times New Roman" w:hint="eastAsia"/>
          <w:b/>
          <w:color w:val="262626"/>
          <w:spacing w:val="12"/>
          <w:szCs w:val="21"/>
        </w:rPr>
        <w:t>接口说明：</w:t>
      </w:r>
    </w:p>
    <w:p w14:paraId="003D8056" w14:textId="77777777" w:rsidR="00FB6D3D" w:rsidRDefault="00D22A15">
      <w:pPr>
        <w:spacing w:line="360" w:lineRule="atLeast"/>
        <w:ind w:leftChars="125" w:left="300" w:firstLineChars="400" w:firstLine="960"/>
      </w:pPr>
      <w:r>
        <w:rPr>
          <w:rFonts w:hint="eastAsia"/>
        </w:rPr>
        <w:t>该接口用于视比特向上游查询大件滚筒线状态，是否能够放料。</w:t>
      </w:r>
    </w:p>
    <w:p w14:paraId="52710123" w14:textId="77777777" w:rsidR="00FB6D3D" w:rsidRDefault="00D22A15">
      <w:pPr>
        <w:spacing w:line="360" w:lineRule="atLeast"/>
        <w:ind w:leftChars="125" w:left="300" w:firstLine="506"/>
        <w:rPr>
          <w:rFonts w:ascii="Times New Roman" w:hAnsi="Times New Roman" w:cs="Times New Roman"/>
          <w:color w:val="262626"/>
          <w:spacing w:val="12"/>
          <w:szCs w:val="21"/>
        </w:rPr>
      </w:pPr>
      <w:r>
        <w:rPr>
          <w:rFonts w:ascii="Times New Roman" w:hAnsi="Times New Roman" w:cs="Times New Roman"/>
          <w:b/>
          <w:bCs/>
          <w:color w:val="262626"/>
          <w:spacing w:val="12"/>
          <w:szCs w:val="21"/>
        </w:rPr>
        <w:t>请求包结构体</w:t>
      </w:r>
      <w:r>
        <w:rPr>
          <w:rFonts w:ascii="Times New Roman" w:hAnsi="Times New Roman" w:cs="Times New Roman"/>
          <w:color w:val="262626"/>
          <w:spacing w:val="12"/>
          <w:szCs w:val="21"/>
        </w:rPr>
        <w:t>：</w:t>
      </w:r>
    </w:p>
    <w:p w14:paraId="544587C3" w14:textId="77777777" w:rsidR="00FB6D3D" w:rsidRDefault="00D22A15">
      <w:pPr>
        <w:spacing w:line="360" w:lineRule="atLeast"/>
        <w:ind w:leftChars="125" w:left="300" w:firstLine="504"/>
        <w:rPr>
          <w:rFonts w:ascii="Times New Roman" w:hAnsi="Times New Roman" w:cs="Times New Roman"/>
          <w:color w:val="262626"/>
          <w:spacing w:val="12"/>
          <w:szCs w:val="21"/>
        </w:rPr>
      </w:pPr>
      <w:r>
        <w:rPr>
          <w:rFonts w:ascii="Times New Roman" w:hAnsi="Times New Roman" w:cs="Times New Roman" w:hint="eastAsia"/>
          <w:color w:val="262626"/>
          <w:spacing w:val="12"/>
          <w:szCs w:val="21"/>
        </w:rPr>
        <w:t>{</w:t>
      </w:r>
    </w:p>
    <w:p w14:paraId="0A762939" w14:textId="77777777" w:rsidR="00FB6D3D" w:rsidRDefault="00D22A15">
      <w:pPr>
        <w:ind w:firstLineChars="585" w:firstLine="1474"/>
        <w:rPr>
          <w:rFonts w:ascii="Times New Roman" w:hAnsi="Times New Roman" w:cs="Times New Roman"/>
          <w:color w:val="262626"/>
          <w:spacing w:val="12"/>
          <w:szCs w:val="21"/>
        </w:rPr>
      </w:pPr>
      <w:r>
        <w:rPr>
          <w:rFonts w:ascii="Times New Roman" w:hAnsi="Times New Roman" w:cs="Times New Roman"/>
          <w:color w:val="262626"/>
          <w:spacing w:val="12"/>
          <w:szCs w:val="21"/>
        </w:rPr>
        <w:t>“sort_line”: “1”</w:t>
      </w:r>
      <w:r>
        <w:rPr>
          <w:rFonts w:ascii="Times New Roman" w:hAnsi="Times New Roman" w:cs="Times New Roman" w:hint="eastAsia"/>
          <w:color w:val="262626"/>
          <w:spacing w:val="12"/>
          <w:szCs w:val="21"/>
        </w:rPr>
        <w:t>，</w:t>
      </w:r>
    </w:p>
    <w:p w14:paraId="721819F7" w14:textId="77777777" w:rsidR="00FB6D3D" w:rsidRDefault="00D22A15">
      <w:pPr>
        <w:ind w:firstLineChars="579" w:firstLine="1459"/>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area</w:t>
      </w:r>
      <w:r>
        <w:rPr>
          <w:rFonts w:ascii="Times New Roman" w:hAnsi="Times New Roman" w:cs="Times New Roman"/>
          <w:color w:val="262626"/>
          <w:spacing w:val="12"/>
          <w:szCs w:val="21"/>
        </w:rPr>
        <w:t>_code”</w:t>
      </w:r>
      <w:r>
        <w:rPr>
          <w:rFonts w:ascii="Times New Roman" w:hAnsi="Times New Roman" w:cs="Times New Roman" w:hint="eastAsia"/>
          <w:color w:val="262626"/>
          <w:spacing w:val="12"/>
          <w:szCs w:val="21"/>
        </w:rPr>
        <w:t xml:space="preserve">: </w:t>
      </w: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1</w:t>
      </w:r>
      <w:r>
        <w:rPr>
          <w:rFonts w:ascii="Times New Roman" w:hAnsi="Times New Roman" w:cs="Times New Roman"/>
          <w:color w:val="262626"/>
          <w:spacing w:val="12"/>
          <w:szCs w:val="21"/>
        </w:rPr>
        <w:t>”,</w:t>
      </w:r>
    </w:p>
    <w:p w14:paraId="21A903A8" w14:textId="77777777" w:rsidR="00FB6D3D" w:rsidRDefault="00D22A15">
      <w:pPr>
        <w:ind w:firstLineChars="529" w:firstLine="1333"/>
        <w:rPr>
          <w:rFonts w:ascii="Times New Roman" w:hAnsi="Times New Roman" w:cs="Times New Roman"/>
          <w:color w:val="262626"/>
          <w:spacing w:val="12"/>
          <w:szCs w:val="21"/>
        </w:rPr>
      </w:pPr>
      <w:r>
        <w:rPr>
          <w:rFonts w:ascii="Times New Roman" w:hAnsi="Times New Roman" w:cs="Times New Roman" w:hint="eastAsia"/>
          <w:color w:val="262626"/>
          <w:spacing w:val="12"/>
          <w:szCs w:val="21"/>
        </w:rPr>
        <w:t>“</w:t>
      </w:r>
      <w:r>
        <w:rPr>
          <w:rFonts w:ascii="Times New Roman" w:hAnsi="Times New Roman" w:cs="Times New Roman" w:hint="eastAsia"/>
          <w:color w:val="262626"/>
          <w:spacing w:val="12"/>
          <w:szCs w:val="21"/>
        </w:rPr>
        <w:t>location</w:t>
      </w:r>
      <w:r>
        <w:rPr>
          <w:rFonts w:ascii="Times New Roman" w:hAnsi="Times New Roman" w:cs="Times New Roman" w:hint="eastAsia"/>
          <w:color w:val="262626"/>
          <w:spacing w:val="12"/>
          <w:szCs w:val="21"/>
        </w:rPr>
        <w:t>”</w:t>
      </w:r>
      <w:r>
        <w:rPr>
          <w:rFonts w:ascii="Times New Roman" w:hAnsi="Times New Roman" w:cs="Times New Roman" w:hint="eastAsia"/>
          <w:color w:val="262626"/>
          <w:spacing w:val="12"/>
          <w:szCs w:val="21"/>
        </w:rPr>
        <w:t>:</w:t>
      </w:r>
      <w:r>
        <w:rPr>
          <w:rFonts w:ascii="Times New Roman" w:hAnsi="Times New Roman" w:cs="Times New Roman"/>
          <w:color w:val="262626"/>
          <w:spacing w:val="12"/>
          <w:szCs w:val="21"/>
        </w:rPr>
        <w:t xml:space="preserve"> “1”</w:t>
      </w:r>
    </w:p>
    <w:p w14:paraId="6BFDFF4C" w14:textId="77777777" w:rsidR="00FB6D3D" w:rsidRDefault="00D22A15">
      <w:pPr>
        <w:spacing w:line="360" w:lineRule="atLeast"/>
        <w:ind w:leftChars="125" w:left="300" w:firstLine="504"/>
        <w:rPr>
          <w:rFonts w:ascii="Times New Roman" w:hAnsi="Times New Roman" w:cs="Times New Roman"/>
          <w:color w:val="262626"/>
          <w:spacing w:val="12"/>
          <w:szCs w:val="21"/>
        </w:rPr>
      </w:pPr>
      <w:r>
        <w:rPr>
          <w:rFonts w:ascii="Times New Roman" w:hAnsi="Times New Roman" w:cs="Times New Roman" w:hint="eastAsia"/>
          <w:color w:val="262626"/>
          <w:spacing w:val="12"/>
          <w:szCs w:val="21"/>
        </w:rPr>
        <w:t>}</w:t>
      </w:r>
    </w:p>
    <w:p w14:paraId="0A37FA74" w14:textId="77777777" w:rsidR="00FB6D3D" w:rsidRDefault="00D22A15">
      <w:pPr>
        <w:spacing w:line="360" w:lineRule="atLeast"/>
        <w:ind w:leftChars="125" w:left="300" w:firstLine="506"/>
        <w:rPr>
          <w:rFonts w:ascii="Times New Roman" w:hAnsi="Times New Roman" w:cs="Times New Roman"/>
          <w:b/>
          <w:bCs/>
          <w:color w:val="262626"/>
          <w:spacing w:val="12"/>
          <w:szCs w:val="21"/>
        </w:rPr>
      </w:pPr>
      <w:r>
        <w:rPr>
          <w:rFonts w:ascii="Times New Roman" w:hAnsi="Times New Roman" w:cs="Times New Roman" w:hint="eastAsia"/>
          <w:b/>
          <w:bCs/>
          <w:color w:val="262626"/>
          <w:spacing w:val="12"/>
          <w:szCs w:val="21"/>
        </w:rPr>
        <w:t>参数说明</w:t>
      </w:r>
      <w:r>
        <w:rPr>
          <w:rFonts w:ascii="Times New Roman" w:hAnsi="Times New Roman" w:cs="Times New Roman" w:hint="eastAsia"/>
          <w:b/>
          <w:bCs/>
          <w:color w:val="262626"/>
          <w:spacing w:val="12"/>
          <w:szCs w:val="21"/>
        </w:rPr>
        <w:t>:</w:t>
      </w:r>
    </w:p>
    <w:p w14:paraId="208FE0BA" w14:textId="77777777" w:rsidR="00FB6D3D" w:rsidRDefault="00FB6D3D">
      <w:pPr>
        <w:spacing w:line="360" w:lineRule="atLeast"/>
        <w:ind w:firstLine="506"/>
        <w:rPr>
          <w:rFonts w:ascii="Times New Roman" w:hAnsi="Times New Roman" w:cs="Times New Roman"/>
          <w:b/>
          <w:bCs/>
          <w:color w:val="262626"/>
          <w:spacing w:val="12"/>
          <w:szCs w:val="21"/>
        </w:rPr>
      </w:pPr>
    </w:p>
    <w:tbl>
      <w:tblPr>
        <w:tblStyle w:val="af2"/>
        <w:tblW w:w="8642" w:type="dxa"/>
        <w:jc w:val="center"/>
        <w:tblLayout w:type="fixed"/>
        <w:tblLook w:val="04A0" w:firstRow="1" w:lastRow="0" w:firstColumn="1" w:lastColumn="0" w:noHBand="0" w:noVBand="1"/>
      </w:tblPr>
      <w:tblGrid>
        <w:gridCol w:w="1413"/>
        <w:gridCol w:w="1276"/>
        <w:gridCol w:w="3118"/>
        <w:gridCol w:w="2835"/>
      </w:tblGrid>
      <w:tr w:rsidR="00FB6D3D" w14:paraId="37515EE3" w14:textId="77777777">
        <w:trPr>
          <w:jc w:val="center"/>
        </w:trPr>
        <w:tc>
          <w:tcPr>
            <w:tcW w:w="1413" w:type="dxa"/>
          </w:tcPr>
          <w:p w14:paraId="4AACF5F8" w14:textId="77777777" w:rsidR="00FB6D3D" w:rsidRDefault="00D22A15">
            <w:pPr>
              <w:ind w:firstLineChars="0" w:firstLine="0"/>
            </w:pPr>
            <w:r>
              <w:rPr>
                <w:rFonts w:hint="eastAsia"/>
              </w:rPr>
              <w:t>参数</w:t>
            </w:r>
          </w:p>
        </w:tc>
        <w:tc>
          <w:tcPr>
            <w:tcW w:w="1276" w:type="dxa"/>
          </w:tcPr>
          <w:p w14:paraId="6864FFFC" w14:textId="77777777" w:rsidR="00FB6D3D" w:rsidRDefault="00D22A15">
            <w:pPr>
              <w:ind w:firstLineChars="0" w:firstLine="0"/>
            </w:pPr>
            <w:r>
              <w:rPr>
                <w:rFonts w:hint="eastAsia"/>
              </w:rPr>
              <w:t>参数类型</w:t>
            </w:r>
          </w:p>
        </w:tc>
        <w:tc>
          <w:tcPr>
            <w:tcW w:w="3118" w:type="dxa"/>
          </w:tcPr>
          <w:p w14:paraId="05BD5F09" w14:textId="77777777" w:rsidR="00FB6D3D" w:rsidRDefault="00D22A15">
            <w:pPr>
              <w:ind w:firstLineChars="0" w:firstLine="0"/>
            </w:pPr>
            <w:r>
              <w:rPr>
                <w:rFonts w:hint="eastAsia"/>
              </w:rPr>
              <w:t>说明</w:t>
            </w:r>
          </w:p>
        </w:tc>
        <w:tc>
          <w:tcPr>
            <w:tcW w:w="2835" w:type="dxa"/>
          </w:tcPr>
          <w:p w14:paraId="4CF392BE" w14:textId="77777777" w:rsidR="00FB6D3D" w:rsidRDefault="00D22A15">
            <w:pPr>
              <w:ind w:firstLineChars="0" w:firstLine="0"/>
            </w:pPr>
            <w:r>
              <w:rPr>
                <w:rFonts w:hint="eastAsia"/>
              </w:rPr>
              <w:t>示例值</w:t>
            </w:r>
          </w:p>
        </w:tc>
      </w:tr>
      <w:tr w:rsidR="00FB6D3D" w14:paraId="31E04814" w14:textId="77777777">
        <w:trPr>
          <w:jc w:val="center"/>
        </w:trPr>
        <w:tc>
          <w:tcPr>
            <w:tcW w:w="1413" w:type="dxa"/>
          </w:tcPr>
          <w:p w14:paraId="47B1F877" w14:textId="77777777" w:rsidR="00FB6D3D" w:rsidRDefault="00D22A15">
            <w:pPr>
              <w:ind w:firstLineChars="0" w:firstLine="0"/>
              <w:rPr>
                <w:rFonts w:ascii="Times New Roman" w:hAnsi="Times New Roman" w:cs="Times New Roman"/>
              </w:rPr>
            </w:pPr>
            <w:r>
              <w:rPr>
                <w:rFonts w:ascii="Times New Roman" w:hAnsi="Times New Roman" w:cs="Times New Roman"/>
                <w:color w:val="262626"/>
                <w:spacing w:val="12"/>
                <w:szCs w:val="21"/>
              </w:rPr>
              <w:lastRenderedPageBreak/>
              <w:t>sort_line</w:t>
            </w:r>
          </w:p>
        </w:tc>
        <w:tc>
          <w:tcPr>
            <w:tcW w:w="1276" w:type="dxa"/>
          </w:tcPr>
          <w:p w14:paraId="1195CA72" w14:textId="77777777" w:rsidR="00FB6D3D" w:rsidRDefault="00D22A15">
            <w:pPr>
              <w:ind w:firstLineChars="0" w:firstLine="0"/>
            </w:pPr>
            <w:r>
              <w:rPr>
                <w:rFonts w:hint="eastAsia"/>
              </w:rPr>
              <w:t>s</w:t>
            </w:r>
            <w:r>
              <w:t>tring</w:t>
            </w:r>
          </w:p>
        </w:tc>
        <w:tc>
          <w:tcPr>
            <w:tcW w:w="3118" w:type="dxa"/>
          </w:tcPr>
          <w:p w14:paraId="3A842964" w14:textId="77777777" w:rsidR="00FB6D3D" w:rsidRDefault="00D22A15">
            <w:pPr>
              <w:ind w:firstLineChars="0" w:firstLine="0"/>
            </w:pPr>
            <w:r>
              <w:rPr>
                <w:rFonts w:hint="eastAsia"/>
                <w:lang w:val="zh-CN"/>
              </w:rPr>
              <w:t>分拣线编码参数</w:t>
            </w:r>
          </w:p>
        </w:tc>
        <w:tc>
          <w:tcPr>
            <w:tcW w:w="2835" w:type="dxa"/>
          </w:tcPr>
          <w:p w14:paraId="7B34C115" w14:textId="77777777" w:rsidR="00FB6D3D" w:rsidRDefault="00D22A15">
            <w:pPr>
              <w:ind w:firstLineChars="0" w:firstLine="0"/>
            </w:pPr>
            <w:r>
              <w:rPr>
                <w:rFonts w:hint="eastAsia"/>
              </w:rPr>
              <w:t>默认值为</w:t>
            </w:r>
            <w:r>
              <w:rPr>
                <w:rFonts w:hint="eastAsia"/>
              </w:rPr>
              <w:t>1</w:t>
            </w:r>
          </w:p>
        </w:tc>
      </w:tr>
      <w:tr w:rsidR="00FB6D3D" w14:paraId="0F6B6305" w14:textId="77777777">
        <w:trPr>
          <w:jc w:val="center"/>
        </w:trPr>
        <w:tc>
          <w:tcPr>
            <w:tcW w:w="1413" w:type="dxa"/>
          </w:tcPr>
          <w:p w14:paraId="0439EE14" w14:textId="77777777" w:rsidR="00FB6D3D" w:rsidRDefault="00D22A15">
            <w:pPr>
              <w:ind w:firstLineChars="0" w:firstLine="0"/>
              <w:rPr>
                <w:rFonts w:ascii="Times New Roman" w:hAnsi="Times New Roman" w:cs="Times New Roman"/>
                <w:color w:val="262626"/>
                <w:spacing w:val="12"/>
                <w:szCs w:val="21"/>
              </w:rPr>
            </w:pPr>
            <w:r>
              <w:rPr>
                <w:rFonts w:ascii="Times New Roman" w:hAnsi="Times New Roman" w:cs="Times New Roman"/>
                <w:color w:val="262626"/>
                <w:spacing w:val="12"/>
                <w:szCs w:val="21"/>
              </w:rPr>
              <w:t>area_</w:t>
            </w:r>
            <w:r>
              <w:rPr>
                <w:rFonts w:ascii="Times New Roman" w:hAnsi="Times New Roman" w:cs="Times New Roman" w:hint="eastAsia"/>
                <w:color w:val="262626"/>
                <w:spacing w:val="12"/>
                <w:szCs w:val="21"/>
              </w:rPr>
              <w:t>code</w:t>
            </w:r>
          </w:p>
        </w:tc>
        <w:tc>
          <w:tcPr>
            <w:tcW w:w="1276" w:type="dxa"/>
          </w:tcPr>
          <w:p w14:paraId="3D6F1B54" w14:textId="77777777" w:rsidR="00FB6D3D" w:rsidRDefault="00D22A15">
            <w:pPr>
              <w:ind w:firstLineChars="0" w:firstLine="0"/>
            </w:pPr>
            <w:r>
              <w:t>string</w:t>
            </w:r>
          </w:p>
        </w:tc>
        <w:tc>
          <w:tcPr>
            <w:tcW w:w="3118" w:type="dxa"/>
          </w:tcPr>
          <w:p w14:paraId="6A7849D8" w14:textId="77777777" w:rsidR="00FB6D3D" w:rsidRDefault="00D22A15">
            <w:pPr>
              <w:ind w:firstLineChars="0" w:firstLine="0"/>
            </w:pPr>
            <w:r>
              <w:rPr>
                <w:rFonts w:hint="eastAsia"/>
              </w:rPr>
              <w:t>功能区域编码参数</w:t>
            </w:r>
          </w:p>
        </w:tc>
        <w:tc>
          <w:tcPr>
            <w:tcW w:w="2835" w:type="dxa"/>
          </w:tcPr>
          <w:p w14:paraId="23B5C5A0" w14:textId="77777777" w:rsidR="00FB6D3D" w:rsidRDefault="00D22A15">
            <w:pPr>
              <w:ind w:firstLineChars="0" w:firstLine="0"/>
            </w:pPr>
            <w:r>
              <w:rPr>
                <w:rFonts w:hint="eastAsia"/>
              </w:rPr>
              <w:t>详情请参见</w:t>
            </w:r>
            <w:r>
              <w:rPr>
                <w:rFonts w:hint="eastAsia"/>
              </w:rPr>
              <w:t>3</w:t>
            </w:r>
            <w:r>
              <w:t>.1</w:t>
            </w:r>
          </w:p>
        </w:tc>
      </w:tr>
      <w:tr w:rsidR="00FB6D3D" w14:paraId="3792F03A" w14:textId="77777777">
        <w:trPr>
          <w:jc w:val="center"/>
        </w:trPr>
        <w:tc>
          <w:tcPr>
            <w:tcW w:w="1413" w:type="dxa"/>
          </w:tcPr>
          <w:p w14:paraId="25C26CC4" w14:textId="77777777" w:rsidR="00FB6D3D" w:rsidRDefault="00D22A15">
            <w:pPr>
              <w:ind w:firstLineChars="0" w:firstLine="0"/>
              <w:rPr>
                <w:rFonts w:ascii="Times New Roman" w:hAnsi="Times New Roman" w:cs="Times New Roman"/>
                <w:color w:val="262626"/>
                <w:spacing w:val="12"/>
                <w:szCs w:val="21"/>
              </w:rPr>
            </w:pPr>
            <w:r>
              <w:rPr>
                <w:rFonts w:ascii="Times New Roman" w:hAnsi="Times New Roman" w:cs="Times New Roman"/>
                <w:color w:val="262626"/>
                <w:spacing w:val="12"/>
                <w:szCs w:val="21"/>
              </w:rPr>
              <w:t>location</w:t>
            </w:r>
          </w:p>
        </w:tc>
        <w:tc>
          <w:tcPr>
            <w:tcW w:w="1276" w:type="dxa"/>
          </w:tcPr>
          <w:p w14:paraId="2ED36CA7" w14:textId="77777777" w:rsidR="00FB6D3D" w:rsidRDefault="00D22A15">
            <w:pPr>
              <w:ind w:firstLineChars="0" w:firstLine="0"/>
            </w:pPr>
            <w:r>
              <w:t>string</w:t>
            </w:r>
          </w:p>
        </w:tc>
        <w:tc>
          <w:tcPr>
            <w:tcW w:w="3118" w:type="dxa"/>
          </w:tcPr>
          <w:p w14:paraId="7FFC0726" w14:textId="77777777" w:rsidR="00FB6D3D" w:rsidRDefault="00D22A15">
            <w:pPr>
              <w:ind w:firstLineChars="0" w:firstLine="0"/>
            </w:pPr>
            <w:r>
              <w:rPr>
                <w:rFonts w:hint="eastAsia"/>
              </w:rPr>
              <w:t>大件一次分拣区域编码</w:t>
            </w:r>
          </w:p>
        </w:tc>
        <w:tc>
          <w:tcPr>
            <w:tcW w:w="2835" w:type="dxa"/>
          </w:tcPr>
          <w:p w14:paraId="02AB3DC3" w14:textId="77777777" w:rsidR="00FB6D3D" w:rsidRDefault="00D22A15">
            <w:pPr>
              <w:ind w:firstLineChars="0" w:firstLine="0"/>
            </w:pPr>
            <w:r>
              <w:rPr>
                <w:rFonts w:hint="eastAsia"/>
              </w:rPr>
              <w:t>1:</w:t>
            </w:r>
            <w:r>
              <w:t xml:space="preserve"> </w:t>
            </w:r>
            <w:r>
              <w:rPr>
                <w:rFonts w:hint="eastAsia"/>
              </w:rPr>
              <w:t>大件一次分拣</w:t>
            </w:r>
            <w:r>
              <w:rPr>
                <w:rFonts w:hint="eastAsia"/>
              </w:rPr>
              <w:t>1</w:t>
            </w:r>
            <w:r>
              <w:rPr>
                <w:rFonts w:hint="eastAsia"/>
              </w:rPr>
              <w:t>区</w:t>
            </w:r>
          </w:p>
          <w:p w14:paraId="7E6D062D" w14:textId="77777777" w:rsidR="00FB6D3D" w:rsidRDefault="00D22A15">
            <w:pPr>
              <w:ind w:firstLineChars="0" w:firstLine="0"/>
            </w:pPr>
            <w:r>
              <w:rPr>
                <w:rFonts w:hint="eastAsia"/>
              </w:rPr>
              <w:t>2:</w:t>
            </w:r>
            <w:r>
              <w:t xml:space="preserve"> </w:t>
            </w:r>
            <w:r>
              <w:rPr>
                <w:rFonts w:hint="eastAsia"/>
              </w:rPr>
              <w:t>大件一次分拣</w:t>
            </w:r>
            <w:r>
              <w:rPr>
                <w:rFonts w:hint="eastAsia"/>
              </w:rPr>
              <w:t>2</w:t>
            </w:r>
            <w:r>
              <w:rPr>
                <w:rFonts w:hint="eastAsia"/>
              </w:rPr>
              <w:t>区</w:t>
            </w:r>
          </w:p>
        </w:tc>
      </w:tr>
    </w:tbl>
    <w:p w14:paraId="1B169FA3" w14:textId="77777777" w:rsidR="00FB6D3D" w:rsidRDefault="00FB6D3D">
      <w:pPr>
        <w:spacing w:line="360" w:lineRule="atLeast"/>
        <w:ind w:firstLineChars="0" w:firstLine="0"/>
      </w:pPr>
    </w:p>
    <w:p w14:paraId="4DF6FD64" w14:textId="77777777" w:rsidR="00FB6D3D" w:rsidRDefault="00D22A15">
      <w:pPr>
        <w:pStyle w:val="af6"/>
        <w:ind w:left="420" w:firstLineChars="0" w:firstLine="0"/>
        <w:rPr>
          <w:rStyle w:val="af3"/>
        </w:rPr>
      </w:pPr>
      <w:r>
        <w:rPr>
          <w:rStyle w:val="af3"/>
          <w:rFonts w:hint="eastAsia"/>
        </w:rPr>
        <w:t>返回结果：</w:t>
      </w:r>
    </w:p>
    <w:p w14:paraId="1763C29E" w14:textId="77777777" w:rsidR="00FB6D3D" w:rsidRDefault="00D22A15">
      <w:pPr>
        <w:pStyle w:val="af6"/>
        <w:ind w:left="420" w:firstLineChars="0" w:firstLine="0"/>
        <w:rPr>
          <w:rFonts w:ascii="Times New Roman" w:hAnsi="Times New Roman" w:cs="Times New Roman"/>
          <w:color w:val="262626"/>
          <w:spacing w:val="12"/>
          <w:szCs w:val="21"/>
        </w:rPr>
      </w:pPr>
      <w:r>
        <w:rPr>
          <w:rFonts w:ascii="Times New Roman" w:hAnsi="Times New Roman" w:cs="Times New Roman" w:hint="eastAsia"/>
          <w:color w:val="262626"/>
          <w:spacing w:val="12"/>
          <w:szCs w:val="21"/>
        </w:rPr>
        <w:t>{</w:t>
      </w:r>
    </w:p>
    <w:p w14:paraId="692DE057" w14:textId="77777777" w:rsidR="00FB6D3D" w:rsidRDefault="00D22A15">
      <w:pPr>
        <w:pStyle w:val="af6"/>
        <w:ind w:left="420" w:firstLineChars="0" w:firstLine="300"/>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code</w:t>
      </w: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 xml:space="preserve">: </w:t>
      </w:r>
      <w:r>
        <w:rPr>
          <w:rFonts w:ascii="Times New Roman" w:hAnsi="Times New Roman" w:cs="Times New Roman"/>
          <w:color w:val="262626"/>
          <w:spacing w:val="12"/>
          <w:szCs w:val="21"/>
        </w:rPr>
        <w:t>20</w:t>
      </w:r>
      <w:r>
        <w:rPr>
          <w:rFonts w:ascii="Times New Roman" w:hAnsi="Times New Roman" w:cs="Times New Roman" w:hint="eastAsia"/>
          <w:color w:val="262626"/>
          <w:spacing w:val="12"/>
          <w:szCs w:val="21"/>
        </w:rPr>
        <w:t>0,</w:t>
      </w:r>
    </w:p>
    <w:p w14:paraId="20046B9C" w14:textId="77777777" w:rsidR="00FB6D3D" w:rsidRDefault="00D22A15">
      <w:pPr>
        <w:pStyle w:val="af6"/>
        <w:ind w:left="420" w:firstLineChars="0" w:firstLine="300"/>
        <w:rPr>
          <w:rFonts w:ascii="Times New Roman" w:hAnsi="Times New Roman" w:cs="Times New Roman"/>
          <w:color w:val="262626"/>
          <w:spacing w:val="12"/>
          <w:szCs w:val="21"/>
        </w:rPr>
      </w:pPr>
      <w:r>
        <w:rPr>
          <w:rFonts w:ascii="Times New Roman" w:hAnsi="Times New Roman" w:cs="Times New Roman"/>
          <w:color w:val="262626"/>
          <w:spacing w:val="12"/>
          <w:szCs w:val="21"/>
        </w:rPr>
        <w:t>“msg”</w:t>
      </w:r>
      <w:r>
        <w:rPr>
          <w:rFonts w:ascii="Times New Roman" w:hAnsi="Times New Roman" w:cs="Times New Roman" w:hint="eastAsia"/>
          <w:color w:val="262626"/>
          <w:spacing w:val="12"/>
          <w:szCs w:val="21"/>
        </w:rPr>
        <w:t xml:space="preserve">: </w:t>
      </w: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success</w:t>
      </w: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w:t>
      </w:r>
    </w:p>
    <w:p w14:paraId="64A0F8C4" w14:textId="77777777" w:rsidR="00FB6D3D" w:rsidRDefault="00D22A15">
      <w:pPr>
        <w:pStyle w:val="af6"/>
        <w:ind w:left="420" w:firstLineChars="0" w:firstLine="300"/>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data</w:t>
      </w: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 xml:space="preserve">: </w:t>
      </w: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ok</w:t>
      </w:r>
      <w:r>
        <w:rPr>
          <w:rFonts w:ascii="Times New Roman" w:hAnsi="Times New Roman" w:cs="Times New Roman"/>
          <w:color w:val="262626"/>
          <w:spacing w:val="12"/>
          <w:szCs w:val="21"/>
        </w:rPr>
        <w:t>/no”</w:t>
      </w:r>
    </w:p>
    <w:p w14:paraId="0E7460C8" w14:textId="77777777" w:rsidR="00FB6D3D" w:rsidRDefault="00D22A15">
      <w:pPr>
        <w:ind w:firstLineChars="179" w:firstLine="451"/>
        <w:rPr>
          <w:rFonts w:ascii="Times New Roman" w:hAnsi="Times New Roman" w:cs="Times New Roman"/>
          <w:color w:val="262626"/>
          <w:spacing w:val="12"/>
          <w:szCs w:val="21"/>
        </w:rPr>
      </w:pPr>
      <w:r>
        <w:rPr>
          <w:rFonts w:ascii="Times New Roman" w:hAnsi="Times New Roman" w:cs="Times New Roman" w:hint="eastAsia"/>
          <w:color w:val="262626"/>
          <w:spacing w:val="12"/>
          <w:szCs w:val="21"/>
        </w:rPr>
        <w:t>}</w:t>
      </w:r>
    </w:p>
    <w:tbl>
      <w:tblPr>
        <w:tblStyle w:val="af2"/>
        <w:tblW w:w="8642" w:type="dxa"/>
        <w:jc w:val="center"/>
        <w:tblLayout w:type="fixed"/>
        <w:tblLook w:val="04A0" w:firstRow="1" w:lastRow="0" w:firstColumn="1" w:lastColumn="0" w:noHBand="0" w:noVBand="1"/>
      </w:tblPr>
      <w:tblGrid>
        <w:gridCol w:w="1413"/>
        <w:gridCol w:w="1276"/>
        <w:gridCol w:w="2976"/>
        <w:gridCol w:w="2977"/>
      </w:tblGrid>
      <w:tr w:rsidR="00FB6D3D" w14:paraId="6EEBF28A" w14:textId="77777777">
        <w:trPr>
          <w:jc w:val="center"/>
        </w:trPr>
        <w:tc>
          <w:tcPr>
            <w:tcW w:w="1413" w:type="dxa"/>
          </w:tcPr>
          <w:p w14:paraId="21B18983" w14:textId="77777777" w:rsidR="00FB6D3D" w:rsidRDefault="00D22A15">
            <w:pPr>
              <w:ind w:firstLineChars="0" w:firstLine="0"/>
            </w:pPr>
            <w:r>
              <w:rPr>
                <w:rFonts w:hint="eastAsia"/>
              </w:rPr>
              <w:t>参数</w:t>
            </w:r>
          </w:p>
        </w:tc>
        <w:tc>
          <w:tcPr>
            <w:tcW w:w="1276" w:type="dxa"/>
          </w:tcPr>
          <w:p w14:paraId="32F52A8D" w14:textId="77777777" w:rsidR="00FB6D3D" w:rsidRDefault="00D22A15">
            <w:pPr>
              <w:ind w:firstLineChars="0" w:firstLine="0"/>
            </w:pPr>
            <w:r>
              <w:rPr>
                <w:rFonts w:hint="eastAsia"/>
              </w:rPr>
              <w:t>参数类型</w:t>
            </w:r>
          </w:p>
        </w:tc>
        <w:tc>
          <w:tcPr>
            <w:tcW w:w="2976" w:type="dxa"/>
          </w:tcPr>
          <w:p w14:paraId="026E3366" w14:textId="77777777" w:rsidR="00FB6D3D" w:rsidRDefault="00D22A15">
            <w:pPr>
              <w:ind w:firstLineChars="0" w:firstLine="0"/>
            </w:pPr>
            <w:r>
              <w:rPr>
                <w:rFonts w:hint="eastAsia"/>
              </w:rPr>
              <w:t>说明</w:t>
            </w:r>
          </w:p>
        </w:tc>
        <w:tc>
          <w:tcPr>
            <w:tcW w:w="2977" w:type="dxa"/>
          </w:tcPr>
          <w:p w14:paraId="58B6912B" w14:textId="77777777" w:rsidR="00FB6D3D" w:rsidRDefault="00D22A15">
            <w:pPr>
              <w:ind w:firstLineChars="0" w:firstLine="0"/>
            </w:pPr>
            <w:r>
              <w:rPr>
                <w:rFonts w:hint="eastAsia"/>
              </w:rPr>
              <w:t>示例值</w:t>
            </w:r>
          </w:p>
        </w:tc>
      </w:tr>
      <w:tr w:rsidR="00FB6D3D" w14:paraId="3EAE4D37" w14:textId="77777777">
        <w:trPr>
          <w:jc w:val="center"/>
        </w:trPr>
        <w:tc>
          <w:tcPr>
            <w:tcW w:w="1413" w:type="dxa"/>
          </w:tcPr>
          <w:p w14:paraId="6CC499C2" w14:textId="77777777" w:rsidR="00FB6D3D" w:rsidRDefault="00D22A15">
            <w:pPr>
              <w:ind w:firstLineChars="0" w:firstLine="0"/>
              <w:rPr>
                <w:rFonts w:ascii="Times New Roman" w:hAnsi="Times New Roman" w:cs="Times New Roman"/>
              </w:rPr>
            </w:pPr>
            <w:r>
              <w:rPr>
                <w:rFonts w:ascii="Times New Roman" w:hAnsi="Times New Roman" w:cs="Times New Roman" w:hint="eastAsia"/>
                <w:color w:val="262626"/>
                <w:spacing w:val="12"/>
                <w:szCs w:val="21"/>
              </w:rPr>
              <w:t>code</w:t>
            </w:r>
          </w:p>
        </w:tc>
        <w:tc>
          <w:tcPr>
            <w:tcW w:w="1276" w:type="dxa"/>
          </w:tcPr>
          <w:p w14:paraId="4D4B8A9B" w14:textId="77777777" w:rsidR="00FB6D3D" w:rsidRDefault="00D22A15">
            <w:pPr>
              <w:ind w:firstLineChars="0" w:firstLine="0"/>
            </w:pPr>
            <w:r>
              <w:rPr>
                <w:rFonts w:hint="eastAsia"/>
              </w:rPr>
              <w:t>int</w:t>
            </w:r>
          </w:p>
        </w:tc>
        <w:tc>
          <w:tcPr>
            <w:tcW w:w="2976" w:type="dxa"/>
          </w:tcPr>
          <w:p w14:paraId="66114222" w14:textId="77777777" w:rsidR="00FB6D3D" w:rsidRDefault="00D22A15">
            <w:pPr>
              <w:ind w:firstLineChars="0" w:firstLine="0"/>
            </w:pPr>
            <w:r>
              <w:rPr>
                <w:rFonts w:hint="eastAsia"/>
              </w:rPr>
              <w:t>返回码</w:t>
            </w:r>
          </w:p>
        </w:tc>
        <w:tc>
          <w:tcPr>
            <w:tcW w:w="2977" w:type="dxa"/>
          </w:tcPr>
          <w:p w14:paraId="3F230CC9" w14:textId="77777777" w:rsidR="00FB6D3D" w:rsidRDefault="00D22A15">
            <w:pPr>
              <w:ind w:firstLineChars="0" w:firstLine="0"/>
            </w:pPr>
            <w:r>
              <w:t>20</w:t>
            </w:r>
            <w:r>
              <w:rPr>
                <w:rFonts w:hint="eastAsia"/>
              </w:rPr>
              <w:t>0</w:t>
            </w:r>
            <w:r>
              <w:rPr>
                <w:rFonts w:hint="eastAsia"/>
              </w:rPr>
              <w:t>为成功；</w:t>
            </w:r>
            <w:r>
              <w:rPr>
                <w:rFonts w:hint="eastAsia"/>
              </w:rPr>
              <w:t>4</w:t>
            </w:r>
            <w:r>
              <w:t>00</w:t>
            </w:r>
            <w:r>
              <w:rPr>
                <w:rFonts w:hint="eastAsia"/>
              </w:rPr>
              <w:t>为失败</w:t>
            </w:r>
          </w:p>
        </w:tc>
      </w:tr>
      <w:tr w:rsidR="00FB6D3D" w14:paraId="1BE12BF7" w14:textId="77777777">
        <w:trPr>
          <w:jc w:val="center"/>
        </w:trPr>
        <w:tc>
          <w:tcPr>
            <w:tcW w:w="1413" w:type="dxa"/>
          </w:tcPr>
          <w:p w14:paraId="3FD51AC9" w14:textId="77777777" w:rsidR="00FB6D3D" w:rsidRDefault="00D22A15">
            <w:pPr>
              <w:ind w:firstLineChars="0" w:firstLine="0"/>
              <w:rPr>
                <w:rFonts w:ascii="Times New Roman" w:hAnsi="Times New Roman" w:cs="Times New Roman"/>
              </w:rPr>
            </w:pPr>
            <w:r>
              <w:rPr>
                <w:rFonts w:ascii="Times New Roman" w:hAnsi="Times New Roman" w:cs="Times New Roman"/>
                <w:color w:val="262626"/>
                <w:spacing w:val="12"/>
                <w:szCs w:val="21"/>
              </w:rPr>
              <w:t>msg</w:t>
            </w:r>
          </w:p>
        </w:tc>
        <w:tc>
          <w:tcPr>
            <w:tcW w:w="1276" w:type="dxa"/>
          </w:tcPr>
          <w:p w14:paraId="6D7168C2" w14:textId="77777777" w:rsidR="00FB6D3D" w:rsidRDefault="00D22A15">
            <w:pPr>
              <w:ind w:firstLineChars="0" w:firstLine="0"/>
            </w:pPr>
            <w:r>
              <w:rPr>
                <w:rFonts w:hint="eastAsia"/>
              </w:rPr>
              <w:t>string</w:t>
            </w:r>
          </w:p>
        </w:tc>
        <w:tc>
          <w:tcPr>
            <w:tcW w:w="2976" w:type="dxa"/>
          </w:tcPr>
          <w:p w14:paraId="32CCCF37" w14:textId="77777777" w:rsidR="00FB6D3D" w:rsidRDefault="00D22A15">
            <w:pPr>
              <w:ind w:firstLineChars="0" w:firstLine="0"/>
            </w:pPr>
            <w:r>
              <w:rPr>
                <w:rFonts w:hint="eastAsia"/>
              </w:rPr>
              <w:t>对返回码的文本描述内容。若返回码不为</w:t>
            </w:r>
            <w:r>
              <w:rPr>
                <w:rFonts w:hint="eastAsia"/>
              </w:rPr>
              <w:t>200</w:t>
            </w:r>
            <w:r>
              <w:rPr>
                <w:rFonts w:hint="eastAsia"/>
              </w:rPr>
              <w:t>，则返回错误描述信息</w:t>
            </w:r>
          </w:p>
        </w:tc>
        <w:tc>
          <w:tcPr>
            <w:tcW w:w="2977" w:type="dxa"/>
          </w:tcPr>
          <w:p w14:paraId="76364AD1" w14:textId="77777777" w:rsidR="00FB6D3D" w:rsidRDefault="00D22A15">
            <w:pPr>
              <w:ind w:firstLineChars="0" w:firstLine="0"/>
              <w:rPr>
                <w:rFonts w:ascii="Times New Roman" w:hAnsi="Times New Roman" w:cs="Times New Roman"/>
              </w:rPr>
            </w:pPr>
            <w:r>
              <w:rPr>
                <w:rFonts w:ascii="Times New Roman" w:hAnsi="Times New Roman" w:cs="Times New Roman"/>
              </w:rPr>
              <w:t>“</w:t>
            </w:r>
            <w:r>
              <w:rPr>
                <w:rFonts w:ascii="Times New Roman" w:hAnsi="Times New Roman" w:cs="Times New Roman" w:hint="eastAsia"/>
              </w:rPr>
              <w:t>success</w:t>
            </w:r>
            <w:r>
              <w:rPr>
                <w:rFonts w:ascii="Times New Roman" w:hAnsi="Times New Roman" w:cs="Times New Roman" w:hint="eastAsia"/>
              </w:rPr>
              <w:t>”表示请求成功，请求失败时（</w:t>
            </w:r>
            <w:r>
              <w:rPr>
                <w:rFonts w:ascii="Times New Roman" w:hAnsi="Times New Roman" w:cs="Times New Roman" w:hint="eastAsia"/>
              </w:rPr>
              <w:t>code</w:t>
            </w:r>
            <w:r>
              <w:rPr>
                <w:rFonts w:ascii="Times New Roman" w:hAnsi="Times New Roman" w:cs="Times New Roman" w:hint="eastAsia"/>
              </w:rPr>
              <w:t>非</w:t>
            </w:r>
            <w:r>
              <w:rPr>
                <w:rFonts w:ascii="Times New Roman" w:hAnsi="Times New Roman" w:cs="Times New Roman" w:hint="eastAsia"/>
              </w:rPr>
              <w:t>200</w:t>
            </w:r>
            <w:r>
              <w:rPr>
                <w:rFonts w:ascii="Times New Roman" w:hAnsi="Times New Roman" w:cs="Times New Roman" w:hint="eastAsia"/>
              </w:rPr>
              <w:t>）返回详细错误描述信息</w:t>
            </w:r>
          </w:p>
        </w:tc>
      </w:tr>
      <w:tr w:rsidR="00FB6D3D" w14:paraId="6947A471" w14:textId="77777777">
        <w:trPr>
          <w:jc w:val="center"/>
        </w:trPr>
        <w:tc>
          <w:tcPr>
            <w:tcW w:w="1413" w:type="dxa"/>
          </w:tcPr>
          <w:p w14:paraId="286055E9" w14:textId="77777777" w:rsidR="00FB6D3D" w:rsidRDefault="00D22A15">
            <w:pPr>
              <w:ind w:firstLineChars="0" w:firstLine="0"/>
              <w:rPr>
                <w:rFonts w:ascii="Times New Roman" w:hAnsi="Times New Roman" w:cs="Times New Roman"/>
                <w:color w:val="262626"/>
                <w:spacing w:val="12"/>
                <w:szCs w:val="21"/>
              </w:rPr>
            </w:pPr>
            <w:r>
              <w:rPr>
                <w:rFonts w:ascii="Times New Roman" w:hAnsi="Times New Roman" w:cs="Times New Roman"/>
                <w:color w:val="262626"/>
                <w:spacing w:val="12"/>
                <w:szCs w:val="21"/>
              </w:rPr>
              <w:t>data</w:t>
            </w:r>
          </w:p>
        </w:tc>
        <w:tc>
          <w:tcPr>
            <w:tcW w:w="1276" w:type="dxa"/>
          </w:tcPr>
          <w:p w14:paraId="12CC8172" w14:textId="77777777" w:rsidR="00FB6D3D" w:rsidRDefault="00D22A15">
            <w:pPr>
              <w:ind w:firstLineChars="0" w:firstLine="0"/>
            </w:pPr>
            <w:r>
              <w:rPr>
                <w:rFonts w:hint="eastAsia"/>
              </w:rPr>
              <w:t>string</w:t>
            </w:r>
          </w:p>
        </w:tc>
        <w:tc>
          <w:tcPr>
            <w:tcW w:w="2976" w:type="dxa"/>
          </w:tcPr>
          <w:p w14:paraId="4A8EB5ED" w14:textId="77777777" w:rsidR="00FB6D3D" w:rsidRDefault="00D22A15">
            <w:pPr>
              <w:ind w:firstLineChars="0" w:firstLine="0"/>
            </w:pPr>
            <w:r>
              <w:rPr>
                <w:rFonts w:hint="eastAsia"/>
              </w:rPr>
              <w:t>数据区，如过没有数据返回，则为空</w:t>
            </w:r>
          </w:p>
        </w:tc>
        <w:tc>
          <w:tcPr>
            <w:tcW w:w="2977" w:type="dxa"/>
          </w:tcPr>
          <w:p w14:paraId="5FE611D3" w14:textId="77777777" w:rsidR="00FB6D3D" w:rsidRDefault="00D22A15">
            <w:pPr>
              <w:ind w:firstLineChars="0" w:firstLine="0"/>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ok</w:t>
            </w:r>
            <w:r>
              <w:rPr>
                <w:rFonts w:ascii="Times New Roman" w:hAnsi="Times New Roman" w:cs="Times New Roman" w:hint="eastAsia"/>
              </w:rPr>
              <w:t>”表示能够下料</w:t>
            </w:r>
          </w:p>
          <w:p w14:paraId="1846A57E" w14:textId="77777777" w:rsidR="00FB6D3D" w:rsidRDefault="00D22A15">
            <w:pPr>
              <w:ind w:firstLineChars="0" w:firstLine="0"/>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no</w:t>
            </w:r>
            <w:r>
              <w:rPr>
                <w:rFonts w:ascii="Times New Roman" w:hAnsi="Times New Roman" w:cs="Times New Roman" w:hint="eastAsia"/>
              </w:rPr>
              <w:t>”表示不能够下料</w:t>
            </w:r>
          </w:p>
        </w:tc>
      </w:tr>
    </w:tbl>
    <w:p w14:paraId="7C7C82CD" w14:textId="77777777" w:rsidR="00FB6D3D" w:rsidRDefault="00D22A15">
      <w:pPr>
        <w:pStyle w:val="2"/>
        <w:numPr>
          <w:ilvl w:val="1"/>
          <w:numId w:val="20"/>
        </w:numPr>
        <w:spacing w:before="120"/>
        <w:rPr>
          <w:rFonts w:ascii="宋体" w:eastAsia="宋体" w:hAnsi="宋体"/>
          <w:szCs w:val="30"/>
        </w:rPr>
      </w:pPr>
      <w:bookmarkStart w:id="52" w:name="_Toc19784"/>
      <w:bookmarkEnd w:id="51"/>
      <w:r>
        <w:rPr>
          <w:rFonts w:ascii="宋体" w:eastAsia="宋体" w:hAnsi="宋体" w:hint="eastAsia"/>
          <w:szCs w:val="30"/>
        </w:rPr>
        <w:t>获取定位</w:t>
      </w:r>
      <w:r>
        <w:rPr>
          <w:rFonts w:ascii="宋体" w:eastAsia="宋体" w:hAnsi="宋体" w:hint="eastAsia"/>
          <w:szCs w:val="30"/>
          <w:lang w:val="en-US"/>
        </w:rPr>
        <w:t>寻</w:t>
      </w:r>
      <w:r>
        <w:rPr>
          <w:rFonts w:ascii="宋体" w:eastAsia="宋体" w:hAnsi="宋体" w:hint="eastAsia"/>
          <w:szCs w:val="30"/>
        </w:rPr>
        <w:t>边的边角点数据</w:t>
      </w:r>
      <w:bookmarkEnd w:id="52"/>
    </w:p>
    <w:p w14:paraId="4FB2E70F" w14:textId="77777777" w:rsidR="00FB6D3D" w:rsidRDefault="00D22A15">
      <w:pPr>
        <w:pStyle w:val="af6"/>
        <w:ind w:leftChars="300" w:firstLineChars="0" w:firstLine="0"/>
      </w:pPr>
      <w:r>
        <w:rPr>
          <w:b/>
          <w:bCs/>
        </w:rPr>
        <w:t>请求方式</w:t>
      </w:r>
      <w:r>
        <w:t>：</w:t>
      </w:r>
      <w:r>
        <w:t>POST</w:t>
      </w:r>
      <w:r>
        <w:t>（</w:t>
      </w:r>
      <w:r>
        <w:t>HTTP</w:t>
      </w:r>
      <w:r>
        <w:t>）</w:t>
      </w:r>
    </w:p>
    <w:p w14:paraId="1D571C91" w14:textId="77777777" w:rsidR="00FB6D3D" w:rsidRDefault="00D22A15">
      <w:pPr>
        <w:pStyle w:val="af6"/>
        <w:spacing w:line="360" w:lineRule="atLeast"/>
        <w:ind w:leftChars="300" w:firstLineChars="0" w:firstLine="0"/>
        <w:rPr>
          <w:rFonts w:ascii="Times New Roman" w:hAnsi="Times New Roman" w:cs="Times New Roman"/>
          <w:color w:val="262626"/>
          <w:spacing w:val="12"/>
          <w:szCs w:val="21"/>
        </w:rPr>
      </w:pPr>
      <w:r>
        <w:rPr>
          <w:rFonts w:ascii="Times New Roman" w:hAnsi="Times New Roman" w:cs="Times New Roman"/>
          <w:b/>
          <w:bCs/>
          <w:color w:val="262626"/>
          <w:spacing w:val="12"/>
          <w:szCs w:val="21"/>
        </w:rPr>
        <w:t>请求地址</w:t>
      </w:r>
      <w:r>
        <w:rPr>
          <w:rFonts w:ascii="Times New Roman" w:hAnsi="Times New Roman" w:cs="Times New Roman"/>
          <w:color w:val="262626"/>
          <w:spacing w:val="12"/>
          <w:szCs w:val="21"/>
        </w:rPr>
        <w:t>：</w:t>
      </w:r>
      <w:r>
        <w:rPr>
          <w:rFonts w:ascii="Times New Roman" w:hAnsi="Times New Roman" w:cs="Times New Roman"/>
          <w:color w:val="262626"/>
          <w:spacing w:val="12"/>
          <w:szCs w:val="24"/>
        </w:rPr>
        <w:t>http://ip:port/</w:t>
      </w:r>
      <w:r>
        <w:t>large_sort_area</w:t>
      </w:r>
      <w:r>
        <w:rPr>
          <w:rFonts w:ascii="Times New Roman" w:hAnsi="Times New Roman" w:cs="Times New Roman"/>
          <w:color w:val="262626"/>
          <w:spacing w:val="12"/>
          <w:szCs w:val="24"/>
        </w:rPr>
        <w:t>/</w:t>
      </w:r>
      <w:r>
        <w:rPr>
          <w:rFonts w:hint="eastAsia"/>
        </w:rPr>
        <w:t>system</w:t>
      </w:r>
      <w:r>
        <w:rPr>
          <w:rFonts w:ascii="Times New Roman" w:hAnsi="Times New Roman" w:cs="Times New Roman"/>
          <w:color w:val="262626"/>
          <w:spacing w:val="12"/>
          <w:szCs w:val="24"/>
        </w:rPr>
        <w:t>/</w:t>
      </w:r>
      <w:r>
        <w:rPr>
          <w:rFonts w:ascii="Times New Roman" w:hAnsi="Times New Roman" w:cs="Times New Roman" w:hint="eastAsia"/>
          <w:color w:val="262626"/>
          <w:spacing w:val="12"/>
          <w:szCs w:val="24"/>
        </w:rPr>
        <w:t>query</w:t>
      </w:r>
      <w:r>
        <w:rPr>
          <w:rFonts w:ascii="Times New Roman" w:hAnsi="Times New Roman" w:cs="Times New Roman"/>
          <w:color w:val="262626"/>
          <w:spacing w:val="12"/>
          <w:szCs w:val="24"/>
        </w:rPr>
        <w:t>PointEdge</w:t>
      </w:r>
    </w:p>
    <w:p w14:paraId="31EFB2A7" w14:textId="77777777" w:rsidR="00FB6D3D" w:rsidRDefault="00D22A15">
      <w:pPr>
        <w:pStyle w:val="af6"/>
        <w:spacing w:line="360" w:lineRule="atLeast"/>
        <w:ind w:leftChars="300" w:firstLineChars="0" w:firstLine="0"/>
        <w:rPr>
          <w:rFonts w:ascii="Times New Roman" w:hAnsi="Times New Roman" w:cs="Times New Roman"/>
          <w:b/>
          <w:color w:val="262626"/>
          <w:spacing w:val="12"/>
          <w:szCs w:val="21"/>
        </w:rPr>
      </w:pPr>
      <w:r>
        <w:rPr>
          <w:rFonts w:ascii="Times New Roman" w:hAnsi="Times New Roman" w:cs="Times New Roman" w:hint="eastAsia"/>
          <w:b/>
          <w:color w:val="262626"/>
          <w:spacing w:val="12"/>
          <w:szCs w:val="21"/>
        </w:rPr>
        <w:t>接口说明：</w:t>
      </w:r>
    </w:p>
    <w:p w14:paraId="53A5918D" w14:textId="77777777" w:rsidR="00FB6D3D" w:rsidRDefault="00D22A15">
      <w:pPr>
        <w:spacing w:line="360" w:lineRule="atLeast"/>
        <w:ind w:leftChars="125" w:left="300" w:firstLineChars="400" w:firstLine="960"/>
      </w:pPr>
      <w:r>
        <w:rPr>
          <w:rFonts w:hint="eastAsia"/>
        </w:rPr>
        <w:t>该接口用于总控向分拣区查询边角点坐标数据。</w:t>
      </w:r>
    </w:p>
    <w:p w14:paraId="11CDA2BF" w14:textId="77777777" w:rsidR="00FB6D3D" w:rsidRDefault="00D22A15">
      <w:pPr>
        <w:spacing w:line="360" w:lineRule="atLeast"/>
        <w:ind w:leftChars="125" w:left="300" w:firstLine="506"/>
        <w:rPr>
          <w:rFonts w:ascii="Times New Roman" w:hAnsi="Times New Roman" w:cs="Times New Roman"/>
          <w:color w:val="262626"/>
          <w:spacing w:val="12"/>
          <w:szCs w:val="21"/>
        </w:rPr>
      </w:pPr>
      <w:r>
        <w:rPr>
          <w:rFonts w:ascii="Times New Roman" w:hAnsi="Times New Roman" w:cs="Times New Roman"/>
          <w:b/>
          <w:bCs/>
          <w:color w:val="262626"/>
          <w:spacing w:val="12"/>
          <w:szCs w:val="21"/>
        </w:rPr>
        <w:t>请求包结构体</w:t>
      </w:r>
      <w:r>
        <w:rPr>
          <w:rFonts w:ascii="Times New Roman" w:hAnsi="Times New Roman" w:cs="Times New Roman"/>
          <w:color w:val="262626"/>
          <w:spacing w:val="12"/>
          <w:szCs w:val="21"/>
        </w:rPr>
        <w:t>：</w:t>
      </w:r>
    </w:p>
    <w:p w14:paraId="18E928AB" w14:textId="77777777" w:rsidR="00FB6D3D" w:rsidRDefault="00D22A15">
      <w:pPr>
        <w:spacing w:line="360" w:lineRule="atLeast"/>
        <w:ind w:leftChars="125" w:left="300" w:firstLine="504"/>
        <w:rPr>
          <w:rFonts w:ascii="Times New Roman" w:hAnsi="Times New Roman" w:cs="Times New Roman"/>
          <w:color w:val="262626"/>
          <w:spacing w:val="12"/>
          <w:szCs w:val="21"/>
        </w:rPr>
      </w:pPr>
      <w:r>
        <w:rPr>
          <w:rFonts w:ascii="Times New Roman" w:hAnsi="Times New Roman" w:cs="Times New Roman" w:hint="eastAsia"/>
          <w:color w:val="262626"/>
          <w:spacing w:val="12"/>
          <w:szCs w:val="21"/>
        </w:rPr>
        <w:lastRenderedPageBreak/>
        <w:t>{</w:t>
      </w:r>
    </w:p>
    <w:p w14:paraId="43C9F333" w14:textId="77777777" w:rsidR="00FB6D3D" w:rsidRDefault="00D22A15">
      <w:pPr>
        <w:ind w:firstLineChars="485" w:firstLine="1222"/>
        <w:rPr>
          <w:rFonts w:ascii="Times New Roman" w:hAnsi="Times New Roman" w:cs="Times New Roman"/>
          <w:color w:val="262626"/>
          <w:spacing w:val="12"/>
          <w:szCs w:val="21"/>
        </w:rPr>
      </w:pPr>
      <w:r>
        <w:rPr>
          <w:rFonts w:ascii="Times New Roman" w:hAnsi="Times New Roman" w:cs="Times New Roman"/>
          <w:color w:val="262626"/>
          <w:spacing w:val="12"/>
          <w:szCs w:val="21"/>
        </w:rPr>
        <w:t>“sort_line”: “1”</w:t>
      </w:r>
      <w:r>
        <w:rPr>
          <w:rFonts w:ascii="Times New Roman" w:hAnsi="Times New Roman" w:cs="Times New Roman" w:hint="eastAsia"/>
          <w:color w:val="262626"/>
          <w:spacing w:val="12"/>
          <w:szCs w:val="21"/>
        </w:rPr>
        <w:t>，</w:t>
      </w:r>
    </w:p>
    <w:p w14:paraId="3583C584" w14:textId="77777777" w:rsidR="00FB6D3D" w:rsidRDefault="00D22A15">
      <w:pPr>
        <w:ind w:firstLineChars="479" w:firstLine="1207"/>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area</w:t>
      </w:r>
      <w:r>
        <w:rPr>
          <w:rFonts w:ascii="Times New Roman" w:hAnsi="Times New Roman" w:cs="Times New Roman"/>
          <w:color w:val="262626"/>
          <w:spacing w:val="12"/>
          <w:szCs w:val="21"/>
        </w:rPr>
        <w:t>_code”</w:t>
      </w:r>
      <w:r>
        <w:rPr>
          <w:rFonts w:ascii="Times New Roman" w:hAnsi="Times New Roman" w:cs="Times New Roman" w:hint="eastAsia"/>
          <w:color w:val="262626"/>
          <w:spacing w:val="12"/>
          <w:szCs w:val="21"/>
        </w:rPr>
        <w:t xml:space="preserve">: </w:t>
      </w:r>
      <w:r>
        <w:rPr>
          <w:rFonts w:ascii="Times New Roman" w:hAnsi="Times New Roman" w:cs="Times New Roman"/>
          <w:color w:val="262626"/>
          <w:spacing w:val="12"/>
          <w:szCs w:val="21"/>
        </w:rPr>
        <w:t>“2”,</w:t>
      </w:r>
    </w:p>
    <w:p w14:paraId="1B3D3890" w14:textId="77777777" w:rsidR="00FB6D3D" w:rsidRDefault="00D22A15">
      <w:pPr>
        <w:ind w:firstLineChars="479" w:firstLine="1207"/>
        <w:rPr>
          <w:rFonts w:ascii="Times New Roman" w:hAnsi="Times New Roman" w:cs="Times New Roman"/>
          <w:color w:val="262626"/>
          <w:spacing w:val="12"/>
          <w:szCs w:val="21"/>
        </w:rPr>
      </w:pPr>
      <w:r>
        <w:rPr>
          <w:rFonts w:ascii="Times New Roman" w:hAnsi="Times New Roman" w:cs="Times New Roman" w:hint="eastAsia"/>
          <w:color w:val="262626"/>
          <w:spacing w:val="12"/>
          <w:szCs w:val="21"/>
        </w:rPr>
        <w:t>"location</w:t>
      </w:r>
      <w:r>
        <w:rPr>
          <w:rFonts w:ascii="Times New Roman" w:hAnsi="Times New Roman" w:cs="Times New Roman" w:hint="eastAsia"/>
          <w:color w:val="262626"/>
          <w:spacing w:val="12"/>
          <w:szCs w:val="21"/>
        </w:rPr>
        <w:t>”</w:t>
      </w:r>
      <w:r>
        <w:rPr>
          <w:rFonts w:ascii="Times New Roman" w:hAnsi="Times New Roman" w:cs="Times New Roman" w:hint="eastAsia"/>
          <w:color w:val="262626"/>
          <w:spacing w:val="12"/>
          <w:szCs w:val="21"/>
        </w:rPr>
        <w:t>:</w:t>
      </w:r>
      <w:r>
        <w:rPr>
          <w:rFonts w:ascii="Times New Roman" w:hAnsi="Times New Roman" w:cs="Times New Roman"/>
          <w:color w:val="262626"/>
          <w:spacing w:val="12"/>
          <w:szCs w:val="21"/>
        </w:rPr>
        <w:t xml:space="preserve"> “1”</w:t>
      </w:r>
    </w:p>
    <w:p w14:paraId="16AFBD76" w14:textId="77777777" w:rsidR="00FB6D3D" w:rsidRDefault="00D22A15">
      <w:pPr>
        <w:spacing w:line="360" w:lineRule="atLeast"/>
        <w:ind w:leftChars="125" w:left="300" w:firstLine="504"/>
        <w:rPr>
          <w:rFonts w:ascii="Times New Roman" w:hAnsi="Times New Roman" w:cs="Times New Roman"/>
          <w:color w:val="262626"/>
          <w:spacing w:val="12"/>
          <w:szCs w:val="21"/>
        </w:rPr>
      </w:pPr>
      <w:r>
        <w:rPr>
          <w:rFonts w:ascii="Times New Roman" w:hAnsi="Times New Roman" w:cs="Times New Roman" w:hint="eastAsia"/>
          <w:color w:val="262626"/>
          <w:spacing w:val="12"/>
          <w:szCs w:val="21"/>
        </w:rPr>
        <w:t>}</w:t>
      </w:r>
    </w:p>
    <w:p w14:paraId="6F0426D7" w14:textId="77777777" w:rsidR="00FB6D3D" w:rsidRDefault="00D22A15">
      <w:pPr>
        <w:spacing w:line="360" w:lineRule="atLeast"/>
        <w:ind w:leftChars="125" w:left="300" w:firstLine="506"/>
        <w:rPr>
          <w:rFonts w:ascii="Times New Roman" w:hAnsi="Times New Roman" w:cs="Times New Roman"/>
          <w:b/>
          <w:bCs/>
          <w:color w:val="262626"/>
          <w:spacing w:val="12"/>
          <w:szCs w:val="21"/>
        </w:rPr>
      </w:pPr>
      <w:r>
        <w:rPr>
          <w:rFonts w:ascii="Times New Roman" w:hAnsi="Times New Roman" w:cs="Times New Roman" w:hint="eastAsia"/>
          <w:b/>
          <w:bCs/>
          <w:color w:val="262626"/>
          <w:spacing w:val="12"/>
          <w:szCs w:val="21"/>
        </w:rPr>
        <w:t>参数说明</w:t>
      </w:r>
      <w:r>
        <w:rPr>
          <w:rFonts w:ascii="Times New Roman" w:hAnsi="Times New Roman" w:cs="Times New Roman" w:hint="eastAsia"/>
          <w:b/>
          <w:bCs/>
          <w:color w:val="262626"/>
          <w:spacing w:val="12"/>
          <w:szCs w:val="21"/>
        </w:rPr>
        <w:t>:</w:t>
      </w:r>
    </w:p>
    <w:p w14:paraId="0D52F12E" w14:textId="77777777" w:rsidR="00FB6D3D" w:rsidRDefault="00FB6D3D">
      <w:pPr>
        <w:spacing w:line="360" w:lineRule="atLeast"/>
        <w:ind w:firstLine="506"/>
        <w:rPr>
          <w:rFonts w:ascii="Times New Roman" w:hAnsi="Times New Roman" w:cs="Times New Roman"/>
          <w:b/>
          <w:bCs/>
          <w:color w:val="262626"/>
          <w:spacing w:val="12"/>
          <w:szCs w:val="21"/>
        </w:rPr>
      </w:pPr>
    </w:p>
    <w:tbl>
      <w:tblPr>
        <w:tblStyle w:val="af2"/>
        <w:tblW w:w="8642" w:type="dxa"/>
        <w:jc w:val="center"/>
        <w:tblLayout w:type="fixed"/>
        <w:tblLook w:val="04A0" w:firstRow="1" w:lastRow="0" w:firstColumn="1" w:lastColumn="0" w:noHBand="0" w:noVBand="1"/>
      </w:tblPr>
      <w:tblGrid>
        <w:gridCol w:w="1413"/>
        <w:gridCol w:w="1276"/>
        <w:gridCol w:w="3118"/>
        <w:gridCol w:w="2835"/>
      </w:tblGrid>
      <w:tr w:rsidR="00FB6D3D" w14:paraId="4A87F3E5" w14:textId="77777777">
        <w:trPr>
          <w:jc w:val="center"/>
        </w:trPr>
        <w:tc>
          <w:tcPr>
            <w:tcW w:w="1413" w:type="dxa"/>
          </w:tcPr>
          <w:p w14:paraId="41FB3AEB" w14:textId="77777777" w:rsidR="00FB6D3D" w:rsidRDefault="00D22A15">
            <w:pPr>
              <w:ind w:firstLineChars="0" w:firstLine="0"/>
            </w:pPr>
            <w:r>
              <w:rPr>
                <w:rFonts w:hint="eastAsia"/>
              </w:rPr>
              <w:t>参数</w:t>
            </w:r>
          </w:p>
        </w:tc>
        <w:tc>
          <w:tcPr>
            <w:tcW w:w="1276" w:type="dxa"/>
          </w:tcPr>
          <w:p w14:paraId="5E100E9A" w14:textId="77777777" w:rsidR="00FB6D3D" w:rsidRDefault="00D22A15">
            <w:pPr>
              <w:ind w:firstLineChars="0" w:firstLine="0"/>
            </w:pPr>
            <w:r>
              <w:rPr>
                <w:rFonts w:hint="eastAsia"/>
              </w:rPr>
              <w:t>参数类型</w:t>
            </w:r>
          </w:p>
        </w:tc>
        <w:tc>
          <w:tcPr>
            <w:tcW w:w="3118" w:type="dxa"/>
          </w:tcPr>
          <w:p w14:paraId="290D23DB" w14:textId="77777777" w:rsidR="00FB6D3D" w:rsidRDefault="00D22A15">
            <w:pPr>
              <w:ind w:firstLineChars="0" w:firstLine="0"/>
            </w:pPr>
            <w:r>
              <w:rPr>
                <w:rFonts w:hint="eastAsia"/>
              </w:rPr>
              <w:t>说明</w:t>
            </w:r>
          </w:p>
        </w:tc>
        <w:tc>
          <w:tcPr>
            <w:tcW w:w="2835" w:type="dxa"/>
          </w:tcPr>
          <w:p w14:paraId="78255056" w14:textId="77777777" w:rsidR="00FB6D3D" w:rsidRDefault="00D22A15">
            <w:pPr>
              <w:ind w:firstLineChars="0" w:firstLine="0"/>
            </w:pPr>
            <w:r>
              <w:rPr>
                <w:rFonts w:hint="eastAsia"/>
              </w:rPr>
              <w:t>示例值</w:t>
            </w:r>
          </w:p>
        </w:tc>
      </w:tr>
      <w:tr w:rsidR="00FB6D3D" w14:paraId="5682765A" w14:textId="77777777">
        <w:trPr>
          <w:jc w:val="center"/>
        </w:trPr>
        <w:tc>
          <w:tcPr>
            <w:tcW w:w="1413" w:type="dxa"/>
          </w:tcPr>
          <w:p w14:paraId="5CA46D62" w14:textId="77777777" w:rsidR="00FB6D3D" w:rsidRDefault="00D22A15">
            <w:pPr>
              <w:ind w:firstLineChars="0" w:firstLine="0"/>
              <w:rPr>
                <w:rFonts w:ascii="Times New Roman" w:hAnsi="Times New Roman" w:cs="Times New Roman"/>
              </w:rPr>
            </w:pPr>
            <w:r>
              <w:rPr>
                <w:rFonts w:ascii="Times New Roman" w:hAnsi="Times New Roman" w:cs="Times New Roman"/>
                <w:color w:val="262626"/>
                <w:spacing w:val="12"/>
                <w:szCs w:val="21"/>
              </w:rPr>
              <w:t>sort_line</w:t>
            </w:r>
          </w:p>
        </w:tc>
        <w:tc>
          <w:tcPr>
            <w:tcW w:w="1276" w:type="dxa"/>
          </w:tcPr>
          <w:p w14:paraId="2B053699" w14:textId="77777777" w:rsidR="00FB6D3D" w:rsidRDefault="00D22A15">
            <w:pPr>
              <w:ind w:firstLineChars="0" w:firstLine="0"/>
            </w:pPr>
            <w:r>
              <w:rPr>
                <w:rFonts w:hint="eastAsia"/>
              </w:rPr>
              <w:t>s</w:t>
            </w:r>
            <w:r>
              <w:t>tring</w:t>
            </w:r>
          </w:p>
        </w:tc>
        <w:tc>
          <w:tcPr>
            <w:tcW w:w="3118" w:type="dxa"/>
          </w:tcPr>
          <w:p w14:paraId="020C57F0" w14:textId="77777777" w:rsidR="00FB6D3D" w:rsidRDefault="00D22A15">
            <w:pPr>
              <w:ind w:firstLineChars="0" w:firstLine="0"/>
            </w:pPr>
            <w:r>
              <w:rPr>
                <w:rFonts w:hint="eastAsia"/>
                <w:lang w:val="zh-CN"/>
              </w:rPr>
              <w:t>分拣线编码参数</w:t>
            </w:r>
          </w:p>
        </w:tc>
        <w:tc>
          <w:tcPr>
            <w:tcW w:w="2835" w:type="dxa"/>
          </w:tcPr>
          <w:p w14:paraId="2E964930" w14:textId="77777777" w:rsidR="00FB6D3D" w:rsidRDefault="00D22A15">
            <w:pPr>
              <w:ind w:firstLineChars="0" w:firstLine="0"/>
            </w:pPr>
            <w:r>
              <w:rPr>
                <w:rFonts w:hint="eastAsia"/>
              </w:rPr>
              <w:t>默认值为</w:t>
            </w:r>
            <w:r>
              <w:rPr>
                <w:rFonts w:hint="eastAsia"/>
              </w:rPr>
              <w:t>1</w:t>
            </w:r>
          </w:p>
        </w:tc>
      </w:tr>
      <w:tr w:rsidR="00FB6D3D" w14:paraId="061D8364" w14:textId="77777777">
        <w:trPr>
          <w:jc w:val="center"/>
        </w:trPr>
        <w:tc>
          <w:tcPr>
            <w:tcW w:w="1413" w:type="dxa"/>
          </w:tcPr>
          <w:p w14:paraId="66034936" w14:textId="77777777" w:rsidR="00FB6D3D" w:rsidRDefault="00D22A15">
            <w:pPr>
              <w:ind w:firstLineChars="0" w:firstLine="0"/>
              <w:rPr>
                <w:rFonts w:ascii="Times New Roman" w:hAnsi="Times New Roman" w:cs="Times New Roman"/>
                <w:color w:val="262626"/>
                <w:spacing w:val="12"/>
                <w:szCs w:val="21"/>
              </w:rPr>
            </w:pPr>
            <w:r>
              <w:rPr>
                <w:rFonts w:ascii="Times New Roman" w:hAnsi="Times New Roman" w:cs="Times New Roman"/>
                <w:color w:val="262626"/>
                <w:spacing w:val="12"/>
                <w:szCs w:val="21"/>
              </w:rPr>
              <w:t>area_</w:t>
            </w:r>
            <w:r>
              <w:rPr>
                <w:rFonts w:ascii="Times New Roman" w:hAnsi="Times New Roman" w:cs="Times New Roman" w:hint="eastAsia"/>
                <w:color w:val="262626"/>
                <w:spacing w:val="12"/>
                <w:szCs w:val="21"/>
              </w:rPr>
              <w:t>code</w:t>
            </w:r>
          </w:p>
        </w:tc>
        <w:tc>
          <w:tcPr>
            <w:tcW w:w="1276" w:type="dxa"/>
          </w:tcPr>
          <w:p w14:paraId="271C99C0" w14:textId="77777777" w:rsidR="00FB6D3D" w:rsidRDefault="00D22A15">
            <w:pPr>
              <w:ind w:firstLineChars="0" w:firstLine="0"/>
            </w:pPr>
            <w:r>
              <w:t>string</w:t>
            </w:r>
          </w:p>
        </w:tc>
        <w:tc>
          <w:tcPr>
            <w:tcW w:w="3118" w:type="dxa"/>
          </w:tcPr>
          <w:p w14:paraId="0F431B44" w14:textId="77777777" w:rsidR="00FB6D3D" w:rsidRDefault="00D22A15">
            <w:pPr>
              <w:ind w:firstLineChars="0" w:firstLine="0"/>
            </w:pPr>
            <w:r>
              <w:rPr>
                <w:rFonts w:hint="eastAsia"/>
              </w:rPr>
              <w:t>功能区域编码参数</w:t>
            </w:r>
          </w:p>
        </w:tc>
        <w:tc>
          <w:tcPr>
            <w:tcW w:w="2835" w:type="dxa"/>
          </w:tcPr>
          <w:p w14:paraId="1C79C23E" w14:textId="77777777" w:rsidR="00FB6D3D" w:rsidRDefault="00D22A15">
            <w:pPr>
              <w:ind w:firstLineChars="0" w:firstLine="0"/>
            </w:pPr>
            <w:r>
              <w:rPr>
                <w:rFonts w:hint="eastAsia"/>
              </w:rPr>
              <w:t>详情请参见</w:t>
            </w:r>
            <w:r>
              <w:rPr>
                <w:rFonts w:hint="eastAsia"/>
              </w:rPr>
              <w:t>3</w:t>
            </w:r>
            <w:r>
              <w:t>.1</w:t>
            </w:r>
          </w:p>
        </w:tc>
      </w:tr>
      <w:tr w:rsidR="00FB6D3D" w14:paraId="2285D7BA" w14:textId="77777777">
        <w:trPr>
          <w:jc w:val="center"/>
        </w:trPr>
        <w:tc>
          <w:tcPr>
            <w:tcW w:w="1413" w:type="dxa"/>
          </w:tcPr>
          <w:p w14:paraId="35465604" w14:textId="77777777" w:rsidR="00FB6D3D" w:rsidRDefault="00D22A15">
            <w:pPr>
              <w:ind w:firstLineChars="0" w:firstLine="0"/>
              <w:rPr>
                <w:rFonts w:ascii="Times New Roman" w:hAnsi="Times New Roman" w:cs="Times New Roman"/>
                <w:color w:val="262626"/>
                <w:spacing w:val="12"/>
                <w:szCs w:val="21"/>
              </w:rPr>
            </w:pPr>
            <w:r>
              <w:rPr>
                <w:rFonts w:ascii="Times New Roman" w:hAnsi="Times New Roman" w:cs="Times New Roman"/>
                <w:color w:val="262626"/>
                <w:spacing w:val="12"/>
                <w:szCs w:val="21"/>
              </w:rPr>
              <w:t>location</w:t>
            </w:r>
          </w:p>
        </w:tc>
        <w:tc>
          <w:tcPr>
            <w:tcW w:w="1276" w:type="dxa"/>
          </w:tcPr>
          <w:p w14:paraId="665EA441" w14:textId="77777777" w:rsidR="00FB6D3D" w:rsidRDefault="00D22A15">
            <w:pPr>
              <w:ind w:firstLineChars="0" w:firstLine="0"/>
            </w:pPr>
            <w:r>
              <w:t>string</w:t>
            </w:r>
          </w:p>
        </w:tc>
        <w:tc>
          <w:tcPr>
            <w:tcW w:w="3118" w:type="dxa"/>
          </w:tcPr>
          <w:p w14:paraId="57D0326B" w14:textId="77777777" w:rsidR="00FB6D3D" w:rsidRDefault="00D22A15">
            <w:pPr>
              <w:ind w:firstLineChars="0" w:firstLine="0"/>
            </w:pPr>
            <w:r>
              <w:rPr>
                <w:rFonts w:hint="eastAsia"/>
              </w:rPr>
              <w:t>大件一次分拣区域编码</w:t>
            </w:r>
          </w:p>
        </w:tc>
        <w:tc>
          <w:tcPr>
            <w:tcW w:w="2835" w:type="dxa"/>
          </w:tcPr>
          <w:p w14:paraId="692B26C8" w14:textId="77777777" w:rsidR="00FB6D3D" w:rsidRDefault="00D22A15">
            <w:pPr>
              <w:ind w:firstLineChars="0" w:firstLine="0"/>
            </w:pPr>
            <w:r>
              <w:rPr>
                <w:rFonts w:hint="eastAsia"/>
              </w:rPr>
              <w:t>1:</w:t>
            </w:r>
            <w:r>
              <w:t xml:space="preserve"> </w:t>
            </w:r>
            <w:r>
              <w:rPr>
                <w:rFonts w:hint="eastAsia"/>
              </w:rPr>
              <w:t>大件一次分拣</w:t>
            </w:r>
            <w:r>
              <w:rPr>
                <w:rFonts w:hint="eastAsia"/>
              </w:rPr>
              <w:t>1</w:t>
            </w:r>
            <w:r>
              <w:rPr>
                <w:rFonts w:hint="eastAsia"/>
              </w:rPr>
              <w:t>区</w:t>
            </w:r>
          </w:p>
          <w:p w14:paraId="377BC6C9" w14:textId="77777777" w:rsidR="00FB6D3D" w:rsidRDefault="00D22A15">
            <w:pPr>
              <w:ind w:firstLineChars="0" w:firstLine="0"/>
            </w:pPr>
            <w:r>
              <w:rPr>
                <w:rFonts w:hint="eastAsia"/>
              </w:rPr>
              <w:t>2:</w:t>
            </w:r>
            <w:r>
              <w:t xml:space="preserve"> </w:t>
            </w:r>
            <w:r>
              <w:rPr>
                <w:rFonts w:hint="eastAsia"/>
              </w:rPr>
              <w:t>大件一次分拣</w:t>
            </w:r>
            <w:r>
              <w:rPr>
                <w:rFonts w:hint="eastAsia"/>
              </w:rPr>
              <w:t>2</w:t>
            </w:r>
            <w:r>
              <w:rPr>
                <w:rFonts w:hint="eastAsia"/>
              </w:rPr>
              <w:t>区</w:t>
            </w:r>
          </w:p>
        </w:tc>
      </w:tr>
    </w:tbl>
    <w:p w14:paraId="03B1B1B9" w14:textId="77777777" w:rsidR="00FB6D3D" w:rsidRDefault="00FB6D3D">
      <w:pPr>
        <w:spacing w:line="360" w:lineRule="atLeast"/>
        <w:ind w:firstLineChars="0" w:firstLine="0"/>
      </w:pPr>
    </w:p>
    <w:p w14:paraId="52FBADB2" w14:textId="77777777" w:rsidR="00FB6D3D" w:rsidRDefault="00D22A15">
      <w:pPr>
        <w:pStyle w:val="af6"/>
        <w:ind w:left="420" w:firstLineChars="0" w:firstLine="0"/>
        <w:rPr>
          <w:rStyle w:val="af3"/>
        </w:rPr>
      </w:pPr>
      <w:r>
        <w:rPr>
          <w:rStyle w:val="af3"/>
          <w:rFonts w:hint="eastAsia"/>
        </w:rPr>
        <w:t>返回结果：</w:t>
      </w:r>
    </w:p>
    <w:p w14:paraId="1C4354F1" w14:textId="77777777" w:rsidR="00FB6D3D" w:rsidRDefault="00D22A15">
      <w:pPr>
        <w:spacing w:line="360" w:lineRule="atLeast"/>
        <w:ind w:firstLineChars="166" w:firstLine="418"/>
        <w:rPr>
          <w:rFonts w:ascii="Times New Roman" w:hAnsi="Times New Roman" w:cs="Times New Roman"/>
          <w:color w:val="262626"/>
          <w:spacing w:val="12"/>
          <w:szCs w:val="21"/>
        </w:rPr>
      </w:pPr>
      <w:r>
        <w:rPr>
          <w:rFonts w:ascii="Times New Roman" w:hAnsi="Times New Roman" w:cs="Times New Roman" w:hint="eastAsia"/>
          <w:color w:val="262626"/>
          <w:spacing w:val="12"/>
          <w:szCs w:val="21"/>
        </w:rPr>
        <w:t>{</w:t>
      </w:r>
    </w:p>
    <w:p w14:paraId="5E1E5BC5" w14:textId="77777777" w:rsidR="00FB6D3D" w:rsidRDefault="00D22A15">
      <w:pPr>
        <w:spacing w:line="360" w:lineRule="atLeast"/>
        <w:ind w:leftChars="225" w:left="540" w:firstLine="504"/>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code</w:t>
      </w: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 xml:space="preserve">: </w:t>
      </w:r>
      <w:r>
        <w:rPr>
          <w:rFonts w:ascii="Times New Roman" w:hAnsi="Times New Roman" w:cs="Times New Roman"/>
          <w:color w:val="262626"/>
          <w:spacing w:val="12"/>
          <w:szCs w:val="21"/>
        </w:rPr>
        <w:t>20</w:t>
      </w:r>
      <w:r>
        <w:rPr>
          <w:rFonts w:ascii="Times New Roman" w:hAnsi="Times New Roman" w:cs="Times New Roman" w:hint="eastAsia"/>
          <w:color w:val="262626"/>
          <w:spacing w:val="12"/>
          <w:szCs w:val="21"/>
        </w:rPr>
        <w:t>0,</w:t>
      </w:r>
    </w:p>
    <w:p w14:paraId="4DB37393" w14:textId="77777777" w:rsidR="00FB6D3D" w:rsidRDefault="00D22A15">
      <w:pPr>
        <w:spacing w:line="360" w:lineRule="atLeast"/>
        <w:ind w:leftChars="225" w:left="540" w:firstLine="504"/>
        <w:rPr>
          <w:rFonts w:ascii="Times New Roman" w:hAnsi="Times New Roman" w:cs="Times New Roman"/>
          <w:color w:val="262626"/>
          <w:spacing w:val="12"/>
          <w:szCs w:val="21"/>
        </w:rPr>
      </w:pPr>
      <w:r>
        <w:rPr>
          <w:rFonts w:ascii="Times New Roman" w:hAnsi="Times New Roman" w:cs="Times New Roman"/>
          <w:color w:val="262626"/>
          <w:spacing w:val="12"/>
          <w:szCs w:val="21"/>
        </w:rPr>
        <w:t>“msg”</w:t>
      </w:r>
      <w:r>
        <w:rPr>
          <w:rFonts w:ascii="Times New Roman" w:hAnsi="Times New Roman" w:cs="Times New Roman" w:hint="eastAsia"/>
          <w:color w:val="262626"/>
          <w:spacing w:val="12"/>
          <w:szCs w:val="21"/>
        </w:rPr>
        <w:t xml:space="preserve">: </w:t>
      </w: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success</w:t>
      </w: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w:t>
      </w:r>
    </w:p>
    <w:p w14:paraId="7865B487" w14:textId="77777777" w:rsidR="00FB6D3D" w:rsidRDefault="00D22A15">
      <w:pPr>
        <w:spacing w:line="360" w:lineRule="atLeast"/>
        <w:ind w:leftChars="225" w:left="540" w:firstLine="504"/>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data</w:t>
      </w: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w:t>
      </w:r>
    </w:p>
    <w:p w14:paraId="70CB8EFC" w14:textId="77777777" w:rsidR="00FB6D3D" w:rsidRDefault="00D22A15">
      <w:pPr>
        <w:spacing w:line="360" w:lineRule="atLeast"/>
        <w:ind w:leftChars="425" w:left="1020" w:firstLine="504"/>
        <w:rPr>
          <w:rFonts w:ascii="Times New Roman" w:hAnsi="Times New Roman" w:cs="Times New Roman"/>
          <w:color w:val="262626"/>
          <w:spacing w:val="12"/>
          <w:szCs w:val="21"/>
        </w:rPr>
      </w:pPr>
      <w:r>
        <w:rPr>
          <w:rFonts w:ascii="Times New Roman" w:hAnsi="Times New Roman" w:cs="Times New Roman"/>
          <w:color w:val="262626"/>
          <w:spacing w:val="12"/>
          <w:szCs w:val="21"/>
        </w:rPr>
        <w:t>“corner_i</w:t>
      </w:r>
      <w:r>
        <w:rPr>
          <w:rFonts w:ascii="Times New Roman" w:hAnsi="Times New Roman" w:cs="Times New Roman" w:hint="eastAsia"/>
          <w:color w:val="262626"/>
          <w:spacing w:val="12"/>
          <w:szCs w:val="21"/>
        </w:rPr>
        <w:t>mg</w:t>
      </w:r>
      <w:r>
        <w:rPr>
          <w:rFonts w:ascii="Times New Roman" w:hAnsi="Times New Roman" w:cs="Times New Roman"/>
          <w:color w:val="262626"/>
          <w:spacing w:val="12"/>
          <w:szCs w:val="21"/>
        </w:rPr>
        <w:t>_u</w:t>
      </w:r>
      <w:r>
        <w:rPr>
          <w:rFonts w:ascii="Times New Roman" w:hAnsi="Times New Roman" w:cs="Times New Roman" w:hint="eastAsia"/>
          <w:color w:val="262626"/>
          <w:spacing w:val="12"/>
          <w:szCs w:val="21"/>
        </w:rPr>
        <w:t>rl</w:t>
      </w: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w:t>
      </w:r>
      <w:r>
        <w:rPr>
          <w:rFonts w:ascii="Times New Roman" w:hAnsi="Times New Roman" w:cs="Times New Roman"/>
          <w:color w:val="262626"/>
          <w:spacing w:val="12"/>
          <w:szCs w:val="21"/>
        </w:rPr>
        <w:t>’http:/</w:t>
      </w:r>
      <w:r>
        <w:rPr>
          <w:rFonts w:ascii="Times New Roman" w:hAnsi="Times New Roman" w:cs="Times New Roman" w:hint="eastAsia"/>
          <w:color w:val="262626"/>
          <w:spacing w:val="12"/>
          <w:szCs w:val="21"/>
        </w:rPr>
        <w:t>/xxxxxx</w:t>
      </w: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w:t>
      </w:r>
    </w:p>
    <w:p w14:paraId="4C3941C6" w14:textId="77777777" w:rsidR="00FB6D3D" w:rsidRDefault="00D22A15">
      <w:pPr>
        <w:spacing w:line="360" w:lineRule="atLeast"/>
        <w:ind w:leftChars="425" w:left="1020" w:firstLine="504"/>
        <w:rPr>
          <w:rFonts w:ascii="Times New Roman" w:hAnsi="Times New Roman" w:cs="Times New Roman"/>
          <w:color w:val="262626"/>
          <w:spacing w:val="12"/>
          <w:szCs w:val="21"/>
        </w:rPr>
      </w:pPr>
      <w:r>
        <w:rPr>
          <w:rFonts w:ascii="Times New Roman" w:hAnsi="Times New Roman" w:cs="Times New Roman"/>
          <w:color w:val="262626"/>
          <w:spacing w:val="12"/>
          <w:szCs w:val="21"/>
        </w:rPr>
        <w:t>“edge_</w:t>
      </w:r>
      <w:r>
        <w:rPr>
          <w:rFonts w:ascii="Times New Roman" w:hAnsi="Times New Roman" w:cs="Times New Roman" w:hint="eastAsia"/>
          <w:color w:val="262626"/>
          <w:spacing w:val="12"/>
          <w:szCs w:val="21"/>
        </w:rPr>
        <w:t>img</w:t>
      </w:r>
      <w:r>
        <w:rPr>
          <w:rFonts w:ascii="Times New Roman" w:hAnsi="Times New Roman" w:cs="Times New Roman"/>
          <w:color w:val="262626"/>
          <w:spacing w:val="12"/>
          <w:szCs w:val="21"/>
        </w:rPr>
        <w:t>_u</w:t>
      </w:r>
      <w:r>
        <w:rPr>
          <w:rFonts w:ascii="Times New Roman" w:hAnsi="Times New Roman" w:cs="Times New Roman" w:hint="eastAsia"/>
          <w:color w:val="262626"/>
          <w:spacing w:val="12"/>
          <w:szCs w:val="21"/>
        </w:rPr>
        <w:t>rl</w:t>
      </w: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w:t>
      </w:r>
      <w:r>
        <w:rPr>
          <w:rFonts w:ascii="Times New Roman" w:hAnsi="Times New Roman" w:cs="Times New Roman"/>
          <w:color w:val="262626"/>
          <w:spacing w:val="12"/>
          <w:szCs w:val="21"/>
        </w:rPr>
        <w:t>’http:/</w:t>
      </w:r>
      <w:r>
        <w:rPr>
          <w:rFonts w:ascii="Times New Roman" w:hAnsi="Times New Roman" w:cs="Times New Roman" w:hint="eastAsia"/>
          <w:color w:val="262626"/>
          <w:spacing w:val="12"/>
          <w:szCs w:val="21"/>
        </w:rPr>
        <w:t>/xxxxx</w:t>
      </w: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w:t>
      </w:r>
    </w:p>
    <w:p w14:paraId="4B9D15E1" w14:textId="77777777" w:rsidR="00FB6D3D" w:rsidRDefault="00D22A15">
      <w:pPr>
        <w:spacing w:line="360" w:lineRule="atLeast"/>
        <w:ind w:leftChars="425" w:left="1020" w:firstLine="504"/>
        <w:rPr>
          <w:rFonts w:ascii="Times New Roman" w:hAnsi="Times New Roman" w:cs="Times New Roman"/>
          <w:color w:val="262626"/>
          <w:spacing w:val="12"/>
          <w:szCs w:val="21"/>
        </w:rPr>
      </w:pPr>
      <w:r>
        <w:rPr>
          <w:rFonts w:ascii="Times New Roman" w:hAnsi="Times New Roman" w:cs="Times New Roman"/>
          <w:color w:val="262626"/>
          <w:spacing w:val="12"/>
          <w:szCs w:val="21"/>
        </w:rPr>
        <w:t>“corner_</w:t>
      </w:r>
      <w:r>
        <w:rPr>
          <w:rFonts w:ascii="Times New Roman" w:hAnsi="Times New Roman" w:cs="Times New Roman" w:hint="eastAsia"/>
          <w:color w:val="262626"/>
          <w:spacing w:val="12"/>
          <w:szCs w:val="21"/>
        </w:rPr>
        <w:t>model_</w:t>
      </w:r>
      <w:r>
        <w:rPr>
          <w:rFonts w:ascii="Times New Roman" w:hAnsi="Times New Roman" w:cs="Times New Roman"/>
          <w:color w:val="262626"/>
          <w:spacing w:val="12"/>
          <w:szCs w:val="21"/>
        </w:rPr>
        <w:t>i</w:t>
      </w:r>
      <w:r>
        <w:rPr>
          <w:rFonts w:ascii="Times New Roman" w:hAnsi="Times New Roman" w:cs="Times New Roman" w:hint="eastAsia"/>
          <w:color w:val="262626"/>
          <w:spacing w:val="12"/>
          <w:szCs w:val="21"/>
        </w:rPr>
        <w:t>mg</w:t>
      </w:r>
      <w:r>
        <w:rPr>
          <w:rFonts w:ascii="Times New Roman" w:hAnsi="Times New Roman" w:cs="Times New Roman"/>
          <w:color w:val="262626"/>
          <w:spacing w:val="12"/>
          <w:szCs w:val="21"/>
        </w:rPr>
        <w:t>_u</w:t>
      </w:r>
      <w:r>
        <w:rPr>
          <w:rFonts w:ascii="Times New Roman" w:hAnsi="Times New Roman" w:cs="Times New Roman" w:hint="eastAsia"/>
          <w:color w:val="262626"/>
          <w:spacing w:val="12"/>
          <w:szCs w:val="21"/>
        </w:rPr>
        <w:t>rl</w:t>
      </w: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w:t>
      </w:r>
      <w:r>
        <w:rPr>
          <w:rFonts w:ascii="Times New Roman" w:hAnsi="Times New Roman" w:cs="Times New Roman"/>
          <w:color w:val="262626"/>
          <w:spacing w:val="12"/>
          <w:szCs w:val="21"/>
        </w:rPr>
        <w:t>’http:/</w:t>
      </w:r>
      <w:r>
        <w:rPr>
          <w:rFonts w:ascii="Times New Roman" w:hAnsi="Times New Roman" w:cs="Times New Roman" w:hint="eastAsia"/>
          <w:color w:val="262626"/>
          <w:spacing w:val="12"/>
          <w:szCs w:val="21"/>
        </w:rPr>
        <w:t>/xxxxxx</w:t>
      </w: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w:t>
      </w:r>
    </w:p>
    <w:p w14:paraId="645D477B" w14:textId="77777777" w:rsidR="00FB6D3D" w:rsidRDefault="00D22A15">
      <w:pPr>
        <w:spacing w:line="360" w:lineRule="atLeast"/>
        <w:ind w:leftChars="425" w:left="1020" w:firstLine="504"/>
        <w:rPr>
          <w:rFonts w:ascii="Times New Roman" w:hAnsi="Times New Roman" w:cs="Times New Roman"/>
          <w:color w:val="262626"/>
          <w:spacing w:val="12"/>
          <w:szCs w:val="21"/>
        </w:rPr>
      </w:pPr>
      <w:r>
        <w:rPr>
          <w:rFonts w:ascii="Times New Roman" w:hAnsi="Times New Roman" w:cs="Times New Roman"/>
          <w:color w:val="262626"/>
          <w:spacing w:val="12"/>
          <w:szCs w:val="21"/>
        </w:rPr>
        <w:t>“edge_</w:t>
      </w:r>
      <w:r>
        <w:rPr>
          <w:rFonts w:ascii="Times New Roman" w:hAnsi="Times New Roman" w:cs="Times New Roman" w:hint="eastAsia"/>
          <w:color w:val="262626"/>
          <w:spacing w:val="12"/>
          <w:szCs w:val="21"/>
        </w:rPr>
        <w:t>model_</w:t>
      </w:r>
      <w:r>
        <w:rPr>
          <w:rFonts w:ascii="Times New Roman" w:hAnsi="Times New Roman" w:cs="Times New Roman" w:hint="eastAsia"/>
          <w:color w:val="262626"/>
          <w:spacing w:val="12"/>
          <w:szCs w:val="21"/>
        </w:rPr>
        <w:t>img</w:t>
      </w:r>
      <w:r>
        <w:rPr>
          <w:rFonts w:ascii="Times New Roman" w:hAnsi="Times New Roman" w:cs="Times New Roman"/>
          <w:color w:val="262626"/>
          <w:spacing w:val="12"/>
          <w:szCs w:val="21"/>
        </w:rPr>
        <w:t>_u</w:t>
      </w:r>
      <w:r>
        <w:rPr>
          <w:rFonts w:ascii="Times New Roman" w:hAnsi="Times New Roman" w:cs="Times New Roman" w:hint="eastAsia"/>
          <w:color w:val="262626"/>
          <w:spacing w:val="12"/>
          <w:szCs w:val="21"/>
        </w:rPr>
        <w:t>rl</w:t>
      </w: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w:t>
      </w:r>
      <w:r>
        <w:rPr>
          <w:rFonts w:ascii="Times New Roman" w:hAnsi="Times New Roman" w:cs="Times New Roman"/>
          <w:color w:val="262626"/>
          <w:spacing w:val="12"/>
          <w:szCs w:val="21"/>
        </w:rPr>
        <w:t>’http:/</w:t>
      </w:r>
      <w:r>
        <w:rPr>
          <w:rFonts w:ascii="Times New Roman" w:hAnsi="Times New Roman" w:cs="Times New Roman" w:hint="eastAsia"/>
          <w:color w:val="262626"/>
          <w:spacing w:val="12"/>
          <w:szCs w:val="21"/>
        </w:rPr>
        <w:t>/xxxxx</w:t>
      </w: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w:t>
      </w:r>
    </w:p>
    <w:p w14:paraId="698C255A" w14:textId="77777777" w:rsidR="00FB6D3D" w:rsidRDefault="00D22A15">
      <w:pPr>
        <w:spacing w:line="360" w:lineRule="atLeast"/>
        <w:ind w:leftChars="425" w:left="1020" w:firstLine="504"/>
        <w:rPr>
          <w:rFonts w:ascii="Times New Roman" w:hAnsi="Times New Roman" w:cs="Times New Roman"/>
          <w:color w:val="262626"/>
          <w:spacing w:val="12"/>
          <w:szCs w:val="21"/>
        </w:rPr>
      </w:pPr>
      <w:r>
        <w:rPr>
          <w:rFonts w:ascii="Times New Roman" w:hAnsi="Times New Roman" w:cs="Times New Roman"/>
          <w:color w:val="262626"/>
          <w:spacing w:val="12"/>
          <w:szCs w:val="21"/>
        </w:rPr>
        <w:t>“corner_point_x”</w:t>
      </w:r>
      <w:r>
        <w:rPr>
          <w:rFonts w:ascii="Times New Roman" w:hAnsi="Times New Roman" w:cs="Times New Roman" w:hint="eastAsia"/>
          <w:color w:val="262626"/>
          <w:spacing w:val="12"/>
          <w:szCs w:val="21"/>
        </w:rPr>
        <w:t>:</w:t>
      </w: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xxxx</w:t>
      </w: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w:t>
      </w:r>
    </w:p>
    <w:p w14:paraId="4081EE92" w14:textId="77777777" w:rsidR="00FB6D3D" w:rsidRDefault="00D22A15">
      <w:pPr>
        <w:spacing w:line="360" w:lineRule="atLeast"/>
        <w:ind w:leftChars="425" w:left="1020" w:firstLine="504"/>
        <w:rPr>
          <w:rFonts w:ascii="Times New Roman" w:hAnsi="Times New Roman" w:cs="Times New Roman"/>
          <w:color w:val="262626"/>
          <w:spacing w:val="12"/>
          <w:szCs w:val="21"/>
        </w:rPr>
      </w:pPr>
      <w:r>
        <w:rPr>
          <w:rFonts w:ascii="Times New Roman" w:hAnsi="Times New Roman" w:cs="Times New Roman"/>
          <w:color w:val="262626"/>
          <w:spacing w:val="12"/>
          <w:szCs w:val="21"/>
        </w:rPr>
        <w:t>“corner_point_y”</w:t>
      </w:r>
      <w:r>
        <w:rPr>
          <w:rFonts w:ascii="Times New Roman" w:hAnsi="Times New Roman" w:cs="Times New Roman" w:hint="eastAsia"/>
          <w:color w:val="262626"/>
          <w:spacing w:val="12"/>
          <w:szCs w:val="21"/>
        </w:rPr>
        <w:t>:</w:t>
      </w:r>
      <w:r>
        <w:rPr>
          <w:rFonts w:ascii="Times New Roman" w:hAnsi="Times New Roman" w:cs="Times New Roman"/>
          <w:color w:val="262626"/>
          <w:spacing w:val="12"/>
          <w:szCs w:val="21"/>
        </w:rPr>
        <w:t>’xx’,</w:t>
      </w:r>
    </w:p>
    <w:p w14:paraId="53AA4110" w14:textId="77777777" w:rsidR="00FB6D3D" w:rsidRDefault="00D22A15">
      <w:pPr>
        <w:spacing w:line="360" w:lineRule="atLeast"/>
        <w:ind w:leftChars="425" w:left="1020" w:firstLine="504"/>
        <w:rPr>
          <w:rFonts w:ascii="Times New Roman" w:hAnsi="Times New Roman" w:cs="Times New Roman"/>
          <w:color w:val="262626"/>
          <w:spacing w:val="12"/>
          <w:szCs w:val="21"/>
        </w:rPr>
      </w:pPr>
      <w:r>
        <w:rPr>
          <w:rFonts w:ascii="Times New Roman" w:hAnsi="Times New Roman" w:cs="Times New Roman"/>
          <w:color w:val="262626"/>
          <w:spacing w:val="12"/>
          <w:szCs w:val="21"/>
        </w:rPr>
        <w:t>“edge_point_x”</w:t>
      </w:r>
      <w:r>
        <w:rPr>
          <w:rFonts w:ascii="Times New Roman" w:hAnsi="Times New Roman" w:cs="Times New Roman" w:hint="eastAsia"/>
          <w:color w:val="262626"/>
          <w:spacing w:val="12"/>
          <w:szCs w:val="21"/>
        </w:rPr>
        <w:t>:</w:t>
      </w:r>
      <w:r>
        <w:rPr>
          <w:rFonts w:ascii="Times New Roman" w:hAnsi="Times New Roman" w:cs="Times New Roman"/>
          <w:color w:val="262626"/>
          <w:spacing w:val="12"/>
          <w:szCs w:val="21"/>
        </w:rPr>
        <w:t>’xx’,</w:t>
      </w:r>
    </w:p>
    <w:p w14:paraId="458EDD7A" w14:textId="77777777" w:rsidR="00FB6D3D" w:rsidRDefault="00D22A15">
      <w:pPr>
        <w:tabs>
          <w:tab w:val="left" w:pos="4331"/>
        </w:tabs>
        <w:spacing w:line="360" w:lineRule="atLeast"/>
        <w:ind w:leftChars="425" w:left="1020" w:firstLine="504"/>
        <w:rPr>
          <w:rFonts w:ascii="Times New Roman" w:hAnsi="Times New Roman" w:cs="Times New Roman"/>
          <w:color w:val="262626"/>
          <w:spacing w:val="12"/>
          <w:szCs w:val="21"/>
        </w:rPr>
      </w:pPr>
      <w:r>
        <w:rPr>
          <w:rFonts w:ascii="Times New Roman" w:hAnsi="Times New Roman" w:cs="Times New Roman"/>
          <w:color w:val="262626"/>
          <w:spacing w:val="12"/>
          <w:szCs w:val="21"/>
        </w:rPr>
        <w:t>“edge_point_y”</w:t>
      </w:r>
      <w:r>
        <w:rPr>
          <w:rFonts w:ascii="Times New Roman" w:hAnsi="Times New Roman" w:cs="Times New Roman" w:hint="eastAsia"/>
          <w:color w:val="262626"/>
          <w:spacing w:val="12"/>
          <w:szCs w:val="21"/>
        </w:rPr>
        <w:t>:</w:t>
      </w:r>
      <w:r>
        <w:rPr>
          <w:rFonts w:ascii="Times New Roman" w:hAnsi="Times New Roman" w:cs="Times New Roman"/>
          <w:color w:val="262626"/>
          <w:spacing w:val="12"/>
          <w:szCs w:val="21"/>
        </w:rPr>
        <w:t>’xx’</w:t>
      </w:r>
      <w:r>
        <w:rPr>
          <w:rFonts w:ascii="Times New Roman" w:hAnsi="Times New Roman" w:cs="Times New Roman" w:hint="eastAsia"/>
          <w:color w:val="262626"/>
          <w:spacing w:val="12"/>
          <w:szCs w:val="21"/>
        </w:rPr>
        <w:t>,</w:t>
      </w:r>
    </w:p>
    <w:p w14:paraId="14D362EC" w14:textId="77777777" w:rsidR="00FB6D3D" w:rsidRDefault="00D22A15">
      <w:pPr>
        <w:tabs>
          <w:tab w:val="left" w:pos="4331"/>
        </w:tabs>
        <w:spacing w:line="360" w:lineRule="atLeast"/>
        <w:ind w:leftChars="425" w:left="1020" w:firstLine="504"/>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width</w:t>
      </w: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w:t>
      </w: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xx</w:t>
      </w: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w:t>
      </w:r>
    </w:p>
    <w:p w14:paraId="0C86A3CC" w14:textId="77777777" w:rsidR="00FB6D3D" w:rsidRDefault="00D22A15">
      <w:pPr>
        <w:tabs>
          <w:tab w:val="left" w:pos="4331"/>
        </w:tabs>
        <w:spacing w:line="360" w:lineRule="atLeast"/>
        <w:ind w:leftChars="425" w:left="1020" w:firstLine="504"/>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height</w:t>
      </w: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w:t>
      </w: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xxx</w:t>
      </w:r>
      <w:r>
        <w:rPr>
          <w:rFonts w:ascii="Times New Roman" w:hAnsi="Times New Roman" w:cs="Times New Roman"/>
          <w:color w:val="262626"/>
          <w:spacing w:val="12"/>
          <w:szCs w:val="21"/>
        </w:rPr>
        <w:t>”</w:t>
      </w:r>
      <w:r>
        <w:rPr>
          <w:rFonts w:ascii="Times New Roman" w:hAnsi="Times New Roman" w:cs="Times New Roman"/>
          <w:color w:val="262626"/>
          <w:spacing w:val="12"/>
          <w:szCs w:val="21"/>
        </w:rPr>
        <w:tab/>
      </w:r>
    </w:p>
    <w:p w14:paraId="24467518" w14:textId="77777777" w:rsidR="00FB6D3D" w:rsidRDefault="00D22A15">
      <w:pPr>
        <w:spacing w:line="360" w:lineRule="atLeast"/>
        <w:ind w:leftChars="225" w:left="540" w:firstLine="504"/>
        <w:rPr>
          <w:rFonts w:ascii="Times New Roman" w:hAnsi="Times New Roman" w:cs="Times New Roman"/>
          <w:color w:val="262626"/>
          <w:spacing w:val="12"/>
          <w:szCs w:val="21"/>
        </w:rPr>
      </w:pPr>
      <w:r>
        <w:rPr>
          <w:rFonts w:ascii="Times New Roman" w:hAnsi="Times New Roman" w:cs="Times New Roman" w:hint="eastAsia"/>
          <w:color w:val="262626"/>
          <w:spacing w:val="12"/>
          <w:szCs w:val="21"/>
        </w:rPr>
        <w:t>}</w:t>
      </w:r>
    </w:p>
    <w:p w14:paraId="3E06E519" w14:textId="77777777" w:rsidR="00FB6D3D" w:rsidRDefault="00D22A15">
      <w:pPr>
        <w:spacing w:line="360" w:lineRule="atLeast"/>
        <w:ind w:firstLineChars="214" w:firstLine="539"/>
        <w:rPr>
          <w:rFonts w:ascii="Times New Roman" w:hAnsi="Times New Roman" w:cs="Times New Roman"/>
          <w:color w:val="262626"/>
          <w:spacing w:val="12"/>
          <w:szCs w:val="21"/>
        </w:rPr>
      </w:pPr>
      <w:r>
        <w:rPr>
          <w:rFonts w:ascii="Times New Roman" w:hAnsi="Times New Roman" w:cs="Times New Roman" w:hint="eastAsia"/>
          <w:color w:val="262626"/>
          <w:spacing w:val="12"/>
          <w:szCs w:val="21"/>
        </w:rPr>
        <w:lastRenderedPageBreak/>
        <w:t>}</w:t>
      </w:r>
    </w:p>
    <w:tbl>
      <w:tblPr>
        <w:tblStyle w:val="af2"/>
        <w:tblW w:w="9214" w:type="dxa"/>
        <w:jc w:val="center"/>
        <w:tblLayout w:type="fixed"/>
        <w:tblLook w:val="04A0" w:firstRow="1" w:lastRow="0" w:firstColumn="1" w:lastColumn="0" w:noHBand="0" w:noVBand="1"/>
      </w:tblPr>
      <w:tblGrid>
        <w:gridCol w:w="1985"/>
        <w:gridCol w:w="1276"/>
        <w:gridCol w:w="3158"/>
        <w:gridCol w:w="2795"/>
      </w:tblGrid>
      <w:tr w:rsidR="00FB6D3D" w14:paraId="29C2039A" w14:textId="77777777">
        <w:trPr>
          <w:jc w:val="center"/>
        </w:trPr>
        <w:tc>
          <w:tcPr>
            <w:tcW w:w="1985" w:type="dxa"/>
          </w:tcPr>
          <w:p w14:paraId="298FBF95" w14:textId="77777777" w:rsidR="00FB6D3D" w:rsidRDefault="00D22A15">
            <w:pPr>
              <w:ind w:firstLineChars="0" w:firstLine="0"/>
            </w:pPr>
            <w:r>
              <w:rPr>
                <w:rFonts w:hint="eastAsia"/>
              </w:rPr>
              <w:t>参数</w:t>
            </w:r>
          </w:p>
        </w:tc>
        <w:tc>
          <w:tcPr>
            <w:tcW w:w="1276" w:type="dxa"/>
          </w:tcPr>
          <w:p w14:paraId="0AB58642" w14:textId="77777777" w:rsidR="00FB6D3D" w:rsidRDefault="00D22A15">
            <w:pPr>
              <w:ind w:firstLineChars="0" w:firstLine="0"/>
            </w:pPr>
            <w:r>
              <w:rPr>
                <w:rFonts w:hint="eastAsia"/>
              </w:rPr>
              <w:t>参数类型</w:t>
            </w:r>
          </w:p>
        </w:tc>
        <w:tc>
          <w:tcPr>
            <w:tcW w:w="3158" w:type="dxa"/>
          </w:tcPr>
          <w:p w14:paraId="70EC3E42" w14:textId="77777777" w:rsidR="00FB6D3D" w:rsidRDefault="00D22A15">
            <w:pPr>
              <w:ind w:firstLineChars="0" w:firstLine="0"/>
            </w:pPr>
            <w:r>
              <w:rPr>
                <w:rFonts w:hint="eastAsia"/>
              </w:rPr>
              <w:t>说明</w:t>
            </w:r>
          </w:p>
        </w:tc>
        <w:tc>
          <w:tcPr>
            <w:tcW w:w="2795" w:type="dxa"/>
          </w:tcPr>
          <w:p w14:paraId="321D513B" w14:textId="77777777" w:rsidR="00FB6D3D" w:rsidRDefault="00D22A15">
            <w:pPr>
              <w:ind w:firstLineChars="0" w:firstLine="0"/>
            </w:pPr>
            <w:r>
              <w:rPr>
                <w:rFonts w:hint="eastAsia"/>
              </w:rPr>
              <w:t>示例值</w:t>
            </w:r>
          </w:p>
        </w:tc>
      </w:tr>
      <w:tr w:rsidR="00FB6D3D" w14:paraId="3FAC5931" w14:textId="77777777">
        <w:trPr>
          <w:jc w:val="center"/>
        </w:trPr>
        <w:tc>
          <w:tcPr>
            <w:tcW w:w="1985" w:type="dxa"/>
          </w:tcPr>
          <w:p w14:paraId="1310E325" w14:textId="77777777" w:rsidR="00FB6D3D" w:rsidRDefault="00D22A15">
            <w:pPr>
              <w:ind w:firstLineChars="0" w:firstLine="0"/>
              <w:rPr>
                <w:rFonts w:ascii="Times New Roman" w:hAnsi="Times New Roman" w:cs="Times New Roman"/>
              </w:rPr>
            </w:pPr>
            <w:r>
              <w:rPr>
                <w:rFonts w:ascii="Times New Roman" w:hAnsi="Times New Roman" w:cs="Times New Roman" w:hint="eastAsia"/>
                <w:color w:val="262626"/>
                <w:spacing w:val="12"/>
                <w:szCs w:val="21"/>
              </w:rPr>
              <w:t>code</w:t>
            </w:r>
          </w:p>
        </w:tc>
        <w:tc>
          <w:tcPr>
            <w:tcW w:w="1276" w:type="dxa"/>
          </w:tcPr>
          <w:p w14:paraId="09E6BEC3" w14:textId="77777777" w:rsidR="00FB6D3D" w:rsidRDefault="00D22A15">
            <w:pPr>
              <w:ind w:firstLineChars="0" w:firstLine="0"/>
            </w:pPr>
            <w:r>
              <w:rPr>
                <w:rFonts w:hint="eastAsia"/>
              </w:rPr>
              <w:t>int</w:t>
            </w:r>
          </w:p>
        </w:tc>
        <w:tc>
          <w:tcPr>
            <w:tcW w:w="3158" w:type="dxa"/>
          </w:tcPr>
          <w:p w14:paraId="7430FAC8" w14:textId="77777777" w:rsidR="00FB6D3D" w:rsidRDefault="00D22A15">
            <w:pPr>
              <w:ind w:firstLineChars="0" w:firstLine="0"/>
            </w:pPr>
            <w:r>
              <w:rPr>
                <w:rFonts w:hint="eastAsia"/>
              </w:rPr>
              <w:t>返回码</w:t>
            </w:r>
          </w:p>
        </w:tc>
        <w:tc>
          <w:tcPr>
            <w:tcW w:w="2795" w:type="dxa"/>
          </w:tcPr>
          <w:p w14:paraId="1611B07D" w14:textId="77777777" w:rsidR="00FB6D3D" w:rsidRDefault="00D22A15">
            <w:pPr>
              <w:ind w:firstLineChars="0" w:firstLine="0"/>
            </w:pPr>
            <w:r>
              <w:t>20</w:t>
            </w:r>
            <w:r>
              <w:rPr>
                <w:rFonts w:hint="eastAsia"/>
              </w:rPr>
              <w:t>0</w:t>
            </w:r>
            <w:r>
              <w:rPr>
                <w:rFonts w:hint="eastAsia"/>
              </w:rPr>
              <w:t>为成功；</w:t>
            </w:r>
            <w:r>
              <w:rPr>
                <w:rFonts w:hint="eastAsia"/>
              </w:rPr>
              <w:t>4</w:t>
            </w:r>
            <w:r>
              <w:t>00</w:t>
            </w:r>
            <w:r>
              <w:rPr>
                <w:rFonts w:hint="eastAsia"/>
              </w:rPr>
              <w:t>为失败</w:t>
            </w:r>
          </w:p>
        </w:tc>
      </w:tr>
      <w:tr w:rsidR="00FB6D3D" w14:paraId="088CA445" w14:textId="77777777">
        <w:trPr>
          <w:jc w:val="center"/>
        </w:trPr>
        <w:tc>
          <w:tcPr>
            <w:tcW w:w="1985" w:type="dxa"/>
          </w:tcPr>
          <w:p w14:paraId="51E685F7" w14:textId="77777777" w:rsidR="00FB6D3D" w:rsidRDefault="00D22A15">
            <w:pPr>
              <w:ind w:firstLineChars="0" w:firstLine="0"/>
              <w:rPr>
                <w:rFonts w:ascii="Times New Roman" w:hAnsi="Times New Roman" w:cs="Times New Roman"/>
              </w:rPr>
            </w:pPr>
            <w:r>
              <w:rPr>
                <w:rFonts w:ascii="Times New Roman" w:hAnsi="Times New Roman" w:cs="Times New Roman"/>
                <w:color w:val="262626"/>
                <w:spacing w:val="12"/>
                <w:szCs w:val="21"/>
              </w:rPr>
              <w:t>msg</w:t>
            </w:r>
          </w:p>
        </w:tc>
        <w:tc>
          <w:tcPr>
            <w:tcW w:w="1276" w:type="dxa"/>
          </w:tcPr>
          <w:p w14:paraId="13AE346B" w14:textId="77777777" w:rsidR="00FB6D3D" w:rsidRDefault="00D22A15">
            <w:pPr>
              <w:ind w:firstLineChars="0" w:firstLine="0"/>
            </w:pPr>
            <w:r>
              <w:rPr>
                <w:rFonts w:hint="eastAsia"/>
              </w:rPr>
              <w:t>string</w:t>
            </w:r>
          </w:p>
        </w:tc>
        <w:tc>
          <w:tcPr>
            <w:tcW w:w="3158" w:type="dxa"/>
          </w:tcPr>
          <w:p w14:paraId="1D1D9EA0" w14:textId="77777777" w:rsidR="00FB6D3D" w:rsidRDefault="00D22A15">
            <w:pPr>
              <w:ind w:firstLineChars="0" w:firstLine="0"/>
            </w:pPr>
            <w:r>
              <w:rPr>
                <w:rFonts w:hint="eastAsia"/>
              </w:rPr>
              <w:t>对返回码的文本描述内容。若返回码不为</w:t>
            </w:r>
            <w:r>
              <w:rPr>
                <w:rFonts w:hint="eastAsia"/>
              </w:rPr>
              <w:t>200</w:t>
            </w:r>
            <w:r>
              <w:rPr>
                <w:rFonts w:hint="eastAsia"/>
              </w:rPr>
              <w:t>，则返回错误描述信息</w:t>
            </w:r>
          </w:p>
        </w:tc>
        <w:tc>
          <w:tcPr>
            <w:tcW w:w="2795" w:type="dxa"/>
          </w:tcPr>
          <w:p w14:paraId="145B2AFB" w14:textId="77777777" w:rsidR="00FB6D3D" w:rsidRDefault="00D22A15">
            <w:pPr>
              <w:ind w:firstLineChars="0" w:firstLine="0"/>
              <w:rPr>
                <w:rFonts w:ascii="Times New Roman" w:hAnsi="Times New Roman" w:cs="Times New Roman"/>
              </w:rPr>
            </w:pPr>
            <w:r>
              <w:rPr>
                <w:rFonts w:ascii="Times New Roman" w:hAnsi="Times New Roman" w:cs="Times New Roman"/>
              </w:rPr>
              <w:t>“</w:t>
            </w:r>
            <w:r>
              <w:rPr>
                <w:rFonts w:ascii="Times New Roman" w:hAnsi="Times New Roman" w:cs="Times New Roman" w:hint="eastAsia"/>
              </w:rPr>
              <w:t>success</w:t>
            </w:r>
            <w:r>
              <w:rPr>
                <w:rFonts w:ascii="Times New Roman" w:hAnsi="Times New Roman" w:cs="Times New Roman" w:hint="eastAsia"/>
              </w:rPr>
              <w:t>”表示请求成功，请求失败时（</w:t>
            </w:r>
            <w:r>
              <w:rPr>
                <w:rFonts w:ascii="Times New Roman" w:hAnsi="Times New Roman" w:cs="Times New Roman" w:hint="eastAsia"/>
              </w:rPr>
              <w:t>code</w:t>
            </w:r>
            <w:r>
              <w:rPr>
                <w:rFonts w:ascii="Times New Roman" w:hAnsi="Times New Roman" w:cs="Times New Roman" w:hint="eastAsia"/>
              </w:rPr>
              <w:t>非</w:t>
            </w:r>
            <w:r>
              <w:rPr>
                <w:rFonts w:ascii="Times New Roman" w:hAnsi="Times New Roman" w:cs="Times New Roman" w:hint="eastAsia"/>
              </w:rPr>
              <w:t>200</w:t>
            </w:r>
            <w:r>
              <w:rPr>
                <w:rFonts w:ascii="Times New Roman" w:hAnsi="Times New Roman" w:cs="Times New Roman" w:hint="eastAsia"/>
              </w:rPr>
              <w:t>）返回详细错误描述信息</w:t>
            </w:r>
          </w:p>
        </w:tc>
      </w:tr>
      <w:tr w:rsidR="00FB6D3D" w14:paraId="10F1427A" w14:textId="77777777">
        <w:trPr>
          <w:jc w:val="center"/>
        </w:trPr>
        <w:tc>
          <w:tcPr>
            <w:tcW w:w="1985" w:type="dxa"/>
          </w:tcPr>
          <w:p w14:paraId="1686B0AD" w14:textId="77777777" w:rsidR="00FB6D3D" w:rsidRDefault="00D22A15">
            <w:pPr>
              <w:ind w:firstLineChars="0" w:firstLine="0"/>
              <w:rPr>
                <w:rFonts w:ascii="Times New Roman" w:hAnsi="Times New Roman" w:cs="Times New Roman"/>
                <w:color w:val="262626"/>
                <w:spacing w:val="12"/>
                <w:szCs w:val="21"/>
              </w:rPr>
            </w:pPr>
            <w:r>
              <w:rPr>
                <w:rFonts w:ascii="Times New Roman" w:hAnsi="Times New Roman" w:cs="Times New Roman"/>
                <w:color w:val="262626"/>
                <w:spacing w:val="12"/>
                <w:szCs w:val="21"/>
              </w:rPr>
              <w:t>data</w:t>
            </w:r>
          </w:p>
        </w:tc>
        <w:tc>
          <w:tcPr>
            <w:tcW w:w="1276" w:type="dxa"/>
          </w:tcPr>
          <w:p w14:paraId="4834ACDF" w14:textId="77777777" w:rsidR="00FB6D3D" w:rsidRDefault="00D22A15">
            <w:pPr>
              <w:ind w:firstLineChars="0" w:firstLine="0"/>
            </w:pPr>
            <w:r>
              <w:t>obj</w:t>
            </w:r>
          </w:p>
        </w:tc>
        <w:tc>
          <w:tcPr>
            <w:tcW w:w="3158" w:type="dxa"/>
          </w:tcPr>
          <w:p w14:paraId="27D8C08E" w14:textId="77777777" w:rsidR="00FB6D3D" w:rsidRDefault="00D22A15">
            <w:pPr>
              <w:ind w:firstLineChars="0" w:firstLine="0"/>
            </w:pPr>
            <w:r>
              <w:rPr>
                <w:rFonts w:hint="eastAsia"/>
              </w:rPr>
              <w:t>数据区，如过没有数据返回，则为空</w:t>
            </w:r>
          </w:p>
        </w:tc>
        <w:tc>
          <w:tcPr>
            <w:tcW w:w="2795" w:type="dxa"/>
          </w:tcPr>
          <w:p w14:paraId="415FBD62" w14:textId="77777777" w:rsidR="00FB6D3D" w:rsidRDefault="00FB6D3D">
            <w:pPr>
              <w:ind w:firstLineChars="0" w:firstLine="0"/>
              <w:rPr>
                <w:rFonts w:ascii="Times New Roman" w:hAnsi="Times New Roman" w:cs="Times New Roman"/>
              </w:rPr>
            </w:pPr>
          </w:p>
        </w:tc>
      </w:tr>
      <w:tr w:rsidR="00FB6D3D" w14:paraId="2CFC9199" w14:textId="77777777">
        <w:trPr>
          <w:jc w:val="center"/>
        </w:trPr>
        <w:tc>
          <w:tcPr>
            <w:tcW w:w="1985" w:type="dxa"/>
          </w:tcPr>
          <w:p w14:paraId="12900F0D" w14:textId="77777777" w:rsidR="00FB6D3D" w:rsidRDefault="00D22A15">
            <w:pPr>
              <w:ind w:firstLineChars="0" w:firstLine="0"/>
              <w:rPr>
                <w:rFonts w:ascii="Times New Roman" w:hAnsi="Times New Roman" w:cs="Times New Roman"/>
                <w:color w:val="262626"/>
                <w:spacing w:val="12"/>
                <w:szCs w:val="21"/>
              </w:rPr>
            </w:pPr>
            <w:r>
              <w:rPr>
                <w:rFonts w:ascii="Times New Roman" w:hAnsi="Times New Roman" w:cs="Times New Roman"/>
                <w:color w:val="262626"/>
                <w:spacing w:val="12"/>
                <w:szCs w:val="21"/>
              </w:rPr>
              <w:t>corner_i</w:t>
            </w:r>
            <w:r>
              <w:rPr>
                <w:rFonts w:ascii="Times New Roman" w:hAnsi="Times New Roman" w:cs="Times New Roman" w:hint="eastAsia"/>
                <w:color w:val="262626"/>
                <w:spacing w:val="12"/>
                <w:szCs w:val="21"/>
              </w:rPr>
              <w:t>mg</w:t>
            </w:r>
            <w:r>
              <w:rPr>
                <w:rFonts w:ascii="Times New Roman" w:hAnsi="Times New Roman" w:cs="Times New Roman"/>
                <w:color w:val="262626"/>
                <w:spacing w:val="12"/>
                <w:szCs w:val="21"/>
              </w:rPr>
              <w:t>_u</w:t>
            </w:r>
            <w:r>
              <w:rPr>
                <w:rFonts w:ascii="Times New Roman" w:hAnsi="Times New Roman" w:cs="Times New Roman" w:hint="eastAsia"/>
                <w:color w:val="262626"/>
                <w:spacing w:val="12"/>
                <w:szCs w:val="21"/>
              </w:rPr>
              <w:t>rl</w:t>
            </w:r>
          </w:p>
        </w:tc>
        <w:tc>
          <w:tcPr>
            <w:tcW w:w="1276" w:type="dxa"/>
          </w:tcPr>
          <w:p w14:paraId="3B9E1933" w14:textId="77777777" w:rsidR="00FB6D3D" w:rsidRDefault="00D22A15">
            <w:pPr>
              <w:ind w:firstLineChars="0" w:firstLine="0"/>
            </w:pPr>
            <w:r>
              <w:rPr>
                <w:rFonts w:hint="eastAsia"/>
              </w:rPr>
              <w:t>string</w:t>
            </w:r>
          </w:p>
        </w:tc>
        <w:tc>
          <w:tcPr>
            <w:tcW w:w="3158" w:type="dxa"/>
          </w:tcPr>
          <w:p w14:paraId="3B398B33" w14:textId="77777777" w:rsidR="00FB6D3D" w:rsidRDefault="00D22A15">
            <w:pPr>
              <w:ind w:firstLineChars="0" w:firstLine="0"/>
            </w:pPr>
            <w:r>
              <w:rPr>
                <w:rFonts w:hint="eastAsia"/>
              </w:rPr>
              <w:t>角点照片</w:t>
            </w:r>
            <w:r>
              <w:rPr>
                <w:rFonts w:hint="eastAsia"/>
              </w:rPr>
              <w:t>URL</w:t>
            </w:r>
            <w:r>
              <w:rPr>
                <w:rFonts w:hint="eastAsia"/>
              </w:rPr>
              <w:t>相对</w:t>
            </w:r>
            <w:r>
              <w:rPr>
                <w:rFonts w:hint="eastAsia"/>
              </w:rPr>
              <w:t>地址</w:t>
            </w:r>
          </w:p>
        </w:tc>
        <w:tc>
          <w:tcPr>
            <w:tcW w:w="2795" w:type="dxa"/>
          </w:tcPr>
          <w:p w14:paraId="299DFCEB" w14:textId="77777777" w:rsidR="00FB6D3D" w:rsidRDefault="00FB6D3D">
            <w:pPr>
              <w:ind w:firstLineChars="0" w:firstLine="0"/>
              <w:rPr>
                <w:rFonts w:ascii="Times New Roman" w:hAnsi="Times New Roman" w:cs="Times New Roman"/>
              </w:rPr>
            </w:pPr>
          </w:p>
        </w:tc>
      </w:tr>
      <w:tr w:rsidR="00FB6D3D" w14:paraId="1E037948" w14:textId="77777777">
        <w:trPr>
          <w:jc w:val="center"/>
        </w:trPr>
        <w:tc>
          <w:tcPr>
            <w:tcW w:w="1985" w:type="dxa"/>
          </w:tcPr>
          <w:p w14:paraId="706A6655" w14:textId="77777777" w:rsidR="00FB6D3D" w:rsidRDefault="00D22A15">
            <w:pPr>
              <w:ind w:firstLineChars="0" w:firstLine="0"/>
              <w:rPr>
                <w:rFonts w:ascii="Times New Roman" w:hAnsi="Times New Roman" w:cs="Times New Roman"/>
                <w:color w:val="262626"/>
                <w:spacing w:val="12"/>
                <w:szCs w:val="21"/>
              </w:rPr>
            </w:pPr>
            <w:r>
              <w:rPr>
                <w:rFonts w:ascii="Times New Roman" w:hAnsi="Times New Roman" w:cs="Times New Roman"/>
                <w:color w:val="262626"/>
                <w:spacing w:val="12"/>
                <w:szCs w:val="21"/>
              </w:rPr>
              <w:t>edge_</w:t>
            </w:r>
            <w:r>
              <w:rPr>
                <w:rFonts w:ascii="Times New Roman" w:hAnsi="Times New Roman" w:cs="Times New Roman" w:hint="eastAsia"/>
                <w:color w:val="262626"/>
                <w:spacing w:val="12"/>
                <w:szCs w:val="21"/>
              </w:rPr>
              <w:t>img</w:t>
            </w:r>
            <w:r>
              <w:rPr>
                <w:rFonts w:ascii="Times New Roman" w:hAnsi="Times New Roman" w:cs="Times New Roman"/>
                <w:color w:val="262626"/>
                <w:spacing w:val="12"/>
                <w:szCs w:val="21"/>
              </w:rPr>
              <w:t>_u</w:t>
            </w:r>
            <w:r>
              <w:rPr>
                <w:rFonts w:ascii="Times New Roman" w:hAnsi="Times New Roman" w:cs="Times New Roman" w:hint="eastAsia"/>
                <w:color w:val="262626"/>
                <w:spacing w:val="12"/>
                <w:szCs w:val="21"/>
              </w:rPr>
              <w:t>rl</w:t>
            </w:r>
          </w:p>
        </w:tc>
        <w:tc>
          <w:tcPr>
            <w:tcW w:w="1276" w:type="dxa"/>
          </w:tcPr>
          <w:p w14:paraId="3CE4BD38" w14:textId="77777777" w:rsidR="00FB6D3D" w:rsidRDefault="00D22A15">
            <w:pPr>
              <w:ind w:firstLineChars="0" w:firstLine="0"/>
            </w:pPr>
            <w:r>
              <w:rPr>
                <w:rFonts w:hint="eastAsia"/>
              </w:rPr>
              <w:t>string</w:t>
            </w:r>
          </w:p>
        </w:tc>
        <w:tc>
          <w:tcPr>
            <w:tcW w:w="3158" w:type="dxa"/>
          </w:tcPr>
          <w:p w14:paraId="2E3BEE61" w14:textId="77777777" w:rsidR="00FB6D3D" w:rsidRDefault="00D22A15">
            <w:pPr>
              <w:ind w:firstLineChars="0" w:firstLine="0"/>
            </w:pPr>
            <w:r>
              <w:rPr>
                <w:rFonts w:hint="eastAsia"/>
              </w:rPr>
              <w:t>边点照片</w:t>
            </w:r>
            <w:r>
              <w:rPr>
                <w:rFonts w:hint="eastAsia"/>
              </w:rPr>
              <w:t>URL</w:t>
            </w:r>
            <w:r>
              <w:rPr>
                <w:rFonts w:hint="eastAsia"/>
              </w:rPr>
              <w:t>相对</w:t>
            </w:r>
            <w:r>
              <w:rPr>
                <w:rFonts w:hint="eastAsia"/>
              </w:rPr>
              <w:t>地址</w:t>
            </w:r>
          </w:p>
        </w:tc>
        <w:tc>
          <w:tcPr>
            <w:tcW w:w="2795" w:type="dxa"/>
          </w:tcPr>
          <w:p w14:paraId="4C34BB55" w14:textId="77777777" w:rsidR="00FB6D3D" w:rsidRDefault="00FB6D3D">
            <w:pPr>
              <w:ind w:firstLineChars="0" w:firstLine="0"/>
              <w:rPr>
                <w:rFonts w:ascii="Times New Roman" w:hAnsi="Times New Roman" w:cs="Times New Roman"/>
              </w:rPr>
            </w:pPr>
          </w:p>
        </w:tc>
      </w:tr>
      <w:tr w:rsidR="00FB6D3D" w14:paraId="65927DE1" w14:textId="77777777">
        <w:trPr>
          <w:jc w:val="center"/>
        </w:trPr>
        <w:tc>
          <w:tcPr>
            <w:tcW w:w="1985" w:type="dxa"/>
          </w:tcPr>
          <w:p w14:paraId="06508AFD" w14:textId="77777777" w:rsidR="00FB6D3D" w:rsidRDefault="00D22A15">
            <w:pPr>
              <w:ind w:firstLineChars="0" w:firstLine="0"/>
              <w:rPr>
                <w:rFonts w:ascii="Times New Roman" w:hAnsi="Times New Roman" w:cs="Times New Roman"/>
                <w:color w:val="262626"/>
                <w:spacing w:val="12"/>
                <w:szCs w:val="21"/>
              </w:rPr>
            </w:pPr>
            <w:r>
              <w:rPr>
                <w:rFonts w:ascii="Times New Roman" w:hAnsi="Times New Roman" w:cs="Times New Roman"/>
                <w:color w:val="262626"/>
                <w:spacing w:val="12"/>
                <w:szCs w:val="21"/>
              </w:rPr>
              <w:t>corner_</w:t>
            </w:r>
            <w:r>
              <w:rPr>
                <w:rFonts w:ascii="Times New Roman" w:hAnsi="Times New Roman" w:cs="Times New Roman" w:hint="eastAsia"/>
                <w:color w:val="262626"/>
                <w:spacing w:val="12"/>
                <w:szCs w:val="21"/>
              </w:rPr>
              <w:t>model_</w:t>
            </w:r>
            <w:r>
              <w:rPr>
                <w:rFonts w:ascii="Times New Roman" w:hAnsi="Times New Roman" w:cs="Times New Roman"/>
                <w:color w:val="262626"/>
                <w:spacing w:val="12"/>
                <w:szCs w:val="21"/>
              </w:rPr>
              <w:t>i</w:t>
            </w:r>
            <w:r>
              <w:rPr>
                <w:rFonts w:ascii="Times New Roman" w:hAnsi="Times New Roman" w:cs="Times New Roman" w:hint="eastAsia"/>
                <w:color w:val="262626"/>
                <w:spacing w:val="12"/>
                <w:szCs w:val="21"/>
              </w:rPr>
              <w:t>mg</w:t>
            </w:r>
            <w:r>
              <w:rPr>
                <w:rFonts w:ascii="Times New Roman" w:hAnsi="Times New Roman" w:cs="Times New Roman"/>
                <w:color w:val="262626"/>
                <w:spacing w:val="12"/>
                <w:szCs w:val="21"/>
              </w:rPr>
              <w:t>_u</w:t>
            </w:r>
            <w:r>
              <w:rPr>
                <w:rFonts w:ascii="Times New Roman" w:hAnsi="Times New Roman" w:cs="Times New Roman" w:hint="eastAsia"/>
                <w:color w:val="262626"/>
                <w:spacing w:val="12"/>
                <w:szCs w:val="21"/>
              </w:rPr>
              <w:t>rl</w:t>
            </w:r>
          </w:p>
        </w:tc>
        <w:tc>
          <w:tcPr>
            <w:tcW w:w="1276" w:type="dxa"/>
          </w:tcPr>
          <w:p w14:paraId="5AF0B87E" w14:textId="77777777" w:rsidR="00FB6D3D" w:rsidRDefault="00D22A15">
            <w:pPr>
              <w:ind w:firstLineChars="0" w:firstLine="0"/>
            </w:pPr>
            <w:r>
              <w:rPr>
                <w:rFonts w:hint="eastAsia"/>
              </w:rPr>
              <w:t>string</w:t>
            </w:r>
          </w:p>
        </w:tc>
        <w:tc>
          <w:tcPr>
            <w:tcW w:w="3158" w:type="dxa"/>
          </w:tcPr>
          <w:p w14:paraId="5FE29688" w14:textId="77777777" w:rsidR="00FB6D3D" w:rsidRDefault="00D22A15">
            <w:pPr>
              <w:ind w:firstLineChars="0" w:firstLine="0"/>
            </w:pPr>
            <w:r>
              <w:rPr>
                <w:rFonts w:hint="eastAsia"/>
              </w:rPr>
              <w:t>角点</w:t>
            </w:r>
            <w:r>
              <w:rPr>
                <w:rFonts w:hint="eastAsia"/>
              </w:rPr>
              <w:t>模板匹配</w:t>
            </w:r>
            <w:r>
              <w:rPr>
                <w:rFonts w:hint="eastAsia"/>
              </w:rPr>
              <w:t>照片</w:t>
            </w:r>
            <w:r>
              <w:rPr>
                <w:rFonts w:hint="eastAsia"/>
              </w:rPr>
              <w:t>URL</w:t>
            </w:r>
            <w:r>
              <w:rPr>
                <w:rFonts w:hint="eastAsia"/>
              </w:rPr>
              <w:t>相对</w:t>
            </w:r>
            <w:r>
              <w:rPr>
                <w:rFonts w:hint="eastAsia"/>
              </w:rPr>
              <w:t>地址</w:t>
            </w:r>
          </w:p>
        </w:tc>
        <w:tc>
          <w:tcPr>
            <w:tcW w:w="2795" w:type="dxa"/>
          </w:tcPr>
          <w:p w14:paraId="12B5DAAB" w14:textId="77777777" w:rsidR="00FB6D3D" w:rsidRDefault="00FB6D3D">
            <w:pPr>
              <w:ind w:firstLineChars="0" w:firstLine="0"/>
              <w:rPr>
                <w:rFonts w:ascii="Times New Roman" w:hAnsi="Times New Roman" w:cs="Times New Roman"/>
              </w:rPr>
            </w:pPr>
          </w:p>
        </w:tc>
      </w:tr>
      <w:tr w:rsidR="00FB6D3D" w14:paraId="05F7144A" w14:textId="77777777">
        <w:trPr>
          <w:jc w:val="center"/>
        </w:trPr>
        <w:tc>
          <w:tcPr>
            <w:tcW w:w="1985" w:type="dxa"/>
          </w:tcPr>
          <w:p w14:paraId="3FF3FD93" w14:textId="77777777" w:rsidR="00FB6D3D" w:rsidRDefault="00D22A15">
            <w:pPr>
              <w:ind w:firstLineChars="0" w:firstLine="0"/>
              <w:rPr>
                <w:rFonts w:ascii="Times New Roman" w:hAnsi="Times New Roman" w:cs="Times New Roman"/>
                <w:color w:val="262626"/>
                <w:spacing w:val="12"/>
                <w:szCs w:val="21"/>
              </w:rPr>
            </w:pPr>
            <w:r>
              <w:rPr>
                <w:rFonts w:ascii="Times New Roman" w:hAnsi="Times New Roman" w:cs="Times New Roman"/>
                <w:color w:val="262626"/>
                <w:spacing w:val="12"/>
                <w:szCs w:val="21"/>
              </w:rPr>
              <w:t>edge_</w:t>
            </w:r>
            <w:r>
              <w:rPr>
                <w:rFonts w:ascii="Times New Roman" w:hAnsi="Times New Roman" w:cs="Times New Roman" w:hint="eastAsia"/>
                <w:color w:val="262626"/>
                <w:spacing w:val="12"/>
                <w:szCs w:val="21"/>
              </w:rPr>
              <w:t>model_</w:t>
            </w:r>
            <w:r>
              <w:rPr>
                <w:rFonts w:ascii="Times New Roman" w:hAnsi="Times New Roman" w:cs="Times New Roman" w:hint="eastAsia"/>
                <w:color w:val="262626"/>
                <w:spacing w:val="12"/>
                <w:szCs w:val="21"/>
              </w:rPr>
              <w:t>img</w:t>
            </w:r>
            <w:r>
              <w:rPr>
                <w:rFonts w:ascii="Times New Roman" w:hAnsi="Times New Roman" w:cs="Times New Roman"/>
                <w:color w:val="262626"/>
                <w:spacing w:val="12"/>
                <w:szCs w:val="21"/>
              </w:rPr>
              <w:t>_u</w:t>
            </w:r>
            <w:r>
              <w:rPr>
                <w:rFonts w:ascii="Times New Roman" w:hAnsi="Times New Roman" w:cs="Times New Roman" w:hint="eastAsia"/>
                <w:color w:val="262626"/>
                <w:spacing w:val="12"/>
                <w:szCs w:val="21"/>
              </w:rPr>
              <w:t>rl</w:t>
            </w:r>
          </w:p>
        </w:tc>
        <w:tc>
          <w:tcPr>
            <w:tcW w:w="1276" w:type="dxa"/>
          </w:tcPr>
          <w:p w14:paraId="0E53CC45" w14:textId="77777777" w:rsidR="00FB6D3D" w:rsidRDefault="00D22A15">
            <w:pPr>
              <w:ind w:firstLineChars="0" w:firstLine="0"/>
            </w:pPr>
            <w:r>
              <w:rPr>
                <w:rFonts w:hint="eastAsia"/>
              </w:rPr>
              <w:t>string</w:t>
            </w:r>
          </w:p>
        </w:tc>
        <w:tc>
          <w:tcPr>
            <w:tcW w:w="3158" w:type="dxa"/>
          </w:tcPr>
          <w:p w14:paraId="3FD01AB4" w14:textId="77777777" w:rsidR="00FB6D3D" w:rsidRDefault="00D22A15">
            <w:pPr>
              <w:ind w:firstLineChars="0" w:firstLine="0"/>
            </w:pPr>
            <w:r>
              <w:rPr>
                <w:rFonts w:hint="eastAsia"/>
              </w:rPr>
              <w:t>边点</w:t>
            </w:r>
            <w:r>
              <w:rPr>
                <w:rFonts w:hint="eastAsia"/>
              </w:rPr>
              <w:t>模板匹配</w:t>
            </w:r>
            <w:r>
              <w:rPr>
                <w:rFonts w:hint="eastAsia"/>
              </w:rPr>
              <w:t>照片</w:t>
            </w:r>
            <w:r>
              <w:rPr>
                <w:rFonts w:hint="eastAsia"/>
              </w:rPr>
              <w:t>URL</w:t>
            </w:r>
            <w:r>
              <w:rPr>
                <w:rFonts w:hint="eastAsia"/>
              </w:rPr>
              <w:t>相对</w:t>
            </w:r>
            <w:r>
              <w:rPr>
                <w:rFonts w:hint="eastAsia"/>
              </w:rPr>
              <w:t>地址</w:t>
            </w:r>
          </w:p>
        </w:tc>
        <w:tc>
          <w:tcPr>
            <w:tcW w:w="2795" w:type="dxa"/>
          </w:tcPr>
          <w:p w14:paraId="2D9D489A" w14:textId="77777777" w:rsidR="00FB6D3D" w:rsidRDefault="00FB6D3D">
            <w:pPr>
              <w:ind w:firstLineChars="0" w:firstLine="0"/>
              <w:rPr>
                <w:rFonts w:ascii="Times New Roman" w:hAnsi="Times New Roman" w:cs="Times New Roman"/>
              </w:rPr>
            </w:pPr>
          </w:p>
        </w:tc>
      </w:tr>
      <w:tr w:rsidR="00FB6D3D" w14:paraId="7501FA3B" w14:textId="77777777">
        <w:trPr>
          <w:jc w:val="center"/>
        </w:trPr>
        <w:tc>
          <w:tcPr>
            <w:tcW w:w="1985" w:type="dxa"/>
          </w:tcPr>
          <w:p w14:paraId="72D21446" w14:textId="77777777" w:rsidR="00FB6D3D" w:rsidRDefault="00D22A15">
            <w:pPr>
              <w:ind w:firstLineChars="0" w:firstLine="0"/>
              <w:rPr>
                <w:rFonts w:ascii="Times New Roman" w:hAnsi="Times New Roman" w:cs="Times New Roman"/>
                <w:color w:val="262626"/>
                <w:spacing w:val="12"/>
                <w:szCs w:val="21"/>
              </w:rPr>
            </w:pPr>
            <w:r>
              <w:rPr>
                <w:rFonts w:ascii="Times New Roman" w:hAnsi="Times New Roman" w:cs="Times New Roman"/>
                <w:color w:val="262626"/>
                <w:spacing w:val="12"/>
                <w:szCs w:val="21"/>
              </w:rPr>
              <w:t>corner_point_x</w:t>
            </w:r>
          </w:p>
        </w:tc>
        <w:tc>
          <w:tcPr>
            <w:tcW w:w="1276" w:type="dxa"/>
          </w:tcPr>
          <w:p w14:paraId="0060C6E2" w14:textId="77777777" w:rsidR="00FB6D3D" w:rsidRDefault="00D22A15">
            <w:pPr>
              <w:ind w:firstLineChars="0" w:firstLine="0"/>
            </w:pPr>
            <w:r>
              <w:rPr>
                <w:rFonts w:hint="eastAsia"/>
              </w:rPr>
              <w:t>string</w:t>
            </w:r>
          </w:p>
        </w:tc>
        <w:tc>
          <w:tcPr>
            <w:tcW w:w="3158" w:type="dxa"/>
          </w:tcPr>
          <w:p w14:paraId="1BBA6C8C" w14:textId="77777777" w:rsidR="00FB6D3D" w:rsidRDefault="00D22A15">
            <w:pPr>
              <w:ind w:firstLineChars="0" w:firstLine="0"/>
            </w:pPr>
            <w:r>
              <w:rPr>
                <w:rFonts w:hint="eastAsia"/>
              </w:rPr>
              <w:t>角点</w:t>
            </w:r>
            <w:r>
              <w:rPr>
                <w:rFonts w:hint="eastAsia"/>
              </w:rPr>
              <w:t>X</w:t>
            </w:r>
            <w:r>
              <w:rPr>
                <w:rFonts w:hint="eastAsia"/>
              </w:rPr>
              <w:t>坐标</w:t>
            </w:r>
          </w:p>
        </w:tc>
        <w:tc>
          <w:tcPr>
            <w:tcW w:w="2795" w:type="dxa"/>
          </w:tcPr>
          <w:p w14:paraId="59E30349" w14:textId="77777777" w:rsidR="00FB6D3D" w:rsidRDefault="00FB6D3D">
            <w:pPr>
              <w:ind w:firstLineChars="0" w:firstLine="0"/>
              <w:rPr>
                <w:rFonts w:ascii="Times New Roman" w:hAnsi="Times New Roman" w:cs="Times New Roman"/>
              </w:rPr>
            </w:pPr>
          </w:p>
        </w:tc>
      </w:tr>
      <w:tr w:rsidR="00FB6D3D" w14:paraId="05588C99" w14:textId="77777777">
        <w:trPr>
          <w:jc w:val="center"/>
        </w:trPr>
        <w:tc>
          <w:tcPr>
            <w:tcW w:w="1985" w:type="dxa"/>
          </w:tcPr>
          <w:p w14:paraId="67E9AD28" w14:textId="77777777" w:rsidR="00FB6D3D" w:rsidRDefault="00D22A15">
            <w:pPr>
              <w:ind w:firstLineChars="0" w:firstLine="0"/>
              <w:rPr>
                <w:rFonts w:ascii="Times New Roman" w:hAnsi="Times New Roman" w:cs="Times New Roman"/>
                <w:color w:val="262626"/>
                <w:spacing w:val="12"/>
                <w:szCs w:val="21"/>
              </w:rPr>
            </w:pPr>
            <w:r>
              <w:rPr>
                <w:rFonts w:ascii="Times New Roman" w:hAnsi="Times New Roman" w:cs="Times New Roman"/>
                <w:color w:val="262626"/>
                <w:spacing w:val="12"/>
                <w:szCs w:val="21"/>
              </w:rPr>
              <w:t>corner_point_y</w:t>
            </w:r>
          </w:p>
        </w:tc>
        <w:tc>
          <w:tcPr>
            <w:tcW w:w="1276" w:type="dxa"/>
          </w:tcPr>
          <w:p w14:paraId="0AA4BDF6" w14:textId="77777777" w:rsidR="00FB6D3D" w:rsidRDefault="00D22A15">
            <w:pPr>
              <w:ind w:firstLineChars="0" w:firstLine="0"/>
            </w:pPr>
            <w:r>
              <w:rPr>
                <w:rFonts w:hint="eastAsia"/>
              </w:rPr>
              <w:t>string</w:t>
            </w:r>
          </w:p>
        </w:tc>
        <w:tc>
          <w:tcPr>
            <w:tcW w:w="3158" w:type="dxa"/>
          </w:tcPr>
          <w:p w14:paraId="6D184574" w14:textId="77777777" w:rsidR="00FB6D3D" w:rsidRDefault="00D22A15">
            <w:pPr>
              <w:ind w:firstLineChars="0" w:firstLine="0"/>
            </w:pPr>
            <w:r>
              <w:rPr>
                <w:rFonts w:hint="eastAsia"/>
              </w:rPr>
              <w:t>角点</w:t>
            </w:r>
            <w:r>
              <w:rPr>
                <w:rFonts w:hint="eastAsia"/>
              </w:rPr>
              <w:t>Y</w:t>
            </w:r>
            <w:r>
              <w:rPr>
                <w:rFonts w:hint="eastAsia"/>
              </w:rPr>
              <w:t>坐标</w:t>
            </w:r>
          </w:p>
        </w:tc>
        <w:tc>
          <w:tcPr>
            <w:tcW w:w="2795" w:type="dxa"/>
          </w:tcPr>
          <w:p w14:paraId="572D7118" w14:textId="77777777" w:rsidR="00FB6D3D" w:rsidRDefault="00FB6D3D">
            <w:pPr>
              <w:ind w:firstLineChars="0" w:firstLine="0"/>
              <w:rPr>
                <w:rFonts w:ascii="Times New Roman" w:hAnsi="Times New Roman" w:cs="Times New Roman"/>
              </w:rPr>
            </w:pPr>
          </w:p>
        </w:tc>
      </w:tr>
      <w:tr w:rsidR="00FB6D3D" w14:paraId="05AA8A1E" w14:textId="77777777">
        <w:trPr>
          <w:jc w:val="center"/>
        </w:trPr>
        <w:tc>
          <w:tcPr>
            <w:tcW w:w="1985" w:type="dxa"/>
          </w:tcPr>
          <w:p w14:paraId="31168C1F" w14:textId="77777777" w:rsidR="00FB6D3D" w:rsidRDefault="00D22A15">
            <w:pPr>
              <w:ind w:firstLineChars="0" w:firstLine="0"/>
              <w:rPr>
                <w:rFonts w:ascii="Times New Roman" w:hAnsi="Times New Roman" w:cs="Times New Roman"/>
                <w:color w:val="262626"/>
                <w:spacing w:val="12"/>
                <w:szCs w:val="21"/>
              </w:rPr>
            </w:pPr>
            <w:r>
              <w:rPr>
                <w:rFonts w:ascii="Times New Roman" w:hAnsi="Times New Roman" w:cs="Times New Roman"/>
                <w:color w:val="262626"/>
                <w:spacing w:val="12"/>
                <w:szCs w:val="21"/>
              </w:rPr>
              <w:t>edge_point_x</w:t>
            </w:r>
          </w:p>
        </w:tc>
        <w:tc>
          <w:tcPr>
            <w:tcW w:w="1276" w:type="dxa"/>
          </w:tcPr>
          <w:p w14:paraId="490A4020" w14:textId="77777777" w:rsidR="00FB6D3D" w:rsidRDefault="00D22A15">
            <w:pPr>
              <w:ind w:firstLineChars="0" w:firstLine="0"/>
            </w:pPr>
            <w:r>
              <w:rPr>
                <w:rFonts w:hint="eastAsia"/>
              </w:rPr>
              <w:t>string</w:t>
            </w:r>
          </w:p>
        </w:tc>
        <w:tc>
          <w:tcPr>
            <w:tcW w:w="3158" w:type="dxa"/>
          </w:tcPr>
          <w:p w14:paraId="294AF4AD" w14:textId="77777777" w:rsidR="00FB6D3D" w:rsidRDefault="00D22A15">
            <w:pPr>
              <w:ind w:firstLineChars="0" w:firstLine="0"/>
            </w:pPr>
            <w:r>
              <w:rPr>
                <w:rFonts w:hint="eastAsia"/>
              </w:rPr>
              <w:t>边点</w:t>
            </w:r>
            <w:r>
              <w:rPr>
                <w:rFonts w:hint="eastAsia"/>
              </w:rPr>
              <w:t>X</w:t>
            </w:r>
            <w:r>
              <w:rPr>
                <w:rFonts w:hint="eastAsia"/>
              </w:rPr>
              <w:t>坐标</w:t>
            </w:r>
          </w:p>
        </w:tc>
        <w:tc>
          <w:tcPr>
            <w:tcW w:w="2795" w:type="dxa"/>
          </w:tcPr>
          <w:p w14:paraId="3B995DA6" w14:textId="77777777" w:rsidR="00FB6D3D" w:rsidRDefault="00FB6D3D">
            <w:pPr>
              <w:ind w:firstLineChars="0" w:firstLine="0"/>
              <w:rPr>
                <w:rFonts w:ascii="Times New Roman" w:hAnsi="Times New Roman" w:cs="Times New Roman"/>
              </w:rPr>
            </w:pPr>
          </w:p>
        </w:tc>
      </w:tr>
      <w:tr w:rsidR="00FB6D3D" w14:paraId="065FAC58" w14:textId="77777777">
        <w:trPr>
          <w:jc w:val="center"/>
        </w:trPr>
        <w:tc>
          <w:tcPr>
            <w:tcW w:w="1985" w:type="dxa"/>
          </w:tcPr>
          <w:p w14:paraId="7A814815" w14:textId="77777777" w:rsidR="00FB6D3D" w:rsidRDefault="00D22A15">
            <w:pPr>
              <w:ind w:firstLineChars="0" w:firstLine="0"/>
              <w:rPr>
                <w:rFonts w:ascii="Times New Roman" w:hAnsi="Times New Roman" w:cs="Times New Roman"/>
                <w:color w:val="262626"/>
                <w:spacing w:val="12"/>
                <w:szCs w:val="21"/>
              </w:rPr>
            </w:pPr>
            <w:r>
              <w:rPr>
                <w:rFonts w:ascii="Times New Roman" w:hAnsi="Times New Roman" w:cs="Times New Roman"/>
                <w:color w:val="262626"/>
                <w:spacing w:val="12"/>
                <w:szCs w:val="21"/>
              </w:rPr>
              <w:t>edge_point_y</w:t>
            </w:r>
          </w:p>
        </w:tc>
        <w:tc>
          <w:tcPr>
            <w:tcW w:w="1276" w:type="dxa"/>
          </w:tcPr>
          <w:p w14:paraId="4CB74DC1" w14:textId="77777777" w:rsidR="00FB6D3D" w:rsidRDefault="00D22A15">
            <w:pPr>
              <w:ind w:firstLineChars="0" w:firstLine="0"/>
            </w:pPr>
            <w:r>
              <w:rPr>
                <w:rFonts w:hint="eastAsia"/>
              </w:rPr>
              <w:t>string</w:t>
            </w:r>
          </w:p>
        </w:tc>
        <w:tc>
          <w:tcPr>
            <w:tcW w:w="3158" w:type="dxa"/>
          </w:tcPr>
          <w:p w14:paraId="2F2ED655" w14:textId="77777777" w:rsidR="00FB6D3D" w:rsidRDefault="00D22A15">
            <w:pPr>
              <w:ind w:firstLineChars="0" w:firstLine="0"/>
            </w:pPr>
            <w:r>
              <w:rPr>
                <w:rFonts w:hint="eastAsia"/>
              </w:rPr>
              <w:t>边点</w:t>
            </w:r>
            <w:r>
              <w:rPr>
                <w:rFonts w:hint="eastAsia"/>
              </w:rPr>
              <w:t>Y</w:t>
            </w:r>
            <w:r>
              <w:rPr>
                <w:rFonts w:hint="eastAsia"/>
              </w:rPr>
              <w:t>坐标</w:t>
            </w:r>
          </w:p>
        </w:tc>
        <w:tc>
          <w:tcPr>
            <w:tcW w:w="2795" w:type="dxa"/>
          </w:tcPr>
          <w:p w14:paraId="32E13FF7" w14:textId="77777777" w:rsidR="00FB6D3D" w:rsidRDefault="00FB6D3D">
            <w:pPr>
              <w:ind w:firstLineChars="0" w:firstLine="0"/>
              <w:rPr>
                <w:rFonts w:ascii="Times New Roman" w:hAnsi="Times New Roman" w:cs="Times New Roman"/>
              </w:rPr>
            </w:pPr>
          </w:p>
        </w:tc>
      </w:tr>
      <w:tr w:rsidR="00FB6D3D" w14:paraId="2ECDE36E" w14:textId="77777777">
        <w:trPr>
          <w:jc w:val="center"/>
        </w:trPr>
        <w:tc>
          <w:tcPr>
            <w:tcW w:w="1985" w:type="dxa"/>
          </w:tcPr>
          <w:p w14:paraId="1F6355A2" w14:textId="77777777" w:rsidR="00FB6D3D" w:rsidRDefault="00D22A15">
            <w:pPr>
              <w:ind w:firstLineChars="0" w:firstLine="0"/>
              <w:rPr>
                <w:rFonts w:ascii="Times New Roman" w:hAnsi="Times New Roman" w:cs="Times New Roman"/>
                <w:color w:val="262626"/>
                <w:spacing w:val="12"/>
                <w:szCs w:val="21"/>
              </w:rPr>
            </w:pPr>
            <w:r>
              <w:rPr>
                <w:rFonts w:ascii="Times New Roman" w:hAnsi="Times New Roman" w:cs="Times New Roman" w:hint="eastAsia"/>
                <w:color w:val="262626"/>
                <w:spacing w:val="12"/>
                <w:szCs w:val="21"/>
              </w:rPr>
              <w:t>width</w:t>
            </w:r>
          </w:p>
        </w:tc>
        <w:tc>
          <w:tcPr>
            <w:tcW w:w="1276" w:type="dxa"/>
          </w:tcPr>
          <w:p w14:paraId="40D8DB07" w14:textId="77777777" w:rsidR="00FB6D3D" w:rsidRDefault="00D22A15">
            <w:pPr>
              <w:ind w:firstLine="480"/>
            </w:pPr>
            <w:r>
              <w:rPr>
                <w:rFonts w:hint="eastAsia"/>
              </w:rPr>
              <w:t>string</w:t>
            </w:r>
          </w:p>
        </w:tc>
        <w:tc>
          <w:tcPr>
            <w:tcW w:w="3158" w:type="dxa"/>
          </w:tcPr>
          <w:p w14:paraId="5A5777B4" w14:textId="77777777" w:rsidR="00FB6D3D" w:rsidRDefault="00D22A15">
            <w:pPr>
              <w:ind w:firstLineChars="0" w:firstLine="0"/>
            </w:pPr>
            <w:r>
              <w:rPr>
                <w:rFonts w:hint="eastAsia"/>
              </w:rPr>
              <w:t>宽</w:t>
            </w:r>
          </w:p>
        </w:tc>
        <w:tc>
          <w:tcPr>
            <w:tcW w:w="2795" w:type="dxa"/>
          </w:tcPr>
          <w:p w14:paraId="68981E43" w14:textId="77777777" w:rsidR="00FB6D3D" w:rsidRDefault="00FB6D3D">
            <w:pPr>
              <w:ind w:firstLineChars="0" w:firstLine="0"/>
              <w:rPr>
                <w:rFonts w:ascii="Times New Roman" w:hAnsi="Times New Roman" w:cs="Times New Roman"/>
              </w:rPr>
            </w:pPr>
          </w:p>
        </w:tc>
      </w:tr>
      <w:tr w:rsidR="00FB6D3D" w14:paraId="3A3EDCEF" w14:textId="77777777">
        <w:trPr>
          <w:jc w:val="center"/>
        </w:trPr>
        <w:tc>
          <w:tcPr>
            <w:tcW w:w="1985" w:type="dxa"/>
          </w:tcPr>
          <w:p w14:paraId="2B9ACCCD" w14:textId="77777777" w:rsidR="00FB6D3D" w:rsidRDefault="00D22A15">
            <w:pPr>
              <w:ind w:firstLineChars="0" w:firstLine="0"/>
              <w:rPr>
                <w:rFonts w:ascii="Times New Roman" w:hAnsi="Times New Roman" w:cs="Times New Roman"/>
                <w:color w:val="262626"/>
                <w:spacing w:val="12"/>
                <w:szCs w:val="21"/>
              </w:rPr>
            </w:pPr>
            <w:r>
              <w:rPr>
                <w:rFonts w:ascii="Times New Roman" w:hAnsi="Times New Roman" w:cs="Times New Roman" w:hint="eastAsia"/>
                <w:color w:val="262626"/>
                <w:spacing w:val="12"/>
                <w:szCs w:val="21"/>
              </w:rPr>
              <w:t>height</w:t>
            </w:r>
          </w:p>
        </w:tc>
        <w:tc>
          <w:tcPr>
            <w:tcW w:w="1276" w:type="dxa"/>
          </w:tcPr>
          <w:p w14:paraId="6CAFA624" w14:textId="77777777" w:rsidR="00FB6D3D" w:rsidRDefault="00D22A15">
            <w:pPr>
              <w:ind w:firstLine="480"/>
            </w:pPr>
            <w:r>
              <w:rPr>
                <w:rFonts w:hint="eastAsia"/>
              </w:rPr>
              <w:t>string</w:t>
            </w:r>
          </w:p>
        </w:tc>
        <w:tc>
          <w:tcPr>
            <w:tcW w:w="3158" w:type="dxa"/>
          </w:tcPr>
          <w:p w14:paraId="2985B2D5" w14:textId="77777777" w:rsidR="00FB6D3D" w:rsidRDefault="00D22A15">
            <w:pPr>
              <w:ind w:firstLineChars="0" w:firstLine="0"/>
            </w:pPr>
            <w:r>
              <w:rPr>
                <w:rFonts w:hint="eastAsia"/>
              </w:rPr>
              <w:t>高</w:t>
            </w:r>
          </w:p>
        </w:tc>
        <w:tc>
          <w:tcPr>
            <w:tcW w:w="2795" w:type="dxa"/>
          </w:tcPr>
          <w:p w14:paraId="092A63AF" w14:textId="77777777" w:rsidR="00FB6D3D" w:rsidRDefault="00FB6D3D">
            <w:pPr>
              <w:ind w:firstLineChars="0" w:firstLine="0"/>
              <w:rPr>
                <w:rFonts w:ascii="Times New Roman" w:hAnsi="Times New Roman" w:cs="Times New Roman"/>
              </w:rPr>
            </w:pPr>
          </w:p>
        </w:tc>
      </w:tr>
    </w:tbl>
    <w:p w14:paraId="18AE84AF" w14:textId="77777777" w:rsidR="00FB6D3D" w:rsidRDefault="00D22A15">
      <w:pPr>
        <w:pStyle w:val="2"/>
        <w:numPr>
          <w:ilvl w:val="1"/>
          <w:numId w:val="20"/>
        </w:numPr>
        <w:spacing w:before="120"/>
        <w:rPr>
          <w:rFonts w:ascii="宋体" w:eastAsia="宋体" w:hAnsi="宋体"/>
          <w:szCs w:val="30"/>
        </w:rPr>
      </w:pPr>
      <w:bookmarkStart w:id="53" w:name="_Toc31640"/>
      <w:r>
        <w:rPr>
          <w:rFonts w:ascii="宋体" w:eastAsia="宋体" w:hAnsi="宋体" w:hint="eastAsia"/>
          <w:szCs w:val="30"/>
        </w:rPr>
        <w:t>控制大件相机拍照</w:t>
      </w:r>
      <w:bookmarkEnd w:id="53"/>
    </w:p>
    <w:p w14:paraId="7A24E877" w14:textId="77777777" w:rsidR="00FB6D3D" w:rsidRDefault="00D22A15">
      <w:pPr>
        <w:pStyle w:val="af6"/>
        <w:ind w:leftChars="300" w:firstLineChars="0" w:firstLine="0"/>
      </w:pPr>
      <w:r>
        <w:rPr>
          <w:b/>
          <w:bCs/>
        </w:rPr>
        <w:t>请求方式</w:t>
      </w:r>
      <w:r>
        <w:t>：</w:t>
      </w:r>
      <w:r>
        <w:t>POST</w:t>
      </w:r>
      <w:r>
        <w:t>（</w:t>
      </w:r>
      <w:r>
        <w:t>HTTP</w:t>
      </w:r>
      <w:r>
        <w:t>）</w:t>
      </w:r>
    </w:p>
    <w:p w14:paraId="74F71497" w14:textId="77777777" w:rsidR="00FB6D3D" w:rsidRDefault="00D22A15">
      <w:pPr>
        <w:pStyle w:val="af6"/>
        <w:spacing w:line="360" w:lineRule="atLeast"/>
        <w:ind w:leftChars="300" w:firstLineChars="0" w:firstLine="0"/>
        <w:rPr>
          <w:rFonts w:ascii="Times New Roman" w:hAnsi="Times New Roman" w:cs="Times New Roman"/>
          <w:color w:val="262626"/>
          <w:spacing w:val="12"/>
          <w:szCs w:val="21"/>
        </w:rPr>
      </w:pPr>
      <w:r>
        <w:rPr>
          <w:rFonts w:ascii="Times New Roman" w:hAnsi="Times New Roman" w:cs="Times New Roman"/>
          <w:b/>
          <w:bCs/>
          <w:color w:val="262626"/>
          <w:spacing w:val="12"/>
          <w:szCs w:val="21"/>
        </w:rPr>
        <w:t>请求地址</w:t>
      </w:r>
      <w:r>
        <w:rPr>
          <w:rFonts w:ascii="Times New Roman" w:hAnsi="Times New Roman" w:cs="Times New Roman"/>
          <w:color w:val="262626"/>
          <w:spacing w:val="12"/>
          <w:szCs w:val="21"/>
        </w:rPr>
        <w:t>：</w:t>
      </w:r>
      <w:r>
        <w:rPr>
          <w:rFonts w:ascii="Times New Roman" w:hAnsi="Times New Roman" w:cs="Times New Roman"/>
          <w:color w:val="262626"/>
          <w:spacing w:val="12"/>
          <w:szCs w:val="24"/>
        </w:rPr>
        <w:t>http://ip:port/</w:t>
      </w:r>
      <w:r>
        <w:t>large_sort_area</w:t>
      </w:r>
      <w:r>
        <w:rPr>
          <w:rFonts w:ascii="Times New Roman" w:hAnsi="Times New Roman" w:cs="Times New Roman"/>
          <w:color w:val="262626"/>
          <w:spacing w:val="12"/>
          <w:szCs w:val="24"/>
        </w:rPr>
        <w:t>/</w:t>
      </w:r>
      <w:r>
        <w:rPr>
          <w:rFonts w:hint="eastAsia"/>
        </w:rPr>
        <w:t>system</w:t>
      </w:r>
      <w:r>
        <w:rPr>
          <w:rFonts w:ascii="Times New Roman" w:hAnsi="Times New Roman" w:cs="Times New Roman"/>
          <w:color w:val="262626"/>
          <w:spacing w:val="12"/>
          <w:szCs w:val="24"/>
        </w:rPr>
        <w:t>/takePhoto</w:t>
      </w:r>
    </w:p>
    <w:p w14:paraId="45DDCC55" w14:textId="77777777" w:rsidR="00FB6D3D" w:rsidRDefault="00D22A15">
      <w:pPr>
        <w:pStyle w:val="af6"/>
        <w:spacing w:line="360" w:lineRule="atLeast"/>
        <w:ind w:leftChars="300" w:firstLineChars="0" w:firstLine="0"/>
        <w:rPr>
          <w:rFonts w:ascii="Times New Roman" w:hAnsi="Times New Roman" w:cs="Times New Roman"/>
          <w:b/>
          <w:color w:val="262626"/>
          <w:spacing w:val="12"/>
          <w:szCs w:val="21"/>
        </w:rPr>
      </w:pPr>
      <w:r>
        <w:rPr>
          <w:rFonts w:ascii="Times New Roman" w:hAnsi="Times New Roman" w:cs="Times New Roman" w:hint="eastAsia"/>
          <w:b/>
          <w:color w:val="262626"/>
          <w:spacing w:val="12"/>
          <w:szCs w:val="21"/>
        </w:rPr>
        <w:lastRenderedPageBreak/>
        <w:t>接口说明：</w:t>
      </w:r>
    </w:p>
    <w:p w14:paraId="68F4ACDF" w14:textId="77777777" w:rsidR="00FB6D3D" w:rsidRDefault="00D22A15">
      <w:pPr>
        <w:spacing w:line="360" w:lineRule="atLeast"/>
        <w:ind w:leftChars="125" w:left="300" w:firstLineChars="400" w:firstLine="960"/>
      </w:pPr>
      <w:r>
        <w:rPr>
          <w:rFonts w:hint="eastAsia"/>
        </w:rPr>
        <w:t>该接口用于总控向分拣区发送相机拍照指令。</w:t>
      </w:r>
    </w:p>
    <w:p w14:paraId="0D98D89B" w14:textId="77777777" w:rsidR="00FB6D3D" w:rsidRDefault="00D22A15">
      <w:pPr>
        <w:spacing w:line="360" w:lineRule="atLeast"/>
        <w:ind w:leftChars="125" w:left="300" w:firstLine="506"/>
        <w:rPr>
          <w:rFonts w:ascii="Times New Roman" w:hAnsi="Times New Roman" w:cs="Times New Roman"/>
          <w:color w:val="262626"/>
          <w:spacing w:val="12"/>
          <w:szCs w:val="21"/>
        </w:rPr>
      </w:pPr>
      <w:r>
        <w:rPr>
          <w:rFonts w:ascii="Times New Roman" w:hAnsi="Times New Roman" w:cs="Times New Roman"/>
          <w:b/>
          <w:bCs/>
          <w:color w:val="262626"/>
          <w:spacing w:val="12"/>
          <w:szCs w:val="21"/>
        </w:rPr>
        <w:t>请求包结构体</w:t>
      </w:r>
      <w:r>
        <w:rPr>
          <w:rFonts w:ascii="Times New Roman" w:hAnsi="Times New Roman" w:cs="Times New Roman"/>
          <w:color w:val="262626"/>
          <w:spacing w:val="12"/>
          <w:szCs w:val="21"/>
        </w:rPr>
        <w:t>：</w:t>
      </w:r>
    </w:p>
    <w:p w14:paraId="3BBA73DF" w14:textId="77777777" w:rsidR="00FB6D3D" w:rsidRDefault="00D22A15">
      <w:pPr>
        <w:spacing w:line="360" w:lineRule="atLeast"/>
        <w:ind w:leftChars="125" w:left="300" w:firstLine="504"/>
        <w:rPr>
          <w:rFonts w:ascii="Times New Roman" w:hAnsi="Times New Roman" w:cs="Times New Roman"/>
          <w:color w:val="262626"/>
          <w:spacing w:val="12"/>
          <w:szCs w:val="21"/>
        </w:rPr>
      </w:pPr>
      <w:r>
        <w:rPr>
          <w:rFonts w:ascii="Times New Roman" w:hAnsi="Times New Roman" w:cs="Times New Roman" w:hint="eastAsia"/>
          <w:color w:val="262626"/>
          <w:spacing w:val="12"/>
          <w:szCs w:val="21"/>
        </w:rPr>
        <w:t>{</w:t>
      </w:r>
    </w:p>
    <w:p w14:paraId="7AFC0960" w14:textId="77777777" w:rsidR="00FB6D3D" w:rsidRDefault="00D22A15">
      <w:pPr>
        <w:ind w:firstLineChars="485" w:firstLine="1222"/>
        <w:rPr>
          <w:rFonts w:ascii="Times New Roman" w:hAnsi="Times New Roman" w:cs="Times New Roman"/>
          <w:color w:val="262626"/>
          <w:spacing w:val="12"/>
          <w:szCs w:val="21"/>
        </w:rPr>
      </w:pPr>
      <w:r>
        <w:rPr>
          <w:rFonts w:ascii="Times New Roman" w:hAnsi="Times New Roman" w:cs="Times New Roman"/>
          <w:color w:val="262626"/>
          <w:spacing w:val="12"/>
          <w:szCs w:val="21"/>
        </w:rPr>
        <w:t>“sort_line”: “1”</w:t>
      </w:r>
      <w:r>
        <w:rPr>
          <w:rFonts w:ascii="Times New Roman" w:hAnsi="Times New Roman" w:cs="Times New Roman" w:hint="eastAsia"/>
          <w:color w:val="262626"/>
          <w:spacing w:val="12"/>
          <w:szCs w:val="21"/>
        </w:rPr>
        <w:t>，</w:t>
      </w:r>
    </w:p>
    <w:p w14:paraId="3200A023" w14:textId="77777777" w:rsidR="00FB6D3D" w:rsidRDefault="00D22A15">
      <w:pPr>
        <w:ind w:firstLineChars="479" w:firstLine="1207"/>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area</w:t>
      </w:r>
      <w:r>
        <w:rPr>
          <w:rFonts w:ascii="Times New Roman" w:hAnsi="Times New Roman" w:cs="Times New Roman"/>
          <w:color w:val="262626"/>
          <w:spacing w:val="12"/>
          <w:szCs w:val="21"/>
        </w:rPr>
        <w:t>_code”</w:t>
      </w:r>
      <w:r>
        <w:rPr>
          <w:rFonts w:ascii="Times New Roman" w:hAnsi="Times New Roman" w:cs="Times New Roman" w:hint="eastAsia"/>
          <w:color w:val="262626"/>
          <w:spacing w:val="12"/>
          <w:szCs w:val="21"/>
        </w:rPr>
        <w:t xml:space="preserve">: </w:t>
      </w:r>
      <w:r>
        <w:rPr>
          <w:rFonts w:ascii="Times New Roman" w:hAnsi="Times New Roman" w:cs="Times New Roman"/>
          <w:color w:val="262626"/>
          <w:spacing w:val="12"/>
          <w:szCs w:val="21"/>
        </w:rPr>
        <w:t>“2”,</w:t>
      </w:r>
    </w:p>
    <w:p w14:paraId="5D0C26B8" w14:textId="77777777" w:rsidR="00FB6D3D" w:rsidRDefault="00D22A15">
      <w:pPr>
        <w:ind w:firstLineChars="479" w:firstLine="1207"/>
        <w:rPr>
          <w:rFonts w:ascii="Times New Roman" w:hAnsi="Times New Roman" w:cs="Times New Roman"/>
          <w:color w:val="262626"/>
          <w:spacing w:val="12"/>
          <w:szCs w:val="21"/>
        </w:rPr>
      </w:pPr>
      <w:r>
        <w:rPr>
          <w:rFonts w:ascii="Times New Roman" w:hAnsi="Times New Roman" w:cs="Times New Roman" w:hint="eastAsia"/>
          <w:color w:val="262626"/>
          <w:spacing w:val="12"/>
          <w:szCs w:val="21"/>
        </w:rPr>
        <w:t>"location</w:t>
      </w: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w:t>
      </w:r>
      <w:r>
        <w:rPr>
          <w:rFonts w:ascii="Times New Roman" w:hAnsi="Times New Roman" w:cs="Times New Roman"/>
          <w:color w:val="262626"/>
          <w:spacing w:val="12"/>
          <w:szCs w:val="21"/>
        </w:rPr>
        <w:t xml:space="preserve"> “1”</w:t>
      </w:r>
    </w:p>
    <w:p w14:paraId="3636500A" w14:textId="77777777" w:rsidR="00FB6D3D" w:rsidRDefault="00D22A15">
      <w:pPr>
        <w:spacing w:line="360" w:lineRule="atLeast"/>
        <w:ind w:leftChars="125" w:left="300" w:firstLine="504"/>
        <w:rPr>
          <w:rFonts w:ascii="Times New Roman" w:hAnsi="Times New Roman" w:cs="Times New Roman"/>
          <w:color w:val="262626"/>
          <w:spacing w:val="12"/>
          <w:szCs w:val="21"/>
        </w:rPr>
      </w:pPr>
      <w:r>
        <w:rPr>
          <w:rFonts w:ascii="Times New Roman" w:hAnsi="Times New Roman" w:cs="Times New Roman" w:hint="eastAsia"/>
          <w:color w:val="262626"/>
          <w:spacing w:val="12"/>
          <w:szCs w:val="21"/>
        </w:rPr>
        <w:t>}</w:t>
      </w:r>
    </w:p>
    <w:p w14:paraId="5CA95863" w14:textId="77777777" w:rsidR="00FB6D3D" w:rsidRDefault="00D22A15">
      <w:pPr>
        <w:spacing w:line="360" w:lineRule="atLeast"/>
        <w:ind w:leftChars="125" w:left="300" w:firstLine="506"/>
        <w:rPr>
          <w:rFonts w:ascii="Times New Roman" w:hAnsi="Times New Roman" w:cs="Times New Roman"/>
          <w:b/>
          <w:bCs/>
          <w:color w:val="262626"/>
          <w:spacing w:val="12"/>
          <w:szCs w:val="21"/>
        </w:rPr>
      </w:pPr>
      <w:r>
        <w:rPr>
          <w:rFonts w:ascii="Times New Roman" w:hAnsi="Times New Roman" w:cs="Times New Roman" w:hint="eastAsia"/>
          <w:b/>
          <w:bCs/>
          <w:color w:val="262626"/>
          <w:spacing w:val="12"/>
          <w:szCs w:val="21"/>
        </w:rPr>
        <w:t>参数说明</w:t>
      </w:r>
      <w:r>
        <w:rPr>
          <w:rFonts w:ascii="Times New Roman" w:hAnsi="Times New Roman" w:cs="Times New Roman" w:hint="eastAsia"/>
          <w:b/>
          <w:bCs/>
          <w:color w:val="262626"/>
          <w:spacing w:val="12"/>
          <w:szCs w:val="21"/>
        </w:rPr>
        <w:t>:</w:t>
      </w:r>
    </w:p>
    <w:p w14:paraId="67B0B61D" w14:textId="77777777" w:rsidR="00FB6D3D" w:rsidRDefault="00FB6D3D">
      <w:pPr>
        <w:spacing w:line="360" w:lineRule="atLeast"/>
        <w:ind w:firstLine="506"/>
        <w:rPr>
          <w:rFonts w:ascii="Times New Roman" w:hAnsi="Times New Roman" w:cs="Times New Roman"/>
          <w:b/>
          <w:bCs/>
          <w:color w:val="262626"/>
          <w:spacing w:val="12"/>
          <w:szCs w:val="21"/>
        </w:rPr>
      </w:pPr>
    </w:p>
    <w:tbl>
      <w:tblPr>
        <w:tblStyle w:val="af2"/>
        <w:tblW w:w="8642" w:type="dxa"/>
        <w:jc w:val="center"/>
        <w:tblLayout w:type="fixed"/>
        <w:tblLook w:val="04A0" w:firstRow="1" w:lastRow="0" w:firstColumn="1" w:lastColumn="0" w:noHBand="0" w:noVBand="1"/>
      </w:tblPr>
      <w:tblGrid>
        <w:gridCol w:w="1413"/>
        <w:gridCol w:w="1276"/>
        <w:gridCol w:w="3118"/>
        <w:gridCol w:w="2835"/>
      </w:tblGrid>
      <w:tr w:rsidR="00FB6D3D" w14:paraId="792BBDF4" w14:textId="77777777">
        <w:trPr>
          <w:jc w:val="center"/>
        </w:trPr>
        <w:tc>
          <w:tcPr>
            <w:tcW w:w="1413" w:type="dxa"/>
          </w:tcPr>
          <w:p w14:paraId="014762D0" w14:textId="77777777" w:rsidR="00FB6D3D" w:rsidRDefault="00D22A15">
            <w:pPr>
              <w:ind w:firstLineChars="0" w:firstLine="0"/>
            </w:pPr>
            <w:r>
              <w:rPr>
                <w:rFonts w:hint="eastAsia"/>
              </w:rPr>
              <w:t>参数</w:t>
            </w:r>
          </w:p>
        </w:tc>
        <w:tc>
          <w:tcPr>
            <w:tcW w:w="1276" w:type="dxa"/>
          </w:tcPr>
          <w:p w14:paraId="2AA664BC" w14:textId="77777777" w:rsidR="00FB6D3D" w:rsidRDefault="00D22A15">
            <w:pPr>
              <w:ind w:firstLineChars="0" w:firstLine="0"/>
            </w:pPr>
            <w:r>
              <w:rPr>
                <w:rFonts w:hint="eastAsia"/>
              </w:rPr>
              <w:t>参数类型</w:t>
            </w:r>
          </w:p>
        </w:tc>
        <w:tc>
          <w:tcPr>
            <w:tcW w:w="3118" w:type="dxa"/>
          </w:tcPr>
          <w:p w14:paraId="4C73495A" w14:textId="77777777" w:rsidR="00FB6D3D" w:rsidRDefault="00D22A15">
            <w:pPr>
              <w:ind w:firstLineChars="0" w:firstLine="0"/>
            </w:pPr>
            <w:r>
              <w:rPr>
                <w:rFonts w:hint="eastAsia"/>
              </w:rPr>
              <w:t>说明</w:t>
            </w:r>
          </w:p>
        </w:tc>
        <w:tc>
          <w:tcPr>
            <w:tcW w:w="2835" w:type="dxa"/>
          </w:tcPr>
          <w:p w14:paraId="7DD1EADB" w14:textId="77777777" w:rsidR="00FB6D3D" w:rsidRDefault="00D22A15">
            <w:pPr>
              <w:ind w:firstLineChars="0" w:firstLine="0"/>
            </w:pPr>
            <w:r>
              <w:rPr>
                <w:rFonts w:hint="eastAsia"/>
              </w:rPr>
              <w:t>示例值</w:t>
            </w:r>
          </w:p>
        </w:tc>
      </w:tr>
      <w:tr w:rsidR="00FB6D3D" w14:paraId="630A76F5" w14:textId="77777777">
        <w:trPr>
          <w:jc w:val="center"/>
        </w:trPr>
        <w:tc>
          <w:tcPr>
            <w:tcW w:w="1413" w:type="dxa"/>
          </w:tcPr>
          <w:p w14:paraId="1E233726" w14:textId="77777777" w:rsidR="00FB6D3D" w:rsidRDefault="00D22A15">
            <w:pPr>
              <w:ind w:firstLineChars="0" w:firstLine="0"/>
              <w:rPr>
                <w:rFonts w:ascii="Times New Roman" w:hAnsi="Times New Roman" w:cs="Times New Roman"/>
              </w:rPr>
            </w:pPr>
            <w:r>
              <w:rPr>
                <w:rFonts w:ascii="Times New Roman" w:hAnsi="Times New Roman" w:cs="Times New Roman"/>
                <w:color w:val="262626"/>
                <w:spacing w:val="12"/>
                <w:szCs w:val="21"/>
              </w:rPr>
              <w:t>sort_line</w:t>
            </w:r>
          </w:p>
        </w:tc>
        <w:tc>
          <w:tcPr>
            <w:tcW w:w="1276" w:type="dxa"/>
          </w:tcPr>
          <w:p w14:paraId="480769DF" w14:textId="77777777" w:rsidR="00FB6D3D" w:rsidRDefault="00D22A15">
            <w:pPr>
              <w:ind w:firstLineChars="0" w:firstLine="0"/>
            </w:pPr>
            <w:r>
              <w:rPr>
                <w:rFonts w:hint="eastAsia"/>
              </w:rPr>
              <w:t>s</w:t>
            </w:r>
            <w:r>
              <w:t>tring</w:t>
            </w:r>
          </w:p>
        </w:tc>
        <w:tc>
          <w:tcPr>
            <w:tcW w:w="3118" w:type="dxa"/>
          </w:tcPr>
          <w:p w14:paraId="5F756B46" w14:textId="77777777" w:rsidR="00FB6D3D" w:rsidRDefault="00D22A15">
            <w:pPr>
              <w:ind w:firstLineChars="0" w:firstLine="0"/>
            </w:pPr>
            <w:r>
              <w:rPr>
                <w:rFonts w:hint="eastAsia"/>
                <w:lang w:val="zh-CN"/>
              </w:rPr>
              <w:t>分拣线编码参数</w:t>
            </w:r>
          </w:p>
        </w:tc>
        <w:tc>
          <w:tcPr>
            <w:tcW w:w="2835" w:type="dxa"/>
          </w:tcPr>
          <w:p w14:paraId="36A13F69" w14:textId="77777777" w:rsidR="00FB6D3D" w:rsidRDefault="00D22A15">
            <w:pPr>
              <w:ind w:firstLineChars="0" w:firstLine="0"/>
            </w:pPr>
            <w:r>
              <w:rPr>
                <w:rFonts w:hint="eastAsia"/>
              </w:rPr>
              <w:t>默认值为</w:t>
            </w:r>
            <w:r>
              <w:rPr>
                <w:rFonts w:hint="eastAsia"/>
              </w:rPr>
              <w:t>1</w:t>
            </w:r>
          </w:p>
        </w:tc>
      </w:tr>
      <w:tr w:rsidR="00FB6D3D" w14:paraId="5365F7D4" w14:textId="77777777">
        <w:trPr>
          <w:jc w:val="center"/>
        </w:trPr>
        <w:tc>
          <w:tcPr>
            <w:tcW w:w="1413" w:type="dxa"/>
          </w:tcPr>
          <w:p w14:paraId="238290B6" w14:textId="77777777" w:rsidR="00FB6D3D" w:rsidRDefault="00D22A15">
            <w:pPr>
              <w:ind w:firstLineChars="0" w:firstLine="0"/>
              <w:rPr>
                <w:rFonts w:ascii="Times New Roman" w:hAnsi="Times New Roman" w:cs="Times New Roman"/>
                <w:color w:val="262626"/>
                <w:spacing w:val="12"/>
                <w:szCs w:val="21"/>
              </w:rPr>
            </w:pPr>
            <w:r>
              <w:rPr>
                <w:rFonts w:ascii="Times New Roman" w:hAnsi="Times New Roman" w:cs="Times New Roman"/>
                <w:color w:val="262626"/>
                <w:spacing w:val="12"/>
                <w:szCs w:val="21"/>
              </w:rPr>
              <w:t>area_</w:t>
            </w:r>
            <w:r>
              <w:rPr>
                <w:rFonts w:ascii="Times New Roman" w:hAnsi="Times New Roman" w:cs="Times New Roman" w:hint="eastAsia"/>
                <w:color w:val="262626"/>
                <w:spacing w:val="12"/>
                <w:szCs w:val="21"/>
              </w:rPr>
              <w:t>code</w:t>
            </w:r>
          </w:p>
        </w:tc>
        <w:tc>
          <w:tcPr>
            <w:tcW w:w="1276" w:type="dxa"/>
          </w:tcPr>
          <w:p w14:paraId="62F66BAF" w14:textId="77777777" w:rsidR="00FB6D3D" w:rsidRDefault="00D22A15">
            <w:pPr>
              <w:ind w:firstLineChars="0" w:firstLine="0"/>
            </w:pPr>
            <w:r>
              <w:t>string</w:t>
            </w:r>
          </w:p>
        </w:tc>
        <w:tc>
          <w:tcPr>
            <w:tcW w:w="3118" w:type="dxa"/>
          </w:tcPr>
          <w:p w14:paraId="228E030D" w14:textId="77777777" w:rsidR="00FB6D3D" w:rsidRDefault="00D22A15">
            <w:pPr>
              <w:ind w:firstLineChars="0" w:firstLine="0"/>
            </w:pPr>
            <w:r>
              <w:rPr>
                <w:rFonts w:hint="eastAsia"/>
              </w:rPr>
              <w:t>功能区域编码参数</w:t>
            </w:r>
          </w:p>
        </w:tc>
        <w:tc>
          <w:tcPr>
            <w:tcW w:w="2835" w:type="dxa"/>
          </w:tcPr>
          <w:p w14:paraId="3D17C178" w14:textId="77777777" w:rsidR="00FB6D3D" w:rsidRDefault="00D22A15">
            <w:pPr>
              <w:ind w:firstLineChars="0" w:firstLine="0"/>
            </w:pPr>
            <w:r>
              <w:rPr>
                <w:rFonts w:hint="eastAsia"/>
              </w:rPr>
              <w:t>详情请参见</w:t>
            </w:r>
            <w:r>
              <w:rPr>
                <w:rFonts w:hint="eastAsia"/>
              </w:rPr>
              <w:t>3</w:t>
            </w:r>
            <w:r>
              <w:t>.1</w:t>
            </w:r>
          </w:p>
        </w:tc>
      </w:tr>
      <w:tr w:rsidR="00FB6D3D" w14:paraId="2B42F035" w14:textId="77777777">
        <w:trPr>
          <w:jc w:val="center"/>
        </w:trPr>
        <w:tc>
          <w:tcPr>
            <w:tcW w:w="1413" w:type="dxa"/>
          </w:tcPr>
          <w:p w14:paraId="09E154B0" w14:textId="77777777" w:rsidR="00FB6D3D" w:rsidRDefault="00D22A15">
            <w:pPr>
              <w:ind w:firstLineChars="0" w:firstLine="0"/>
              <w:rPr>
                <w:rFonts w:ascii="Times New Roman" w:hAnsi="Times New Roman" w:cs="Times New Roman"/>
                <w:color w:val="262626"/>
                <w:spacing w:val="12"/>
                <w:szCs w:val="21"/>
              </w:rPr>
            </w:pPr>
            <w:r>
              <w:rPr>
                <w:rFonts w:ascii="Times New Roman" w:hAnsi="Times New Roman" w:cs="Times New Roman"/>
                <w:color w:val="262626"/>
                <w:spacing w:val="12"/>
                <w:szCs w:val="21"/>
              </w:rPr>
              <w:t>location</w:t>
            </w:r>
          </w:p>
        </w:tc>
        <w:tc>
          <w:tcPr>
            <w:tcW w:w="1276" w:type="dxa"/>
          </w:tcPr>
          <w:p w14:paraId="247AA128" w14:textId="77777777" w:rsidR="00FB6D3D" w:rsidRDefault="00D22A15">
            <w:pPr>
              <w:ind w:firstLineChars="0" w:firstLine="0"/>
            </w:pPr>
            <w:r>
              <w:t>string</w:t>
            </w:r>
          </w:p>
        </w:tc>
        <w:tc>
          <w:tcPr>
            <w:tcW w:w="3118" w:type="dxa"/>
          </w:tcPr>
          <w:p w14:paraId="0F853E5F" w14:textId="77777777" w:rsidR="00FB6D3D" w:rsidRDefault="00D22A15">
            <w:pPr>
              <w:ind w:firstLineChars="0" w:firstLine="0"/>
            </w:pPr>
            <w:r>
              <w:rPr>
                <w:rFonts w:hint="eastAsia"/>
              </w:rPr>
              <w:t>大件一次分拣区域编码</w:t>
            </w:r>
          </w:p>
        </w:tc>
        <w:tc>
          <w:tcPr>
            <w:tcW w:w="2835" w:type="dxa"/>
          </w:tcPr>
          <w:p w14:paraId="05B676E4" w14:textId="77777777" w:rsidR="00FB6D3D" w:rsidRDefault="00D22A15">
            <w:pPr>
              <w:ind w:firstLineChars="0" w:firstLine="0"/>
            </w:pPr>
            <w:r>
              <w:rPr>
                <w:rFonts w:hint="eastAsia"/>
              </w:rPr>
              <w:t>1:</w:t>
            </w:r>
            <w:r>
              <w:t xml:space="preserve"> </w:t>
            </w:r>
            <w:r>
              <w:rPr>
                <w:rFonts w:hint="eastAsia"/>
              </w:rPr>
              <w:t>大件一次分拣</w:t>
            </w:r>
            <w:r>
              <w:rPr>
                <w:rFonts w:hint="eastAsia"/>
              </w:rPr>
              <w:t>1</w:t>
            </w:r>
            <w:r>
              <w:rPr>
                <w:rFonts w:hint="eastAsia"/>
              </w:rPr>
              <w:t>区</w:t>
            </w:r>
          </w:p>
          <w:p w14:paraId="43FBBB08" w14:textId="77777777" w:rsidR="00FB6D3D" w:rsidRDefault="00D22A15">
            <w:pPr>
              <w:ind w:firstLineChars="0" w:firstLine="0"/>
            </w:pPr>
            <w:r>
              <w:rPr>
                <w:rFonts w:hint="eastAsia"/>
              </w:rPr>
              <w:t>2:</w:t>
            </w:r>
            <w:r>
              <w:t xml:space="preserve"> </w:t>
            </w:r>
            <w:r>
              <w:rPr>
                <w:rFonts w:hint="eastAsia"/>
              </w:rPr>
              <w:t>大件一次分拣</w:t>
            </w:r>
            <w:r>
              <w:rPr>
                <w:rFonts w:hint="eastAsia"/>
              </w:rPr>
              <w:t>2</w:t>
            </w:r>
            <w:r>
              <w:rPr>
                <w:rFonts w:hint="eastAsia"/>
              </w:rPr>
              <w:t>区</w:t>
            </w:r>
          </w:p>
        </w:tc>
      </w:tr>
    </w:tbl>
    <w:p w14:paraId="4205F3FA" w14:textId="77777777" w:rsidR="00FB6D3D" w:rsidRDefault="00FB6D3D">
      <w:pPr>
        <w:spacing w:line="360" w:lineRule="atLeast"/>
        <w:ind w:firstLineChars="0" w:firstLine="0"/>
      </w:pPr>
    </w:p>
    <w:p w14:paraId="796D85AC" w14:textId="77777777" w:rsidR="00FB6D3D" w:rsidRDefault="00D22A15">
      <w:pPr>
        <w:pStyle w:val="af6"/>
        <w:ind w:left="420" w:firstLineChars="0" w:firstLine="0"/>
        <w:rPr>
          <w:rStyle w:val="af3"/>
        </w:rPr>
      </w:pPr>
      <w:r>
        <w:rPr>
          <w:rStyle w:val="af3"/>
          <w:rFonts w:hint="eastAsia"/>
        </w:rPr>
        <w:t>返回结果：</w:t>
      </w:r>
    </w:p>
    <w:p w14:paraId="79AE1F1A" w14:textId="77777777" w:rsidR="00FB6D3D" w:rsidRDefault="00D22A15">
      <w:pPr>
        <w:spacing w:line="360" w:lineRule="atLeast"/>
        <w:ind w:firstLineChars="166" w:firstLine="418"/>
        <w:rPr>
          <w:rFonts w:ascii="Times New Roman" w:hAnsi="Times New Roman" w:cs="Times New Roman"/>
          <w:color w:val="262626"/>
          <w:spacing w:val="12"/>
          <w:szCs w:val="21"/>
        </w:rPr>
      </w:pPr>
      <w:r>
        <w:rPr>
          <w:rFonts w:ascii="Times New Roman" w:hAnsi="Times New Roman" w:cs="Times New Roman" w:hint="eastAsia"/>
          <w:color w:val="262626"/>
          <w:spacing w:val="12"/>
          <w:szCs w:val="21"/>
        </w:rPr>
        <w:t>{</w:t>
      </w:r>
    </w:p>
    <w:p w14:paraId="27EC1FF5" w14:textId="77777777" w:rsidR="00FB6D3D" w:rsidRDefault="00D22A15">
      <w:pPr>
        <w:spacing w:line="360" w:lineRule="atLeast"/>
        <w:ind w:leftChars="225" w:left="540" w:firstLine="504"/>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code</w:t>
      </w: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 xml:space="preserve">: </w:t>
      </w:r>
      <w:r>
        <w:rPr>
          <w:rFonts w:ascii="Times New Roman" w:hAnsi="Times New Roman" w:cs="Times New Roman"/>
          <w:color w:val="262626"/>
          <w:spacing w:val="12"/>
          <w:szCs w:val="21"/>
        </w:rPr>
        <w:t>20</w:t>
      </w:r>
      <w:r>
        <w:rPr>
          <w:rFonts w:ascii="Times New Roman" w:hAnsi="Times New Roman" w:cs="Times New Roman" w:hint="eastAsia"/>
          <w:color w:val="262626"/>
          <w:spacing w:val="12"/>
          <w:szCs w:val="21"/>
        </w:rPr>
        <w:t>0,</w:t>
      </w:r>
    </w:p>
    <w:p w14:paraId="2892C90E" w14:textId="77777777" w:rsidR="00FB6D3D" w:rsidRDefault="00D22A15">
      <w:pPr>
        <w:spacing w:line="360" w:lineRule="atLeast"/>
        <w:ind w:leftChars="225" w:left="540" w:firstLine="504"/>
        <w:rPr>
          <w:rFonts w:ascii="Times New Roman" w:hAnsi="Times New Roman" w:cs="Times New Roman"/>
          <w:color w:val="262626"/>
          <w:spacing w:val="12"/>
          <w:szCs w:val="21"/>
        </w:rPr>
      </w:pPr>
      <w:r>
        <w:rPr>
          <w:rFonts w:ascii="Times New Roman" w:hAnsi="Times New Roman" w:cs="Times New Roman"/>
          <w:color w:val="262626"/>
          <w:spacing w:val="12"/>
          <w:szCs w:val="21"/>
        </w:rPr>
        <w:t>“msg”</w:t>
      </w:r>
      <w:r>
        <w:rPr>
          <w:rFonts w:ascii="Times New Roman" w:hAnsi="Times New Roman" w:cs="Times New Roman" w:hint="eastAsia"/>
          <w:color w:val="262626"/>
          <w:spacing w:val="12"/>
          <w:szCs w:val="21"/>
        </w:rPr>
        <w:t xml:space="preserve">: </w:t>
      </w: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success</w:t>
      </w: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w:t>
      </w:r>
    </w:p>
    <w:p w14:paraId="2237E9C4" w14:textId="77777777" w:rsidR="00FB6D3D" w:rsidRDefault="00D22A15">
      <w:pPr>
        <w:spacing w:line="360" w:lineRule="atLeast"/>
        <w:ind w:leftChars="225" w:left="540" w:firstLine="504"/>
        <w:rPr>
          <w:rFonts w:ascii="Times New Roman" w:hAnsi="Times New Roman" w:cs="Times New Roman"/>
          <w:color w:val="262626"/>
          <w:spacing w:val="12"/>
          <w:szCs w:val="21"/>
        </w:rPr>
      </w:pPr>
      <w:r>
        <w:rPr>
          <w:rFonts w:ascii="Times New Roman" w:hAnsi="Times New Roman" w:cs="Times New Roman"/>
          <w:color w:val="262626"/>
          <w:spacing w:val="12"/>
          <w:szCs w:val="21"/>
        </w:rPr>
        <w:t>“data”:null</w:t>
      </w:r>
    </w:p>
    <w:p w14:paraId="560FC936" w14:textId="77777777" w:rsidR="00FB6D3D" w:rsidRDefault="00D22A15">
      <w:pPr>
        <w:spacing w:line="360" w:lineRule="atLeast"/>
        <w:ind w:firstLineChars="179" w:firstLine="451"/>
        <w:rPr>
          <w:rFonts w:ascii="Times New Roman" w:hAnsi="Times New Roman" w:cs="Times New Roman"/>
          <w:color w:val="262626"/>
          <w:spacing w:val="12"/>
          <w:szCs w:val="21"/>
        </w:rPr>
      </w:pPr>
      <w:r>
        <w:rPr>
          <w:rFonts w:ascii="Times New Roman" w:hAnsi="Times New Roman" w:cs="Times New Roman" w:hint="eastAsia"/>
          <w:color w:val="262626"/>
          <w:spacing w:val="12"/>
          <w:szCs w:val="21"/>
        </w:rPr>
        <w:t>}</w:t>
      </w:r>
    </w:p>
    <w:tbl>
      <w:tblPr>
        <w:tblStyle w:val="af2"/>
        <w:tblW w:w="9214" w:type="dxa"/>
        <w:jc w:val="center"/>
        <w:tblLayout w:type="fixed"/>
        <w:tblLook w:val="04A0" w:firstRow="1" w:lastRow="0" w:firstColumn="1" w:lastColumn="0" w:noHBand="0" w:noVBand="1"/>
      </w:tblPr>
      <w:tblGrid>
        <w:gridCol w:w="1985"/>
        <w:gridCol w:w="1276"/>
        <w:gridCol w:w="2976"/>
        <w:gridCol w:w="2977"/>
      </w:tblGrid>
      <w:tr w:rsidR="00FB6D3D" w14:paraId="4889F133" w14:textId="77777777">
        <w:trPr>
          <w:jc w:val="center"/>
        </w:trPr>
        <w:tc>
          <w:tcPr>
            <w:tcW w:w="1985" w:type="dxa"/>
          </w:tcPr>
          <w:p w14:paraId="36A7019F" w14:textId="77777777" w:rsidR="00FB6D3D" w:rsidRDefault="00D22A15">
            <w:pPr>
              <w:ind w:firstLineChars="0" w:firstLine="0"/>
            </w:pPr>
            <w:r>
              <w:rPr>
                <w:rFonts w:hint="eastAsia"/>
              </w:rPr>
              <w:t>参数</w:t>
            </w:r>
          </w:p>
        </w:tc>
        <w:tc>
          <w:tcPr>
            <w:tcW w:w="1276" w:type="dxa"/>
          </w:tcPr>
          <w:p w14:paraId="3FF604E8" w14:textId="77777777" w:rsidR="00FB6D3D" w:rsidRDefault="00D22A15">
            <w:pPr>
              <w:ind w:firstLineChars="0" w:firstLine="0"/>
            </w:pPr>
            <w:r>
              <w:rPr>
                <w:rFonts w:hint="eastAsia"/>
              </w:rPr>
              <w:t>参数类型</w:t>
            </w:r>
          </w:p>
        </w:tc>
        <w:tc>
          <w:tcPr>
            <w:tcW w:w="2976" w:type="dxa"/>
          </w:tcPr>
          <w:p w14:paraId="5C271172" w14:textId="77777777" w:rsidR="00FB6D3D" w:rsidRDefault="00D22A15">
            <w:pPr>
              <w:ind w:firstLineChars="0" w:firstLine="0"/>
            </w:pPr>
            <w:r>
              <w:rPr>
                <w:rFonts w:hint="eastAsia"/>
              </w:rPr>
              <w:t>说明</w:t>
            </w:r>
          </w:p>
        </w:tc>
        <w:tc>
          <w:tcPr>
            <w:tcW w:w="2977" w:type="dxa"/>
          </w:tcPr>
          <w:p w14:paraId="61D52219" w14:textId="77777777" w:rsidR="00FB6D3D" w:rsidRDefault="00D22A15">
            <w:pPr>
              <w:ind w:firstLineChars="0" w:firstLine="0"/>
            </w:pPr>
            <w:r>
              <w:rPr>
                <w:rFonts w:hint="eastAsia"/>
              </w:rPr>
              <w:t>示例值</w:t>
            </w:r>
          </w:p>
        </w:tc>
      </w:tr>
      <w:tr w:rsidR="00FB6D3D" w14:paraId="373BFA6D" w14:textId="77777777">
        <w:trPr>
          <w:jc w:val="center"/>
        </w:trPr>
        <w:tc>
          <w:tcPr>
            <w:tcW w:w="1985" w:type="dxa"/>
          </w:tcPr>
          <w:p w14:paraId="6EF6FC61" w14:textId="77777777" w:rsidR="00FB6D3D" w:rsidRDefault="00D22A15">
            <w:pPr>
              <w:ind w:firstLineChars="0" w:firstLine="0"/>
              <w:rPr>
                <w:rFonts w:ascii="Times New Roman" w:hAnsi="Times New Roman" w:cs="Times New Roman"/>
              </w:rPr>
            </w:pPr>
            <w:r>
              <w:rPr>
                <w:rFonts w:ascii="Times New Roman" w:hAnsi="Times New Roman" w:cs="Times New Roman" w:hint="eastAsia"/>
                <w:color w:val="262626"/>
                <w:spacing w:val="12"/>
                <w:szCs w:val="21"/>
              </w:rPr>
              <w:t>code</w:t>
            </w:r>
          </w:p>
        </w:tc>
        <w:tc>
          <w:tcPr>
            <w:tcW w:w="1276" w:type="dxa"/>
          </w:tcPr>
          <w:p w14:paraId="143D00B0" w14:textId="77777777" w:rsidR="00FB6D3D" w:rsidRDefault="00D22A15">
            <w:pPr>
              <w:ind w:firstLineChars="0" w:firstLine="0"/>
            </w:pPr>
            <w:r>
              <w:rPr>
                <w:rFonts w:hint="eastAsia"/>
              </w:rPr>
              <w:t>int</w:t>
            </w:r>
          </w:p>
        </w:tc>
        <w:tc>
          <w:tcPr>
            <w:tcW w:w="2976" w:type="dxa"/>
          </w:tcPr>
          <w:p w14:paraId="035025B3" w14:textId="77777777" w:rsidR="00FB6D3D" w:rsidRDefault="00D22A15">
            <w:pPr>
              <w:ind w:firstLineChars="0" w:firstLine="0"/>
            </w:pPr>
            <w:r>
              <w:rPr>
                <w:rFonts w:hint="eastAsia"/>
              </w:rPr>
              <w:t>返回码</w:t>
            </w:r>
          </w:p>
        </w:tc>
        <w:tc>
          <w:tcPr>
            <w:tcW w:w="2977" w:type="dxa"/>
          </w:tcPr>
          <w:p w14:paraId="34C2FBA0" w14:textId="77777777" w:rsidR="00FB6D3D" w:rsidRDefault="00D22A15">
            <w:pPr>
              <w:ind w:firstLineChars="0" w:firstLine="0"/>
            </w:pPr>
            <w:r>
              <w:t>20</w:t>
            </w:r>
            <w:r>
              <w:rPr>
                <w:rFonts w:hint="eastAsia"/>
              </w:rPr>
              <w:t>0</w:t>
            </w:r>
            <w:r>
              <w:rPr>
                <w:rFonts w:hint="eastAsia"/>
              </w:rPr>
              <w:t>为成功；</w:t>
            </w:r>
            <w:r>
              <w:rPr>
                <w:rFonts w:hint="eastAsia"/>
              </w:rPr>
              <w:t>4</w:t>
            </w:r>
            <w:r>
              <w:t>00</w:t>
            </w:r>
            <w:r>
              <w:rPr>
                <w:rFonts w:hint="eastAsia"/>
              </w:rPr>
              <w:t>为失败</w:t>
            </w:r>
          </w:p>
        </w:tc>
      </w:tr>
      <w:tr w:rsidR="00FB6D3D" w14:paraId="0255727F" w14:textId="77777777">
        <w:trPr>
          <w:jc w:val="center"/>
        </w:trPr>
        <w:tc>
          <w:tcPr>
            <w:tcW w:w="1985" w:type="dxa"/>
          </w:tcPr>
          <w:p w14:paraId="1302F527" w14:textId="77777777" w:rsidR="00FB6D3D" w:rsidRDefault="00D22A15">
            <w:pPr>
              <w:ind w:firstLineChars="0" w:firstLine="0"/>
              <w:rPr>
                <w:rFonts w:ascii="Times New Roman" w:hAnsi="Times New Roman" w:cs="Times New Roman"/>
              </w:rPr>
            </w:pPr>
            <w:r>
              <w:rPr>
                <w:rFonts w:ascii="Times New Roman" w:hAnsi="Times New Roman" w:cs="Times New Roman"/>
                <w:color w:val="262626"/>
                <w:spacing w:val="12"/>
                <w:szCs w:val="21"/>
              </w:rPr>
              <w:t>msg</w:t>
            </w:r>
          </w:p>
        </w:tc>
        <w:tc>
          <w:tcPr>
            <w:tcW w:w="1276" w:type="dxa"/>
          </w:tcPr>
          <w:p w14:paraId="73838C91" w14:textId="77777777" w:rsidR="00FB6D3D" w:rsidRDefault="00D22A15">
            <w:pPr>
              <w:ind w:firstLineChars="0" w:firstLine="0"/>
            </w:pPr>
            <w:r>
              <w:rPr>
                <w:rFonts w:hint="eastAsia"/>
              </w:rPr>
              <w:t>string</w:t>
            </w:r>
          </w:p>
        </w:tc>
        <w:tc>
          <w:tcPr>
            <w:tcW w:w="2976" w:type="dxa"/>
          </w:tcPr>
          <w:p w14:paraId="18B487BF" w14:textId="77777777" w:rsidR="00FB6D3D" w:rsidRDefault="00D22A15">
            <w:pPr>
              <w:ind w:firstLineChars="0" w:firstLine="0"/>
            </w:pPr>
            <w:r>
              <w:rPr>
                <w:rFonts w:hint="eastAsia"/>
              </w:rPr>
              <w:t>对返回码的文本描述内容。若返回码不为</w:t>
            </w:r>
            <w:r>
              <w:rPr>
                <w:rFonts w:hint="eastAsia"/>
              </w:rPr>
              <w:t>200</w:t>
            </w:r>
            <w:r>
              <w:rPr>
                <w:rFonts w:hint="eastAsia"/>
              </w:rPr>
              <w:t>，则返回错误描述信息</w:t>
            </w:r>
          </w:p>
        </w:tc>
        <w:tc>
          <w:tcPr>
            <w:tcW w:w="2977" w:type="dxa"/>
          </w:tcPr>
          <w:p w14:paraId="60C8619B" w14:textId="77777777" w:rsidR="00FB6D3D" w:rsidRDefault="00D22A15">
            <w:pPr>
              <w:ind w:firstLineChars="0" w:firstLine="0"/>
              <w:rPr>
                <w:rFonts w:ascii="Times New Roman" w:hAnsi="Times New Roman" w:cs="Times New Roman"/>
              </w:rPr>
            </w:pPr>
            <w:r>
              <w:rPr>
                <w:rFonts w:ascii="Times New Roman" w:hAnsi="Times New Roman" w:cs="Times New Roman"/>
              </w:rPr>
              <w:t>“</w:t>
            </w:r>
            <w:r>
              <w:rPr>
                <w:rFonts w:ascii="Times New Roman" w:hAnsi="Times New Roman" w:cs="Times New Roman" w:hint="eastAsia"/>
              </w:rPr>
              <w:t>success</w:t>
            </w:r>
            <w:r>
              <w:rPr>
                <w:rFonts w:ascii="Times New Roman" w:hAnsi="Times New Roman" w:cs="Times New Roman" w:hint="eastAsia"/>
              </w:rPr>
              <w:t>”表示请求成功，请求失败时（</w:t>
            </w:r>
            <w:r>
              <w:rPr>
                <w:rFonts w:ascii="Times New Roman" w:hAnsi="Times New Roman" w:cs="Times New Roman" w:hint="eastAsia"/>
              </w:rPr>
              <w:t>code</w:t>
            </w:r>
            <w:r>
              <w:rPr>
                <w:rFonts w:ascii="Times New Roman" w:hAnsi="Times New Roman" w:cs="Times New Roman" w:hint="eastAsia"/>
              </w:rPr>
              <w:t>非</w:t>
            </w:r>
            <w:r>
              <w:rPr>
                <w:rFonts w:ascii="Times New Roman" w:hAnsi="Times New Roman" w:cs="Times New Roman" w:hint="eastAsia"/>
              </w:rPr>
              <w:lastRenderedPageBreak/>
              <w:t>200</w:t>
            </w:r>
            <w:r>
              <w:rPr>
                <w:rFonts w:ascii="Times New Roman" w:hAnsi="Times New Roman" w:cs="Times New Roman" w:hint="eastAsia"/>
              </w:rPr>
              <w:t>）返回详细错误描述信息</w:t>
            </w:r>
          </w:p>
        </w:tc>
      </w:tr>
      <w:tr w:rsidR="00FB6D3D" w14:paraId="13F74710" w14:textId="77777777">
        <w:trPr>
          <w:jc w:val="center"/>
        </w:trPr>
        <w:tc>
          <w:tcPr>
            <w:tcW w:w="1985" w:type="dxa"/>
          </w:tcPr>
          <w:p w14:paraId="231616EE" w14:textId="77777777" w:rsidR="00FB6D3D" w:rsidRDefault="00D22A15">
            <w:pPr>
              <w:ind w:firstLineChars="0" w:firstLine="0"/>
              <w:rPr>
                <w:rFonts w:ascii="Times New Roman" w:hAnsi="Times New Roman" w:cs="Times New Roman"/>
                <w:color w:val="262626"/>
                <w:spacing w:val="12"/>
                <w:szCs w:val="21"/>
              </w:rPr>
            </w:pPr>
            <w:r>
              <w:rPr>
                <w:rFonts w:ascii="Times New Roman" w:hAnsi="Times New Roman" w:cs="Times New Roman"/>
                <w:color w:val="262626"/>
                <w:spacing w:val="12"/>
                <w:szCs w:val="21"/>
              </w:rPr>
              <w:lastRenderedPageBreak/>
              <w:t>data</w:t>
            </w:r>
          </w:p>
        </w:tc>
        <w:tc>
          <w:tcPr>
            <w:tcW w:w="1276" w:type="dxa"/>
          </w:tcPr>
          <w:p w14:paraId="217A630F" w14:textId="77777777" w:rsidR="00FB6D3D" w:rsidRDefault="00D22A15">
            <w:pPr>
              <w:ind w:firstLineChars="0" w:firstLine="0"/>
            </w:pPr>
            <w:r>
              <w:t>obj</w:t>
            </w:r>
          </w:p>
        </w:tc>
        <w:tc>
          <w:tcPr>
            <w:tcW w:w="2976" w:type="dxa"/>
          </w:tcPr>
          <w:p w14:paraId="6F370293" w14:textId="77777777" w:rsidR="00FB6D3D" w:rsidRDefault="00D22A15">
            <w:pPr>
              <w:ind w:firstLineChars="0" w:firstLine="0"/>
            </w:pPr>
            <w:r>
              <w:rPr>
                <w:rFonts w:hint="eastAsia"/>
              </w:rPr>
              <w:t>数据区，如过没有数据返回，则为空</w:t>
            </w:r>
          </w:p>
        </w:tc>
        <w:tc>
          <w:tcPr>
            <w:tcW w:w="2977" w:type="dxa"/>
          </w:tcPr>
          <w:p w14:paraId="2C6AB039" w14:textId="77777777" w:rsidR="00FB6D3D" w:rsidRDefault="00FB6D3D">
            <w:pPr>
              <w:ind w:firstLineChars="0" w:firstLine="0"/>
              <w:rPr>
                <w:rFonts w:ascii="Times New Roman" w:hAnsi="Times New Roman" w:cs="Times New Roman"/>
              </w:rPr>
            </w:pPr>
          </w:p>
        </w:tc>
      </w:tr>
    </w:tbl>
    <w:p w14:paraId="106DE7D0" w14:textId="77777777" w:rsidR="00FB6D3D" w:rsidRDefault="00D22A15">
      <w:pPr>
        <w:pStyle w:val="2"/>
        <w:numPr>
          <w:ilvl w:val="1"/>
          <w:numId w:val="20"/>
        </w:numPr>
        <w:spacing w:before="120"/>
        <w:rPr>
          <w:rFonts w:ascii="宋体" w:eastAsia="宋体" w:hAnsi="宋体"/>
          <w:szCs w:val="30"/>
        </w:rPr>
      </w:pPr>
      <w:bookmarkStart w:id="54" w:name="_Toc14755"/>
      <w:r>
        <w:rPr>
          <w:rFonts w:ascii="宋体" w:eastAsia="宋体" w:hAnsi="宋体" w:hint="eastAsia"/>
          <w:szCs w:val="30"/>
        </w:rPr>
        <w:t>修改定位数据的边角点</w:t>
      </w:r>
      <w:bookmarkEnd w:id="54"/>
    </w:p>
    <w:p w14:paraId="6362D679" w14:textId="77777777" w:rsidR="00FB6D3D" w:rsidRDefault="00D22A15">
      <w:pPr>
        <w:pStyle w:val="af6"/>
        <w:ind w:leftChars="300" w:firstLineChars="0" w:firstLine="0"/>
      </w:pPr>
      <w:r>
        <w:rPr>
          <w:b/>
          <w:bCs/>
        </w:rPr>
        <w:t>请求方式</w:t>
      </w:r>
      <w:r>
        <w:t>：</w:t>
      </w:r>
      <w:r>
        <w:t>POST</w:t>
      </w:r>
      <w:r>
        <w:t>（</w:t>
      </w:r>
      <w:r>
        <w:t>HTTP</w:t>
      </w:r>
      <w:r>
        <w:t>）</w:t>
      </w:r>
    </w:p>
    <w:p w14:paraId="61CADDD6" w14:textId="77777777" w:rsidR="00FB6D3D" w:rsidRDefault="00D22A15">
      <w:pPr>
        <w:pStyle w:val="af6"/>
        <w:spacing w:line="360" w:lineRule="atLeast"/>
        <w:ind w:leftChars="300" w:firstLineChars="0" w:firstLine="0"/>
        <w:rPr>
          <w:rFonts w:ascii="Times New Roman" w:hAnsi="Times New Roman" w:cs="Times New Roman"/>
          <w:color w:val="262626"/>
          <w:spacing w:val="12"/>
          <w:szCs w:val="21"/>
        </w:rPr>
      </w:pPr>
      <w:r>
        <w:rPr>
          <w:rFonts w:ascii="Times New Roman" w:hAnsi="Times New Roman" w:cs="Times New Roman"/>
          <w:b/>
          <w:bCs/>
          <w:color w:val="262626"/>
          <w:spacing w:val="12"/>
          <w:szCs w:val="21"/>
        </w:rPr>
        <w:t>请求地址</w:t>
      </w:r>
      <w:r>
        <w:rPr>
          <w:rFonts w:ascii="Times New Roman" w:hAnsi="Times New Roman" w:cs="Times New Roman"/>
          <w:color w:val="262626"/>
          <w:spacing w:val="12"/>
          <w:szCs w:val="21"/>
        </w:rPr>
        <w:t>：</w:t>
      </w:r>
      <w:r>
        <w:rPr>
          <w:rFonts w:ascii="Times New Roman" w:hAnsi="Times New Roman" w:cs="Times New Roman"/>
          <w:color w:val="262626"/>
          <w:spacing w:val="12"/>
          <w:szCs w:val="24"/>
        </w:rPr>
        <w:t>http://ip:port/</w:t>
      </w:r>
      <w:r>
        <w:t>large_sort_area</w:t>
      </w:r>
      <w:r>
        <w:rPr>
          <w:rFonts w:ascii="Times New Roman" w:hAnsi="Times New Roman" w:cs="Times New Roman"/>
          <w:color w:val="262626"/>
          <w:spacing w:val="12"/>
          <w:szCs w:val="24"/>
        </w:rPr>
        <w:t>/</w:t>
      </w:r>
      <w:r>
        <w:rPr>
          <w:rFonts w:hint="eastAsia"/>
        </w:rPr>
        <w:t>system</w:t>
      </w:r>
      <w:r>
        <w:rPr>
          <w:rFonts w:ascii="Times New Roman" w:hAnsi="Times New Roman" w:cs="Times New Roman"/>
          <w:color w:val="262626"/>
          <w:spacing w:val="12"/>
          <w:szCs w:val="24"/>
        </w:rPr>
        <w:t>/uptPointEdge</w:t>
      </w:r>
    </w:p>
    <w:p w14:paraId="3EAD3A93" w14:textId="77777777" w:rsidR="00FB6D3D" w:rsidRDefault="00D22A15">
      <w:pPr>
        <w:pStyle w:val="af6"/>
        <w:spacing w:line="360" w:lineRule="atLeast"/>
        <w:ind w:leftChars="300" w:firstLineChars="0" w:firstLine="0"/>
        <w:rPr>
          <w:rFonts w:ascii="Times New Roman" w:hAnsi="Times New Roman" w:cs="Times New Roman"/>
          <w:b/>
          <w:color w:val="262626"/>
          <w:spacing w:val="12"/>
          <w:szCs w:val="21"/>
        </w:rPr>
      </w:pPr>
      <w:r>
        <w:rPr>
          <w:rFonts w:ascii="Times New Roman" w:hAnsi="Times New Roman" w:cs="Times New Roman" w:hint="eastAsia"/>
          <w:b/>
          <w:color w:val="262626"/>
          <w:spacing w:val="12"/>
          <w:szCs w:val="21"/>
        </w:rPr>
        <w:t>接口说明：</w:t>
      </w:r>
    </w:p>
    <w:p w14:paraId="16ACFF75" w14:textId="77777777" w:rsidR="00FB6D3D" w:rsidRDefault="00D22A15">
      <w:pPr>
        <w:spacing w:line="360" w:lineRule="atLeast"/>
        <w:ind w:leftChars="125" w:left="300" w:firstLineChars="400" w:firstLine="960"/>
      </w:pPr>
      <w:r>
        <w:rPr>
          <w:rFonts w:hint="eastAsia"/>
        </w:rPr>
        <w:t>该接口用于总控向分拣区发送人工定位的边角点坐标数据。</w:t>
      </w:r>
    </w:p>
    <w:p w14:paraId="05D0EE1E" w14:textId="77777777" w:rsidR="00FB6D3D" w:rsidRDefault="00D22A15">
      <w:pPr>
        <w:spacing w:line="360" w:lineRule="atLeast"/>
        <w:ind w:leftChars="125" w:left="300" w:firstLine="506"/>
        <w:rPr>
          <w:rFonts w:ascii="Times New Roman" w:hAnsi="Times New Roman" w:cs="Times New Roman"/>
          <w:color w:val="262626"/>
          <w:spacing w:val="12"/>
          <w:szCs w:val="21"/>
        </w:rPr>
      </w:pPr>
      <w:r>
        <w:rPr>
          <w:rFonts w:ascii="Times New Roman" w:hAnsi="Times New Roman" w:cs="Times New Roman"/>
          <w:b/>
          <w:bCs/>
          <w:color w:val="262626"/>
          <w:spacing w:val="12"/>
          <w:szCs w:val="21"/>
        </w:rPr>
        <w:t>请求包结构体</w:t>
      </w:r>
      <w:r>
        <w:rPr>
          <w:rFonts w:ascii="Times New Roman" w:hAnsi="Times New Roman" w:cs="Times New Roman"/>
          <w:color w:val="262626"/>
          <w:spacing w:val="12"/>
          <w:szCs w:val="21"/>
        </w:rPr>
        <w:t>：</w:t>
      </w:r>
    </w:p>
    <w:p w14:paraId="3B4BBABB" w14:textId="77777777" w:rsidR="00FB6D3D" w:rsidRDefault="00D22A15">
      <w:pPr>
        <w:spacing w:line="360" w:lineRule="atLeast"/>
        <w:ind w:leftChars="125" w:left="300" w:firstLine="504"/>
        <w:rPr>
          <w:rFonts w:ascii="Times New Roman" w:hAnsi="Times New Roman" w:cs="Times New Roman"/>
          <w:color w:val="262626"/>
          <w:spacing w:val="12"/>
          <w:szCs w:val="21"/>
        </w:rPr>
      </w:pPr>
      <w:r>
        <w:rPr>
          <w:rFonts w:ascii="Times New Roman" w:hAnsi="Times New Roman" w:cs="Times New Roman" w:hint="eastAsia"/>
          <w:color w:val="262626"/>
          <w:spacing w:val="12"/>
          <w:szCs w:val="21"/>
        </w:rPr>
        <w:t>{</w:t>
      </w:r>
    </w:p>
    <w:p w14:paraId="63477CDC" w14:textId="77777777" w:rsidR="00FB6D3D" w:rsidRDefault="00D22A15">
      <w:pPr>
        <w:spacing w:line="360" w:lineRule="atLeast"/>
        <w:ind w:firstLineChars="479" w:firstLine="1207"/>
        <w:rPr>
          <w:rFonts w:ascii="Times New Roman" w:hAnsi="Times New Roman" w:cs="Times New Roman"/>
          <w:color w:val="262626"/>
          <w:spacing w:val="12"/>
          <w:szCs w:val="21"/>
        </w:rPr>
      </w:pPr>
      <w:r>
        <w:rPr>
          <w:rFonts w:ascii="Times New Roman" w:hAnsi="Times New Roman" w:cs="Times New Roman"/>
          <w:color w:val="262626"/>
          <w:spacing w:val="12"/>
          <w:szCs w:val="21"/>
        </w:rPr>
        <w:t>“sort_line”: “1”</w:t>
      </w:r>
      <w:r>
        <w:rPr>
          <w:rFonts w:ascii="Times New Roman" w:hAnsi="Times New Roman" w:cs="Times New Roman" w:hint="eastAsia"/>
          <w:color w:val="262626"/>
          <w:spacing w:val="12"/>
          <w:szCs w:val="21"/>
        </w:rPr>
        <w:t>，</w:t>
      </w:r>
    </w:p>
    <w:p w14:paraId="488DF776" w14:textId="77777777" w:rsidR="00FB6D3D" w:rsidRDefault="00D22A15">
      <w:pPr>
        <w:spacing w:line="360" w:lineRule="atLeast"/>
        <w:ind w:firstLineChars="479" w:firstLine="1207"/>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area</w:t>
      </w:r>
      <w:r>
        <w:rPr>
          <w:rFonts w:ascii="Times New Roman" w:hAnsi="Times New Roman" w:cs="Times New Roman"/>
          <w:color w:val="262626"/>
          <w:spacing w:val="12"/>
          <w:szCs w:val="21"/>
        </w:rPr>
        <w:t>_code”</w:t>
      </w:r>
      <w:r>
        <w:rPr>
          <w:rFonts w:ascii="Times New Roman" w:hAnsi="Times New Roman" w:cs="Times New Roman" w:hint="eastAsia"/>
          <w:color w:val="262626"/>
          <w:spacing w:val="12"/>
          <w:szCs w:val="21"/>
        </w:rPr>
        <w:t xml:space="preserve">: </w:t>
      </w:r>
      <w:r>
        <w:rPr>
          <w:rFonts w:ascii="Times New Roman" w:hAnsi="Times New Roman" w:cs="Times New Roman"/>
          <w:color w:val="262626"/>
          <w:spacing w:val="12"/>
          <w:szCs w:val="21"/>
        </w:rPr>
        <w:t>“2”,</w:t>
      </w:r>
    </w:p>
    <w:p w14:paraId="095B4728" w14:textId="77777777" w:rsidR="00FB6D3D" w:rsidRDefault="00D22A15">
      <w:pPr>
        <w:spacing w:line="360" w:lineRule="atLeast"/>
        <w:ind w:firstLineChars="479" w:firstLine="1207"/>
        <w:rPr>
          <w:rFonts w:ascii="Times New Roman" w:hAnsi="Times New Roman" w:cs="Times New Roman"/>
          <w:color w:val="262626"/>
          <w:spacing w:val="12"/>
          <w:szCs w:val="21"/>
        </w:rPr>
      </w:pPr>
      <w:r>
        <w:rPr>
          <w:rFonts w:ascii="Times New Roman" w:hAnsi="Times New Roman" w:cs="Times New Roman" w:hint="eastAsia"/>
          <w:color w:val="262626"/>
          <w:spacing w:val="12"/>
          <w:szCs w:val="21"/>
        </w:rPr>
        <w:t>"location</w:t>
      </w: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w:t>
      </w:r>
      <w:r>
        <w:rPr>
          <w:rFonts w:ascii="Times New Roman" w:hAnsi="Times New Roman" w:cs="Times New Roman"/>
          <w:color w:val="262626"/>
          <w:spacing w:val="12"/>
          <w:szCs w:val="21"/>
        </w:rPr>
        <w:t xml:space="preserve"> “1”,</w:t>
      </w:r>
    </w:p>
    <w:p w14:paraId="0DC5827B" w14:textId="77777777" w:rsidR="00FB6D3D" w:rsidRDefault="00D22A15">
      <w:pPr>
        <w:spacing w:line="360" w:lineRule="atLeast"/>
        <w:ind w:firstLineChars="479" w:firstLine="1207"/>
        <w:rPr>
          <w:rFonts w:ascii="Times New Roman" w:hAnsi="Times New Roman" w:cs="Times New Roman"/>
          <w:color w:val="262626"/>
          <w:spacing w:val="12"/>
          <w:szCs w:val="21"/>
        </w:rPr>
      </w:pPr>
      <w:r>
        <w:rPr>
          <w:rFonts w:ascii="Times New Roman" w:hAnsi="Times New Roman" w:cs="Times New Roman"/>
          <w:color w:val="262626"/>
          <w:spacing w:val="12"/>
          <w:szCs w:val="21"/>
        </w:rPr>
        <w:t>“corner_point_x”</w:t>
      </w:r>
      <w:r>
        <w:rPr>
          <w:rFonts w:ascii="Times New Roman" w:hAnsi="Times New Roman" w:cs="Times New Roman" w:hint="eastAsia"/>
          <w:color w:val="262626"/>
          <w:spacing w:val="12"/>
          <w:szCs w:val="21"/>
        </w:rPr>
        <w:t>:</w:t>
      </w: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xxxx</w:t>
      </w: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w:t>
      </w:r>
    </w:p>
    <w:p w14:paraId="6D2B5DF5" w14:textId="77777777" w:rsidR="00FB6D3D" w:rsidRDefault="00D22A15">
      <w:pPr>
        <w:spacing w:line="360" w:lineRule="atLeast"/>
        <w:ind w:firstLineChars="479" w:firstLine="1207"/>
        <w:rPr>
          <w:rFonts w:ascii="Times New Roman" w:hAnsi="Times New Roman" w:cs="Times New Roman"/>
          <w:color w:val="262626"/>
          <w:spacing w:val="12"/>
          <w:szCs w:val="21"/>
        </w:rPr>
      </w:pPr>
      <w:r>
        <w:rPr>
          <w:rFonts w:ascii="Times New Roman" w:hAnsi="Times New Roman" w:cs="Times New Roman"/>
          <w:color w:val="262626"/>
          <w:spacing w:val="12"/>
          <w:szCs w:val="21"/>
        </w:rPr>
        <w:t>“corner_point_y”</w:t>
      </w:r>
      <w:r>
        <w:rPr>
          <w:rFonts w:ascii="Times New Roman" w:hAnsi="Times New Roman" w:cs="Times New Roman" w:hint="eastAsia"/>
          <w:color w:val="262626"/>
          <w:spacing w:val="12"/>
          <w:szCs w:val="21"/>
        </w:rPr>
        <w:t>:</w:t>
      </w:r>
      <w:r>
        <w:rPr>
          <w:rFonts w:ascii="Times New Roman" w:hAnsi="Times New Roman" w:cs="Times New Roman"/>
          <w:color w:val="262626"/>
          <w:spacing w:val="12"/>
          <w:szCs w:val="21"/>
        </w:rPr>
        <w:t>’xx’,</w:t>
      </w:r>
    </w:p>
    <w:p w14:paraId="33C05F77" w14:textId="77777777" w:rsidR="00FB6D3D" w:rsidRDefault="00D22A15">
      <w:pPr>
        <w:spacing w:line="360" w:lineRule="atLeast"/>
        <w:ind w:firstLineChars="479" w:firstLine="1207"/>
        <w:rPr>
          <w:rFonts w:ascii="Times New Roman" w:hAnsi="Times New Roman" w:cs="Times New Roman"/>
          <w:color w:val="262626"/>
          <w:spacing w:val="12"/>
          <w:szCs w:val="21"/>
        </w:rPr>
      </w:pPr>
      <w:r>
        <w:rPr>
          <w:rFonts w:ascii="Times New Roman" w:hAnsi="Times New Roman" w:cs="Times New Roman"/>
          <w:color w:val="262626"/>
          <w:spacing w:val="12"/>
          <w:szCs w:val="21"/>
        </w:rPr>
        <w:t>“edge_point_x”</w:t>
      </w:r>
      <w:r>
        <w:rPr>
          <w:rFonts w:ascii="Times New Roman" w:hAnsi="Times New Roman" w:cs="Times New Roman" w:hint="eastAsia"/>
          <w:color w:val="262626"/>
          <w:spacing w:val="12"/>
          <w:szCs w:val="21"/>
        </w:rPr>
        <w:t>:</w:t>
      </w:r>
      <w:r>
        <w:rPr>
          <w:rFonts w:ascii="Times New Roman" w:hAnsi="Times New Roman" w:cs="Times New Roman"/>
          <w:color w:val="262626"/>
          <w:spacing w:val="12"/>
          <w:szCs w:val="21"/>
        </w:rPr>
        <w:t>’xx’,</w:t>
      </w:r>
    </w:p>
    <w:p w14:paraId="761B1B97" w14:textId="77777777" w:rsidR="00FB6D3D" w:rsidRDefault="00D22A15">
      <w:pPr>
        <w:ind w:firstLineChars="479" w:firstLine="1207"/>
        <w:rPr>
          <w:rFonts w:ascii="Times New Roman" w:hAnsi="Times New Roman" w:cs="Times New Roman"/>
          <w:color w:val="262626"/>
          <w:spacing w:val="12"/>
          <w:szCs w:val="21"/>
        </w:rPr>
      </w:pPr>
      <w:r>
        <w:rPr>
          <w:rFonts w:ascii="Times New Roman" w:hAnsi="Times New Roman" w:cs="Times New Roman"/>
          <w:color w:val="262626"/>
          <w:spacing w:val="12"/>
          <w:szCs w:val="21"/>
        </w:rPr>
        <w:t>“edge_point_y”</w:t>
      </w:r>
      <w:r>
        <w:rPr>
          <w:rFonts w:ascii="Times New Roman" w:hAnsi="Times New Roman" w:cs="Times New Roman" w:hint="eastAsia"/>
          <w:color w:val="262626"/>
          <w:spacing w:val="12"/>
          <w:szCs w:val="21"/>
        </w:rPr>
        <w:t>:</w:t>
      </w:r>
      <w:r>
        <w:rPr>
          <w:rFonts w:ascii="Times New Roman" w:hAnsi="Times New Roman" w:cs="Times New Roman"/>
          <w:color w:val="262626"/>
          <w:spacing w:val="12"/>
          <w:szCs w:val="21"/>
        </w:rPr>
        <w:t>’xx’</w:t>
      </w:r>
    </w:p>
    <w:p w14:paraId="08FE5503" w14:textId="77777777" w:rsidR="00FB6D3D" w:rsidRDefault="00D22A15">
      <w:pPr>
        <w:spacing w:line="360" w:lineRule="atLeast"/>
        <w:ind w:leftChars="125" w:left="300" w:firstLine="504"/>
        <w:rPr>
          <w:rFonts w:ascii="Times New Roman" w:hAnsi="Times New Roman" w:cs="Times New Roman"/>
          <w:color w:val="262626"/>
          <w:spacing w:val="12"/>
          <w:szCs w:val="21"/>
        </w:rPr>
      </w:pPr>
      <w:r>
        <w:rPr>
          <w:rFonts w:ascii="Times New Roman" w:hAnsi="Times New Roman" w:cs="Times New Roman" w:hint="eastAsia"/>
          <w:color w:val="262626"/>
          <w:spacing w:val="12"/>
          <w:szCs w:val="21"/>
        </w:rPr>
        <w:t>}</w:t>
      </w:r>
    </w:p>
    <w:p w14:paraId="20100FF6" w14:textId="77777777" w:rsidR="00FB6D3D" w:rsidRDefault="00D22A15">
      <w:pPr>
        <w:spacing w:line="360" w:lineRule="atLeast"/>
        <w:ind w:leftChars="125" w:left="300" w:firstLine="506"/>
        <w:rPr>
          <w:rFonts w:ascii="Times New Roman" w:hAnsi="Times New Roman" w:cs="Times New Roman"/>
          <w:b/>
          <w:bCs/>
          <w:color w:val="262626"/>
          <w:spacing w:val="12"/>
          <w:szCs w:val="21"/>
        </w:rPr>
      </w:pPr>
      <w:r>
        <w:rPr>
          <w:rFonts w:ascii="Times New Roman" w:hAnsi="Times New Roman" w:cs="Times New Roman" w:hint="eastAsia"/>
          <w:b/>
          <w:bCs/>
          <w:color w:val="262626"/>
          <w:spacing w:val="12"/>
          <w:szCs w:val="21"/>
        </w:rPr>
        <w:t>参数说明</w:t>
      </w:r>
      <w:r>
        <w:rPr>
          <w:rFonts w:ascii="Times New Roman" w:hAnsi="Times New Roman" w:cs="Times New Roman" w:hint="eastAsia"/>
          <w:b/>
          <w:bCs/>
          <w:color w:val="262626"/>
          <w:spacing w:val="12"/>
          <w:szCs w:val="21"/>
        </w:rPr>
        <w:t>:</w:t>
      </w:r>
    </w:p>
    <w:p w14:paraId="234108DD" w14:textId="77777777" w:rsidR="00FB6D3D" w:rsidRDefault="00FB6D3D">
      <w:pPr>
        <w:spacing w:line="360" w:lineRule="atLeast"/>
        <w:ind w:firstLine="506"/>
        <w:rPr>
          <w:rFonts w:ascii="Times New Roman" w:hAnsi="Times New Roman" w:cs="Times New Roman"/>
          <w:b/>
          <w:bCs/>
          <w:color w:val="262626"/>
          <w:spacing w:val="12"/>
          <w:szCs w:val="21"/>
        </w:rPr>
      </w:pPr>
    </w:p>
    <w:tbl>
      <w:tblPr>
        <w:tblStyle w:val="af2"/>
        <w:tblW w:w="9073" w:type="dxa"/>
        <w:jc w:val="center"/>
        <w:tblLayout w:type="fixed"/>
        <w:tblLook w:val="04A0" w:firstRow="1" w:lastRow="0" w:firstColumn="1" w:lastColumn="0" w:noHBand="0" w:noVBand="1"/>
      </w:tblPr>
      <w:tblGrid>
        <w:gridCol w:w="1980"/>
        <w:gridCol w:w="1276"/>
        <w:gridCol w:w="2982"/>
        <w:gridCol w:w="2835"/>
      </w:tblGrid>
      <w:tr w:rsidR="00FB6D3D" w14:paraId="26F586A7" w14:textId="77777777">
        <w:trPr>
          <w:jc w:val="center"/>
        </w:trPr>
        <w:tc>
          <w:tcPr>
            <w:tcW w:w="1980" w:type="dxa"/>
          </w:tcPr>
          <w:p w14:paraId="10FDDE7B" w14:textId="77777777" w:rsidR="00FB6D3D" w:rsidRDefault="00D22A15">
            <w:pPr>
              <w:ind w:firstLineChars="0" w:firstLine="0"/>
            </w:pPr>
            <w:r>
              <w:rPr>
                <w:rFonts w:hint="eastAsia"/>
              </w:rPr>
              <w:t>参数</w:t>
            </w:r>
          </w:p>
        </w:tc>
        <w:tc>
          <w:tcPr>
            <w:tcW w:w="1276" w:type="dxa"/>
          </w:tcPr>
          <w:p w14:paraId="764CC024" w14:textId="77777777" w:rsidR="00FB6D3D" w:rsidRDefault="00D22A15">
            <w:pPr>
              <w:ind w:firstLineChars="0" w:firstLine="0"/>
            </w:pPr>
            <w:r>
              <w:rPr>
                <w:rFonts w:hint="eastAsia"/>
              </w:rPr>
              <w:t>参数类型</w:t>
            </w:r>
          </w:p>
        </w:tc>
        <w:tc>
          <w:tcPr>
            <w:tcW w:w="2982" w:type="dxa"/>
          </w:tcPr>
          <w:p w14:paraId="79740C67" w14:textId="77777777" w:rsidR="00FB6D3D" w:rsidRDefault="00D22A15">
            <w:pPr>
              <w:ind w:firstLineChars="0" w:firstLine="0"/>
            </w:pPr>
            <w:r>
              <w:rPr>
                <w:rFonts w:hint="eastAsia"/>
              </w:rPr>
              <w:t>说明</w:t>
            </w:r>
          </w:p>
        </w:tc>
        <w:tc>
          <w:tcPr>
            <w:tcW w:w="2835" w:type="dxa"/>
          </w:tcPr>
          <w:p w14:paraId="740CB7D6" w14:textId="77777777" w:rsidR="00FB6D3D" w:rsidRDefault="00D22A15">
            <w:pPr>
              <w:ind w:firstLineChars="0" w:firstLine="0"/>
            </w:pPr>
            <w:r>
              <w:rPr>
                <w:rFonts w:hint="eastAsia"/>
              </w:rPr>
              <w:t>示例值</w:t>
            </w:r>
          </w:p>
        </w:tc>
      </w:tr>
      <w:tr w:rsidR="00FB6D3D" w14:paraId="45C00C46" w14:textId="77777777">
        <w:trPr>
          <w:jc w:val="center"/>
        </w:trPr>
        <w:tc>
          <w:tcPr>
            <w:tcW w:w="1980" w:type="dxa"/>
          </w:tcPr>
          <w:p w14:paraId="343B7C86" w14:textId="77777777" w:rsidR="00FB6D3D" w:rsidRDefault="00D22A15">
            <w:pPr>
              <w:ind w:firstLineChars="0" w:firstLine="0"/>
              <w:rPr>
                <w:rFonts w:ascii="Times New Roman" w:hAnsi="Times New Roman" w:cs="Times New Roman"/>
              </w:rPr>
            </w:pPr>
            <w:r>
              <w:rPr>
                <w:rFonts w:ascii="Times New Roman" w:hAnsi="Times New Roman" w:cs="Times New Roman"/>
                <w:color w:val="262626"/>
                <w:spacing w:val="12"/>
                <w:szCs w:val="21"/>
              </w:rPr>
              <w:t>sort_line</w:t>
            </w:r>
          </w:p>
        </w:tc>
        <w:tc>
          <w:tcPr>
            <w:tcW w:w="1276" w:type="dxa"/>
          </w:tcPr>
          <w:p w14:paraId="692501EF" w14:textId="77777777" w:rsidR="00FB6D3D" w:rsidRDefault="00D22A15">
            <w:pPr>
              <w:ind w:firstLineChars="0" w:firstLine="0"/>
            </w:pPr>
            <w:r>
              <w:rPr>
                <w:rFonts w:hint="eastAsia"/>
              </w:rPr>
              <w:t>s</w:t>
            </w:r>
            <w:r>
              <w:t>tring</w:t>
            </w:r>
          </w:p>
        </w:tc>
        <w:tc>
          <w:tcPr>
            <w:tcW w:w="2982" w:type="dxa"/>
          </w:tcPr>
          <w:p w14:paraId="4BC8252F" w14:textId="77777777" w:rsidR="00FB6D3D" w:rsidRDefault="00D22A15">
            <w:pPr>
              <w:ind w:firstLineChars="0" w:firstLine="0"/>
            </w:pPr>
            <w:r>
              <w:rPr>
                <w:rFonts w:hint="eastAsia"/>
                <w:lang w:val="zh-CN"/>
              </w:rPr>
              <w:t>分拣线编码参数</w:t>
            </w:r>
          </w:p>
        </w:tc>
        <w:tc>
          <w:tcPr>
            <w:tcW w:w="2835" w:type="dxa"/>
          </w:tcPr>
          <w:p w14:paraId="58476379" w14:textId="77777777" w:rsidR="00FB6D3D" w:rsidRDefault="00D22A15">
            <w:pPr>
              <w:ind w:firstLineChars="0" w:firstLine="0"/>
            </w:pPr>
            <w:r>
              <w:rPr>
                <w:rFonts w:hint="eastAsia"/>
              </w:rPr>
              <w:t>默认值为</w:t>
            </w:r>
            <w:r>
              <w:rPr>
                <w:rFonts w:hint="eastAsia"/>
              </w:rPr>
              <w:t>1</w:t>
            </w:r>
          </w:p>
        </w:tc>
      </w:tr>
      <w:tr w:rsidR="00FB6D3D" w14:paraId="4F1CD1F2" w14:textId="77777777">
        <w:trPr>
          <w:jc w:val="center"/>
        </w:trPr>
        <w:tc>
          <w:tcPr>
            <w:tcW w:w="1980" w:type="dxa"/>
          </w:tcPr>
          <w:p w14:paraId="73A3A1CF" w14:textId="77777777" w:rsidR="00FB6D3D" w:rsidRDefault="00D22A15">
            <w:pPr>
              <w:ind w:firstLineChars="0" w:firstLine="0"/>
              <w:rPr>
                <w:rFonts w:ascii="Times New Roman" w:hAnsi="Times New Roman" w:cs="Times New Roman"/>
                <w:color w:val="262626"/>
                <w:spacing w:val="12"/>
                <w:szCs w:val="21"/>
              </w:rPr>
            </w:pPr>
            <w:r>
              <w:rPr>
                <w:rFonts w:ascii="Times New Roman" w:hAnsi="Times New Roman" w:cs="Times New Roman"/>
                <w:color w:val="262626"/>
                <w:spacing w:val="12"/>
                <w:szCs w:val="21"/>
              </w:rPr>
              <w:t>area_</w:t>
            </w:r>
            <w:r>
              <w:rPr>
                <w:rFonts w:ascii="Times New Roman" w:hAnsi="Times New Roman" w:cs="Times New Roman" w:hint="eastAsia"/>
                <w:color w:val="262626"/>
                <w:spacing w:val="12"/>
                <w:szCs w:val="21"/>
              </w:rPr>
              <w:t>code</w:t>
            </w:r>
          </w:p>
        </w:tc>
        <w:tc>
          <w:tcPr>
            <w:tcW w:w="1276" w:type="dxa"/>
          </w:tcPr>
          <w:p w14:paraId="67836DDE" w14:textId="77777777" w:rsidR="00FB6D3D" w:rsidRDefault="00D22A15">
            <w:pPr>
              <w:ind w:firstLineChars="0" w:firstLine="0"/>
            </w:pPr>
            <w:r>
              <w:t>string</w:t>
            </w:r>
          </w:p>
        </w:tc>
        <w:tc>
          <w:tcPr>
            <w:tcW w:w="2982" w:type="dxa"/>
          </w:tcPr>
          <w:p w14:paraId="381ADE9A" w14:textId="77777777" w:rsidR="00FB6D3D" w:rsidRDefault="00D22A15">
            <w:pPr>
              <w:ind w:firstLineChars="0" w:firstLine="0"/>
            </w:pPr>
            <w:r>
              <w:rPr>
                <w:rFonts w:hint="eastAsia"/>
              </w:rPr>
              <w:t>功能区域编码参数</w:t>
            </w:r>
          </w:p>
        </w:tc>
        <w:tc>
          <w:tcPr>
            <w:tcW w:w="2835" w:type="dxa"/>
          </w:tcPr>
          <w:p w14:paraId="79DA8492" w14:textId="77777777" w:rsidR="00FB6D3D" w:rsidRDefault="00D22A15">
            <w:pPr>
              <w:ind w:firstLineChars="0" w:firstLine="0"/>
            </w:pPr>
            <w:r>
              <w:rPr>
                <w:rFonts w:hint="eastAsia"/>
              </w:rPr>
              <w:t>详情请参见</w:t>
            </w:r>
            <w:r>
              <w:rPr>
                <w:rFonts w:hint="eastAsia"/>
              </w:rPr>
              <w:t>3</w:t>
            </w:r>
            <w:r>
              <w:t>.1</w:t>
            </w:r>
          </w:p>
        </w:tc>
      </w:tr>
      <w:tr w:rsidR="00FB6D3D" w14:paraId="24F1776A" w14:textId="77777777">
        <w:trPr>
          <w:jc w:val="center"/>
        </w:trPr>
        <w:tc>
          <w:tcPr>
            <w:tcW w:w="1980" w:type="dxa"/>
          </w:tcPr>
          <w:p w14:paraId="1FAF02F6" w14:textId="77777777" w:rsidR="00FB6D3D" w:rsidRDefault="00D22A15">
            <w:pPr>
              <w:ind w:firstLineChars="0" w:firstLine="0"/>
              <w:rPr>
                <w:rFonts w:ascii="Times New Roman" w:hAnsi="Times New Roman" w:cs="Times New Roman"/>
                <w:color w:val="262626"/>
                <w:spacing w:val="12"/>
                <w:szCs w:val="21"/>
              </w:rPr>
            </w:pPr>
            <w:r>
              <w:rPr>
                <w:rFonts w:ascii="Times New Roman" w:hAnsi="Times New Roman" w:cs="Times New Roman"/>
                <w:color w:val="262626"/>
                <w:spacing w:val="12"/>
                <w:szCs w:val="21"/>
              </w:rPr>
              <w:t>location</w:t>
            </w:r>
          </w:p>
        </w:tc>
        <w:tc>
          <w:tcPr>
            <w:tcW w:w="1276" w:type="dxa"/>
          </w:tcPr>
          <w:p w14:paraId="18116D3D" w14:textId="77777777" w:rsidR="00FB6D3D" w:rsidRDefault="00D22A15">
            <w:pPr>
              <w:ind w:firstLineChars="0" w:firstLine="0"/>
            </w:pPr>
            <w:r>
              <w:t>string</w:t>
            </w:r>
          </w:p>
        </w:tc>
        <w:tc>
          <w:tcPr>
            <w:tcW w:w="2982" w:type="dxa"/>
          </w:tcPr>
          <w:p w14:paraId="6F9876C7" w14:textId="77777777" w:rsidR="00FB6D3D" w:rsidRDefault="00D22A15">
            <w:pPr>
              <w:ind w:firstLineChars="0" w:firstLine="0"/>
            </w:pPr>
            <w:r>
              <w:rPr>
                <w:rFonts w:hint="eastAsia"/>
              </w:rPr>
              <w:t>大件一次分拣区域编码</w:t>
            </w:r>
          </w:p>
        </w:tc>
        <w:tc>
          <w:tcPr>
            <w:tcW w:w="2835" w:type="dxa"/>
          </w:tcPr>
          <w:p w14:paraId="4711A448" w14:textId="77777777" w:rsidR="00FB6D3D" w:rsidRDefault="00D22A15">
            <w:pPr>
              <w:ind w:firstLineChars="0" w:firstLine="0"/>
            </w:pPr>
            <w:r>
              <w:rPr>
                <w:rFonts w:hint="eastAsia"/>
              </w:rPr>
              <w:t>1:</w:t>
            </w:r>
            <w:r>
              <w:t xml:space="preserve"> </w:t>
            </w:r>
            <w:r>
              <w:rPr>
                <w:rFonts w:hint="eastAsia"/>
              </w:rPr>
              <w:t>大件一次分拣</w:t>
            </w:r>
            <w:r>
              <w:rPr>
                <w:rFonts w:hint="eastAsia"/>
              </w:rPr>
              <w:t>1</w:t>
            </w:r>
            <w:r>
              <w:rPr>
                <w:rFonts w:hint="eastAsia"/>
              </w:rPr>
              <w:t>区</w:t>
            </w:r>
          </w:p>
          <w:p w14:paraId="0AD83EE4" w14:textId="77777777" w:rsidR="00FB6D3D" w:rsidRDefault="00D22A15">
            <w:pPr>
              <w:ind w:firstLineChars="0" w:firstLine="0"/>
            </w:pPr>
            <w:r>
              <w:rPr>
                <w:rFonts w:hint="eastAsia"/>
              </w:rPr>
              <w:t>2:</w:t>
            </w:r>
            <w:r>
              <w:t xml:space="preserve"> </w:t>
            </w:r>
            <w:r>
              <w:rPr>
                <w:rFonts w:hint="eastAsia"/>
              </w:rPr>
              <w:t>大件一次分拣</w:t>
            </w:r>
            <w:r>
              <w:rPr>
                <w:rFonts w:hint="eastAsia"/>
              </w:rPr>
              <w:t>2</w:t>
            </w:r>
            <w:r>
              <w:rPr>
                <w:rFonts w:hint="eastAsia"/>
              </w:rPr>
              <w:t>区</w:t>
            </w:r>
          </w:p>
        </w:tc>
      </w:tr>
      <w:tr w:rsidR="00FB6D3D" w14:paraId="6F5FBE5B" w14:textId="77777777">
        <w:trPr>
          <w:jc w:val="center"/>
        </w:trPr>
        <w:tc>
          <w:tcPr>
            <w:tcW w:w="1980" w:type="dxa"/>
          </w:tcPr>
          <w:p w14:paraId="5E7ED507" w14:textId="77777777" w:rsidR="00FB6D3D" w:rsidRDefault="00D22A15">
            <w:pPr>
              <w:ind w:firstLineChars="0" w:firstLine="0"/>
              <w:rPr>
                <w:rFonts w:ascii="Times New Roman" w:hAnsi="Times New Roman" w:cs="Times New Roman"/>
                <w:color w:val="262626"/>
                <w:spacing w:val="12"/>
                <w:szCs w:val="21"/>
              </w:rPr>
            </w:pPr>
            <w:r>
              <w:rPr>
                <w:rFonts w:ascii="Times New Roman" w:hAnsi="Times New Roman" w:cs="Times New Roman"/>
                <w:color w:val="262626"/>
                <w:spacing w:val="12"/>
                <w:szCs w:val="21"/>
              </w:rPr>
              <w:t>corner_point_x</w:t>
            </w:r>
          </w:p>
        </w:tc>
        <w:tc>
          <w:tcPr>
            <w:tcW w:w="1276" w:type="dxa"/>
          </w:tcPr>
          <w:p w14:paraId="42BF5E3C" w14:textId="77777777" w:rsidR="00FB6D3D" w:rsidRDefault="00D22A15">
            <w:pPr>
              <w:ind w:firstLineChars="0" w:firstLine="0"/>
            </w:pPr>
            <w:r>
              <w:rPr>
                <w:rFonts w:hint="eastAsia"/>
              </w:rPr>
              <w:t>string</w:t>
            </w:r>
          </w:p>
        </w:tc>
        <w:tc>
          <w:tcPr>
            <w:tcW w:w="2982" w:type="dxa"/>
          </w:tcPr>
          <w:p w14:paraId="428F04D4" w14:textId="77777777" w:rsidR="00FB6D3D" w:rsidRDefault="00D22A15">
            <w:pPr>
              <w:ind w:firstLineChars="0" w:firstLine="0"/>
            </w:pPr>
            <w:r>
              <w:rPr>
                <w:rFonts w:hint="eastAsia"/>
              </w:rPr>
              <w:t>角点</w:t>
            </w:r>
            <w:r>
              <w:rPr>
                <w:rFonts w:hint="eastAsia"/>
              </w:rPr>
              <w:t>X</w:t>
            </w:r>
            <w:r>
              <w:rPr>
                <w:rFonts w:hint="eastAsia"/>
              </w:rPr>
              <w:t>坐标</w:t>
            </w:r>
          </w:p>
        </w:tc>
        <w:tc>
          <w:tcPr>
            <w:tcW w:w="2835" w:type="dxa"/>
          </w:tcPr>
          <w:p w14:paraId="03B91B7A" w14:textId="77777777" w:rsidR="00FB6D3D" w:rsidRDefault="00FB6D3D">
            <w:pPr>
              <w:ind w:firstLineChars="0" w:firstLine="0"/>
            </w:pPr>
          </w:p>
        </w:tc>
      </w:tr>
      <w:tr w:rsidR="00FB6D3D" w14:paraId="02512179" w14:textId="77777777">
        <w:trPr>
          <w:jc w:val="center"/>
        </w:trPr>
        <w:tc>
          <w:tcPr>
            <w:tcW w:w="1980" w:type="dxa"/>
          </w:tcPr>
          <w:p w14:paraId="47169B40" w14:textId="77777777" w:rsidR="00FB6D3D" w:rsidRDefault="00D22A15">
            <w:pPr>
              <w:ind w:firstLineChars="0" w:firstLine="0"/>
              <w:rPr>
                <w:rFonts w:ascii="Times New Roman" w:hAnsi="Times New Roman" w:cs="Times New Roman"/>
                <w:color w:val="262626"/>
                <w:spacing w:val="12"/>
                <w:szCs w:val="21"/>
              </w:rPr>
            </w:pPr>
            <w:r>
              <w:rPr>
                <w:rFonts w:ascii="Times New Roman" w:hAnsi="Times New Roman" w:cs="Times New Roman"/>
                <w:color w:val="262626"/>
                <w:spacing w:val="12"/>
                <w:szCs w:val="21"/>
              </w:rPr>
              <w:lastRenderedPageBreak/>
              <w:t>corner_point_y</w:t>
            </w:r>
          </w:p>
        </w:tc>
        <w:tc>
          <w:tcPr>
            <w:tcW w:w="1276" w:type="dxa"/>
          </w:tcPr>
          <w:p w14:paraId="494EB932" w14:textId="77777777" w:rsidR="00FB6D3D" w:rsidRDefault="00D22A15">
            <w:pPr>
              <w:ind w:firstLineChars="0" w:firstLine="0"/>
            </w:pPr>
            <w:r>
              <w:rPr>
                <w:rFonts w:hint="eastAsia"/>
              </w:rPr>
              <w:t>string</w:t>
            </w:r>
          </w:p>
        </w:tc>
        <w:tc>
          <w:tcPr>
            <w:tcW w:w="2982" w:type="dxa"/>
          </w:tcPr>
          <w:p w14:paraId="6C238FEC" w14:textId="77777777" w:rsidR="00FB6D3D" w:rsidRDefault="00D22A15">
            <w:pPr>
              <w:ind w:firstLineChars="0" w:firstLine="0"/>
            </w:pPr>
            <w:r>
              <w:rPr>
                <w:rFonts w:hint="eastAsia"/>
              </w:rPr>
              <w:t>角点</w:t>
            </w:r>
            <w:r>
              <w:rPr>
                <w:rFonts w:hint="eastAsia"/>
              </w:rPr>
              <w:t>Y</w:t>
            </w:r>
            <w:r>
              <w:rPr>
                <w:rFonts w:hint="eastAsia"/>
              </w:rPr>
              <w:t>坐标</w:t>
            </w:r>
          </w:p>
        </w:tc>
        <w:tc>
          <w:tcPr>
            <w:tcW w:w="2835" w:type="dxa"/>
          </w:tcPr>
          <w:p w14:paraId="2B554BFE" w14:textId="77777777" w:rsidR="00FB6D3D" w:rsidRDefault="00FB6D3D">
            <w:pPr>
              <w:ind w:firstLineChars="0" w:firstLine="0"/>
            </w:pPr>
          </w:p>
        </w:tc>
      </w:tr>
      <w:tr w:rsidR="00FB6D3D" w14:paraId="5118A4D4" w14:textId="77777777">
        <w:trPr>
          <w:jc w:val="center"/>
        </w:trPr>
        <w:tc>
          <w:tcPr>
            <w:tcW w:w="1980" w:type="dxa"/>
          </w:tcPr>
          <w:p w14:paraId="7D7DDC65" w14:textId="77777777" w:rsidR="00FB6D3D" w:rsidRDefault="00D22A15">
            <w:pPr>
              <w:ind w:firstLineChars="0" w:firstLine="0"/>
              <w:rPr>
                <w:rFonts w:ascii="Times New Roman" w:hAnsi="Times New Roman" w:cs="Times New Roman"/>
                <w:color w:val="262626"/>
                <w:spacing w:val="12"/>
                <w:szCs w:val="21"/>
              </w:rPr>
            </w:pPr>
            <w:r>
              <w:rPr>
                <w:rFonts w:ascii="Times New Roman" w:hAnsi="Times New Roman" w:cs="Times New Roman"/>
                <w:color w:val="262626"/>
                <w:spacing w:val="12"/>
                <w:szCs w:val="21"/>
              </w:rPr>
              <w:t>edge_point_x</w:t>
            </w:r>
          </w:p>
        </w:tc>
        <w:tc>
          <w:tcPr>
            <w:tcW w:w="1276" w:type="dxa"/>
          </w:tcPr>
          <w:p w14:paraId="607D0CCC" w14:textId="77777777" w:rsidR="00FB6D3D" w:rsidRDefault="00D22A15">
            <w:pPr>
              <w:ind w:firstLineChars="0" w:firstLine="0"/>
            </w:pPr>
            <w:r>
              <w:rPr>
                <w:rFonts w:hint="eastAsia"/>
              </w:rPr>
              <w:t>string</w:t>
            </w:r>
          </w:p>
        </w:tc>
        <w:tc>
          <w:tcPr>
            <w:tcW w:w="2982" w:type="dxa"/>
          </w:tcPr>
          <w:p w14:paraId="3860D37D" w14:textId="77777777" w:rsidR="00FB6D3D" w:rsidRDefault="00D22A15">
            <w:pPr>
              <w:ind w:firstLineChars="0" w:firstLine="0"/>
            </w:pPr>
            <w:r>
              <w:rPr>
                <w:rFonts w:hint="eastAsia"/>
              </w:rPr>
              <w:t>边点</w:t>
            </w:r>
            <w:r>
              <w:rPr>
                <w:rFonts w:hint="eastAsia"/>
              </w:rPr>
              <w:t>X</w:t>
            </w:r>
            <w:r>
              <w:rPr>
                <w:rFonts w:hint="eastAsia"/>
              </w:rPr>
              <w:t>坐标</w:t>
            </w:r>
          </w:p>
        </w:tc>
        <w:tc>
          <w:tcPr>
            <w:tcW w:w="2835" w:type="dxa"/>
          </w:tcPr>
          <w:p w14:paraId="759E3308" w14:textId="77777777" w:rsidR="00FB6D3D" w:rsidRDefault="00FB6D3D">
            <w:pPr>
              <w:ind w:firstLineChars="0" w:firstLine="0"/>
            </w:pPr>
          </w:p>
        </w:tc>
      </w:tr>
      <w:tr w:rsidR="00FB6D3D" w14:paraId="6A236EDD" w14:textId="77777777">
        <w:trPr>
          <w:jc w:val="center"/>
        </w:trPr>
        <w:tc>
          <w:tcPr>
            <w:tcW w:w="1980" w:type="dxa"/>
          </w:tcPr>
          <w:p w14:paraId="39783AA6" w14:textId="77777777" w:rsidR="00FB6D3D" w:rsidRDefault="00D22A15">
            <w:pPr>
              <w:ind w:firstLineChars="0" w:firstLine="0"/>
              <w:rPr>
                <w:rFonts w:ascii="Times New Roman" w:hAnsi="Times New Roman" w:cs="Times New Roman"/>
                <w:color w:val="262626"/>
                <w:spacing w:val="12"/>
                <w:szCs w:val="21"/>
              </w:rPr>
            </w:pPr>
            <w:r>
              <w:rPr>
                <w:rFonts w:ascii="Times New Roman" w:hAnsi="Times New Roman" w:cs="Times New Roman"/>
                <w:color w:val="262626"/>
                <w:spacing w:val="12"/>
                <w:szCs w:val="21"/>
              </w:rPr>
              <w:t>edge_point_y</w:t>
            </w:r>
          </w:p>
        </w:tc>
        <w:tc>
          <w:tcPr>
            <w:tcW w:w="1276" w:type="dxa"/>
          </w:tcPr>
          <w:p w14:paraId="546EBFC8" w14:textId="77777777" w:rsidR="00FB6D3D" w:rsidRDefault="00D22A15">
            <w:pPr>
              <w:ind w:firstLineChars="0" w:firstLine="0"/>
            </w:pPr>
            <w:r>
              <w:rPr>
                <w:rFonts w:hint="eastAsia"/>
              </w:rPr>
              <w:t>string</w:t>
            </w:r>
          </w:p>
        </w:tc>
        <w:tc>
          <w:tcPr>
            <w:tcW w:w="2982" w:type="dxa"/>
          </w:tcPr>
          <w:p w14:paraId="37C02E74" w14:textId="77777777" w:rsidR="00FB6D3D" w:rsidRDefault="00D22A15">
            <w:pPr>
              <w:ind w:firstLineChars="0" w:firstLine="0"/>
            </w:pPr>
            <w:r>
              <w:rPr>
                <w:rFonts w:hint="eastAsia"/>
              </w:rPr>
              <w:t>边点</w:t>
            </w:r>
            <w:r>
              <w:rPr>
                <w:rFonts w:hint="eastAsia"/>
              </w:rPr>
              <w:t>Y</w:t>
            </w:r>
            <w:r>
              <w:rPr>
                <w:rFonts w:hint="eastAsia"/>
              </w:rPr>
              <w:t>坐标</w:t>
            </w:r>
          </w:p>
        </w:tc>
        <w:tc>
          <w:tcPr>
            <w:tcW w:w="2835" w:type="dxa"/>
          </w:tcPr>
          <w:p w14:paraId="62C2E6F7" w14:textId="77777777" w:rsidR="00FB6D3D" w:rsidRDefault="00FB6D3D">
            <w:pPr>
              <w:ind w:firstLineChars="0" w:firstLine="0"/>
            </w:pPr>
          </w:p>
        </w:tc>
      </w:tr>
    </w:tbl>
    <w:p w14:paraId="6C610C05" w14:textId="77777777" w:rsidR="00FB6D3D" w:rsidRDefault="00FB6D3D">
      <w:pPr>
        <w:spacing w:line="360" w:lineRule="atLeast"/>
        <w:ind w:firstLineChars="0" w:firstLine="0"/>
      </w:pPr>
    </w:p>
    <w:p w14:paraId="6216FFB2" w14:textId="77777777" w:rsidR="00FB6D3D" w:rsidRDefault="00D22A15">
      <w:pPr>
        <w:pStyle w:val="af6"/>
        <w:ind w:left="420" w:firstLineChars="0" w:firstLine="0"/>
        <w:rPr>
          <w:rStyle w:val="af3"/>
        </w:rPr>
      </w:pPr>
      <w:r>
        <w:rPr>
          <w:rStyle w:val="af3"/>
          <w:rFonts w:hint="eastAsia"/>
        </w:rPr>
        <w:t>返回结果：</w:t>
      </w:r>
    </w:p>
    <w:p w14:paraId="275C2E73" w14:textId="77777777" w:rsidR="00FB6D3D" w:rsidRDefault="00D22A15">
      <w:pPr>
        <w:spacing w:line="360" w:lineRule="atLeast"/>
        <w:ind w:firstLineChars="166" w:firstLine="418"/>
        <w:rPr>
          <w:rFonts w:ascii="Times New Roman" w:hAnsi="Times New Roman" w:cs="Times New Roman"/>
          <w:color w:val="262626"/>
          <w:spacing w:val="12"/>
          <w:szCs w:val="21"/>
        </w:rPr>
      </w:pPr>
      <w:r>
        <w:rPr>
          <w:rFonts w:ascii="Times New Roman" w:hAnsi="Times New Roman" w:cs="Times New Roman" w:hint="eastAsia"/>
          <w:color w:val="262626"/>
          <w:spacing w:val="12"/>
          <w:szCs w:val="21"/>
        </w:rPr>
        <w:t>{</w:t>
      </w:r>
    </w:p>
    <w:p w14:paraId="166EC301" w14:textId="77777777" w:rsidR="00FB6D3D" w:rsidRDefault="00D22A15">
      <w:pPr>
        <w:spacing w:line="360" w:lineRule="atLeast"/>
        <w:ind w:leftChars="225" w:left="540" w:firstLine="504"/>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code</w:t>
      </w: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 xml:space="preserve">: </w:t>
      </w:r>
      <w:r>
        <w:rPr>
          <w:rFonts w:ascii="Times New Roman" w:hAnsi="Times New Roman" w:cs="Times New Roman"/>
          <w:color w:val="262626"/>
          <w:spacing w:val="12"/>
          <w:szCs w:val="21"/>
        </w:rPr>
        <w:t>20</w:t>
      </w:r>
      <w:r>
        <w:rPr>
          <w:rFonts w:ascii="Times New Roman" w:hAnsi="Times New Roman" w:cs="Times New Roman" w:hint="eastAsia"/>
          <w:color w:val="262626"/>
          <w:spacing w:val="12"/>
          <w:szCs w:val="21"/>
        </w:rPr>
        <w:t>0,</w:t>
      </w:r>
    </w:p>
    <w:p w14:paraId="323BACF2" w14:textId="77777777" w:rsidR="00FB6D3D" w:rsidRDefault="00D22A15">
      <w:pPr>
        <w:spacing w:line="360" w:lineRule="atLeast"/>
        <w:ind w:leftChars="225" w:left="540" w:firstLine="504"/>
        <w:rPr>
          <w:rFonts w:ascii="Times New Roman" w:hAnsi="Times New Roman" w:cs="Times New Roman"/>
          <w:color w:val="262626"/>
          <w:spacing w:val="12"/>
          <w:szCs w:val="21"/>
        </w:rPr>
      </w:pPr>
      <w:r>
        <w:rPr>
          <w:rFonts w:ascii="Times New Roman" w:hAnsi="Times New Roman" w:cs="Times New Roman"/>
          <w:color w:val="262626"/>
          <w:spacing w:val="12"/>
          <w:szCs w:val="21"/>
        </w:rPr>
        <w:t>“msg”</w:t>
      </w:r>
      <w:r>
        <w:rPr>
          <w:rFonts w:ascii="Times New Roman" w:hAnsi="Times New Roman" w:cs="Times New Roman" w:hint="eastAsia"/>
          <w:color w:val="262626"/>
          <w:spacing w:val="12"/>
          <w:szCs w:val="21"/>
        </w:rPr>
        <w:t xml:space="preserve">: </w:t>
      </w: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success</w:t>
      </w: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w:t>
      </w:r>
    </w:p>
    <w:p w14:paraId="36668081" w14:textId="77777777" w:rsidR="00FB6D3D" w:rsidRDefault="00D22A15">
      <w:pPr>
        <w:spacing w:line="360" w:lineRule="atLeast"/>
        <w:ind w:leftChars="225" w:left="540" w:firstLine="504"/>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data</w:t>
      </w: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w:t>
      </w:r>
      <w:r>
        <w:rPr>
          <w:rFonts w:ascii="Times New Roman" w:hAnsi="Times New Roman" w:cs="Times New Roman"/>
          <w:color w:val="262626"/>
          <w:spacing w:val="12"/>
          <w:szCs w:val="21"/>
        </w:rPr>
        <w:t>null</w:t>
      </w:r>
    </w:p>
    <w:p w14:paraId="155C9E5F" w14:textId="77777777" w:rsidR="00FB6D3D" w:rsidRDefault="00D22A15">
      <w:pPr>
        <w:spacing w:line="360" w:lineRule="atLeast"/>
        <w:ind w:firstLineChars="214" w:firstLine="539"/>
        <w:rPr>
          <w:rFonts w:ascii="Times New Roman" w:hAnsi="Times New Roman" w:cs="Times New Roman"/>
          <w:color w:val="262626"/>
          <w:spacing w:val="12"/>
          <w:szCs w:val="21"/>
        </w:rPr>
      </w:pPr>
      <w:r>
        <w:rPr>
          <w:rFonts w:ascii="Times New Roman" w:hAnsi="Times New Roman" w:cs="Times New Roman" w:hint="eastAsia"/>
          <w:color w:val="262626"/>
          <w:spacing w:val="12"/>
          <w:szCs w:val="21"/>
        </w:rPr>
        <w:t>}</w:t>
      </w:r>
    </w:p>
    <w:tbl>
      <w:tblPr>
        <w:tblStyle w:val="af2"/>
        <w:tblW w:w="9214" w:type="dxa"/>
        <w:jc w:val="center"/>
        <w:tblLayout w:type="fixed"/>
        <w:tblLook w:val="04A0" w:firstRow="1" w:lastRow="0" w:firstColumn="1" w:lastColumn="0" w:noHBand="0" w:noVBand="1"/>
      </w:tblPr>
      <w:tblGrid>
        <w:gridCol w:w="1985"/>
        <w:gridCol w:w="1276"/>
        <w:gridCol w:w="2976"/>
        <w:gridCol w:w="2977"/>
      </w:tblGrid>
      <w:tr w:rsidR="00FB6D3D" w14:paraId="7FBEA7C7" w14:textId="77777777">
        <w:trPr>
          <w:jc w:val="center"/>
        </w:trPr>
        <w:tc>
          <w:tcPr>
            <w:tcW w:w="1985" w:type="dxa"/>
          </w:tcPr>
          <w:p w14:paraId="1D345D42" w14:textId="77777777" w:rsidR="00FB6D3D" w:rsidRDefault="00D22A15">
            <w:pPr>
              <w:ind w:firstLineChars="0" w:firstLine="0"/>
            </w:pPr>
            <w:r>
              <w:rPr>
                <w:rFonts w:hint="eastAsia"/>
              </w:rPr>
              <w:t>参数</w:t>
            </w:r>
          </w:p>
        </w:tc>
        <w:tc>
          <w:tcPr>
            <w:tcW w:w="1276" w:type="dxa"/>
          </w:tcPr>
          <w:p w14:paraId="7CEA7009" w14:textId="77777777" w:rsidR="00FB6D3D" w:rsidRDefault="00D22A15">
            <w:pPr>
              <w:ind w:firstLineChars="0" w:firstLine="0"/>
            </w:pPr>
            <w:r>
              <w:rPr>
                <w:rFonts w:hint="eastAsia"/>
              </w:rPr>
              <w:t>参数类型</w:t>
            </w:r>
          </w:p>
        </w:tc>
        <w:tc>
          <w:tcPr>
            <w:tcW w:w="2976" w:type="dxa"/>
          </w:tcPr>
          <w:p w14:paraId="48D8F8EA" w14:textId="77777777" w:rsidR="00FB6D3D" w:rsidRDefault="00D22A15">
            <w:pPr>
              <w:ind w:firstLineChars="0" w:firstLine="0"/>
            </w:pPr>
            <w:r>
              <w:rPr>
                <w:rFonts w:hint="eastAsia"/>
              </w:rPr>
              <w:t>说明</w:t>
            </w:r>
          </w:p>
        </w:tc>
        <w:tc>
          <w:tcPr>
            <w:tcW w:w="2977" w:type="dxa"/>
          </w:tcPr>
          <w:p w14:paraId="46D1F55C" w14:textId="77777777" w:rsidR="00FB6D3D" w:rsidRDefault="00D22A15">
            <w:pPr>
              <w:ind w:firstLineChars="0" w:firstLine="0"/>
            </w:pPr>
            <w:r>
              <w:rPr>
                <w:rFonts w:hint="eastAsia"/>
              </w:rPr>
              <w:t>示例值</w:t>
            </w:r>
          </w:p>
        </w:tc>
      </w:tr>
      <w:tr w:rsidR="00FB6D3D" w14:paraId="1817D3D7" w14:textId="77777777">
        <w:trPr>
          <w:jc w:val="center"/>
        </w:trPr>
        <w:tc>
          <w:tcPr>
            <w:tcW w:w="1985" w:type="dxa"/>
          </w:tcPr>
          <w:p w14:paraId="503789EF" w14:textId="77777777" w:rsidR="00FB6D3D" w:rsidRDefault="00D22A15">
            <w:pPr>
              <w:ind w:firstLineChars="0" w:firstLine="0"/>
              <w:rPr>
                <w:rFonts w:ascii="Times New Roman" w:hAnsi="Times New Roman" w:cs="Times New Roman"/>
              </w:rPr>
            </w:pPr>
            <w:r>
              <w:rPr>
                <w:rFonts w:ascii="Times New Roman" w:hAnsi="Times New Roman" w:cs="Times New Roman" w:hint="eastAsia"/>
                <w:color w:val="262626"/>
                <w:spacing w:val="12"/>
                <w:szCs w:val="21"/>
              </w:rPr>
              <w:t>code</w:t>
            </w:r>
          </w:p>
        </w:tc>
        <w:tc>
          <w:tcPr>
            <w:tcW w:w="1276" w:type="dxa"/>
          </w:tcPr>
          <w:p w14:paraId="7DB36D69" w14:textId="77777777" w:rsidR="00FB6D3D" w:rsidRDefault="00D22A15">
            <w:pPr>
              <w:ind w:firstLineChars="0" w:firstLine="0"/>
            </w:pPr>
            <w:r>
              <w:rPr>
                <w:rFonts w:hint="eastAsia"/>
              </w:rPr>
              <w:t>int</w:t>
            </w:r>
          </w:p>
        </w:tc>
        <w:tc>
          <w:tcPr>
            <w:tcW w:w="2976" w:type="dxa"/>
          </w:tcPr>
          <w:p w14:paraId="6779624F" w14:textId="77777777" w:rsidR="00FB6D3D" w:rsidRDefault="00D22A15">
            <w:pPr>
              <w:ind w:firstLineChars="0" w:firstLine="0"/>
            </w:pPr>
            <w:r>
              <w:rPr>
                <w:rFonts w:hint="eastAsia"/>
              </w:rPr>
              <w:t>返回码</w:t>
            </w:r>
          </w:p>
        </w:tc>
        <w:tc>
          <w:tcPr>
            <w:tcW w:w="2977" w:type="dxa"/>
          </w:tcPr>
          <w:p w14:paraId="36BD52A2" w14:textId="77777777" w:rsidR="00FB6D3D" w:rsidRDefault="00D22A15">
            <w:pPr>
              <w:ind w:firstLineChars="0" w:firstLine="0"/>
            </w:pPr>
            <w:r>
              <w:t>20</w:t>
            </w:r>
            <w:r>
              <w:rPr>
                <w:rFonts w:hint="eastAsia"/>
              </w:rPr>
              <w:t>0</w:t>
            </w:r>
            <w:r>
              <w:rPr>
                <w:rFonts w:hint="eastAsia"/>
              </w:rPr>
              <w:t>为成功；</w:t>
            </w:r>
            <w:r>
              <w:rPr>
                <w:rFonts w:hint="eastAsia"/>
              </w:rPr>
              <w:t>4</w:t>
            </w:r>
            <w:r>
              <w:t>00</w:t>
            </w:r>
            <w:r>
              <w:rPr>
                <w:rFonts w:hint="eastAsia"/>
              </w:rPr>
              <w:t>为失败</w:t>
            </w:r>
          </w:p>
        </w:tc>
      </w:tr>
      <w:tr w:rsidR="00FB6D3D" w14:paraId="6F528067" w14:textId="77777777">
        <w:trPr>
          <w:jc w:val="center"/>
        </w:trPr>
        <w:tc>
          <w:tcPr>
            <w:tcW w:w="1985" w:type="dxa"/>
          </w:tcPr>
          <w:p w14:paraId="6526A16A" w14:textId="77777777" w:rsidR="00FB6D3D" w:rsidRDefault="00D22A15">
            <w:pPr>
              <w:ind w:firstLineChars="0" w:firstLine="0"/>
              <w:rPr>
                <w:rFonts w:ascii="Times New Roman" w:hAnsi="Times New Roman" w:cs="Times New Roman"/>
              </w:rPr>
            </w:pPr>
            <w:r>
              <w:rPr>
                <w:rFonts w:ascii="Times New Roman" w:hAnsi="Times New Roman" w:cs="Times New Roman"/>
                <w:color w:val="262626"/>
                <w:spacing w:val="12"/>
                <w:szCs w:val="21"/>
              </w:rPr>
              <w:t>msg</w:t>
            </w:r>
          </w:p>
        </w:tc>
        <w:tc>
          <w:tcPr>
            <w:tcW w:w="1276" w:type="dxa"/>
          </w:tcPr>
          <w:p w14:paraId="160B5632" w14:textId="77777777" w:rsidR="00FB6D3D" w:rsidRDefault="00D22A15">
            <w:pPr>
              <w:ind w:firstLineChars="0" w:firstLine="0"/>
            </w:pPr>
            <w:r>
              <w:rPr>
                <w:rFonts w:hint="eastAsia"/>
              </w:rPr>
              <w:t>string</w:t>
            </w:r>
          </w:p>
        </w:tc>
        <w:tc>
          <w:tcPr>
            <w:tcW w:w="2976" w:type="dxa"/>
          </w:tcPr>
          <w:p w14:paraId="4BF68B37" w14:textId="77777777" w:rsidR="00FB6D3D" w:rsidRDefault="00D22A15">
            <w:pPr>
              <w:ind w:firstLineChars="0" w:firstLine="0"/>
            </w:pPr>
            <w:r>
              <w:rPr>
                <w:rFonts w:hint="eastAsia"/>
              </w:rPr>
              <w:t>对返回码的文本描述内容。若返回码不为</w:t>
            </w:r>
            <w:r>
              <w:rPr>
                <w:rFonts w:hint="eastAsia"/>
              </w:rPr>
              <w:t>200</w:t>
            </w:r>
            <w:r>
              <w:rPr>
                <w:rFonts w:hint="eastAsia"/>
              </w:rPr>
              <w:t>，则返回错误描述信息</w:t>
            </w:r>
          </w:p>
        </w:tc>
        <w:tc>
          <w:tcPr>
            <w:tcW w:w="2977" w:type="dxa"/>
          </w:tcPr>
          <w:p w14:paraId="4C4788A8" w14:textId="77777777" w:rsidR="00FB6D3D" w:rsidRDefault="00D22A15">
            <w:pPr>
              <w:ind w:firstLineChars="0" w:firstLine="0"/>
              <w:rPr>
                <w:rFonts w:ascii="Times New Roman" w:hAnsi="Times New Roman" w:cs="Times New Roman"/>
              </w:rPr>
            </w:pPr>
            <w:r>
              <w:rPr>
                <w:rFonts w:ascii="Times New Roman" w:hAnsi="Times New Roman" w:cs="Times New Roman"/>
              </w:rPr>
              <w:t>“</w:t>
            </w:r>
            <w:r>
              <w:rPr>
                <w:rFonts w:ascii="Times New Roman" w:hAnsi="Times New Roman" w:cs="Times New Roman" w:hint="eastAsia"/>
              </w:rPr>
              <w:t>success</w:t>
            </w:r>
            <w:r>
              <w:rPr>
                <w:rFonts w:ascii="Times New Roman" w:hAnsi="Times New Roman" w:cs="Times New Roman" w:hint="eastAsia"/>
              </w:rPr>
              <w:t>”表示请求成功，请求失败时（</w:t>
            </w:r>
            <w:r>
              <w:rPr>
                <w:rFonts w:ascii="Times New Roman" w:hAnsi="Times New Roman" w:cs="Times New Roman" w:hint="eastAsia"/>
              </w:rPr>
              <w:t>code</w:t>
            </w:r>
            <w:r>
              <w:rPr>
                <w:rFonts w:ascii="Times New Roman" w:hAnsi="Times New Roman" w:cs="Times New Roman" w:hint="eastAsia"/>
              </w:rPr>
              <w:t>非</w:t>
            </w:r>
            <w:r>
              <w:rPr>
                <w:rFonts w:ascii="Times New Roman" w:hAnsi="Times New Roman" w:cs="Times New Roman" w:hint="eastAsia"/>
              </w:rPr>
              <w:t>200</w:t>
            </w:r>
            <w:r>
              <w:rPr>
                <w:rFonts w:ascii="Times New Roman" w:hAnsi="Times New Roman" w:cs="Times New Roman" w:hint="eastAsia"/>
              </w:rPr>
              <w:t>）返回详细错误描述信息</w:t>
            </w:r>
          </w:p>
        </w:tc>
      </w:tr>
      <w:tr w:rsidR="00FB6D3D" w14:paraId="1E29454E" w14:textId="77777777">
        <w:trPr>
          <w:jc w:val="center"/>
        </w:trPr>
        <w:tc>
          <w:tcPr>
            <w:tcW w:w="1985" w:type="dxa"/>
          </w:tcPr>
          <w:p w14:paraId="4B14D46C" w14:textId="77777777" w:rsidR="00FB6D3D" w:rsidRDefault="00D22A15">
            <w:pPr>
              <w:ind w:firstLineChars="0" w:firstLine="0"/>
              <w:rPr>
                <w:rFonts w:ascii="Times New Roman" w:hAnsi="Times New Roman" w:cs="Times New Roman"/>
                <w:color w:val="262626"/>
                <w:spacing w:val="12"/>
                <w:szCs w:val="21"/>
              </w:rPr>
            </w:pPr>
            <w:r>
              <w:rPr>
                <w:rFonts w:ascii="Times New Roman" w:hAnsi="Times New Roman" w:cs="Times New Roman"/>
                <w:color w:val="262626"/>
                <w:spacing w:val="12"/>
                <w:szCs w:val="21"/>
              </w:rPr>
              <w:t>data</w:t>
            </w:r>
          </w:p>
        </w:tc>
        <w:tc>
          <w:tcPr>
            <w:tcW w:w="1276" w:type="dxa"/>
          </w:tcPr>
          <w:p w14:paraId="79260760" w14:textId="77777777" w:rsidR="00FB6D3D" w:rsidRDefault="00D22A15">
            <w:pPr>
              <w:ind w:firstLineChars="0" w:firstLine="0"/>
            </w:pPr>
            <w:r>
              <w:t>string</w:t>
            </w:r>
          </w:p>
        </w:tc>
        <w:tc>
          <w:tcPr>
            <w:tcW w:w="2976" w:type="dxa"/>
          </w:tcPr>
          <w:p w14:paraId="42F5ED67" w14:textId="77777777" w:rsidR="00FB6D3D" w:rsidRDefault="00D22A15">
            <w:pPr>
              <w:ind w:firstLineChars="0" w:firstLine="0"/>
            </w:pPr>
            <w:r>
              <w:rPr>
                <w:rFonts w:hint="eastAsia"/>
              </w:rPr>
              <w:t>数据区，如过没有数据返回，则为空</w:t>
            </w:r>
          </w:p>
        </w:tc>
        <w:tc>
          <w:tcPr>
            <w:tcW w:w="2977" w:type="dxa"/>
          </w:tcPr>
          <w:p w14:paraId="6FA16840" w14:textId="77777777" w:rsidR="00FB6D3D" w:rsidRDefault="00FB6D3D">
            <w:pPr>
              <w:ind w:firstLineChars="0" w:firstLine="0"/>
              <w:rPr>
                <w:rFonts w:ascii="Times New Roman" w:hAnsi="Times New Roman" w:cs="Times New Roman"/>
              </w:rPr>
            </w:pPr>
          </w:p>
        </w:tc>
      </w:tr>
    </w:tbl>
    <w:p w14:paraId="30548419" w14:textId="77777777" w:rsidR="00FB6D3D" w:rsidRDefault="00D22A15">
      <w:pPr>
        <w:pStyle w:val="2"/>
        <w:spacing w:before="120"/>
        <w:ind w:left="425"/>
        <w:rPr>
          <w:rFonts w:ascii="宋体" w:eastAsia="宋体" w:hAnsi="宋体"/>
          <w:szCs w:val="30"/>
          <w:lang w:val="en-US"/>
        </w:rPr>
      </w:pPr>
      <w:bookmarkStart w:id="55" w:name="_Toc28670"/>
      <w:r>
        <w:rPr>
          <w:rFonts w:ascii="宋体" w:eastAsia="宋体" w:hAnsi="宋体" w:hint="eastAsia"/>
          <w:szCs w:val="30"/>
          <w:lang w:val="en-US"/>
        </w:rPr>
        <w:t>7.8</w:t>
      </w:r>
      <w:r>
        <w:rPr>
          <w:rFonts w:ascii="宋体" w:eastAsia="宋体" w:hAnsi="宋体" w:hint="eastAsia"/>
          <w:szCs w:val="30"/>
          <w:lang w:val="en-US"/>
        </w:rPr>
        <w:t>发送</w:t>
      </w:r>
      <w:r>
        <w:rPr>
          <w:rFonts w:ascii="宋体" w:eastAsia="宋体" w:hAnsi="宋体" w:hint="eastAsia"/>
          <w:szCs w:val="30"/>
        </w:rPr>
        <w:t>大件分拣区</w:t>
      </w:r>
      <w:r>
        <w:rPr>
          <w:rFonts w:ascii="宋体" w:eastAsia="宋体" w:hAnsi="宋体" w:hint="eastAsia"/>
          <w:szCs w:val="30"/>
          <w:lang w:val="en-US"/>
        </w:rPr>
        <w:t>需要补抓的零件信息</w:t>
      </w:r>
      <w:bookmarkEnd w:id="55"/>
    </w:p>
    <w:p w14:paraId="355C86DA" w14:textId="77777777" w:rsidR="00FB6D3D" w:rsidRDefault="00D22A15">
      <w:pPr>
        <w:pStyle w:val="af6"/>
        <w:ind w:left="420" w:firstLineChars="0" w:firstLine="0"/>
      </w:pPr>
      <w:r>
        <w:rPr>
          <w:rFonts w:ascii="宋体" w:hAnsi="宋体"/>
          <w:szCs w:val="30"/>
        </w:rPr>
        <w:t xml:space="preserve">    </w:t>
      </w:r>
      <w:r>
        <w:rPr>
          <w:b/>
          <w:bCs/>
        </w:rPr>
        <w:t>请求方式</w:t>
      </w:r>
      <w:r>
        <w:t>：</w:t>
      </w:r>
      <w:r>
        <w:t>POST</w:t>
      </w:r>
      <w:r>
        <w:t>（</w:t>
      </w:r>
      <w:r>
        <w:t>HTTP</w:t>
      </w:r>
      <w:r>
        <w:t>）</w:t>
      </w:r>
    </w:p>
    <w:p w14:paraId="39AE35E2" w14:textId="77777777" w:rsidR="00FB6D3D" w:rsidRDefault="00D22A15">
      <w:pPr>
        <w:pStyle w:val="af6"/>
        <w:ind w:left="420" w:firstLine="506"/>
        <w:rPr>
          <w:rFonts w:ascii="Times New Roman" w:hAnsi="Times New Roman" w:cs="Times New Roman"/>
          <w:color w:val="262626"/>
          <w:spacing w:val="12"/>
          <w:szCs w:val="21"/>
        </w:rPr>
      </w:pPr>
      <w:r>
        <w:rPr>
          <w:rFonts w:ascii="Times New Roman" w:hAnsi="Times New Roman" w:cs="Times New Roman"/>
          <w:b/>
          <w:bCs/>
          <w:color w:val="262626"/>
          <w:spacing w:val="12"/>
          <w:szCs w:val="21"/>
        </w:rPr>
        <w:t>请求地址</w:t>
      </w:r>
      <w:r>
        <w:rPr>
          <w:rFonts w:ascii="Times New Roman" w:hAnsi="Times New Roman" w:cs="Times New Roman"/>
          <w:color w:val="262626"/>
          <w:spacing w:val="12"/>
          <w:szCs w:val="21"/>
        </w:rPr>
        <w:t>：</w:t>
      </w:r>
      <w:r>
        <w:rPr>
          <w:rFonts w:ascii="Times New Roman" w:hAnsi="Times New Roman" w:cs="Times New Roman"/>
          <w:color w:val="262626"/>
          <w:spacing w:val="12"/>
          <w:szCs w:val="24"/>
        </w:rPr>
        <w:t>http://</w:t>
      </w:r>
      <w:r>
        <w:rPr>
          <w:rFonts w:ascii="Times New Roman" w:hAnsi="Times New Roman" w:cs="Times New Roman" w:hint="eastAsia"/>
          <w:color w:val="262626"/>
          <w:spacing w:val="12"/>
          <w:szCs w:val="24"/>
        </w:rPr>
        <w:t>ip</w:t>
      </w:r>
      <w:r>
        <w:rPr>
          <w:rFonts w:ascii="Times New Roman" w:hAnsi="Times New Roman" w:cs="Times New Roman"/>
          <w:color w:val="262626"/>
          <w:spacing w:val="12"/>
          <w:szCs w:val="24"/>
        </w:rPr>
        <w:t>:port</w:t>
      </w:r>
      <w:r>
        <w:rPr>
          <w:rFonts w:ascii="Times New Roman" w:hAnsi="Times New Roman" w:cs="Times New Roman" w:hint="eastAsia"/>
          <w:color w:val="262626"/>
          <w:spacing w:val="12"/>
          <w:szCs w:val="24"/>
        </w:rPr>
        <w:t>/</w:t>
      </w:r>
      <w:r>
        <w:rPr>
          <w:rFonts w:ascii="Times New Roman" w:hAnsi="Times New Roman" w:cs="Times New Roman" w:hint="eastAsia"/>
          <w:color w:val="262626"/>
          <w:spacing w:val="12"/>
          <w:szCs w:val="24"/>
        </w:rPr>
        <w:t>large_sort_area</w:t>
      </w:r>
      <w:r>
        <w:rPr>
          <w:rFonts w:ascii="Times New Roman" w:hAnsi="Times New Roman" w:cs="Times New Roman"/>
          <w:color w:val="262626"/>
          <w:spacing w:val="12"/>
          <w:szCs w:val="24"/>
        </w:rPr>
        <w:t>/</w:t>
      </w:r>
      <w:r>
        <w:rPr>
          <w:rFonts w:ascii="Times New Roman" w:hAnsi="Times New Roman" w:cs="Times New Roman" w:hint="eastAsia"/>
          <w:color w:val="262626"/>
          <w:spacing w:val="12"/>
          <w:szCs w:val="24"/>
        </w:rPr>
        <w:t>system</w:t>
      </w:r>
      <w:r>
        <w:rPr>
          <w:rFonts w:ascii="Times New Roman" w:hAnsi="Times New Roman" w:cs="Times New Roman"/>
          <w:color w:val="262626"/>
          <w:spacing w:val="12"/>
          <w:szCs w:val="24"/>
        </w:rPr>
        <w:t>/</w:t>
      </w:r>
      <w:r>
        <w:rPr>
          <w:rFonts w:ascii="Times New Roman" w:hAnsi="Times New Roman" w:cs="Times New Roman" w:hint="eastAsia"/>
          <w:color w:val="262626"/>
          <w:spacing w:val="12"/>
          <w:szCs w:val="24"/>
        </w:rPr>
        <w:t>catchPointPartInfos</w:t>
      </w:r>
    </w:p>
    <w:p w14:paraId="6B55ED06" w14:textId="77777777" w:rsidR="00FB6D3D" w:rsidRDefault="00D22A15">
      <w:pPr>
        <w:pStyle w:val="af6"/>
        <w:ind w:left="420" w:firstLine="506"/>
        <w:rPr>
          <w:rFonts w:ascii="Times New Roman" w:hAnsi="Times New Roman" w:cs="Times New Roman"/>
          <w:b/>
          <w:color w:val="262626"/>
          <w:spacing w:val="12"/>
          <w:szCs w:val="21"/>
        </w:rPr>
      </w:pPr>
      <w:r>
        <w:rPr>
          <w:rFonts w:ascii="Times New Roman" w:hAnsi="Times New Roman" w:cs="Times New Roman" w:hint="eastAsia"/>
          <w:b/>
          <w:color w:val="262626"/>
          <w:spacing w:val="12"/>
          <w:szCs w:val="21"/>
        </w:rPr>
        <w:t>接口说明：</w:t>
      </w:r>
    </w:p>
    <w:p w14:paraId="5A72FBC9" w14:textId="77777777" w:rsidR="00FB6D3D" w:rsidRDefault="00D22A15">
      <w:pPr>
        <w:ind w:left="206" w:firstLineChars="0" w:firstLine="720"/>
      </w:pPr>
      <w:r>
        <w:rPr>
          <w:rFonts w:hint="eastAsia"/>
        </w:rPr>
        <w:t>该接口用于</w:t>
      </w:r>
      <w:r>
        <w:rPr>
          <w:rFonts w:hint="eastAsia"/>
        </w:rPr>
        <w:t>WEB</w:t>
      </w:r>
      <w:r>
        <w:rPr>
          <w:rFonts w:hint="eastAsia"/>
        </w:rPr>
        <w:t>向总控</w:t>
      </w:r>
      <w:r>
        <w:rPr>
          <w:rFonts w:hint="eastAsia"/>
        </w:rPr>
        <w:t>发送大件分拣区需要抓取的钢板编号和对应的零件信息，此操作仅限在桁架处于暂停或停止状态下操作；</w:t>
      </w:r>
    </w:p>
    <w:p w14:paraId="08322A8F" w14:textId="77777777" w:rsidR="00FB6D3D" w:rsidRDefault="00D22A15">
      <w:pPr>
        <w:ind w:firstLineChars="400" w:firstLine="1012"/>
        <w:rPr>
          <w:rFonts w:ascii="Times New Roman" w:hAnsi="Times New Roman" w:cs="Times New Roman"/>
          <w:color w:val="262626"/>
          <w:spacing w:val="12"/>
          <w:szCs w:val="21"/>
        </w:rPr>
      </w:pPr>
      <w:r>
        <w:rPr>
          <w:rFonts w:ascii="Times New Roman" w:hAnsi="Times New Roman" w:cs="Times New Roman"/>
          <w:b/>
          <w:bCs/>
          <w:color w:val="262626"/>
          <w:spacing w:val="12"/>
          <w:szCs w:val="21"/>
        </w:rPr>
        <w:t>请求包结构体</w:t>
      </w:r>
      <w:r>
        <w:rPr>
          <w:rFonts w:ascii="Times New Roman" w:hAnsi="Times New Roman" w:cs="Times New Roman"/>
          <w:color w:val="262626"/>
          <w:spacing w:val="12"/>
          <w:szCs w:val="21"/>
        </w:rPr>
        <w:t>：</w:t>
      </w:r>
    </w:p>
    <w:p w14:paraId="07976FF1" w14:textId="77777777" w:rsidR="00FB6D3D" w:rsidRDefault="00D22A15">
      <w:pPr>
        <w:ind w:left="720" w:firstLineChars="285" w:firstLine="718"/>
        <w:rPr>
          <w:rFonts w:ascii="Times New Roman" w:hAnsi="Times New Roman" w:cs="Times New Roman"/>
          <w:color w:val="262626"/>
          <w:spacing w:val="12"/>
          <w:szCs w:val="21"/>
        </w:rPr>
      </w:pPr>
      <w:r>
        <w:rPr>
          <w:rFonts w:ascii="Times New Roman" w:hAnsi="Times New Roman" w:cs="Times New Roman"/>
          <w:color w:val="262626"/>
          <w:spacing w:val="12"/>
          <w:szCs w:val="21"/>
        </w:rPr>
        <w:lastRenderedPageBreak/>
        <w:t>{</w:t>
      </w:r>
    </w:p>
    <w:p w14:paraId="57AE28AC" w14:textId="77777777" w:rsidR="00FB6D3D" w:rsidRDefault="00D22A15">
      <w:pPr>
        <w:ind w:left="720" w:firstLineChars="285" w:firstLine="718"/>
        <w:rPr>
          <w:rFonts w:ascii="Times New Roman" w:hAnsi="Times New Roman" w:cs="Times New Roman"/>
          <w:color w:val="262626"/>
          <w:spacing w:val="12"/>
          <w:szCs w:val="21"/>
        </w:rPr>
      </w:pPr>
      <w:r>
        <w:rPr>
          <w:rFonts w:ascii="Times New Roman" w:hAnsi="Times New Roman" w:cs="Times New Roman"/>
          <w:color w:val="262626"/>
          <w:spacing w:val="12"/>
          <w:szCs w:val="21"/>
        </w:rPr>
        <w:t>    "plate_id": "xx",</w:t>
      </w:r>
    </w:p>
    <w:p w14:paraId="4F5B2A32" w14:textId="77777777" w:rsidR="00FB6D3D" w:rsidRDefault="00D22A15">
      <w:pPr>
        <w:ind w:left="720" w:firstLineChars="285" w:firstLine="718"/>
        <w:rPr>
          <w:rFonts w:ascii="Times New Roman" w:hAnsi="Times New Roman" w:cs="Times New Roman"/>
          <w:color w:val="262626"/>
          <w:spacing w:val="12"/>
          <w:szCs w:val="21"/>
        </w:rPr>
      </w:pPr>
      <w:r>
        <w:rPr>
          <w:rFonts w:ascii="Times New Roman" w:hAnsi="Times New Roman" w:cs="Times New Roman"/>
          <w:color w:val="262626"/>
          <w:spacing w:val="12"/>
          <w:szCs w:val="21"/>
        </w:rPr>
        <w:t>    "location": "2",</w:t>
      </w:r>
    </w:p>
    <w:p w14:paraId="776EA697" w14:textId="77777777" w:rsidR="00FB6D3D" w:rsidRDefault="00D22A15">
      <w:pPr>
        <w:ind w:left="720" w:firstLineChars="285" w:firstLine="718"/>
        <w:rPr>
          <w:rFonts w:ascii="Times New Roman" w:hAnsi="Times New Roman" w:cs="Times New Roman"/>
          <w:color w:val="262626"/>
          <w:spacing w:val="12"/>
          <w:szCs w:val="21"/>
        </w:rPr>
      </w:pPr>
      <w:r>
        <w:rPr>
          <w:rFonts w:ascii="Times New Roman" w:hAnsi="Times New Roman" w:cs="Times New Roman"/>
          <w:color w:val="262626"/>
          <w:spacing w:val="12"/>
          <w:szCs w:val="21"/>
        </w:rPr>
        <w:t>    "part_infos": [</w:t>
      </w:r>
    </w:p>
    <w:p w14:paraId="6AF9D44E" w14:textId="77777777" w:rsidR="00FB6D3D" w:rsidRDefault="00D22A15">
      <w:pPr>
        <w:ind w:left="720" w:firstLineChars="285" w:firstLine="718"/>
        <w:rPr>
          <w:rFonts w:ascii="Times New Roman" w:hAnsi="Times New Roman" w:cs="Times New Roman"/>
          <w:color w:val="262626"/>
          <w:spacing w:val="12"/>
          <w:szCs w:val="21"/>
        </w:rPr>
      </w:pPr>
      <w:r>
        <w:rPr>
          <w:rFonts w:ascii="Times New Roman" w:hAnsi="Times New Roman" w:cs="Times New Roman"/>
          <w:color w:val="262626"/>
          <w:spacing w:val="12"/>
          <w:szCs w:val="21"/>
        </w:rPr>
        <w:t>        {</w:t>
      </w:r>
    </w:p>
    <w:p w14:paraId="0D52B272" w14:textId="77777777" w:rsidR="00FB6D3D" w:rsidRDefault="00D22A15">
      <w:pPr>
        <w:ind w:left="720" w:firstLineChars="285" w:firstLine="718"/>
        <w:rPr>
          <w:rFonts w:ascii="Times New Roman" w:hAnsi="Times New Roman" w:cs="Times New Roman"/>
          <w:color w:val="262626"/>
          <w:spacing w:val="12"/>
          <w:szCs w:val="21"/>
        </w:rPr>
      </w:pPr>
      <w:r>
        <w:rPr>
          <w:rFonts w:ascii="Times New Roman" w:hAnsi="Times New Roman" w:cs="Times New Roman"/>
          <w:color w:val="262626"/>
          <w:spacing w:val="12"/>
          <w:szCs w:val="21"/>
        </w:rPr>
        <w:t>            "</w:t>
      </w:r>
      <w:r>
        <w:rPr>
          <w:rFonts w:ascii="Times New Roman" w:hAnsi="Times New Roman" w:cs="Times New Roman" w:hint="eastAsia"/>
          <w:color w:val="262626"/>
          <w:spacing w:val="12"/>
          <w:szCs w:val="21"/>
        </w:rPr>
        <w:t>color_code</w:t>
      </w:r>
      <w:r>
        <w:rPr>
          <w:rFonts w:ascii="Times New Roman" w:hAnsi="Times New Roman" w:cs="Times New Roman"/>
          <w:color w:val="262626"/>
          <w:spacing w:val="12"/>
          <w:szCs w:val="21"/>
        </w:rPr>
        <w:t>": "11"</w:t>
      </w:r>
    </w:p>
    <w:p w14:paraId="38946780" w14:textId="77777777" w:rsidR="00FB6D3D" w:rsidRDefault="00D22A15">
      <w:pPr>
        <w:ind w:left="720" w:firstLineChars="285" w:firstLine="718"/>
        <w:rPr>
          <w:rFonts w:ascii="Times New Roman" w:hAnsi="Times New Roman" w:cs="Times New Roman"/>
          <w:color w:val="262626"/>
          <w:spacing w:val="12"/>
          <w:szCs w:val="21"/>
        </w:rPr>
      </w:pPr>
      <w:r>
        <w:rPr>
          <w:rFonts w:ascii="Times New Roman" w:hAnsi="Times New Roman" w:cs="Times New Roman"/>
          <w:color w:val="262626"/>
          <w:spacing w:val="12"/>
          <w:szCs w:val="21"/>
        </w:rPr>
        <w:t>        },</w:t>
      </w:r>
    </w:p>
    <w:p w14:paraId="30537A29" w14:textId="77777777" w:rsidR="00FB6D3D" w:rsidRDefault="00D22A15">
      <w:pPr>
        <w:ind w:left="720" w:firstLineChars="285" w:firstLine="718"/>
        <w:rPr>
          <w:rFonts w:ascii="Times New Roman" w:hAnsi="Times New Roman" w:cs="Times New Roman"/>
          <w:color w:val="262626"/>
          <w:spacing w:val="12"/>
          <w:szCs w:val="21"/>
        </w:rPr>
      </w:pPr>
      <w:r>
        <w:rPr>
          <w:rFonts w:ascii="Times New Roman" w:hAnsi="Times New Roman" w:cs="Times New Roman"/>
          <w:color w:val="262626"/>
          <w:spacing w:val="12"/>
          <w:szCs w:val="21"/>
        </w:rPr>
        <w:t>        {</w:t>
      </w:r>
    </w:p>
    <w:p w14:paraId="0D823683" w14:textId="77777777" w:rsidR="00FB6D3D" w:rsidRDefault="00D22A15">
      <w:pPr>
        <w:ind w:left="720" w:firstLineChars="285" w:firstLine="718"/>
        <w:rPr>
          <w:rFonts w:ascii="Times New Roman" w:hAnsi="Times New Roman" w:cs="Times New Roman"/>
          <w:color w:val="262626"/>
          <w:spacing w:val="12"/>
          <w:szCs w:val="21"/>
        </w:rPr>
      </w:pPr>
      <w:r>
        <w:rPr>
          <w:rFonts w:ascii="Times New Roman" w:hAnsi="Times New Roman" w:cs="Times New Roman"/>
          <w:color w:val="262626"/>
          <w:spacing w:val="12"/>
          <w:szCs w:val="21"/>
        </w:rPr>
        <w:t>            "</w:t>
      </w:r>
      <w:r>
        <w:rPr>
          <w:rFonts w:ascii="Times New Roman" w:hAnsi="Times New Roman" w:cs="Times New Roman" w:hint="eastAsia"/>
          <w:color w:val="262626"/>
          <w:spacing w:val="12"/>
          <w:szCs w:val="21"/>
        </w:rPr>
        <w:t>color_code</w:t>
      </w:r>
      <w:r>
        <w:rPr>
          <w:rFonts w:ascii="Times New Roman" w:hAnsi="Times New Roman" w:cs="Times New Roman"/>
          <w:color w:val="262626"/>
          <w:spacing w:val="12"/>
          <w:szCs w:val="21"/>
        </w:rPr>
        <w:t>": "22"</w:t>
      </w:r>
    </w:p>
    <w:p w14:paraId="5771FB3B" w14:textId="77777777" w:rsidR="00FB6D3D" w:rsidRDefault="00D22A15">
      <w:pPr>
        <w:ind w:left="720" w:firstLineChars="285" w:firstLine="718"/>
        <w:rPr>
          <w:rFonts w:ascii="Times New Roman" w:hAnsi="Times New Roman" w:cs="Times New Roman"/>
          <w:color w:val="262626"/>
          <w:spacing w:val="12"/>
          <w:szCs w:val="21"/>
        </w:rPr>
      </w:pPr>
      <w:r>
        <w:rPr>
          <w:rFonts w:ascii="Times New Roman" w:hAnsi="Times New Roman" w:cs="Times New Roman"/>
          <w:color w:val="262626"/>
          <w:spacing w:val="12"/>
          <w:szCs w:val="21"/>
        </w:rPr>
        <w:t>        }</w:t>
      </w:r>
    </w:p>
    <w:p w14:paraId="4ABFF6C0" w14:textId="77777777" w:rsidR="00FB6D3D" w:rsidRDefault="00D22A15">
      <w:pPr>
        <w:ind w:left="720" w:firstLineChars="285" w:firstLine="718"/>
        <w:rPr>
          <w:rFonts w:ascii="Times New Roman" w:hAnsi="Times New Roman" w:cs="Times New Roman"/>
          <w:color w:val="262626"/>
          <w:spacing w:val="12"/>
          <w:szCs w:val="21"/>
        </w:rPr>
      </w:pPr>
      <w:r>
        <w:rPr>
          <w:rFonts w:ascii="Times New Roman" w:hAnsi="Times New Roman" w:cs="Times New Roman"/>
          <w:color w:val="262626"/>
          <w:spacing w:val="12"/>
          <w:szCs w:val="21"/>
        </w:rPr>
        <w:t>    ]</w:t>
      </w:r>
    </w:p>
    <w:p w14:paraId="416A084E" w14:textId="77777777" w:rsidR="00FB6D3D" w:rsidRDefault="00D22A15">
      <w:pPr>
        <w:ind w:left="720" w:firstLineChars="285" w:firstLine="718"/>
        <w:rPr>
          <w:rFonts w:ascii="Times New Roman" w:hAnsi="Times New Roman" w:cs="Times New Roman"/>
          <w:color w:val="262626"/>
          <w:spacing w:val="12"/>
          <w:szCs w:val="21"/>
        </w:rPr>
      </w:pPr>
      <w:r>
        <w:rPr>
          <w:rFonts w:ascii="Times New Roman" w:hAnsi="Times New Roman" w:cs="Times New Roman"/>
          <w:color w:val="262626"/>
          <w:spacing w:val="12"/>
          <w:szCs w:val="21"/>
        </w:rPr>
        <w:t>}</w:t>
      </w:r>
    </w:p>
    <w:p w14:paraId="1BCD6909" w14:textId="77777777" w:rsidR="00FB6D3D" w:rsidRDefault="00D22A15">
      <w:pPr>
        <w:ind w:leftChars="200" w:left="480" w:firstLine="506"/>
        <w:rPr>
          <w:rFonts w:ascii="Times New Roman" w:hAnsi="Times New Roman" w:cs="Times New Roman"/>
          <w:b/>
          <w:bCs/>
          <w:color w:val="262626"/>
          <w:spacing w:val="12"/>
          <w:szCs w:val="21"/>
        </w:rPr>
      </w:pPr>
      <w:r>
        <w:rPr>
          <w:rFonts w:ascii="Times New Roman" w:hAnsi="Times New Roman" w:cs="Times New Roman" w:hint="eastAsia"/>
          <w:b/>
          <w:bCs/>
          <w:color w:val="262626"/>
          <w:spacing w:val="12"/>
          <w:szCs w:val="21"/>
        </w:rPr>
        <w:t>参数说明</w:t>
      </w:r>
      <w:r>
        <w:rPr>
          <w:rFonts w:ascii="Times New Roman" w:hAnsi="Times New Roman" w:cs="Times New Roman" w:hint="eastAsia"/>
          <w:b/>
          <w:bCs/>
          <w:color w:val="262626"/>
          <w:spacing w:val="12"/>
          <w:szCs w:val="21"/>
        </w:rPr>
        <w:t>:</w:t>
      </w:r>
    </w:p>
    <w:tbl>
      <w:tblPr>
        <w:tblStyle w:val="af2"/>
        <w:tblW w:w="8642" w:type="dxa"/>
        <w:jc w:val="center"/>
        <w:tblLayout w:type="fixed"/>
        <w:tblLook w:val="04A0" w:firstRow="1" w:lastRow="0" w:firstColumn="1" w:lastColumn="0" w:noHBand="0" w:noVBand="1"/>
      </w:tblPr>
      <w:tblGrid>
        <w:gridCol w:w="1838"/>
        <w:gridCol w:w="1276"/>
        <w:gridCol w:w="3118"/>
        <w:gridCol w:w="2410"/>
      </w:tblGrid>
      <w:tr w:rsidR="00FB6D3D" w14:paraId="0141D215" w14:textId="77777777">
        <w:trPr>
          <w:jc w:val="center"/>
        </w:trPr>
        <w:tc>
          <w:tcPr>
            <w:tcW w:w="1838" w:type="dxa"/>
          </w:tcPr>
          <w:p w14:paraId="324349CC" w14:textId="77777777" w:rsidR="00FB6D3D" w:rsidRDefault="00D22A15">
            <w:pPr>
              <w:ind w:firstLineChars="0" w:firstLine="0"/>
            </w:pPr>
            <w:r>
              <w:rPr>
                <w:rFonts w:hint="eastAsia"/>
              </w:rPr>
              <w:t>参数</w:t>
            </w:r>
          </w:p>
        </w:tc>
        <w:tc>
          <w:tcPr>
            <w:tcW w:w="1276" w:type="dxa"/>
          </w:tcPr>
          <w:p w14:paraId="5A72F48B" w14:textId="77777777" w:rsidR="00FB6D3D" w:rsidRDefault="00D22A15">
            <w:pPr>
              <w:ind w:firstLineChars="0" w:firstLine="0"/>
            </w:pPr>
            <w:r>
              <w:rPr>
                <w:rFonts w:hint="eastAsia"/>
              </w:rPr>
              <w:t>参数类型</w:t>
            </w:r>
          </w:p>
        </w:tc>
        <w:tc>
          <w:tcPr>
            <w:tcW w:w="3118" w:type="dxa"/>
          </w:tcPr>
          <w:p w14:paraId="071C65BF" w14:textId="77777777" w:rsidR="00FB6D3D" w:rsidRDefault="00D22A15">
            <w:pPr>
              <w:ind w:firstLineChars="0" w:firstLine="0"/>
            </w:pPr>
            <w:r>
              <w:rPr>
                <w:rFonts w:hint="eastAsia"/>
              </w:rPr>
              <w:t>说明</w:t>
            </w:r>
          </w:p>
        </w:tc>
        <w:tc>
          <w:tcPr>
            <w:tcW w:w="2410" w:type="dxa"/>
          </w:tcPr>
          <w:p w14:paraId="6777FD6B" w14:textId="77777777" w:rsidR="00FB6D3D" w:rsidRDefault="00D22A15">
            <w:pPr>
              <w:ind w:firstLineChars="0" w:firstLine="0"/>
            </w:pPr>
            <w:r>
              <w:rPr>
                <w:rFonts w:hint="eastAsia"/>
              </w:rPr>
              <w:t>示例值</w:t>
            </w:r>
          </w:p>
        </w:tc>
      </w:tr>
      <w:tr w:rsidR="00FB6D3D" w14:paraId="769CB4D0" w14:textId="77777777">
        <w:trPr>
          <w:jc w:val="center"/>
        </w:trPr>
        <w:tc>
          <w:tcPr>
            <w:tcW w:w="1838" w:type="dxa"/>
          </w:tcPr>
          <w:p w14:paraId="55252BCC" w14:textId="77777777" w:rsidR="00FB6D3D" w:rsidRDefault="00D22A15">
            <w:pPr>
              <w:ind w:firstLineChars="0" w:firstLine="0"/>
              <w:rPr>
                <w:rFonts w:ascii="Times New Roman" w:hAnsi="Times New Roman" w:cs="Times New Roman"/>
                <w:color w:val="262626"/>
                <w:spacing w:val="12"/>
                <w:szCs w:val="21"/>
              </w:rPr>
            </w:pPr>
            <w:r>
              <w:rPr>
                <w:rFonts w:ascii="Times New Roman" w:hAnsi="Times New Roman" w:cs="Times New Roman" w:hint="eastAsia"/>
                <w:color w:val="262626"/>
                <w:spacing w:val="12"/>
                <w:szCs w:val="21"/>
              </w:rPr>
              <w:t>location</w:t>
            </w:r>
          </w:p>
        </w:tc>
        <w:tc>
          <w:tcPr>
            <w:tcW w:w="1276" w:type="dxa"/>
          </w:tcPr>
          <w:p w14:paraId="0E0E057C" w14:textId="77777777" w:rsidR="00FB6D3D" w:rsidRDefault="00D22A15">
            <w:pPr>
              <w:ind w:firstLineChars="0" w:firstLine="0"/>
            </w:pPr>
            <w:r>
              <w:t>string</w:t>
            </w:r>
          </w:p>
        </w:tc>
        <w:tc>
          <w:tcPr>
            <w:tcW w:w="3118" w:type="dxa"/>
          </w:tcPr>
          <w:p w14:paraId="4AF512DB" w14:textId="77777777" w:rsidR="00FB6D3D" w:rsidRDefault="00D22A15">
            <w:pPr>
              <w:ind w:firstLineChars="0" w:firstLine="0"/>
            </w:pPr>
            <w:r>
              <w:rPr>
                <w:rFonts w:hint="eastAsia"/>
              </w:rPr>
              <w:t>分区</w:t>
            </w:r>
          </w:p>
        </w:tc>
        <w:tc>
          <w:tcPr>
            <w:tcW w:w="2410" w:type="dxa"/>
          </w:tcPr>
          <w:p w14:paraId="36E126DD" w14:textId="77777777" w:rsidR="00FB6D3D" w:rsidRDefault="00FB6D3D">
            <w:pPr>
              <w:ind w:firstLineChars="0" w:firstLine="0"/>
            </w:pPr>
          </w:p>
        </w:tc>
      </w:tr>
      <w:tr w:rsidR="00FB6D3D" w14:paraId="350B3B7C" w14:textId="77777777">
        <w:trPr>
          <w:jc w:val="center"/>
        </w:trPr>
        <w:tc>
          <w:tcPr>
            <w:tcW w:w="1838" w:type="dxa"/>
          </w:tcPr>
          <w:p w14:paraId="74D1892B" w14:textId="77777777" w:rsidR="00FB6D3D" w:rsidRDefault="00D22A15">
            <w:pPr>
              <w:ind w:firstLineChars="0" w:firstLine="0"/>
              <w:rPr>
                <w:rFonts w:ascii="Times New Roman" w:hAnsi="Times New Roman" w:cs="Times New Roman"/>
                <w:color w:val="262626"/>
                <w:spacing w:val="12"/>
                <w:szCs w:val="21"/>
              </w:rPr>
            </w:pPr>
            <w:r>
              <w:rPr>
                <w:rFonts w:ascii="Times New Roman" w:hAnsi="Times New Roman" w:cs="Times New Roman" w:hint="eastAsia"/>
                <w:color w:val="262626"/>
                <w:spacing w:val="12"/>
                <w:szCs w:val="21"/>
              </w:rPr>
              <w:t>plate_id</w:t>
            </w:r>
          </w:p>
        </w:tc>
        <w:tc>
          <w:tcPr>
            <w:tcW w:w="1276" w:type="dxa"/>
          </w:tcPr>
          <w:p w14:paraId="25882F55" w14:textId="77777777" w:rsidR="00FB6D3D" w:rsidRDefault="00D22A15">
            <w:pPr>
              <w:ind w:firstLineChars="0" w:firstLine="0"/>
            </w:pPr>
            <w:r>
              <w:t>string</w:t>
            </w:r>
          </w:p>
        </w:tc>
        <w:tc>
          <w:tcPr>
            <w:tcW w:w="3118" w:type="dxa"/>
          </w:tcPr>
          <w:p w14:paraId="748C9B54" w14:textId="77777777" w:rsidR="00FB6D3D" w:rsidRDefault="00D22A15">
            <w:pPr>
              <w:ind w:firstLineChars="0" w:firstLine="0"/>
            </w:pPr>
            <w:r>
              <w:rPr>
                <w:rFonts w:hint="eastAsia"/>
              </w:rPr>
              <w:t>钢板编号</w:t>
            </w:r>
          </w:p>
        </w:tc>
        <w:tc>
          <w:tcPr>
            <w:tcW w:w="2410" w:type="dxa"/>
          </w:tcPr>
          <w:p w14:paraId="512FE258" w14:textId="77777777" w:rsidR="00FB6D3D" w:rsidRDefault="00FB6D3D">
            <w:pPr>
              <w:ind w:firstLineChars="0" w:firstLine="0"/>
            </w:pPr>
          </w:p>
        </w:tc>
      </w:tr>
      <w:tr w:rsidR="00FB6D3D" w14:paraId="6AE4B613" w14:textId="77777777">
        <w:trPr>
          <w:jc w:val="center"/>
        </w:trPr>
        <w:tc>
          <w:tcPr>
            <w:tcW w:w="1838" w:type="dxa"/>
          </w:tcPr>
          <w:p w14:paraId="0AF5E502" w14:textId="77777777" w:rsidR="00FB6D3D" w:rsidRDefault="00D22A15">
            <w:pPr>
              <w:ind w:firstLineChars="0" w:firstLine="0"/>
              <w:rPr>
                <w:rFonts w:ascii="Times New Roman" w:hAnsi="Times New Roman" w:cs="Times New Roman"/>
                <w:color w:val="262626"/>
                <w:spacing w:val="12"/>
                <w:szCs w:val="21"/>
              </w:rPr>
            </w:pPr>
            <w:r>
              <w:rPr>
                <w:rFonts w:ascii="Times New Roman" w:hAnsi="Times New Roman" w:cs="Times New Roman"/>
                <w:color w:val="262626"/>
                <w:spacing w:val="12"/>
                <w:szCs w:val="21"/>
              </w:rPr>
              <w:t>part_infos</w:t>
            </w:r>
          </w:p>
        </w:tc>
        <w:tc>
          <w:tcPr>
            <w:tcW w:w="1276" w:type="dxa"/>
          </w:tcPr>
          <w:p w14:paraId="165F32DB" w14:textId="77777777" w:rsidR="00FB6D3D" w:rsidRDefault="00D22A15">
            <w:pPr>
              <w:ind w:firstLineChars="0" w:firstLine="0"/>
            </w:pPr>
            <w:r>
              <w:rPr>
                <w:rFonts w:hint="eastAsia"/>
              </w:rPr>
              <w:t>List</w:t>
            </w:r>
          </w:p>
        </w:tc>
        <w:tc>
          <w:tcPr>
            <w:tcW w:w="3118" w:type="dxa"/>
          </w:tcPr>
          <w:p w14:paraId="5D2EA6B7" w14:textId="77777777" w:rsidR="00FB6D3D" w:rsidRDefault="00D22A15">
            <w:pPr>
              <w:ind w:firstLineChars="0" w:firstLine="0"/>
            </w:pPr>
            <w:r>
              <w:rPr>
                <w:rFonts w:hint="eastAsia"/>
              </w:rPr>
              <w:t>集合</w:t>
            </w:r>
          </w:p>
        </w:tc>
        <w:tc>
          <w:tcPr>
            <w:tcW w:w="2410" w:type="dxa"/>
          </w:tcPr>
          <w:p w14:paraId="61BEAC4B" w14:textId="77777777" w:rsidR="00FB6D3D" w:rsidRDefault="00FB6D3D">
            <w:pPr>
              <w:ind w:firstLineChars="0" w:firstLine="0"/>
            </w:pPr>
          </w:p>
        </w:tc>
      </w:tr>
      <w:tr w:rsidR="00FB6D3D" w14:paraId="53C8A5E2" w14:textId="77777777">
        <w:trPr>
          <w:jc w:val="center"/>
        </w:trPr>
        <w:tc>
          <w:tcPr>
            <w:tcW w:w="1838" w:type="dxa"/>
          </w:tcPr>
          <w:p w14:paraId="6329E844" w14:textId="77777777" w:rsidR="00FB6D3D" w:rsidRDefault="00D22A15">
            <w:pPr>
              <w:ind w:firstLineChars="0" w:firstLine="0"/>
              <w:rPr>
                <w:rFonts w:ascii="Times New Roman" w:hAnsi="Times New Roman" w:cs="Times New Roman"/>
                <w:color w:val="262626"/>
                <w:spacing w:val="12"/>
                <w:szCs w:val="21"/>
              </w:rPr>
            </w:pPr>
            <w:r>
              <w:rPr>
                <w:rFonts w:ascii="Times New Roman" w:hAnsi="Times New Roman" w:cs="Times New Roman" w:hint="eastAsia"/>
                <w:color w:val="262626"/>
                <w:spacing w:val="12"/>
                <w:szCs w:val="21"/>
              </w:rPr>
              <w:t>color_code</w:t>
            </w:r>
          </w:p>
        </w:tc>
        <w:tc>
          <w:tcPr>
            <w:tcW w:w="1276" w:type="dxa"/>
          </w:tcPr>
          <w:p w14:paraId="59C07229" w14:textId="77777777" w:rsidR="00FB6D3D" w:rsidRDefault="00D22A15">
            <w:pPr>
              <w:ind w:firstLineChars="0" w:firstLine="0"/>
            </w:pPr>
            <w:r>
              <w:rPr>
                <w:rFonts w:hint="eastAsia"/>
              </w:rPr>
              <w:t>string</w:t>
            </w:r>
          </w:p>
        </w:tc>
        <w:tc>
          <w:tcPr>
            <w:tcW w:w="3118" w:type="dxa"/>
          </w:tcPr>
          <w:p w14:paraId="46E87998" w14:textId="77777777" w:rsidR="00FB6D3D" w:rsidRDefault="00D22A15">
            <w:pPr>
              <w:ind w:firstLineChars="0" w:firstLine="0"/>
            </w:pPr>
            <w:r>
              <w:rPr>
                <w:rFonts w:hint="eastAsia"/>
              </w:rPr>
              <w:t>零件颜色编码</w:t>
            </w:r>
          </w:p>
        </w:tc>
        <w:tc>
          <w:tcPr>
            <w:tcW w:w="2410" w:type="dxa"/>
          </w:tcPr>
          <w:p w14:paraId="5F8D88DE" w14:textId="77777777" w:rsidR="00FB6D3D" w:rsidRDefault="00FB6D3D">
            <w:pPr>
              <w:ind w:firstLineChars="0" w:firstLine="0"/>
            </w:pPr>
          </w:p>
        </w:tc>
      </w:tr>
    </w:tbl>
    <w:p w14:paraId="5390A4E5" w14:textId="77777777" w:rsidR="00FB6D3D" w:rsidRDefault="00FB6D3D">
      <w:pPr>
        <w:spacing w:line="360" w:lineRule="atLeast"/>
        <w:ind w:firstLineChars="0" w:firstLine="0"/>
      </w:pPr>
    </w:p>
    <w:p w14:paraId="6F12BE34" w14:textId="77777777" w:rsidR="00FB6D3D" w:rsidRDefault="00D22A15">
      <w:pPr>
        <w:ind w:left="720" w:firstLineChars="100" w:firstLine="241"/>
        <w:rPr>
          <w:rStyle w:val="af3"/>
        </w:rPr>
      </w:pPr>
      <w:r>
        <w:rPr>
          <w:rStyle w:val="af3"/>
          <w:rFonts w:hint="eastAsia"/>
        </w:rPr>
        <w:t>返回结果：</w:t>
      </w:r>
    </w:p>
    <w:p w14:paraId="3D17C900" w14:textId="77777777" w:rsidR="00FB6D3D" w:rsidRDefault="00D22A15">
      <w:pPr>
        <w:ind w:left="720" w:firstLineChars="100" w:firstLine="240"/>
        <w:rPr>
          <w:rStyle w:val="af3"/>
          <w:b w:val="0"/>
          <w:bCs w:val="0"/>
        </w:rPr>
      </w:pPr>
      <w:r>
        <w:rPr>
          <w:rStyle w:val="af3"/>
          <w:rFonts w:hint="eastAsia"/>
          <w:b w:val="0"/>
          <w:bCs w:val="0"/>
        </w:rPr>
        <w:t>{</w:t>
      </w:r>
    </w:p>
    <w:p w14:paraId="5486E56F" w14:textId="77777777" w:rsidR="00FB6D3D" w:rsidRDefault="00D22A15">
      <w:pPr>
        <w:ind w:left="720" w:firstLineChars="100" w:firstLine="240"/>
        <w:rPr>
          <w:rStyle w:val="af3"/>
          <w:b w:val="0"/>
          <w:bCs w:val="0"/>
        </w:rPr>
      </w:pPr>
      <w:r>
        <w:rPr>
          <w:rStyle w:val="af3"/>
          <w:rFonts w:hint="eastAsia"/>
          <w:b w:val="0"/>
          <w:bCs w:val="0"/>
        </w:rPr>
        <w:t>    "msg": "success",</w:t>
      </w:r>
    </w:p>
    <w:p w14:paraId="561CA465" w14:textId="77777777" w:rsidR="00FB6D3D" w:rsidRDefault="00D22A15">
      <w:pPr>
        <w:ind w:left="720" w:firstLineChars="100" w:firstLine="240"/>
        <w:rPr>
          <w:rStyle w:val="af3"/>
          <w:b w:val="0"/>
          <w:bCs w:val="0"/>
        </w:rPr>
      </w:pPr>
      <w:r>
        <w:rPr>
          <w:rStyle w:val="af3"/>
          <w:rFonts w:hint="eastAsia"/>
          <w:b w:val="0"/>
          <w:bCs w:val="0"/>
        </w:rPr>
        <w:t>    "code": 200,</w:t>
      </w:r>
    </w:p>
    <w:p w14:paraId="23DBA510" w14:textId="77777777" w:rsidR="00FB6D3D" w:rsidRDefault="00D22A15">
      <w:pPr>
        <w:ind w:firstLineChars="498" w:firstLine="1195"/>
        <w:rPr>
          <w:rStyle w:val="af3"/>
          <w:b w:val="0"/>
          <w:bCs w:val="0"/>
        </w:rPr>
      </w:pPr>
      <w:r>
        <w:rPr>
          <w:rStyle w:val="af3"/>
          <w:rFonts w:hint="eastAsia"/>
          <w:b w:val="0"/>
          <w:bCs w:val="0"/>
        </w:rPr>
        <w:t>  "data":</w:t>
      </w:r>
      <w:r>
        <w:rPr>
          <w:rStyle w:val="af3"/>
          <w:rFonts w:hint="eastAsia"/>
          <w:b w:val="0"/>
          <w:bCs w:val="0"/>
        </w:rPr>
        <w:t>null</w:t>
      </w:r>
    </w:p>
    <w:p w14:paraId="3C581FA5" w14:textId="77777777" w:rsidR="00FB6D3D" w:rsidRDefault="00D22A15">
      <w:pPr>
        <w:ind w:firstLineChars="300" w:firstLine="720"/>
        <w:rPr>
          <w:rStyle w:val="af3"/>
          <w:b w:val="0"/>
          <w:bCs w:val="0"/>
        </w:rPr>
      </w:pPr>
      <w:r>
        <w:rPr>
          <w:rStyle w:val="af3"/>
          <w:rFonts w:hint="eastAsia"/>
          <w:b w:val="0"/>
          <w:bCs w:val="0"/>
        </w:rPr>
        <w:t>}</w:t>
      </w:r>
    </w:p>
    <w:tbl>
      <w:tblPr>
        <w:tblStyle w:val="af2"/>
        <w:tblW w:w="9248" w:type="dxa"/>
        <w:jc w:val="center"/>
        <w:tblLayout w:type="fixed"/>
        <w:tblLook w:val="04A0" w:firstRow="1" w:lastRow="0" w:firstColumn="1" w:lastColumn="0" w:noHBand="0" w:noVBand="1"/>
      </w:tblPr>
      <w:tblGrid>
        <w:gridCol w:w="2019"/>
        <w:gridCol w:w="1276"/>
        <w:gridCol w:w="2976"/>
        <w:gridCol w:w="2977"/>
      </w:tblGrid>
      <w:tr w:rsidR="00FB6D3D" w14:paraId="44904FD9" w14:textId="77777777">
        <w:trPr>
          <w:jc w:val="center"/>
        </w:trPr>
        <w:tc>
          <w:tcPr>
            <w:tcW w:w="2019" w:type="dxa"/>
          </w:tcPr>
          <w:p w14:paraId="1BC2C5B3" w14:textId="77777777" w:rsidR="00FB6D3D" w:rsidRDefault="00D22A15">
            <w:pPr>
              <w:ind w:firstLineChars="0" w:firstLine="0"/>
            </w:pPr>
            <w:r>
              <w:rPr>
                <w:rFonts w:hint="eastAsia"/>
              </w:rPr>
              <w:t>参数</w:t>
            </w:r>
          </w:p>
        </w:tc>
        <w:tc>
          <w:tcPr>
            <w:tcW w:w="1276" w:type="dxa"/>
          </w:tcPr>
          <w:p w14:paraId="1A2725D1" w14:textId="77777777" w:rsidR="00FB6D3D" w:rsidRDefault="00D22A15">
            <w:pPr>
              <w:ind w:firstLineChars="0" w:firstLine="0"/>
            </w:pPr>
            <w:r>
              <w:rPr>
                <w:rFonts w:hint="eastAsia"/>
              </w:rPr>
              <w:t>参数类型</w:t>
            </w:r>
          </w:p>
        </w:tc>
        <w:tc>
          <w:tcPr>
            <w:tcW w:w="2976" w:type="dxa"/>
          </w:tcPr>
          <w:p w14:paraId="6AE288D5" w14:textId="77777777" w:rsidR="00FB6D3D" w:rsidRDefault="00D22A15">
            <w:pPr>
              <w:ind w:firstLineChars="0" w:firstLine="0"/>
            </w:pPr>
            <w:r>
              <w:rPr>
                <w:rFonts w:hint="eastAsia"/>
              </w:rPr>
              <w:t>说明</w:t>
            </w:r>
          </w:p>
        </w:tc>
        <w:tc>
          <w:tcPr>
            <w:tcW w:w="2977" w:type="dxa"/>
          </w:tcPr>
          <w:p w14:paraId="0FA83F47" w14:textId="77777777" w:rsidR="00FB6D3D" w:rsidRDefault="00D22A15">
            <w:pPr>
              <w:ind w:firstLineChars="0" w:firstLine="0"/>
            </w:pPr>
            <w:r>
              <w:rPr>
                <w:rFonts w:hint="eastAsia"/>
              </w:rPr>
              <w:t>示例值</w:t>
            </w:r>
          </w:p>
        </w:tc>
      </w:tr>
      <w:tr w:rsidR="00FB6D3D" w14:paraId="42E441D4" w14:textId="77777777">
        <w:trPr>
          <w:jc w:val="center"/>
        </w:trPr>
        <w:tc>
          <w:tcPr>
            <w:tcW w:w="2019" w:type="dxa"/>
          </w:tcPr>
          <w:p w14:paraId="6F54157D" w14:textId="77777777" w:rsidR="00FB6D3D" w:rsidRDefault="00D22A15">
            <w:pPr>
              <w:ind w:firstLineChars="0" w:firstLine="0"/>
              <w:rPr>
                <w:rFonts w:ascii="Times New Roman" w:hAnsi="Times New Roman" w:cs="Times New Roman"/>
              </w:rPr>
            </w:pPr>
            <w:r>
              <w:rPr>
                <w:rFonts w:ascii="Times New Roman" w:hAnsi="Times New Roman" w:cs="Times New Roman" w:hint="eastAsia"/>
                <w:color w:val="262626"/>
                <w:spacing w:val="12"/>
                <w:szCs w:val="21"/>
              </w:rPr>
              <w:lastRenderedPageBreak/>
              <w:t>code</w:t>
            </w:r>
          </w:p>
        </w:tc>
        <w:tc>
          <w:tcPr>
            <w:tcW w:w="1276" w:type="dxa"/>
          </w:tcPr>
          <w:p w14:paraId="07C95E90" w14:textId="77777777" w:rsidR="00FB6D3D" w:rsidRDefault="00D22A15">
            <w:pPr>
              <w:ind w:firstLineChars="0" w:firstLine="0"/>
            </w:pPr>
            <w:r>
              <w:rPr>
                <w:rFonts w:hint="eastAsia"/>
              </w:rPr>
              <w:t>int</w:t>
            </w:r>
          </w:p>
        </w:tc>
        <w:tc>
          <w:tcPr>
            <w:tcW w:w="2976" w:type="dxa"/>
          </w:tcPr>
          <w:p w14:paraId="533D816B" w14:textId="77777777" w:rsidR="00FB6D3D" w:rsidRDefault="00D22A15">
            <w:pPr>
              <w:ind w:firstLineChars="0" w:firstLine="0"/>
            </w:pPr>
            <w:r>
              <w:rPr>
                <w:rFonts w:hint="eastAsia"/>
              </w:rPr>
              <w:t>返回码</w:t>
            </w:r>
          </w:p>
        </w:tc>
        <w:tc>
          <w:tcPr>
            <w:tcW w:w="2977" w:type="dxa"/>
          </w:tcPr>
          <w:p w14:paraId="799ACE2B" w14:textId="77777777" w:rsidR="00FB6D3D" w:rsidRDefault="00D22A15">
            <w:pPr>
              <w:ind w:firstLineChars="0" w:firstLine="0"/>
            </w:pPr>
            <w:r>
              <w:t>20</w:t>
            </w:r>
            <w:r>
              <w:rPr>
                <w:rFonts w:hint="eastAsia"/>
              </w:rPr>
              <w:t>0</w:t>
            </w:r>
            <w:r>
              <w:rPr>
                <w:rFonts w:hint="eastAsia"/>
              </w:rPr>
              <w:t>为成功；</w:t>
            </w:r>
            <w:r>
              <w:rPr>
                <w:rFonts w:hint="eastAsia"/>
              </w:rPr>
              <w:t>4</w:t>
            </w:r>
            <w:r>
              <w:t>00</w:t>
            </w:r>
            <w:r>
              <w:rPr>
                <w:rFonts w:hint="eastAsia"/>
              </w:rPr>
              <w:t>为失败</w:t>
            </w:r>
          </w:p>
        </w:tc>
      </w:tr>
      <w:tr w:rsidR="00FB6D3D" w14:paraId="3A875633" w14:textId="77777777">
        <w:trPr>
          <w:jc w:val="center"/>
        </w:trPr>
        <w:tc>
          <w:tcPr>
            <w:tcW w:w="2019" w:type="dxa"/>
          </w:tcPr>
          <w:p w14:paraId="49BE45BF" w14:textId="77777777" w:rsidR="00FB6D3D" w:rsidRDefault="00D22A15">
            <w:pPr>
              <w:ind w:firstLineChars="0" w:firstLine="0"/>
              <w:rPr>
                <w:rFonts w:ascii="Times New Roman" w:hAnsi="Times New Roman" w:cs="Times New Roman"/>
              </w:rPr>
            </w:pPr>
            <w:r>
              <w:rPr>
                <w:rFonts w:ascii="Times New Roman" w:hAnsi="Times New Roman" w:cs="Times New Roman"/>
                <w:color w:val="262626"/>
                <w:spacing w:val="12"/>
                <w:szCs w:val="21"/>
              </w:rPr>
              <w:t>msg</w:t>
            </w:r>
          </w:p>
        </w:tc>
        <w:tc>
          <w:tcPr>
            <w:tcW w:w="1276" w:type="dxa"/>
          </w:tcPr>
          <w:p w14:paraId="23868129" w14:textId="77777777" w:rsidR="00FB6D3D" w:rsidRDefault="00D22A15">
            <w:pPr>
              <w:ind w:firstLineChars="0" w:firstLine="0"/>
            </w:pPr>
            <w:r>
              <w:rPr>
                <w:rFonts w:hint="eastAsia"/>
              </w:rPr>
              <w:t>string</w:t>
            </w:r>
          </w:p>
        </w:tc>
        <w:tc>
          <w:tcPr>
            <w:tcW w:w="2976" w:type="dxa"/>
          </w:tcPr>
          <w:p w14:paraId="7A15D463" w14:textId="77777777" w:rsidR="00FB6D3D" w:rsidRDefault="00D22A15">
            <w:pPr>
              <w:ind w:firstLineChars="0" w:firstLine="0"/>
            </w:pPr>
            <w:r>
              <w:rPr>
                <w:rFonts w:hint="eastAsia"/>
              </w:rPr>
              <w:t>对返回码的文本描述内容。若返回码不为</w:t>
            </w:r>
            <w:r>
              <w:rPr>
                <w:rFonts w:hint="eastAsia"/>
              </w:rPr>
              <w:t>200</w:t>
            </w:r>
            <w:r>
              <w:rPr>
                <w:rFonts w:hint="eastAsia"/>
              </w:rPr>
              <w:t>，则返回错误描述信息</w:t>
            </w:r>
          </w:p>
        </w:tc>
        <w:tc>
          <w:tcPr>
            <w:tcW w:w="2977" w:type="dxa"/>
          </w:tcPr>
          <w:p w14:paraId="3281D9A5" w14:textId="77777777" w:rsidR="00FB6D3D" w:rsidRDefault="00D22A15">
            <w:pPr>
              <w:ind w:firstLineChars="0" w:firstLine="0"/>
              <w:rPr>
                <w:rFonts w:ascii="Times New Roman" w:hAnsi="Times New Roman" w:cs="Times New Roman"/>
              </w:rPr>
            </w:pPr>
            <w:r>
              <w:rPr>
                <w:rFonts w:ascii="Times New Roman" w:hAnsi="Times New Roman" w:cs="Times New Roman"/>
              </w:rPr>
              <w:t>“</w:t>
            </w:r>
            <w:r>
              <w:rPr>
                <w:rFonts w:ascii="Times New Roman" w:hAnsi="Times New Roman" w:cs="Times New Roman" w:hint="eastAsia"/>
              </w:rPr>
              <w:t>success</w:t>
            </w:r>
            <w:r>
              <w:rPr>
                <w:rFonts w:ascii="Times New Roman" w:hAnsi="Times New Roman" w:cs="Times New Roman" w:hint="eastAsia"/>
              </w:rPr>
              <w:t>”表示请求成功，请求失败时（</w:t>
            </w:r>
            <w:r>
              <w:rPr>
                <w:rFonts w:ascii="Times New Roman" w:hAnsi="Times New Roman" w:cs="Times New Roman" w:hint="eastAsia"/>
              </w:rPr>
              <w:t>code</w:t>
            </w:r>
            <w:r>
              <w:rPr>
                <w:rFonts w:ascii="Times New Roman" w:hAnsi="Times New Roman" w:cs="Times New Roman" w:hint="eastAsia"/>
              </w:rPr>
              <w:t>非</w:t>
            </w:r>
            <w:r>
              <w:rPr>
                <w:rFonts w:ascii="Times New Roman" w:hAnsi="Times New Roman" w:cs="Times New Roman" w:hint="eastAsia"/>
              </w:rPr>
              <w:t>200</w:t>
            </w:r>
            <w:r>
              <w:rPr>
                <w:rFonts w:ascii="Times New Roman" w:hAnsi="Times New Roman" w:cs="Times New Roman" w:hint="eastAsia"/>
              </w:rPr>
              <w:t>）返回详细错误描述信息</w:t>
            </w:r>
          </w:p>
        </w:tc>
      </w:tr>
      <w:tr w:rsidR="00FB6D3D" w14:paraId="48D06F41" w14:textId="77777777">
        <w:trPr>
          <w:jc w:val="center"/>
        </w:trPr>
        <w:tc>
          <w:tcPr>
            <w:tcW w:w="2019" w:type="dxa"/>
          </w:tcPr>
          <w:p w14:paraId="7502B266" w14:textId="77777777" w:rsidR="00FB6D3D" w:rsidRDefault="00D22A15">
            <w:pPr>
              <w:ind w:firstLineChars="0" w:firstLine="0"/>
              <w:rPr>
                <w:rFonts w:ascii="Times New Roman" w:hAnsi="Times New Roman" w:cs="Times New Roman"/>
                <w:color w:val="262626"/>
                <w:spacing w:val="12"/>
                <w:szCs w:val="21"/>
              </w:rPr>
            </w:pPr>
            <w:r>
              <w:rPr>
                <w:rFonts w:ascii="Times New Roman" w:hAnsi="Times New Roman" w:cs="Times New Roman"/>
                <w:color w:val="262626"/>
                <w:spacing w:val="12"/>
                <w:szCs w:val="21"/>
              </w:rPr>
              <w:t>data</w:t>
            </w:r>
          </w:p>
        </w:tc>
        <w:tc>
          <w:tcPr>
            <w:tcW w:w="1276" w:type="dxa"/>
          </w:tcPr>
          <w:p w14:paraId="0382E506" w14:textId="77777777" w:rsidR="00FB6D3D" w:rsidRDefault="00D22A15">
            <w:pPr>
              <w:ind w:firstLineChars="0" w:firstLine="0"/>
            </w:pPr>
            <w:r>
              <w:rPr>
                <w:rFonts w:hint="eastAsia"/>
              </w:rPr>
              <w:t>string</w:t>
            </w:r>
          </w:p>
        </w:tc>
        <w:tc>
          <w:tcPr>
            <w:tcW w:w="2976" w:type="dxa"/>
          </w:tcPr>
          <w:p w14:paraId="4F98D54B" w14:textId="77777777" w:rsidR="00FB6D3D" w:rsidRDefault="00D22A15">
            <w:pPr>
              <w:ind w:firstLineChars="0" w:firstLine="0"/>
            </w:pPr>
            <w:r>
              <w:rPr>
                <w:rFonts w:hint="eastAsia"/>
              </w:rPr>
              <w:t>数据区，如过没有数据返回，则为空</w:t>
            </w:r>
          </w:p>
        </w:tc>
        <w:tc>
          <w:tcPr>
            <w:tcW w:w="2977" w:type="dxa"/>
          </w:tcPr>
          <w:p w14:paraId="353B8E57" w14:textId="77777777" w:rsidR="00FB6D3D" w:rsidRDefault="00FB6D3D">
            <w:pPr>
              <w:ind w:firstLineChars="0" w:firstLine="0"/>
              <w:rPr>
                <w:rFonts w:ascii="Times New Roman" w:hAnsi="Times New Roman" w:cs="Times New Roman"/>
              </w:rPr>
            </w:pPr>
          </w:p>
        </w:tc>
      </w:tr>
    </w:tbl>
    <w:p w14:paraId="7F48EDAC" w14:textId="77777777" w:rsidR="00FB6D3D" w:rsidRDefault="00D22A15">
      <w:pPr>
        <w:pStyle w:val="2"/>
        <w:spacing w:before="120"/>
        <w:ind w:left="425"/>
        <w:rPr>
          <w:rFonts w:ascii="宋体" w:eastAsia="宋体" w:hAnsi="宋体"/>
          <w:szCs w:val="30"/>
          <w:lang w:val="en-US"/>
        </w:rPr>
      </w:pPr>
      <w:bookmarkStart w:id="56" w:name="_Toc22825"/>
      <w:r>
        <w:rPr>
          <w:rFonts w:ascii="宋体" w:eastAsia="宋体" w:hAnsi="宋体" w:hint="eastAsia"/>
          <w:szCs w:val="30"/>
          <w:lang w:val="en-US"/>
        </w:rPr>
        <w:t>7.9</w:t>
      </w:r>
      <w:r>
        <w:rPr>
          <w:rFonts w:ascii="宋体" w:eastAsia="宋体" w:hAnsi="宋体" w:hint="eastAsia"/>
          <w:szCs w:val="30"/>
        </w:rPr>
        <w:t>获取大件分拣区</w:t>
      </w:r>
      <w:r>
        <w:rPr>
          <w:rFonts w:ascii="宋体" w:eastAsia="宋体" w:hAnsi="宋体" w:hint="eastAsia"/>
          <w:szCs w:val="30"/>
          <w:lang w:val="en-US"/>
        </w:rPr>
        <w:t>的分拣模式</w:t>
      </w:r>
      <w:bookmarkEnd w:id="56"/>
    </w:p>
    <w:p w14:paraId="2BD2D041" w14:textId="77777777" w:rsidR="00FB6D3D" w:rsidRDefault="00D22A15">
      <w:pPr>
        <w:pStyle w:val="af6"/>
        <w:ind w:left="420" w:firstLineChars="0" w:firstLine="0"/>
      </w:pPr>
      <w:r>
        <w:rPr>
          <w:rFonts w:ascii="宋体" w:hAnsi="宋体"/>
          <w:szCs w:val="30"/>
        </w:rPr>
        <w:t xml:space="preserve">    </w:t>
      </w:r>
      <w:r>
        <w:rPr>
          <w:b/>
          <w:bCs/>
        </w:rPr>
        <w:t>请求方式</w:t>
      </w:r>
      <w:r>
        <w:t>：</w:t>
      </w:r>
      <w:r>
        <w:t>POST</w:t>
      </w:r>
      <w:r>
        <w:t>（</w:t>
      </w:r>
      <w:r>
        <w:t>HTTP</w:t>
      </w:r>
      <w:r>
        <w:t>）</w:t>
      </w:r>
    </w:p>
    <w:p w14:paraId="518C0F53" w14:textId="77777777" w:rsidR="00FB6D3D" w:rsidRDefault="00D22A15">
      <w:pPr>
        <w:pStyle w:val="af6"/>
        <w:ind w:left="420" w:firstLine="506"/>
        <w:rPr>
          <w:rFonts w:ascii="Times New Roman" w:hAnsi="Times New Roman" w:cs="Times New Roman"/>
          <w:color w:val="262626"/>
          <w:spacing w:val="12"/>
          <w:szCs w:val="21"/>
        </w:rPr>
      </w:pPr>
      <w:r>
        <w:rPr>
          <w:rFonts w:ascii="Times New Roman" w:hAnsi="Times New Roman" w:cs="Times New Roman"/>
          <w:b/>
          <w:bCs/>
          <w:color w:val="262626"/>
          <w:spacing w:val="12"/>
          <w:szCs w:val="21"/>
        </w:rPr>
        <w:t>请求地址</w:t>
      </w:r>
      <w:r>
        <w:rPr>
          <w:rFonts w:ascii="Times New Roman" w:hAnsi="Times New Roman" w:cs="Times New Roman"/>
          <w:color w:val="262626"/>
          <w:spacing w:val="12"/>
          <w:szCs w:val="21"/>
        </w:rPr>
        <w:t>：</w:t>
      </w:r>
      <w:r>
        <w:rPr>
          <w:rFonts w:ascii="Times New Roman" w:hAnsi="Times New Roman" w:cs="Times New Roman"/>
          <w:color w:val="262626"/>
          <w:spacing w:val="12"/>
          <w:szCs w:val="24"/>
        </w:rPr>
        <w:t>http://</w:t>
      </w:r>
      <w:r>
        <w:rPr>
          <w:rFonts w:ascii="Times New Roman" w:hAnsi="Times New Roman" w:cs="Times New Roman" w:hint="eastAsia"/>
          <w:color w:val="262626"/>
          <w:spacing w:val="12"/>
          <w:szCs w:val="24"/>
        </w:rPr>
        <w:t>ip</w:t>
      </w:r>
      <w:r>
        <w:rPr>
          <w:rFonts w:ascii="Times New Roman" w:hAnsi="Times New Roman" w:cs="Times New Roman"/>
          <w:color w:val="262626"/>
          <w:spacing w:val="12"/>
          <w:szCs w:val="24"/>
        </w:rPr>
        <w:t>:port</w:t>
      </w:r>
      <w:r>
        <w:rPr>
          <w:rFonts w:ascii="Times New Roman" w:hAnsi="Times New Roman" w:cs="Times New Roman" w:hint="eastAsia"/>
          <w:color w:val="262626"/>
          <w:spacing w:val="12"/>
          <w:szCs w:val="24"/>
        </w:rPr>
        <w:t>/</w:t>
      </w:r>
      <w:r>
        <w:rPr>
          <w:rFonts w:ascii="Times New Roman" w:hAnsi="Times New Roman" w:cs="Times New Roman" w:hint="eastAsia"/>
          <w:color w:val="262626"/>
          <w:spacing w:val="12"/>
          <w:szCs w:val="24"/>
        </w:rPr>
        <w:t>large_sort_area</w:t>
      </w:r>
      <w:r>
        <w:rPr>
          <w:rFonts w:ascii="Times New Roman" w:hAnsi="Times New Roman" w:cs="Times New Roman"/>
          <w:color w:val="262626"/>
          <w:spacing w:val="12"/>
          <w:szCs w:val="24"/>
        </w:rPr>
        <w:t>/</w:t>
      </w:r>
      <w:r>
        <w:rPr>
          <w:rFonts w:ascii="Times New Roman" w:hAnsi="Times New Roman" w:cs="Times New Roman" w:hint="eastAsia"/>
          <w:color w:val="262626"/>
          <w:spacing w:val="12"/>
          <w:szCs w:val="24"/>
        </w:rPr>
        <w:t>system</w:t>
      </w:r>
      <w:r>
        <w:rPr>
          <w:rFonts w:ascii="Times New Roman" w:hAnsi="Times New Roman" w:cs="Times New Roman"/>
          <w:color w:val="262626"/>
          <w:spacing w:val="12"/>
          <w:szCs w:val="24"/>
        </w:rPr>
        <w:t>/</w:t>
      </w:r>
      <w:r>
        <w:rPr>
          <w:rFonts w:ascii="Times New Roman" w:hAnsi="Times New Roman" w:cs="Times New Roman" w:hint="eastAsia"/>
          <w:color w:val="262626"/>
          <w:spacing w:val="12"/>
          <w:szCs w:val="24"/>
        </w:rPr>
        <w:t>queryLargeModelState</w:t>
      </w:r>
    </w:p>
    <w:p w14:paraId="0534C876" w14:textId="77777777" w:rsidR="00FB6D3D" w:rsidRDefault="00D22A15">
      <w:pPr>
        <w:pStyle w:val="af6"/>
        <w:ind w:left="420" w:firstLine="506"/>
        <w:rPr>
          <w:rFonts w:ascii="Times New Roman" w:hAnsi="Times New Roman" w:cs="Times New Roman"/>
          <w:b/>
          <w:color w:val="262626"/>
          <w:spacing w:val="12"/>
          <w:szCs w:val="21"/>
        </w:rPr>
      </w:pPr>
      <w:r>
        <w:rPr>
          <w:rFonts w:ascii="Times New Roman" w:hAnsi="Times New Roman" w:cs="Times New Roman" w:hint="eastAsia"/>
          <w:b/>
          <w:color w:val="262626"/>
          <w:spacing w:val="12"/>
          <w:szCs w:val="21"/>
        </w:rPr>
        <w:t>接口说明：</w:t>
      </w:r>
    </w:p>
    <w:p w14:paraId="54FAFA28" w14:textId="77777777" w:rsidR="00FB6D3D" w:rsidRDefault="00D22A15">
      <w:pPr>
        <w:ind w:left="206" w:firstLineChars="0" w:firstLine="720"/>
      </w:pPr>
      <w:r>
        <w:rPr>
          <w:rFonts w:hint="eastAsia"/>
        </w:rPr>
        <w:t>该接口用于总控查询</w:t>
      </w:r>
      <w:r>
        <w:rPr>
          <w:rFonts w:hint="eastAsia"/>
        </w:rPr>
        <w:t>大件分拣区当前分拣的模型；</w:t>
      </w:r>
    </w:p>
    <w:p w14:paraId="3B5BBF93" w14:textId="77777777" w:rsidR="00FB6D3D" w:rsidRDefault="00D22A15">
      <w:pPr>
        <w:ind w:firstLineChars="400" w:firstLine="1012"/>
        <w:rPr>
          <w:rFonts w:ascii="Times New Roman" w:hAnsi="Times New Roman" w:cs="Times New Roman"/>
          <w:color w:val="262626"/>
          <w:spacing w:val="12"/>
          <w:szCs w:val="21"/>
        </w:rPr>
      </w:pPr>
      <w:r>
        <w:rPr>
          <w:rFonts w:ascii="Times New Roman" w:hAnsi="Times New Roman" w:cs="Times New Roman"/>
          <w:b/>
          <w:bCs/>
          <w:color w:val="262626"/>
          <w:spacing w:val="12"/>
          <w:szCs w:val="21"/>
        </w:rPr>
        <w:t>请求包结构体</w:t>
      </w:r>
      <w:r>
        <w:rPr>
          <w:rFonts w:ascii="Times New Roman" w:hAnsi="Times New Roman" w:cs="Times New Roman"/>
          <w:color w:val="262626"/>
          <w:spacing w:val="12"/>
          <w:szCs w:val="21"/>
        </w:rPr>
        <w:t>：</w:t>
      </w:r>
    </w:p>
    <w:p w14:paraId="49D14B96" w14:textId="77777777" w:rsidR="00FB6D3D" w:rsidRDefault="00D22A15">
      <w:pPr>
        <w:ind w:firstLineChars="285" w:firstLine="718"/>
        <w:rPr>
          <w:rFonts w:ascii="Times New Roman" w:hAnsi="Times New Roman" w:cs="Times New Roman"/>
          <w:color w:val="262626"/>
          <w:spacing w:val="12"/>
          <w:szCs w:val="21"/>
        </w:rPr>
      </w:pPr>
      <w:r>
        <w:rPr>
          <w:rFonts w:ascii="Times New Roman" w:hAnsi="Times New Roman" w:cs="Times New Roman" w:hint="eastAsia"/>
          <w:color w:val="262626"/>
          <w:spacing w:val="12"/>
          <w:szCs w:val="21"/>
        </w:rPr>
        <w:t>{</w:t>
      </w:r>
    </w:p>
    <w:p w14:paraId="7D4D8385" w14:textId="77777777" w:rsidR="00FB6D3D" w:rsidRDefault="00D22A15">
      <w:pPr>
        <w:ind w:leftChars="100" w:left="240" w:firstLineChars="285" w:firstLine="718"/>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location</w:t>
      </w:r>
      <w:r>
        <w:rPr>
          <w:rFonts w:ascii="Times New Roman" w:hAnsi="Times New Roman" w:cs="Times New Roman" w:hint="eastAsia"/>
          <w:color w:val="262626"/>
          <w:spacing w:val="12"/>
          <w:szCs w:val="21"/>
        </w:rPr>
        <w:t>”</w:t>
      </w:r>
      <w:r>
        <w:rPr>
          <w:rFonts w:ascii="Times New Roman" w:hAnsi="Times New Roman" w:cs="Times New Roman" w:hint="eastAsia"/>
          <w:color w:val="262626"/>
          <w:spacing w:val="12"/>
          <w:szCs w:val="21"/>
        </w:rPr>
        <w:t>:</w:t>
      </w:r>
      <w:r>
        <w:rPr>
          <w:rFonts w:ascii="Times New Roman" w:hAnsi="Times New Roman" w:cs="Times New Roman"/>
          <w:color w:val="262626"/>
          <w:spacing w:val="12"/>
          <w:szCs w:val="21"/>
        </w:rPr>
        <w:t xml:space="preserve"> ”1”,</w:t>
      </w:r>
    </w:p>
    <w:p w14:paraId="21BB70D7" w14:textId="77777777" w:rsidR="00FB6D3D" w:rsidRDefault="00D22A15">
      <w:pPr>
        <w:ind w:leftChars="100" w:left="240" w:firstLineChars="285" w:firstLine="718"/>
        <w:rPr>
          <w:rFonts w:ascii="Times New Roman" w:hAnsi="Times New Roman" w:cs="Times New Roman"/>
          <w:color w:val="262626"/>
          <w:spacing w:val="12"/>
          <w:szCs w:val="21"/>
        </w:rPr>
      </w:pPr>
      <w:r>
        <w:rPr>
          <w:rFonts w:ascii="Times New Roman" w:hAnsi="Times New Roman" w:cs="Times New Roman"/>
          <w:color w:val="262626"/>
          <w:spacing w:val="12"/>
          <w:szCs w:val="21"/>
        </w:rPr>
        <w:t>“area_code</w:t>
      </w:r>
      <w:r>
        <w:rPr>
          <w:rFonts w:ascii="Times New Roman" w:hAnsi="Times New Roman" w:cs="Times New Roman" w:hint="eastAsia"/>
          <w:color w:val="262626"/>
          <w:spacing w:val="12"/>
          <w:szCs w:val="21"/>
        </w:rPr>
        <w:t>”</w:t>
      </w:r>
      <w:r>
        <w:rPr>
          <w:rFonts w:ascii="Times New Roman" w:hAnsi="Times New Roman" w:cs="Times New Roman" w:hint="eastAsia"/>
          <w:color w:val="262626"/>
          <w:spacing w:val="12"/>
          <w:szCs w:val="21"/>
        </w:rPr>
        <w:t>:</w:t>
      </w:r>
      <w:r>
        <w:rPr>
          <w:rFonts w:ascii="Times New Roman" w:hAnsi="Times New Roman" w:cs="Times New Roman"/>
          <w:color w:val="262626"/>
          <w:spacing w:val="12"/>
          <w:szCs w:val="21"/>
        </w:rPr>
        <w:t xml:space="preserve"> ”</w:t>
      </w:r>
      <w:r>
        <w:rPr>
          <w:rFonts w:ascii="Times New Roman" w:hAnsi="Times New Roman" w:cs="Times New Roman" w:hint="eastAsia"/>
          <w:color w:val="262626"/>
          <w:spacing w:val="12"/>
          <w:szCs w:val="21"/>
        </w:rPr>
        <w:t>2</w:t>
      </w:r>
      <w:r>
        <w:rPr>
          <w:rFonts w:ascii="Times New Roman" w:hAnsi="Times New Roman" w:cs="Times New Roman"/>
          <w:color w:val="262626"/>
          <w:spacing w:val="12"/>
          <w:szCs w:val="21"/>
        </w:rPr>
        <w:t>”</w:t>
      </w:r>
    </w:p>
    <w:p w14:paraId="2EE4B4C2" w14:textId="77777777" w:rsidR="00FB6D3D" w:rsidRDefault="00D22A15">
      <w:pPr>
        <w:ind w:firstLineChars="290" w:firstLine="731"/>
        <w:rPr>
          <w:rFonts w:ascii="Times New Roman" w:hAnsi="Times New Roman" w:cs="Times New Roman"/>
          <w:color w:val="262626"/>
          <w:spacing w:val="12"/>
          <w:szCs w:val="21"/>
        </w:rPr>
      </w:pPr>
      <w:r>
        <w:rPr>
          <w:rFonts w:ascii="Times New Roman" w:hAnsi="Times New Roman" w:cs="Times New Roman" w:hint="eastAsia"/>
          <w:color w:val="262626"/>
          <w:spacing w:val="12"/>
          <w:szCs w:val="21"/>
        </w:rPr>
        <w:t>}</w:t>
      </w:r>
    </w:p>
    <w:p w14:paraId="16F7495A" w14:textId="77777777" w:rsidR="00FB6D3D" w:rsidRDefault="00D22A15">
      <w:pPr>
        <w:ind w:leftChars="200" w:left="480" w:firstLine="506"/>
        <w:rPr>
          <w:rFonts w:ascii="Times New Roman" w:hAnsi="Times New Roman" w:cs="Times New Roman"/>
          <w:b/>
          <w:bCs/>
          <w:color w:val="262626"/>
          <w:spacing w:val="12"/>
          <w:szCs w:val="21"/>
        </w:rPr>
      </w:pPr>
      <w:r>
        <w:rPr>
          <w:rFonts w:ascii="Times New Roman" w:hAnsi="Times New Roman" w:cs="Times New Roman" w:hint="eastAsia"/>
          <w:b/>
          <w:bCs/>
          <w:color w:val="262626"/>
          <w:spacing w:val="12"/>
          <w:szCs w:val="21"/>
        </w:rPr>
        <w:t>参数说明</w:t>
      </w:r>
      <w:r>
        <w:rPr>
          <w:rFonts w:ascii="Times New Roman" w:hAnsi="Times New Roman" w:cs="Times New Roman" w:hint="eastAsia"/>
          <w:b/>
          <w:bCs/>
          <w:color w:val="262626"/>
          <w:spacing w:val="12"/>
          <w:szCs w:val="21"/>
        </w:rPr>
        <w:t>:</w:t>
      </w:r>
    </w:p>
    <w:tbl>
      <w:tblPr>
        <w:tblStyle w:val="af2"/>
        <w:tblW w:w="8642" w:type="dxa"/>
        <w:jc w:val="center"/>
        <w:tblLayout w:type="fixed"/>
        <w:tblLook w:val="04A0" w:firstRow="1" w:lastRow="0" w:firstColumn="1" w:lastColumn="0" w:noHBand="0" w:noVBand="1"/>
      </w:tblPr>
      <w:tblGrid>
        <w:gridCol w:w="1838"/>
        <w:gridCol w:w="1276"/>
        <w:gridCol w:w="3118"/>
        <w:gridCol w:w="2410"/>
      </w:tblGrid>
      <w:tr w:rsidR="00FB6D3D" w14:paraId="1A347DB2" w14:textId="77777777">
        <w:trPr>
          <w:jc w:val="center"/>
        </w:trPr>
        <w:tc>
          <w:tcPr>
            <w:tcW w:w="1838" w:type="dxa"/>
          </w:tcPr>
          <w:p w14:paraId="27C5B120" w14:textId="77777777" w:rsidR="00FB6D3D" w:rsidRDefault="00D22A15">
            <w:pPr>
              <w:ind w:firstLineChars="0" w:firstLine="0"/>
            </w:pPr>
            <w:r>
              <w:rPr>
                <w:rFonts w:hint="eastAsia"/>
              </w:rPr>
              <w:t>参数</w:t>
            </w:r>
          </w:p>
        </w:tc>
        <w:tc>
          <w:tcPr>
            <w:tcW w:w="1276" w:type="dxa"/>
          </w:tcPr>
          <w:p w14:paraId="6628F1A3" w14:textId="77777777" w:rsidR="00FB6D3D" w:rsidRDefault="00D22A15">
            <w:pPr>
              <w:ind w:firstLineChars="0" w:firstLine="0"/>
            </w:pPr>
            <w:r>
              <w:rPr>
                <w:rFonts w:hint="eastAsia"/>
              </w:rPr>
              <w:t>参数类型</w:t>
            </w:r>
          </w:p>
        </w:tc>
        <w:tc>
          <w:tcPr>
            <w:tcW w:w="3118" w:type="dxa"/>
          </w:tcPr>
          <w:p w14:paraId="4BCAF253" w14:textId="77777777" w:rsidR="00FB6D3D" w:rsidRDefault="00D22A15">
            <w:pPr>
              <w:ind w:firstLineChars="0" w:firstLine="0"/>
            </w:pPr>
            <w:r>
              <w:rPr>
                <w:rFonts w:hint="eastAsia"/>
              </w:rPr>
              <w:t>说明</w:t>
            </w:r>
          </w:p>
        </w:tc>
        <w:tc>
          <w:tcPr>
            <w:tcW w:w="2410" w:type="dxa"/>
          </w:tcPr>
          <w:p w14:paraId="43BF3A83" w14:textId="77777777" w:rsidR="00FB6D3D" w:rsidRDefault="00D22A15">
            <w:pPr>
              <w:ind w:firstLineChars="0" w:firstLine="0"/>
            </w:pPr>
            <w:r>
              <w:rPr>
                <w:rFonts w:hint="eastAsia"/>
              </w:rPr>
              <w:t>示例值</w:t>
            </w:r>
          </w:p>
        </w:tc>
      </w:tr>
      <w:tr w:rsidR="00FB6D3D" w14:paraId="510A1353" w14:textId="77777777">
        <w:trPr>
          <w:jc w:val="center"/>
        </w:trPr>
        <w:tc>
          <w:tcPr>
            <w:tcW w:w="1838" w:type="dxa"/>
          </w:tcPr>
          <w:p w14:paraId="6AC6E1CA" w14:textId="77777777" w:rsidR="00FB6D3D" w:rsidRDefault="00D22A15">
            <w:pPr>
              <w:ind w:firstLineChars="0" w:firstLine="0"/>
              <w:rPr>
                <w:rFonts w:ascii="Times New Roman" w:hAnsi="Times New Roman" w:cs="Times New Roman"/>
                <w:color w:val="262626"/>
                <w:spacing w:val="12"/>
                <w:szCs w:val="21"/>
              </w:rPr>
            </w:pPr>
            <w:r>
              <w:rPr>
                <w:rFonts w:ascii="Times New Roman" w:hAnsi="Times New Roman" w:cs="Times New Roman" w:hint="eastAsia"/>
                <w:color w:val="262626"/>
                <w:spacing w:val="12"/>
                <w:szCs w:val="21"/>
              </w:rPr>
              <w:t>location</w:t>
            </w:r>
          </w:p>
        </w:tc>
        <w:tc>
          <w:tcPr>
            <w:tcW w:w="1276" w:type="dxa"/>
          </w:tcPr>
          <w:p w14:paraId="6AD0F133" w14:textId="77777777" w:rsidR="00FB6D3D" w:rsidRDefault="00D22A15">
            <w:pPr>
              <w:ind w:firstLineChars="0" w:firstLine="0"/>
            </w:pPr>
            <w:r>
              <w:t>string</w:t>
            </w:r>
          </w:p>
        </w:tc>
        <w:tc>
          <w:tcPr>
            <w:tcW w:w="3118" w:type="dxa"/>
          </w:tcPr>
          <w:p w14:paraId="6CC2243D" w14:textId="77777777" w:rsidR="00FB6D3D" w:rsidRDefault="00D22A15">
            <w:pPr>
              <w:ind w:firstLineChars="0" w:firstLine="0"/>
            </w:pPr>
            <w:r>
              <w:rPr>
                <w:rFonts w:hint="eastAsia"/>
              </w:rPr>
              <w:t>分区</w:t>
            </w:r>
          </w:p>
        </w:tc>
        <w:tc>
          <w:tcPr>
            <w:tcW w:w="2410" w:type="dxa"/>
          </w:tcPr>
          <w:p w14:paraId="6EF53BF5" w14:textId="77777777" w:rsidR="00FB6D3D" w:rsidRDefault="00FB6D3D">
            <w:pPr>
              <w:ind w:firstLineChars="0" w:firstLine="0"/>
            </w:pPr>
          </w:p>
        </w:tc>
      </w:tr>
      <w:tr w:rsidR="00FB6D3D" w14:paraId="06D01AE5" w14:textId="77777777">
        <w:trPr>
          <w:jc w:val="center"/>
        </w:trPr>
        <w:tc>
          <w:tcPr>
            <w:tcW w:w="1838" w:type="dxa"/>
          </w:tcPr>
          <w:p w14:paraId="0A943198" w14:textId="77777777" w:rsidR="00FB6D3D" w:rsidRDefault="00D22A15">
            <w:pPr>
              <w:ind w:firstLineChars="0" w:firstLine="0"/>
              <w:rPr>
                <w:rFonts w:ascii="Times New Roman" w:hAnsi="Times New Roman" w:cs="Times New Roman"/>
                <w:color w:val="262626"/>
                <w:spacing w:val="12"/>
                <w:szCs w:val="21"/>
              </w:rPr>
            </w:pPr>
            <w:r>
              <w:rPr>
                <w:rFonts w:ascii="Times New Roman" w:hAnsi="Times New Roman" w:cs="Times New Roman"/>
                <w:color w:val="262626"/>
                <w:spacing w:val="12"/>
                <w:szCs w:val="21"/>
              </w:rPr>
              <w:t>area_code</w:t>
            </w:r>
          </w:p>
        </w:tc>
        <w:tc>
          <w:tcPr>
            <w:tcW w:w="1276" w:type="dxa"/>
          </w:tcPr>
          <w:p w14:paraId="723F50E8" w14:textId="77777777" w:rsidR="00FB6D3D" w:rsidRDefault="00D22A15">
            <w:pPr>
              <w:ind w:firstLineChars="0" w:firstLine="0"/>
            </w:pPr>
            <w:r>
              <w:t>string</w:t>
            </w:r>
          </w:p>
        </w:tc>
        <w:tc>
          <w:tcPr>
            <w:tcW w:w="3118" w:type="dxa"/>
          </w:tcPr>
          <w:p w14:paraId="020FD96F" w14:textId="77777777" w:rsidR="00FB6D3D" w:rsidRDefault="00D22A15">
            <w:pPr>
              <w:ind w:firstLineChars="0" w:firstLine="0"/>
            </w:pPr>
            <w:r>
              <w:rPr>
                <w:rFonts w:hint="eastAsia"/>
              </w:rPr>
              <w:t>分区编码</w:t>
            </w:r>
          </w:p>
        </w:tc>
        <w:tc>
          <w:tcPr>
            <w:tcW w:w="2410" w:type="dxa"/>
          </w:tcPr>
          <w:p w14:paraId="35152242" w14:textId="77777777" w:rsidR="00FB6D3D" w:rsidRDefault="00D22A15">
            <w:pPr>
              <w:ind w:firstLineChars="0" w:firstLine="0"/>
            </w:pPr>
            <w:r>
              <w:rPr>
                <w:rFonts w:hint="eastAsia"/>
              </w:rPr>
              <w:t>默认值为</w:t>
            </w:r>
            <w:r>
              <w:rPr>
                <w:rFonts w:hint="eastAsia"/>
              </w:rPr>
              <w:t>2</w:t>
            </w:r>
          </w:p>
        </w:tc>
      </w:tr>
    </w:tbl>
    <w:p w14:paraId="78A4704C" w14:textId="77777777" w:rsidR="00FB6D3D" w:rsidRDefault="00FB6D3D">
      <w:pPr>
        <w:spacing w:line="360" w:lineRule="atLeast"/>
        <w:ind w:firstLineChars="0" w:firstLine="0"/>
      </w:pPr>
    </w:p>
    <w:p w14:paraId="5774FAC9" w14:textId="77777777" w:rsidR="00FB6D3D" w:rsidRDefault="00D22A15">
      <w:pPr>
        <w:ind w:left="720" w:firstLineChars="100" w:firstLine="241"/>
        <w:rPr>
          <w:rStyle w:val="af3"/>
        </w:rPr>
      </w:pPr>
      <w:r>
        <w:rPr>
          <w:rStyle w:val="af3"/>
          <w:rFonts w:hint="eastAsia"/>
        </w:rPr>
        <w:t>返回结果：</w:t>
      </w:r>
    </w:p>
    <w:p w14:paraId="3DC5CF81" w14:textId="77777777" w:rsidR="00FB6D3D" w:rsidRDefault="00D22A15">
      <w:pPr>
        <w:ind w:left="720" w:firstLineChars="100" w:firstLine="240"/>
        <w:rPr>
          <w:rStyle w:val="af3"/>
          <w:b w:val="0"/>
          <w:bCs w:val="0"/>
        </w:rPr>
      </w:pPr>
      <w:r>
        <w:rPr>
          <w:rStyle w:val="af3"/>
          <w:rFonts w:hint="eastAsia"/>
          <w:b w:val="0"/>
          <w:bCs w:val="0"/>
        </w:rPr>
        <w:t>{</w:t>
      </w:r>
    </w:p>
    <w:p w14:paraId="68B66393" w14:textId="77777777" w:rsidR="00FB6D3D" w:rsidRDefault="00D22A15">
      <w:pPr>
        <w:ind w:left="720" w:firstLineChars="100" w:firstLine="240"/>
        <w:rPr>
          <w:rStyle w:val="af3"/>
          <w:b w:val="0"/>
          <w:bCs w:val="0"/>
        </w:rPr>
      </w:pPr>
      <w:r>
        <w:rPr>
          <w:rStyle w:val="af3"/>
          <w:rFonts w:hint="eastAsia"/>
          <w:b w:val="0"/>
          <w:bCs w:val="0"/>
        </w:rPr>
        <w:lastRenderedPageBreak/>
        <w:t>    "msg": "success",</w:t>
      </w:r>
    </w:p>
    <w:p w14:paraId="3816E4D5" w14:textId="77777777" w:rsidR="00FB6D3D" w:rsidRDefault="00D22A15">
      <w:pPr>
        <w:ind w:left="720" w:firstLineChars="100" w:firstLine="240"/>
        <w:rPr>
          <w:rStyle w:val="af3"/>
          <w:b w:val="0"/>
          <w:bCs w:val="0"/>
        </w:rPr>
      </w:pPr>
      <w:r>
        <w:rPr>
          <w:rStyle w:val="af3"/>
          <w:rFonts w:hint="eastAsia"/>
          <w:b w:val="0"/>
          <w:bCs w:val="0"/>
        </w:rPr>
        <w:t>    "code": 200,</w:t>
      </w:r>
    </w:p>
    <w:p w14:paraId="61557E78" w14:textId="77777777" w:rsidR="00FB6D3D" w:rsidRDefault="00D22A15">
      <w:pPr>
        <w:ind w:left="720" w:firstLineChars="100" w:firstLine="240"/>
        <w:rPr>
          <w:rStyle w:val="af3"/>
          <w:b w:val="0"/>
          <w:bCs w:val="0"/>
        </w:rPr>
      </w:pPr>
      <w:r>
        <w:rPr>
          <w:rStyle w:val="af3"/>
          <w:rFonts w:hint="eastAsia"/>
          <w:b w:val="0"/>
          <w:bCs w:val="0"/>
        </w:rPr>
        <w:t>    "data": </w:t>
      </w:r>
      <w:r>
        <w:rPr>
          <w:rStyle w:val="af3"/>
          <w:b w:val="0"/>
          <w:bCs w:val="0"/>
        </w:rPr>
        <w:t>”</w:t>
      </w:r>
      <w:r>
        <w:rPr>
          <w:rStyle w:val="af3"/>
          <w:rFonts w:hint="eastAsia"/>
          <w:b w:val="0"/>
          <w:bCs w:val="0"/>
        </w:rPr>
        <w:t>0</w:t>
      </w:r>
      <w:r>
        <w:rPr>
          <w:rStyle w:val="af3"/>
          <w:b w:val="0"/>
          <w:bCs w:val="0"/>
        </w:rPr>
        <w:t>”</w:t>
      </w:r>
    </w:p>
    <w:p w14:paraId="27E19930" w14:textId="77777777" w:rsidR="00FB6D3D" w:rsidRDefault="00D22A15">
      <w:pPr>
        <w:ind w:firstLineChars="300" w:firstLine="720"/>
        <w:rPr>
          <w:rStyle w:val="af3"/>
          <w:b w:val="0"/>
          <w:bCs w:val="0"/>
        </w:rPr>
      </w:pPr>
      <w:r>
        <w:rPr>
          <w:rStyle w:val="af3"/>
          <w:rFonts w:hint="eastAsia"/>
          <w:b w:val="0"/>
          <w:bCs w:val="0"/>
        </w:rPr>
        <w:t>}</w:t>
      </w:r>
    </w:p>
    <w:tbl>
      <w:tblPr>
        <w:tblStyle w:val="af2"/>
        <w:tblW w:w="9248" w:type="dxa"/>
        <w:jc w:val="center"/>
        <w:tblLayout w:type="fixed"/>
        <w:tblLook w:val="04A0" w:firstRow="1" w:lastRow="0" w:firstColumn="1" w:lastColumn="0" w:noHBand="0" w:noVBand="1"/>
      </w:tblPr>
      <w:tblGrid>
        <w:gridCol w:w="2019"/>
        <w:gridCol w:w="1276"/>
        <w:gridCol w:w="2827"/>
        <w:gridCol w:w="3126"/>
      </w:tblGrid>
      <w:tr w:rsidR="00FB6D3D" w14:paraId="4FDA4750" w14:textId="77777777">
        <w:trPr>
          <w:jc w:val="center"/>
        </w:trPr>
        <w:tc>
          <w:tcPr>
            <w:tcW w:w="2019" w:type="dxa"/>
          </w:tcPr>
          <w:p w14:paraId="14BE86E1" w14:textId="77777777" w:rsidR="00FB6D3D" w:rsidRDefault="00D22A15">
            <w:pPr>
              <w:ind w:firstLineChars="0" w:firstLine="0"/>
            </w:pPr>
            <w:r>
              <w:rPr>
                <w:rFonts w:hint="eastAsia"/>
              </w:rPr>
              <w:t>参数</w:t>
            </w:r>
          </w:p>
        </w:tc>
        <w:tc>
          <w:tcPr>
            <w:tcW w:w="1276" w:type="dxa"/>
          </w:tcPr>
          <w:p w14:paraId="6C49214E" w14:textId="77777777" w:rsidR="00FB6D3D" w:rsidRDefault="00D22A15">
            <w:pPr>
              <w:ind w:firstLineChars="0" w:firstLine="0"/>
            </w:pPr>
            <w:r>
              <w:rPr>
                <w:rFonts w:hint="eastAsia"/>
              </w:rPr>
              <w:t>参数类型</w:t>
            </w:r>
          </w:p>
        </w:tc>
        <w:tc>
          <w:tcPr>
            <w:tcW w:w="2827" w:type="dxa"/>
          </w:tcPr>
          <w:p w14:paraId="4C8F96AF" w14:textId="77777777" w:rsidR="00FB6D3D" w:rsidRDefault="00D22A15">
            <w:pPr>
              <w:ind w:firstLineChars="0" w:firstLine="0"/>
            </w:pPr>
            <w:r>
              <w:rPr>
                <w:rFonts w:hint="eastAsia"/>
              </w:rPr>
              <w:t>说明</w:t>
            </w:r>
          </w:p>
        </w:tc>
        <w:tc>
          <w:tcPr>
            <w:tcW w:w="3126" w:type="dxa"/>
          </w:tcPr>
          <w:p w14:paraId="3B94A066" w14:textId="77777777" w:rsidR="00FB6D3D" w:rsidRDefault="00D22A15">
            <w:pPr>
              <w:ind w:firstLineChars="0" w:firstLine="0"/>
            </w:pPr>
            <w:r>
              <w:rPr>
                <w:rFonts w:hint="eastAsia"/>
              </w:rPr>
              <w:t>示例值</w:t>
            </w:r>
          </w:p>
        </w:tc>
      </w:tr>
      <w:tr w:rsidR="00FB6D3D" w14:paraId="5FC65A5C" w14:textId="77777777">
        <w:trPr>
          <w:jc w:val="center"/>
        </w:trPr>
        <w:tc>
          <w:tcPr>
            <w:tcW w:w="2019" w:type="dxa"/>
          </w:tcPr>
          <w:p w14:paraId="03EEB53D" w14:textId="77777777" w:rsidR="00FB6D3D" w:rsidRDefault="00D22A15">
            <w:pPr>
              <w:ind w:firstLineChars="0" w:firstLine="0"/>
              <w:rPr>
                <w:rFonts w:ascii="Times New Roman" w:hAnsi="Times New Roman" w:cs="Times New Roman"/>
              </w:rPr>
            </w:pPr>
            <w:r>
              <w:rPr>
                <w:rFonts w:ascii="Times New Roman" w:hAnsi="Times New Roman" w:cs="Times New Roman" w:hint="eastAsia"/>
                <w:color w:val="262626"/>
                <w:spacing w:val="12"/>
                <w:szCs w:val="21"/>
              </w:rPr>
              <w:t>code</w:t>
            </w:r>
          </w:p>
        </w:tc>
        <w:tc>
          <w:tcPr>
            <w:tcW w:w="1276" w:type="dxa"/>
          </w:tcPr>
          <w:p w14:paraId="77AB8B38" w14:textId="77777777" w:rsidR="00FB6D3D" w:rsidRDefault="00D22A15">
            <w:pPr>
              <w:ind w:firstLineChars="0" w:firstLine="0"/>
            </w:pPr>
            <w:r>
              <w:rPr>
                <w:rFonts w:hint="eastAsia"/>
              </w:rPr>
              <w:t>int</w:t>
            </w:r>
          </w:p>
        </w:tc>
        <w:tc>
          <w:tcPr>
            <w:tcW w:w="2827" w:type="dxa"/>
          </w:tcPr>
          <w:p w14:paraId="0B08EE0A" w14:textId="77777777" w:rsidR="00FB6D3D" w:rsidRDefault="00D22A15">
            <w:pPr>
              <w:ind w:firstLineChars="0" w:firstLine="0"/>
            </w:pPr>
            <w:r>
              <w:rPr>
                <w:rFonts w:hint="eastAsia"/>
              </w:rPr>
              <w:t>返回码</w:t>
            </w:r>
          </w:p>
        </w:tc>
        <w:tc>
          <w:tcPr>
            <w:tcW w:w="3126" w:type="dxa"/>
          </w:tcPr>
          <w:p w14:paraId="70A0B17F" w14:textId="77777777" w:rsidR="00FB6D3D" w:rsidRDefault="00D22A15">
            <w:pPr>
              <w:ind w:firstLineChars="0" w:firstLine="0"/>
            </w:pPr>
            <w:r>
              <w:t>20</w:t>
            </w:r>
            <w:r>
              <w:rPr>
                <w:rFonts w:hint="eastAsia"/>
              </w:rPr>
              <w:t>0</w:t>
            </w:r>
            <w:r>
              <w:rPr>
                <w:rFonts w:hint="eastAsia"/>
              </w:rPr>
              <w:t>为成功；</w:t>
            </w:r>
            <w:r>
              <w:rPr>
                <w:rFonts w:hint="eastAsia"/>
              </w:rPr>
              <w:t>4</w:t>
            </w:r>
            <w:r>
              <w:t>00</w:t>
            </w:r>
            <w:r>
              <w:rPr>
                <w:rFonts w:hint="eastAsia"/>
              </w:rPr>
              <w:t>为失败</w:t>
            </w:r>
          </w:p>
        </w:tc>
      </w:tr>
      <w:tr w:rsidR="00FB6D3D" w14:paraId="46CC0C04" w14:textId="77777777">
        <w:trPr>
          <w:jc w:val="center"/>
        </w:trPr>
        <w:tc>
          <w:tcPr>
            <w:tcW w:w="2019" w:type="dxa"/>
          </w:tcPr>
          <w:p w14:paraId="578553C3" w14:textId="77777777" w:rsidR="00FB6D3D" w:rsidRDefault="00D22A15">
            <w:pPr>
              <w:ind w:firstLineChars="0" w:firstLine="0"/>
              <w:rPr>
                <w:rFonts w:ascii="Times New Roman" w:hAnsi="Times New Roman" w:cs="Times New Roman"/>
              </w:rPr>
            </w:pPr>
            <w:r>
              <w:rPr>
                <w:rFonts w:ascii="Times New Roman" w:hAnsi="Times New Roman" w:cs="Times New Roman"/>
                <w:color w:val="262626"/>
                <w:spacing w:val="12"/>
                <w:szCs w:val="21"/>
              </w:rPr>
              <w:t>msg</w:t>
            </w:r>
          </w:p>
        </w:tc>
        <w:tc>
          <w:tcPr>
            <w:tcW w:w="1276" w:type="dxa"/>
          </w:tcPr>
          <w:p w14:paraId="30EB3F99" w14:textId="77777777" w:rsidR="00FB6D3D" w:rsidRDefault="00D22A15">
            <w:pPr>
              <w:ind w:firstLineChars="0" w:firstLine="0"/>
            </w:pPr>
            <w:r>
              <w:rPr>
                <w:rFonts w:hint="eastAsia"/>
              </w:rPr>
              <w:t>string</w:t>
            </w:r>
          </w:p>
        </w:tc>
        <w:tc>
          <w:tcPr>
            <w:tcW w:w="2827" w:type="dxa"/>
          </w:tcPr>
          <w:p w14:paraId="4BF3AFAA" w14:textId="77777777" w:rsidR="00FB6D3D" w:rsidRDefault="00D22A15">
            <w:pPr>
              <w:ind w:firstLineChars="0" w:firstLine="0"/>
            </w:pPr>
            <w:r>
              <w:rPr>
                <w:rFonts w:hint="eastAsia"/>
              </w:rPr>
              <w:t>对返回码的文本描述内容。若返回码不为</w:t>
            </w:r>
            <w:r>
              <w:rPr>
                <w:rFonts w:hint="eastAsia"/>
              </w:rPr>
              <w:t>200</w:t>
            </w:r>
            <w:r>
              <w:rPr>
                <w:rFonts w:hint="eastAsia"/>
              </w:rPr>
              <w:t>，则返回错误描述信息</w:t>
            </w:r>
          </w:p>
        </w:tc>
        <w:tc>
          <w:tcPr>
            <w:tcW w:w="3126" w:type="dxa"/>
          </w:tcPr>
          <w:p w14:paraId="5EA6F9DA" w14:textId="77777777" w:rsidR="00FB6D3D" w:rsidRDefault="00D22A15">
            <w:pPr>
              <w:ind w:firstLineChars="0" w:firstLine="0"/>
              <w:rPr>
                <w:rFonts w:ascii="Times New Roman" w:hAnsi="Times New Roman" w:cs="Times New Roman"/>
              </w:rPr>
            </w:pPr>
            <w:r>
              <w:rPr>
                <w:rFonts w:ascii="Times New Roman" w:hAnsi="Times New Roman" w:cs="Times New Roman"/>
              </w:rPr>
              <w:t>“</w:t>
            </w:r>
            <w:r>
              <w:rPr>
                <w:rFonts w:ascii="Times New Roman" w:hAnsi="Times New Roman" w:cs="Times New Roman" w:hint="eastAsia"/>
              </w:rPr>
              <w:t>success</w:t>
            </w:r>
            <w:r>
              <w:rPr>
                <w:rFonts w:ascii="Times New Roman" w:hAnsi="Times New Roman" w:cs="Times New Roman" w:hint="eastAsia"/>
              </w:rPr>
              <w:t>”表示请求成功，请求失败时（</w:t>
            </w:r>
            <w:r>
              <w:rPr>
                <w:rFonts w:ascii="Times New Roman" w:hAnsi="Times New Roman" w:cs="Times New Roman" w:hint="eastAsia"/>
              </w:rPr>
              <w:t>code</w:t>
            </w:r>
            <w:r>
              <w:rPr>
                <w:rFonts w:ascii="Times New Roman" w:hAnsi="Times New Roman" w:cs="Times New Roman" w:hint="eastAsia"/>
              </w:rPr>
              <w:t>非</w:t>
            </w:r>
            <w:r>
              <w:rPr>
                <w:rFonts w:ascii="Times New Roman" w:hAnsi="Times New Roman" w:cs="Times New Roman" w:hint="eastAsia"/>
              </w:rPr>
              <w:t>200</w:t>
            </w:r>
            <w:r>
              <w:rPr>
                <w:rFonts w:ascii="Times New Roman" w:hAnsi="Times New Roman" w:cs="Times New Roman" w:hint="eastAsia"/>
              </w:rPr>
              <w:t>）返回详细错误描述信息</w:t>
            </w:r>
          </w:p>
        </w:tc>
      </w:tr>
      <w:tr w:rsidR="00FB6D3D" w14:paraId="4ECDC4E2" w14:textId="77777777">
        <w:trPr>
          <w:jc w:val="center"/>
        </w:trPr>
        <w:tc>
          <w:tcPr>
            <w:tcW w:w="2019" w:type="dxa"/>
          </w:tcPr>
          <w:p w14:paraId="1CF5DDE8" w14:textId="77777777" w:rsidR="00FB6D3D" w:rsidRDefault="00D22A15">
            <w:pPr>
              <w:ind w:firstLineChars="0" w:firstLine="0"/>
              <w:rPr>
                <w:rFonts w:ascii="Times New Roman" w:hAnsi="Times New Roman" w:cs="Times New Roman"/>
                <w:color w:val="262626"/>
                <w:spacing w:val="12"/>
                <w:szCs w:val="21"/>
              </w:rPr>
            </w:pPr>
            <w:r>
              <w:rPr>
                <w:rFonts w:ascii="Times New Roman" w:hAnsi="Times New Roman" w:cs="Times New Roman"/>
                <w:color w:val="262626"/>
                <w:spacing w:val="12"/>
                <w:szCs w:val="21"/>
              </w:rPr>
              <w:t>data</w:t>
            </w:r>
          </w:p>
        </w:tc>
        <w:tc>
          <w:tcPr>
            <w:tcW w:w="1276" w:type="dxa"/>
          </w:tcPr>
          <w:p w14:paraId="1F4EC8B4" w14:textId="77777777" w:rsidR="00FB6D3D" w:rsidRDefault="00D22A15">
            <w:pPr>
              <w:ind w:firstLineChars="0" w:firstLine="0"/>
            </w:pPr>
            <w:r>
              <w:rPr>
                <w:rFonts w:hint="eastAsia"/>
              </w:rPr>
              <w:t>string</w:t>
            </w:r>
          </w:p>
        </w:tc>
        <w:tc>
          <w:tcPr>
            <w:tcW w:w="2827" w:type="dxa"/>
          </w:tcPr>
          <w:p w14:paraId="2C765671" w14:textId="77777777" w:rsidR="00FB6D3D" w:rsidRDefault="00D22A15">
            <w:pPr>
              <w:ind w:firstLineChars="0" w:firstLine="0"/>
            </w:pPr>
            <w:r>
              <w:rPr>
                <w:rFonts w:hint="eastAsia"/>
              </w:rPr>
              <w:t>数据区，如过没有数据返回，则为空</w:t>
            </w:r>
          </w:p>
        </w:tc>
        <w:tc>
          <w:tcPr>
            <w:tcW w:w="3126" w:type="dxa"/>
          </w:tcPr>
          <w:p w14:paraId="52DEF79B" w14:textId="77777777" w:rsidR="00FB6D3D" w:rsidRDefault="00D22A15">
            <w:pPr>
              <w:ind w:firstLineChars="0" w:firstLine="0"/>
              <w:rPr>
                <w:rFonts w:ascii="Times New Roman" w:hAnsi="Times New Roman" w:cs="Times New Roman"/>
              </w:rPr>
            </w:pPr>
            <w:r>
              <w:rPr>
                <w:rFonts w:ascii="Times New Roman" w:hAnsi="Times New Roman" w:cs="Times New Roman" w:hint="eastAsia"/>
              </w:rPr>
              <w:t>返回</w:t>
            </w:r>
            <w:r>
              <w:rPr>
                <w:rFonts w:ascii="Times New Roman" w:hAnsi="Times New Roman" w:cs="Times New Roman" w:hint="eastAsia"/>
              </w:rPr>
              <w:t>当前分区的分拣模式，</w:t>
            </w:r>
            <w:r>
              <w:rPr>
                <w:rFonts w:ascii="Times New Roman" w:hAnsi="Times New Roman" w:cs="Times New Roman" w:hint="eastAsia"/>
              </w:rPr>
              <w:t>0</w:t>
            </w:r>
            <w:r>
              <w:rPr>
                <w:rFonts w:ascii="Times New Roman" w:hAnsi="Times New Roman" w:cs="Times New Roman" w:hint="eastAsia"/>
              </w:rPr>
              <w:t>：大件线，</w:t>
            </w:r>
            <w:r>
              <w:rPr>
                <w:rFonts w:ascii="Times New Roman" w:hAnsi="Times New Roman" w:cs="Times New Roman" w:hint="eastAsia"/>
              </w:rPr>
              <w:t>1</w:t>
            </w:r>
            <w:r>
              <w:rPr>
                <w:rFonts w:ascii="Times New Roman" w:hAnsi="Times New Roman" w:cs="Times New Roman" w:hint="eastAsia"/>
              </w:rPr>
              <w:t>：小料框</w:t>
            </w:r>
          </w:p>
        </w:tc>
      </w:tr>
    </w:tbl>
    <w:p w14:paraId="4706E832" w14:textId="77777777" w:rsidR="00FB6D3D" w:rsidRDefault="00D22A15">
      <w:pPr>
        <w:pStyle w:val="2"/>
        <w:spacing w:before="120"/>
        <w:ind w:left="425"/>
        <w:rPr>
          <w:rFonts w:ascii="宋体" w:eastAsia="宋体" w:hAnsi="宋体"/>
          <w:szCs w:val="30"/>
          <w:lang w:val="en-US"/>
        </w:rPr>
      </w:pPr>
      <w:bookmarkStart w:id="57" w:name="_Toc8163"/>
      <w:r>
        <w:rPr>
          <w:rFonts w:ascii="宋体" w:eastAsia="宋体" w:hAnsi="宋体" w:hint="eastAsia"/>
          <w:szCs w:val="30"/>
          <w:lang w:val="en-US"/>
        </w:rPr>
        <w:t>7.10</w:t>
      </w:r>
      <w:r>
        <w:rPr>
          <w:rFonts w:ascii="宋体" w:eastAsia="宋体" w:hAnsi="宋体" w:hint="eastAsia"/>
          <w:szCs w:val="30"/>
          <w:lang w:val="en-US"/>
        </w:rPr>
        <w:t>设置</w:t>
      </w:r>
      <w:r>
        <w:rPr>
          <w:rFonts w:ascii="宋体" w:eastAsia="宋体" w:hAnsi="宋体" w:hint="eastAsia"/>
          <w:szCs w:val="30"/>
        </w:rPr>
        <w:t>大件分拣区</w:t>
      </w:r>
      <w:r>
        <w:rPr>
          <w:rFonts w:ascii="宋体" w:eastAsia="宋体" w:hAnsi="宋体" w:hint="eastAsia"/>
          <w:szCs w:val="30"/>
          <w:lang w:val="en-US"/>
        </w:rPr>
        <w:t>的分拣模式</w:t>
      </w:r>
      <w:bookmarkEnd w:id="57"/>
    </w:p>
    <w:p w14:paraId="6F0694B0" w14:textId="77777777" w:rsidR="00FB6D3D" w:rsidRDefault="00D22A15">
      <w:pPr>
        <w:pStyle w:val="af6"/>
        <w:ind w:left="420" w:firstLineChars="0" w:firstLine="0"/>
      </w:pPr>
      <w:r>
        <w:rPr>
          <w:rFonts w:ascii="宋体" w:hAnsi="宋体"/>
          <w:szCs w:val="30"/>
        </w:rPr>
        <w:t xml:space="preserve">    </w:t>
      </w:r>
      <w:r>
        <w:rPr>
          <w:b/>
          <w:bCs/>
        </w:rPr>
        <w:t>请求方式</w:t>
      </w:r>
      <w:r>
        <w:t>：</w:t>
      </w:r>
      <w:r>
        <w:t>POST</w:t>
      </w:r>
      <w:r>
        <w:t>（</w:t>
      </w:r>
      <w:r>
        <w:t>HTTP</w:t>
      </w:r>
      <w:r>
        <w:t>）</w:t>
      </w:r>
    </w:p>
    <w:p w14:paraId="6A830B90" w14:textId="77777777" w:rsidR="00FB6D3D" w:rsidRDefault="00D22A15">
      <w:pPr>
        <w:pStyle w:val="af6"/>
        <w:ind w:left="420" w:firstLine="506"/>
        <w:rPr>
          <w:rFonts w:ascii="Times New Roman" w:hAnsi="Times New Roman" w:cs="Times New Roman"/>
          <w:color w:val="262626"/>
          <w:spacing w:val="12"/>
          <w:szCs w:val="21"/>
        </w:rPr>
      </w:pPr>
      <w:r>
        <w:rPr>
          <w:rFonts w:ascii="Times New Roman" w:hAnsi="Times New Roman" w:cs="Times New Roman"/>
          <w:b/>
          <w:bCs/>
          <w:color w:val="262626"/>
          <w:spacing w:val="12"/>
          <w:szCs w:val="21"/>
        </w:rPr>
        <w:t>请求地址</w:t>
      </w:r>
      <w:r>
        <w:rPr>
          <w:rFonts w:ascii="Times New Roman" w:hAnsi="Times New Roman" w:cs="Times New Roman"/>
          <w:color w:val="262626"/>
          <w:spacing w:val="12"/>
          <w:szCs w:val="21"/>
        </w:rPr>
        <w:t>：</w:t>
      </w:r>
      <w:r>
        <w:rPr>
          <w:rFonts w:ascii="Times New Roman" w:hAnsi="Times New Roman" w:cs="Times New Roman"/>
          <w:color w:val="262626"/>
          <w:spacing w:val="12"/>
          <w:szCs w:val="24"/>
        </w:rPr>
        <w:t>http://</w:t>
      </w:r>
      <w:r>
        <w:rPr>
          <w:rFonts w:ascii="Times New Roman" w:hAnsi="Times New Roman" w:cs="Times New Roman" w:hint="eastAsia"/>
          <w:color w:val="262626"/>
          <w:spacing w:val="12"/>
          <w:szCs w:val="24"/>
        </w:rPr>
        <w:t>ip</w:t>
      </w:r>
      <w:r>
        <w:rPr>
          <w:rFonts w:ascii="Times New Roman" w:hAnsi="Times New Roman" w:cs="Times New Roman"/>
          <w:color w:val="262626"/>
          <w:spacing w:val="12"/>
          <w:szCs w:val="24"/>
        </w:rPr>
        <w:t>:port</w:t>
      </w:r>
      <w:r>
        <w:rPr>
          <w:rFonts w:ascii="Times New Roman" w:hAnsi="Times New Roman" w:cs="Times New Roman" w:hint="eastAsia"/>
          <w:color w:val="262626"/>
          <w:spacing w:val="12"/>
          <w:szCs w:val="24"/>
        </w:rPr>
        <w:t>/</w:t>
      </w:r>
      <w:r>
        <w:rPr>
          <w:rFonts w:ascii="Times New Roman" w:hAnsi="Times New Roman" w:cs="Times New Roman" w:hint="eastAsia"/>
          <w:color w:val="262626"/>
          <w:spacing w:val="12"/>
          <w:szCs w:val="24"/>
        </w:rPr>
        <w:t>large_sort_area</w:t>
      </w:r>
      <w:r>
        <w:rPr>
          <w:rFonts w:ascii="Times New Roman" w:hAnsi="Times New Roman" w:cs="Times New Roman"/>
          <w:color w:val="262626"/>
          <w:spacing w:val="12"/>
          <w:szCs w:val="24"/>
        </w:rPr>
        <w:t>/</w:t>
      </w:r>
      <w:r>
        <w:rPr>
          <w:rFonts w:ascii="Times New Roman" w:hAnsi="Times New Roman" w:cs="Times New Roman" w:hint="eastAsia"/>
          <w:color w:val="262626"/>
          <w:spacing w:val="12"/>
          <w:szCs w:val="24"/>
        </w:rPr>
        <w:t>system</w:t>
      </w:r>
      <w:r>
        <w:rPr>
          <w:rFonts w:ascii="Times New Roman" w:hAnsi="Times New Roman" w:cs="Times New Roman"/>
          <w:color w:val="262626"/>
          <w:spacing w:val="12"/>
          <w:szCs w:val="24"/>
        </w:rPr>
        <w:t>/</w:t>
      </w:r>
      <w:r>
        <w:rPr>
          <w:rFonts w:ascii="Times New Roman" w:hAnsi="Times New Roman" w:cs="Times New Roman" w:hint="eastAsia"/>
          <w:color w:val="262626"/>
          <w:spacing w:val="12"/>
          <w:szCs w:val="24"/>
        </w:rPr>
        <w:t>uptLargeModelState</w:t>
      </w:r>
    </w:p>
    <w:p w14:paraId="405F753E" w14:textId="77777777" w:rsidR="00FB6D3D" w:rsidRDefault="00D22A15">
      <w:pPr>
        <w:pStyle w:val="af6"/>
        <w:ind w:left="420" w:firstLine="506"/>
        <w:rPr>
          <w:rFonts w:ascii="Times New Roman" w:hAnsi="Times New Roman" w:cs="Times New Roman"/>
          <w:b/>
          <w:color w:val="262626"/>
          <w:spacing w:val="12"/>
          <w:szCs w:val="21"/>
        </w:rPr>
      </w:pPr>
      <w:r>
        <w:rPr>
          <w:rFonts w:ascii="Times New Roman" w:hAnsi="Times New Roman" w:cs="Times New Roman" w:hint="eastAsia"/>
          <w:b/>
          <w:color w:val="262626"/>
          <w:spacing w:val="12"/>
          <w:szCs w:val="21"/>
        </w:rPr>
        <w:t>接口说明：</w:t>
      </w:r>
    </w:p>
    <w:p w14:paraId="2921B4E0" w14:textId="77777777" w:rsidR="00FB6D3D" w:rsidRDefault="00D22A15">
      <w:pPr>
        <w:ind w:left="206" w:firstLineChars="0" w:firstLine="720"/>
      </w:pPr>
      <w:r>
        <w:rPr>
          <w:rFonts w:hint="eastAsia"/>
        </w:rPr>
        <w:t>该接口用于总控</w:t>
      </w:r>
      <w:r>
        <w:rPr>
          <w:rFonts w:hint="eastAsia"/>
        </w:rPr>
        <w:t>设置大件分拣区分拣的模型；</w:t>
      </w:r>
    </w:p>
    <w:p w14:paraId="0D24B7B1" w14:textId="77777777" w:rsidR="00FB6D3D" w:rsidRDefault="00D22A15">
      <w:pPr>
        <w:ind w:firstLineChars="400" w:firstLine="1012"/>
        <w:rPr>
          <w:rFonts w:ascii="Times New Roman" w:hAnsi="Times New Roman" w:cs="Times New Roman"/>
          <w:color w:val="262626"/>
          <w:spacing w:val="12"/>
          <w:szCs w:val="21"/>
        </w:rPr>
      </w:pPr>
      <w:r>
        <w:rPr>
          <w:rFonts w:ascii="Times New Roman" w:hAnsi="Times New Roman" w:cs="Times New Roman"/>
          <w:b/>
          <w:bCs/>
          <w:color w:val="262626"/>
          <w:spacing w:val="12"/>
          <w:szCs w:val="21"/>
        </w:rPr>
        <w:t>请求包结构体</w:t>
      </w:r>
      <w:r>
        <w:rPr>
          <w:rFonts w:ascii="Times New Roman" w:hAnsi="Times New Roman" w:cs="Times New Roman"/>
          <w:color w:val="262626"/>
          <w:spacing w:val="12"/>
          <w:szCs w:val="21"/>
        </w:rPr>
        <w:t>：</w:t>
      </w:r>
    </w:p>
    <w:p w14:paraId="54A7AB42" w14:textId="77777777" w:rsidR="00FB6D3D" w:rsidRDefault="00D22A15">
      <w:pPr>
        <w:ind w:firstLineChars="285" w:firstLine="718"/>
        <w:rPr>
          <w:rFonts w:ascii="Times New Roman" w:hAnsi="Times New Roman" w:cs="Times New Roman"/>
          <w:color w:val="262626"/>
          <w:spacing w:val="12"/>
          <w:szCs w:val="21"/>
        </w:rPr>
      </w:pPr>
      <w:r>
        <w:rPr>
          <w:rFonts w:ascii="Times New Roman" w:hAnsi="Times New Roman" w:cs="Times New Roman" w:hint="eastAsia"/>
          <w:color w:val="262626"/>
          <w:spacing w:val="12"/>
          <w:szCs w:val="21"/>
        </w:rPr>
        <w:t>{</w:t>
      </w:r>
    </w:p>
    <w:p w14:paraId="3F61F864" w14:textId="77777777" w:rsidR="00FB6D3D" w:rsidRDefault="00D22A15">
      <w:pPr>
        <w:ind w:leftChars="100" w:left="240" w:firstLineChars="285" w:firstLine="718"/>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location</w:t>
      </w:r>
      <w:r>
        <w:rPr>
          <w:rFonts w:ascii="Times New Roman" w:hAnsi="Times New Roman" w:cs="Times New Roman" w:hint="eastAsia"/>
          <w:color w:val="262626"/>
          <w:spacing w:val="12"/>
          <w:szCs w:val="21"/>
        </w:rPr>
        <w:t>”</w:t>
      </w:r>
      <w:r>
        <w:rPr>
          <w:rFonts w:ascii="Times New Roman" w:hAnsi="Times New Roman" w:cs="Times New Roman" w:hint="eastAsia"/>
          <w:color w:val="262626"/>
          <w:spacing w:val="12"/>
          <w:szCs w:val="21"/>
        </w:rPr>
        <w:t>:</w:t>
      </w:r>
      <w:r>
        <w:rPr>
          <w:rFonts w:ascii="Times New Roman" w:hAnsi="Times New Roman" w:cs="Times New Roman"/>
          <w:color w:val="262626"/>
          <w:spacing w:val="12"/>
          <w:szCs w:val="21"/>
        </w:rPr>
        <w:t xml:space="preserve"> ”1”,</w:t>
      </w:r>
    </w:p>
    <w:p w14:paraId="2C82E002" w14:textId="77777777" w:rsidR="00FB6D3D" w:rsidRDefault="00D22A15">
      <w:pPr>
        <w:ind w:leftChars="100" w:left="240" w:firstLineChars="285" w:firstLine="718"/>
        <w:rPr>
          <w:rFonts w:ascii="Times New Roman" w:hAnsi="Times New Roman" w:cs="Times New Roman"/>
          <w:color w:val="262626"/>
          <w:spacing w:val="12"/>
          <w:szCs w:val="21"/>
        </w:rPr>
      </w:pPr>
      <w:r>
        <w:rPr>
          <w:rFonts w:ascii="Times New Roman" w:hAnsi="Times New Roman" w:cs="Times New Roman"/>
          <w:color w:val="262626"/>
          <w:spacing w:val="12"/>
          <w:szCs w:val="21"/>
        </w:rPr>
        <w:t>“area_code</w:t>
      </w:r>
      <w:r>
        <w:rPr>
          <w:rFonts w:ascii="Times New Roman" w:hAnsi="Times New Roman" w:cs="Times New Roman" w:hint="eastAsia"/>
          <w:color w:val="262626"/>
          <w:spacing w:val="12"/>
          <w:szCs w:val="21"/>
        </w:rPr>
        <w:t>”</w:t>
      </w:r>
      <w:r>
        <w:rPr>
          <w:rFonts w:ascii="Times New Roman" w:hAnsi="Times New Roman" w:cs="Times New Roman" w:hint="eastAsia"/>
          <w:color w:val="262626"/>
          <w:spacing w:val="12"/>
          <w:szCs w:val="21"/>
        </w:rPr>
        <w:t>:</w:t>
      </w:r>
      <w:r>
        <w:rPr>
          <w:rFonts w:ascii="Times New Roman" w:hAnsi="Times New Roman" w:cs="Times New Roman"/>
          <w:color w:val="262626"/>
          <w:spacing w:val="12"/>
          <w:szCs w:val="21"/>
        </w:rPr>
        <w:t xml:space="preserve"> ”</w:t>
      </w:r>
      <w:r>
        <w:rPr>
          <w:rFonts w:ascii="Times New Roman" w:hAnsi="Times New Roman" w:cs="Times New Roman" w:hint="eastAsia"/>
          <w:color w:val="262626"/>
          <w:spacing w:val="12"/>
          <w:szCs w:val="21"/>
        </w:rPr>
        <w:t>2</w:t>
      </w: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w:t>
      </w:r>
    </w:p>
    <w:p w14:paraId="33D871BD" w14:textId="77777777" w:rsidR="00FB6D3D" w:rsidRDefault="00D22A15">
      <w:pPr>
        <w:ind w:leftChars="100" w:left="240" w:firstLineChars="285" w:firstLine="718"/>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status_val</w:t>
      </w: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w:t>
      </w: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0</w:t>
      </w:r>
      <w:r>
        <w:rPr>
          <w:rFonts w:ascii="Times New Roman" w:hAnsi="Times New Roman" w:cs="Times New Roman"/>
          <w:color w:val="262626"/>
          <w:spacing w:val="12"/>
          <w:szCs w:val="21"/>
        </w:rPr>
        <w:t>”</w:t>
      </w:r>
    </w:p>
    <w:p w14:paraId="11901E4E" w14:textId="77777777" w:rsidR="00FB6D3D" w:rsidRDefault="00D22A15">
      <w:pPr>
        <w:ind w:firstLineChars="290" w:firstLine="731"/>
        <w:rPr>
          <w:rFonts w:ascii="Times New Roman" w:hAnsi="Times New Roman" w:cs="Times New Roman"/>
          <w:color w:val="262626"/>
          <w:spacing w:val="12"/>
          <w:szCs w:val="21"/>
        </w:rPr>
      </w:pPr>
      <w:r>
        <w:rPr>
          <w:rFonts w:ascii="Times New Roman" w:hAnsi="Times New Roman" w:cs="Times New Roman" w:hint="eastAsia"/>
          <w:color w:val="262626"/>
          <w:spacing w:val="12"/>
          <w:szCs w:val="21"/>
        </w:rPr>
        <w:t>}</w:t>
      </w:r>
    </w:p>
    <w:p w14:paraId="60E7441E" w14:textId="77777777" w:rsidR="00FB6D3D" w:rsidRDefault="00D22A15">
      <w:pPr>
        <w:ind w:leftChars="200" w:left="480" w:firstLine="506"/>
        <w:rPr>
          <w:rFonts w:ascii="Times New Roman" w:hAnsi="Times New Roman" w:cs="Times New Roman"/>
          <w:b/>
          <w:bCs/>
          <w:color w:val="262626"/>
          <w:spacing w:val="12"/>
          <w:szCs w:val="21"/>
        </w:rPr>
      </w:pPr>
      <w:r>
        <w:rPr>
          <w:rFonts w:ascii="Times New Roman" w:hAnsi="Times New Roman" w:cs="Times New Roman" w:hint="eastAsia"/>
          <w:b/>
          <w:bCs/>
          <w:color w:val="262626"/>
          <w:spacing w:val="12"/>
          <w:szCs w:val="21"/>
        </w:rPr>
        <w:t>参数说明</w:t>
      </w:r>
      <w:r>
        <w:rPr>
          <w:rFonts w:ascii="Times New Roman" w:hAnsi="Times New Roman" w:cs="Times New Roman" w:hint="eastAsia"/>
          <w:b/>
          <w:bCs/>
          <w:color w:val="262626"/>
          <w:spacing w:val="12"/>
          <w:szCs w:val="21"/>
        </w:rPr>
        <w:t>:</w:t>
      </w:r>
    </w:p>
    <w:tbl>
      <w:tblPr>
        <w:tblStyle w:val="af2"/>
        <w:tblW w:w="8642" w:type="dxa"/>
        <w:jc w:val="center"/>
        <w:tblLayout w:type="fixed"/>
        <w:tblLook w:val="04A0" w:firstRow="1" w:lastRow="0" w:firstColumn="1" w:lastColumn="0" w:noHBand="0" w:noVBand="1"/>
      </w:tblPr>
      <w:tblGrid>
        <w:gridCol w:w="1838"/>
        <w:gridCol w:w="1276"/>
        <w:gridCol w:w="3118"/>
        <w:gridCol w:w="2410"/>
      </w:tblGrid>
      <w:tr w:rsidR="00FB6D3D" w14:paraId="6AB42DAD" w14:textId="77777777">
        <w:trPr>
          <w:jc w:val="center"/>
        </w:trPr>
        <w:tc>
          <w:tcPr>
            <w:tcW w:w="1838" w:type="dxa"/>
          </w:tcPr>
          <w:p w14:paraId="232D0C11" w14:textId="77777777" w:rsidR="00FB6D3D" w:rsidRDefault="00D22A15">
            <w:pPr>
              <w:ind w:firstLineChars="0" w:firstLine="0"/>
            </w:pPr>
            <w:r>
              <w:rPr>
                <w:rFonts w:hint="eastAsia"/>
              </w:rPr>
              <w:t>参数</w:t>
            </w:r>
          </w:p>
        </w:tc>
        <w:tc>
          <w:tcPr>
            <w:tcW w:w="1276" w:type="dxa"/>
          </w:tcPr>
          <w:p w14:paraId="1234A180" w14:textId="77777777" w:rsidR="00FB6D3D" w:rsidRDefault="00D22A15">
            <w:pPr>
              <w:ind w:firstLineChars="0" w:firstLine="0"/>
            </w:pPr>
            <w:r>
              <w:rPr>
                <w:rFonts w:hint="eastAsia"/>
              </w:rPr>
              <w:t>参数类型</w:t>
            </w:r>
          </w:p>
        </w:tc>
        <w:tc>
          <w:tcPr>
            <w:tcW w:w="3118" w:type="dxa"/>
          </w:tcPr>
          <w:p w14:paraId="08245D42" w14:textId="77777777" w:rsidR="00FB6D3D" w:rsidRDefault="00D22A15">
            <w:pPr>
              <w:ind w:firstLineChars="0" w:firstLine="0"/>
            </w:pPr>
            <w:r>
              <w:rPr>
                <w:rFonts w:hint="eastAsia"/>
              </w:rPr>
              <w:t>说明</w:t>
            </w:r>
          </w:p>
        </w:tc>
        <w:tc>
          <w:tcPr>
            <w:tcW w:w="2410" w:type="dxa"/>
          </w:tcPr>
          <w:p w14:paraId="761A5177" w14:textId="77777777" w:rsidR="00FB6D3D" w:rsidRDefault="00D22A15">
            <w:pPr>
              <w:ind w:firstLineChars="0" w:firstLine="0"/>
            </w:pPr>
            <w:r>
              <w:rPr>
                <w:rFonts w:hint="eastAsia"/>
              </w:rPr>
              <w:t>示例值</w:t>
            </w:r>
          </w:p>
        </w:tc>
      </w:tr>
      <w:tr w:rsidR="00FB6D3D" w14:paraId="1414436D" w14:textId="77777777">
        <w:trPr>
          <w:jc w:val="center"/>
        </w:trPr>
        <w:tc>
          <w:tcPr>
            <w:tcW w:w="1838" w:type="dxa"/>
          </w:tcPr>
          <w:p w14:paraId="1D4931F9" w14:textId="77777777" w:rsidR="00FB6D3D" w:rsidRDefault="00D22A15">
            <w:pPr>
              <w:ind w:firstLineChars="0" w:firstLine="0"/>
              <w:rPr>
                <w:rFonts w:ascii="Times New Roman" w:hAnsi="Times New Roman" w:cs="Times New Roman"/>
                <w:color w:val="262626"/>
                <w:spacing w:val="12"/>
                <w:szCs w:val="21"/>
              </w:rPr>
            </w:pPr>
            <w:r>
              <w:rPr>
                <w:rFonts w:ascii="Times New Roman" w:hAnsi="Times New Roman" w:cs="Times New Roman" w:hint="eastAsia"/>
                <w:color w:val="262626"/>
                <w:spacing w:val="12"/>
                <w:szCs w:val="21"/>
              </w:rPr>
              <w:lastRenderedPageBreak/>
              <w:t>location</w:t>
            </w:r>
          </w:p>
        </w:tc>
        <w:tc>
          <w:tcPr>
            <w:tcW w:w="1276" w:type="dxa"/>
          </w:tcPr>
          <w:p w14:paraId="1C0ED50E" w14:textId="77777777" w:rsidR="00FB6D3D" w:rsidRDefault="00D22A15">
            <w:pPr>
              <w:ind w:firstLineChars="0" w:firstLine="0"/>
            </w:pPr>
            <w:r>
              <w:t>string</w:t>
            </w:r>
          </w:p>
        </w:tc>
        <w:tc>
          <w:tcPr>
            <w:tcW w:w="3118" w:type="dxa"/>
          </w:tcPr>
          <w:p w14:paraId="00104B63" w14:textId="77777777" w:rsidR="00FB6D3D" w:rsidRDefault="00D22A15">
            <w:pPr>
              <w:ind w:firstLineChars="0" w:firstLine="0"/>
            </w:pPr>
            <w:r>
              <w:rPr>
                <w:rFonts w:hint="eastAsia"/>
              </w:rPr>
              <w:t>分区</w:t>
            </w:r>
          </w:p>
        </w:tc>
        <w:tc>
          <w:tcPr>
            <w:tcW w:w="2410" w:type="dxa"/>
          </w:tcPr>
          <w:p w14:paraId="0C28CB84" w14:textId="77777777" w:rsidR="00FB6D3D" w:rsidRDefault="00FB6D3D">
            <w:pPr>
              <w:ind w:firstLineChars="0" w:firstLine="0"/>
            </w:pPr>
          </w:p>
        </w:tc>
      </w:tr>
      <w:tr w:rsidR="00FB6D3D" w14:paraId="4021EA24" w14:textId="77777777">
        <w:trPr>
          <w:jc w:val="center"/>
        </w:trPr>
        <w:tc>
          <w:tcPr>
            <w:tcW w:w="1838" w:type="dxa"/>
          </w:tcPr>
          <w:p w14:paraId="686B5DC4" w14:textId="77777777" w:rsidR="00FB6D3D" w:rsidRDefault="00D22A15">
            <w:pPr>
              <w:ind w:firstLineChars="0" w:firstLine="0"/>
              <w:rPr>
                <w:rFonts w:ascii="Times New Roman" w:hAnsi="Times New Roman" w:cs="Times New Roman"/>
                <w:color w:val="262626"/>
                <w:spacing w:val="12"/>
                <w:szCs w:val="21"/>
              </w:rPr>
            </w:pPr>
            <w:r>
              <w:rPr>
                <w:rFonts w:ascii="Times New Roman" w:hAnsi="Times New Roman" w:cs="Times New Roman"/>
                <w:color w:val="262626"/>
                <w:spacing w:val="12"/>
                <w:szCs w:val="21"/>
              </w:rPr>
              <w:t>area_code</w:t>
            </w:r>
          </w:p>
        </w:tc>
        <w:tc>
          <w:tcPr>
            <w:tcW w:w="1276" w:type="dxa"/>
          </w:tcPr>
          <w:p w14:paraId="79F9268C" w14:textId="77777777" w:rsidR="00FB6D3D" w:rsidRDefault="00D22A15">
            <w:pPr>
              <w:ind w:firstLineChars="0" w:firstLine="0"/>
            </w:pPr>
            <w:r>
              <w:t>string</w:t>
            </w:r>
          </w:p>
        </w:tc>
        <w:tc>
          <w:tcPr>
            <w:tcW w:w="3118" w:type="dxa"/>
          </w:tcPr>
          <w:p w14:paraId="6648CAA2" w14:textId="77777777" w:rsidR="00FB6D3D" w:rsidRDefault="00D22A15">
            <w:pPr>
              <w:ind w:firstLineChars="0" w:firstLine="0"/>
            </w:pPr>
            <w:r>
              <w:rPr>
                <w:rFonts w:hint="eastAsia"/>
              </w:rPr>
              <w:t>分区编码</w:t>
            </w:r>
          </w:p>
        </w:tc>
        <w:tc>
          <w:tcPr>
            <w:tcW w:w="2410" w:type="dxa"/>
          </w:tcPr>
          <w:p w14:paraId="119299C6" w14:textId="77777777" w:rsidR="00FB6D3D" w:rsidRDefault="00D22A15">
            <w:pPr>
              <w:ind w:firstLineChars="0" w:firstLine="0"/>
            </w:pPr>
            <w:r>
              <w:rPr>
                <w:rFonts w:hint="eastAsia"/>
              </w:rPr>
              <w:t>默认值为</w:t>
            </w:r>
            <w:r>
              <w:rPr>
                <w:rFonts w:hint="eastAsia"/>
              </w:rPr>
              <w:t>2</w:t>
            </w:r>
          </w:p>
        </w:tc>
      </w:tr>
      <w:tr w:rsidR="00FB6D3D" w14:paraId="743DCB1A" w14:textId="77777777">
        <w:trPr>
          <w:jc w:val="center"/>
        </w:trPr>
        <w:tc>
          <w:tcPr>
            <w:tcW w:w="1838" w:type="dxa"/>
          </w:tcPr>
          <w:p w14:paraId="70203D2B" w14:textId="77777777" w:rsidR="00FB6D3D" w:rsidRDefault="00D22A15">
            <w:pPr>
              <w:ind w:firstLineChars="0" w:firstLine="0"/>
              <w:rPr>
                <w:rFonts w:ascii="Times New Roman" w:hAnsi="Times New Roman" w:cs="Times New Roman"/>
                <w:color w:val="262626"/>
                <w:spacing w:val="12"/>
                <w:szCs w:val="21"/>
              </w:rPr>
            </w:pPr>
            <w:r>
              <w:rPr>
                <w:rFonts w:ascii="Times New Roman" w:hAnsi="Times New Roman" w:cs="Times New Roman" w:hint="eastAsia"/>
                <w:color w:val="262626"/>
                <w:spacing w:val="12"/>
                <w:szCs w:val="21"/>
              </w:rPr>
              <w:t>status_val</w:t>
            </w:r>
          </w:p>
        </w:tc>
        <w:tc>
          <w:tcPr>
            <w:tcW w:w="1276" w:type="dxa"/>
          </w:tcPr>
          <w:p w14:paraId="1FD78F83" w14:textId="77777777" w:rsidR="00FB6D3D" w:rsidRDefault="00D22A15">
            <w:pPr>
              <w:ind w:firstLineChars="0" w:firstLine="0"/>
            </w:pPr>
            <w:r>
              <w:rPr>
                <w:rFonts w:hint="eastAsia"/>
              </w:rPr>
              <w:t>string</w:t>
            </w:r>
          </w:p>
        </w:tc>
        <w:tc>
          <w:tcPr>
            <w:tcW w:w="3118" w:type="dxa"/>
          </w:tcPr>
          <w:p w14:paraId="2BA955DB" w14:textId="77777777" w:rsidR="00FB6D3D" w:rsidRDefault="00D22A15">
            <w:pPr>
              <w:ind w:firstLineChars="0" w:firstLine="0"/>
            </w:pPr>
            <w:r>
              <w:rPr>
                <w:rFonts w:hint="eastAsia"/>
              </w:rPr>
              <w:t>模式值</w:t>
            </w:r>
          </w:p>
        </w:tc>
        <w:tc>
          <w:tcPr>
            <w:tcW w:w="2410" w:type="dxa"/>
          </w:tcPr>
          <w:p w14:paraId="1A4F6E0E" w14:textId="77777777" w:rsidR="00FB6D3D" w:rsidRDefault="00D22A15">
            <w:pPr>
              <w:ind w:firstLineChars="0" w:firstLine="0"/>
            </w:pPr>
            <w:r>
              <w:rPr>
                <w:rFonts w:hint="eastAsia"/>
              </w:rPr>
              <w:t>0</w:t>
            </w:r>
            <w:r>
              <w:rPr>
                <w:rFonts w:hint="eastAsia"/>
              </w:rPr>
              <w:t>：大件线，</w:t>
            </w:r>
            <w:r>
              <w:rPr>
                <w:rFonts w:hint="eastAsia"/>
              </w:rPr>
              <w:t>1</w:t>
            </w:r>
            <w:r>
              <w:rPr>
                <w:rFonts w:hint="eastAsia"/>
              </w:rPr>
              <w:t>：料框</w:t>
            </w:r>
          </w:p>
        </w:tc>
      </w:tr>
    </w:tbl>
    <w:p w14:paraId="01A5913F" w14:textId="77777777" w:rsidR="00FB6D3D" w:rsidRDefault="00FB6D3D">
      <w:pPr>
        <w:spacing w:line="360" w:lineRule="atLeast"/>
        <w:ind w:firstLineChars="0" w:firstLine="0"/>
      </w:pPr>
    </w:p>
    <w:p w14:paraId="47C1C779" w14:textId="77777777" w:rsidR="00FB6D3D" w:rsidRDefault="00D22A15">
      <w:pPr>
        <w:ind w:left="720" w:firstLineChars="100" w:firstLine="241"/>
        <w:rPr>
          <w:rStyle w:val="af3"/>
        </w:rPr>
      </w:pPr>
      <w:r>
        <w:rPr>
          <w:rStyle w:val="af3"/>
          <w:rFonts w:hint="eastAsia"/>
        </w:rPr>
        <w:t>返回结果：</w:t>
      </w:r>
    </w:p>
    <w:p w14:paraId="700E3F87" w14:textId="77777777" w:rsidR="00FB6D3D" w:rsidRDefault="00D22A15">
      <w:pPr>
        <w:ind w:left="720" w:firstLineChars="100" w:firstLine="240"/>
        <w:rPr>
          <w:rStyle w:val="af3"/>
          <w:b w:val="0"/>
          <w:bCs w:val="0"/>
        </w:rPr>
      </w:pPr>
      <w:r>
        <w:rPr>
          <w:rStyle w:val="af3"/>
          <w:rFonts w:hint="eastAsia"/>
          <w:b w:val="0"/>
          <w:bCs w:val="0"/>
        </w:rPr>
        <w:t>{</w:t>
      </w:r>
    </w:p>
    <w:p w14:paraId="6DA809CA" w14:textId="77777777" w:rsidR="00FB6D3D" w:rsidRDefault="00D22A15">
      <w:pPr>
        <w:ind w:left="720" w:firstLineChars="100" w:firstLine="240"/>
        <w:rPr>
          <w:rStyle w:val="af3"/>
          <w:b w:val="0"/>
          <w:bCs w:val="0"/>
        </w:rPr>
      </w:pPr>
      <w:r>
        <w:rPr>
          <w:rStyle w:val="af3"/>
          <w:rFonts w:hint="eastAsia"/>
          <w:b w:val="0"/>
          <w:bCs w:val="0"/>
        </w:rPr>
        <w:t>    "msg": "success",</w:t>
      </w:r>
    </w:p>
    <w:p w14:paraId="628C6C03" w14:textId="77777777" w:rsidR="00FB6D3D" w:rsidRDefault="00D22A15">
      <w:pPr>
        <w:ind w:left="720" w:firstLineChars="100" w:firstLine="240"/>
        <w:rPr>
          <w:rStyle w:val="af3"/>
          <w:b w:val="0"/>
          <w:bCs w:val="0"/>
        </w:rPr>
      </w:pPr>
      <w:r>
        <w:rPr>
          <w:rStyle w:val="af3"/>
          <w:rFonts w:hint="eastAsia"/>
          <w:b w:val="0"/>
          <w:bCs w:val="0"/>
        </w:rPr>
        <w:t>    "code": 200,</w:t>
      </w:r>
    </w:p>
    <w:p w14:paraId="4018A301" w14:textId="77777777" w:rsidR="00FB6D3D" w:rsidRDefault="00D22A15">
      <w:pPr>
        <w:ind w:left="720" w:firstLineChars="100" w:firstLine="240"/>
        <w:rPr>
          <w:rStyle w:val="af3"/>
          <w:b w:val="0"/>
          <w:bCs w:val="0"/>
        </w:rPr>
      </w:pPr>
      <w:r>
        <w:rPr>
          <w:rStyle w:val="af3"/>
          <w:rFonts w:hint="eastAsia"/>
          <w:b w:val="0"/>
          <w:bCs w:val="0"/>
        </w:rPr>
        <w:t>    "data": </w:t>
      </w:r>
      <w:r>
        <w:rPr>
          <w:rStyle w:val="af3"/>
          <w:rFonts w:hint="eastAsia"/>
          <w:b w:val="0"/>
          <w:bCs w:val="0"/>
        </w:rPr>
        <w:t>null</w:t>
      </w:r>
    </w:p>
    <w:p w14:paraId="0C323722" w14:textId="77777777" w:rsidR="00FB6D3D" w:rsidRDefault="00D22A15">
      <w:pPr>
        <w:ind w:firstLineChars="300" w:firstLine="720"/>
        <w:rPr>
          <w:rStyle w:val="af3"/>
          <w:b w:val="0"/>
          <w:bCs w:val="0"/>
        </w:rPr>
      </w:pPr>
      <w:r>
        <w:rPr>
          <w:rStyle w:val="af3"/>
          <w:rFonts w:hint="eastAsia"/>
          <w:b w:val="0"/>
          <w:bCs w:val="0"/>
        </w:rPr>
        <w:t>}</w:t>
      </w:r>
    </w:p>
    <w:tbl>
      <w:tblPr>
        <w:tblStyle w:val="af2"/>
        <w:tblW w:w="9248" w:type="dxa"/>
        <w:jc w:val="center"/>
        <w:tblLayout w:type="fixed"/>
        <w:tblLook w:val="04A0" w:firstRow="1" w:lastRow="0" w:firstColumn="1" w:lastColumn="0" w:noHBand="0" w:noVBand="1"/>
      </w:tblPr>
      <w:tblGrid>
        <w:gridCol w:w="2019"/>
        <w:gridCol w:w="1276"/>
        <w:gridCol w:w="2827"/>
        <w:gridCol w:w="3126"/>
      </w:tblGrid>
      <w:tr w:rsidR="00FB6D3D" w14:paraId="7954FD3C" w14:textId="77777777">
        <w:trPr>
          <w:jc w:val="center"/>
        </w:trPr>
        <w:tc>
          <w:tcPr>
            <w:tcW w:w="2019" w:type="dxa"/>
          </w:tcPr>
          <w:p w14:paraId="7D79B7B0" w14:textId="77777777" w:rsidR="00FB6D3D" w:rsidRDefault="00D22A15">
            <w:pPr>
              <w:ind w:firstLineChars="0" w:firstLine="0"/>
            </w:pPr>
            <w:r>
              <w:rPr>
                <w:rFonts w:hint="eastAsia"/>
              </w:rPr>
              <w:t>参数</w:t>
            </w:r>
          </w:p>
        </w:tc>
        <w:tc>
          <w:tcPr>
            <w:tcW w:w="1276" w:type="dxa"/>
          </w:tcPr>
          <w:p w14:paraId="4188DED0" w14:textId="77777777" w:rsidR="00FB6D3D" w:rsidRDefault="00D22A15">
            <w:pPr>
              <w:ind w:firstLineChars="0" w:firstLine="0"/>
            </w:pPr>
            <w:r>
              <w:rPr>
                <w:rFonts w:hint="eastAsia"/>
              </w:rPr>
              <w:t>参数类型</w:t>
            </w:r>
          </w:p>
        </w:tc>
        <w:tc>
          <w:tcPr>
            <w:tcW w:w="2827" w:type="dxa"/>
          </w:tcPr>
          <w:p w14:paraId="3AD89F6A" w14:textId="77777777" w:rsidR="00FB6D3D" w:rsidRDefault="00D22A15">
            <w:pPr>
              <w:ind w:firstLineChars="0" w:firstLine="0"/>
            </w:pPr>
            <w:r>
              <w:rPr>
                <w:rFonts w:hint="eastAsia"/>
              </w:rPr>
              <w:t>说明</w:t>
            </w:r>
          </w:p>
        </w:tc>
        <w:tc>
          <w:tcPr>
            <w:tcW w:w="3126" w:type="dxa"/>
          </w:tcPr>
          <w:p w14:paraId="236874C9" w14:textId="77777777" w:rsidR="00FB6D3D" w:rsidRDefault="00D22A15">
            <w:pPr>
              <w:ind w:firstLineChars="0" w:firstLine="0"/>
            </w:pPr>
            <w:r>
              <w:rPr>
                <w:rFonts w:hint="eastAsia"/>
              </w:rPr>
              <w:t>示例值</w:t>
            </w:r>
          </w:p>
        </w:tc>
      </w:tr>
      <w:tr w:rsidR="00FB6D3D" w14:paraId="5354B1E6" w14:textId="77777777">
        <w:trPr>
          <w:jc w:val="center"/>
        </w:trPr>
        <w:tc>
          <w:tcPr>
            <w:tcW w:w="2019" w:type="dxa"/>
          </w:tcPr>
          <w:p w14:paraId="4C83EC2B" w14:textId="77777777" w:rsidR="00FB6D3D" w:rsidRDefault="00D22A15">
            <w:pPr>
              <w:ind w:firstLineChars="0" w:firstLine="0"/>
              <w:rPr>
                <w:rFonts w:ascii="Times New Roman" w:hAnsi="Times New Roman" w:cs="Times New Roman"/>
              </w:rPr>
            </w:pPr>
            <w:r>
              <w:rPr>
                <w:rFonts w:ascii="Times New Roman" w:hAnsi="Times New Roman" w:cs="Times New Roman" w:hint="eastAsia"/>
                <w:color w:val="262626"/>
                <w:spacing w:val="12"/>
                <w:szCs w:val="21"/>
              </w:rPr>
              <w:t>code</w:t>
            </w:r>
          </w:p>
        </w:tc>
        <w:tc>
          <w:tcPr>
            <w:tcW w:w="1276" w:type="dxa"/>
          </w:tcPr>
          <w:p w14:paraId="7C0813BF" w14:textId="77777777" w:rsidR="00FB6D3D" w:rsidRDefault="00D22A15">
            <w:pPr>
              <w:ind w:firstLineChars="0" w:firstLine="0"/>
            </w:pPr>
            <w:r>
              <w:rPr>
                <w:rFonts w:hint="eastAsia"/>
              </w:rPr>
              <w:t>int</w:t>
            </w:r>
          </w:p>
        </w:tc>
        <w:tc>
          <w:tcPr>
            <w:tcW w:w="2827" w:type="dxa"/>
          </w:tcPr>
          <w:p w14:paraId="5CEA7654" w14:textId="77777777" w:rsidR="00FB6D3D" w:rsidRDefault="00D22A15">
            <w:pPr>
              <w:ind w:firstLineChars="0" w:firstLine="0"/>
            </w:pPr>
            <w:r>
              <w:rPr>
                <w:rFonts w:hint="eastAsia"/>
              </w:rPr>
              <w:t>返回码</w:t>
            </w:r>
          </w:p>
        </w:tc>
        <w:tc>
          <w:tcPr>
            <w:tcW w:w="3126" w:type="dxa"/>
          </w:tcPr>
          <w:p w14:paraId="29CA5CBE" w14:textId="77777777" w:rsidR="00FB6D3D" w:rsidRDefault="00D22A15">
            <w:pPr>
              <w:ind w:firstLineChars="0" w:firstLine="0"/>
            </w:pPr>
            <w:r>
              <w:t>20</w:t>
            </w:r>
            <w:r>
              <w:rPr>
                <w:rFonts w:hint="eastAsia"/>
              </w:rPr>
              <w:t>0</w:t>
            </w:r>
            <w:r>
              <w:rPr>
                <w:rFonts w:hint="eastAsia"/>
              </w:rPr>
              <w:t>为成功；</w:t>
            </w:r>
            <w:r>
              <w:rPr>
                <w:rFonts w:hint="eastAsia"/>
              </w:rPr>
              <w:t>4</w:t>
            </w:r>
            <w:r>
              <w:t>00</w:t>
            </w:r>
            <w:r>
              <w:rPr>
                <w:rFonts w:hint="eastAsia"/>
              </w:rPr>
              <w:t>为失败</w:t>
            </w:r>
          </w:p>
        </w:tc>
      </w:tr>
      <w:tr w:rsidR="00FB6D3D" w14:paraId="2915BCCA" w14:textId="77777777">
        <w:trPr>
          <w:jc w:val="center"/>
        </w:trPr>
        <w:tc>
          <w:tcPr>
            <w:tcW w:w="2019" w:type="dxa"/>
          </w:tcPr>
          <w:p w14:paraId="7339AC54" w14:textId="77777777" w:rsidR="00FB6D3D" w:rsidRDefault="00D22A15">
            <w:pPr>
              <w:ind w:firstLineChars="0" w:firstLine="0"/>
              <w:rPr>
                <w:rFonts w:ascii="Times New Roman" w:hAnsi="Times New Roman" w:cs="Times New Roman"/>
              </w:rPr>
            </w:pPr>
            <w:r>
              <w:rPr>
                <w:rFonts w:ascii="Times New Roman" w:hAnsi="Times New Roman" w:cs="Times New Roman"/>
                <w:color w:val="262626"/>
                <w:spacing w:val="12"/>
                <w:szCs w:val="21"/>
              </w:rPr>
              <w:t>msg</w:t>
            </w:r>
          </w:p>
        </w:tc>
        <w:tc>
          <w:tcPr>
            <w:tcW w:w="1276" w:type="dxa"/>
          </w:tcPr>
          <w:p w14:paraId="06950250" w14:textId="77777777" w:rsidR="00FB6D3D" w:rsidRDefault="00D22A15">
            <w:pPr>
              <w:ind w:firstLineChars="0" w:firstLine="0"/>
            </w:pPr>
            <w:r>
              <w:rPr>
                <w:rFonts w:hint="eastAsia"/>
              </w:rPr>
              <w:t>string</w:t>
            </w:r>
          </w:p>
        </w:tc>
        <w:tc>
          <w:tcPr>
            <w:tcW w:w="2827" w:type="dxa"/>
          </w:tcPr>
          <w:p w14:paraId="1D866AD7" w14:textId="77777777" w:rsidR="00FB6D3D" w:rsidRDefault="00D22A15">
            <w:pPr>
              <w:ind w:firstLineChars="0" w:firstLine="0"/>
            </w:pPr>
            <w:r>
              <w:rPr>
                <w:rFonts w:hint="eastAsia"/>
              </w:rPr>
              <w:t>对返回码的文本描述内容。若返回码不为</w:t>
            </w:r>
            <w:r>
              <w:rPr>
                <w:rFonts w:hint="eastAsia"/>
              </w:rPr>
              <w:t>200</w:t>
            </w:r>
            <w:r>
              <w:rPr>
                <w:rFonts w:hint="eastAsia"/>
              </w:rPr>
              <w:t>，则返回错误描述信息</w:t>
            </w:r>
          </w:p>
        </w:tc>
        <w:tc>
          <w:tcPr>
            <w:tcW w:w="3126" w:type="dxa"/>
          </w:tcPr>
          <w:p w14:paraId="48BD814A" w14:textId="77777777" w:rsidR="00FB6D3D" w:rsidRDefault="00D22A15">
            <w:pPr>
              <w:ind w:firstLineChars="0" w:firstLine="0"/>
              <w:rPr>
                <w:rFonts w:ascii="Times New Roman" w:hAnsi="Times New Roman" w:cs="Times New Roman"/>
              </w:rPr>
            </w:pPr>
            <w:r>
              <w:rPr>
                <w:rFonts w:ascii="Times New Roman" w:hAnsi="Times New Roman" w:cs="Times New Roman"/>
              </w:rPr>
              <w:t>“</w:t>
            </w:r>
            <w:r>
              <w:rPr>
                <w:rFonts w:ascii="Times New Roman" w:hAnsi="Times New Roman" w:cs="Times New Roman" w:hint="eastAsia"/>
              </w:rPr>
              <w:t>success</w:t>
            </w:r>
            <w:r>
              <w:rPr>
                <w:rFonts w:ascii="Times New Roman" w:hAnsi="Times New Roman" w:cs="Times New Roman" w:hint="eastAsia"/>
              </w:rPr>
              <w:t>”表示请求成功，请求失败时（</w:t>
            </w:r>
            <w:r>
              <w:rPr>
                <w:rFonts w:ascii="Times New Roman" w:hAnsi="Times New Roman" w:cs="Times New Roman" w:hint="eastAsia"/>
              </w:rPr>
              <w:t>code</w:t>
            </w:r>
            <w:r>
              <w:rPr>
                <w:rFonts w:ascii="Times New Roman" w:hAnsi="Times New Roman" w:cs="Times New Roman" w:hint="eastAsia"/>
              </w:rPr>
              <w:t>非</w:t>
            </w:r>
            <w:r>
              <w:rPr>
                <w:rFonts w:ascii="Times New Roman" w:hAnsi="Times New Roman" w:cs="Times New Roman" w:hint="eastAsia"/>
              </w:rPr>
              <w:t>200</w:t>
            </w:r>
            <w:r>
              <w:rPr>
                <w:rFonts w:ascii="Times New Roman" w:hAnsi="Times New Roman" w:cs="Times New Roman" w:hint="eastAsia"/>
              </w:rPr>
              <w:t>）返回详细错误描述信息</w:t>
            </w:r>
          </w:p>
        </w:tc>
      </w:tr>
      <w:tr w:rsidR="00FB6D3D" w14:paraId="4C1BF43C" w14:textId="77777777">
        <w:trPr>
          <w:jc w:val="center"/>
        </w:trPr>
        <w:tc>
          <w:tcPr>
            <w:tcW w:w="2019" w:type="dxa"/>
          </w:tcPr>
          <w:p w14:paraId="41F8611B" w14:textId="77777777" w:rsidR="00FB6D3D" w:rsidRDefault="00D22A15">
            <w:pPr>
              <w:ind w:firstLineChars="0" w:firstLine="0"/>
              <w:rPr>
                <w:rFonts w:ascii="Times New Roman" w:hAnsi="Times New Roman" w:cs="Times New Roman"/>
                <w:color w:val="262626"/>
                <w:spacing w:val="12"/>
                <w:szCs w:val="21"/>
              </w:rPr>
            </w:pPr>
            <w:r>
              <w:rPr>
                <w:rFonts w:ascii="Times New Roman" w:hAnsi="Times New Roman" w:cs="Times New Roman"/>
                <w:color w:val="262626"/>
                <w:spacing w:val="12"/>
                <w:szCs w:val="21"/>
              </w:rPr>
              <w:t>data</w:t>
            </w:r>
          </w:p>
        </w:tc>
        <w:tc>
          <w:tcPr>
            <w:tcW w:w="1276" w:type="dxa"/>
          </w:tcPr>
          <w:p w14:paraId="70B22CD6" w14:textId="77777777" w:rsidR="00FB6D3D" w:rsidRDefault="00D22A15">
            <w:pPr>
              <w:ind w:firstLineChars="0" w:firstLine="0"/>
            </w:pPr>
            <w:r>
              <w:rPr>
                <w:rFonts w:hint="eastAsia"/>
              </w:rPr>
              <w:t>string</w:t>
            </w:r>
          </w:p>
        </w:tc>
        <w:tc>
          <w:tcPr>
            <w:tcW w:w="2827" w:type="dxa"/>
          </w:tcPr>
          <w:p w14:paraId="7E6EFA62" w14:textId="77777777" w:rsidR="00FB6D3D" w:rsidRDefault="00D22A15">
            <w:pPr>
              <w:ind w:firstLineChars="0" w:firstLine="0"/>
            </w:pPr>
            <w:r>
              <w:rPr>
                <w:rFonts w:hint="eastAsia"/>
              </w:rPr>
              <w:t>数据区，如过没有数据返回，则为空</w:t>
            </w:r>
          </w:p>
        </w:tc>
        <w:tc>
          <w:tcPr>
            <w:tcW w:w="3126" w:type="dxa"/>
          </w:tcPr>
          <w:p w14:paraId="0288907E" w14:textId="77777777" w:rsidR="00FB6D3D" w:rsidRDefault="00FB6D3D">
            <w:pPr>
              <w:ind w:firstLineChars="0" w:firstLine="0"/>
              <w:rPr>
                <w:rFonts w:ascii="Times New Roman" w:hAnsi="Times New Roman" w:cs="Times New Roman"/>
              </w:rPr>
            </w:pPr>
          </w:p>
        </w:tc>
      </w:tr>
    </w:tbl>
    <w:p w14:paraId="6775800F" w14:textId="77777777" w:rsidR="00FB6D3D" w:rsidRDefault="00D22A15">
      <w:pPr>
        <w:pStyle w:val="2"/>
        <w:spacing w:before="120"/>
        <w:ind w:left="425"/>
        <w:rPr>
          <w:rFonts w:ascii="宋体" w:eastAsia="宋体" w:hAnsi="宋体"/>
          <w:szCs w:val="30"/>
          <w:lang w:val="en-US"/>
        </w:rPr>
      </w:pPr>
      <w:bookmarkStart w:id="58" w:name="_Toc4153"/>
      <w:r>
        <w:rPr>
          <w:rFonts w:ascii="宋体" w:eastAsia="宋体" w:hAnsi="宋体" w:hint="eastAsia"/>
          <w:szCs w:val="30"/>
          <w:lang w:val="en-US"/>
        </w:rPr>
        <w:t>7.11</w:t>
      </w:r>
      <w:r>
        <w:rPr>
          <w:rFonts w:ascii="宋体" w:eastAsia="宋体" w:hAnsi="宋体" w:hint="eastAsia"/>
          <w:szCs w:val="30"/>
          <w:lang w:val="en-US"/>
        </w:rPr>
        <w:t>钢板停止分区判定</w:t>
      </w:r>
      <w:bookmarkEnd w:id="58"/>
    </w:p>
    <w:p w14:paraId="21BE9D43" w14:textId="77777777" w:rsidR="00FB6D3D" w:rsidRDefault="00D22A15">
      <w:pPr>
        <w:pStyle w:val="af6"/>
        <w:ind w:leftChars="177" w:left="425" w:firstLineChars="0" w:firstLine="0"/>
      </w:pPr>
      <w:r>
        <w:rPr>
          <w:b/>
          <w:bCs/>
        </w:rPr>
        <w:t>请求方式</w:t>
      </w:r>
      <w:r>
        <w:t>：</w:t>
      </w:r>
      <w:r>
        <w:t>POST</w:t>
      </w:r>
      <w:r>
        <w:t>（</w:t>
      </w:r>
      <w:r>
        <w:t>HTTP</w:t>
      </w:r>
      <w:r>
        <w:t>）</w:t>
      </w:r>
    </w:p>
    <w:p w14:paraId="28A3D6B4" w14:textId="77777777" w:rsidR="00FB6D3D" w:rsidRDefault="00D22A15">
      <w:pPr>
        <w:pStyle w:val="af6"/>
        <w:spacing w:line="360" w:lineRule="atLeast"/>
        <w:ind w:leftChars="177" w:left="425" w:firstLineChars="0" w:firstLine="0"/>
        <w:rPr>
          <w:rFonts w:ascii="Times New Roman" w:hAnsi="Times New Roman" w:cs="Times New Roman"/>
          <w:color w:val="262626"/>
          <w:spacing w:val="12"/>
          <w:szCs w:val="21"/>
        </w:rPr>
      </w:pPr>
      <w:r>
        <w:rPr>
          <w:rFonts w:ascii="Times New Roman" w:hAnsi="Times New Roman" w:cs="Times New Roman"/>
          <w:b/>
          <w:bCs/>
          <w:color w:val="262626"/>
          <w:spacing w:val="12"/>
          <w:szCs w:val="21"/>
        </w:rPr>
        <w:t>请求地址</w:t>
      </w:r>
      <w:r>
        <w:rPr>
          <w:rFonts w:ascii="Times New Roman" w:hAnsi="Times New Roman" w:cs="Times New Roman"/>
          <w:color w:val="262626"/>
          <w:spacing w:val="12"/>
          <w:szCs w:val="21"/>
        </w:rPr>
        <w:t>：</w:t>
      </w:r>
      <w:r>
        <w:rPr>
          <w:rFonts w:ascii="Times New Roman" w:hAnsi="Times New Roman" w:cs="Times New Roman"/>
          <w:color w:val="262626"/>
          <w:spacing w:val="12"/>
          <w:szCs w:val="24"/>
        </w:rPr>
        <w:t>http://</w:t>
      </w:r>
      <w:r>
        <w:rPr>
          <w:rFonts w:ascii="Times New Roman" w:hAnsi="Times New Roman" w:cs="Times New Roman" w:hint="eastAsia"/>
          <w:color w:val="262626"/>
          <w:spacing w:val="12"/>
          <w:szCs w:val="24"/>
        </w:rPr>
        <w:t>ip</w:t>
      </w:r>
      <w:r>
        <w:rPr>
          <w:rFonts w:ascii="Times New Roman" w:hAnsi="Times New Roman" w:cs="Times New Roman"/>
          <w:color w:val="262626"/>
          <w:spacing w:val="12"/>
          <w:szCs w:val="24"/>
        </w:rPr>
        <w:t>:port</w:t>
      </w:r>
      <w:r>
        <w:rPr>
          <w:rFonts w:ascii="Times New Roman" w:hAnsi="Times New Roman" w:cs="Times New Roman" w:hint="eastAsia"/>
          <w:color w:val="262626"/>
          <w:spacing w:val="12"/>
          <w:szCs w:val="24"/>
        </w:rPr>
        <w:t>/</w:t>
      </w:r>
      <w:r>
        <w:rPr>
          <w:rFonts w:hint="eastAsia"/>
        </w:rPr>
        <w:t>large</w:t>
      </w:r>
      <w:r>
        <w:t>_sort_area</w:t>
      </w:r>
      <w:r>
        <w:rPr>
          <w:rFonts w:ascii="Times New Roman" w:hAnsi="Times New Roman" w:cs="Times New Roman"/>
          <w:color w:val="262626"/>
          <w:spacing w:val="12"/>
          <w:szCs w:val="24"/>
        </w:rPr>
        <w:t>/</w:t>
      </w:r>
      <w:r>
        <w:rPr>
          <w:rFonts w:ascii="Times New Roman" w:hAnsi="Times New Roman" w:cs="Times New Roman" w:hint="eastAsia"/>
          <w:color w:val="262626"/>
          <w:spacing w:val="12"/>
          <w:szCs w:val="24"/>
        </w:rPr>
        <w:t>system/</w:t>
      </w:r>
      <w:r>
        <w:rPr>
          <w:rFonts w:ascii="Times New Roman" w:hAnsi="Times New Roman" w:cs="Times New Roman" w:hint="eastAsia"/>
          <w:color w:val="262626"/>
          <w:spacing w:val="12"/>
          <w:szCs w:val="24"/>
        </w:rPr>
        <w:t>judgePlateBelongLocation</w:t>
      </w:r>
    </w:p>
    <w:p w14:paraId="3070762F" w14:textId="77777777" w:rsidR="00FB6D3D" w:rsidRDefault="00D22A15">
      <w:pPr>
        <w:pStyle w:val="af6"/>
        <w:spacing w:line="360" w:lineRule="atLeast"/>
        <w:ind w:leftChars="177" w:left="425" w:firstLineChars="0" w:firstLine="0"/>
        <w:rPr>
          <w:rFonts w:ascii="Times New Roman" w:hAnsi="Times New Roman" w:cs="Times New Roman"/>
          <w:b/>
          <w:color w:val="262626"/>
          <w:spacing w:val="12"/>
          <w:szCs w:val="21"/>
        </w:rPr>
      </w:pPr>
      <w:r>
        <w:rPr>
          <w:rFonts w:ascii="Times New Roman" w:hAnsi="Times New Roman" w:cs="Times New Roman" w:hint="eastAsia"/>
          <w:b/>
          <w:color w:val="262626"/>
          <w:spacing w:val="12"/>
          <w:szCs w:val="21"/>
        </w:rPr>
        <w:t>接口说明：</w:t>
      </w:r>
    </w:p>
    <w:p w14:paraId="6572A4CA" w14:textId="77777777" w:rsidR="00FB6D3D" w:rsidRDefault="00D22A15">
      <w:pPr>
        <w:spacing w:line="360" w:lineRule="atLeast"/>
        <w:ind w:firstLineChars="0" w:firstLine="720"/>
      </w:pPr>
      <w:r>
        <w:rPr>
          <w:rFonts w:hint="eastAsia"/>
        </w:rPr>
        <w:t>该接口</w:t>
      </w:r>
      <w:r>
        <w:rPr>
          <w:rFonts w:hint="eastAsia"/>
        </w:rPr>
        <w:t>收到混拣位置数据上报后，向大件一次查询该钢板所停分区的位置；</w:t>
      </w:r>
    </w:p>
    <w:p w14:paraId="7A28D0AA" w14:textId="77777777" w:rsidR="00FB6D3D" w:rsidRDefault="00D22A15">
      <w:pPr>
        <w:spacing w:line="360" w:lineRule="atLeast"/>
        <w:ind w:firstLine="506"/>
        <w:rPr>
          <w:rFonts w:ascii="Times New Roman" w:hAnsi="Times New Roman" w:cs="Times New Roman"/>
          <w:color w:val="262626"/>
          <w:spacing w:val="12"/>
          <w:szCs w:val="21"/>
        </w:rPr>
      </w:pPr>
      <w:r>
        <w:rPr>
          <w:rFonts w:ascii="Times New Roman" w:hAnsi="Times New Roman" w:cs="Times New Roman"/>
          <w:b/>
          <w:bCs/>
          <w:color w:val="262626"/>
          <w:spacing w:val="12"/>
          <w:szCs w:val="21"/>
        </w:rPr>
        <w:t>请求包结构体</w:t>
      </w:r>
      <w:r>
        <w:rPr>
          <w:rFonts w:ascii="Times New Roman" w:hAnsi="Times New Roman" w:cs="Times New Roman"/>
          <w:color w:val="262626"/>
          <w:spacing w:val="12"/>
          <w:szCs w:val="21"/>
        </w:rPr>
        <w:t>：</w:t>
      </w:r>
    </w:p>
    <w:p w14:paraId="0ADA108F" w14:textId="77777777" w:rsidR="00FB6D3D" w:rsidRDefault="00D22A15">
      <w:pPr>
        <w:spacing w:line="360" w:lineRule="atLeast"/>
        <w:ind w:firstLine="504"/>
        <w:rPr>
          <w:rFonts w:ascii="Times New Roman" w:hAnsi="Times New Roman" w:cs="Times New Roman"/>
          <w:color w:val="262626"/>
          <w:spacing w:val="12"/>
          <w:szCs w:val="21"/>
        </w:rPr>
      </w:pPr>
      <w:r>
        <w:rPr>
          <w:rFonts w:ascii="Times New Roman" w:hAnsi="Times New Roman" w:cs="Times New Roman" w:hint="eastAsia"/>
          <w:color w:val="262626"/>
          <w:spacing w:val="12"/>
          <w:szCs w:val="21"/>
        </w:rPr>
        <w:t>{</w:t>
      </w:r>
    </w:p>
    <w:p w14:paraId="6AB9E8BB" w14:textId="77777777" w:rsidR="00FB6D3D" w:rsidRDefault="00D22A15">
      <w:pPr>
        <w:spacing w:line="360" w:lineRule="atLeast"/>
        <w:ind w:firstLineChars="285" w:firstLine="718"/>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plate_id</w:t>
      </w: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 xml:space="preserve">: </w:t>
      </w: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sxx</w:t>
      </w:r>
      <w:r>
        <w:rPr>
          <w:rFonts w:ascii="Times New Roman" w:hAnsi="Times New Roman" w:cs="Times New Roman"/>
          <w:color w:val="262626"/>
          <w:spacing w:val="12"/>
          <w:szCs w:val="21"/>
        </w:rPr>
        <w:t>”,</w:t>
      </w:r>
    </w:p>
    <w:p w14:paraId="79224345" w14:textId="77777777" w:rsidR="00FB6D3D" w:rsidRDefault="00D22A15">
      <w:pPr>
        <w:spacing w:line="360" w:lineRule="atLeast"/>
        <w:ind w:firstLineChars="285" w:firstLine="718"/>
        <w:rPr>
          <w:rFonts w:ascii="Times New Roman" w:hAnsi="Times New Roman" w:cs="Times New Roman"/>
          <w:color w:val="262626"/>
          <w:spacing w:val="12"/>
          <w:szCs w:val="21"/>
        </w:rPr>
      </w:pPr>
      <w:r>
        <w:rPr>
          <w:rFonts w:ascii="Times New Roman" w:hAnsi="Times New Roman" w:cs="Times New Roman"/>
          <w:color w:val="262626"/>
          <w:spacing w:val="12"/>
          <w:szCs w:val="21"/>
        </w:rPr>
        <w:lastRenderedPageBreak/>
        <w:t>“</w:t>
      </w:r>
      <w:r>
        <w:rPr>
          <w:rFonts w:ascii="Times New Roman" w:hAnsi="Times New Roman" w:cs="Times New Roman" w:hint="eastAsia"/>
          <w:color w:val="262626"/>
          <w:spacing w:val="12"/>
          <w:szCs w:val="21"/>
        </w:rPr>
        <w:t>plate_location</w:t>
      </w:r>
      <w:r>
        <w:rPr>
          <w:rFonts w:ascii="Times New Roman" w:hAnsi="Times New Roman" w:cs="Times New Roman"/>
          <w:color w:val="262626"/>
          <w:spacing w:val="12"/>
          <w:szCs w:val="21"/>
        </w:rPr>
        <w:t>”:”1”</w:t>
      </w:r>
      <w:r>
        <w:rPr>
          <w:rFonts w:ascii="Times New Roman" w:hAnsi="Times New Roman" w:cs="Times New Roman" w:hint="eastAsia"/>
          <w:color w:val="262626"/>
          <w:spacing w:val="12"/>
          <w:szCs w:val="21"/>
        </w:rPr>
        <w:t>,</w:t>
      </w:r>
    </w:p>
    <w:p w14:paraId="327B9924" w14:textId="77777777" w:rsidR="00FB6D3D" w:rsidRDefault="00D22A15">
      <w:pPr>
        <w:pStyle w:val="af6"/>
        <w:ind w:left="0" w:firstLineChars="300" w:firstLine="756"/>
        <w:rPr>
          <w:rFonts w:ascii="Times New Roman" w:hAnsi="Times New Roman" w:cs="Times New Roman"/>
          <w:color w:val="262626"/>
          <w:spacing w:val="12"/>
          <w:szCs w:val="21"/>
        </w:rPr>
      </w:pPr>
      <w:r>
        <w:rPr>
          <w:rFonts w:ascii="Times New Roman" w:hAnsi="Times New Roman" w:cs="Times New Roman"/>
          <w:color w:val="262626"/>
          <w:spacing w:val="12"/>
          <w:szCs w:val="21"/>
        </w:rPr>
        <w:t xml:space="preserve">“length”: “8000”, </w:t>
      </w:r>
    </w:p>
    <w:p w14:paraId="4AAEC348" w14:textId="77777777" w:rsidR="00FB6D3D" w:rsidRDefault="00D22A15">
      <w:pPr>
        <w:ind w:firstLineChars="279" w:firstLine="703"/>
        <w:rPr>
          <w:rFonts w:ascii="Times New Roman" w:hAnsi="Times New Roman" w:cs="Times New Roman"/>
          <w:color w:val="262626"/>
          <w:spacing w:val="12"/>
          <w:szCs w:val="21"/>
        </w:rPr>
      </w:pPr>
      <w:r>
        <w:rPr>
          <w:rFonts w:ascii="Times New Roman" w:hAnsi="Times New Roman" w:cs="Times New Roman"/>
          <w:color w:val="262626"/>
          <w:spacing w:val="12"/>
          <w:szCs w:val="21"/>
        </w:rPr>
        <w:t xml:space="preserve">“width”: “2400”, </w:t>
      </w:r>
    </w:p>
    <w:p w14:paraId="2D868CC1" w14:textId="77777777" w:rsidR="00FB6D3D" w:rsidRDefault="00D22A15">
      <w:pPr>
        <w:ind w:firstLineChars="279" w:firstLine="703"/>
        <w:rPr>
          <w:rFonts w:ascii="Times New Roman" w:hAnsi="Times New Roman" w:cs="Times New Roman"/>
          <w:color w:val="262626"/>
          <w:spacing w:val="12"/>
          <w:szCs w:val="21"/>
        </w:rPr>
      </w:pPr>
      <w:r>
        <w:rPr>
          <w:rFonts w:ascii="Times New Roman" w:hAnsi="Times New Roman" w:cs="Times New Roman"/>
          <w:color w:val="262626"/>
          <w:spacing w:val="12"/>
          <w:szCs w:val="21"/>
        </w:rPr>
        <w:t>“thickness”: “10”,</w:t>
      </w:r>
    </w:p>
    <w:p w14:paraId="1DD29BA9" w14:textId="77777777" w:rsidR="00FB6D3D" w:rsidRDefault="00D22A15">
      <w:pPr>
        <w:ind w:firstLineChars="279" w:firstLine="703"/>
        <w:rPr>
          <w:rFonts w:ascii="Times New Roman" w:hAnsi="Times New Roman" w:cs="Times New Roman"/>
          <w:color w:val="262626"/>
          <w:spacing w:val="12"/>
          <w:szCs w:val="21"/>
        </w:rPr>
      </w:pPr>
      <w:r>
        <w:rPr>
          <w:rFonts w:ascii="Times New Roman" w:hAnsi="Times New Roman" w:cs="Times New Roman"/>
          <w:color w:val="262626"/>
          <w:spacing w:val="12"/>
          <w:szCs w:val="21"/>
        </w:rPr>
        <w:t xml:space="preserve">“file_path”: “xxxx” </w:t>
      </w:r>
    </w:p>
    <w:p w14:paraId="33AA6A2D" w14:textId="77777777" w:rsidR="00FB6D3D" w:rsidRDefault="00D22A15">
      <w:pPr>
        <w:spacing w:line="360" w:lineRule="atLeast"/>
        <w:ind w:firstLine="504"/>
        <w:rPr>
          <w:rFonts w:ascii="Times New Roman" w:hAnsi="Times New Roman" w:cs="Times New Roman"/>
          <w:color w:val="262626"/>
          <w:spacing w:val="12"/>
          <w:szCs w:val="21"/>
        </w:rPr>
      </w:pPr>
      <w:r>
        <w:rPr>
          <w:rFonts w:ascii="Times New Roman" w:hAnsi="Times New Roman" w:cs="Times New Roman" w:hint="eastAsia"/>
          <w:color w:val="262626"/>
          <w:spacing w:val="12"/>
          <w:szCs w:val="21"/>
        </w:rPr>
        <w:t>}</w:t>
      </w:r>
    </w:p>
    <w:p w14:paraId="2BB81AA3" w14:textId="77777777" w:rsidR="00FB6D3D" w:rsidRDefault="00D22A15">
      <w:pPr>
        <w:spacing w:line="360" w:lineRule="atLeast"/>
        <w:ind w:firstLine="506"/>
        <w:rPr>
          <w:rFonts w:ascii="Times New Roman" w:hAnsi="Times New Roman" w:cs="Times New Roman"/>
          <w:b/>
          <w:bCs/>
          <w:color w:val="262626"/>
          <w:spacing w:val="12"/>
          <w:szCs w:val="21"/>
        </w:rPr>
      </w:pPr>
      <w:r>
        <w:rPr>
          <w:rFonts w:ascii="Times New Roman" w:hAnsi="Times New Roman" w:cs="Times New Roman" w:hint="eastAsia"/>
          <w:b/>
          <w:bCs/>
          <w:color w:val="262626"/>
          <w:spacing w:val="12"/>
          <w:szCs w:val="21"/>
        </w:rPr>
        <w:t>参数说明</w:t>
      </w:r>
      <w:r>
        <w:rPr>
          <w:rFonts w:ascii="Times New Roman" w:hAnsi="Times New Roman" w:cs="Times New Roman" w:hint="eastAsia"/>
          <w:b/>
          <w:bCs/>
          <w:color w:val="262626"/>
          <w:spacing w:val="12"/>
          <w:szCs w:val="21"/>
        </w:rPr>
        <w:t>:</w:t>
      </w:r>
    </w:p>
    <w:p w14:paraId="50E2B455" w14:textId="77777777" w:rsidR="00FB6D3D" w:rsidRDefault="00FB6D3D">
      <w:pPr>
        <w:spacing w:line="360" w:lineRule="atLeast"/>
        <w:ind w:firstLine="506"/>
        <w:rPr>
          <w:rFonts w:ascii="Times New Roman" w:hAnsi="Times New Roman" w:cs="Times New Roman"/>
          <w:b/>
          <w:bCs/>
          <w:color w:val="262626"/>
          <w:spacing w:val="12"/>
          <w:szCs w:val="21"/>
        </w:rPr>
      </w:pPr>
    </w:p>
    <w:tbl>
      <w:tblPr>
        <w:tblStyle w:val="af2"/>
        <w:tblW w:w="9088" w:type="dxa"/>
        <w:jc w:val="center"/>
        <w:tblLayout w:type="fixed"/>
        <w:tblLook w:val="04A0" w:firstRow="1" w:lastRow="0" w:firstColumn="1" w:lastColumn="0" w:noHBand="0" w:noVBand="1"/>
      </w:tblPr>
      <w:tblGrid>
        <w:gridCol w:w="1859"/>
        <w:gridCol w:w="1276"/>
        <w:gridCol w:w="2976"/>
        <w:gridCol w:w="2977"/>
      </w:tblGrid>
      <w:tr w:rsidR="00FB6D3D" w14:paraId="4383F7BB" w14:textId="77777777">
        <w:trPr>
          <w:jc w:val="center"/>
        </w:trPr>
        <w:tc>
          <w:tcPr>
            <w:tcW w:w="1859" w:type="dxa"/>
          </w:tcPr>
          <w:p w14:paraId="242D07E8" w14:textId="77777777" w:rsidR="00FB6D3D" w:rsidRDefault="00D22A15">
            <w:pPr>
              <w:ind w:firstLineChars="0" w:firstLine="0"/>
            </w:pPr>
            <w:r>
              <w:rPr>
                <w:rFonts w:hint="eastAsia"/>
              </w:rPr>
              <w:t>参数</w:t>
            </w:r>
          </w:p>
        </w:tc>
        <w:tc>
          <w:tcPr>
            <w:tcW w:w="1276" w:type="dxa"/>
          </w:tcPr>
          <w:p w14:paraId="6E951FC0" w14:textId="77777777" w:rsidR="00FB6D3D" w:rsidRDefault="00D22A15">
            <w:pPr>
              <w:ind w:firstLineChars="0" w:firstLine="0"/>
            </w:pPr>
            <w:r>
              <w:rPr>
                <w:rFonts w:hint="eastAsia"/>
              </w:rPr>
              <w:t>参数类型</w:t>
            </w:r>
          </w:p>
        </w:tc>
        <w:tc>
          <w:tcPr>
            <w:tcW w:w="2976" w:type="dxa"/>
          </w:tcPr>
          <w:p w14:paraId="69F00C19" w14:textId="77777777" w:rsidR="00FB6D3D" w:rsidRDefault="00D22A15">
            <w:pPr>
              <w:ind w:firstLineChars="0" w:firstLine="0"/>
            </w:pPr>
            <w:r>
              <w:rPr>
                <w:rFonts w:hint="eastAsia"/>
              </w:rPr>
              <w:t>说明</w:t>
            </w:r>
          </w:p>
        </w:tc>
        <w:tc>
          <w:tcPr>
            <w:tcW w:w="2977" w:type="dxa"/>
          </w:tcPr>
          <w:p w14:paraId="390D04F5" w14:textId="77777777" w:rsidR="00FB6D3D" w:rsidRDefault="00D22A15">
            <w:pPr>
              <w:ind w:firstLineChars="0" w:firstLine="0"/>
            </w:pPr>
            <w:r>
              <w:rPr>
                <w:rFonts w:hint="eastAsia"/>
              </w:rPr>
              <w:t>示例值</w:t>
            </w:r>
          </w:p>
        </w:tc>
      </w:tr>
      <w:tr w:rsidR="00FB6D3D" w14:paraId="770B5458" w14:textId="77777777">
        <w:trPr>
          <w:jc w:val="center"/>
        </w:trPr>
        <w:tc>
          <w:tcPr>
            <w:tcW w:w="1859" w:type="dxa"/>
          </w:tcPr>
          <w:p w14:paraId="38C39AC6" w14:textId="77777777" w:rsidR="00FB6D3D" w:rsidRDefault="00D22A15">
            <w:pPr>
              <w:ind w:firstLineChars="0" w:firstLine="0"/>
              <w:rPr>
                <w:rFonts w:ascii="Times New Roman" w:hAnsi="Times New Roman" w:cs="Times New Roman"/>
              </w:rPr>
            </w:pPr>
            <w:r>
              <w:rPr>
                <w:rFonts w:ascii="Times New Roman" w:hAnsi="Times New Roman" w:cs="Times New Roman" w:hint="eastAsia"/>
                <w:color w:val="262626"/>
                <w:spacing w:val="12"/>
                <w:szCs w:val="21"/>
              </w:rPr>
              <w:t>plate_id</w:t>
            </w:r>
          </w:p>
        </w:tc>
        <w:tc>
          <w:tcPr>
            <w:tcW w:w="1276" w:type="dxa"/>
          </w:tcPr>
          <w:p w14:paraId="43156F9A" w14:textId="77777777" w:rsidR="00FB6D3D" w:rsidRDefault="00D22A15">
            <w:pPr>
              <w:ind w:firstLineChars="0" w:firstLine="0"/>
            </w:pPr>
            <w:r>
              <w:t>string</w:t>
            </w:r>
          </w:p>
        </w:tc>
        <w:tc>
          <w:tcPr>
            <w:tcW w:w="2976" w:type="dxa"/>
          </w:tcPr>
          <w:p w14:paraId="28674056" w14:textId="77777777" w:rsidR="00FB6D3D" w:rsidRDefault="00D22A15">
            <w:pPr>
              <w:ind w:firstLineChars="0" w:firstLine="0"/>
            </w:pPr>
            <w:r>
              <w:rPr>
                <w:rFonts w:hint="eastAsia"/>
              </w:rPr>
              <w:t>钢板编号</w:t>
            </w:r>
          </w:p>
        </w:tc>
        <w:tc>
          <w:tcPr>
            <w:tcW w:w="2977" w:type="dxa"/>
          </w:tcPr>
          <w:p w14:paraId="1C1BF178" w14:textId="77777777" w:rsidR="00FB6D3D" w:rsidRDefault="00FB6D3D">
            <w:pPr>
              <w:ind w:firstLineChars="0" w:firstLine="0"/>
            </w:pPr>
          </w:p>
        </w:tc>
      </w:tr>
      <w:tr w:rsidR="00FB6D3D" w14:paraId="612117D6" w14:textId="77777777">
        <w:trPr>
          <w:jc w:val="center"/>
        </w:trPr>
        <w:tc>
          <w:tcPr>
            <w:tcW w:w="1859" w:type="dxa"/>
          </w:tcPr>
          <w:p w14:paraId="08AFA650" w14:textId="77777777" w:rsidR="00FB6D3D" w:rsidRDefault="00D22A15">
            <w:pPr>
              <w:ind w:firstLineChars="0" w:firstLine="0"/>
              <w:rPr>
                <w:rFonts w:ascii="Times New Roman" w:hAnsi="Times New Roman" w:cs="Times New Roman"/>
                <w:color w:val="262626"/>
                <w:spacing w:val="12"/>
                <w:szCs w:val="21"/>
              </w:rPr>
            </w:pPr>
            <w:r>
              <w:rPr>
                <w:rFonts w:ascii="Times New Roman" w:hAnsi="Times New Roman" w:cs="Times New Roman" w:hint="eastAsia"/>
                <w:color w:val="262626"/>
                <w:spacing w:val="12"/>
                <w:szCs w:val="21"/>
              </w:rPr>
              <w:t>plate_location</w:t>
            </w:r>
          </w:p>
        </w:tc>
        <w:tc>
          <w:tcPr>
            <w:tcW w:w="1276" w:type="dxa"/>
          </w:tcPr>
          <w:p w14:paraId="558C05BB" w14:textId="77777777" w:rsidR="00FB6D3D" w:rsidRDefault="00D22A15">
            <w:pPr>
              <w:ind w:firstLineChars="0" w:firstLine="0"/>
            </w:pPr>
            <w:r>
              <w:t>string</w:t>
            </w:r>
          </w:p>
        </w:tc>
        <w:tc>
          <w:tcPr>
            <w:tcW w:w="2976" w:type="dxa"/>
          </w:tcPr>
          <w:p w14:paraId="77C4B963" w14:textId="77777777" w:rsidR="00FB6D3D" w:rsidRDefault="00D22A15">
            <w:pPr>
              <w:ind w:firstLineChars="0" w:firstLine="0"/>
            </w:pPr>
            <w:r>
              <w:rPr>
                <w:rFonts w:hint="eastAsia"/>
              </w:rPr>
              <w:t>钢板位置</w:t>
            </w:r>
          </w:p>
        </w:tc>
        <w:tc>
          <w:tcPr>
            <w:tcW w:w="2977" w:type="dxa"/>
          </w:tcPr>
          <w:p w14:paraId="5108FEBA" w14:textId="77777777" w:rsidR="00FB6D3D" w:rsidRDefault="00FB6D3D">
            <w:pPr>
              <w:ind w:firstLineChars="0" w:firstLine="0"/>
            </w:pPr>
          </w:p>
        </w:tc>
      </w:tr>
      <w:tr w:rsidR="00FB6D3D" w14:paraId="79167873" w14:textId="77777777">
        <w:trPr>
          <w:jc w:val="center"/>
        </w:trPr>
        <w:tc>
          <w:tcPr>
            <w:tcW w:w="1859" w:type="dxa"/>
          </w:tcPr>
          <w:p w14:paraId="4D9C46A8" w14:textId="77777777" w:rsidR="00FB6D3D" w:rsidRDefault="00D22A15">
            <w:pPr>
              <w:ind w:firstLineChars="0" w:firstLine="0"/>
              <w:rPr>
                <w:rFonts w:ascii="Times New Roman" w:hAnsi="Times New Roman" w:cs="Times New Roman"/>
                <w:color w:val="262626"/>
                <w:spacing w:val="12"/>
                <w:szCs w:val="21"/>
              </w:rPr>
            </w:pPr>
            <w:r>
              <w:rPr>
                <w:rFonts w:ascii="Times New Roman" w:hAnsi="Times New Roman" w:cs="Times New Roman"/>
                <w:color w:val="262626"/>
                <w:spacing w:val="12"/>
                <w:szCs w:val="21"/>
              </w:rPr>
              <w:t>length</w:t>
            </w:r>
          </w:p>
        </w:tc>
        <w:tc>
          <w:tcPr>
            <w:tcW w:w="1276" w:type="dxa"/>
          </w:tcPr>
          <w:p w14:paraId="7F4F73AB" w14:textId="77777777" w:rsidR="00FB6D3D" w:rsidRDefault="00D22A15">
            <w:pPr>
              <w:ind w:firstLineChars="0" w:firstLine="0"/>
            </w:pPr>
            <w:r>
              <w:t>string</w:t>
            </w:r>
          </w:p>
        </w:tc>
        <w:tc>
          <w:tcPr>
            <w:tcW w:w="2976" w:type="dxa"/>
          </w:tcPr>
          <w:p w14:paraId="261562C1" w14:textId="77777777" w:rsidR="00FB6D3D" w:rsidRDefault="00D22A15">
            <w:pPr>
              <w:ind w:firstLineChars="0" w:firstLine="0"/>
            </w:pPr>
            <w:r>
              <w:rPr>
                <w:rFonts w:hint="eastAsia"/>
              </w:rPr>
              <w:t>钢板长度</w:t>
            </w:r>
          </w:p>
        </w:tc>
        <w:tc>
          <w:tcPr>
            <w:tcW w:w="2977" w:type="dxa"/>
          </w:tcPr>
          <w:p w14:paraId="1D7A54DE" w14:textId="77777777" w:rsidR="00FB6D3D" w:rsidRDefault="00FB6D3D">
            <w:pPr>
              <w:ind w:firstLineChars="0" w:firstLine="0"/>
            </w:pPr>
          </w:p>
        </w:tc>
      </w:tr>
      <w:tr w:rsidR="00FB6D3D" w14:paraId="0E144A50" w14:textId="77777777">
        <w:trPr>
          <w:jc w:val="center"/>
        </w:trPr>
        <w:tc>
          <w:tcPr>
            <w:tcW w:w="1859" w:type="dxa"/>
          </w:tcPr>
          <w:p w14:paraId="6E17CFA2" w14:textId="77777777" w:rsidR="00FB6D3D" w:rsidRDefault="00D22A15">
            <w:pPr>
              <w:ind w:firstLineChars="0" w:firstLine="0"/>
              <w:rPr>
                <w:rFonts w:ascii="Times New Roman" w:hAnsi="Times New Roman" w:cs="Times New Roman"/>
                <w:color w:val="262626"/>
                <w:spacing w:val="12"/>
                <w:szCs w:val="21"/>
              </w:rPr>
            </w:pPr>
            <w:r>
              <w:rPr>
                <w:rFonts w:ascii="Times New Roman" w:hAnsi="Times New Roman" w:cs="Times New Roman"/>
                <w:color w:val="262626"/>
                <w:spacing w:val="12"/>
                <w:szCs w:val="21"/>
              </w:rPr>
              <w:t>width</w:t>
            </w:r>
          </w:p>
        </w:tc>
        <w:tc>
          <w:tcPr>
            <w:tcW w:w="1276" w:type="dxa"/>
          </w:tcPr>
          <w:p w14:paraId="22855D6F" w14:textId="77777777" w:rsidR="00FB6D3D" w:rsidRDefault="00D22A15">
            <w:pPr>
              <w:ind w:firstLineChars="0" w:firstLine="0"/>
            </w:pPr>
            <w:r>
              <w:t>string</w:t>
            </w:r>
          </w:p>
        </w:tc>
        <w:tc>
          <w:tcPr>
            <w:tcW w:w="2976" w:type="dxa"/>
          </w:tcPr>
          <w:p w14:paraId="715E2E3C" w14:textId="77777777" w:rsidR="00FB6D3D" w:rsidRDefault="00D22A15">
            <w:pPr>
              <w:ind w:firstLineChars="0" w:firstLine="0"/>
            </w:pPr>
            <w:r>
              <w:rPr>
                <w:rFonts w:hint="eastAsia"/>
              </w:rPr>
              <w:t>钢板宽度</w:t>
            </w:r>
          </w:p>
        </w:tc>
        <w:tc>
          <w:tcPr>
            <w:tcW w:w="2977" w:type="dxa"/>
          </w:tcPr>
          <w:p w14:paraId="45209581" w14:textId="77777777" w:rsidR="00FB6D3D" w:rsidRDefault="00FB6D3D">
            <w:pPr>
              <w:ind w:firstLineChars="0" w:firstLine="0"/>
            </w:pPr>
          </w:p>
        </w:tc>
      </w:tr>
      <w:tr w:rsidR="00FB6D3D" w14:paraId="54471D61" w14:textId="77777777">
        <w:trPr>
          <w:jc w:val="center"/>
        </w:trPr>
        <w:tc>
          <w:tcPr>
            <w:tcW w:w="1859" w:type="dxa"/>
          </w:tcPr>
          <w:p w14:paraId="3B738760" w14:textId="77777777" w:rsidR="00FB6D3D" w:rsidRDefault="00D22A15">
            <w:pPr>
              <w:ind w:firstLineChars="0" w:firstLine="0"/>
              <w:rPr>
                <w:rFonts w:ascii="Times New Roman" w:hAnsi="Times New Roman" w:cs="Times New Roman"/>
                <w:color w:val="262626"/>
                <w:spacing w:val="12"/>
                <w:szCs w:val="21"/>
              </w:rPr>
            </w:pPr>
            <w:r>
              <w:rPr>
                <w:rFonts w:ascii="Times New Roman" w:hAnsi="Times New Roman" w:cs="Times New Roman"/>
                <w:color w:val="262626"/>
                <w:spacing w:val="12"/>
                <w:szCs w:val="21"/>
              </w:rPr>
              <w:t>thickness</w:t>
            </w:r>
          </w:p>
        </w:tc>
        <w:tc>
          <w:tcPr>
            <w:tcW w:w="1276" w:type="dxa"/>
          </w:tcPr>
          <w:p w14:paraId="5A1D3D13" w14:textId="77777777" w:rsidR="00FB6D3D" w:rsidRDefault="00D22A15">
            <w:pPr>
              <w:ind w:firstLineChars="0" w:firstLine="0"/>
            </w:pPr>
            <w:r>
              <w:t>string</w:t>
            </w:r>
          </w:p>
        </w:tc>
        <w:tc>
          <w:tcPr>
            <w:tcW w:w="2976" w:type="dxa"/>
          </w:tcPr>
          <w:p w14:paraId="2EBCDB85" w14:textId="77777777" w:rsidR="00FB6D3D" w:rsidRDefault="00D22A15">
            <w:pPr>
              <w:ind w:firstLineChars="0" w:firstLine="0"/>
            </w:pPr>
            <w:r>
              <w:rPr>
                <w:rFonts w:hint="eastAsia"/>
              </w:rPr>
              <w:t>钢板厚度</w:t>
            </w:r>
          </w:p>
        </w:tc>
        <w:tc>
          <w:tcPr>
            <w:tcW w:w="2977" w:type="dxa"/>
          </w:tcPr>
          <w:p w14:paraId="1E3E3A16" w14:textId="77777777" w:rsidR="00FB6D3D" w:rsidRDefault="00FB6D3D">
            <w:pPr>
              <w:ind w:firstLineChars="0" w:firstLine="0"/>
            </w:pPr>
          </w:p>
        </w:tc>
      </w:tr>
      <w:tr w:rsidR="00FB6D3D" w14:paraId="630ECF38" w14:textId="77777777">
        <w:trPr>
          <w:jc w:val="center"/>
        </w:trPr>
        <w:tc>
          <w:tcPr>
            <w:tcW w:w="1859" w:type="dxa"/>
          </w:tcPr>
          <w:p w14:paraId="473F05B4" w14:textId="77777777" w:rsidR="00FB6D3D" w:rsidRDefault="00D22A15">
            <w:pPr>
              <w:ind w:firstLineChars="0" w:firstLine="0"/>
              <w:rPr>
                <w:rFonts w:ascii="Times New Roman" w:hAnsi="Times New Roman" w:cs="Times New Roman"/>
                <w:color w:val="262626"/>
                <w:spacing w:val="12"/>
                <w:szCs w:val="21"/>
              </w:rPr>
            </w:pPr>
            <w:r>
              <w:rPr>
                <w:rFonts w:ascii="Times New Roman" w:hAnsi="Times New Roman" w:cs="Times New Roman"/>
                <w:color w:val="262626"/>
                <w:spacing w:val="12"/>
                <w:szCs w:val="21"/>
              </w:rPr>
              <w:t>file_path</w:t>
            </w:r>
          </w:p>
        </w:tc>
        <w:tc>
          <w:tcPr>
            <w:tcW w:w="1276" w:type="dxa"/>
          </w:tcPr>
          <w:p w14:paraId="57CAA0B5" w14:textId="77777777" w:rsidR="00FB6D3D" w:rsidRDefault="00D22A15">
            <w:pPr>
              <w:ind w:firstLineChars="0" w:firstLine="0"/>
            </w:pPr>
            <w:r>
              <w:t>string</w:t>
            </w:r>
          </w:p>
        </w:tc>
        <w:tc>
          <w:tcPr>
            <w:tcW w:w="2976" w:type="dxa"/>
          </w:tcPr>
          <w:p w14:paraId="13842330" w14:textId="77777777" w:rsidR="00FB6D3D" w:rsidRDefault="00D22A15">
            <w:pPr>
              <w:ind w:firstLineChars="0" w:firstLine="0"/>
            </w:pPr>
            <w:r>
              <w:rPr>
                <w:rFonts w:hint="eastAsia"/>
              </w:rPr>
              <w:t>解析文件路径</w:t>
            </w:r>
          </w:p>
        </w:tc>
        <w:tc>
          <w:tcPr>
            <w:tcW w:w="2977" w:type="dxa"/>
          </w:tcPr>
          <w:p w14:paraId="4F469D56" w14:textId="77777777" w:rsidR="00FB6D3D" w:rsidRDefault="00FB6D3D">
            <w:pPr>
              <w:ind w:firstLineChars="0" w:firstLine="0"/>
            </w:pPr>
          </w:p>
        </w:tc>
      </w:tr>
    </w:tbl>
    <w:p w14:paraId="4A309586" w14:textId="77777777" w:rsidR="00FB6D3D" w:rsidRDefault="00D22A15">
      <w:pPr>
        <w:pStyle w:val="af6"/>
        <w:ind w:leftChars="300" w:firstLineChars="0" w:firstLine="0"/>
        <w:rPr>
          <w:rStyle w:val="af3"/>
        </w:rPr>
      </w:pPr>
      <w:r>
        <w:rPr>
          <w:rStyle w:val="af3"/>
          <w:rFonts w:hint="eastAsia"/>
        </w:rPr>
        <w:t>返回结果：</w:t>
      </w:r>
    </w:p>
    <w:p w14:paraId="44E50B06" w14:textId="77777777" w:rsidR="00FB6D3D" w:rsidRDefault="00D22A15">
      <w:pPr>
        <w:pStyle w:val="af6"/>
        <w:ind w:leftChars="300" w:firstLineChars="0" w:firstLine="0"/>
        <w:rPr>
          <w:rFonts w:ascii="Times New Roman" w:hAnsi="Times New Roman" w:cs="Times New Roman"/>
          <w:color w:val="262626"/>
          <w:spacing w:val="12"/>
          <w:szCs w:val="21"/>
        </w:rPr>
      </w:pPr>
      <w:r>
        <w:rPr>
          <w:rFonts w:ascii="Times New Roman" w:hAnsi="Times New Roman" w:cs="Times New Roman" w:hint="eastAsia"/>
          <w:color w:val="262626"/>
          <w:spacing w:val="12"/>
          <w:szCs w:val="21"/>
        </w:rPr>
        <w:t>{</w:t>
      </w:r>
    </w:p>
    <w:p w14:paraId="21E4BAC0" w14:textId="77777777" w:rsidR="00FB6D3D" w:rsidRDefault="00D22A15">
      <w:pPr>
        <w:pStyle w:val="af6"/>
        <w:ind w:leftChars="300" w:firstLineChars="0" w:firstLine="300"/>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code</w:t>
      </w: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 xml:space="preserve">: </w:t>
      </w:r>
      <w:r>
        <w:rPr>
          <w:rFonts w:ascii="Times New Roman" w:hAnsi="Times New Roman" w:cs="Times New Roman"/>
          <w:color w:val="262626"/>
          <w:spacing w:val="12"/>
          <w:szCs w:val="21"/>
        </w:rPr>
        <w:t>20</w:t>
      </w:r>
      <w:r>
        <w:rPr>
          <w:rFonts w:ascii="Times New Roman" w:hAnsi="Times New Roman" w:cs="Times New Roman" w:hint="eastAsia"/>
          <w:color w:val="262626"/>
          <w:spacing w:val="12"/>
          <w:szCs w:val="21"/>
        </w:rPr>
        <w:t>0,</w:t>
      </w:r>
    </w:p>
    <w:p w14:paraId="5EDD1BDC" w14:textId="77777777" w:rsidR="00FB6D3D" w:rsidRDefault="00D22A15">
      <w:pPr>
        <w:pStyle w:val="af6"/>
        <w:ind w:leftChars="300" w:firstLineChars="0" w:firstLine="300"/>
        <w:rPr>
          <w:rFonts w:ascii="Times New Roman" w:hAnsi="Times New Roman" w:cs="Times New Roman"/>
          <w:color w:val="262626"/>
          <w:spacing w:val="12"/>
          <w:szCs w:val="21"/>
        </w:rPr>
      </w:pPr>
      <w:r>
        <w:rPr>
          <w:rFonts w:ascii="Times New Roman" w:hAnsi="Times New Roman" w:cs="Times New Roman"/>
          <w:color w:val="262626"/>
          <w:spacing w:val="12"/>
          <w:szCs w:val="21"/>
        </w:rPr>
        <w:t>“msg”</w:t>
      </w:r>
      <w:r>
        <w:rPr>
          <w:rFonts w:ascii="Times New Roman" w:hAnsi="Times New Roman" w:cs="Times New Roman" w:hint="eastAsia"/>
          <w:color w:val="262626"/>
          <w:spacing w:val="12"/>
          <w:szCs w:val="21"/>
        </w:rPr>
        <w:t xml:space="preserve">: </w:t>
      </w: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success</w:t>
      </w: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w:t>
      </w:r>
    </w:p>
    <w:p w14:paraId="6382A508" w14:textId="77777777" w:rsidR="00FB6D3D" w:rsidRDefault="00D22A15">
      <w:pPr>
        <w:pStyle w:val="af6"/>
        <w:ind w:leftChars="300" w:firstLineChars="0" w:firstLine="300"/>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data</w:t>
      </w: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w:t>
      </w: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1</w:t>
      </w:r>
      <w:r>
        <w:rPr>
          <w:rFonts w:ascii="Times New Roman" w:hAnsi="Times New Roman" w:cs="Times New Roman"/>
          <w:color w:val="262626"/>
          <w:spacing w:val="12"/>
          <w:szCs w:val="21"/>
        </w:rPr>
        <w:t>”</w:t>
      </w:r>
    </w:p>
    <w:p w14:paraId="26020324" w14:textId="77777777" w:rsidR="00FB6D3D" w:rsidRDefault="00D22A15">
      <w:pPr>
        <w:ind w:firstLineChars="285" w:firstLine="718"/>
        <w:rPr>
          <w:rFonts w:ascii="Times New Roman" w:hAnsi="Times New Roman" w:cs="Times New Roman"/>
          <w:color w:val="262626"/>
          <w:spacing w:val="12"/>
          <w:szCs w:val="21"/>
        </w:rPr>
      </w:pPr>
      <w:r>
        <w:rPr>
          <w:rFonts w:ascii="Times New Roman" w:hAnsi="Times New Roman" w:cs="Times New Roman" w:hint="eastAsia"/>
          <w:color w:val="262626"/>
          <w:spacing w:val="12"/>
          <w:szCs w:val="21"/>
        </w:rPr>
        <w:t>}</w:t>
      </w:r>
    </w:p>
    <w:tbl>
      <w:tblPr>
        <w:tblStyle w:val="af2"/>
        <w:tblW w:w="9263" w:type="dxa"/>
        <w:jc w:val="center"/>
        <w:tblLayout w:type="fixed"/>
        <w:tblLook w:val="04A0" w:firstRow="1" w:lastRow="0" w:firstColumn="1" w:lastColumn="0" w:noHBand="0" w:noVBand="1"/>
      </w:tblPr>
      <w:tblGrid>
        <w:gridCol w:w="1272"/>
        <w:gridCol w:w="1560"/>
        <w:gridCol w:w="3029"/>
        <w:gridCol w:w="3402"/>
      </w:tblGrid>
      <w:tr w:rsidR="00FB6D3D" w14:paraId="5720F417" w14:textId="77777777">
        <w:trPr>
          <w:jc w:val="center"/>
        </w:trPr>
        <w:tc>
          <w:tcPr>
            <w:tcW w:w="1272" w:type="dxa"/>
          </w:tcPr>
          <w:p w14:paraId="363F50BF" w14:textId="77777777" w:rsidR="00FB6D3D" w:rsidRDefault="00D22A15">
            <w:pPr>
              <w:ind w:firstLineChars="0" w:firstLine="0"/>
            </w:pPr>
            <w:r>
              <w:rPr>
                <w:rFonts w:hint="eastAsia"/>
              </w:rPr>
              <w:t>参数</w:t>
            </w:r>
          </w:p>
        </w:tc>
        <w:tc>
          <w:tcPr>
            <w:tcW w:w="1560" w:type="dxa"/>
          </w:tcPr>
          <w:p w14:paraId="360992F8" w14:textId="77777777" w:rsidR="00FB6D3D" w:rsidRDefault="00D22A15">
            <w:pPr>
              <w:ind w:firstLineChars="0" w:firstLine="0"/>
            </w:pPr>
            <w:r>
              <w:rPr>
                <w:rFonts w:hint="eastAsia"/>
              </w:rPr>
              <w:t>参数类型</w:t>
            </w:r>
          </w:p>
        </w:tc>
        <w:tc>
          <w:tcPr>
            <w:tcW w:w="3029" w:type="dxa"/>
          </w:tcPr>
          <w:p w14:paraId="2857F6EE" w14:textId="77777777" w:rsidR="00FB6D3D" w:rsidRDefault="00D22A15">
            <w:pPr>
              <w:ind w:firstLineChars="0" w:firstLine="0"/>
            </w:pPr>
            <w:r>
              <w:rPr>
                <w:rFonts w:hint="eastAsia"/>
              </w:rPr>
              <w:t>说明</w:t>
            </w:r>
          </w:p>
        </w:tc>
        <w:tc>
          <w:tcPr>
            <w:tcW w:w="3402" w:type="dxa"/>
          </w:tcPr>
          <w:p w14:paraId="51A8E333" w14:textId="77777777" w:rsidR="00FB6D3D" w:rsidRDefault="00D22A15">
            <w:pPr>
              <w:ind w:firstLineChars="0" w:firstLine="0"/>
            </w:pPr>
            <w:r>
              <w:rPr>
                <w:rFonts w:hint="eastAsia"/>
              </w:rPr>
              <w:t>示例值</w:t>
            </w:r>
          </w:p>
        </w:tc>
      </w:tr>
      <w:tr w:rsidR="00FB6D3D" w14:paraId="1029B39F" w14:textId="77777777">
        <w:trPr>
          <w:jc w:val="center"/>
        </w:trPr>
        <w:tc>
          <w:tcPr>
            <w:tcW w:w="1272" w:type="dxa"/>
          </w:tcPr>
          <w:p w14:paraId="26410B05" w14:textId="77777777" w:rsidR="00FB6D3D" w:rsidRDefault="00D22A15">
            <w:pPr>
              <w:ind w:firstLineChars="0" w:firstLine="0"/>
              <w:rPr>
                <w:rFonts w:ascii="Times New Roman" w:hAnsi="Times New Roman" w:cs="Times New Roman"/>
              </w:rPr>
            </w:pPr>
            <w:r>
              <w:rPr>
                <w:rFonts w:ascii="Times New Roman" w:hAnsi="Times New Roman" w:cs="Times New Roman" w:hint="eastAsia"/>
                <w:color w:val="262626"/>
                <w:spacing w:val="12"/>
                <w:szCs w:val="21"/>
              </w:rPr>
              <w:t>code</w:t>
            </w:r>
          </w:p>
        </w:tc>
        <w:tc>
          <w:tcPr>
            <w:tcW w:w="1560" w:type="dxa"/>
          </w:tcPr>
          <w:p w14:paraId="2850918A" w14:textId="77777777" w:rsidR="00FB6D3D" w:rsidRDefault="00D22A15">
            <w:pPr>
              <w:ind w:firstLineChars="0" w:firstLine="0"/>
            </w:pPr>
            <w:r>
              <w:rPr>
                <w:rFonts w:hint="eastAsia"/>
              </w:rPr>
              <w:t>int</w:t>
            </w:r>
          </w:p>
        </w:tc>
        <w:tc>
          <w:tcPr>
            <w:tcW w:w="3029" w:type="dxa"/>
          </w:tcPr>
          <w:p w14:paraId="35EC22FD" w14:textId="77777777" w:rsidR="00FB6D3D" w:rsidRDefault="00D22A15">
            <w:pPr>
              <w:ind w:firstLineChars="0" w:firstLine="0"/>
            </w:pPr>
            <w:r>
              <w:rPr>
                <w:rFonts w:hint="eastAsia"/>
              </w:rPr>
              <w:t>返回码</w:t>
            </w:r>
          </w:p>
        </w:tc>
        <w:tc>
          <w:tcPr>
            <w:tcW w:w="3402" w:type="dxa"/>
          </w:tcPr>
          <w:p w14:paraId="3F07252B" w14:textId="77777777" w:rsidR="00FB6D3D" w:rsidRDefault="00D22A15">
            <w:pPr>
              <w:ind w:firstLineChars="0" w:firstLine="0"/>
            </w:pPr>
            <w:r>
              <w:t>20</w:t>
            </w:r>
            <w:r>
              <w:rPr>
                <w:rFonts w:hint="eastAsia"/>
              </w:rPr>
              <w:t>0</w:t>
            </w:r>
            <w:r>
              <w:rPr>
                <w:rFonts w:hint="eastAsia"/>
              </w:rPr>
              <w:t>为成功；</w:t>
            </w:r>
            <w:r>
              <w:rPr>
                <w:rFonts w:hint="eastAsia"/>
              </w:rPr>
              <w:t>4</w:t>
            </w:r>
            <w:r>
              <w:t>00</w:t>
            </w:r>
            <w:r>
              <w:rPr>
                <w:rFonts w:hint="eastAsia"/>
              </w:rPr>
              <w:t>为失败</w:t>
            </w:r>
          </w:p>
        </w:tc>
      </w:tr>
      <w:tr w:rsidR="00FB6D3D" w14:paraId="3B509153" w14:textId="77777777">
        <w:trPr>
          <w:jc w:val="center"/>
        </w:trPr>
        <w:tc>
          <w:tcPr>
            <w:tcW w:w="1272" w:type="dxa"/>
          </w:tcPr>
          <w:p w14:paraId="2ADC9BCD" w14:textId="77777777" w:rsidR="00FB6D3D" w:rsidRDefault="00D22A15">
            <w:pPr>
              <w:ind w:firstLineChars="0" w:firstLine="0"/>
              <w:rPr>
                <w:rFonts w:ascii="Times New Roman" w:hAnsi="Times New Roman" w:cs="Times New Roman"/>
              </w:rPr>
            </w:pPr>
            <w:r>
              <w:rPr>
                <w:rFonts w:ascii="Times New Roman" w:hAnsi="Times New Roman" w:cs="Times New Roman"/>
                <w:color w:val="262626"/>
                <w:spacing w:val="12"/>
                <w:szCs w:val="21"/>
              </w:rPr>
              <w:t>msg</w:t>
            </w:r>
          </w:p>
        </w:tc>
        <w:tc>
          <w:tcPr>
            <w:tcW w:w="1560" w:type="dxa"/>
          </w:tcPr>
          <w:p w14:paraId="6C51D46C" w14:textId="77777777" w:rsidR="00FB6D3D" w:rsidRDefault="00D22A15">
            <w:pPr>
              <w:ind w:firstLineChars="0" w:firstLine="0"/>
            </w:pPr>
            <w:r>
              <w:rPr>
                <w:rFonts w:hint="eastAsia"/>
              </w:rPr>
              <w:t>string</w:t>
            </w:r>
          </w:p>
        </w:tc>
        <w:tc>
          <w:tcPr>
            <w:tcW w:w="3029" w:type="dxa"/>
          </w:tcPr>
          <w:p w14:paraId="1A4F21FB" w14:textId="77777777" w:rsidR="00FB6D3D" w:rsidRDefault="00D22A15">
            <w:pPr>
              <w:ind w:firstLineChars="0" w:firstLine="0"/>
            </w:pPr>
            <w:r>
              <w:t>对返回码的文本描述内容</w:t>
            </w:r>
          </w:p>
        </w:tc>
        <w:tc>
          <w:tcPr>
            <w:tcW w:w="3402" w:type="dxa"/>
          </w:tcPr>
          <w:p w14:paraId="68D75FA4" w14:textId="77777777" w:rsidR="00FB6D3D" w:rsidRDefault="00D22A15">
            <w:pPr>
              <w:ind w:firstLineChars="0" w:firstLine="0"/>
              <w:rPr>
                <w:rFonts w:ascii="Times New Roman" w:hAnsi="Times New Roman" w:cs="Times New Roman"/>
              </w:rPr>
            </w:pPr>
            <w:r>
              <w:rPr>
                <w:rFonts w:ascii="Times New Roman" w:hAnsi="Times New Roman" w:cs="Times New Roman"/>
              </w:rPr>
              <w:t>“success”</w:t>
            </w:r>
            <w:r>
              <w:rPr>
                <w:rFonts w:ascii="Times New Roman" w:hAnsi="Times New Roman" w:cs="Times New Roman"/>
              </w:rPr>
              <w:t>表示</w:t>
            </w:r>
            <w:r>
              <w:rPr>
                <w:rFonts w:ascii="Times New Roman" w:hAnsi="Times New Roman" w:cs="Times New Roman" w:hint="eastAsia"/>
              </w:rPr>
              <w:t>查询</w:t>
            </w:r>
            <w:r>
              <w:rPr>
                <w:rFonts w:ascii="Times New Roman" w:hAnsi="Times New Roman" w:cs="Times New Roman"/>
              </w:rPr>
              <w:t>成功</w:t>
            </w:r>
          </w:p>
          <w:p w14:paraId="297CFF08" w14:textId="77777777" w:rsidR="00FB6D3D" w:rsidRDefault="00D22A15">
            <w:pPr>
              <w:ind w:firstLineChars="0" w:firstLine="0"/>
              <w:rPr>
                <w:rFonts w:ascii="Times New Roman" w:hAnsi="Times New Roman" w:cs="Times New Roman"/>
              </w:rPr>
            </w:pPr>
            <w:r>
              <w:rPr>
                <w:rFonts w:ascii="Times New Roman" w:hAnsi="Times New Roman" w:cs="Times New Roman"/>
              </w:rPr>
              <w:t>”error”</w:t>
            </w:r>
            <w:r>
              <w:rPr>
                <w:rFonts w:ascii="Times New Roman" w:hAnsi="Times New Roman" w:cs="Times New Roman"/>
              </w:rPr>
              <w:t>表示</w:t>
            </w:r>
            <w:r>
              <w:rPr>
                <w:rFonts w:ascii="Times New Roman" w:hAnsi="Times New Roman" w:cs="Times New Roman" w:hint="eastAsia"/>
              </w:rPr>
              <w:t>查询失败</w:t>
            </w:r>
          </w:p>
        </w:tc>
      </w:tr>
      <w:tr w:rsidR="00FB6D3D" w14:paraId="315E76F9" w14:textId="77777777">
        <w:trPr>
          <w:jc w:val="center"/>
        </w:trPr>
        <w:tc>
          <w:tcPr>
            <w:tcW w:w="1272" w:type="dxa"/>
          </w:tcPr>
          <w:p w14:paraId="1CE3F891" w14:textId="77777777" w:rsidR="00FB6D3D" w:rsidRDefault="00D22A15">
            <w:pPr>
              <w:ind w:firstLineChars="0" w:firstLine="0"/>
              <w:rPr>
                <w:rFonts w:ascii="Times New Roman" w:hAnsi="Times New Roman" w:cs="Times New Roman"/>
                <w:color w:val="262626"/>
                <w:spacing w:val="12"/>
                <w:szCs w:val="21"/>
              </w:rPr>
            </w:pPr>
            <w:r>
              <w:rPr>
                <w:rFonts w:ascii="Times New Roman" w:hAnsi="Times New Roman" w:cs="Times New Roman"/>
                <w:color w:val="262626"/>
                <w:spacing w:val="12"/>
                <w:szCs w:val="21"/>
              </w:rPr>
              <w:t>data</w:t>
            </w:r>
          </w:p>
        </w:tc>
        <w:tc>
          <w:tcPr>
            <w:tcW w:w="1560" w:type="dxa"/>
          </w:tcPr>
          <w:p w14:paraId="70C39D3A" w14:textId="77777777" w:rsidR="00FB6D3D" w:rsidRDefault="00D22A15">
            <w:pPr>
              <w:ind w:firstLineChars="0" w:firstLine="0"/>
            </w:pPr>
            <w:r>
              <w:t>string</w:t>
            </w:r>
          </w:p>
        </w:tc>
        <w:tc>
          <w:tcPr>
            <w:tcW w:w="3029" w:type="dxa"/>
          </w:tcPr>
          <w:p w14:paraId="1B73B003" w14:textId="77777777" w:rsidR="00FB6D3D" w:rsidRDefault="00D22A15">
            <w:pPr>
              <w:ind w:firstLineChars="0" w:firstLine="0"/>
            </w:pPr>
            <w:r>
              <w:rPr>
                <w:rFonts w:hint="eastAsia"/>
              </w:rPr>
              <w:t>分区编号</w:t>
            </w:r>
          </w:p>
        </w:tc>
        <w:tc>
          <w:tcPr>
            <w:tcW w:w="3402" w:type="dxa"/>
          </w:tcPr>
          <w:p w14:paraId="403412F8" w14:textId="77777777" w:rsidR="00FB6D3D" w:rsidRDefault="00D22A15">
            <w:pPr>
              <w:ind w:firstLineChars="0" w:firstLine="0"/>
              <w:rPr>
                <w:rFonts w:ascii="Times New Roman" w:hAnsi="Times New Roman" w:cs="Times New Roman"/>
              </w:rPr>
            </w:pPr>
            <w:r>
              <w:rPr>
                <w:rFonts w:ascii="Times New Roman" w:hAnsi="Times New Roman" w:cs="Times New Roman" w:hint="eastAsia"/>
              </w:rPr>
              <w:t>1</w:t>
            </w:r>
            <w:r>
              <w:rPr>
                <w:rFonts w:ascii="Times New Roman" w:hAnsi="Times New Roman" w:cs="Times New Roman" w:hint="eastAsia"/>
              </w:rPr>
              <w:t>：一区；</w:t>
            </w:r>
          </w:p>
          <w:p w14:paraId="28C8908F" w14:textId="77777777" w:rsidR="00FB6D3D" w:rsidRDefault="00D22A15">
            <w:pPr>
              <w:ind w:firstLineChars="0" w:firstLine="0"/>
              <w:rPr>
                <w:rFonts w:ascii="Times New Roman" w:hAnsi="Times New Roman" w:cs="Times New Roman"/>
              </w:rPr>
            </w:pPr>
            <w:r>
              <w:rPr>
                <w:rFonts w:ascii="Times New Roman" w:hAnsi="Times New Roman" w:cs="Times New Roman" w:hint="eastAsia"/>
              </w:rPr>
              <w:lastRenderedPageBreak/>
              <w:t>2</w:t>
            </w:r>
            <w:r>
              <w:rPr>
                <w:rFonts w:ascii="Times New Roman" w:hAnsi="Times New Roman" w:cs="Times New Roman" w:hint="eastAsia"/>
              </w:rPr>
              <w:t>：二区；</w:t>
            </w:r>
          </w:p>
        </w:tc>
      </w:tr>
    </w:tbl>
    <w:p w14:paraId="1006EAB4" w14:textId="77777777" w:rsidR="00FB6D3D" w:rsidRDefault="00D22A15">
      <w:pPr>
        <w:pStyle w:val="2"/>
        <w:spacing w:before="120"/>
        <w:ind w:left="425"/>
        <w:rPr>
          <w:rFonts w:ascii="宋体" w:eastAsia="宋体" w:hAnsi="宋体"/>
          <w:szCs w:val="30"/>
          <w:lang w:val="en-US"/>
        </w:rPr>
      </w:pPr>
      <w:bookmarkStart w:id="59" w:name="_Toc20504"/>
      <w:r>
        <w:rPr>
          <w:rFonts w:ascii="宋体" w:eastAsia="宋体" w:hAnsi="宋体" w:hint="eastAsia"/>
          <w:szCs w:val="30"/>
          <w:lang w:val="en-US"/>
        </w:rPr>
        <w:lastRenderedPageBreak/>
        <w:t>7.12</w:t>
      </w:r>
      <w:r>
        <w:rPr>
          <w:rFonts w:ascii="宋体" w:eastAsia="宋体" w:hAnsi="宋体" w:hint="eastAsia"/>
          <w:szCs w:val="30"/>
          <w:lang w:val="en-US"/>
        </w:rPr>
        <w:t>大件分拣完成状态</w:t>
      </w:r>
    </w:p>
    <w:p w14:paraId="7466B05D" w14:textId="77777777" w:rsidR="00FB6D3D" w:rsidRDefault="00D22A15">
      <w:pPr>
        <w:pStyle w:val="af6"/>
        <w:ind w:leftChars="177" w:left="425" w:firstLineChars="0" w:firstLine="0"/>
      </w:pPr>
      <w:r>
        <w:rPr>
          <w:b/>
          <w:bCs/>
        </w:rPr>
        <w:t>请求方式</w:t>
      </w:r>
      <w:r>
        <w:t>：</w:t>
      </w:r>
      <w:r>
        <w:t>POST</w:t>
      </w:r>
      <w:r>
        <w:t>（</w:t>
      </w:r>
      <w:r>
        <w:t>HTTP</w:t>
      </w:r>
      <w:r>
        <w:t>）</w:t>
      </w:r>
    </w:p>
    <w:p w14:paraId="2288C9BC" w14:textId="77777777" w:rsidR="00FB6D3D" w:rsidRDefault="00D22A15">
      <w:pPr>
        <w:pStyle w:val="af6"/>
        <w:spacing w:line="360" w:lineRule="atLeast"/>
        <w:ind w:leftChars="177" w:left="425" w:firstLineChars="0" w:firstLine="0"/>
        <w:rPr>
          <w:rFonts w:ascii="Times New Roman" w:hAnsi="Times New Roman" w:cs="Times New Roman"/>
          <w:color w:val="262626"/>
          <w:spacing w:val="12"/>
          <w:szCs w:val="21"/>
        </w:rPr>
      </w:pPr>
      <w:r>
        <w:rPr>
          <w:rFonts w:ascii="Times New Roman" w:hAnsi="Times New Roman" w:cs="Times New Roman"/>
          <w:b/>
          <w:bCs/>
          <w:color w:val="262626"/>
          <w:spacing w:val="12"/>
          <w:szCs w:val="21"/>
        </w:rPr>
        <w:t>请求地址</w:t>
      </w:r>
      <w:r>
        <w:rPr>
          <w:rFonts w:ascii="Times New Roman" w:hAnsi="Times New Roman" w:cs="Times New Roman"/>
          <w:color w:val="262626"/>
          <w:spacing w:val="12"/>
          <w:szCs w:val="21"/>
        </w:rPr>
        <w:t>：</w:t>
      </w:r>
      <w:r>
        <w:rPr>
          <w:rFonts w:ascii="Times New Roman" w:hAnsi="Times New Roman" w:cs="Times New Roman"/>
          <w:color w:val="262626"/>
          <w:spacing w:val="12"/>
          <w:szCs w:val="24"/>
        </w:rPr>
        <w:t>http://</w:t>
      </w:r>
      <w:r>
        <w:rPr>
          <w:rFonts w:ascii="Times New Roman" w:hAnsi="Times New Roman" w:cs="Times New Roman" w:hint="eastAsia"/>
          <w:color w:val="262626"/>
          <w:spacing w:val="12"/>
          <w:szCs w:val="24"/>
        </w:rPr>
        <w:t>ip</w:t>
      </w:r>
      <w:r>
        <w:rPr>
          <w:rFonts w:ascii="Times New Roman" w:hAnsi="Times New Roman" w:cs="Times New Roman"/>
          <w:color w:val="262626"/>
          <w:spacing w:val="12"/>
          <w:szCs w:val="24"/>
        </w:rPr>
        <w:t>:port</w:t>
      </w:r>
      <w:r>
        <w:rPr>
          <w:rFonts w:ascii="Times New Roman" w:hAnsi="Times New Roman" w:cs="Times New Roman" w:hint="eastAsia"/>
          <w:color w:val="262626"/>
          <w:spacing w:val="12"/>
          <w:szCs w:val="24"/>
        </w:rPr>
        <w:t>/</w:t>
      </w:r>
      <w:r>
        <w:rPr>
          <w:rFonts w:hint="eastAsia"/>
        </w:rPr>
        <w:t>large</w:t>
      </w:r>
      <w:r>
        <w:t>_sort_area</w:t>
      </w:r>
      <w:r>
        <w:rPr>
          <w:rFonts w:ascii="Times New Roman" w:hAnsi="Times New Roman" w:cs="Times New Roman"/>
          <w:color w:val="262626"/>
          <w:spacing w:val="12"/>
          <w:szCs w:val="24"/>
        </w:rPr>
        <w:t>/</w:t>
      </w:r>
      <w:r>
        <w:rPr>
          <w:rFonts w:ascii="Times New Roman" w:hAnsi="Times New Roman" w:cs="Times New Roman" w:hint="eastAsia"/>
          <w:color w:val="262626"/>
          <w:spacing w:val="12"/>
          <w:szCs w:val="24"/>
        </w:rPr>
        <w:t>system/</w:t>
      </w:r>
      <w:r>
        <w:rPr>
          <w:rFonts w:ascii="Times New Roman" w:hAnsi="Times New Roman" w:cs="Times New Roman" w:hint="eastAsia"/>
          <w:color w:val="262626"/>
          <w:spacing w:val="12"/>
          <w:szCs w:val="24"/>
        </w:rPr>
        <w:t>sortFinishStatus</w:t>
      </w:r>
    </w:p>
    <w:p w14:paraId="74B00524" w14:textId="77777777" w:rsidR="00FB6D3D" w:rsidRDefault="00D22A15">
      <w:pPr>
        <w:pStyle w:val="af6"/>
        <w:spacing w:line="360" w:lineRule="atLeast"/>
        <w:ind w:leftChars="177" w:left="425" w:firstLineChars="0" w:firstLine="0"/>
        <w:rPr>
          <w:rFonts w:ascii="Times New Roman" w:hAnsi="Times New Roman" w:cs="Times New Roman"/>
          <w:b/>
          <w:color w:val="262626"/>
          <w:spacing w:val="12"/>
          <w:szCs w:val="21"/>
        </w:rPr>
      </w:pPr>
      <w:r>
        <w:rPr>
          <w:rFonts w:ascii="Times New Roman" w:hAnsi="Times New Roman" w:cs="Times New Roman" w:hint="eastAsia"/>
          <w:b/>
          <w:color w:val="262626"/>
          <w:spacing w:val="12"/>
          <w:szCs w:val="21"/>
        </w:rPr>
        <w:t>接口说明：</w:t>
      </w:r>
    </w:p>
    <w:p w14:paraId="1FC219BC" w14:textId="77777777" w:rsidR="00FB6D3D" w:rsidRDefault="00D22A15">
      <w:pPr>
        <w:spacing w:line="360" w:lineRule="atLeast"/>
        <w:ind w:firstLineChars="0" w:firstLine="720"/>
      </w:pPr>
      <w:r>
        <w:rPr>
          <w:rFonts w:hint="eastAsia"/>
        </w:rPr>
        <w:t>该接口</w:t>
      </w:r>
      <w:r>
        <w:rPr>
          <w:rFonts w:hint="eastAsia"/>
        </w:rPr>
        <w:t>为总控主动向大件一次查询分拣任务的完成状态</w:t>
      </w:r>
    </w:p>
    <w:p w14:paraId="74620B40" w14:textId="77777777" w:rsidR="00FB6D3D" w:rsidRDefault="00D22A15">
      <w:pPr>
        <w:spacing w:line="360" w:lineRule="atLeast"/>
        <w:ind w:firstLine="506"/>
        <w:rPr>
          <w:rFonts w:ascii="Times New Roman" w:hAnsi="Times New Roman" w:cs="Times New Roman"/>
          <w:color w:val="262626"/>
          <w:spacing w:val="12"/>
          <w:szCs w:val="21"/>
        </w:rPr>
      </w:pPr>
      <w:r>
        <w:rPr>
          <w:rFonts w:ascii="Times New Roman" w:hAnsi="Times New Roman" w:cs="Times New Roman"/>
          <w:b/>
          <w:bCs/>
          <w:color w:val="262626"/>
          <w:spacing w:val="12"/>
          <w:szCs w:val="21"/>
        </w:rPr>
        <w:t>请求包结构体</w:t>
      </w:r>
      <w:r>
        <w:rPr>
          <w:rFonts w:ascii="Times New Roman" w:hAnsi="Times New Roman" w:cs="Times New Roman"/>
          <w:color w:val="262626"/>
          <w:spacing w:val="12"/>
          <w:szCs w:val="21"/>
        </w:rPr>
        <w:t>：</w:t>
      </w:r>
    </w:p>
    <w:p w14:paraId="70567ACD" w14:textId="77777777" w:rsidR="00FB6D3D" w:rsidRDefault="00D22A15">
      <w:pPr>
        <w:spacing w:line="360" w:lineRule="atLeast"/>
        <w:ind w:firstLine="504"/>
        <w:rPr>
          <w:rFonts w:ascii="Times New Roman" w:hAnsi="Times New Roman" w:cs="Times New Roman"/>
          <w:color w:val="262626"/>
          <w:spacing w:val="12"/>
          <w:szCs w:val="21"/>
        </w:rPr>
      </w:pPr>
      <w:r>
        <w:rPr>
          <w:rFonts w:ascii="Times New Roman" w:hAnsi="Times New Roman" w:cs="Times New Roman" w:hint="eastAsia"/>
          <w:color w:val="262626"/>
          <w:spacing w:val="12"/>
          <w:szCs w:val="21"/>
        </w:rPr>
        <w:t>{</w:t>
      </w:r>
    </w:p>
    <w:p w14:paraId="40B201AF" w14:textId="77777777" w:rsidR="00FB6D3D" w:rsidRDefault="00D22A15">
      <w:pPr>
        <w:ind w:firstLineChars="279" w:firstLine="703"/>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location</w:t>
      </w:r>
      <w:r>
        <w:rPr>
          <w:rFonts w:ascii="Times New Roman" w:hAnsi="Times New Roman" w:cs="Times New Roman"/>
          <w:color w:val="262626"/>
          <w:spacing w:val="12"/>
          <w:szCs w:val="21"/>
        </w:rPr>
        <w:t>”: “</w:t>
      </w:r>
      <w:r>
        <w:rPr>
          <w:rFonts w:ascii="Times New Roman" w:hAnsi="Times New Roman" w:cs="Times New Roman" w:hint="eastAsia"/>
          <w:color w:val="262626"/>
          <w:spacing w:val="12"/>
          <w:szCs w:val="21"/>
        </w:rPr>
        <w:t>1</w:t>
      </w:r>
      <w:r>
        <w:rPr>
          <w:rFonts w:ascii="Times New Roman" w:hAnsi="Times New Roman" w:cs="Times New Roman"/>
          <w:color w:val="262626"/>
          <w:spacing w:val="12"/>
          <w:szCs w:val="21"/>
        </w:rPr>
        <w:t>”</w:t>
      </w:r>
    </w:p>
    <w:p w14:paraId="07F7701E" w14:textId="77777777" w:rsidR="00FB6D3D" w:rsidRDefault="00D22A15">
      <w:pPr>
        <w:spacing w:line="360" w:lineRule="atLeast"/>
        <w:ind w:firstLine="504"/>
        <w:rPr>
          <w:rFonts w:ascii="Times New Roman" w:hAnsi="Times New Roman" w:cs="Times New Roman"/>
          <w:color w:val="262626"/>
          <w:spacing w:val="12"/>
          <w:szCs w:val="21"/>
        </w:rPr>
      </w:pPr>
      <w:r>
        <w:rPr>
          <w:rFonts w:ascii="Times New Roman" w:hAnsi="Times New Roman" w:cs="Times New Roman" w:hint="eastAsia"/>
          <w:color w:val="262626"/>
          <w:spacing w:val="12"/>
          <w:szCs w:val="21"/>
        </w:rPr>
        <w:t>}</w:t>
      </w:r>
    </w:p>
    <w:p w14:paraId="3A94E4B3" w14:textId="77777777" w:rsidR="00FB6D3D" w:rsidRDefault="00D22A15">
      <w:pPr>
        <w:spacing w:line="360" w:lineRule="atLeast"/>
        <w:ind w:firstLine="506"/>
        <w:rPr>
          <w:rFonts w:ascii="Times New Roman" w:hAnsi="Times New Roman" w:cs="Times New Roman"/>
          <w:b/>
          <w:bCs/>
          <w:color w:val="262626"/>
          <w:spacing w:val="12"/>
          <w:szCs w:val="21"/>
        </w:rPr>
      </w:pPr>
      <w:r>
        <w:rPr>
          <w:rFonts w:ascii="Times New Roman" w:hAnsi="Times New Roman" w:cs="Times New Roman" w:hint="eastAsia"/>
          <w:b/>
          <w:bCs/>
          <w:color w:val="262626"/>
          <w:spacing w:val="12"/>
          <w:szCs w:val="21"/>
        </w:rPr>
        <w:t>参数说明</w:t>
      </w:r>
      <w:r>
        <w:rPr>
          <w:rFonts w:ascii="Times New Roman" w:hAnsi="Times New Roman" w:cs="Times New Roman" w:hint="eastAsia"/>
          <w:b/>
          <w:bCs/>
          <w:color w:val="262626"/>
          <w:spacing w:val="12"/>
          <w:szCs w:val="21"/>
        </w:rPr>
        <w:t>:</w:t>
      </w:r>
    </w:p>
    <w:p w14:paraId="7D166A89" w14:textId="77777777" w:rsidR="00FB6D3D" w:rsidRDefault="00FB6D3D">
      <w:pPr>
        <w:spacing w:line="360" w:lineRule="atLeast"/>
        <w:ind w:firstLine="506"/>
        <w:rPr>
          <w:rFonts w:ascii="Times New Roman" w:hAnsi="Times New Roman" w:cs="Times New Roman"/>
          <w:b/>
          <w:bCs/>
          <w:color w:val="262626"/>
          <w:spacing w:val="12"/>
          <w:szCs w:val="21"/>
        </w:rPr>
      </w:pPr>
    </w:p>
    <w:tbl>
      <w:tblPr>
        <w:tblStyle w:val="af2"/>
        <w:tblW w:w="9088" w:type="dxa"/>
        <w:jc w:val="center"/>
        <w:tblLayout w:type="fixed"/>
        <w:tblLook w:val="04A0" w:firstRow="1" w:lastRow="0" w:firstColumn="1" w:lastColumn="0" w:noHBand="0" w:noVBand="1"/>
      </w:tblPr>
      <w:tblGrid>
        <w:gridCol w:w="1859"/>
        <w:gridCol w:w="1276"/>
        <w:gridCol w:w="2976"/>
        <w:gridCol w:w="2977"/>
      </w:tblGrid>
      <w:tr w:rsidR="00FB6D3D" w14:paraId="5FAE6868" w14:textId="77777777">
        <w:trPr>
          <w:jc w:val="center"/>
        </w:trPr>
        <w:tc>
          <w:tcPr>
            <w:tcW w:w="1859" w:type="dxa"/>
          </w:tcPr>
          <w:p w14:paraId="6001FCDC" w14:textId="77777777" w:rsidR="00FB6D3D" w:rsidRDefault="00D22A15">
            <w:pPr>
              <w:ind w:firstLineChars="0" w:firstLine="0"/>
            </w:pPr>
            <w:r>
              <w:rPr>
                <w:rFonts w:hint="eastAsia"/>
              </w:rPr>
              <w:t>参数</w:t>
            </w:r>
          </w:p>
        </w:tc>
        <w:tc>
          <w:tcPr>
            <w:tcW w:w="1276" w:type="dxa"/>
          </w:tcPr>
          <w:p w14:paraId="474E5DC3" w14:textId="77777777" w:rsidR="00FB6D3D" w:rsidRDefault="00D22A15">
            <w:pPr>
              <w:ind w:firstLineChars="0" w:firstLine="0"/>
            </w:pPr>
            <w:r>
              <w:rPr>
                <w:rFonts w:hint="eastAsia"/>
              </w:rPr>
              <w:t>参数类型</w:t>
            </w:r>
          </w:p>
        </w:tc>
        <w:tc>
          <w:tcPr>
            <w:tcW w:w="2976" w:type="dxa"/>
          </w:tcPr>
          <w:p w14:paraId="246FD384" w14:textId="77777777" w:rsidR="00FB6D3D" w:rsidRDefault="00D22A15">
            <w:pPr>
              <w:ind w:firstLineChars="0" w:firstLine="0"/>
            </w:pPr>
            <w:r>
              <w:rPr>
                <w:rFonts w:hint="eastAsia"/>
              </w:rPr>
              <w:t>说明</w:t>
            </w:r>
          </w:p>
        </w:tc>
        <w:tc>
          <w:tcPr>
            <w:tcW w:w="2977" w:type="dxa"/>
          </w:tcPr>
          <w:p w14:paraId="711221FA" w14:textId="77777777" w:rsidR="00FB6D3D" w:rsidRDefault="00D22A15">
            <w:pPr>
              <w:ind w:firstLineChars="0" w:firstLine="0"/>
            </w:pPr>
            <w:r>
              <w:rPr>
                <w:rFonts w:hint="eastAsia"/>
              </w:rPr>
              <w:t>示例值</w:t>
            </w:r>
          </w:p>
        </w:tc>
      </w:tr>
      <w:tr w:rsidR="00FB6D3D" w14:paraId="1B3B4410" w14:textId="77777777">
        <w:trPr>
          <w:jc w:val="center"/>
        </w:trPr>
        <w:tc>
          <w:tcPr>
            <w:tcW w:w="1859" w:type="dxa"/>
          </w:tcPr>
          <w:p w14:paraId="40E84FE6" w14:textId="77777777" w:rsidR="00FB6D3D" w:rsidRDefault="00D22A15">
            <w:pPr>
              <w:ind w:firstLineChars="0" w:firstLine="0"/>
              <w:rPr>
                <w:rFonts w:ascii="Times New Roman" w:hAnsi="Times New Roman" w:cs="Times New Roman"/>
                <w:color w:val="262626"/>
                <w:spacing w:val="12"/>
                <w:szCs w:val="21"/>
              </w:rPr>
            </w:pPr>
            <w:r>
              <w:rPr>
                <w:rFonts w:ascii="Times New Roman" w:hAnsi="Times New Roman" w:cs="Times New Roman" w:hint="eastAsia"/>
                <w:color w:val="262626"/>
                <w:spacing w:val="12"/>
                <w:szCs w:val="21"/>
              </w:rPr>
              <w:t>location</w:t>
            </w:r>
          </w:p>
        </w:tc>
        <w:tc>
          <w:tcPr>
            <w:tcW w:w="1276" w:type="dxa"/>
          </w:tcPr>
          <w:p w14:paraId="2B4DF689" w14:textId="77777777" w:rsidR="00FB6D3D" w:rsidRDefault="00D22A15">
            <w:pPr>
              <w:ind w:firstLineChars="0" w:firstLine="0"/>
            </w:pPr>
            <w:r>
              <w:t>string</w:t>
            </w:r>
          </w:p>
        </w:tc>
        <w:tc>
          <w:tcPr>
            <w:tcW w:w="2976" w:type="dxa"/>
          </w:tcPr>
          <w:p w14:paraId="68F7A049" w14:textId="77777777" w:rsidR="00FB6D3D" w:rsidRDefault="00D22A15">
            <w:pPr>
              <w:ind w:firstLineChars="0" w:firstLine="0"/>
            </w:pPr>
            <w:r>
              <w:rPr>
                <w:rFonts w:hint="eastAsia"/>
              </w:rPr>
              <w:t>分区编号</w:t>
            </w:r>
          </w:p>
        </w:tc>
        <w:tc>
          <w:tcPr>
            <w:tcW w:w="2977" w:type="dxa"/>
          </w:tcPr>
          <w:p w14:paraId="7ECD0B66" w14:textId="77777777" w:rsidR="00FB6D3D" w:rsidRDefault="00FB6D3D">
            <w:pPr>
              <w:ind w:firstLineChars="0" w:firstLine="0"/>
            </w:pPr>
          </w:p>
        </w:tc>
      </w:tr>
    </w:tbl>
    <w:p w14:paraId="4BAEE4F7" w14:textId="77777777" w:rsidR="00FB6D3D" w:rsidRDefault="00D22A15">
      <w:pPr>
        <w:pStyle w:val="af6"/>
        <w:ind w:leftChars="300" w:firstLineChars="0" w:firstLine="0"/>
        <w:rPr>
          <w:rStyle w:val="af3"/>
        </w:rPr>
      </w:pPr>
      <w:r>
        <w:rPr>
          <w:rStyle w:val="af3"/>
          <w:rFonts w:hint="eastAsia"/>
        </w:rPr>
        <w:t>返回结果：</w:t>
      </w:r>
    </w:p>
    <w:p w14:paraId="0F92B8B1" w14:textId="77777777" w:rsidR="00FB6D3D" w:rsidRDefault="00D22A15">
      <w:pPr>
        <w:pStyle w:val="af6"/>
        <w:ind w:leftChars="300" w:firstLineChars="0" w:firstLine="0"/>
        <w:rPr>
          <w:rFonts w:ascii="Times New Roman" w:hAnsi="Times New Roman" w:cs="Times New Roman"/>
          <w:color w:val="262626"/>
          <w:spacing w:val="12"/>
          <w:szCs w:val="21"/>
        </w:rPr>
      </w:pPr>
      <w:r>
        <w:rPr>
          <w:rFonts w:ascii="Times New Roman" w:hAnsi="Times New Roman" w:cs="Times New Roman" w:hint="eastAsia"/>
          <w:color w:val="262626"/>
          <w:spacing w:val="12"/>
          <w:szCs w:val="21"/>
        </w:rPr>
        <w:t>{</w:t>
      </w:r>
    </w:p>
    <w:p w14:paraId="0AC4136E" w14:textId="77777777" w:rsidR="00FB6D3D" w:rsidRDefault="00D22A15">
      <w:pPr>
        <w:pStyle w:val="af6"/>
        <w:ind w:leftChars="300" w:firstLineChars="0" w:firstLine="300"/>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code</w:t>
      </w: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 xml:space="preserve">: </w:t>
      </w:r>
      <w:r>
        <w:rPr>
          <w:rFonts w:ascii="Times New Roman" w:hAnsi="Times New Roman" w:cs="Times New Roman"/>
          <w:color w:val="262626"/>
          <w:spacing w:val="12"/>
          <w:szCs w:val="21"/>
        </w:rPr>
        <w:t>20</w:t>
      </w:r>
      <w:r>
        <w:rPr>
          <w:rFonts w:ascii="Times New Roman" w:hAnsi="Times New Roman" w:cs="Times New Roman" w:hint="eastAsia"/>
          <w:color w:val="262626"/>
          <w:spacing w:val="12"/>
          <w:szCs w:val="21"/>
        </w:rPr>
        <w:t>0,</w:t>
      </w:r>
    </w:p>
    <w:p w14:paraId="1F2A0E1F" w14:textId="77777777" w:rsidR="00FB6D3D" w:rsidRDefault="00D22A15">
      <w:pPr>
        <w:pStyle w:val="af6"/>
        <w:ind w:leftChars="300" w:firstLineChars="0" w:firstLine="300"/>
        <w:rPr>
          <w:rFonts w:ascii="Times New Roman" w:hAnsi="Times New Roman" w:cs="Times New Roman"/>
          <w:color w:val="262626"/>
          <w:spacing w:val="12"/>
          <w:szCs w:val="21"/>
        </w:rPr>
      </w:pPr>
      <w:r>
        <w:rPr>
          <w:rFonts w:ascii="Times New Roman" w:hAnsi="Times New Roman" w:cs="Times New Roman"/>
          <w:color w:val="262626"/>
          <w:spacing w:val="12"/>
          <w:szCs w:val="21"/>
        </w:rPr>
        <w:t>“msg”</w:t>
      </w:r>
      <w:r>
        <w:rPr>
          <w:rFonts w:ascii="Times New Roman" w:hAnsi="Times New Roman" w:cs="Times New Roman" w:hint="eastAsia"/>
          <w:color w:val="262626"/>
          <w:spacing w:val="12"/>
          <w:szCs w:val="21"/>
        </w:rPr>
        <w:t xml:space="preserve">: </w:t>
      </w: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success</w:t>
      </w: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w:t>
      </w:r>
    </w:p>
    <w:p w14:paraId="2B6C86B7" w14:textId="77777777" w:rsidR="00FB6D3D" w:rsidRDefault="00D22A15">
      <w:pPr>
        <w:pStyle w:val="af6"/>
        <w:ind w:leftChars="300" w:firstLineChars="0" w:firstLine="300"/>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data</w:t>
      </w: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w:t>
      </w: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0</w:t>
      </w:r>
      <w:r>
        <w:rPr>
          <w:rFonts w:ascii="Times New Roman" w:hAnsi="Times New Roman" w:cs="Times New Roman"/>
          <w:color w:val="262626"/>
          <w:spacing w:val="12"/>
          <w:szCs w:val="21"/>
        </w:rPr>
        <w:t>”</w:t>
      </w:r>
    </w:p>
    <w:p w14:paraId="7D78F0F2" w14:textId="77777777" w:rsidR="00FB6D3D" w:rsidRDefault="00D22A15">
      <w:pPr>
        <w:ind w:firstLineChars="285" w:firstLine="718"/>
        <w:rPr>
          <w:rFonts w:ascii="Times New Roman" w:hAnsi="Times New Roman" w:cs="Times New Roman"/>
          <w:color w:val="262626"/>
          <w:spacing w:val="12"/>
          <w:szCs w:val="21"/>
        </w:rPr>
      </w:pPr>
      <w:r>
        <w:rPr>
          <w:rFonts w:ascii="Times New Roman" w:hAnsi="Times New Roman" w:cs="Times New Roman" w:hint="eastAsia"/>
          <w:color w:val="262626"/>
          <w:spacing w:val="12"/>
          <w:szCs w:val="21"/>
        </w:rPr>
        <w:t>}</w:t>
      </w:r>
    </w:p>
    <w:tbl>
      <w:tblPr>
        <w:tblStyle w:val="af2"/>
        <w:tblW w:w="9263" w:type="dxa"/>
        <w:jc w:val="center"/>
        <w:tblLayout w:type="fixed"/>
        <w:tblLook w:val="04A0" w:firstRow="1" w:lastRow="0" w:firstColumn="1" w:lastColumn="0" w:noHBand="0" w:noVBand="1"/>
      </w:tblPr>
      <w:tblGrid>
        <w:gridCol w:w="1272"/>
        <w:gridCol w:w="1560"/>
        <w:gridCol w:w="3029"/>
        <w:gridCol w:w="3402"/>
      </w:tblGrid>
      <w:tr w:rsidR="00FB6D3D" w14:paraId="04D0EA69" w14:textId="77777777">
        <w:trPr>
          <w:jc w:val="center"/>
        </w:trPr>
        <w:tc>
          <w:tcPr>
            <w:tcW w:w="1272" w:type="dxa"/>
          </w:tcPr>
          <w:p w14:paraId="23C06548" w14:textId="77777777" w:rsidR="00FB6D3D" w:rsidRDefault="00D22A15">
            <w:pPr>
              <w:ind w:firstLineChars="0" w:firstLine="0"/>
            </w:pPr>
            <w:r>
              <w:rPr>
                <w:rFonts w:hint="eastAsia"/>
              </w:rPr>
              <w:t>参数</w:t>
            </w:r>
          </w:p>
        </w:tc>
        <w:tc>
          <w:tcPr>
            <w:tcW w:w="1560" w:type="dxa"/>
          </w:tcPr>
          <w:p w14:paraId="26FA4E41" w14:textId="77777777" w:rsidR="00FB6D3D" w:rsidRDefault="00D22A15">
            <w:pPr>
              <w:ind w:firstLineChars="0" w:firstLine="0"/>
            </w:pPr>
            <w:r>
              <w:rPr>
                <w:rFonts w:hint="eastAsia"/>
              </w:rPr>
              <w:t>参数类型</w:t>
            </w:r>
          </w:p>
        </w:tc>
        <w:tc>
          <w:tcPr>
            <w:tcW w:w="3029" w:type="dxa"/>
          </w:tcPr>
          <w:p w14:paraId="6B98D7F2" w14:textId="77777777" w:rsidR="00FB6D3D" w:rsidRDefault="00D22A15">
            <w:pPr>
              <w:ind w:firstLineChars="0" w:firstLine="0"/>
            </w:pPr>
            <w:r>
              <w:rPr>
                <w:rFonts w:hint="eastAsia"/>
              </w:rPr>
              <w:t>说明</w:t>
            </w:r>
          </w:p>
        </w:tc>
        <w:tc>
          <w:tcPr>
            <w:tcW w:w="3402" w:type="dxa"/>
          </w:tcPr>
          <w:p w14:paraId="61A151ED" w14:textId="77777777" w:rsidR="00FB6D3D" w:rsidRDefault="00D22A15">
            <w:pPr>
              <w:ind w:firstLineChars="0" w:firstLine="0"/>
            </w:pPr>
            <w:r>
              <w:rPr>
                <w:rFonts w:hint="eastAsia"/>
              </w:rPr>
              <w:t>示例值</w:t>
            </w:r>
          </w:p>
        </w:tc>
      </w:tr>
      <w:tr w:rsidR="00FB6D3D" w14:paraId="4E95D9F9" w14:textId="77777777">
        <w:trPr>
          <w:jc w:val="center"/>
        </w:trPr>
        <w:tc>
          <w:tcPr>
            <w:tcW w:w="1272" w:type="dxa"/>
          </w:tcPr>
          <w:p w14:paraId="5DBD748A" w14:textId="77777777" w:rsidR="00FB6D3D" w:rsidRDefault="00D22A15">
            <w:pPr>
              <w:ind w:firstLineChars="0" w:firstLine="0"/>
              <w:rPr>
                <w:rFonts w:ascii="Times New Roman" w:hAnsi="Times New Roman" w:cs="Times New Roman"/>
              </w:rPr>
            </w:pPr>
            <w:r>
              <w:rPr>
                <w:rFonts w:ascii="Times New Roman" w:hAnsi="Times New Roman" w:cs="Times New Roman" w:hint="eastAsia"/>
                <w:color w:val="262626"/>
                <w:spacing w:val="12"/>
                <w:szCs w:val="21"/>
              </w:rPr>
              <w:t>code</w:t>
            </w:r>
          </w:p>
        </w:tc>
        <w:tc>
          <w:tcPr>
            <w:tcW w:w="1560" w:type="dxa"/>
          </w:tcPr>
          <w:p w14:paraId="482CCD64" w14:textId="77777777" w:rsidR="00FB6D3D" w:rsidRDefault="00D22A15">
            <w:pPr>
              <w:ind w:firstLineChars="0" w:firstLine="0"/>
            </w:pPr>
            <w:r>
              <w:rPr>
                <w:rFonts w:hint="eastAsia"/>
              </w:rPr>
              <w:t>int</w:t>
            </w:r>
          </w:p>
        </w:tc>
        <w:tc>
          <w:tcPr>
            <w:tcW w:w="3029" w:type="dxa"/>
          </w:tcPr>
          <w:p w14:paraId="79D04772" w14:textId="77777777" w:rsidR="00FB6D3D" w:rsidRDefault="00D22A15">
            <w:pPr>
              <w:ind w:firstLineChars="0" w:firstLine="0"/>
            </w:pPr>
            <w:r>
              <w:rPr>
                <w:rFonts w:hint="eastAsia"/>
              </w:rPr>
              <w:t>返回码</w:t>
            </w:r>
          </w:p>
        </w:tc>
        <w:tc>
          <w:tcPr>
            <w:tcW w:w="3402" w:type="dxa"/>
          </w:tcPr>
          <w:p w14:paraId="4651E39D" w14:textId="77777777" w:rsidR="00FB6D3D" w:rsidRDefault="00D22A15">
            <w:pPr>
              <w:ind w:firstLineChars="0" w:firstLine="0"/>
            </w:pPr>
            <w:r>
              <w:t>20</w:t>
            </w:r>
            <w:r>
              <w:rPr>
                <w:rFonts w:hint="eastAsia"/>
              </w:rPr>
              <w:t>0</w:t>
            </w:r>
            <w:r>
              <w:rPr>
                <w:rFonts w:hint="eastAsia"/>
              </w:rPr>
              <w:t>为成功；</w:t>
            </w:r>
            <w:r>
              <w:rPr>
                <w:rFonts w:hint="eastAsia"/>
              </w:rPr>
              <w:t>4</w:t>
            </w:r>
            <w:r>
              <w:t>00</w:t>
            </w:r>
            <w:r>
              <w:rPr>
                <w:rFonts w:hint="eastAsia"/>
              </w:rPr>
              <w:t>为失败</w:t>
            </w:r>
          </w:p>
        </w:tc>
      </w:tr>
      <w:tr w:rsidR="00FB6D3D" w14:paraId="35802172" w14:textId="77777777">
        <w:trPr>
          <w:jc w:val="center"/>
        </w:trPr>
        <w:tc>
          <w:tcPr>
            <w:tcW w:w="1272" w:type="dxa"/>
          </w:tcPr>
          <w:p w14:paraId="65D7FA6C" w14:textId="77777777" w:rsidR="00FB6D3D" w:rsidRDefault="00D22A15">
            <w:pPr>
              <w:ind w:firstLineChars="0" w:firstLine="0"/>
              <w:rPr>
                <w:rFonts w:ascii="Times New Roman" w:hAnsi="Times New Roman" w:cs="Times New Roman"/>
              </w:rPr>
            </w:pPr>
            <w:r>
              <w:rPr>
                <w:rFonts w:ascii="Times New Roman" w:hAnsi="Times New Roman" w:cs="Times New Roman"/>
                <w:color w:val="262626"/>
                <w:spacing w:val="12"/>
                <w:szCs w:val="21"/>
              </w:rPr>
              <w:t>msg</w:t>
            </w:r>
          </w:p>
        </w:tc>
        <w:tc>
          <w:tcPr>
            <w:tcW w:w="1560" w:type="dxa"/>
          </w:tcPr>
          <w:p w14:paraId="29AF00B0" w14:textId="77777777" w:rsidR="00FB6D3D" w:rsidRDefault="00D22A15">
            <w:pPr>
              <w:ind w:firstLineChars="0" w:firstLine="0"/>
            </w:pPr>
            <w:r>
              <w:rPr>
                <w:rFonts w:hint="eastAsia"/>
              </w:rPr>
              <w:t>string</w:t>
            </w:r>
          </w:p>
        </w:tc>
        <w:tc>
          <w:tcPr>
            <w:tcW w:w="3029" w:type="dxa"/>
          </w:tcPr>
          <w:p w14:paraId="39BA38A7" w14:textId="77777777" w:rsidR="00FB6D3D" w:rsidRDefault="00D22A15">
            <w:pPr>
              <w:ind w:firstLineChars="0" w:firstLine="0"/>
            </w:pPr>
            <w:r>
              <w:t>对返回码的文本描述内容</w:t>
            </w:r>
          </w:p>
        </w:tc>
        <w:tc>
          <w:tcPr>
            <w:tcW w:w="3402" w:type="dxa"/>
          </w:tcPr>
          <w:p w14:paraId="381C3AE8" w14:textId="77777777" w:rsidR="00FB6D3D" w:rsidRDefault="00D22A15">
            <w:pPr>
              <w:ind w:firstLineChars="0" w:firstLine="0"/>
              <w:rPr>
                <w:rFonts w:ascii="Times New Roman" w:hAnsi="Times New Roman" w:cs="Times New Roman"/>
              </w:rPr>
            </w:pPr>
            <w:r>
              <w:rPr>
                <w:rFonts w:ascii="Times New Roman" w:hAnsi="Times New Roman" w:cs="Times New Roman"/>
              </w:rPr>
              <w:t>“success”</w:t>
            </w:r>
            <w:r>
              <w:rPr>
                <w:rFonts w:ascii="Times New Roman" w:hAnsi="Times New Roman" w:cs="Times New Roman"/>
              </w:rPr>
              <w:t>表示</w:t>
            </w:r>
            <w:r>
              <w:rPr>
                <w:rFonts w:ascii="Times New Roman" w:hAnsi="Times New Roman" w:cs="Times New Roman" w:hint="eastAsia"/>
              </w:rPr>
              <w:t>查询</w:t>
            </w:r>
            <w:r>
              <w:rPr>
                <w:rFonts w:ascii="Times New Roman" w:hAnsi="Times New Roman" w:cs="Times New Roman"/>
              </w:rPr>
              <w:t>成功</w:t>
            </w:r>
          </w:p>
          <w:p w14:paraId="2E0CA0C3" w14:textId="77777777" w:rsidR="00FB6D3D" w:rsidRDefault="00D22A15">
            <w:pPr>
              <w:ind w:firstLineChars="0" w:firstLine="0"/>
              <w:rPr>
                <w:rFonts w:ascii="Times New Roman" w:hAnsi="Times New Roman" w:cs="Times New Roman"/>
              </w:rPr>
            </w:pPr>
            <w:r>
              <w:rPr>
                <w:rFonts w:ascii="Times New Roman" w:hAnsi="Times New Roman" w:cs="Times New Roman"/>
              </w:rPr>
              <w:t>”error”</w:t>
            </w:r>
            <w:r>
              <w:rPr>
                <w:rFonts w:ascii="Times New Roman" w:hAnsi="Times New Roman" w:cs="Times New Roman"/>
              </w:rPr>
              <w:t>表示</w:t>
            </w:r>
            <w:r>
              <w:rPr>
                <w:rFonts w:ascii="Times New Roman" w:hAnsi="Times New Roman" w:cs="Times New Roman" w:hint="eastAsia"/>
              </w:rPr>
              <w:t>查询失败</w:t>
            </w:r>
          </w:p>
        </w:tc>
      </w:tr>
      <w:tr w:rsidR="00FB6D3D" w14:paraId="142A928A" w14:textId="77777777">
        <w:trPr>
          <w:jc w:val="center"/>
        </w:trPr>
        <w:tc>
          <w:tcPr>
            <w:tcW w:w="1272" w:type="dxa"/>
          </w:tcPr>
          <w:p w14:paraId="0F8FECA2" w14:textId="77777777" w:rsidR="00FB6D3D" w:rsidRDefault="00D22A15">
            <w:pPr>
              <w:ind w:firstLineChars="0" w:firstLine="0"/>
              <w:rPr>
                <w:rFonts w:ascii="Times New Roman" w:hAnsi="Times New Roman" w:cs="Times New Roman"/>
                <w:color w:val="262626"/>
                <w:spacing w:val="12"/>
                <w:szCs w:val="21"/>
              </w:rPr>
            </w:pPr>
            <w:r>
              <w:rPr>
                <w:rFonts w:ascii="Times New Roman" w:hAnsi="Times New Roman" w:cs="Times New Roman"/>
                <w:color w:val="262626"/>
                <w:spacing w:val="12"/>
                <w:szCs w:val="21"/>
              </w:rPr>
              <w:t>data</w:t>
            </w:r>
          </w:p>
        </w:tc>
        <w:tc>
          <w:tcPr>
            <w:tcW w:w="1560" w:type="dxa"/>
          </w:tcPr>
          <w:p w14:paraId="1F75AAA4" w14:textId="77777777" w:rsidR="00FB6D3D" w:rsidRDefault="00D22A15">
            <w:pPr>
              <w:ind w:firstLineChars="0" w:firstLine="0"/>
            </w:pPr>
            <w:r>
              <w:t>string</w:t>
            </w:r>
          </w:p>
        </w:tc>
        <w:tc>
          <w:tcPr>
            <w:tcW w:w="3029" w:type="dxa"/>
          </w:tcPr>
          <w:p w14:paraId="00201A5E" w14:textId="77777777" w:rsidR="00FB6D3D" w:rsidRDefault="00D22A15">
            <w:pPr>
              <w:ind w:firstLineChars="0" w:firstLine="0"/>
            </w:pPr>
            <w:r>
              <w:rPr>
                <w:rFonts w:hint="eastAsia"/>
              </w:rPr>
              <w:t>数据区</w:t>
            </w:r>
          </w:p>
        </w:tc>
        <w:tc>
          <w:tcPr>
            <w:tcW w:w="3402" w:type="dxa"/>
          </w:tcPr>
          <w:p w14:paraId="6AA031E2" w14:textId="77777777" w:rsidR="00FB6D3D" w:rsidRDefault="00D22A15">
            <w:pPr>
              <w:ind w:firstLineChars="0" w:firstLine="0"/>
              <w:rPr>
                <w:rFonts w:ascii="Times New Roman" w:hAnsi="Times New Roman" w:cs="Times New Roman"/>
              </w:rPr>
            </w:pPr>
            <w:r>
              <w:rPr>
                <w:rFonts w:ascii="Times New Roman" w:hAnsi="Times New Roman" w:cs="Times New Roman" w:hint="eastAsia"/>
              </w:rPr>
              <w:t>0</w:t>
            </w:r>
            <w:r>
              <w:rPr>
                <w:rFonts w:ascii="Times New Roman" w:hAnsi="Times New Roman" w:cs="Times New Roman" w:hint="eastAsia"/>
              </w:rPr>
              <w:t>：待机</w:t>
            </w:r>
          </w:p>
          <w:p w14:paraId="1EA68B9D" w14:textId="2E253C93" w:rsidR="00FB6D3D" w:rsidRDefault="00D22A15">
            <w:pPr>
              <w:ind w:firstLineChars="0" w:firstLine="0"/>
              <w:rPr>
                <w:rFonts w:ascii="Times New Roman" w:hAnsi="Times New Roman" w:cs="Times New Roman"/>
              </w:rPr>
            </w:pPr>
            <w:r>
              <w:rPr>
                <w:rFonts w:ascii="Times New Roman" w:hAnsi="Times New Roman" w:cs="Times New Roman" w:hint="eastAsia"/>
              </w:rPr>
              <w:t>1</w:t>
            </w:r>
            <w:r>
              <w:rPr>
                <w:rFonts w:ascii="Times New Roman" w:hAnsi="Times New Roman" w:cs="Times New Roman" w:hint="eastAsia"/>
              </w:rPr>
              <w:t>：半完成</w:t>
            </w:r>
            <w:r w:rsidR="003429F3">
              <w:rPr>
                <w:rFonts w:ascii="Times New Roman" w:hAnsi="Times New Roman" w:cs="Times New Roman" w:hint="eastAsia"/>
              </w:rPr>
              <w:t>，必抓零件完成</w:t>
            </w:r>
          </w:p>
          <w:p w14:paraId="7646C619" w14:textId="77777777" w:rsidR="00FB6D3D" w:rsidRDefault="00D22A15">
            <w:pPr>
              <w:ind w:firstLineChars="0" w:firstLine="0"/>
              <w:rPr>
                <w:rFonts w:ascii="Times New Roman" w:hAnsi="Times New Roman" w:cs="Times New Roman"/>
              </w:rPr>
            </w:pPr>
            <w:r>
              <w:rPr>
                <w:rFonts w:ascii="Times New Roman" w:hAnsi="Times New Roman" w:cs="Times New Roman" w:hint="eastAsia"/>
              </w:rPr>
              <w:lastRenderedPageBreak/>
              <w:t>2</w:t>
            </w:r>
            <w:r>
              <w:rPr>
                <w:rFonts w:ascii="Times New Roman" w:hAnsi="Times New Roman" w:cs="Times New Roman" w:hint="eastAsia"/>
              </w:rPr>
              <w:t>：分拣完成</w:t>
            </w:r>
          </w:p>
        </w:tc>
      </w:tr>
    </w:tbl>
    <w:p w14:paraId="40446983" w14:textId="77777777" w:rsidR="00FB6D3D" w:rsidRDefault="00D22A15">
      <w:pPr>
        <w:pStyle w:val="1"/>
        <w:numPr>
          <w:ilvl w:val="0"/>
          <w:numId w:val="7"/>
        </w:numPr>
        <w:spacing w:line="360" w:lineRule="auto"/>
        <w:rPr>
          <w:rFonts w:ascii="宋体" w:eastAsia="宋体" w:hAnsi="宋体"/>
        </w:rPr>
      </w:pPr>
      <w:r>
        <w:rPr>
          <w:rFonts w:ascii="宋体" w:eastAsia="宋体" w:hAnsi="宋体" w:hint="eastAsia"/>
        </w:rPr>
        <w:lastRenderedPageBreak/>
        <w:t>喷码区交互</w:t>
      </w:r>
      <w:bookmarkEnd w:id="59"/>
    </w:p>
    <w:p w14:paraId="1B9094F8" w14:textId="77777777" w:rsidR="00FB6D3D" w:rsidRDefault="00D22A15">
      <w:pPr>
        <w:pStyle w:val="af6"/>
        <w:ind w:left="420" w:firstLineChars="0" w:firstLine="0"/>
        <w:jc w:val="center"/>
        <w:rPr>
          <w:lang w:val="zh-CN"/>
        </w:rPr>
      </w:pPr>
      <w:r>
        <w:rPr>
          <w:noProof/>
        </w:rPr>
        <w:drawing>
          <wp:inline distT="0" distB="0" distL="0" distR="0" wp14:anchorId="57907F60" wp14:editId="5D736269">
            <wp:extent cx="3390900" cy="1554480"/>
            <wp:effectExtent l="0" t="0" r="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8"/>
                    <a:stretch>
                      <a:fillRect/>
                    </a:stretch>
                  </pic:blipFill>
                  <pic:spPr>
                    <a:xfrm>
                      <a:off x="0" y="0"/>
                      <a:ext cx="3391194" cy="1554615"/>
                    </a:xfrm>
                    <a:prstGeom prst="rect">
                      <a:avLst/>
                    </a:prstGeom>
                  </pic:spPr>
                </pic:pic>
              </a:graphicData>
            </a:graphic>
          </wp:inline>
        </w:drawing>
      </w:r>
    </w:p>
    <w:p w14:paraId="14AFA16C" w14:textId="77777777" w:rsidR="00FB6D3D" w:rsidRDefault="00D22A15">
      <w:pPr>
        <w:pStyle w:val="af6"/>
        <w:ind w:left="420" w:firstLineChars="0" w:firstLine="0"/>
        <w:jc w:val="center"/>
        <w:rPr>
          <w:lang w:val="zh-CN"/>
        </w:rPr>
      </w:pPr>
      <w:r>
        <w:rPr>
          <w:rFonts w:hint="eastAsia"/>
          <w:lang w:val="zh-CN"/>
        </w:rPr>
        <w:t>大件喷码设备编号示意</w:t>
      </w:r>
    </w:p>
    <w:p w14:paraId="30D06FF9" w14:textId="77777777" w:rsidR="00FB6D3D" w:rsidRDefault="00D22A15">
      <w:pPr>
        <w:pStyle w:val="af6"/>
        <w:ind w:left="420" w:firstLineChars="0" w:firstLine="0"/>
        <w:jc w:val="center"/>
        <w:rPr>
          <w:lang w:val="zh-CN"/>
        </w:rPr>
      </w:pPr>
      <w:r>
        <w:rPr>
          <w:noProof/>
        </w:rPr>
        <w:drawing>
          <wp:inline distT="0" distB="0" distL="0" distR="0" wp14:anchorId="2E933C7F" wp14:editId="6184B29F">
            <wp:extent cx="2864485" cy="1884045"/>
            <wp:effectExtent l="0" t="0" r="0" b="190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9"/>
                    <a:stretch>
                      <a:fillRect/>
                    </a:stretch>
                  </pic:blipFill>
                  <pic:spPr>
                    <a:xfrm>
                      <a:off x="0" y="0"/>
                      <a:ext cx="2937138" cy="1932352"/>
                    </a:xfrm>
                    <a:prstGeom prst="rect">
                      <a:avLst/>
                    </a:prstGeom>
                  </pic:spPr>
                </pic:pic>
              </a:graphicData>
            </a:graphic>
          </wp:inline>
        </w:drawing>
      </w:r>
    </w:p>
    <w:p w14:paraId="47645EBA" w14:textId="77777777" w:rsidR="00FB6D3D" w:rsidRDefault="00D22A15">
      <w:pPr>
        <w:pStyle w:val="af6"/>
        <w:ind w:left="420" w:firstLineChars="0" w:firstLine="0"/>
        <w:jc w:val="center"/>
        <w:rPr>
          <w:lang w:val="zh-CN"/>
        </w:rPr>
      </w:pPr>
      <w:r>
        <w:rPr>
          <w:rFonts w:hint="eastAsia"/>
          <w:lang w:val="zh-CN"/>
        </w:rPr>
        <w:t>二次分拣编码设备编号示意</w:t>
      </w:r>
    </w:p>
    <w:p w14:paraId="7092D30B" w14:textId="77777777" w:rsidR="00FB6D3D" w:rsidRDefault="00FB6D3D">
      <w:pPr>
        <w:ind w:firstLine="480"/>
        <w:jc w:val="center"/>
        <w:rPr>
          <w:lang w:val="zh-CN"/>
        </w:rPr>
      </w:pPr>
    </w:p>
    <w:p w14:paraId="4BB74628" w14:textId="77777777" w:rsidR="00FB6D3D" w:rsidRDefault="00D22A15">
      <w:pPr>
        <w:pStyle w:val="2"/>
        <w:numPr>
          <w:ilvl w:val="1"/>
          <w:numId w:val="21"/>
        </w:numPr>
        <w:spacing w:before="120"/>
        <w:rPr>
          <w:rFonts w:ascii="宋体" w:eastAsia="宋体" w:hAnsi="宋体"/>
          <w:szCs w:val="30"/>
        </w:rPr>
      </w:pPr>
      <w:bookmarkStart w:id="60" w:name="_Toc646"/>
      <w:r>
        <w:rPr>
          <w:rFonts w:ascii="宋体" w:eastAsia="宋体" w:hAnsi="宋体" w:hint="eastAsia"/>
          <w:szCs w:val="30"/>
        </w:rPr>
        <w:t>零件报工（总控提供）</w:t>
      </w:r>
      <w:bookmarkEnd w:id="60"/>
    </w:p>
    <w:p w14:paraId="510B3B6E" w14:textId="77777777" w:rsidR="00FB6D3D" w:rsidRDefault="00D22A15">
      <w:pPr>
        <w:pStyle w:val="af6"/>
        <w:ind w:left="420" w:firstLineChars="0" w:firstLine="0"/>
      </w:pPr>
      <w:r>
        <w:rPr>
          <w:b/>
          <w:bCs/>
        </w:rPr>
        <w:t>请求方式</w:t>
      </w:r>
      <w:r>
        <w:t>：</w:t>
      </w:r>
      <w:r>
        <w:t>POST</w:t>
      </w:r>
      <w:r>
        <w:t>（</w:t>
      </w:r>
      <w:r>
        <w:t>HTTP</w:t>
      </w:r>
      <w:r>
        <w:t>）</w:t>
      </w:r>
    </w:p>
    <w:p w14:paraId="36F3CF11" w14:textId="77777777" w:rsidR="00FB6D3D" w:rsidRDefault="00D22A15">
      <w:pPr>
        <w:pStyle w:val="af6"/>
        <w:spacing w:line="360" w:lineRule="atLeast"/>
        <w:ind w:left="420" w:firstLineChars="0" w:firstLine="0"/>
        <w:rPr>
          <w:rFonts w:ascii="Times New Roman" w:hAnsi="Times New Roman" w:cs="Times New Roman"/>
          <w:color w:val="262626"/>
          <w:spacing w:val="12"/>
          <w:szCs w:val="21"/>
        </w:rPr>
      </w:pPr>
      <w:r>
        <w:rPr>
          <w:rFonts w:ascii="Times New Roman" w:hAnsi="Times New Roman" w:cs="Times New Roman"/>
          <w:b/>
          <w:bCs/>
          <w:color w:val="262626"/>
          <w:spacing w:val="12"/>
          <w:szCs w:val="21"/>
        </w:rPr>
        <w:t>请求地址</w:t>
      </w:r>
      <w:r>
        <w:rPr>
          <w:rFonts w:ascii="Times New Roman" w:hAnsi="Times New Roman" w:cs="Times New Roman"/>
          <w:color w:val="262626"/>
          <w:spacing w:val="12"/>
          <w:szCs w:val="21"/>
        </w:rPr>
        <w:t>：</w:t>
      </w:r>
      <w:r>
        <w:rPr>
          <w:rFonts w:ascii="Times New Roman" w:hAnsi="Times New Roman" w:cs="Times New Roman"/>
          <w:color w:val="262626"/>
          <w:spacing w:val="12"/>
          <w:szCs w:val="24"/>
        </w:rPr>
        <w:t>http://ip:port/mark_area/system/recPartData</w:t>
      </w:r>
    </w:p>
    <w:p w14:paraId="425B8C6D" w14:textId="77777777" w:rsidR="00FB6D3D" w:rsidRDefault="00D22A15">
      <w:pPr>
        <w:pStyle w:val="af6"/>
        <w:spacing w:line="360" w:lineRule="atLeast"/>
        <w:ind w:left="420" w:firstLineChars="0" w:firstLine="0"/>
        <w:rPr>
          <w:rFonts w:ascii="Times New Roman" w:hAnsi="Times New Roman" w:cs="Times New Roman"/>
          <w:b/>
          <w:color w:val="262626"/>
          <w:spacing w:val="12"/>
          <w:szCs w:val="21"/>
        </w:rPr>
      </w:pPr>
      <w:r>
        <w:rPr>
          <w:rFonts w:ascii="Times New Roman" w:hAnsi="Times New Roman" w:cs="Times New Roman" w:hint="eastAsia"/>
          <w:b/>
          <w:color w:val="262626"/>
          <w:spacing w:val="12"/>
          <w:szCs w:val="21"/>
        </w:rPr>
        <w:t>接口说明：</w:t>
      </w:r>
    </w:p>
    <w:p w14:paraId="4D2715DA" w14:textId="77777777" w:rsidR="00FB6D3D" w:rsidRDefault="00D22A15">
      <w:pPr>
        <w:spacing w:line="360" w:lineRule="atLeast"/>
        <w:ind w:firstLineChars="0" w:firstLine="720"/>
      </w:pPr>
      <w:r>
        <w:rPr>
          <w:rFonts w:hint="eastAsia"/>
        </w:rPr>
        <w:t>该接口用于接收喷码区域的报工数据。</w:t>
      </w:r>
    </w:p>
    <w:p w14:paraId="6F7E2761" w14:textId="77777777" w:rsidR="00FB6D3D" w:rsidRDefault="00D22A15">
      <w:pPr>
        <w:spacing w:line="360" w:lineRule="atLeast"/>
        <w:ind w:firstLine="506"/>
        <w:rPr>
          <w:rFonts w:ascii="Times New Roman" w:hAnsi="Times New Roman" w:cs="Times New Roman"/>
          <w:color w:val="262626"/>
          <w:spacing w:val="12"/>
          <w:szCs w:val="21"/>
        </w:rPr>
      </w:pPr>
      <w:r>
        <w:rPr>
          <w:rFonts w:ascii="Times New Roman" w:hAnsi="Times New Roman" w:cs="Times New Roman"/>
          <w:b/>
          <w:bCs/>
          <w:color w:val="262626"/>
          <w:spacing w:val="12"/>
          <w:szCs w:val="21"/>
        </w:rPr>
        <w:t>请求包结构体</w:t>
      </w:r>
      <w:r>
        <w:rPr>
          <w:rFonts w:ascii="Times New Roman" w:hAnsi="Times New Roman" w:cs="Times New Roman"/>
          <w:color w:val="262626"/>
          <w:spacing w:val="12"/>
          <w:szCs w:val="21"/>
        </w:rPr>
        <w:t>：</w:t>
      </w:r>
    </w:p>
    <w:p w14:paraId="55B9B69D" w14:textId="77777777" w:rsidR="00FB6D3D" w:rsidRDefault="00D22A15">
      <w:pPr>
        <w:spacing w:line="360" w:lineRule="atLeast"/>
        <w:ind w:firstLine="504"/>
        <w:rPr>
          <w:rFonts w:ascii="Times New Roman" w:hAnsi="Times New Roman" w:cs="Times New Roman"/>
          <w:color w:val="262626"/>
          <w:spacing w:val="12"/>
          <w:szCs w:val="21"/>
        </w:rPr>
      </w:pPr>
      <w:r>
        <w:rPr>
          <w:rFonts w:ascii="Times New Roman" w:hAnsi="Times New Roman" w:cs="Times New Roman" w:hint="eastAsia"/>
          <w:color w:val="262626"/>
          <w:spacing w:val="12"/>
          <w:szCs w:val="21"/>
        </w:rPr>
        <w:t>{</w:t>
      </w:r>
    </w:p>
    <w:p w14:paraId="509F80F9" w14:textId="77777777" w:rsidR="00FB6D3D" w:rsidRDefault="00D22A15">
      <w:pPr>
        <w:spacing w:line="360" w:lineRule="atLeast"/>
        <w:ind w:firstLineChars="285" w:firstLine="718"/>
        <w:rPr>
          <w:rFonts w:ascii="Times New Roman" w:hAnsi="Times New Roman" w:cs="Times New Roman"/>
          <w:color w:val="262626"/>
          <w:spacing w:val="12"/>
          <w:szCs w:val="21"/>
        </w:rPr>
      </w:pPr>
      <w:r>
        <w:rPr>
          <w:rFonts w:ascii="Times New Roman" w:hAnsi="Times New Roman" w:cs="Times New Roman"/>
          <w:color w:val="262626"/>
          <w:spacing w:val="12"/>
          <w:szCs w:val="21"/>
        </w:rPr>
        <w:lastRenderedPageBreak/>
        <w:t>“</w:t>
      </w:r>
      <w:r>
        <w:rPr>
          <w:rFonts w:ascii="Times New Roman" w:hAnsi="Times New Roman" w:cs="Times New Roman" w:hint="eastAsia"/>
          <w:color w:val="262626"/>
          <w:spacing w:val="12"/>
          <w:szCs w:val="21"/>
        </w:rPr>
        <w:t>area</w:t>
      </w:r>
      <w:r>
        <w:rPr>
          <w:rFonts w:ascii="Times New Roman" w:hAnsi="Times New Roman" w:cs="Times New Roman"/>
          <w:color w:val="262626"/>
          <w:spacing w:val="12"/>
          <w:szCs w:val="21"/>
        </w:rPr>
        <w:t>_code”</w:t>
      </w:r>
      <w:r>
        <w:rPr>
          <w:rFonts w:ascii="Times New Roman" w:hAnsi="Times New Roman" w:cs="Times New Roman" w:hint="eastAsia"/>
          <w:color w:val="262626"/>
          <w:spacing w:val="12"/>
          <w:szCs w:val="21"/>
        </w:rPr>
        <w:t xml:space="preserve">: </w:t>
      </w: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功能区参数值</w:t>
      </w:r>
      <w:r>
        <w:rPr>
          <w:rFonts w:ascii="Times New Roman" w:hAnsi="Times New Roman" w:cs="Times New Roman"/>
          <w:color w:val="262626"/>
          <w:spacing w:val="12"/>
          <w:szCs w:val="21"/>
        </w:rPr>
        <w:t>”,</w:t>
      </w:r>
    </w:p>
    <w:p w14:paraId="1223A56E" w14:textId="77777777" w:rsidR="00FB6D3D" w:rsidRDefault="00D22A15">
      <w:pPr>
        <w:spacing w:line="360" w:lineRule="atLeast"/>
        <w:ind w:firstLineChars="285" w:firstLine="718"/>
        <w:rPr>
          <w:rFonts w:ascii="Times New Roman" w:hAnsi="Times New Roman" w:cs="Times New Roman"/>
          <w:color w:val="262626"/>
          <w:spacing w:val="12"/>
          <w:szCs w:val="21"/>
        </w:rPr>
      </w:pPr>
      <w:r>
        <w:rPr>
          <w:rFonts w:ascii="Times New Roman" w:hAnsi="Times New Roman" w:cs="Times New Roman"/>
          <w:color w:val="262626"/>
          <w:spacing w:val="12"/>
          <w:szCs w:val="21"/>
        </w:rPr>
        <w:t>“p</w:t>
      </w:r>
      <w:r>
        <w:rPr>
          <w:rFonts w:ascii="Times New Roman" w:hAnsi="Times New Roman" w:cs="Times New Roman" w:hint="eastAsia"/>
          <w:color w:val="262626"/>
          <w:spacing w:val="12"/>
          <w:szCs w:val="21"/>
        </w:rPr>
        <w:t>art</w:t>
      </w:r>
      <w:r>
        <w:rPr>
          <w:rFonts w:ascii="Times New Roman" w:hAnsi="Times New Roman" w:cs="Times New Roman"/>
          <w:color w:val="262626"/>
          <w:spacing w:val="12"/>
          <w:szCs w:val="21"/>
        </w:rPr>
        <w:t>_code”:”xxx”,</w:t>
      </w:r>
    </w:p>
    <w:p w14:paraId="7C8E1FAF" w14:textId="77777777" w:rsidR="00FB6D3D" w:rsidRDefault="00D22A15">
      <w:pPr>
        <w:spacing w:line="360" w:lineRule="atLeast"/>
        <w:ind w:firstLineChars="285" w:firstLine="718"/>
        <w:rPr>
          <w:rFonts w:ascii="Times New Roman" w:hAnsi="Times New Roman" w:cs="Times New Roman"/>
          <w:color w:val="262626"/>
          <w:spacing w:val="12"/>
          <w:szCs w:val="21"/>
        </w:rPr>
      </w:pPr>
      <w:r>
        <w:rPr>
          <w:rFonts w:ascii="Times New Roman" w:hAnsi="Times New Roman" w:cs="Times New Roman"/>
          <w:color w:val="262626"/>
          <w:spacing w:val="12"/>
          <w:szCs w:val="21"/>
        </w:rPr>
        <w:t>“plate_id”:”xxx”,</w:t>
      </w:r>
    </w:p>
    <w:p w14:paraId="73627BA6" w14:textId="77777777" w:rsidR="00FB6D3D" w:rsidRDefault="00D22A15">
      <w:pPr>
        <w:spacing w:line="360" w:lineRule="atLeast"/>
        <w:ind w:firstLineChars="285" w:firstLine="718"/>
        <w:rPr>
          <w:rFonts w:ascii="Times New Roman" w:hAnsi="Times New Roman" w:cs="Times New Roman"/>
          <w:color w:val="262626"/>
          <w:spacing w:val="12"/>
          <w:szCs w:val="21"/>
        </w:rPr>
      </w:pPr>
      <w:r>
        <w:rPr>
          <w:rFonts w:ascii="Times New Roman" w:hAnsi="Times New Roman" w:cs="Times New Roman"/>
          <w:color w:val="262626"/>
          <w:spacing w:val="12"/>
          <w:szCs w:val="21"/>
        </w:rPr>
        <w:t>“robot_id”:”xx”</w:t>
      </w:r>
      <w:r>
        <w:rPr>
          <w:rFonts w:ascii="Times New Roman" w:hAnsi="Times New Roman" w:cs="Times New Roman" w:hint="eastAsia"/>
          <w:color w:val="262626"/>
          <w:spacing w:val="12"/>
          <w:szCs w:val="21"/>
        </w:rPr>
        <w:t>,</w:t>
      </w:r>
    </w:p>
    <w:p w14:paraId="242E91E8" w14:textId="77777777" w:rsidR="00FB6D3D" w:rsidRDefault="00D22A15">
      <w:pPr>
        <w:spacing w:line="360" w:lineRule="atLeast"/>
        <w:ind w:firstLineChars="285" w:firstLine="718"/>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location</w:t>
      </w: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w:t>
      </w: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1</w:t>
      </w: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w:t>
      </w:r>
    </w:p>
    <w:p w14:paraId="29A03BD6" w14:textId="77777777" w:rsidR="00FB6D3D" w:rsidRDefault="00D22A15">
      <w:pPr>
        <w:spacing w:line="360" w:lineRule="atLeast"/>
        <w:ind w:firstLineChars="285" w:firstLine="718"/>
        <w:rPr>
          <w:rFonts w:ascii="Times New Roman" w:hAnsi="Times New Roman" w:cs="Times New Roman"/>
          <w:color w:val="262626"/>
          <w:spacing w:val="12"/>
          <w:szCs w:val="21"/>
        </w:rPr>
      </w:pPr>
      <w:r>
        <w:rPr>
          <w:rFonts w:ascii="Times New Roman" w:hAnsi="Times New Roman" w:cs="Times New Roman"/>
          <w:color w:val="262626"/>
          <w:spacing w:val="12"/>
          <w:szCs w:val="21"/>
        </w:rPr>
        <w:t>“code_content”</w:t>
      </w:r>
      <w:r>
        <w:rPr>
          <w:rFonts w:ascii="Times New Roman" w:hAnsi="Times New Roman" w:cs="Times New Roman" w:hint="eastAsia"/>
          <w:color w:val="262626"/>
          <w:spacing w:val="12"/>
          <w:szCs w:val="21"/>
        </w:rPr>
        <w:t>:</w:t>
      </w: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xxx</w:t>
      </w:r>
      <w:r>
        <w:rPr>
          <w:rFonts w:ascii="Times New Roman" w:hAnsi="Times New Roman" w:cs="Times New Roman"/>
          <w:color w:val="262626"/>
          <w:spacing w:val="12"/>
          <w:szCs w:val="21"/>
        </w:rPr>
        <w:t>”</w:t>
      </w:r>
    </w:p>
    <w:p w14:paraId="03245052" w14:textId="77777777" w:rsidR="00FB6D3D" w:rsidRDefault="00D22A15">
      <w:pPr>
        <w:spacing w:line="360" w:lineRule="atLeast"/>
        <w:ind w:firstLine="504"/>
        <w:rPr>
          <w:rFonts w:ascii="Times New Roman" w:hAnsi="Times New Roman" w:cs="Times New Roman"/>
          <w:color w:val="262626"/>
          <w:spacing w:val="12"/>
          <w:szCs w:val="21"/>
        </w:rPr>
      </w:pPr>
      <w:r>
        <w:rPr>
          <w:rFonts w:ascii="Times New Roman" w:hAnsi="Times New Roman" w:cs="Times New Roman" w:hint="eastAsia"/>
          <w:color w:val="262626"/>
          <w:spacing w:val="12"/>
          <w:szCs w:val="21"/>
        </w:rPr>
        <w:t>}</w:t>
      </w:r>
    </w:p>
    <w:p w14:paraId="232A0985" w14:textId="77777777" w:rsidR="00FB6D3D" w:rsidRDefault="00D22A15">
      <w:pPr>
        <w:spacing w:line="360" w:lineRule="atLeast"/>
        <w:ind w:firstLine="506"/>
        <w:rPr>
          <w:rFonts w:ascii="Times New Roman" w:hAnsi="Times New Roman" w:cs="Times New Roman"/>
          <w:b/>
          <w:bCs/>
          <w:color w:val="262626"/>
          <w:spacing w:val="12"/>
          <w:szCs w:val="21"/>
        </w:rPr>
      </w:pPr>
      <w:r>
        <w:rPr>
          <w:rFonts w:ascii="Times New Roman" w:hAnsi="Times New Roman" w:cs="Times New Roman" w:hint="eastAsia"/>
          <w:b/>
          <w:bCs/>
          <w:color w:val="262626"/>
          <w:spacing w:val="12"/>
          <w:szCs w:val="21"/>
        </w:rPr>
        <w:t>参数说明</w:t>
      </w:r>
      <w:r>
        <w:rPr>
          <w:rFonts w:ascii="Times New Roman" w:hAnsi="Times New Roman" w:cs="Times New Roman" w:hint="eastAsia"/>
          <w:b/>
          <w:bCs/>
          <w:color w:val="262626"/>
          <w:spacing w:val="12"/>
          <w:szCs w:val="21"/>
        </w:rPr>
        <w:t>:</w:t>
      </w:r>
    </w:p>
    <w:p w14:paraId="1EBC01D9" w14:textId="77777777" w:rsidR="00FB6D3D" w:rsidRDefault="00FB6D3D">
      <w:pPr>
        <w:spacing w:line="360" w:lineRule="atLeast"/>
        <w:ind w:firstLine="506"/>
        <w:rPr>
          <w:rFonts w:ascii="Times New Roman" w:hAnsi="Times New Roman" w:cs="Times New Roman"/>
          <w:b/>
          <w:bCs/>
          <w:color w:val="262626"/>
          <w:spacing w:val="12"/>
          <w:szCs w:val="21"/>
        </w:rPr>
      </w:pPr>
    </w:p>
    <w:tbl>
      <w:tblPr>
        <w:tblStyle w:val="af2"/>
        <w:tblW w:w="9081" w:type="dxa"/>
        <w:jc w:val="center"/>
        <w:tblLayout w:type="fixed"/>
        <w:tblLook w:val="04A0" w:firstRow="1" w:lastRow="0" w:firstColumn="1" w:lastColumn="0" w:noHBand="0" w:noVBand="1"/>
      </w:tblPr>
      <w:tblGrid>
        <w:gridCol w:w="1852"/>
        <w:gridCol w:w="1276"/>
        <w:gridCol w:w="3118"/>
        <w:gridCol w:w="2835"/>
      </w:tblGrid>
      <w:tr w:rsidR="00FB6D3D" w14:paraId="42DE5272" w14:textId="77777777">
        <w:trPr>
          <w:jc w:val="center"/>
        </w:trPr>
        <w:tc>
          <w:tcPr>
            <w:tcW w:w="1852" w:type="dxa"/>
          </w:tcPr>
          <w:p w14:paraId="2D9F93BC" w14:textId="77777777" w:rsidR="00FB6D3D" w:rsidRDefault="00D22A15">
            <w:pPr>
              <w:ind w:firstLineChars="0" w:firstLine="0"/>
            </w:pPr>
            <w:r>
              <w:rPr>
                <w:rFonts w:hint="eastAsia"/>
              </w:rPr>
              <w:t>参数</w:t>
            </w:r>
          </w:p>
        </w:tc>
        <w:tc>
          <w:tcPr>
            <w:tcW w:w="1276" w:type="dxa"/>
          </w:tcPr>
          <w:p w14:paraId="5DF36C16" w14:textId="77777777" w:rsidR="00FB6D3D" w:rsidRDefault="00D22A15">
            <w:pPr>
              <w:ind w:firstLineChars="0" w:firstLine="0"/>
            </w:pPr>
            <w:r>
              <w:rPr>
                <w:rFonts w:hint="eastAsia"/>
              </w:rPr>
              <w:t>参数类型</w:t>
            </w:r>
          </w:p>
        </w:tc>
        <w:tc>
          <w:tcPr>
            <w:tcW w:w="3118" w:type="dxa"/>
          </w:tcPr>
          <w:p w14:paraId="5E866B32" w14:textId="77777777" w:rsidR="00FB6D3D" w:rsidRDefault="00D22A15">
            <w:pPr>
              <w:ind w:firstLineChars="0" w:firstLine="0"/>
            </w:pPr>
            <w:r>
              <w:rPr>
                <w:rFonts w:hint="eastAsia"/>
              </w:rPr>
              <w:t>说明</w:t>
            </w:r>
          </w:p>
        </w:tc>
        <w:tc>
          <w:tcPr>
            <w:tcW w:w="2835" w:type="dxa"/>
          </w:tcPr>
          <w:p w14:paraId="65CB49E2" w14:textId="77777777" w:rsidR="00FB6D3D" w:rsidRDefault="00D22A15">
            <w:pPr>
              <w:ind w:firstLineChars="0" w:firstLine="0"/>
            </w:pPr>
            <w:r>
              <w:rPr>
                <w:rFonts w:hint="eastAsia"/>
              </w:rPr>
              <w:t>示例值</w:t>
            </w:r>
          </w:p>
        </w:tc>
      </w:tr>
      <w:tr w:rsidR="00FB6D3D" w14:paraId="414E5E6B" w14:textId="77777777">
        <w:trPr>
          <w:jc w:val="center"/>
        </w:trPr>
        <w:tc>
          <w:tcPr>
            <w:tcW w:w="1852" w:type="dxa"/>
          </w:tcPr>
          <w:p w14:paraId="660DB61B" w14:textId="77777777" w:rsidR="00FB6D3D" w:rsidRDefault="00D22A15">
            <w:pPr>
              <w:ind w:firstLineChars="0" w:firstLine="0"/>
              <w:rPr>
                <w:rFonts w:ascii="Times New Roman" w:hAnsi="Times New Roman" w:cs="Times New Roman"/>
              </w:rPr>
            </w:pPr>
            <w:r>
              <w:rPr>
                <w:rFonts w:ascii="Times New Roman" w:hAnsi="Times New Roman" w:cs="Times New Roman"/>
                <w:color w:val="262626"/>
                <w:spacing w:val="12"/>
                <w:szCs w:val="21"/>
              </w:rPr>
              <w:t>area_</w:t>
            </w:r>
            <w:r>
              <w:rPr>
                <w:rFonts w:ascii="Times New Roman" w:hAnsi="Times New Roman" w:cs="Times New Roman" w:hint="eastAsia"/>
                <w:color w:val="262626"/>
                <w:spacing w:val="12"/>
                <w:szCs w:val="21"/>
              </w:rPr>
              <w:t>code</w:t>
            </w:r>
          </w:p>
        </w:tc>
        <w:tc>
          <w:tcPr>
            <w:tcW w:w="1276" w:type="dxa"/>
          </w:tcPr>
          <w:p w14:paraId="371009B8" w14:textId="77777777" w:rsidR="00FB6D3D" w:rsidRDefault="00D22A15">
            <w:pPr>
              <w:ind w:firstLineChars="0" w:firstLine="0"/>
            </w:pPr>
            <w:r>
              <w:t>string</w:t>
            </w:r>
          </w:p>
        </w:tc>
        <w:tc>
          <w:tcPr>
            <w:tcW w:w="3118" w:type="dxa"/>
          </w:tcPr>
          <w:p w14:paraId="7D519E7F" w14:textId="77777777" w:rsidR="00FB6D3D" w:rsidRDefault="00D22A15">
            <w:pPr>
              <w:ind w:firstLineChars="0" w:firstLine="0"/>
            </w:pPr>
            <w:r>
              <w:rPr>
                <w:rFonts w:hint="eastAsia"/>
              </w:rPr>
              <w:t>功能区域编码参数，值：</w:t>
            </w:r>
            <w:r>
              <w:t>3</w:t>
            </w:r>
          </w:p>
        </w:tc>
        <w:tc>
          <w:tcPr>
            <w:tcW w:w="2835" w:type="dxa"/>
          </w:tcPr>
          <w:p w14:paraId="3F3A795B" w14:textId="77777777" w:rsidR="00FB6D3D" w:rsidRDefault="00D22A15">
            <w:pPr>
              <w:ind w:firstLineChars="0" w:firstLine="0"/>
            </w:pPr>
            <w:r>
              <w:rPr>
                <w:rFonts w:hint="eastAsia"/>
              </w:rPr>
              <w:t>详情请参见</w:t>
            </w:r>
            <w:r>
              <w:rPr>
                <w:rFonts w:hint="eastAsia"/>
              </w:rPr>
              <w:t>3</w:t>
            </w:r>
            <w:r>
              <w:t>.1</w:t>
            </w:r>
          </w:p>
        </w:tc>
      </w:tr>
      <w:tr w:rsidR="00FB6D3D" w14:paraId="2561A506" w14:textId="77777777">
        <w:trPr>
          <w:jc w:val="center"/>
        </w:trPr>
        <w:tc>
          <w:tcPr>
            <w:tcW w:w="1852" w:type="dxa"/>
          </w:tcPr>
          <w:p w14:paraId="7688F7D9" w14:textId="77777777" w:rsidR="00FB6D3D" w:rsidRDefault="00D22A15">
            <w:pPr>
              <w:ind w:firstLineChars="0" w:firstLine="0"/>
              <w:rPr>
                <w:rFonts w:ascii="Times New Roman" w:hAnsi="Times New Roman" w:cs="Times New Roman"/>
                <w:color w:val="262626"/>
                <w:spacing w:val="12"/>
                <w:szCs w:val="21"/>
              </w:rPr>
            </w:pPr>
            <w:r>
              <w:rPr>
                <w:rFonts w:ascii="Times New Roman" w:hAnsi="Times New Roman" w:cs="Times New Roman"/>
                <w:color w:val="262626"/>
                <w:spacing w:val="12"/>
                <w:szCs w:val="21"/>
              </w:rPr>
              <w:t>p</w:t>
            </w:r>
            <w:r>
              <w:rPr>
                <w:rFonts w:ascii="Times New Roman" w:hAnsi="Times New Roman" w:cs="Times New Roman" w:hint="eastAsia"/>
                <w:color w:val="262626"/>
                <w:spacing w:val="12"/>
                <w:szCs w:val="21"/>
              </w:rPr>
              <w:t>art</w:t>
            </w:r>
            <w:r>
              <w:rPr>
                <w:rFonts w:ascii="Times New Roman" w:hAnsi="Times New Roman" w:cs="Times New Roman"/>
                <w:color w:val="262626"/>
                <w:spacing w:val="12"/>
                <w:szCs w:val="21"/>
              </w:rPr>
              <w:t>_code</w:t>
            </w:r>
          </w:p>
        </w:tc>
        <w:tc>
          <w:tcPr>
            <w:tcW w:w="1276" w:type="dxa"/>
          </w:tcPr>
          <w:p w14:paraId="7F993CE2" w14:textId="77777777" w:rsidR="00FB6D3D" w:rsidRDefault="00D22A15">
            <w:pPr>
              <w:ind w:firstLineChars="0" w:firstLine="0"/>
            </w:pPr>
            <w:r>
              <w:t>string</w:t>
            </w:r>
          </w:p>
        </w:tc>
        <w:tc>
          <w:tcPr>
            <w:tcW w:w="3118" w:type="dxa"/>
          </w:tcPr>
          <w:p w14:paraId="34C1B073" w14:textId="77777777" w:rsidR="00FB6D3D" w:rsidRDefault="00D22A15">
            <w:pPr>
              <w:ind w:firstLineChars="0" w:firstLine="0"/>
            </w:pPr>
            <w:r>
              <w:rPr>
                <w:rFonts w:hint="eastAsia"/>
              </w:rPr>
              <w:t>零件编码</w:t>
            </w:r>
          </w:p>
        </w:tc>
        <w:tc>
          <w:tcPr>
            <w:tcW w:w="2835" w:type="dxa"/>
          </w:tcPr>
          <w:p w14:paraId="059AF97B" w14:textId="77777777" w:rsidR="00FB6D3D" w:rsidRDefault="00FB6D3D">
            <w:pPr>
              <w:ind w:firstLineChars="0" w:firstLine="0"/>
            </w:pPr>
          </w:p>
        </w:tc>
      </w:tr>
      <w:tr w:rsidR="00FB6D3D" w14:paraId="1C7B6728" w14:textId="77777777">
        <w:trPr>
          <w:jc w:val="center"/>
        </w:trPr>
        <w:tc>
          <w:tcPr>
            <w:tcW w:w="1852" w:type="dxa"/>
          </w:tcPr>
          <w:p w14:paraId="2E0499A4" w14:textId="77777777" w:rsidR="00FB6D3D" w:rsidRDefault="00D22A15">
            <w:pPr>
              <w:ind w:firstLineChars="0" w:firstLine="0"/>
              <w:rPr>
                <w:rFonts w:ascii="Times New Roman" w:hAnsi="Times New Roman" w:cs="Times New Roman"/>
                <w:color w:val="262626"/>
                <w:spacing w:val="12"/>
                <w:szCs w:val="21"/>
              </w:rPr>
            </w:pPr>
            <w:r>
              <w:rPr>
                <w:rFonts w:ascii="Times New Roman" w:hAnsi="Times New Roman" w:cs="Times New Roman"/>
                <w:color w:val="262626"/>
                <w:spacing w:val="12"/>
                <w:szCs w:val="21"/>
              </w:rPr>
              <w:t>plate_id</w:t>
            </w:r>
          </w:p>
        </w:tc>
        <w:tc>
          <w:tcPr>
            <w:tcW w:w="1276" w:type="dxa"/>
          </w:tcPr>
          <w:p w14:paraId="018706D8" w14:textId="77777777" w:rsidR="00FB6D3D" w:rsidRDefault="00D22A15">
            <w:pPr>
              <w:ind w:firstLineChars="0" w:firstLine="0"/>
            </w:pPr>
            <w:r>
              <w:t>string</w:t>
            </w:r>
          </w:p>
        </w:tc>
        <w:tc>
          <w:tcPr>
            <w:tcW w:w="3118" w:type="dxa"/>
          </w:tcPr>
          <w:p w14:paraId="341E2CEA" w14:textId="77777777" w:rsidR="00FB6D3D" w:rsidRDefault="00D22A15">
            <w:pPr>
              <w:ind w:firstLineChars="0" w:firstLine="0"/>
            </w:pPr>
            <w:r>
              <w:rPr>
                <w:rFonts w:hint="eastAsia"/>
              </w:rPr>
              <w:t>钢板编号</w:t>
            </w:r>
          </w:p>
        </w:tc>
        <w:tc>
          <w:tcPr>
            <w:tcW w:w="2835" w:type="dxa"/>
          </w:tcPr>
          <w:p w14:paraId="04ADD971" w14:textId="77777777" w:rsidR="00FB6D3D" w:rsidRDefault="00FB6D3D">
            <w:pPr>
              <w:ind w:firstLineChars="0" w:firstLine="0"/>
            </w:pPr>
          </w:p>
        </w:tc>
      </w:tr>
      <w:tr w:rsidR="00FB6D3D" w14:paraId="580DDADF" w14:textId="77777777">
        <w:trPr>
          <w:jc w:val="center"/>
        </w:trPr>
        <w:tc>
          <w:tcPr>
            <w:tcW w:w="1852" w:type="dxa"/>
          </w:tcPr>
          <w:p w14:paraId="453133F9" w14:textId="77777777" w:rsidR="00FB6D3D" w:rsidRDefault="00D22A15">
            <w:pPr>
              <w:ind w:firstLineChars="0" w:firstLine="0"/>
              <w:rPr>
                <w:rFonts w:ascii="Times New Roman" w:hAnsi="Times New Roman" w:cs="Times New Roman"/>
                <w:color w:val="262626"/>
                <w:spacing w:val="12"/>
                <w:szCs w:val="21"/>
              </w:rPr>
            </w:pPr>
            <w:r>
              <w:rPr>
                <w:rFonts w:ascii="Times New Roman" w:hAnsi="Times New Roman" w:cs="Times New Roman"/>
                <w:color w:val="262626"/>
                <w:spacing w:val="12"/>
                <w:szCs w:val="21"/>
              </w:rPr>
              <w:t>robot_id</w:t>
            </w:r>
          </w:p>
        </w:tc>
        <w:tc>
          <w:tcPr>
            <w:tcW w:w="1276" w:type="dxa"/>
          </w:tcPr>
          <w:p w14:paraId="0BA3AFC3" w14:textId="77777777" w:rsidR="00FB6D3D" w:rsidRDefault="00D22A15">
            <w:pPr>
              <w:ind w:firstLineChars="0" w:firstLine="0"/>
            </w:pPr>
            <w:r>
              <w:t>s</w:t>
            </w:r>
            <w:r>
              <w:rPr>
                <w:rFonts w:hint="eastAsia"/>
              </w:rPr>
              <w:t>tring</w:t>
            </w:r>
          </w:p>
        </w:tc>
        <w:tc>
          <w:tcPr>
            <w:tcW w:w="3118" w:type="dxa"/>
          </w:tcPr>
          <w:p w14:paraId="219A94F9" w14:textId="77777777" w:rsidR="00FB6D3D" w:rsidRDefault="00D22A15">
            <w:pPr>
              <w:ind w:firstLineChars="0" w:firstLine="0"/>
            </w:pPr>
            <w:r>
              <w:rPr>
                <w:rFonts w:hint="eastAsia"/>
              </w:rPr>
              <w:t>机器人编号</w:t>
            </w:r>
          </w:p>
        </w:tc>
        <w:tc>
          <w:tcPr>
            <w:tcW w:w="2835" w:type="dxa"/>
          </w:tcPr>
          <w:p w14:paraId="4251D2B9" w14:textId="77777777" w:rsidR="00FB6D3D" w:rsidRDefault="00D22A15">
            <w:pPr>
              <w:ind w:firstLineChars="0" w:firstLine="0"/>
              <w:rPr>
                <w:rFonts w:ascii="Times New Roman" w:hAnsi="Times New Roman" w:cs="Times New Roman"/>
                <w:color w:val="262626"/>
                <w:spacing w:val="12"/>
                <w:szCs w:val="21"/>
              </w:rPr>
            </w:pPr>
            <w:r>
              <w:rPr>
                <w:rFonts w:ascii="Times New Roman" w:hAnsi="Times New Roman" w:cs="Times New Roman" w:hint="eastAsia"/>
                <w:color w:val="262626"/>
                <w:spacing w:val="12"/>
                <w:szCs w:val="21"/>
              </w:rPr>
              <w:t>详情参见如上截图编号</w:t>
            </w:r>
          </w:p>
        </w:tc>
      </w:tr>
      <w:tr w:rsidR="00FB6D3D" w14:paraId="2718D4D4" w14:textId="77777777">
        <w:trPr>
          <w:jc w:val="center"/>
        </w:trPr>
        <w:tc>
          <w:tcPr>
            <w:tcW w:w="1852" w:type="dxa"/>
          </w:tcPr>
          <w:p w14:paraId="26928AC9" w14:textId="77777777" w:rsidR="00FB6D3D" w:rsidRDefault="00D22A15">
            <w:pPr>
              <w:ind w:firstLineChars="0" w:firstLine="0"/>
              <w:rPr>
                <w:rFonts w:ascii="Times New Roman" w:hAnsi="Times New Roman" w:cs="Times New Roman"/>
                <w:color w:val="262626"/>
                <w:spacing w:val="12"/>
                <w:szCs w:val="21"/>
              </w:rPr>
            </w:pPr>
            <w:r>
              <w:rPr>
                <w:rFonts w:ascii="Times New Roman" w:hAnsi="Times New Roman" w:cs="Times New Roman" w:hint="eastAsia"/>
                <w:color w:val="262626"/>
                <w:spacing w:val="12"/>
                <w:szCs w:val="21"/>
              </w:rPr>
              <w:t>code_content</w:t>
            </w:r>
          </w:p>
        </w:tc>
        <w:tc>
          <w:tcPr>
            <w:tcW w:w="1276" w:type="dxa"/>
          </w:tcPr>
          <w:p w14:paraId="5EE2F877" w14:textId="77777777" w:rsidR="00FB6D3D" w:rsidRDefault="00D22A15">
            <w:pPr>
              <w:ind w:firstLineChars="0" w:firstLine="0"/>
            </w:pPr>
            <w:r>
              <w:t>s</w:t>
            </w:r>
            <w:r>
              <w:rPr>
                <w:rFonts w:hint="eastAsia"/>
              </w:rPr>
              <w:t>tring</w:t>
            </w:r>
          </w:p>
        </w:tc>
        <w:tc>
          <w:tcPr>
            <w:tcW w:w="3118" w:type="dxa"/>
          </w:tcPr>
          <w:p w14:paraId="4462D6F4" w14:textId="77777777" w:rsidR="00FB6D3D" w:rsidRDefault="00D22A15">
            <w:pPr>
              <w:ind w:firstLineChars="0" w:firstLine="0"/>
            </w:pPr>
            <w:r>
              <w:rPr>
                <w:rFonts w:hint="eastAsia"/>
              </w:rPr>
              <w:t>喷码内容</w:t>
            </w:r>
          </w:p>
        </w:tc>
        <w:tc>
          <w:tcPr>
            <w:tcW w:w="2835" w:type="dxa"/>
          </w:tcPr>
          <w:p w14:paraId="1EDD33CC" w14:textId="77777777" w:rsidR="00FB6D3D" w:rsidRDefault="00FB6D3D">
            <w:pPr>
              <w:ind w:firstLineChars="0" w:firstLine="0"/>
              <w:rPr>
                <w:rFonts w:ascii="Times New Roman" w:hAnsi="Times New Roman" w:cs="Times New Roman"/>
                <w:color w:val="262626"/>
                <w:spacing w:val="12"/>
                <w:szCs w:val="21"/>
              </w:rPr>
            </w:pPr>
          </w:p>
        </w:tc>
      </w:tr>
    </w:tbl>
    <w:p w14:paraId="7EA999EF" w14:textId="77777777" w:rsidR="00FB6D3D" w:rsidRDefault="00FB6D3D">
      <w:pPr>
        <w:spacing w:line="360" w:lineRule="atLeast"/>
        <w:ind w:firstLineChars="0" w:firstLine="0"/>
      </w:pPr>
    </w:p>
    <w:p w14:paraId="4B836C9F" w14:textId="77777777" w:rsidR="00FB6D3D" w:rsidRDefault="00D22A15">
      <w:pPr>
        <w:pStyle w:val="af6"/>
        <w:ind w:left="420" w:firstLineChars="0" w:firstLine="0"/>
        <w:rPr>
          <w:rStyle w:val="af3"/>
        </w:rPr>
      </w:pPr>
      <w:r>
        <w:rPr>
          <w:rStyle w:val="af3"/>
          <w:rFonts w:hint="eastAsia"/>
        </w:rPr>
        <w:t>返回结果：</w:t>
      </w:r>
    </w:p>
    <w:p w14:paraId="0BEAE0EA" w14:textId="77777777" w:rsidR="00FB6D3D" w:rsidRDefault="00D22A15">
      <w:pPr>
        <w:pStyle w:val="af6"/>
        <w:ind w:left="420" w:firstLineChars="0" w:firstLine="0"/>
        <w:rPr>
          <w:rFonts w:ascii="Times New Roman" w:hAnsi="Times New Roman" w:cs="Times New Roman"/>
          <w:color w:val="262626"/>
          <w:spacing w:val="12"/>
          <w:szCs w:val="21"/>
        </w:rPr>
      </w:pPr>
      <w:r>
        <w:rPr>
          <w:rFonts w:ascii="Times New Roman" w:hAnsi="Times New Roman" w:cs="Times New Roman" w:hint="eastAsia"/>
          <w:color w:val="262626"/>
          <w:spacing w:val="12"/>
          <w:szCs w:val="21"/>
        </w:rPr>
        <w:t>{</w:t>
      </w:r>
    </w:p>
    <w:p w14:paraId="4CC3199E" w14:textId="77777777" w:rsidR="00FB6D3D" w:rsidRDefault="00D22A15">
      <w:pPr>
        <w:pStyle w:val="af6"/>
        <w:ind w:left="420" w:firstLineChars="0" w:firstLine="300"/>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code</w:t>
      </w: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 xml:space="preserve">: </w:t>
      </w:r>
      <w:r>
        <w:rPr>
          <w:rFonts w:ascii="Times New Roman" w:hAnsi="Times New Roman" w:cs="Times New Roman"/>
          <w:color w:val="262626"/>
          <w:spacing w:val="12"/>
          <w:szCs w:val="21"/>
        </w:rPr>
        <w:t>20</w:t>
      </w:r>
      <w:r>
        <w:rPr>
          <w:rFonts w:ascii="Times New Roman" w:hAnsi="Times New Roman" w:cs="Times New Roman" w:hint="eastAsia"/>
          <w:color w:val="262626"/>
          <w:spacing w:val="12"/>
          <w:szCs w:val="21"/>
        </w:rPr>
        <w:t>0,</w:t>
      </w:r>
    </w:p>
    <w:p w14:paraId="73BAAD78" w14:textId="77777777" w:rsidR="00FB6D3D" w:rsidRDefault="00D22A15">
      <w:pPr>
        <w:pStyle w:val="af6"/>
        <w:ind w:left="420" w:firstLineChars="0" w:firstLine="300"/>
        <w:rPr>
          <w:rFonts w:ascii="Times New Roman" w:hAnsi="Times New Roman" w:cs="Times New Roman"/>
          <w:color w:val="262626"/>
          <w:spacing w:val="12"/>
          <w:szCs w:val="21"/>
        </w:rPr>
      </w:pPr>
      <w:r>
        <w:rPr>
          <w:rFonts w:ascii="Times New Roman" w:hAnsi="Times New Roman" w:cs="Times New Roman"/>
          <w:color w:val="262626"/>
          <w:spacing w:val="12"/>
          <w:szCs w:val="21"/>
        </w:rPr>
        <w:t>“msg”</w:t>
      </w:r>
      <w:r>
        <w:rPr>
          <w:rFonts w:ascii="Times New Roman" w:hAnsi="Times New Roman" w:cs="Times New Roman" w:hint="eastAsia"/>
          <w:color w:val="262626"/>
          <w:spacing w:val="12"/>
          <w:szCs w:val="21"/>
        </w:rPr>
        <w:t xml:space="preserve">: </w:t>
      </w: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success</w:t>
      </w: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w:t>
      </w:r>
    </w:p>
    <w:p w14:paraId="5B9DC416" w14:textId="77777777" w:rsidR="00FB6D3D" w:rsidRDefault="00D22A15">
      <w:pPr>
        <w:pStyle w:val="af6"/>
        <w:ind w:left="420" w:firstLineChars="0" w:firstLine="300"/>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data</w:t>
      </w: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 xml:space="preserve">: </w:t>
      </w:r>
      <w:r>
        <w:rPr>
          <w:rFonts w:ascii="Times New Roman" w:hAnsi="Times New Roman" w:cs="Times New Roman"/>
          <w:color w:val="262626"/>
          <w:spacing w:val="12"/>
          <w:szCs w:val="21"/>
        </w:rPr>
        <w:t>“”</w:t>
      </w:r>
    </w:p>
    <w:p w14:paraId="4E78649F" w14:textId="77777777" w:rsidR="00FB6D3D" w:rsidRDefault="00D22A15">
      <w:pPr>
        <w:ind w:firstLineChars="179" w:firstLine="451"/>
        <w:rPr>
          <w:rFonts w:ascii="Times New Roman" w:hAnsi="Times New Roman" w:cs="Times New Roman"/>
          <w:color w:val="262626"/>
          <w:spacing w:val="12"/>
          <w:szCs w:val="21"/>
        </w:rPr>
      </w:pPr>
      <w:r>
        <w:rPr>
          <w:rFonts w:ascii="Times New Roman" w:hAnsi="Times New Roman" w:cs="Times New Roman" w:hint="eastAsia"/>
          <w:color w:val="262626"/>
          <w:spacing w:val="12"/>
          <w:szCs w:val="21"/>
        </w:rPr>
        <w:t>}</w:t>
      </w:r>
    </w:p>
    <w:tbl>
      <w:tblPr>
        <w:tblStyle w:val="af2"/>
        <w:tblW w:w="8642" w:type="dxa"/>
        <w:jc w:val="center"/>
        <w:tblLayout w:type="fixed"/>
        <w:tblLook w:val="04A0" w:firstRow="1" w:lastRow="0" w:firstColumn="1" w:lastColumn="0" w:noHBand="0" w:noVBand="1"/>
      </w:tblPr>
      <w:tblGrid>
        <w:gridCol w:w="1413"/>
        <w:gridCol w:w="1276"/>
        <w:gridCol w:w="2976"/>
        <w:gridCol w:w="2977"/>
      </w:tblGrid>
      <w:tr w:rsidR="00FB6D3D" w14:paraId="3051AE9E" w14:textId="77777777">
        <w:trPr>
          <w:jc w:val="center"/>
        </w:trPr>
        <w:tc>
          <w:tcPr>
            <w:tcW w:w="1413" w:type="dxa"/>
          </w:tcPr>
          <w:p w14:paraId="7BB8FF6D" w14:textId="77777777" w:rsidR="00FB6D3D" w:rsidRDefault="00D22A15">
            <w:pPr>
              <w:ind w:firstLineChars="0" w:firstLine="0"/>
            </w:pPr>
            <w:r>
              <w:rPr>
                <w:rFonts w:hint="eastAsia"/>
              </w:rPr>
              <w:t>参数</w:t>
            </w:r>
          </w:p>
        </w:tc>
        <w:tc>
          <w:tcPr>
            <w:tcW w:w="1276" w:type="dxa"/>
          </w:tcPr>
          <w:p w14:paraId="032BE65F" w14:textId="77777777" w:rsidR="00FB6D3D" w:rsidRDefault="00D22A15">
            <w:pPr>
              <w:ind w:firstLineChars="0" w:firstLine="0"/>
            </w:pPr>
            <w:r>
              <w:rPr>
                <w:rFonts w:hint="eastAsia"/>
              </w:rPr>
              <w:t>参数类型</w:t>
            </w:r>
          </w:p>
        </w:tc>
        <w:tc>
          <w:tcPr>
            <w:tcW w:w="2976" w:type="dxa"/>
          </w:tcPr>
          <w:p w14:paraId="46318209" w14:textId="77777777" w:rsidR="00FB6D3D" w:rsidRDefault="00D22A15">
            <w:pPr>
              <w:ind w:firstLineChars="0" w:firstLine="0"/>
            </w:pPr>
            <w:r>
              <w:rPr>
                <w:rFonts w:hint="eastAsia"/>
              </w:rPr>
              <w:t>说明</w:t>
            </w:r>
          </w:p>
        </w:tc>
        <w:tc>
          <w:tcPr>
            <w:tcW w:w="2977" w:type="dxa"/>
          </w:tcPr>
          <w:p w14:paraId="74565D99" w14:textId="77777777" w:rsidR="00FB6D3D" w:rsidRDefault="00D22A15">
            <w:pPr>
              <w:ind w:firstLineChars="0" w:firstLine="0"/>
            </w:pPr>
            <w:r>
              <w:rPr>
                <w:rFonts w:hint="eastAsia"/>
              </w:rPr>
              <w:t>示例值</w:t>
            </w:r>
          </w:p>
        </w:tc>
      </w:tr>
      <w:tr w:rsidR="00FB6D3D" w14:paraId="1A95DAE5" w14:textId="77777777">
        <w:trPr>
          <w:jc w:val="center"/>
        </w:trPr>
        <w:tc>
          <w:tcPr>
            <w:tcW w:w="1413" w:type="dxa"/>
          </w:tcPr>
          <w:p w14:paraId="48A4BCF0" w14:textId="77777777" w:rsidR="00FB6D3D" w:rsidRDefault="00D22A15">
            <w:pPr>
              <w:ind w:firstLineChars="0" w:firstLine="0"/>
              <w:rPr>
                <w:rFonts w:ascii="Times New Roman" w:hAnsi="Times New Roman" w:cs="Times New Roman"/>
              </w:rPr>
            </w:pPr>
            <w:r>
              <w:rPr>
                <w:rFonts w:ascii="Times New Roman" w:hAnsi="Times New Roman" w:cs="Times New Roman" w:hint="eastAsia"/>
                <w:color w:val="262626"/>
                <w:spacing w:val="12"/>
                <w:szCs w:val="21"/>
              </w:rPr>
              <w:t>code</w:t>
            </w:r>
          </w:p>
        </w:tc>
        <w:tc>
          <w:tcPr>
            <w:tcW w:w="1276" w:type="dxa"/>
          </w:tcPr>
          <w:p w14:paraId="72F11F59" w14:textId="77777777" w:rsidR="00FB6D3D" w:rsidRDefault="00D22A15">
            <w:pPr>
              <w:ind w:firstLineChars="0" w:firstLine="0"/>
            </w:pPr>
            <w:r>
              <w:rPr>
                <w:rFonts w:hint="eastAsia"/>
              </w:rPr>
              <w:t>int</w:t>
            </w:r>
          </w:p>
        </w:tc>
        <w:tc>
          <w:tcPr>
            <w:tcW w:w="2976" w:type="dxa"/>
          </w:tcPr>
          <w:p w14:paraId="274C8335" w14:textId="77777777" w:rsidR="00FB6D3D" w:rsidRDefault="00D22A15">
            <w:pPr>
              <w:ind w:firstLineChars="0" w:firstLine="0"/>
            </w:pPr>
            <w:r>
              <w:rPr>
                <w:rFonts w:hint="eastAsia"/>
              </w:rPr>
              <w:t>返回码</w:t>
            </w:r>
          </w:p>
        </w:tc>
        <w:tc>
          <w:tcPr>
            <w:tcW w:w="2977" w:type="dxa"/>
          </w:tcPr>
          <w:p w14:paraId="3D52550E" w14:textId="77777777" w:rsidR="00FB6D3D" w:rsidRDefault="00D22A15">
            <w:pPr>
              <w:ind w:firstLineChars="0" w:firstLine="0"/>
            </w:pPr>
            <w:r>
              <w:t>20</w:t>
            </w:r>
            <w:r>
              <w:rPr>
                <w:rFonts w:hint="eastAsia"/>
              </w:rPr>
              <w:t>0</w:t>
            </w:r>
            <w:r>
              <w:rPr>
                <w:rFonts w:hint="eastAsia"/>
              </w:rPr>
              <w:t>为成功；</w:t>
            </w:r>
            <w:r>
              <w:rPr>
                <w:rFonts w:hint="eastAsia"/>
              </w:rPr>
              <w:t>4</w:t>
            </w:r>
            <w:r>
              <w:t>00</w:t>
            </w:r>
            <w:r>
              <w:rPr>
                <w:rFonts w:hint="eastAsia"/>
              </w:rPr>
              <w:t>为失败</w:t>
            </w:r>
          </w:p>
        </w:tc>
      </w:tr>
      <w:tr w:rsidR="00FB6D3D" w14:paraId="6BC11530" w14:textId="77777777">
        <w:trPr>
          <w:jc w:val="center"/>
        </w:trPr>
        <w:tc>
          <w:tcPr>
            <w:tcW w:w="1413" w:type="dxa"/>
          </w:tcPr>
          <w:p w14:paraId="01FB50BF" w14:textId="77777777" w:rsidR="00FB6D3D" w:rsidRDefault="00D22A15">
            <w:pPr>
              <w:ind w:firstLineChars="0" w:firstLine="0"/>
              <w:rPr>
                <w:rFonts w:ascii="Times New Roman" w:hAnsi="Times New Roman" w:cs="Times New Roman"/>
              </w:rPr>
            </w:pPr>
            <w:r>
              <w:rPr>
                <w:rFonts w:ascii="Times New Roman" w:hAnsi="Times New Roman" w:cs="Times New Roman"/>
                <w:color w:val="262626"/>
                <w:spacing w:val="12"/>
                <w:szCs w:val="21"/>
              </w:rPr>
              <w:t>msg</w:t>
            </w:r>
          </w:p>
        </w:tc>
        <w:tc>
          <w:tcPr>
            <w:tcW w:w="1276" w:type="dxa"/>
          </w:tcPr>
          <w:p w14:paraId="215562CA" w14:textId="77777777" w:rsidR="00FB6D3D" w:rsidRDefault="00D22A15">
            <w:pPr>
              <w:ind w:firstLineChars="0" w:firstLine="0"/>
            </w:pPr>
            <w:r>
              <w:rPr>
                <w:rFonts w:hint="eastAsia"/>
              </w:rPr>
              <w:t>string</w:t>
            </w:r>
          </w:p>
        </w:tc>
        <w:tc>
          <w:tcPr>
            <w:tcW w:w="2976" w:type="dxa"/>
          </w:tcPr>
          <w:p w14:paraId="63BBAA16" w14:textId="77777777" w:rsidR="00FB6D3D" w:rsidRDefault="00D22A15">
            <w:pPr>
              <w:ind w:firstLineChars="0" w:firstLine="0"/>
            </w:pPr>
            <w:r>
              <w:t>对返回码的文本描述内容</w:t>
            </w:r>
          </w:p>
        </w:tc>
        <w:tc>
          <w:tcPr>
            <w:tcW w:w="2977" w:type="dxa"/>
          </w:tcPr>
          <w:p w14:paraId="31790282" w14:textId="77777777" w:rsidR="00FB6D3D" w:rsidRDefault="00D22A15">
            <w:pPr>
              <w:ind w:firstLineChars="0" w:firstLine="0"/>
              <w:rPr>
                <w:rFonts w:ascii="Times New Roman" w:hAnsi="Times New Roman" w:cs="Times New Roman"/>
              </w:rPr>
            </w:pPr>
            <w:r>
              <w:rPr>
                <w:rFonts w:ascii="Times New Roman" w:hAnsi="Times New Roman" w:cs="Times New Roman"/>
              </w:rPr>
              <w:t>“success”</w:t>
            </w:r>
            <w:r>
              <w:rPr>
                <w:rFonts w:ascii="Times New Roman" w:hAnsi="Times New Roman" w:cs="Times New Roman"/>
              </w:rPr>
              <w:t>表示</w:t>
            </w:r>
            <w:r>
              <w:rPr>
                <w:rFonts w:ascii="Times New Roman" w:hAnsi="Times New Roman" w:cs="Times New Roman" w:hint="eastAsia"/>
              </w:rPr>
              <w:t>查询</w:t>
            </w:r>
            <w:r>
              <w:rPr>
                <w:rFonts w:ascii="Times New Roman" w:hAnsi="Times New Roman" w:cs="Times New Roman"/>
              </w:rPr>
              <w:t>成功</w:t>
            </w:r>
          </w:p>
          <w:p w14:paraId="0A61FA04" w14:textId="77777777" w:rsidR="00FB6D3D" w:rsidRDefault="00D22A15">
            <w:pPr>
              <w:ind w:firstLineChars="0" w:firstLine="0"/>
              <w:rPr>
                <w:rFonts w:ascii="Times New Roman" w:hAnsi="Times New Roman" w:cs="Times New Roman"/>
              </w:rPr>
            </w:pPr>
            <w:r>
              <w:rPr>
                <w:rFonts w:ascii="Times New Roman" w:hAnsi="Times New Roman" w:cs="Times New Roman"/>
              </w:rPr>
              <w:t>”error”</w:t>
            </w:r>
            <w:r>
              <w:rPr>
                <w:rFonts w:ascii="Times New Roman" w:hAnsi="Times New Roman" w:cs="Times New Roman"/>
              </w:rPr>
              <w:t>表示</w:t>
            </w:r>
            <w:r>
              <w:rPr>
                <w:rFonts w:ascii="Times New Roman" w:hAnsi="Times New Roman" w:cs="Times New Roman" w:hint="eastAsia"/>
              </w:rPr>
              <w:t>查询失败</w:t>
            </w:r>
          </w:p>
        </w:tc>
      </w:tr>
      <w:tr w:rsidR="00FB6D3D" w14:paraId="21B26581" w14:textId="77777777">
        <w:trPr>
          <w:jc w:val="center"/>
        </w:trPr>
        <w:tc>
          <w:tcPr>
            <w:tcW w:w="1413" w:type="dxa"/>
          </w:tcPr>
          <w:p w14:paraId="6956B2F1" w14:textId="77777777" w:rsidR="00FB6D3D" w:rsidRDefault="00D22A15">
            <w:pPr>
              <w:ind w:firstLineChars="0" w:firstLine="0"/>
              <w:rPr>
                <w:rFonts w:ascii="Times New Roman" w:hAnsi="Times New Roman" w:cs="Times New Roman"/>
                <w:color w:val="262626"/>
                <w:spacing w:val="12"/>
                <w:szCs w:val="21"/>
              </w:rPr>
            </w:pPr>
            <w:r>
              <w:rPr>
                <w:rFonts w:ascii="Times New Roman" w:hAnsi="Times New Roman" w:cs="Times New Roman"/>
                <w:color w:val="262626"/>
                <w:spacing w:val="12"/>
                <w:szCs w:val="21"/>
              </w:rPr>
              <w:t>data</w:t>
            </w:r>
          </w:p>
        </w:tc>
        <w:tc>
          <w:tcPr>
            <w:tcW w:w="1276" w:type="dxa"/>
          </w:tcPr>
          <w:p w14:paraId="3E1BC5F5" w14:textId="77777777" w:rsidR="00FB6D3D" w:rsidRDefault="00D22A15">
            <w:pPr>
              <w:ind w:firstLineChars="0" w:firstLine="0"/>
            </w:pPr>
            <w:r>
              <w:rPr>
                <w:rFonts w:hint="eastAsia"/>
              </w:rPr>
              <w:t>string</w:t>
            </w:r>
          </w:p>
        </w:tc>
        <w:tc>
          <w:tcPr>
            <w:tcW w:w="2976" w:type="dxa"/>
          </w:tcPr>
          <w:p w14:paraId="4A860BE3" w14:textId="77777777" w:rsidR="00FB6D3D" w:rsidRDefault="00D22A15">
            <w:pPr>
              <w:ind w:firstLineChars="0" w:firstLine="0"/>
            </w:pPr>
            <w:r>
              <w:rPr>
                <w:rFonts w:hint="eastAsia"/>
              </w:rPr>
              <w:t>错误情况的异常信息</w:t>
            </w:r>
          </w:p>
        </w:tc>
        <w:tc>
          <w:tcPr>
            <w:tcW w:w="2977" w:type="dxa"/>
          </w:tcPr>
          <w:p w14:paraId="1382F309" w14:textId="77777777" w:rsidR="00FB6D3D" w:rsidRDefault="00FB6D3D">
            <w:pPr>
              <w:ind w:firstLineChars="0" w:firstLine="0"/>
              <w:rPr>
                <w:rFonts w:ascii="Times New Roman" w:hAnsi="Times New Roman" w:cs="Times New Roman"/>
              </w:rPr>
            </w:pPr>
          </w:p>
        </w:tc>
      </w:tr>
    </w:tbl>
    <w:p w14:paraId="53ECD968" w14:textId="77777777" w:rsidR="00FB6D3D" w:rsidRDefault="00D22A15">
      <w:pPr>
        <w:pStyle w:val="2"/>
        <w:numPr>
          <w:ilvl w:val="1"/>
          <w:numId w:val="21"/>
        </w:numPr>
        <w:spacing w:before="120"/>
        <w:rPr>
          <w:rFonts w:ascii="宋体" w:eastAsia="宋体" w:hAnsi="宋体"/>
          <w:szCs w:val="30"/>
        </w:rPr>
      </w:pPr>
      <w:bookmarkStart w:id="61" w:name="_Toc26377"/>
      <w:r>
        <w:rPr>
          <w:rFonts w:ascii="宋体" w:eastAsia="宋体" w:hAnsi="宋体" w:hint="eastAsia"/>
          <w:szCs w:val="30"/>
        </w:rPr>
        <w:lastRenderedPageBreak/>
        <w:t>零件移动到位</w:t>
      </w:r>
      <w:bookmarkEnd w:id="61"/>
    </w:p>
    <w:p w14:paraId="405D58ED" w14:textId="77777777" w:rsidR="00FB6D3D" w:rsidRDefault="00D22A15">
      <w:pPr>
        <w:pStyle w:val="af6"/>
        <w:ind w:left="420" w:firstLineChars="0" w:firstLine="0"/>
      </w:pPr>
      <w:r>
        <w:rPr>
          <w:b/>
          <w:bCs/>
        </w:rPr>
        <w:t>请求方式</w:t>
      </w:r>
      <w:r>
        <w:t>：</w:t>
      </w:r>
      <w:r>
        <w:t>POST</w:t>
      </w:r>
      <w:r>
        <w:t>（</w:t>
      </w:r>
      <w:r>
        <w:t>HTTP</w:t>
      </w:r>
      <w:r>
        <w:t>）</w:t>
      </w:r>
    </w:p>
    <w:p w14:paraId="58295663" w14:textId="77777777" w:rsidR="00FB6D3D" w:rsidRDefault="00D22A15">
      <w:pPr>
        <w:pStyle w:val="af6"/>
        <w:spacing w:line="360" w:lineRule="atLeast"/>
        <w:ind w:left="420" w:firstLineChars="0" w:firstLine="0"/>
        <w:rPr>
          <w:rFonts w:ascii="Times New Roman" w:hAnsi="Times New Roman" w:cs="Times New Roman"/>
          <w:color w:val="262626"/>
          <w:spacing w:val="12"/>
          <w:szCs w:val="21"/>
        </w:rPr>
      </w:pPr>
      <w:r>
        <w:rPr>
          <w:rFonts w:ascii="Times New Roman" w:hAnsi="Times New Roman" w:cs="Times New Roman"/>
          <w:b/>
          <w:bCs/>
          <w:color w:val="262626"/>
          <w:spacing w:val="12"/>
          <w:szCs w:val="21"/>
        </w:rPr>
        <w:t>请求地址</w:t>
      </w:r>
      <w:r>
        <w:rPr>
          <w:rFonts w:ascii="Times New Roman" w:hAnsi="Times New Roman" w:cs="Times New Roman"/>
          <w:color w:val="262626"/>
          <w:spacing w:val="12"/>
          <w:szCs w:val="21"/>
        </w:rPr>
        <w:t>：</w:t>
      </w:r>
      <w:r>
        <w:rPr>
          <w:rFonts w:ascii="Times New Roman" w:hAnsi="Times New Roman" w:cs="Times New Roman"/>
          <w:color w:val="262626"/>
          <w:spacing w:val="12"/>
          <w:szCs w:val="24"/>
        </w:rPr>
        <w:t>http://</w:t>
      </w:r>
      <w:r>
        <w:rPr>
          <w:rFonts w:ascii="Times New Roman" w:hAnsi="Times New Roman" w:cs="Times New Roman" w:hint="eastAsia"/>
          <w:color w:val="262626"/>
          <w:spacing w:val="12"/>
          <w:szCs w:val="24"/>
        </w:rPr>
        <w:t>ip</w:t>
      </w:r>
      <w:r>
        <w:rPr>
          <w:rFonts w:ascii="Times New Roman" w:hAnsi="Times New Roman" w:cs="Times New Roman"/>
          <w:color w:val="262626"/>
          <w:spacing w:val="12"/>
          <w:szCs w:val="24"/>
        </w:rPr>
        <w:t>:port</w:t>
      </w:r>
      <w:r>
        <w:rPr>
          <w:rFonts w:ascii="Times New Roman" w:hAnsi="Times New Roman" w:cs="Times New Roman" w:hint="eastAsia"/>
          <w:color w:val="262626"/>
          <w:spacing w:val="12"/>
          <w:szCs w:val="24"/>
        </w:rPr>
        <w:t>/</w:t>
      </w:r>
      <w:r>
        <w:t>mark_area</w:t>
      </w:r>
      <w:r>
        <w:rPr>
          <w:rFonts w:ascii="Times New Roman" w:hAnsi="Times New Roman" w:cs="Times New Roman"/>
          <w:color w:val="262626"/>
          <w:spacing w:val="12"/>
          <w:szCs w:val="24"/>
        </w:rPr>
        <w:t>/</w:t>
      </w:r>
      <w:r>
        <w:rPr>
          <w:rFonts w:ascii="Times New Roman" w:hAnsi="Times New Roman" w:cs="Times New Roman" w:hint="eastAsia"/>
          <w:color w:val="262626"/>
          <w:spacing w:val="12"/>
          <w:szCs w:val="24"/>
        </w:rPr>
        <w:t>system/</w:t>
      </w:r>
      <w:r>
        <w:rPr>
          <w:rFonts w:ascii="Times New Roman" w:hAnsi="Times New Roman" w:cs="Times New Roman"/>
          <w:color w:val="262626"/>
          <w:spacing w:val="12"/>
          <w:szCs w:val="24"/>
        </w:rPr>
        <w:t>inPlace</w:t>
      </w:r>
    </w:p>
    <w:p w14:paraId="44E3E915" w14:textId="77777777" w:rsidR="00FB6D3D" w:rsidRDefault="00D22A15">
      <w:pPr>
        <w:pStyle w:val="af6"/>
        <w:spacing w:line="360" w:lineRule="atLeast"/>
        <w:ind w:left="420" w:firstLineChars="0" w:firstLine="0"/>
        <w:rPr>
          <w:rFonts w:ascii="Times New Roman" w:hAnsi="Times New Roman" w:cs="Times New Roman"/>
          <w:b/>
          <w:color w:val="262626"/>
          <w:spacing w:val="12"/>
          <w:szCs w:val="21"/>
        </w:rPr>
      </w:pPr>
      <w:r>
        <w:rPr>
          <w:rFonts w:ascii="Times New Roman" w:hAnsi="Times New Roman" w:cs="Times New Roman" w:hint="eastAsia"/>
          <w:b/>
          <w:color w:val="262626"/>
          <w:spacing w:val="12"/>
          <w:szCs w:val="21"/>
        </w:rPr>
        <w:t>接口说明：</w:t>
      </w:r>
    </w:p>
    <w:p w14:paraId="7671B1A7" w14:textId="77777777" w:rsidR="00FB6D3D" w:rsidRDefault="00D22A15">
      <w:pPr>
        <w:spacing w:line="360" w:lineRule="atLeast"/>
        <w:ind w:firstLineChars="0" w:firstLine="720"/>
      </w:pPr>
      <w:r>
        <w:rPr>
          <w:rFonts w:hint="eastAsia"/>
        </w:rPr>
        <w:t>该接口用于接收大件喷码功能区零件到位信号。</w:t>
      </w:r>
    </w:p>
    <w:p w14:paraId="02B94A82" w14:textId="77777777" w:rsidR="00FB6D3D" w:rsidRDefault="00D22A15">
      <w:pPr>
        <w:spacing w:line="360" w:lineRule="atLeast"/>
        <w:ind w:firstLine="506"/>
        <w:rPr>
          <w:rFonts w:ascii="Times New Roman" w:hAnsi="Times New Roman" w:cs="Times New Roman"/>
          <w:color w:val="262626"/>
          <w:spacing w:val="12"/>
          <w:szCs w:val="21"/>
        </w:rPr>
      </w:pPr>
      <w:r>
        <w:rPr>
          <w:rFonts w:ascii="Times New Roman" w:hAnsi="Times New Roman" w:cs="Times New Roman"/>
          <w:b/>
          <w:bCs/>
          <w:color w:val="262626"/>
          <w:spacing w:val="12"/>
          <w:szCs w:val="21"/>
        </w:rPr>
        <w:t>请求包结构体</w:t>
      </w:r>
      <w:r>
        <w:rPr>
          <w:rFonts w:ascii="Times New Roman" w:hAnsi="Times New Roman" w:cs="Times New Roman"/>
          <w:color w:val="262626"/>
          <w:spacing w:val="12"/>
          <w:szCs w:val="21"/>
        </w:rPr>
        <w:t>：</w:t>
      </w:r>
    </w:p>
    <w:p w14:paraId="196C1400" w14:textId="77777777" w:rsidR="00FB6D3D" w:rsidRDefault="00D22A15">
      <w:pPr>
        <w:spacing w:line="360" w:lineRule="atLeast"/>
        <w:ind w:firstLine="504"/>
        <w:rPr>
          <w:rFonts w:ascii="Times New Roman" w:hAnsi="Times New Roman" w:cs="Times New Roman"/>
          <w:color w:val="262626"/>
          <w:spacing w:val="12"/>
          <w:szCs w:val="21"/>
        </w:rPr>
      </w:pPr>
      <w:r>
        <w:rPr>
          <w:rFonts w:ascii="Times New Roman" w:hAnsi="Times New Roman" w:cs="Times New Roman" w:hint="eastAsia"/>
          <w:color w:val="262626"/>
          <w:spacing w:val="12"/>
          <w:szCs w:val="21"/>
        </w:rPr>
        <w:t>{</w:t>
      </w:r>
    </w:p>
    <w:p w14:paraId="6248155F" w14:textId="77777777" w:rsidR="00FB6D3D" w:rsidRDefault="00D22A15">
      <w:pPr>
        <w:spacing w:line="360" w:lineRule="atLeast"/>
        <w:ind w:firstLineChars="285" w:firstLine="718"/>
        <w:rPr>
          <w:rFonts w:ascii="Times New Roman" w:hAnsi="Times New Roman" w:cs="Times New Roman"/>
          <w:color w:val="262626"/>
          <w:spacing w:val="12"/>
          <w:szCs w:val="21"/>
        </w:rPr>
      </w:pPr>
      <w:r>
        <w:rPr>
          <w:rFonts w:ascii="Times New Roman" w:hAnsi="Times New Roman" w:cs="Times New Roman"/>
          <w:color w:val="262626"/>
          <w:spacing w:val="12"/>
          <w:szCs w:val="21"/>
        </w:rPr>
        <w:t>“in_place_time”:”2021-02-05 12:23:23”</w:t>
      </w:r>
      <w:r>
        <w:rPr>
          <w:rFonts w:ascii="Times New Roman" w:hAnsi="Times New Roman" w:cs="Times New Roman" w:hint="eastAsia"/>
          <w:color w:val="262626"/>
          <w:spacing w:val="12"/>
          <w:szCs w:val="21"/>
        </w:rPr>
        <w:t>,</w:t>
      </w:r>
    </w:p>
    <w:p w14:paraId="0268D866" w14:textId="77777777" w:rsidR="00FB6D3D" w:rsidRDefault="00D22A15">
      <w:pPr>
        <w:spacing w:line="360" w:lineRule="atLeast"/>
        <w:ind w:firstLineChars="285" w:firstLine="718"/>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area_code</w:t>
      </w: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w:t>
      </w: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3</w:t>
      </w: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w:t>
      </w:r>
    </w:p>
    <w:p w14:paraId="0B427057" w14:textId="77777777" w:rsidR="00FB6D3D" w:rsidRDefault="00D22A15">
      <w:pPr>
        <w:spacing w:line="360" w:lineRule="atLeast"/>
        <w:ind w:firstLineChars="285" w:firstLine="718"/>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draw_code</w:t>
      </w: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w:t>
      </w: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xx</w:t>
      </w: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w:t>
      </w:r>
    </w:p>
    <w:p w14:paraId="0EDC5E53" w14:textId="77777777" w:rsidR="00FB6D3D" w:rsidRDefault="00D22A15">
      <w:pPr>
        <w:spacing w:line="360" w:lineRule="atLeast"/>
        <w:ind w:firstLineChars="285" w:firstLine="718"/>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thickness</w:t>
      </w: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w:t>
      </w: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8</w:t>
      </w: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w:t>
      </w:r>
    </w:p>
    <w:p w14:paraId="371B60C6" w14:textId="77777777" w:rsidR="00FB6D3D" w:rsidRDefault="00D22A15">
      <w:pPr>
        <w:spacing w:line="360" w:lineRule="atLeast"/>
        <w:ind w:firstLineChars="285" w:firstLine="718"/>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plate_id</w:t>
      </w: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w:t>
      </w: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xx</w:t>
      </w: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w:t>
      </w:r>
    </w:p>
    <w:p w14:paraId="305C533A" w14:textId="77777777" w:rsidR="00FB6D3D" w:rsidRDefault="00D22A15">
      <w:pPr>
        <w:spacing w:line="360" w:lineRule="atLeast"/>
        <w:ind w:firstLineChars="285" w:firstLine="718"/>
        <w:rPr>
          <w:rFonts w:ascii="Times New Roman" w:hAnsi="Times New Roman" w:cs="Times New Roman"/>
          <w:color w:val="262626"/>
          <w:spacing w:val="12"/>
          <w:szCs w:val="21"/>
        </w:rPr>
      </w:pPr>
      <w:r>
        <w:rPr>
          <w:rFonts w:ascii="Times New Roman" w:hAnsi="Times New Roman" w:cs="Times New Roman"/>
          <w:color w:val="262626"/>
          <w:spacing w:val="12"/>
          <w:szCs w:val="21"/>
        </w:rPr>
        <w:t>"partInfoList": [</w:t>
      </w:r>
    </w:p>
    <w:p w14:paraId="60F19835" w14:textId="77777777" w:rsidR="00FB6D3D" w:rsidRDefault="00D22A15">
      <w:pPr>
        <w:spacing w:line="360" w:lineRule="atLeast"/>
        <w:ind w:firstLineChars="285" w:firstLine="718"/>
        <w:rPr>
          <w:rFonts w:ascii="Times New Roman" w:hAnsi="Times New Roman" w:cs="Times New Roman"/>
          <w:color w:val="262626"/>
          <w:spacing w:val="12"/>
          <w:szCs w:val="21"/>
        </w:rPr>
      </w:pPr>
      <w:r>
        <w:rPr>
          <w:rFonts w:ascii="Times New Roman" w:hAnsi="Times New Roman" w:cs="Times New Roman"/>
          <w:color w:val="262626"/>
          <w:spacing w:val="12"/>
          <w:szCs w:val="21"/>
        </w:rPr>
        <w:t>            {</w:t>
      </w:r>
    </w:p>
    <w:p w14:paraId="2F6915AD" w14:textId="77777777" w:rsidR="00FB6D3D" w:rsidRDefault="00D22A15">
      <w:pPr>
        <w:spacing w:line="360" w:lineRule="atLeast"/>
        <w:ind w:firstLineChars="285" w:firstLine="718"/>
        <w:rPr>
          <w:rFonts w:ascii="Times New Roman" w:hAnsi="Times New Roman" w:cs="Times New Roman"/>
          <w:color w:val="262626"/>
          <w:spacing w:val="12"/>
          <w:szCs w:val="21"/>
        </w:rPr>
      </w:pPr>
      <w:r>
        <w:rPr>
          <w:rFonts w:ascii="Times New Roman" w:hAnsi="Times New Roman" w:cs="Times New Roman"/>
          <w:color w:val="262626"/>
          <w:spacing w:val="12"/>
          <w:szCs w:val="21"/>
        </w:rPr>
        <w:t>                "color_code": "58#94#96",</w:t>
      </w:r>
    </w:p>
    <w:p w14:paraId="6D716151" w14:textId="77777777" w:rsidR="00FB6D3D" w:rsidRDefault="00D22A15">
      <w:pPr>
        <w:spacing w:line="360" w:lineRule="atLeast"/>
        <w:ind w:firstLineChars="285" w:firstLine="718"/>
        <w:rPr>
          <w:rFonts w:ascii="Times New Roman" w:hAnsi="Times New Roman" w:cs="Times New Roman"/>
          <w:color w:val="262626"/>
          <w:spacing w:val="12"/>
          <w:szCs w:val="21"/>
        </w:rPr>
      </w:pPr>
      <w:r>
        <w:rPr>
          <w:rFonts w:ascii="Times New Roman" w:hAnsi="Times New Roman" w:cs="Times New Roman"/>
          <w:color w:val="262626"/>
          <w:spacing w:val="12"/>
          <w:szCs w:val="21"/>
        </w:rPr>
        <w:t>                "part_code": "HBC004677857",</w:t>
      </w:r>
    </w:p>
    <w:p w14:paraId="31AF479A" w14:textId="77777777" w:rsidR="00FB6D3D" w:rsidRDefault="00D22A15">
      <w:pPr>
        <w:spacing w:line="360" w:lineRule="atLeast"/>
        <w:ind w:firstLineChars="285" w:firstLine="718"/>
        <w:rPr>
          <w:rFonts w:ascii="Times New Roman" w:hAnsi="Times New Roman" w:cs="Times New Roman"/>
          <w:color w:val="262626"/>
          <w:spacing w:val="12"/>
          <w:szCs w:val="21"/>
        </w:rPr>
      </w:pPr>
      <w:r>
        <w:rPr>
          <w:rFonts w:ascii="Times New Roman" w:hAnsi="Times New Roman" w:cs="Times New Roman"/>
          <w:color w:val="262626"/>
          <w:spacing w:val="12"/>
          <w:szCs w:val="21"/>
        </w:rPr>
        <w:t>                "part_width": "136.0",</w:t>
      </w:r>
    </w:p>
    <w:p w14:paraId="2C5ABD6E" w14:textId="77777777" w:rsidR="00FB6D3D" w:rsidRDefault="00D22A15">
      <w:pPr>
        <w:spacing w:line="360" w:lineRule="atLeast"/>
        <w:ind w:firstLineChars="285" w:firstLine="718"/>
        <w:rPr>
          <w:rFonts w:ascii="Times New Roman" w:hAnsi="Times New Roman" w:cs="Times New Roman"/>
          <w:color w:val="262626"/>
          <w:spacing w:val="12"/>
          <w:szCs w:val="21"/>
        </w:rPr>
      </w:pPr>
      <w:r>
        <w:rPr>
          <w:rFonts w:ascii="Times New Roman" w:hAnsi="Times New Roman" w:cs="Times New Roman"/>
          <w:color w:val="262626"/>
          <w:spacing w:val="12"/>
          <w:szCs w:val="21"/>
        </w:rPr>
        <w:t>                "part_length": "2489.0",</w:t>
      </w:r>
    </w:p>
    <w:p w14:paraId="302200AD" w14:textId="77777777" w:rsidR="00FB6D3D" w:rsidRDefault="00D22A15">
      <w:pPr>
        <w:spacing w:line="360" w:lineRule="atLeast"/>
        <w:ind w:firstLineChars="285" w:firstLine="718"/>
        <w:rPr>
          <w:rFonts w:ascii="Times New Roman" w:hAnsi="Times New Roman" w:cs="Times New Roman"/>
          <w:color w:val="262626"/>
          <w:spacing w:val="12"/>
          <w:szCs w:val="21"/>
        </w:rPr>
      </w:pPr>
      <w:r>
        <w:rPr>
          <w:rFonts w:ascii="Times New Roman" w:hAnsi="Times New Roman" w:cs="Times New Roman"/>
          <w:color w:val="262626"/>
          <w:spacing w:val="12"/>
          <w:szCs w:val="21"/>
        </w:rPr>
        <w:t>                "part_thickness": "12.0",</w:t>
      </w:r>
    </w:p>
    <w:p w14:paraId="2380ACEA" w14:textId="77777777" w:rsidR="00FB6D3D" w:rsidRDefault="00D22A15">
      <w:pPr>
        <w:spacing w:line="360" w:lineRule="atLeast"/>
        <w:ind w:firstLineChars="285" w:firstLine="718"/>
        <w:rPr>
          <w:rFonts w:ascii="Times New Roman" w:hAnsi="Times New Roman" w:cs="Times New Roman"/>
          <w:color w:val="262626"/>
          <w:spacing w:val="12"/>
          <w:szCs w:val="21"/>
        </w:rPr>
      </w:pPr>
      <w:r>
        <w:rPr>
          <w:rFonts w:ascii="Times New Roman" w:hAnsi="Times New Roman" w:cs="Times New Roman"/>
          <w:color w:val="262626"/>
          <w:spacing w:val="12"/>
          <w:szCs w:val="21"/>
        </w:rPr>
        <w:t>                "order_id": "",</w:t>
      </w:r>
    </w:p>
    <w:p w14:paraId="1A764C1A" w14:textId="77777777" w:rsidR="00FB6D3D" w:rsidRDefault="00D22A15">
      <w:pPr>
        <w:spacing w:line="360" w:lineRule="atLeast"/>
        <w:ind w:firstLineChars="285" w:firstLine="718"/>
        <w:rPr>
          <w:rFonts w:ascii="Times New Roman" w:hAnsi="Times New Roman" w:cs="Times New Roman"/>
          <w:color w:val="262626"/>
          <w:spacing w:val="12"/>
          <w:szCs w:val="21"/>
        </w:rPr>
      </w:pPr>
      <w:r>
        <w:rPr>
          <w:rFonts w:ascii="Times New Roman" w:hAnsi="Times New Roman" w:cs="Times New Roman"/>
          <w:color w:val="262626"/>
          <w:spacing w:val="12"/>
          <w:szCs w:val="21"/>
        </w:rPr>
        <w:t>                "next_process": "",</w:t>
      </w:r>
    </w:p>
    <w:p w14:paraId="475232AC" w14:textId="77777777" w:rsidR="00FB6D3D" w:rsidRDefault="00D22A15">
      <w:pPr>
        <w:spacing w:line="360" w:lineRule="atLeast"/>
        <w:ind w:firstLineChars="285" w:firstLine="718"/>
        <w:rPr>
          <w:rFonts w:ascii="Times New Roman" w:hAnsi="Times New Roman" w:cs="Times New Roman"/>
          <w:color w:val="262626"/>
          <w:spacing w:val="12"/>
          <w:szCs w:val="21"/>
        </w:rPr>
      </w:pPr>
      <w:r>
        <w:rPr>
          <w:rFonts w:ascii="Times New Roman" w:hAnsi="Times New Roman" w:cs="Times New Roman"/>
          <w:color w:val="262626"/>
          <w:spacing w:val="12"/>
          <w:szCs w:val="21"/>
        </w:rPr>
        <w:t>                "new_</w:t>
      </w:r>
      <w:r>
        <w:rPr>
          <w:rFonts w:ascii="Times New Roman" w:hAnsi="Times New Roman" w:cs="Times New Roman"/>
          <w:color w:val="262626"/>
          <w:spacing w:val="12"/>
          <w:szCs w:val="21"/>
        </w:rPr>
        <w:t>part_code": ""</w:t>
      </w:r>
    </w:p>
    <w:p w14:paraId="376ED749" w14:textId="77777777" w:rsidR="00FB6D3D" w:rsidRDefault="00D22A15">
      <w:pPr>
        <w:spacing w:line="360" w:lineRule="atLeast"/>
        <w:ind w:firstLineChars="285" w:firstLine="718"/>
        <w:rPr>
          <w:rFonts w:ascii="Times New Roman" w:hAnsi="Times New Roman" w:cs="Times New Roman"/>
          <w:color w:val="262626"/>
          <w:spacing w:val="12"/>
          <w:szCs w:val="21"/>
        </w:rPr>
      </w:pPr>
      <w:r>
        <w:rPr>
          <w:rFonts w:ascii="Times New Roman" w:hAnsi="Times New Roman" w:cs="Times New Roman"/>
          <w:color w:val="262626"/>
          <w:spacing w:val="12"/>
          <w:szCs w:val="21"/>
        </w:rPr>
        <w:t>            }</w:t>
      </w:r>
    </w:p>
    <w:p w14:paraId="3245ED74" w14:textId="77777777" w:rsidR="00FB6D3D" w:rsidRDefault="00D22A15">
      <w:pPr>
        <w:spacing w:line="360" w:lineRule="atLeast"/>
        <w:ind w:firstLine="504"/>
        <w:rPr>
          <w:rFonts w:ascii="Times New Roman" w:hAnsi="Times New Roman" w:cs="Times New Roman"/>
          <w:color w:val="262626"/>
          <w:spacing w:val="12"/>
          <w:szCs w:val="21"/>
        </w:rPr>
      </w:pPr>
      <w:r>
        <w:rPr>
          <w:rFonts w:ascii="Times New Roman" w:hAnsi="Times New Roman" w:cs="Times New Roman" w:hint="eastAsia"/>
          <w:color w:val="262626"/>
          <w:spacing w:val="12"/>
          <w:szCs w:val="21"/>
        </w:rPr>
        <w:t>}</w:t>
      </w:r>
    </w:p>
    <w:p w14:paraId="3FB33E20" w14:textId="77777777" w:rsidR="00FB6D3D" w:rsidRDefault="00D22A15">
      <w:pPr>
        <w:spacing w:line="360" w:lineRule="atLeast"/>
        <w:ind w:firstLine="506"/>
        <w:rPr>
          <w:rFonts w:ascii="Times New Roman" w:hAnsi="Times New Roman" w:cs="Times New Roman"/>
          <w:b/>
          <w:bCs/>
          <w:color w:val="262626"/>
          <w:spacing w:val="12"/>
          <w:szCs w:val="21"/>
        </w:rPr>
      </w:pPr>
      <w:r>
        <w:rPr>
          <w:rFonts w:ascii="Times New Roman" w:hAnsi="Times New Roman" w:cs="Times New Roman" w:hint="eastAsia"/>
          <w:b/>
          <w:bCs/>
          <w:color w:val="262626"/>
          <w:spacing w:val="12"/>
          <w:szCs w:val="21"/>
        </w:rPr>
        <w:t>参数说明</w:t>
      </w:r>
      <w:r>
        <w:rPr>
          <w:rFonts w:ascii="Times New Roman" w:hAnsi="Times New Roman" w:cs="Times New Roman" w:hint="eastAsia"/>
          <w:b/>
          <w:bCs/>
          <w:color w:val="262626"/>
          <w:spacing w:val="12"/>
          <w:szCs w:val="21"/>
        </w:rPr>
        <w:t>:</w:t>
      </w:r>
    </w:p>
    <w:p w14:paraId="5A633A4C" w14:textId="77777777" w:rsidR="00FB6D3D" w:rsidRDefault="00FB6D3D">
      <w:pPr>
        <w:spacing w:line="360" w:lineRule="atLeast"/>
        <w:ind w:firstLine="506"/>
        <w:rPr>
          <w:rFonts w:ascii="Times New Roman" w:hAnsi="Times New Roman" w:cs="Times New Roman"/>
          <w:b/>
          <w:bCs/>
          <w:color w:val="262626"/>
          <w:spacing w:val="12"/>
          <w:szCs w:val="21"/>
        </w:rPr>
      </w:pPr>
    </w:p>
    <w:tbl>
      <w:tblPr>
        <w:tblStyle w:val="af2"/>
        <w:tblW w:w="9094" w:type="dxa"/>
        <w:jc w:val="center"/>
        <w:tblLayout w:type="fixed"/>
        <w:tblLook w:val="04A0" w:firstRow="1" w:lastRow="0" w:firstColumn="1" w:lastColumn="0" w:noHBand="0" w:noVBand="1"/>
      </w:tblPr>
      <w:tblGrid>
        <w:gridCol w:w="2290"/>
        <w:gridCol w:w="1276"/>
        <w:gridCol w:w="3118"/>
        <w:gridCol w:w="2410"/>
      </w:tblGrid>
      <w:tr w:rsidR="00FB6D3D" w14:paraId="201055A6" w14:textId="77777777">
        <w:trPr>
          <w:jc w:val="center"/>
        </w:trPr>
        <w:tc>
          <w:tcPr>
            <w:tcW w:w="2290" w:type="dxa"/>
          </w:tcPr>
          <w:p w14:paraId="2BC06C4C" w14:textId="77777777" w:rsidR="00FB6D3D" w:rsidRDefault="00D22A15">
            <w:pPr>
              <w:ind w:firstLineChars="0" w:firstLine="0"/>
            </w:pPr>
            <w:r>
              <w:rPr>
                <w:rFonts w:hint="eastAsia"/>
              </w:rPr>
              <w:t>参数</w:t>
            </w:r>
          </w:p>
        </w:tc>
        <w:tc>
          <w:tcPr>
            <w:tcW w:w="1276" w:type="dxa"/>
          </w:tcPr>
          <w:p w14:paraId="10076EA9" w14:textId="77777777" w:rsidR="00FB6D3D" w:rsidRDefault="00D22A15">
            <w:pPr>
              <w:ind w:firstLineChars="0" w:firstLine="0"/>
            </w:pPr>
            <w:r>
              <w:rPr>
                <w:rFonts w:hint="eastAsia"/>
              </w:rPr>
              <w:t>参数类型</w:t>
            </w:r>
          </w:p>
        </w:tc>
        <w:tc>
          <w:tcPr>
            <w:tcW w:w="3118" w:type="dxa"/>
          </w:tcPr>
          <w:p w14:paraId="082D1513" w14:textId="77777777" w:rsidR="00FB6D3D" w:rsidRDefault="00D22A15">
            <w:pPr>
              <w:ind w:firstLineChars="0" w:firstLine="0"/>
            </w:pPr>
            <w:r>
              <w:rPr>
                <w:rFonts w:hint="eastAsia"/>
              </w:rPr>
              <w:t>说明</w:t>
            </w:r>
          </w:p>
        </w:tc>
        <w:tc>
          <w:tcPr>
            <w:tcW w:w="2410" w:type="dxa"/>
          </w:tcPr>
          <w:p w14:paraId="448E3EE9" w14:textId="77777777" w:rsidR="00FB6D3D" w:rsidRDefault="00D22A15">
            <w:pPr>
              <w:ind w:firstLineChars="0" w:firstLine="0"/>
            </w:pPr>
            <w:r>
              <w:rPr>
                <w:rFonts w:hint="eastAsia"/>
              </w:rPr>
              <w:t>示例值</w:t>
            </w:r>
          </w:p>
        </w:tc>
      </w:tr>
      <w:tr w:rsidR="00FB6D3D" w14:paraId="42F0EADC" w14:textId="77777777">
        <w:trPr>
          <w:jc w:val="center"/>
        </w:trPr>
        <w:tc>
          <w:tcPr>
            <w:tcW w:w="2290" w:type="dxa"/>
          </w:tcPr>
          <w:p w14:paraId="2DB29573" w14:textId="77777777" w:rsidR="00FB6D3D" w:rsidRDefault="00D22A15">
            <w:pPr>
              <w:ind w:firstLineChars="0" w:firstLine="0"/>
              <w:rPr>
                <w:rFonts w:ascii="Times New Roman" w:hAnsi="Times New Roman" w:cs="Times New Roman"/>
                <w:color w:val="262626"/>
                <w:spacing w:val="12"/>
                <w:szCs w:val="21"/>
              </w:rPr>
            </w:pPr>
            <w:r>
              <w:rPr>
                <w:rFonts w:ascii="Times New Roman" w:hAnsi="Times New Roman" w:cs="Times New Roman"/>
                <w:color w:val="262626"/>
                <w:spacing w:val="12"/>
                <w:szCs w:val="21"/>
              </w:rPr>
              <w:t>in_place_time</w:t>
            </w:r>
          </w:p>
        </w:tc>
        <w:tc>
          <w:tcPr>
            <w:tcW w:w="1276" w:type="dxa"/>
          </w:tcPr>
          <w:p w14:paraId="371C35F1" w14:textId="77777777" w:rsidR="00FB6D3D" w:rsidRDefault="00D22A15">
            <w:pPr>
              <w:ind w:firstLineChars="0" w:firstLine="0"/>
            </w:pPr>
            <w:r>
              <w:t>s</w:t>
            </w:r>
            <w:r>
              <w:rPr>
                <w:rFonts w:hint="eastAsia"/>
              </w:rPr>
              <w:t>tring</w:t>
            </w:r>
          </w:p>
        </w:tc>
        <w:tc>
          <w:tcPr>
            <w:tcW w:w="3118" w:type="dxa"/>
          </w:tcPr>
          <w:p w14:paraId="504E3E3C" w14:textId="77777777" w:rsidR="00FB6D3D" w:rsidRDefault="00D22A15">
            <w:pPr>
              <w:ind w:firstLineChars="0" w:firstLine="0"/>
            </w:pPr>
            <w:r>
              <w:rPr>
                <w:rFonts w:hint="eastAsia"/>
              </w:rPr>
              <w:t>钢板到位时间</w:t>
            </w:r>
          </w:p>
        </w:tc>
        <w:tc>
          <w:tcPr>
            <w:tcW w:w="2410" w:type="dxa"/>
          </w:tcPr>
          <w:p w14:paraId="64B65BE9" w14:textId="77777777" w:rsidR="00FB6D3D" w:rsidRDefault="00D22A15">
            <w:pPr>
              <w:ind w:firstLineChars="0" w:firstLine="0"/>
            </w:pPr>
            <w:r>
              <w:rPr>
                <w:rFonts w:hint="eastAsia"/>
              </w:rPr>
              <w:t>格式：</w:t>
            </w:r>
            <w:r>
              <w:rPr>
                <w:rFonts w:hint="eastAsia"/>
              </w:rPr>
              <w:t>y</w:t>
            </w:r>
            <w:r>
              <w:t>yyy-MM-dd hh24:mm:ss</w:t>
            </w:r>
          </w:p>
        </w:tc>
      </w:tr>
      <w:tr w:rsidR="00FB6D3D" w14:paraId="288859B0" w14:textId="77777777">
        <w:trPr>
          <w:jc w:val="center"/>
        </w:trPr>
        <w:tc>
          <w:tcPr>
            <w:tcW w:w="2290" w:type="dxa"/>
          </w:tcPr>
          <w:p w14:paraId="2F6EE55F" w14:textId="77777777" w:rsidR="00FB6D3D" w:rsidRDefault="00D22A15">
            <w:pPr>
              <w:ind w:firstLineChars="0" w:firstLine="0"/>
              <w:rPr>
                <w:rFonts w:ascii="Times New Roman" w:hAnsi="Times New Roman" w:cs="Times New Roman"/>
                <w:color w:val="262626"/>
                <w:spacing w:val="12"/>
                <w:szCs w:val="21"/>
              </w:rPr>
            </w:pPr>
            <w:r>
              <w:rPr>
                <w:rFonts w:ascii="Times New Roman" w:hAnsi="Times New Roman" w:cs="Times New Roman" w:hint="eastAsia"/>
                <w:color w:val="262626"/>
                <w:spacing w:val="12"/>
                <w:szCs w:val="21"/>
              </w:rPr>
              <w:lastRenderedPageBreak/>
              <w:t>draw_code</w:t>
            </w:r>
          </w:p>
        </w:tc>
        <w:tc>
          <w:tcPr>
            <w:tcW w:w="1276" w:type="dxa"/>
          </w:tcPr>
          <w:p w14:paraId="4C62331F" w14:textId="77777777" w:rsidR="00FB6D3D" w:rsidRDefault="00D22A15">
            <w:pPr>
              <w:ind w:firstLineChars="0" w:firstLine="0"/>
            </w:pPr>
            <w:r>
              <w:t>s</w:t>
            </w:r>
            <w:r>
              <w:rPr>
                <w:rFonts w:hint="eastAsia"/>
              </w:rPr>
              <w:t>tring</w:t>
            </w:r>
          </w:p>
        </w:tc>
        <w:tc>
          <w:tcPr>
            <w:tcW w:w="3118" w:type="dxa"/>
          </w:tcPr>
          <w:p w14:paraId="6E4FFC48" w14:textId="77777777" w:rsidR="00FB6D3D" w:rsidRDefault="00D22A15">
            <w:pPr>
              <w:ind w:firstLineChars="0" w:firstLine="0"/>
            </w:pPr>
            <w:r>
              <w:rPr>
                <w:rFonts w:hint="eastAsia"/>
              </w:rPr>
              <w:t>套料图编码</w:t>
            </w:r>
          </w:p>
        </w:tc>
        <w:tc>
          <w:tcPr>
            <w:tcW w:w="2410" w:type="dxa"/>
          </w:tcPr>
          <w:p w14:paraId="0D8E5610" w14:textId="77777777" w:rsidR="00FB6D3D" w:rsidRDefault="00FB6D3D">
            <w:pPr>
              <w:ind w:firstLineChars="0" w:firstLine="0"/>
            </w:pPr>
          </w:p>
        </w:tc>
      </w:tr>
      <w:tr w:rsidR="00FB6D3D" w14:paraId="2EC37998" w14:textId="77777777">
        <w:trPr>
          <w:jc w:val="center"/>
        </w:trPr>
        <w:tc>
          <w:tcPr>
            <w:tcW w:w="2290" w:type="dxa"/>
          </w:tcPr>
          <w:p w14:paraId="11E57F6B" w14:textId="77777777" w:rsidR="00FB6D3D" w:rsidRDefault="00D22A15">
            <w:pPr>
              <w:ind w:firstLineChars="0" w:firstLine="0"/>
              <w:rPr>
                <w:rFonts w:ascii="Times New Roman" w:hAnsi="Times New Roman" w:cs="Times New Roman"/>
                <w:color w:val="262626"/>
                <w:spacing w:val="12"/>
                <w:szCs w:val="21"/>
              </w:rPr>
            </w:pPr>
            <w:r>
              <w:rPr>
                <w:rFonts w:ascii="Times New Roman" w:hAnsi="Times New Roman" w:cs="Times New Roman" w:hint="eastAsia"/>
                <w:color w:val="262626"/>
                <w:spacing w:val="12"/>
                <w:szCs w:val="21"/>
              </w:rPr>
              <w:t>plate_id</w:t>
            </w:r>
          </w:p>
        </w:tc>
        <w:tc>
          <w:tcPr>
            <w:tcW w:w="1276" w:type="dxa"/>
          </w:tcPr>
          <w:p w14:paraId="2C55F47A" w14:textId="77777777" w:rsidR="00FB6D3D" w:rsidRDefault="00D22A15">
            <w:pPr>
              <w:ind w:firstLineChars="0" w:firstLine="0"/>
            </w:pPr>
            <w:r>
              <w:t>s</w:t>
            </w:r>
            <w:r>
              <w:rPr>
                <w:rFonts w:hint="eastAsia"/>
              </w:rPr>
              <w:t>tring</w:t>
            </w:r>
          </w:p>
        </w:tc>
        <w:tc>
          <w:tcPr>
            <w:tcW w:w="3118" w:type="dxa"/>
          </w:tcPr>
          <w:p w14:paraId="7890C688" w14:textId="77777777" w:rsidR="00FB6D3D" w:rsidRDefault="00D22A15">
            <w:pPr>
              <w:ind w:firstLineChars="0" w:firstLine="0"/>
            </w:pPr>
            <w:r>
              <w:rPr>
                <w:rFonts w:hint="eastAsia"/>
              </w:rPr>
              <w:t>钢板编号</w:t>
            </w:r>
          </w:p>
        </w:tc>
        <w:tc>
          <w:tcPr>
            <w:tcW w:w="2410" w:type="dxa"/>
          </w:tcPr>
          <w:p w14:paraId="651D43EB" w14:textId="77777777" w:rsidR="00FB6D3D" w:rsidRDefault="00FB6D3D">
            <w:pPr>
              <w:ind w:firstLineChars="0" w:firstLine="0"/>
            </w:pPr>
          </w:p>
        </w:tc>
      </w:tr>
      <w:tr w:rsidR="00FB6D3D" w14:paraId="502BB94A" w14:textId="77777777">
        <w:trPr>
          <w:jc w:val="center"/>
        </w:trPr>
        <w:tc>
          <w:tcPr>
            <w:tcW w:w="2290" w:type="dxa"/>
          </w:tcPr>
          <w:p w14:paraId="1C1C934A" w14:textId="77777777" w:rsidR="00FB6D3D" w:rsidRDefault="00D22A15">
            <w:pPr>
              <w:ind w:firstLineChars="0" w:firstLine="0"/>
              <w:rPr>
                <w:rFonts w:ascii="Times New Roman" w:hAnsi="Times New Roman" w:cs="Times New Roman"/>
                <w:color w:val="262626"/>
                <w:spacing w:val="12"/>
                <w:szCs w:val="21"/>
              </w:rPr>
            </w:pPr>
            <w:r>
              <w:rPr>
                <w:rFonts w:ascii="Times New Roman" w:hAnsi="Times New Roman" w:cs="Times New Roman" w:hint="eastAsia"/>
                <w:color w:val="262626"/>
                <w:spacing w:val="12"/>
                <w:szCs w:val="21"/>
              </w:rPr>
              <w:t>thickness</w:t>
            </w:r>
          </w:p>
        </w:tc>
        <w:tc>
          <w:tcPr>
            <w:tcW w:w="1276" w:type="dxa"/>
          </w:tcPr>
          <w:p w14:paraId="0F4B33E9" w14:textId="77777777" w:rsidR="00FB6D3D" w:rsidRDefault="00D22A15">
            <w:pPr>
              <w:ind w:firstLineChars="0" w:firstLine="0"/>
            </w:pPr>
            <w:r>
              <w:t>s</w:t>
            </w:r>
            <w:r>
              <w:rPr>
                <w:rFonts w:hint="eastAsia"/>
              </w:rPr>
              <w:t>tring</w:t>
            </w:r>
          </w:p>
        </w:tc>
        <w:tc>
          <w:tcPr>
            <w:tcW w:w="3118" w:type="dxa"/>
          </w:tcPr>
          <w:p w14:paraId="531323B2" w14:textId="77777777" w:rsidR="00FB6D3D" w:rsidRDefault="00D22A15">
            <w:pPr>
              <w:ind w:firstLineChars="0" w:firstLine="0"/>
            </w:pPr>
            <w:r>
              <w:rPr>
                <w:rFonts w:hint="eastAsia"/>
              </w:rPr>
              <w:t>厚度</w:t>
            </w:r>
          </w:p>
        </w:tc>
        <w:tc>
          <w:tcPr>
            <w:tcW w:w="2410" w:type="dxa"/>
          </w:tcPr>
          <w:p w14:paraId="204D4A65" w14:textId="77777777" w:rsidR="00FB6D3D" w:rsidRDefault="00FB6D3D">
            <w:pPr>
              <w:ind w:firstLineChars="0" w:firstLine="0"/>
            </w:pPr>
          </w:p>
        </w:tc>
      </w:tr>
      <w:tr w:rsidR="00FB6D3D" w14:paraId="074CF46A" w14:textId="77777777">
        <w:trPr>
          <w:jc w:val="center"/>
        </w:trPr>
        <w:tc>
          <w:tcPr>
            <w:tcW w:w="2290" w:type="dxa"/>
          </w:tcPr>
          <w:p w14:paraId="3870395B" w14:textId="77777777" w:rsidR="00FB6D3D" w:rsidRDefault="00D22A15">
            <w:pPr>
              <w:ind w:firstLineChars="0" w:firstLine="0"/>
              <w:rPr>
                <w:rFonts w:ascii="Times New Roman" w:hAnsi="Times New Roman" w:cs="Times New Roman"/>
                <w:color w:val="262626"/>
                <w:spacing w:val="12"/>
                <w:szCs w:val="21"/>
              </w:rPr>
            </w:pPr>
            <w:r>
              <w:rPr>
                <w:rFonts w:ascii="Times New Roman" w:hAnsi="Times New Roman" w:cs="Times New Roman" w:hint="eastAsia"/>
                <w:color w:val="262626"/>
                <w:spacing w:val="12"/>
                <w:szCs w:val="21"/>
              </w:rPr>
              <w:t>area_code</w:t>
            </w:r>
          </w:p>
        </w:tc>
        <w:tc>
          <w:tcPr>
            <w:tcW w:w="1276" w:type="dxa"/>
          </w:tcPr>
          <w:p w14:paraId="445519FF" w14:textId="77777777" w:rsidR="00FB6D3D" w:rsidRDefault="00D22A15">
            <w:pPr>
              <w:ind w:firstLineChars="0" w:firstLine="0"/>
            </w:pPr>
            <w:r>
              <w:t>s</w:t>
            </w:r>
            <w:r>
              <w:rPr>
                <w:rFonts w:hint="eastAsia"/>
              </w:rPr>
              <w:t>tring</w:t>
            </w:r>
          </w:p>
        </w:tc>
        <w:tc>
          <w:tcPr>
            <w:tcW w:w="3118" w:type="dxa"/>
          </w:tcPr>
          <w:p w14:paraId="0FD31F7C" w14:textId="77777777" w:rsidR="00FB6D3D" w:rsidRDefault="00D22A15">
            <w:pPr>
              <w:ind w:firstLineChars="0" w:firstLine="0"/>
            </w:pPr>
            <w:r>
              <w:rPr>
                <w:rFonts w:hint="eastAsia"/>
              </w:rPr>
              <w:t>区域编码</w:t>
            </w:r>
          </w:p>
        </w:tc>
        <w:tc>
          <w:tcPr>
            <w:tcW w:w="2410" w:type="dxa"/>
          </w:tcPr>
          <w:p w14:paraId="316B9557" w14:textId="77777777" w:rsidR="00FB6D3D" w:rsidRDefault="00D22A15">
            <w:pPr>
              <w:ind w:firstLineChars="0" w:firstLine="0"/>
            </w:pPr>
            <w:r>
              <w:rPr>
                <w:rFonts w:hint="eastAsia"/>
              </w:rPr>
              <w:t>详情请见</w:t>
            </w:r>
            <w:r>
              <w:rPr>
                <w:rFonts w:hint="eastAsia"/>
              </w:rPr>
              <w:t>3.3</w:t>
            </w:r>
          </w:p>
        </w:tc>
      </w:tr>
      <w:tr w:rsidR="00FB6D3D" w14:paraId="20ECDC91" w14:textId="77777777">
        <w:trPr>
          <w:jc w:val="center"/>
        </w:trPr>
        <w:tc>
          <w:tcPr>
            <w:tcW w:w="2290" w:type="dxa"/>
          </w:tcPr>
          <w:p w14:paraId="2E4936C3" w14:textId="77777777" w:rsidR="00FB6D3D" w:rsidRDefault="00D22A15">
            <w:pPr>
              <w:ind w:firstLineChars="0" w:firstLine="0"/>
              <w:rPr>
                <w:rFonts w:ascii="Times New Roman" w:hAnsi="Times New Roman" w:cs="Times New Roman"/>
                <w:color w:val="262626"/>
                <w:spacing w:val="12"/>
                <w:szCs w:val="21"/>
              </w:rPr>
            </w:pPr>
            <w:r>
              <w:rPr>
                <w:rFonts w:ascii="Times New Roman" w:hAnsi="Times New Roman" w:cs="Times New Roman"/>
                <w:color w:val="262626"/>
                <w:spacing w:val="12"/>
                <w:szCs w:val="21"/>
              </w:rPr>
              <w:t>partInfoList</w:t>
            </w:r>
          </w:p>
        </w:tc>
        <w:tc>
          <w:tcPr>
            <w:tcW w:w="1276" w:type="dxa"/>
          </w:tcPr>
          <w:p w14:paraId="49C6AFC8" w14:textId="77777777" w:rsidR="00FB6D3D" w:rsidRDefault="00D22A15">
            <w:pPr>
              <w:ind w:firstLineChars="0" w:firstLine="0"/>
            </w:pPr>
            <w:r>
              <w:rPr>
                <w:rFonts w:hint="eastAsia"/>
              </w:rPr>
              <w:t>list</w:t>
            </w:r>
          </w:p>
        </w:tc>
        <w:tc>
          <w:tcPr>
            <w:tcW w:w="3118" w:type="dxa"/>
          </w:tcPr>
          <w:p w14:paraId="6652566F" w14:textId="77777777" w:rsidR="00FB6D3D" w:rsidRDefault="00D22A15">
            <w:pPr>
              <w:ind w:firstLineChars="0" w:firstLine="0"/>
            </w:pPr>
            <w:r>
              <w:rPr>
                <w:rFonts w:hint="eastAsia"/>
              </w:rPr>
              <w:t>零件详情</w:t>
            </w:r>
          </w:p>
        </w:tc>
        <w:tc>
          <w:tcPr>
            <w:tcW w:w="2410" w:type="dxa"/>
          </w:tcPr>
          <w:p w14:paraId="7FCAC4CD" w14:textId="77777777" w:rsidR="00FB6D3D" w:rsidRDefault="00FB6D3D">
            <w:pPr>
              <w:ind w:firstLineChars="0" w:firstLine="0"/>
            </w:pPr>
          </w:p>
        </w:tc>
      </w:tr>
      <w:tr w:rsidR="00FB6D3D" w14:paraId="5338CC3A" w14:textId="77777777">
        <w:trPr>
          <w:jc w:val="center"/>
        </w:trPr>
        <w:tc>
          <w:tcPr>
            <w:tcW w:w="2290" w:type="dxa"/>
          </w:tcPr>
          <w:p w14:paraId="39D67653" w14:textId="77777777" w:rsidR="00FB6D3D" w:rsidRDefault="00D22A15">
            <w:pPr>
              <w:ind w:firstLineChars="0" w:firstLine="0"/>
              <w:rPr>
                <w:rFonts w:ascii="Times New Roman" w:hAnsi="Times New Roman" w:cs="Times New Roman"/>
                <w:color w:val="262626"/>
                <w:spacing w:val="12"/>
                <w:szCs w:val="21"/>
              </w:rPr>
            </w:pPr>
            <w:r>
              <w:rPr>
                <w:rFonts w:ascii="Times New Roman" w:hAnsi="Times New Roman" w:cs="Times New Roman"/>
                <w:color w:val="262626"/>
                <w:spacing w:val="12"/>
                <w:szCs w:val="21"/>
              </w:rPr>
              <w:t>color_code</w:t>
            </w:r>
          </w:p>
        </w:tc>
        <w:tc>
          <w:tcPr>
            <w:tcW w:w="1276" w:type="dxa"/>
          </w:tcPr>
          <w:p w14:paraId="73862B36" w14:textId="77777777" w:rsidR="00FB6D3D" w:rsidRDefault="00D22A15">
            <w:pPr>
              <w:ind w:firstLineChars="0" w:firstLine="0"/>
            </w:pPr>
            <w:r>
              <w:t>s</w:t>
            </w:r>
            <w:r>
              <w:rPr>
                <w:rFonts w:hint="eastAsia"/>
              </w:rPr>
              <w:t>tring</w:t>
            </w:r>
          </w:p>
        </w:tc>
        <w:tc>
          <w:tcPr>
            <w:tcW w:w="3118" w:type="dxa"/>
          </w:tcPr>
          <w:p w14:paraId="7D34A762" w14:textId="77777777" w:rsidR="00FB6D3D" w:rsidRDefault="00D22A15">
            <w:pPr>
              <w:ind w:firstLineChars="0" w:firstLine="0"/>
            </w:pPr>
            <w:r>
              <w:rPr>
                <w:rFonts w:hint="eastAsia"/>
              </w:rPr>
              <w:t>颜色编码</w:t>
            </w:r>
          </w:p>
        </w:tc>
        <w:tc>
          <w:tcPr>
            <w:tcW w:w="2410" w:type="dxa"/>
          </w:tcPr>
          <w:p w14:paraId="680642AD" w14:textId="77777777" w:rsidR="00FB6D3D" w:rsidRDefault="00FB6D3D">
            <w:pPr>
              <w:ind w:firstLineChars="0" w:firstLine="0"/>
            </w:pPr>
          </w:p>
        </w:tc>
      </w:tr>
      <w:tr w:rsidR="00FB6D3D" w14:paraId="4B8BD789" w14:textId="77777777">
        <w:trPr>
          <w:jc w:val="center"/>
        </w:trPr>
        <w:tc>
          <w:tcPr>
            <w:tcW w:w="2290" w:type="dxa"/>
          </w:tcPr>
          <w:p w14:paraId="44FF9DB1" w14:textId="77777777" w:rsidR="00FB6D3D" w:rsidRDefault="00D22A15">
            <w:pPr>
              <w:ind w:firstLineChars="0" w:firstLine="0"/>
              <w:rPr>
                <w:rFonts w:ascii="Times New Roman" w:hAnsi="Times New Roman" w:cs="Times New Roman"/>
                <w:color w:val="262626"/>
                <w:spacing w:val="12"/>
                <w:szCs w:val="21"/>
              </w:rPr>
            </w:pPr>
            <w:r>
              <w:rPr>
                <w:rFonts w:ascii="Times New Roman" w:hAnsi="Times New Roman" w:cs="Times New Roman"/>
                <w:color w:val="262626"/>
                <w:spacing w:val="12"/>
                <w:szCs w:val="21"/>
              </w:rPr>
              <w:t>part_code</w:t>
            </w:r>
          </w:p>
        </w:tc>
        <w:tc>
          <w:tcPr>
            <w:tcW w:w="1276" w:type="dxa"/>
          </w:tcPr>
          <w:p w14:paraId="1D517A3A" w14:textId="77777777" w:rsidR="00FB6D3D" w:rsidRDefault="00D22A15">
            <w:pPr>
              <w:ind w:firstLineChars="0" w:firstLine="0"/>
            </w:pPr>
            <w:r>
              <w:t>s</w:t>
            </w:r>
            <w:r>
              <w:rPr>
                <w:rFonts w:hint="eastAsia"/>
              </w:rPr>
              <w:t>tring</w:t>
            </w:r>
          </w:p>
        </w:tc>
        <w:tc>
          <w:tcPr>
            <w:tcW w:w="3118" w:type="dxa"/>
          </w:tcPr>
          <w:p w14:paraId="59CABE43" w14:textId="77777777" w:rsidR="00FB6D3D" w:rsidRDefault="00D22A15">
            <w:pPr>
              <w:ind w:firstLineChars="0" w:firstLine="0"/>
            </w:pPr>
            <w:r>
              <w:rPr>
                <w:rFonts w:hint="eastAsia"/>
              </w:rPr>
              <w:t>零件编码</w:t>
            </w:r>
          </w:p>
        </w:tc>
        <w:tc>
          <w:tcPr>
            <w:tcW w:w="2410" w:type="dxa"/>
          </w:tcPr>
          <w:p w14:paraId="51F1FD36" w14:textId="77777777" w:rsidR="00FB6D3D" w:rsidRDefault="00FB6D3D">
            <w:pPr>
              <w:ind w:firstLineChars="0" w:firstLine="0"/>
            </w:pPr>
          </w:p>
        </w:tc>
      </w:tr>
      <w:tr w:rsidR="00FB6D3D" w14:paraId="2B34EDF9" w14:textId="77777777">
        <w:trPr>
          <w:jc w:val="center"/>
        </w:trPr>
        <w:tc>
          <w:tcPr>
            <w:tcW w:w="2290" w:type="dxa"/>
          </w:tcPr>
          <w:p w14:paraId="4ED87138" w14:textId="77777777" w:rsidR="00FB6D3D" w:rsidRDefault="00D22A15">
            <w:pPr>
              <w:ind w:firstLineChars="0" w:firstLine="0"/>
              <w:rPr>
                <w:rFonts w:ascii="Times New Roman" w:hAnsi="Times New Roman" w:cs="Times New Roman"/>
                <w:color w:val="262626"/>
                <w:spacing w:val="12"/>
                <w:szCs w:val="21"/>
              </w:rPr>
            </w:pPr>
            <w:r>
              <w:rPr>
                <w:rFonts w:ascii="Times New Roman" w:hAnsi="Times New Roman" w:cs="Times New Roman"/>
                <w:color w:val="262626"/>
                <w:spacing w:val="12"/>
                <w:szCs w:val="21"/>
              </w:rPr>
              <w:t>part_width</w:t>
            </w:r>
          </w:p>
        </w:tc>
        <w:tc>
          <w:tcPr>
            <w:tcW w:w="1276" w:type="dxa"/>
          </w:tcPr>
          <w:p w14:paraId="607C5200" w14:textId="77777777" w:rsidR="00FB6D3D" w:rsidRDefault="00D22A15">
            <w:pPr>
              <w:ind w:firstLineChars="0" w:firstLine="0"/>
            </w:pPr>
            <w:r>
              <w:t>s</w:t>
            </w:r>
            <w:r>
              <w:rPr>
                <w:rFonts w:hint="eastAsia"/>
              </w:rPr>
              <w:t>tring</w:t>
            </w:r>
          </w:p>
        </w:tc>
        <w:tc>
          <w:tcPr>
            <w:tcW w:w="3118" w:type="dxa"/>
          </w:tcPr>
          <w:p w14:paraId="1C62AFFB" w14:textId="77777777" w:rsidR="00FB6D3D" w:rsidRDefault="00D22A15">
            <w:pPr>
              <w:ind w:firstLineChars="0" w:firstLine="0"/>
            </w:pPr>
            <w:r>
              <w:rPr>
                <w:rFonts w:hint="eastAsia"/>
              </w:rPr>
              <w:t>零件宽度</w:t>
            </w:r>
          </w:p>
        </w:tc>
        <w:tc>
          <w:tcPr>
            <w:tcW w:w="2410" w:type="dxa"/>
          </w:tcPr>
          <w:p w14:paraId="1105EBD4" w14:textId="77777777" w:rsidR="00FB6D3D" w:rsidRDefault="00FB6D3D">
            <w:pPr>
              <w:ind w:firstLineChars="0" w:firstLine="0"/>
            </w:pPr>
          </w:p>
        </w:tc>
      </w:tr>
      <w:tr w:rsidR="00FB6D3D" w14:paraId="79026495" w14:textId="77777777">
        <w:trPr>
          <w:jc w:val="center"/>
        </w:trPr>
        <w:tc>
          <w:tcPr>
            <w:tcW w:w="2290" w:type="dxa"/>
          </w:tcPr>
          <w:p w14:paraId="289A27A6" w14:textId="77777777" w:rsidR="00FB6D3D" w:rsidRDefault="00D22A15">
            <w:pPr>
              <w:ind w:firstLineChars="0" w:firstLine="0"/>
              <w:rPr>
                <w:rFonts w:ascii="Times New Roman" w:hAnsi="Times New Roman" w:cs="Times New Roman"/>
                <w:color w:val="262626"/>
                <w:spacing w:val="12"/>
                <w:szCs w:val="21"/>
              </w:rPr>
            </w:pPr>
            <w:r>
              <w:rPr>
                <w:rFonts w:ascii="Times New Roman" w:hAnsi="Times New Roman" w:cs="Times New Roman"/>
                <w:color w:val="262626"/>
                <w:spacing w:val="12"/>
                <w:szCs w:val="21"/>
              </w:rPr>
              <w:t>part_length</w:t>
            </w:r>
          </w:p>
        </w:tc>
        <w:tc>
          <w:tcPr>
            <w:tcW w:w="1276" w:type="dxa"/>
          </w:tcPr>
          <w:p w14:paraId="3CEFDC01" w14:textId="77777777" w:rsidR="00FB6D3D" w:rsidRDefault="00D22A15">
            <w:pPr>
              <w:ind w:firstLineChars="0" w:firstLine="0"/>
            </w:pPr>
            <w:r>
              <w:t>s</w:t>
            </w:r>
            <w:r>
              <w:rPr>
                <w:rFonts w:hint="eastAsia"/>
              </w:rPr>
              <w:t>tring</w:t>
            </w:r>
          </w:p>
        </w:tc>
        <w:tc>
          <w:tcPr>
            <w:tcW w:w="3118" w:type="dxa"/>
          </w:tcPr>
          <w:p w14:paraId="58D7DDE4" w14:textId="77777777" w:rsidR="00FB6D3D" w:rsidRDefault="00D22A15">
            <w:pPr>
              <w:ind w:firstLineChars="0" w:firstLine="0"/>
            </w:pPr>
            <w:r>
              <w:rPr>
                <w:rFonts w:hint="eastAsia"/>
              </w:rPr>
              <w:t>零件长度</w:t>
            </w:r>
          </w:p>
        </w:tc>
        <w:tc>
          <w:tcPr>
            <w:tcW w:w="2410" w:type="dxa"/>
          </w:tcPr>
          <w:p w14:paraId="6C685143" w14:textId="77777777" w:rsidR="00FB6D3D" w:rsidRDefault="00FB6D3D">
            <w:pPr>
              <w:ind w:firstLineChars="0" w:firstLine="0"/>
            </w:pPr>
          </w:p>
        </w:tc>
      </w:tr>
      <w:tr w:rsidR="00FB6D3D" w14:paraId="31ACFE31" w14:textId="77777777">
        <w:trPr>
          <w:jc w:val="center"/>
        </w:trPr>
        <w:tc>
          <w:tcPr>
            <w:tcW w:w="2290" w:type="dxa"/>
          </w:tcPr>
          <w:p w14:paraId="6BD9A209" w14:textId="77777777" w:rsidR="00FB6D3D" w:rsidRDefault="00D22A15">
            <w:pPr>
              <w:ind w:firstLineChars="0" w:firstLine="0"/>
              <w:rPr>
                <w:rFonts w:ascii="Times New Roman" w:hAnsi="Times New Roman" w:cs="Times New Roman"/>
                <w:color w:val="262626"/>
                <w:spacing w:val="12"/>
                <w:szCs w:val="21"/>
              </w:rPr>
            </w:pPr>
            <w:r>
              <w:rPr>
                <w:rFonts w:ascii="Times New Roman" w:hAnsi="Times New Roman" w:cs="Times New Roman"/>
                <w:color w:val="262626"/>
                <w:spacing w:val="12"/>
                <w:szCs w:val="21"/>
              </w:rPr>
              <w:t>part_thickness</w:t>
            </w:r>
          </w:p>
        </w:tc>
        <w:tc>
          <w:tcPr>
            <w:tcW w:w="1276" w:type="dxa"/>
          </w:tcPr>
          <w:p w14:paraId="172A217E" w14:textId="77777777" w:rsidR="00FB6D3D" w:rsidRDefault="00D22A15">
            <w:pPr>
              <w:ind w:firstLineChars="0" w:firstLine="0"/>
            </w:pPr>
            <w:r>
              <w:t>s</w:t>
            </w:r>
            <w:r>
              <w:rPr>
                <w:rFonts w:hint="eastAsia"/>
              </w:rPr>
              <w:t>tring</w:t>
            </w:r>
          </w:p>
        </w:tc>
        <w:tc>
          <w:tcPr>
            <w:tcW w:w="3118" w:type="dxa"/>
          </w:tcPr>
          <w:p w14:paraId="465399BE" w14:textId="77777777" w:rsidR="00FB6D3D" w:rsidRDefault="00D22A15">
            <w:pPr>
              <w:ind w:firstLineChars="0" w:firstLine="0"/>
            </w:pPr>
            <w:r>
              <w:rPr>
                <w:rFonts w:hint="eastAsia"/>
              </w:rPr>
              <w:t>零件厚度</w:t>
            </w:r>
          </w:p>
        </w:tc>
        <w:tc>
          <w:tcPr>
            <w:tcW w:w="2410" w:type="dxa"/>
          </w:tcPr>
          <w:p w14:paraId="103DE5FE" w14:textId="77777777" w:rsidR="00FB6D3D" w:rsidRDefault="00FB6D3D">
            <w:pPr>
              <w:ind w:firstLineChars="0" w:firstLine="0"/>
            </w:pPr>
          </w:p>
        </w:tc>
      </w:tr>
      <w:tr w:rsidR="00FB6D3D" w14:paraId="1B0C78F8" w14:textId="77777777">
        <w:trPr>
          <w:jc w:val="center"/>
        </w:trPr>
        <w:tc>
          <w:tcPr>
            <w:tcW w:w="2290" w:type="dxa"/>
          </w:tcPr>
          <w:p w14:paraId="54A06B20" w14:textId="77777777" w:rsidR="00FB6D3D" w:rsidRDefault="00D22A15">
            <w:pPr>
              <w:ind w:firstLineChars="0" w:firstLine="0"/>
              <w:rPr>
                <w:rFonts w:ascii="Times New Roman" w:hAnsi="Times New Roman" w:cs="Times New Roman"/>
                <w:color w:val="262626"/>
                <w:spacing w:val="12"/>
                <w:szCs w:val="21"/>
              </w:rPr>
            </w:pPr>
            <w:r>
              <w:rPr>
                <w:rFonts w:ascii="Times New Roman" w:hAnsi="Times New Roman" w:cs="Times New Roman"/>
                <w:color w:val="262626"/>
                <w:spacing w:val="12"/>
                <w:szCs w:val="21"/>
              </w:rPr>
              <w:t>order_id</w:t>
            </w:r>
          </w:p>
        </w:tc>
        <w:tc>
          <w:tcPr>
            <w:tcW w:w="1276" w:type="dxa"/>
          </w:tcPr>
          <w:p w14:paraId="293A95D9" w14:textId="77777777" w:rsidR="00FB6D3D" w:rsidRDefault="00D22A15">
            <w:pPr>
              <w:ind w:firstLineChars="0" w:firstLine="0"/>
            </w:pPr>
            <w:r>
              <w:t>s</w:t>
            </w:r>
            <w:r>
              <w:rPr>
                <w:rFonts w:hint="eastAsia"/>
              </w:rPr>
              <w:t>tring</w:t>
            </w:r>
          </w:p>
        </w:tc>
        <w:tc>
          <w:tcPr>
            <w:tcW w:w="3118" w:type="dxa"/>
          </w:tcPr>
          <w:p w14:paraId="47937CE6" w14:textId="77777777" w:rsidR="00FB6D3D" w:rsidRDefault="00D22A15">
            <w:pPr>
              <w:ind w:firstLineChars="0" w:firstLine="0"/>
            </w:pPr>
            <w:r>
              <w:rPr>
                <w:rFonts w:hint="eastAsia"/>
              </w:rPr>
              <w:t>订单编号</w:t>
            </w:r>
          </w:p>
        </w:tc>
        <w:tc>
          <w:tcPr>
            <w:tcW w:w="2410" w:type="dxa"/>
          </w:tcPr>
          <w:p w14:paraId="002B5FF2" w14:textId="77777777" w:rsidR="00FB6D3D" w:rsidRDefault="00FB6D3D">
            <w:pPr>
              <w:ind w:firstLineChars="0" w:firstLine="0"/>
            </w:pPr>
          </w:p>
        </w:tc>
      </w:tr>
      <w:tr w:rsidR="00FB6D3D" w14:paraId="3F67E34B" w14:textId="77777777">
        <w:trPr>
          <w:jc w:val="center"/>
        </w:trPr>
        <w:tc>
          <w:tcPr>
            <w:tcW w:w="2290" w:type="dxa"/>
          </w:tcPr>
          <w:p w14:paraId="48898275" w14:textId="77777777" w:rsidR="00FB6D3D" w:rsidRDefault="00D22A15">
            <w:pPr>
              <w:ind w:firstLineChars="0" w:firstLine="0"/>
              <w:rPr>
                <w:rFonts w:ascii="Times New Roman" w:hAnsi="Times New Roman" w:cs="Times New Roman"/>
                <w:color w:val="262626"/>
                <w:spacing w:val="12"/>
                <w:szCs w:val="21"/>
              </w:rPr>
            </w:pPr>
            <w:r>
              <w:rPr>
                <w:rFonts w:ascii="Times New Roman" w:hAnsi="Times New Roman" w:cs="Times New Roman"/>
                <w:color w:val="262626"/>
                <w:spacing w:val="12"/>
                <w:szCs w:val="21"/>
              </w:rPr>
              <w:t>next_process</w:t>
            </w:r>
          </w:p>
        </w:tc>
        <w:tc>
          <w:tcPr>
            <w:tcW w:w="1276" w:type="dxa"/>
          </w:tcPr>
          <w:p w14:paraId="5E5EABDA" w14:textId="77777777" w:rsidR="00FB6D3D" w:rsidRDefault="00D22A15">
            <w:pPr>
              <w:ind w:firstLineChars="0" w:firstLine="0"/>
            </w:pPr>
            <w:r>
              <w:t>s</w:t>
            </w:r>
            <w:r>
              <w:rPr>
                <w:rFonts w:hint="eastAsia"/>
              </w:rPr>
              <w:t>tring</w:t>
            </w:r>
          </w:p>
        </w:tc>
        <w:tc>
          <w:tcPr>
            <w:tcW w:w="3118" w:type="dxa"/>
          </w:tcPr>
          <w:p w14:paraId="70F3B2DE" w14:textId="77777777" w:rsidR="00FB6D3D" w:rsidRDefault="00D22A15">
            <w:pPr>
              <w:ind w:firstLineChars="0" w:firstLine="0"/>
            </w:pPr>
            <w:r>
              <w:rPr>
                <w:rFonts w:hint="eastAsia"/>
              </w:rPr>
              <w:t>下道序</w:t>
            </w:r>
          </w:p>
        </w:tc>
        <w:tc>
          <w:tcPr>
            <w:tcW w:w="2410" w:type="dxa"/>
          </w:tcPr>
          <w:p w14:paraId="5021E556" w14:textId="77777777" w:rsidR="00FB6D3D" w:rsidRDefault="00FB6D3D">
            <w:pPr>
              <w:ind w:firstLineChars="0" w:firstLine="0"/>
            </w:pPr>
          </w:p>
        </w:tc>
      </w:tr>
      <w:tr w:rsidR="00FB6D3D" w14:paraId="512B27EB" w14:textId="77777777">
        <w:trPr>
          <w:jc w:val="center"/>
        </w:trPr>
        <w:tc>
          <w:tcPr>
            <w:tcW w:w="2290" w:type="dxa"/>
          </w:tcPr>
          <w:p w14:paraId="0F877FED" w14:textId="77777777" w:rsidR="00FB6D3D" w:rsidRDefault="00D22A15">
            <w:pPr>
              <w:ind w:firstLineChars="0" w:firstLine="0"/>
              <w:rPr>
                <w:rFonts w:ascii="Times New Roman" w:hAnsi="Times New Roman" w:cs="Times New Roman"/>
                <w:color w:val="262626"/>
                <w:spacing w:val="12"/>
                <w:szCs w:val="21"/>
              </w:rPr>
            </w:pPr>
            <w:r>
              <w:rPr>
                <w:rFonts w:ascii="Times New Roman" w:hAnsi="Times New Roman" w:cs="Times New Roman"/>
                <w:color w:val="262626"/>
                <w:spacing w:val="12"/>
                <w:szCs w:val="21"/>
              </w:rPr>
              <w:t>new_part_code</w:t>
            </w:r>
          </w:p>
        </w:tc>
        <w:tc>
          <w:tcPr>
            <w:tcW w:w="1276" w:type="dxa"/>
          </w:tcPr>
          <w:p w14:paraId="5C436C1B" w14:textId="77777777" w:rsidR="00FB6D3D" w:rsidRDefault="00D22A15">
            <w:pPr>
              <w:ind w:firstLineChars="0" w:firstLine="0"/>
            </w:pPr>
            <w:r>
              <w:t>s</w:t>
            </w:r>
            <w:r>
              <w:rPr>
                <w:rFonts w:hint="eastAsia"/>
              </w:rPr>
              <w:t>tring</w:t>
            </w:r>
          </w:p>
        </w:tc>
        <w:tc>
          <w:tcPr>
            <w:tcW w:w="3118" w:type="dxa"/>
          </w:tcPr>
          <w:p w14:paraId="21972CD0" w14:textId="77777777" w:rsidR="00FB6D3D" w:rsidRDefault="00D22A15">
            <w:pPr>
              <w:ind w:firstLineChars="0" w:firstLine="0"/>
            </w:pPr>
            <w:r>
              <w:rPr>
                <w:rFonts w:hint="eastAsia"/>
              </w:rPr>
              <w:t>大类编码</w:t>
            </w:r>
          </w:p>
        </w:tc>
        <w:tc>
          <w:tcPr>
            <w:tcW w:w="2410" w:type="dxa"/>
          </w:tcPr>
          <w:p w14:paraId="3F9EFBB5" w14:textId="77777777" w:rsidR="00FB6D3D" w:rsidRDefault="00FB6D3D">
            <w:pPr>
              <w:ind w:firstLineChars="0" w:firstLine="0"/>
            </w:pPr>
          </w:p>
        </w:tc>
      </w:tr>
    </w:tbl>
    <w:p w14:paraId="7FA7420D" w14:textId="77777777" w:rsidR="00FB6D3D" w:rsidRDefault="00FB6D3D">
      <w:pPr>
        <w:spacing w:line="360" w:lineRule="atLeast"/>
        <w:ind w:firstLineChars="0" w:firstLine="0"/>
      </w:pPr>
    </w:p>
    <w:p w14:paraId="4E9DEB33" w14:textId="77777777" w:rsidR="00FB6D3D" w:rsidRDefault="00D22A15">
      <w:pPr>
        <w:pStyle w:val="af6"/>
        <w:ind w:left="420" w:firstLineChars="0" w:firstLine="0"/>
        <w:rPr>
          <w:rStyle w:val="af3"/>
        </w:rPr>
      </w:pPr>
      <w:r>
        <w:rPr>
          <w:rStyle w:val="af3"/>
          <w:rFonts w:hint="eastAsia"/>
        </w:rPr>
        <w:t>返回结果：</w:t>
      </w:r>
    </w:p>
    <w:p w14:paraId="1B54F4BF" w14:textId="77777777" w:rsidR="00FB6D3D" w:rsidRDefault="00D22A15">
      <w:pPr>
        <w:pStyle w:val="af6"/>
        <w:ind w:left="420" w:firstLineChars="0" w:firstLine="0"/>
        <w:rPr>
          <w:rFonts w:ascii="Times New Roman" w:hAnsi="Times New Roman" w:cs="Times New Roman"/>
          <w:color w:val="262626"/>
          <w:spacing w:val="12"/>
          <w:szCs w:val="21"/>
        </w:rPr>
      </w:pPr>
      <w:r>
        <w:rPr>
          <w:rFonts w:ascii="Times New Roman" w:hAnsi="Times New Roman" w:cs="Times New Roman" w:hint="eastAsia"/>
          <w:color w:val="262626"/>
          <w:spacing w:val="12"/>
          <w:szCs w:val="21"/>
        </w:rPr>
        <w:t>{</w:t>
      </w:r>
    </w:p>
    <w:p w14:paraId="253E0879" w14:textId="77777777" w:rsidR="00FB6D3D" w:rsidRDefault="00D22A15">
      <w:pPr>
        <w:pStyle w:val="af6"/>
        <w:ind w:left="420" w:firstLineChars="0" w:firstLine="300"/>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code</w:t>
      </w: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 xml:space="preserve">: </w:t>
      </w:r>
      <w:r>
        <w:rPr>
          <w:rFonts w:ascii="Times New Roman" w:hAnsi="Times New Roman" w:cs="Times New Roman"/>
          <w:color w:val="262626"/>
          <w:spacing w:val="12"/>
          <w:szCs w:val="21"/>
        </w:rPr>
        <w:t>20</w:t>
      </w:r>
      <w:r>
        <w:rPr>
          <w:rFonts w:ascii="Times New Roman" w:hAnsi="Times New Roman" w:cs="Times New Roman" w:hint="eastAsia"/>
          <w:color w:val="262626"/>
          <w:spacing w:val="12"/>
          <w:szCs w:val="21"/>
        </w:rPr>
        <w:t>0,</w:t>
      </w:r>
    </w:p>
    <w:p w14:paraId="57D7CF90" w14:textId="77777777" w:rsidR="00FB6D3D" w:rsidRDefault="00D22A15">
      <w:pPr>
        <w:pStyle w:val="af6"/>
        <w:ind w:left="420" w:firstLineChars="0" w:firstLine="300"/>
        <w:rPr>
          <w:rFonts w:ascii="Times New Roman" w:hAnsi="Times New Roman" w:cs="Times New Roman"/>
          <w:color w:val="262626"/>
          <w:spacing w:val="12"/>
          <w:szCs w:val="21"/>
        </w:rPr>
      </w:pPr>
      <w:r>
        <w:rPr>
          <w:rFonts w:ascii="Times New Roman" w:hAnsi="Times New Roman" w:cs="Times New Roman"/>
          <w:color w:val="262626"/>
          <w:spacing w:val="12"/>
          <w:szCs w:val="21"/>
        </w:rPr>
        <w:t>“msg”</w:t>
      </w:r>
      <w:r>
        <w:rPr>
          <w:rFonts w:ascii="Times New Roman" w:hAnsi="Times New Roman" w:cs="Times New Roman" w:hint="eastAsia"/>
          <w:color w:val="262626"/>
          <w:spacing w:val="12"/>
          <w:szCs w:val="21"/>
        </w:rPr>
        <w:t xml:space="preserve">: </w:t>
      </w: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success</w:t>
      </w: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w:t>
      </w:r>
    </w:p>
    <w:p w14:paraId="0D42BDB4" w14:textId="77777777" w:rsidR="00FB6D3D" w:rsidRDefault="00D22A15">
      <w:pPr>
        <w:pStyle w:val="af6"/>
        <w:ind w:left="420" w:firstLineChars="0" w:firstLine="300"/>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data</w:t>
      </w: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 xml:space="preserve">: </w:t>
      </w:r>
      <w:r>
        <w:rPr>
          <w:rFonts w:ascii="Times New Roman" w:hAnsi="Times New Roman" w:cs="Times New Roman"/>
          <w:color w:val="262626"/>
          <w:spacing w:val="12"/>
          <w:szCs w:val="21"/>
        </w:rPr>
        <w:t>“”</w:t>
      </w:r>
    </w:p>
    <w:p w14:paraId="54745591" w14:textId="77777777" w:rsidR="00FB6D3D" w:rsidRDefault="00D22A15">
      <w:pPr>
        <w:ind w:firstLineChars="179" w:firstLine="451"/>
        <w:rPr>
          <w:rFonts w:ascii="Times New Roman" w:hAnsi="Times New Roman" w:cs="Times New Roman"/>
          <w:color w:val="262626"/>
          <w:spacing w:val="12"/>
          <w:szCs w:val="21"/>
        </w:rPr>
      </w:pPr>
      <w:r>
        <w:rPr>
          <w:rFonts w:ascii="Times New Roman" w:hAnsi="Times New Roman" w:cs="Times New Roman" w:hint="eastAsia"/>
          <w:color w:val="262626"/>
          <w:spacing w:val="12"/>
          <w:szCs w:val="21"/>
        </w:rPr>
        <w:t>}</w:t>
      </w:r>
    </w:p>
    <w:tbl>
      <w:tblPr>
        <w:tblStyle w:val="af2"/>
        <w:tblW w:w="8642" w:type="dxa"/>
        <w:jc w:val="center"/>
        <w:tblLayout w:type="fixed"/>
        <w:tblLook w:val="04A0" w:firstRow="1" w:lastRow="0" w:firstColumn="1" w:lastColumn="0" w:noHBand="0" w:noVBand="1"/>
      </w:tblPr>
      <w:tblGrid>
        <w:gridCol w:w="1413"/>
        <w:gridCol w:w="1276"/>
        <w:gridCol w:w="2976"/>
        <w:gridCol w:w="2977"/>
      </w:tblGrid>
      <w:tr w:rsidR="00FB6D3D" w14:paraId="15696FE8" w14:textId="77777777">
        <w:trPr>
          <w:jc w:val="center"/>
        </w:trPr>
        <w:tc>
          <w:tcPr>
            <w:tcW w:w="1413" w:type="dxa"/>
          </w:tcPr>
          <w:p w14:paraId="0E0377D7" w14:textId="77777777" w:rsidR="00FB6D3D" w:rsidRDefault="00D22A15">
            <w:pPr>
              <w:ind w:firstLineChars="0" w:firstLine="0"/>
            </w:pPr>
            <w:r>
              <w:rPr>
                <w:rFonts w:hint="eastAsia"/>
              </w:rPr>
              <w:t>参数</w:t>
            </w:r>
          </w:p>
        </w:tc>
        <w:tc>
          <w:tcPr>
            <w:tcW w:w="1276" w:type="dxa"/>
          </w:tcPr>
          <w:p w14:paraId="3619369E" w14:textId="77777777" w:rsidR="00FB6D3D" w:rsidRDefault="00D22A15">
            <w:pPr>
              <w:ind w:firstLineChars="0" w:firstLine="0"/>
            </w:pPr>
            <w:r>
              <w:rPr>
                <w:rFonts w:hint="eastAsia"/>
              </w:rPr>
              <w:t>参数类型</w:t>
            </w:r>
          </w:p>
        </w:tc>
        <w:tc>
          <w:tcPr>
            <w:tcW w:w="2976" w:type="dxa"/>
          </w:tcPr>
          <w:p w14:paraId="00511821" w14:textId="77777777" w:rsidR="00FB6D3D" w:rsidRDefault="00D22A15">
            <w:pPr>
              <w:ind w:firstLineChars="0" w:firstLine="0"/>
            </w:pPr>
            <w:r>
              <w:rPr>
                <w:rFonts w:hint="eastAsia"/>
              </w:rPr>
              <w:t>说明</w:t>
            </w:r>
          </w:p>
        </w:tc>
        <w:tc>
          <w:tcPr>
            <w:tcW w:w="2977" w:type="dxa"/>
          </w:tcPr>
          <w:p w14:paraId="42175D77" w14:textId="77777777" w:rsidR="00FB6D3D" w:rsidRDefault="00D22A15">
            <w:pPr>
              <w:ind w:firstLineChars="0" w:firstLine="0"/>
            </w:pPr>
            <w:r>
              <w:rPr>
                <w:rFonts w:hint="eastAsia"/>
              </w:rPr>
              <w:t>示例值</w:t>
            </w:r>
          </w:p>
        </w:tc>
      </w:tr>
      <w:tr w:rsidR="00FB6D3D" w14:paraId="77806B2D" w14:textId="77777777">
        <w:trPr>
          <w:jc w:val="center"/>
        </w:trPr>
        <w:tc>
          <w:tcPr>
            <w:tcW w:w="1413" w:type="dxa"/>
          </w:tcPr>
          <w:p w14:paraId="08F6D8B3" w14:textId="77777777" w:rsidR="00FB6D3D" w:rsidRDefault="00D22A15">
            <w:pPr>
              <w:ind w:firstLineChars="0" w:firstLine="0"/>
              <w:rPr>
                <w:rFonts w:ascii="Times New Roman" w:hAnsi="Times New Roman" w:cs="Times New Roman"/>
              </w:rPr>
            </w:pPr>
            <w:r>
              <w:rPr>
                <w:rFonts w:ascii="Times New Roman" w:hAnsi="Times New Roman" w:cs="Times New Roman" w:hint="eastAsia"/>
                <w:color w:val="262626"/>
                <w:spacing w:val="12"/>
                <w:szCs w:val="21"/>
              </w:rPr>
              <w:t>code</w:t>
            </w:r>
          </w:p>
        </w:tc>
        <w:tc>
          <w:tcPr>
            <w:tcW w:w="1276" w:type="dxa"/>
          </w:tcPr>
          <w:p w14:paraId="00E3EE19" w14:textId="77777777" w:rsidR="00FB6D3D" w:rsidRDefault="00D22A15">
            <w:pPr>
              <w:ind w:firstLineChars="0" w:firstLine="0"/>
            </w:pPr>
            <w:r>
              <w:rPr>
                <w:rFonts w:hint="eastAsia"/>
              </w:rPr>
              <w:t>int</w:t>
            </w:r>
          </w:p>
        </w:tc>
        <w:tc>
          <w:tcPr>
            <w:tcW w:w="2976" w:type="dxa"/>
          </w:tcPr>
          <w:p w14:paraId="4331E8DC" w14:textId="77777777" w:rsidR="00FB6D3D" w:rsidRDefault="00D22A15">
            <w:pPr>
              <w:ind w:firstLineChars="0" w:firstLine="0"/>
            </w:pPr>
            <w:r>
              <w:rPr>
                <w:rFonts w:hint="eastAsia"/>
              </w:rPr>
              <w:t>返回码</w:t>
            </w:r>
          </w:p>
        </w:tc>
        <w:tc>
          <w:tcPr>
            <w:tcW w:w="2977" w:type="dxa"/>
          </w:tcPr>
          <w:p w14:paraId="6CBF071A" w14:textId="77777777" w:rsidR="00FB6D3D" w:rsidRDefault="00D22A15">
            <w:pPr>
              <w:ind w:firstLineChars="0" w:firstLine="0"/>
            </w:pPr>
            <w:r>
              <w:t>20</w:t>
            </w:r>
            <w:r>
              <w:rPr>
                <w:rFonts w:hint="eastAsia"/>
              </w:rPr>
              <w:t>0</w:t>
            </w:r>
            <w:r>
              <w:rPr>
                <w:rFonts w:hint="eastAsia"/>
              </w:rPr>
              <w:t>为成功；</w:t>
            </w:r>
            <w:r>
              <w:rPr>
                <w:rFonts w:hint="eastAsia"/>
              </w:rPr>
              <w:t>4</w:t>
            </w:r>
            <w:r>
              <w:t>00</w:t>
            </w:r>
            <w:r>
              <w:rPr>
                <w:rFonts w:hint="eastAsia"/>
              </w:rPr>
              <w:t>为失败</w:t>
            </w:r>
          </w:p>
        </w:tc>
      </w:tr>
      <w:tr w:rsidR="00FB6D3D" w14:paraId="7FA57A5C" w14:textId="77777777">
        <w:trPr>
          <w:jc w:val="center"/>
        </w:trPr>
        <w:tc>
          <w:tcPr>
            <w:tcW w:w="1413" w:type="dxa"/>
          </w:tcPr>
          <w:p w14:paraId="149C8B92" w14:textId="77777777" w:rsidR="00FB6D3D" w:rsidRDefault="00D22A15">
            <w:pPr>
              <w:ind w:firstLineChars="0" w:firstLine="0"/>
              <w:rPr>
                <w:rFonts w:ascii="Times New Roman" w:hAnsi="Times New Roman" w:cs="Times New Roman"/>
              </w:rPr>
            </w:pPr>
            <w:r>
              <w:rPr>
                <w:rFonts w:ascii="Times New Roman" w:hAnsi="Times New Roman" w:cs="Times New Roman"/>
                <w:color w:val="262626"/>
                <w:spacing w:val="12"/>
                <w:szCs w:val="21"/>
              </w:rPr>
              <w:t>msg</w:t>
            </w:r>
          </w:p>
        </w:tc>
        <w:tc>
          <w:tcPr>
            <w:tcW w:w="1276" w:type="dxa"/>
          </w:tcPr>
          <w:p w14:paraId="54A31B02" w14:textId="77777777" w:rsidR="00FB6D3D" w:rsidRDefault="00D22A15">
            <w:pPr>
              <w:ind w:firstLineChars="0" w:firstLine="0"/>
            </w:pPr>
            <w:r>
              <w:rPr>
                <w:rFonts w:hint="eastAsia"/>
              </w:rPr>
              <w:t>string</w:t>
            </w:r>
          </w:p>
        </w:tc>
        <w:tc>
          <w:tcPr>
            <w:tcW w:w="2976" w:type="dxa"/>
          </w:tcPr>
          <w:p w14:paraId="104FF3B2" w14:textId="77777777" w:rsidR="00FB6D3D" w:rsidRDefault="00D22A15">
            <w:pPr>
              <w:ind w:firstLineChars="0" w:firstLine="0"/>
            </w:pPr>
            <w:r>
              <w:t>对返回码的文本描述内容</w:t>
            </w:r>
          </w:p>
        </w:tc>
        <w:tc>
          <w:tcPr>
            <w:tcW w:w="2977" w:type="dxa"/>
          </w:tcPr>
          <w:p w14:paraId="6644B094" w14:textId="77777777" w:rsidR="00FB6D3D" w:rsidRDefault="00D22A15">
            <w:pPr>
              <w:ind w:firstLineChars="0" w:firstLine="0"/>
              <w:rPr>
                <w:rFonts w:ascii="Times New Roman" w:hAnsi="Times New Roman" w:cs="Times New Roman"/>
              </w:rPr>
            </w:pPr>
            <w:r>
              <w:rPr>
                <w:rFonts w:ascii="Times New Roman" w:hAnsi="Times New Roman" w:cs="Times New Roman"/>
              </w:rPr>
              <w:t>“success”</w:t>
            </w:r>
            <w:r>
              <w:rPr>
                <w:rFonts w:ascii="Times New Roman" w:hAnsi="Times New Roman" w:cs="Times New Roman"/>
              </w:rPr>
              <w:t>表示</w:t>
            </w:r>
            <w:r>
              <w:rPr>
                <w:rFonts w:ascii="Times New Roman" w:hAnsi="Times New Roman" w:cs="Times New Roman" w:hint="eastAsia"/>
              </w:rPr>
              <w:t>查询</w:t>
            </w:r>
            <w:r>
              <w:rPr>
                <w:rFonts w:ascii="Times New Roman" w:hAnsi="Times New Roman" w:cs="Times New Roman"/>
              </w:rPr>
              <w:t>成功</w:t>
            </w:r>
          </w:p>
          <w:p w14:paraId="74371174" w14:textId="77777777" w:rsidR="00FB6D3D" w:rsidRDefault="00D22A15">
            <w:pPr>
              <w:ind w:firstLineChars="0" w:firstLine="0"/>
              <w:rPr>
                <w:rFonts w:ascii="Times New Roman" w:hAnsi="Times New Roman" w:cs="Times New Roman"/>
              </w:rPr>
            </w:pPr>
            <w:r>
              <w:rPr>
                <w:rFonts w:ascii="Times New Roman" w:hAnsi="Times New Roman" w:cs="Times New Roman"/>
              </w:rPr>
              <w:t>”error”</w:t>
            </w:r>
            <w:r>
              <w:rPr>
                <w:rFonts w:ascii="Times New Roman" w:hAnsi="Times New Roman" w:cs="Times New Roman"/>
              </w:rPr>
              <w:t>表示</w:t>
            </w:r>
            <w:r>
              <w:rPr>
                <w:rFonts w:ascii="Times New Roman" w:hAnsi="Times New Roman" w:cs="Times New Roman" w:hint="eastAsia"/>
              </w:rPr>
              <w:t>查询失败</w:t>
            </w:r>
          </w:p>
        </w:tc>
      </w:tr>
      <w:tr w:rsidR="00FB6D3D" w14:paraId="3ECA433E" w14:textId="77777777">
        <w:trPr>
          <w:jc w:val="center"/>
        </w:trPr>
        <w:tc>
          <w:tcPr>
            <w:tcW w:w="1413" w:type="dxa"/>
          </w:tcPr>
          <w:p w14:paraId="0A5418EE" w14:textId="77777777" w:rsidR="00FB6D3D" w:rsidRDefault="00D22A15">
            <w:pPr>
              <w:ind w:firstLineChars="0" w:firstLine="0"/>
              <w:rPr>
                <w:rFonts w:ascii="Times New Roman" w:hAnsi="Times New Roman" w:cs="Times New Roman"/>
                <w:color w:val="262626"/>
                <w:spacing w:val="12"/>
                <w:szCs w:val="21"/>
              </w:rPr>
            </w:pPr>
            <w:r>
              <w:rPr>
                <w:rFonts w:ascii="Times New Roman" w:hAnsi="Times New Roman" w:cs="Times New Roman"/>
                <w:color w:val="262626"/>
                <w:spacing w:val="12"/>
                <w:szCs w:val="21"/>
              </w:rPr>
              <w:lastRenderedPageBreak/>
              <w:t>data</w:t>
            </w:r>
          </w:p>
        </w:tc>
        <w:tc>
          <w:tcPr>
            <w:tcW w:w="1276" w:type="dxa"/>
          </w:tcPr>
          <w:p w14:paraId="574D1F87" w14:textId="77777777" w:rsidR="00FB6D3D" w:rsidRDefault="00D22A15">
            <w:pPr>
              <w:ind w:firstLineChars="0" w:firstLine="0"/>
            </w:pPr>
            <w:r>
              <w:rPr>
                <w:rFonts w:hint="eastAsia"/>
              </w:rPr>
              <w:t>string</w:t>
            </w:r>
          </w:p>
        </w:tc>
        <w:tc>
          <w:tcPr>
            <w:tcW w:w="2976" w:type="dxa"/>
          </w:tcPr>
          <w:p w14:paraId="44BF594E" w14:textId="77777777" w:rsidR="00FB6D3D" w:rsidRDefault="00D22A15">
            <w:pPr>
              <w:ind w:firstLineChars="0" w:firstLine="0"/>
            </w:pPr>
            <w:r>
              <w:rPr>
                <w:rFonts w:hint="eastAsia"/>
              </w:rPr>
              <w:t>错误情况的异常信息</w:t>
            </w:r>
          </w:p>
        </w:tc>
        <w:tc>
          <w:tcPr>
            <w:tcW w:w="2977" w:type="dxa"/>
          </w:tcPr>
          <w:p w14:paraId="7BD1E850" w14:textId="77777777" w:rsidR="00FB6D3D" w:rsidRDefault="00FB6D3D">
            <w:pPr>
              <w:ind w:firstLineChars="0" w:firstLine="0"/>
              <w:rPr>
                <w:rFonts w:ascii="Times New Roman" w:hAnsi="Times New Roman" w:cs="Times New Roman"/>
              </w:rPr>
            </w:pPr>
          </w:p>
        </w:tc>
      </w:tr>
    </w:tbl>
    <w:p w14:paraId="708276DD" w14:textId="77777777" w:rsidR="00FB6D3D" w:rsidRDefault="00D22A15">
      <w:pPr>
        <w:pStyle w:val="2"/>
        <w:numPr>
          <w:ilvl w:val="1"/>
          <w:numId w:val="21"/>
        </w:numPr>
        <w:spacing w:before="120"/>
        <w:rPr>
          <w:rFonts w:ascii="宋体" w:eastAsia="宋体" w:hAnsi="宋体"/>
          <w:szCs w:val="30"/>
        </w:rPr>
      </w:pPr>
      <w:bookmarkStart w:id="62" w:name="_Toc4171"/>
      <w:r>
        <w:rPr>
          <w:rFonts w:ascii="宋体" w:eastAsia="宋体" w:hAnsi="宋体" w:hint="eastAsia"/>
          <w:szCs w:val="30"/>
        </w:rPr>
        <w:t>通知大件喷码段滚筒线移动（总控提供）</w:t>
      </w:r>
      <w:bookmarkEnd w:id="62"/>
    </w:p>
    <w:p w14:paraId="5816F837" w14:textId="77777777" w:rsidR="00FB6D3D" w:rsidRDefault="00D22A15">
      <w:pPr>
        <w:pStyle w:val="af6"/>
        <w:ind w:left="420" w:firstLineChars="0" w:firstLine="0"/>
      </w:pPr>
      <w:r>
        <w:rPr>
          <w:b/>
          <w:bCs/>
        </w:rPr>
        <w:t>请求方式</w:t>
      </w:r>
      <w:r>
        <w:t>：</w:t>
      </w:r>
      <w:r>
        <w:t>POST</w:t>
      </w:r>
      <w:r>
        <w:t>（</w:t>
      </w:r>
      <w:r>
        <w:t>HTTP</w:t>
      </w:r>
      <w:r>
        <w:t>）</w:t>
      </w:r>
    </w:p>
    <w:p w14:paraId="043D409B" w14:textId="77777777" w:rsidR="00FB6D3D" w:rsidRDefault="00D22A15">
      <w:pPr>
        <w:pStyle w:val="af6"/>
        <w:spacing w:line="360" w:lineRule="atLeast"/>
        <w:ind w:left="420" w:firstLineChars="0" w:firstLine="0"/>
        <w:rPr>
          <w:rFonts w:ascii="Times New Roman" w:hAnsi="Times New Roman" w:cs="Times New Roman"/>
          <w:color w:val="262626"/>
          <w:spacing w:val="12"/>
          <w:szCs w:val="21"/>
        </w:rPr>
      </w:pPr>
      <w:r>
        <w:rPr>
          <w:rFonts w:ascii="Times New Roman" w:hAnsi="Times New Roman" w:cs="Times New Roman"/>
          <w:b/>
          <w:bCs/>
          <w:color w:val="262626"/>
          <w:spacing w:val="12"/>
          <w:szCs w:val="21"/>
        </w:rPr>
        <w:t>请求地址</w:t>
      </w:r>
      <w:r>
        <w:rPr>
          <w:rFonts w:ascii="Times New Roman" w:hAnsi="Times New Roman" w:cs="Times New Roman"/>
          <w:color w:val="262626"/>
          <w:spacing w:val="12"/>
          <w:szCs w:val="21"/>
        </w:rPr>
        <w:t>：</w:t>
      </w:r>
      <w:r>
        <w:rPr>
          <w:rFonts w:ascii="Times New Roman" w:hAnsi="Times New Roman" w:cs="Times New Roman"/>
          <w:color w:val="262626"/>
          <w:spacing w:val="12"/>
          <w:szCs w:val="24"/>
        </w:rPr>
        <w:t>http://</w:t>
      </w:r>
      <w:r>
        <w:rPr>
          <w:rFonts w:ascii="Times New Roman" w:hAnsi="Times New Roman" w:cs="Times New Roman" w:hint="eastAsia"/>
          <w:color w:val="262626"/>
          <w:spacing w:val="12"/>
          <w:szCs w:val="24"/>
        </w:rPr>
        <w:t>ip</w:t>
      </w:r>
      <w:r>
        <w:rPr>
          <w:rFonts w:ascii="Times New Roman" w:hAnsi="Times New Roman" w:cs="Times New Roman"/>
          <w:color w:val="262626"/>
          <w:spacing w:val="12"/>
          <w:szCs w:val="24"/>
        </w:rPr>
        <w:t>:port</w:t>
      </w:r>
      <w:r>
        <w:rPr>
          <w:rFonts w:ascii="Times New Roman" w:hAnsi="Times New Roman" w:cs="Times New Roman" w:hint="eastAsia"/>
          <w:color w:val="262626"/>
          <w:spacing w:val="12"/>
          <w:szCs w:val="24"/>
        </w:rPr>
        <w:t>/</w:t>
      </w:r>
      <w:r>
        <w:t>mark_area</w:t>
      </w:r>
      <w:r>
        <w:rPr>
          <w:rFonts w:ascii="Times New Roman" w:hAnsi="Times New Roman" w:cs="Times New Roman"/>
          <w:color w:val="262626"/>
          <w:spacing w:val="12"/>
          <w:szCs w:val="24"/>
        </w:rPr>
        <w:t>/</w:t>
      </w:r>
      <w:r>
        <w:rPr>
          <w:rFonts w:ascii="Times New Roman" w:hAnsi="Times New Roman" w:cs="Times New Roman" w:hint="eastAsia"/>
          <w:color w:val="262626"/>
          <w:spacing w:val="12"/>
          <w:szCs w:val="24"/>
        </w:rPr>
        <w:t>system/notic</w:t>
      </w:r>
      <w:r>
        <w:rPr>
          <w:rFonts w:ascii="Times New Roman" w:hAnsi="Times New Roman" w:cs="Times New Roman"/>
          <w:color w:val="262626"/>
          <w:spacing w:val="12"/>
          <w:szCs w:val="24"/>
        </w:rPr>
        <w:t>eLineMove</w:t>
      </w:r>
    </w:p>
    <w:p w14:paraId="3CE43FFE" w14:textId="77777777" w:rsidR="00FB6D3D" w:rsidRDefault="00D22A15">
      <w:pPr>
        <w:pStyle w:val="af6"/>
        <w:spacing w:line="360" w:lineRule="atLeast"/>
        <w:ind w:left="420" w:firstLineChars="0" w:firstLine="0"/>
        <w:rPr>
          <w:rFonts w:ascii="Times New Roman" w:hAnsi="Times New Roman" w:cs="Times New Roman"/>
          <w:b/>
          <w:color w:val="262626"/>
          <w:spacing w:val="12"/>
          <w:szCs w:val="21"/>
        </w:rPr>
      </w:pPr>
      <w:r>
        <w:rPr>
          <w:rFonts w:ascii="Times New Roman" w:hAnsi="Times New Roman" w:cs="Times New Roman" w:hint="eastAsia"/>
          <w:b/>
          <w:color w:val="262626"/>
          <w:spacing w:val="12"/>
          <w:szCs w:val="21"/>
        </w:rPr>
        <w:t>接口说明：</w:t>
      </w:r>
    </w:p>
    <w:p w14:paraId="1B77CA45" w14:textId="77777777" w:rsidR="00FB6D3D" w:rsidRDefault="00D22A15">
      <w:pPr>
        <w:spacing w:line="360" w:lineRule="atLeast"/>
        <w:ind w:firstLineChars="0" w:firstLine="720"/>
      </w:pPr>
      <w:r>
        <w:rPr>
          <w:rFonts w:hint="eastAsia"/>
        </w:rPr>
        <w:t>该接口用于大件喷码区，上报信号</w:t>
      </w:r>
      <w:r>
        <w:rPr>
          <w:rFonts w:hint="eastAsia"/>
        </w:rPr>
        <w:t>给总控</w:t>
      </w:r>
      <w:r>
        <w:rPr>
          <w:rFonts w:hint="eastAsia"/>
        </w:rPr>
        <w:t>通知滚筒线向前移动</w:t>
      </w:r>
    </w:p>
    <w:p w14:paraId="5D97681F" w14:textId="77777777" w:rsidR="00FB6D3D" w:rsidRDefault="00D22A15">
      <w:pPr>
        <w:spacing w:line="360" w:lineRule="atLeast"/>
        <w:ind w:firstLine="506"/>
        <w:rPr>
          <w:rFonts w:ascii="Times New Roman" w:hAnsi="Times New Roman" w:cs="Times New Roman"/>
          <w:color w:val="262626"/>
          <w:spacing w:val="12"/>
          <w:szCs w:val="21"/>
        </w:rPr>
      </w:pPr>
      <w:r>
        <w:rPr>
          <w:rFonts w:ascii="Times New Roman" w:hAnsi="Times New Roman" w:cs="Times New Roman"/>
          <w:b/>
          <w:bCs/>
          <w:color w:val="262626"/>
          <w:spacing w:val="12"/>
          <w:szCs w:val="21"/>
        </w:rPr>
        <w:t>请求包结构体</w:t>
      </w:r>
      <w:r>
        <w:rPr>
          <w:rFonts w:ascii="Times New Roman" w:hAnsi="Times New Roman" w:cs="Times New Roman"/>
          <w:color w:val="262626"/>
          <w:spacing w:val="12"/>
          <w:szCs w:val="21"/>
        </w:rPr>
        <w:t>：</w:t>
      </w:r>
    </w:p>
    <w:p w14:paraId="148249CD" w14:textId="77777777" w:rsidR="00FB6D3D" w:rsidRDefault="00D22A15">
      <w:pPr>
        <w:spacing w:line="360" w:lineRule="atLeast"/>
        <w:ind w:firstLine="504"/>
        <w:rPr>
          <w:rFonts w:ascii="Times New Roman" w:hAnsi="Times New Roman" w:cs="Times New Roman"/>
          <w:color w:val="262626"/>
          <w:spacing w:val="12"/>
          <w:szCs w:val="21"/>
        </w:rPr>
      </w:pPr>
      <w:r>
        <w:rPr>
          <w:rFonts w:ascii="Times New Roman" w:hAnsi="Times New Roman" w:cs="Times New Roman" w:hint="eastAsia"/>
          <w:color w:val="262626"/>
          <w:spacing w:val="12"/>
          <w:szCs w:val="21"/>
        </w:rPr>
        <w:t>{</w:t>
      </w:r>
    </w:p>
    <w:p w14:paraId="6555FD76" w14:textId="77777777" w:rsidR="00FB6D3D" w:rsidRDefault="00D22A15">
      <w:pPr>
        <w:spacing w:line="360" w:lineRule="atLeast"/>
        <w:ind w:firstLine="504"/>
        <w:rPr>
          <w:rFonts w:ascii="Times New Roman" w:hAnsi="Times New Roman" w:cs="Times New Roman"/>
          <w:color w:val="262626"/>
          <w:spacing w:val="12"/>
          <w:szCs w:val="21"/>
        </w:rPr>
      </w:pPr>
      <w:r>
        <w:rPr>
          <w:rFonts w:ascii="Times New Roman" w:hAnsi="Times New Roman" w:cs="Times New Roman"/>
          <w:color w:val="262626"/>
          <w:spacing w:val="12"/>
          <w:szCs w:val="21"/>
        </w:rPr>
        <w:tab/>
      </w:r>
      <w:r>
        <w:rPr>
          <w:rFonts w:ascii="Times New Roman" w:hAnsi="Times New Roman" w:cs="Times New Roman"/>
          <w:color w:val="262626"/>
          <w:spacing w:val="12"/>
          <w:szCs w:val="21"/>
        </w:rPr>
        <w:t>“sort_line”:”1”,</w:t>
      </w:r>
    </w:p>
    <w:p w14:paraId="2EE9765A" w14:textId="77777777" w:rsidR="00FB6D3D" w:rsidRDefault="00D22A15">
      <w:pPr>
        <w:spacing w:line="360" w:lineRule="atLeast"/>
        <w:ind w:firstLineChars="285" w:firstLine="718"/>
        <w:rPr>
          <w:rFonts w:ascii="Times New Roman" w:hAnsi="Times New Roman" w:cs="Times New Roman"/>
          <w:color w:val="262626"/>
          <w:spacing w:val="12"/>
          <w:szCs w:val="21"/>
        </w:rPr>
      </w:pPr>
      <w:r>
        <w:rPr>
          <w:rFonts w:ascii="Times New Roman" w:hAnsi="Times New Roman" w:cs="Times New Roman"/>
          <w:color w:val="262626"/>
          <w:spacing w:val="12"/>
          <w:szCs w:val="21"/>
        </w:rPr>
        <w:t>“notice_time”:”2021-02-05 12:23:23”</w:t>
      </w:r>
      <w:r>
        <w:rPr>
          <w:rFonts w:ascii="Times New Roman" w:hAnsi="Times New Roman" w:cs="Times New Roman" w:hint="eastAsia"/>
          <w:color w:val="262626"/>
          <w:spacing w:val="12"/>
          <w:szCs w:val="21"/>
        </w:rPr>
        <w:t>,</w:t>
      </w:r>
    </w:p>
    <w:p w14:paraId="4D6E3668" w14:textId="77777777" w:rsidR="00FB6D3D" w:rsidRDefault="00D22A15">
      <w:pPr>
        <w:spacing w:line="360" w:lineRule="atLeast"/>
        <w:ind w:firstLineChars="285" w:firstLine="718"/>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part_status</w:t>
      </w: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w:t>
      </w: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0</w:t>
      </w: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w:t>
      </w:r>
    </w:p>
    <w:p w14:paraId="182A1A36" w14:textId="77777777" w:rsidR="00FB6D3D" w:rsidRDefault="00D22A15">
      <w:pPr>
        <w:spacing w:line="360" w:lineRule="atLeast"/>
        <w:ind w:firstLineChars="285" w:firstLine="718"/>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part_thickness</w:t>
      </w: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w:t>
      </w: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10</w:t>
      </w:r>
      <w:r>
        <w:rPr>
          <w:rFonts w:ascii="Times New Roman" w:hAnsi="Times New Roman" w:cs="Times New Roman"/>
          <w:color w:val="262626"/>
          <w:spacing w:val="12"/>
          <w:szCs w:val="21"/>
        </w:rPr>
        <w:t>”</w:t>
      </w:r>
    </w:p>
    <w:p w14:paraId="223C48B5" w14:textId="77777777" w:rsidR="00FB6D3D" w:rsidRDefault="00D22A15">
      <w:pPr>
        <w:spacing w:line="360" w:lineRule="atLeast"/>
        <w:ind w:firstLine="504"/>
        <w:rPr>
          <w:rFonts w:ascii="Times New Roman" w:hAnsi="Times New Roman" w:cs="Times New Roman"/>
          <w:color w:val="262626"/>
          <w:spacing w:val="12"/>
          <w:szCs w:val="21"/>
        </w:rPr>
      </w:pPr>
      <w:r>
        <w:rPr>
          <w:rFonts w:ascii="Times New Roman" w:hAnsi="Times New Roman" w:cs="Times New Roman" w:hint="eastAsia"/>
          <w:color w:val="262626"/>
          <w:spacing w:val="12"/>
          <w:szCs w:val="21"/>
        </w:rPr>
        <w:t>}</w:t>
      </w:r>
    </w:p>
    <w:p w14:paraId="7DBE1F57" w14:textId="77777777" w:rsidR="00FB6D3D" w:rsidRDefault="00D22A15">
      <w:pPr>
        <w:spacing w:line="360" w:lineRule="atLeast"/>
        <w:ind w:firstLine="506"/>
        <w:rPr>
          <w:rFonts w:ascii="Times New Roman" w:hAnsi="Times New Roman" w:cs="Times New Roman"/>
          <w:b/>
          <w:bCs/>
          <w:color w:val="262626"/>
          <w:spacing w:val="12"/>
          <w:szCs w:val="21"/>
        </w:rPr>
      </w:pPr>
      <w:r>
        <w:rPr>
          <w:rFonts w:ascii="Times New Roman" w:hAnsi="Times New Roman" w:cs="Times New Roman" w:hint="eastAsia"/>
          <w:b/>
          <w:bCs/>
          <w:color w:val="262626"/>
          <w:spacing w:val="12"/>
          <w:szCs w:val="21"/>
        </w:rPr>
        <w:t>参数说明</w:t>
      </w:r>
      <w:r>
        <w:rPr>
          <w:rFonts w:ascii="Times New Roman" w:hAnsi="Times New Roman" w:cs="Times New Roman" w:hint="eastAsia"/>
          <w:b/>
          <w:bCs/>
          <w:color w:val="262626"/>
          <w:spacing w:val="12"/>
          <w:szCs w:val="21"/>
        </w:rPr>
        <w:t>:</w:t>
      </w:r>
    </w:p>
    <w:p w14:paraId="01C559C6" w14:textId="77777777" w:rsidR="00FB6D3D" w:rsidRDefault="00FB6D3D">
      <w:pPr>
        <w:spacing w:line="360" w:lineRule="atLeast"/>
        <w:ind w:firstLine="506"/>
        <w:rPr>
          <w:rFonts w:ascii="Times New Roman" w:hAnsi="Times New Roman" w:cs="Times New Roman"/>
          <w:b/>
          <w:bCs/>
          <w:color w:val="262626"/>
          <w:spacing w:val="12"/>
          <w:szCs w:val="21"/>
        </w:rPr>
      </w:pPr>
    </w:p>
    <w:tbl>
      <w:tblPr>
        <w:tblStyle w:val="af2"/>
        <w:tblW w:w="8642" w:type="dxa"/>
        <w:jc w:val="center"/>
        <w:tblLayout w:type="fixed"/>
        <w:tblLook w:val="04A0" w:firstRow="1" w:lastRow="0" w:firstColumn="1" w:lastColumn="0" w:noHBand="0" w:noVBand="1"/>
      </w:tblPr>
      <w:tblGrid>
        <w:gridCol w:w="1838"/>
        <w:gridCol w:w="1276"/>
        <w:gridCol w:w="3118"/>
        <w:gridCol w:w="2410"/>
      </w:tblGrid>
      <w:tr w:rsidR="00FB6D3D" w14:paraId="46E066B4" w14:textId="77777777">
        <w:trPr>
          <w:jc w:val="center"/>
        </w:trPr>
        <w:tc>
          <w:tcPr>
            <w:tcW w:w="1838" w:type="dxa"/>
          </w:tcPr>
          <w:p w14:paraId="0B11BC80" w14:textId="77777777" w:rsidR="00FB6D3D" w:rsidRDefault="00D22A15">
            <w:pPr>
              <w:ind w:firstLineChars="0" w:firstLine="0"/>
            </w:pPr>
            <w:r>
              <w:rPr>
                <w:rFonts w:hint="eastAsia"/>
              </w:rPr>
              <w:t>参数</w:t>
            </w:r>
          </w:p>
        </w:tc>
        <w:tc>
          <w:tcPr>
            <w:tcW w:w="1276" w:type="dxa"/>
          </w:tcPr>
          <w:p w14:paraId="42793D7D" w14:textId="77777777" w:rsidR="00FB6D3D" w:rsidRDefault="00D22A15">
            <w:pPr>
              <w:ind w:firstLineChars="0" w:firstLine="0"/>
            </w:pPr>
            <w:r>
              <w:rPr>
                <w:rFonts w:hint="eastAsia"/>
              </w:rPr>
              <w:t>参数类型</w:t>
            </w:r>
          </w:p>
        </w:tc>
        <w:tc>
          <w:tcPr>
            <w:tcW w:w="3118" w:type="dxa"/>
          </w:tcPr>
          <w:p w14:paraId="4038BDB7" w14:textId="77777777" w:rsidR="00FB6D3D" w:rsidRDefault="00D22A15">
            <w:pPr>
              <w:ind w:firstLineChars="0" w:firstLine="0"/>
            </w:pPr>
            <w:r>
              <w:rPr>
                <w:rFonts w:hint="eastAsia"/>
              </w:rPr>
              <w:t>说明</w:t>
            </w:r>
          </w:p>
        </w:tc>
        <w:tc>
          <w:tcPr>
            <w:tcW w:w="2410" w:type="dxa"/>
          </w:tcPr>
          <w:p w14:paraId="5BD2F3D0" w14:textId="77777777" w:rsidR="00FB6D3D" w:rsidRDefault="00D22A15">
            <w:pPr>
              <w:ind w:firstLineChars="0" w:firstLine="0"/>
            </w:pPr>
            <w:r>
              <w:rPr>
                <w:rFonts w:hint="eastAsia"/>
              </w:rPr>
              <w:t>示例值</w:t>
            </w:r>
          </w:p>
        </w:tc>
      </w:tr>
      <w:tr w:rsidR="00FB6D3D" w14:paraId="0C561086" w14:textId="77777777">
        <w:trPr>
          <w:jc w:val="center"/>
        </w:trPr>
        <w:tc>
          <w:tcPr>
            <w:tcW w:w="1838" w:type="dxa"/>
          </w:tcPr>
          <w:p w14:paraId="29D0CFB3" w14:textId="77777777" w:rsidR="00FB6D3D" w:rsidRDefault="00D22A15">
            <w:pPr>
              <w:ind w:firstLineChars="0" w:firstLine="0"/>
              <w:rPr>
                <w:rFonts w:ascii="Times New Roman" w:hAnsi="Times New Roman" w:cs="Times New Roman"/>
                <w:color w:val="262626"/>
                <w:spacing w:val="12"/>
                <w:szCs w:val="21"/>
              </w:rPr>
            </w:pPr>
            <w:r>
              <w:rPr>
                <w:rFonts w:ascii="Times New Roman" w:hAnsi="Times New Roman" w:cs="Times New Roman"/>
                <w:color w:val="262626"/>
                <w:spacing w:val="12"/>
                <w:szCs w:val="21"/>
              </w:rPr>
              <w:t>notice_time</w:t>
            </w:r>
          </w:p>
        </w:tc>
        <w:tc>
          <w:tcPr>
            <w:tcW w:w="1276" w:type="dxa"/>
          </w:tcPr>
          <w:p w14:paraId="4ABCC45E" w14:textId="77777777" w:rsidR="00FB6D3D" w:rsidRDefault="00D22A15">
            <w:pPr>
              <w:ind w:firstLineChars="0" w:firstLine="0"/>
            </w:pPr>
            <w:r>
              <w:t>s</w:t>
            </w:r>
            <w:r>
              <w:rPr>
                <w:rFonts w:hint="eastAsia"/>
              </w:rPr>
              <w:t>tring</w:t>
            </w:r>
          </w:p>
        </w:tc>
        <w:tc>
          <w:tcPr>
            <w:tcW w:w="3118" w:type="dxa"/>
          </w:tcPr>
          <w:p w14:paraId="46C628C8" w14:textId="77777777" w:rsidR="00FB6D3D" w:rsidRDefault="00D22A15">
            <w:pPr>
              <w:ind w:firstLineChars="0" w:firstLine="0"/>
            </w:pPr>
            <w:r>
              <w:rPr>
                <w:rFonts w:hint="eastAsia"/>
              </w:rPr>
              <w:t>通知时间</w:t>
            </w:r>
          </w:p>
        </w:tc>
        <w:tc>
          <w:tcPr>
            <w:tcW w:w="2410" w:type="dxa"/>
          </w:tcPr>
          <w:p w14:paraId="3B176A4E" w14:textId="77777777" w:rsidR="00FB6D3D" w:rsidRDefault="00D22A15">
            <w:pPr>
              <w:ind w:firstLineChars="0" w:firstLine="0"/>
            </w:pPr>
            <w:r>
              <w:rPr>
                <w:rFonts w:hint="eastAsia"/>
              </w:rPr>
              <w:t>格式：</w:t>
            </w:r>
            <w:r>
              <w:rPr>
                <w:rFonts w:hint="eastAsia"/>
              </w:rPr>
              <w:t>y</w:t>
            </w:r>
            <w:r>
              <w:t>yyy-MM-dd hh24:mm:ss</w:t>
            </w:r>
          </w:p>
        </w:tc>
      </w:tr>
      <w:tr w:rsidR="00FB6D3D" w14:paraId="14BD2EFC" w14:textId="77777777">
        <w:trPr>
          <w:jc w:val="center"/>
        </w:trPr>
        <w:tc>
          <w:tcPr>
            <w:tcW w:w="1838" w:type="dxa"/>
          </w:tcPr>
          <w:p w14:paraId="5CC4A484" w14:textId="77777777" w:rsidR="00FB6D3D" w:rsidRDefault="00D22A15">
            <w:pPr>
              <w:ind w:firstLineChars="0" w:firstLine="0"/>
              <w:rPr>
                <w:rFonts w:ascii="Times New Roman" w:hAnsi="Times New Roman" w:cs="Times New Roman"/>
                <w:color w:val="262626"/>
                <w:spacing w:val="12"/>
                <w:szCs w:val="21"/>
              </w:rPr>
            </w:pPr>
            <w:r>
              <w:rPr>
                <w:rFonts w:ascii="Times New Roman" w:hAnsi="Times New Roman" w:cs="Times New Roman"/>
                <w:color w:val="262626"/>
                <w:spacing w:val="12"/>
                <w:szCs w:val="21"/>
              </w:rPr>
              <w:t>sort_line</w:t>
            </w:r>
          </w:p>
        </w:tc>
        <w:tc>
          <w:tcPr>
            <w:tcW w:w="1276" w:type="dxa"/>
          </w:tcPr>
          <w:p w14:paraId="7EE852DC" w14:textId="77777777" w:rsidR="00FB6D3D" w:rsidRDefault="00D22A15">
            <w:pPr>
              <w:ind w:firstLineChars="0" w:firstLine="0"/>
            </w:pPr>
            <w:r>
              <w:t>string</w:t>
            </w:r>
          </w:p>
        </w:tc>
        <w:tc>
          <w:tcPr>
            <w:tcW w:w="3118" w:type="dxa"/>
          </w:tcPr>
          <w:p w14:paraId="31BFCC3E" w14:textId="77777777" w:rsidR="00FB6D3D" w:rsidRDefault="00D22A15">
            <w:pPr>
              <w:ind w:firstLineChars="0" w:firstLine="0"/>
            </w:pPr>
            <w:r>
              <w:rPr>
                <w:rFonts w:hint="eastAsia"/>
              </w:rPr>
              <w:t>分拣线编号</w:t>
            </w:r>
          </w:p>
        </w:tc>
        <w:tc>
          <w:tcPr>
            <w:tcW w:w="2410" w:type="dxa"/>
          </w:tcPr>
          <w:p w14:paraId="260B25FD" w14:textId="77777777" w:rsidR="00FB6D3D" w:rsidRDefault="00D22A15">
            <w:pPr>
              <w:ind w:firstLineChars="0" w:firstLine="0"/>
            </w:pPr>
            <w:r>
              <w:rPr>
                <w:rFonts w:hint="eastAsia"/>
              </w:rPr>
              <w:t>默认为</w:t>
            </w:r>
            <w:r>
              <w:rPr>
                <w:rFonts w:hint="eastAsia"/>
              </w:rPr>
              <w:t>1</w:t>
            </w:r>
          </w:p>
        </w:tc>
      </w:tr>
      <w:tr w:rsidR="00FB6D3D" w14:paraId="4FAB631A" w14:textId="77777777">
        <w:trPr>
          <w:jc w:val="center"/>
        </w:trPr>
        <w:tc>
          <w:tcPr>
            <w:tcW w:w="1838" w:type="dxa"/>
          </w:tcPr>
          <w:p w14:paraId="38C02561" w14:textId="77777777" w:rsidR="00FB6D3D" w:rsidRDefault="00D22A15">
            <w:pPr>
              <w:ind w:firstLineChars="0" w:firstLine="0"/>
              <w:rPr>
                <w:rFonts w:ascii="Times New Roman" w:hAnsi="Times New Roman" w:cs="Times New Roman"/>
                <w:color w:val="FF0000"/>
                <w:spacing w:val="12"/>
                <w:szCs w:val="21"/>
              </w:rPr>
            </w:pPr>
            <w:r>
              <w:rPr>
                <w:rFonts w:ascii="Times New Roman" w:hAnsi="Times New Roman" w:cs="Times New Roman" w:hint="eastAsia"/>
                <w:color w:val="FF0000"/>
                <w:spacing w:val="12"/>
                <w:szCs w:val="21"/>
              </w:rPr>
              <w:t>part_status</w:t>
            </w:r>
          </w:p>
        </w:tc>
        <w:tc>
          <w:tcPr>
            <w:tcW w:w="1276" w:type="dxa"/>
          </w:tcPr>
          <w:p w14:paraId="3E66DE0B" w14:textId="77777777" w:rsidR="00FB6D3D" w:rsidRDefault="00D22A15">
            <w:pPr>
              <w:ind w:firstLineChars="0" w:firstLine="0"/>
              <w:rPr>
                <w:color w:val="FF0000"/>
              </w:rPr>
            </w:pPr>
            <w:r>
              <w:rPr>
                <w:rFonts w:hint="eastAsia"/>
                <w:color w:val="FF0000"/>
              </w:rPr>
              <w:t>string</w:t>
            </w:r>
          </w:p>
        </w:tc>
        <w:tc>
          <w:tcPr>
            <w:tcW w:w="3118" w:type="dxa"/>
          </w:tcPr>
          <w:p w14:paraId="0B6123BE" w14:textId="77777777" w:rsidR="00FB6D3D" w:rsidRDefault="00D22A15">
            <w:pPr>
              <w:ind w:firstLineChars="0" w:firstLine="0"/>
              <w:rPr>
                <w:color w:val="FF0000"/>
              </w:rPr>
            </w:pPr>
            <w:r>
              <w:rPr>
                <w:rFonts w:hint="eastAsia"/>
                <w:color w:val="FF0000"/>
              </w:rPr>
              <w:t>板链上是否有零件</w:t>
            </w:r>
          </w:p>
        </w:tc>
        <w:tc>
          <w:tcPr>
            <w:tcW w:w="2410" w:type="dxa"/>
          </w:tcPr>
          <w:p w14:paraId="28A4D809" w14:textId="77777777" w:rsidR="00FB6D3D" w:rsidRDefault="00D22A15">
            <w:pPr>
              <w:ind w:firstLineChars="0" w:firstLine="0"/>
              <w:rPr>
                <w:color w:val="FF0000"/>
              </w:rPr>
            </w:pPr>
            <w:r>
              <w:rPr>
                <w:rFonts w:hint="eastAsia"/>
                <w:color w:val="FF0000"/>
              </w:rPr>
              <w:t>0</w:t>
            </w:r>
            <w:r>
              <w:rPr>
                <w:rFonts w:hint="eastAsia"/>
                <w:color w:val="FF0000"/>
              </w:rPr>
              <w:t>：有零件</w:t>
            </w:r>
          </w:p>
          <w:p w14:paraId="5700AAF5" w14:textId="77777777" w:rsidR="00FB6D3D" w:rsidRDefault="00D22A15">
            <w:pPr>
              <w:ind w:firstLineChars="0" w:firstLine="0"/>
              <w:rPr>
                <w:color w:val="FF0000"/>
              </w:rPr>
            </w:pPr>
            <w:r>
              <w:rPr>
                <w:rFonts w:hint="eastAsia"/>
                <w:color w:val="FF0000"/>
              </w:rPr>
              <w:t>1</w:t>
            </w:r>
            <w:r>
              <w:rPr>
                <w:rFonts w:hint="eastAsia"/>
                <w:color w:val="FF0000"/>
              </w:rPr>
              <w:t>：无零件</w:t>
            </w:r>
          </w:p>
        </w:tc>
      </w:tr>
      <w:tr w:rsidR="00FB6D3D" w14:paraId="51D9D19A" w14:textId="77777777">
        <w:trPr>
          <w:jc w:val="center"/>
        </w:trPr>
        <w:tc>
          <w:tcPr>
            <w:tcW w:w="1838" w:type="dxa"/>
          </w:tcPr>
          <w:p w14:paraId="7D05BE13" w14:textId="77777777" w:rsidR="00FB6D3D" w:rsidRDefault="00D22A15">
            <w:pPr>
              <w:ind w:firstLineChars="0" w:firstLine="0"/>
              <w:rPr>
                <w:rFonts w:ascii="Times New Roman" w:hAnsi="Times New Roman" w:cs="Times New Roman"/>
                <w:color w:val="FF0000"/>
                <w:spacing w:val="12"/>
                <w:szCs w:val="21"/>
              </w:rPr>
            </w:pPr>
            <w:r>
              <w:rPr>
                <w:rFonts w:ascii="Times New Roman" w:hAnsi="Times New Roman" w:cs="Times New Roman" w:hint="eastAsia"/>
                <w:color w:val="FF0000"/>
                <w:spacing w:val="12"/>
                <w:szCs w:val="21"/>
              </w:rPr>
              <w:t>part_thickness</w:t>
            </w:r>
          </w:p>
        </w:tc>
        <w:tc>
          <w:tcPr>
            <w:tcW w:w="1276" w:type="dxa"/>
          </w:tcPr>
          <w:p w14:paraId="6059D2BD" w14:textId="77777777" w:rsidR="00FB6D3D" w:rsidRDefault="00D22A15">
            <w:pPr>
              <w:ind w:firstLineChars="0" w:firstLine="0"/>
              <w:rPr>
                <w:color w:val="FF0000"/>
              </w:rPr>
            </w:pPr>
            <w:r>
              <w:rPr>
                <w:rFonts w:hint="eastAsia"/>
                <w:color w:val="FF0000"/>
              </w:rPr>
              <w:t>string</w:t>
            </w:r>
          </w:p>
        </w:tc>
        <w:tc>
          <w:tcPr>
            <w:tcW w:w="3118" w:type="dxa"/>
          </w:tcPr>
          <w:p w14:paraId="70F695F7" w14:textId="77777777" w:rsidR="00FB6D3D" w:rsidRDefault="00D22A15">
            <w:pPr>
              <w:ind w:firstLineChars="0" w:firstLine="0"/>
              <w:rPr>
                <w:color w:val="FF0000"/>
              </w:rPr>
            </w:pPr>
            <w:r>
              <w:rPr>
                <w:rFonts w:hint="eastAsia"/>
                <w:color w:val="FF0000"/>
              </w:rPr>
              <w:t>零件厚度</w:t>
            </w:r>
          </w:p>
        </w:tc>
        <w:tc>
          <w:tcPr>
            <w:tcW w:w="2410" w:type="dxa"/>
          </w:tcPr>
          <w:p w14:paraId="3EE427DB" w14:textId="77777777" w:rsidR="00FB6D3D" w:rsidRDefault="00FB6D3D">
            <w:pPr>
              <w:ind w:firstLineChars="0" w:firstLine="0"/>
              <w:rPr>
                <w:color w:val="FF0000"/>
              </w:rPr>
            </w:pPr>
          </w:p>
        </w:tc>
      </w:tr>
    </w:tbl>
    <w:p w14:paraId="2C4AE101" w14:textId="77777777" w:rsidR="00FB6D3D" w:rsidRDefault="00FB6D3D">
      <w:pPr>
        <w:spacing w:line="360" w:lineRule="atLeast"/>
        <w:ind w:firstLineChars="0" w:firstLine="0"/>
      </w:pPr>
    </w:p>
    <w:p w14:paraId="4FA6B7F5" w14:textId="77777777" w:rsidR="00FB6D3D" w:rsidRDefault="00D22A15">
      <w:pPr>
        <w:pStyle w:val="af6"/>
        <w:ind w:left="420" w:firstLineChars="0" w:firstLine="0"/>
        <w:rPr>
          <w:rStyle w:val="af3"/>
        </w:rPr>
      </w:pPr>
      <w:r>
        <w:rPr>
          <w:rStyle w:val="af3"/>
          <w:rFonts w:hint="eastAsia"/>
        </w:rPr>
        <w:t>返回结果：</w:t>
      </w:r>
    </w:p>
    <w:p w14:paraId="49EC0E9D" w14:textId="77777777" w:rsidR="00FB6D3D" w:rsidRDefault="00D22A15">
      <w:pPr>
        <w:pStyle w:val="af6"/>
        <w:ind w:left="420" w:firstLineChars="0" w:firstLine="0"/>
        <w:rPr>
          <w:rFonts w:ascii="Times New Roman" w:hAnsi="Times New Roman" w:cs="Times New Roman"/>
          <w:color w:val="262626"/>
          <w:spacing w:val="12"/>
          <w:szCs w:val="21"/>
        </w:rPr>
      </w:pPr>
      <w:r>
        <w:rPr>
          <w:rFonts w:ascii="Times New Roman" w:hAnsi="Times New Roman" w:cs="Times New Roman" w:hint="eastAsia"/>
          <w:color w:val="262626"/>
          <w:spacing w:val="12"/>
          <w:szCs w:val="21"/>
        </w:rPr>
        <w:t>{</w:t>
      </w:r>
    </w:p>
    <w:p w14:paraId="7FF98A5A" w14:textId="77777777" w:rsidR="00FB6D3D" w:rsidRDefault="00D22A15">
      <w:pPr>
        <w:pStyle w:val="af6"/>
        <w:ind w:left="420" w:firstLineChars="0" w:firstLine="300"/>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code</w:t>
      </w: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 xml:space="preserve">: </w:t>
      </w:r>
      <w:r>
        <w:rPr>
          <w:rFonts w:ascii="Times New Roman" w:hAnsi="Times New Roman" w:cs="Times New Roman"/>
          <w:color w:val="262626"/>
          <w:spacing w:val="12"/>
          <w:szCs w:val="21"/>
        </w:rPr>
        <w:t>20</w:t>
      </w:r>
      <w:r>
        <w:rPr>
          <w:rFonts w:ascii="Times New Roman" w:hAnsi="Times New Roman" w:cs="Times New Roman" w:hint="eastAsia"/>
          <w:color w:val="262626"/>
          <w:spacing w:val="12"/>
          <w:szCs w:val="21"/>
        </w:rPr>
        <w:t>0,</w:t>
      </w:r>
    </w:p>
    <w:p w14:paraId="233D9F6D" w14:textId="77777777" w:rsidR="00FB6D3D" w:rsidRDefault="00D22A15">
      <w:pPr>
        <w:pStyle w:val="af6"/>
        <w:ind w:left="420" w:firstLineChars="0" w:firstLine="300"/>
        <w:rPr>
          <w:rFonts w:ascii="Times New Roman" w:hAnsi="Times New Roman" w:cs="Times New Roman"/>
          <w:color w:val="262626"/>
          <w:spacing w:val="12"/>
          <w:szCs w:val="21"/>
        </w:rPr>
      </w:pPr>
      <w:r>
        <w:rPr>
          <w:rFonts w:ascii="Times New Roman" w:hAnsi="Times New Roman" w:cs="Times New Roman"/>
          <w:color w:val="262626"/>
          <w:spacing w:val="12"/>
          <w:szCs w:val="21"/>
        </w:rPr>
        <w:t>“msg”</w:t>
      </w:r>
      <w:r>
        <w:rPr>
          <w:rFonts w:ascii="Times New Roman" w:hAnsi="Times New Roman" w:cs="Times New Roman" w:hint="eastAsia"/>
          <w:color w:val="262626"/>
          <w:spacing w:val="12"/>
          <w:szCs w:val="21"/>
        </w:rPr>
        <w:t xml:space="preserve">: </w:t>
      </w: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success</w:t>
      </w: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w:t>
      </w:r>
    </w:p>
    <w:p w14:paraId="0E19CE79" w14:textId="77777777" w:rsidR="00FB6D3D" w:rsidRDefault="00D22A15">
      <w:pPr>
        <w:pStyle w:val="af6"/>
        <w:ind w:left="420" w:firstLineChars="0" w:firstLine="300"/>
        <w:rPr>
          <w:rFonts w:ascii="Times New Roman" w:hAnsi="Times New Roman" w:cs="Times New Roman"/>
          <w:color w:val="262626"/>
          <w:spacing w:val="12"/>
          <w:szCs w:val="21"/>
        </w:rPr>
      </w:pPr>
      <w:r>
        <w:rPr>
          <w:rFonts w:ascii="Times New Roman" w:hAnsi="Times New Roman" w:cs="Times New Roman"/>
          <w:color w:val="262626"/>
          <w:spacing w:val="12"/>
          <w:szCs w:val="21"/>
        </w:rPr>
        <w:lastRenderedPageBreak/>
        <w:t>“</w:t>
      </w:r>
      <w:r>
        <w:rPr>
          <w:rFonts w:ascii="Times New Roman" w:hAnsi="Times New Roman" w:cs="Times New Roman" w:hint="eastAsia"/>
          <w:color w:val="262626"/>
          <w:spacing w:val="12"/>
          <w:szCs w:val="21"/>
        </w:rPr>
        <w:t>data</w:t>
      </w: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 xml:space="preserve">: </w:t>
      </w:r>
      <w:r>
        <w:rPr>
          <w:rFonts w:ascii="Times New Roman" w:hAnsi="Times New Roman" w:cs="Times New Roman"/>
          <w:color w:val="262626"/>
          <w:spacing w:val="12"/>
          <w:szCs w:val="21"/>
        </w:rPr>
        <w:t>“”</w:t>
      </w:r>
    </w:p>
    <w:p w14:paraId="0F12C270" w14:textId="77777777" w:rsidR="00FB6D3D" w:rsidRDefault="00D22A15">
      <w:pPr>
        <w:ind w:firstLineChars="179" w:firstLine="451"/>
        <w:rPr>
          <w:rFonts w:ascii="Times New Roman" w:hAnsi="Times New Roman" w:cs="Times New Roman"/>
          <w:color w:val="262626"/>
          <w:spacing w:val="12"/>
          <w:szCs w:val="21"/>
        </w:rPr>
      </w:pPr>
      <w:r>
        <w:rPr>
          <w:rFonts w:ascii="Times New Roman" w:hAnsi="Times New Roman" w:cs="Times New Roman" w:hint="eastAsia"/>
          <w:color w:val="262626"/>
          <w:spacing w:val="12"/>
          <w:szCs w:val="21"/>
        </w:rPr>
        <w:t>}</w:t>
      </w:r>
    </w:p>
    <w:tbl>
      <w:tblPr>
        <w:tblStyle w:val="af2"/>
        <w:tblW w:w="8642" w:type="dxa"/>
        <w:jc w:val="center"/>
        <w:tblLayout w:type="fixed"/>
        <w:tblLook w:val="04A0" w:firstRow="1" w:lastRow="0" w:firstColumn="1" w:lastColumn="0" w:noHBand="0" w:noVBand="1"/>
      </w:tblPr>
      <w:tblGrid>
        <w:gridCol w:w="1413"/>
        <w:gridCol w:w="1276"/>
        <w:gridCol w:w="2976"/>
        <w:gridCol w:w="2977"/>
      </w:tblGrid>
      <w:tr w:rsidR="00FB6D3D" w14:paraId="0E9E6B0C" w14:textId="77777777">
        <w:trPr>
          <w:jc w:val="center"/>
        </w:trPr>
        <w:tc>
          <w:tcPr>
            <w:tcW w:w="1413" w:type="dxa"/>
          </w:tcPr>
          <w:p w14:paraId="5DBA0B4B" w14:textId="77777777" w:rsidR="00FB6D3D" w:rsidRDefault="00D22A15">
            <w:pPr>
              <w:ind w:firstLineChars="0" w:firstLine="0"/>
            </w:pPr>
            <w:r>
              <w:rPr>
                <w:rFonts w:hint="eastAsia"/>
              </w:rPr>
              <w:t>参数</w:t>
            </w:r>
          </w:p>
        </w:tc>
        <w:tc>
          <w:tcPr>
            <w:tcW w:w="1276" w:type="dxa"/>
          </w:tcPr>
          <w:p w14:paraId="45501676" w14:textId="77777777" w:rsidR="00FB6D3D" w:rsidRDefault="00D22A15">
            <w:pPr>
              <w:ind w:firstLineChars="0" w:firstLine="0"/>
            </w:pPr>
            <w:r>
              <w:rPr>
                <w:rFonts w:hint="eastAsia"/>
              </w:rPr>
              <w:t>参数类型</w:t>
            </w:r>
          </w:p>
        </w:tc>
        <w:tc>
          <w:tcPr>
            <w:tcW w:w="2976" w:type="dxa"/>
          </w:tcPr>
          <w:p w14:paraId="2C7A7B05" w14:textId="77777777" w:rsidR="00FB6D3D" w:rsidRDefault="00D22A15">
            <w:pPr>
              <w:ind w:firstLineChars="0" w:firstLine="0"/>
            </w:pPr>
            <w:r>
              <w:rPr>
                <w:rFonts w:hint="eastAsia"/>
              </w:rPr>
              <w:t>说明</w:t>
            </w:r>
          </w:p>
        </w:tc>
        <w:tc>
          <w:tcPr>
            <w:tcW w:w="2977" w:type="dxa"/>
          </w:tcPr>
          <w:p w14:paraId="71CE3399" w14:textId="77777777" w:rsidR="00FB6D3D" w:rsidRDefault="00D22A15">
            <w:pPr>
              <w:ind w:firstLineChars="0" w:firstLine="0"/>
            </w:pPr>
            <w:r>
              <w:rPr>
                <w:rFonts w:hint="eastAsia"/>
              </w:rPr>
              <w:t>示例值</w:t>
            </w:r>
          </w:p>
        </w:tc>
      </w:tr>
      <w:tr w:rsidR="00FB6D3D" w14:paraId="70228C9E" w14:textId="77777777">
        <w:trPr>
          <w:jc w:val="center"/>
        </w:trPr>
        <w:tc>
          <w:tcPr>
            <w:tcW w:w="1413" w:type="dxa"/>
          </w:tcPr>
          <w:p w14:paraId="6E7D6593" w14:textId="77777777" w:rsidR="00FB6D3D" w:rsidRDefault="00D22A15">
            <w:pPr>
              <w:ind w:firstLineChars="0" w:firstLine="0"/>
              <w:rPr>
                <w:rFonts w:ascii="Times New Roman" w:hAnsi="Times New Roman" w:cs="Times New Roman"/>
              </w:rPr>
            </w:pPr>
            <w:r>
              <w:rPr>
                <w:rFonts w:ascii="Times New Roman" w:hAnsi="Times New Roman" w:cs="Times New Roman" w:hint="eastAsia"/>
                <w:color w:val="262626"/>
                <w:spacing w:val="12"/>
                <w:szCs w:val="21"/>
              </w:rPr>
              <w:t>code</w:t>
            </w:r>
          </w:p>
        </w:tc>
        <w:tc>
          <w:tcPr>
            <w:tcW w:w="1276" w:type="dxa"/>
          </w:tcPr>
          <w:p w14:paraId="5BAEBDC6" w14:textId="77777777" w:rsidR="00FB6D3D" w:rsidRDefault="00D22A15">
            <w:pPr>
              <w:ind w:firstLineChars="0" w:firstLine="0"/>
            </w:pPr>
            <w:r>
              <w:rPr>
                <w:rFonts w:hint="eastAsia"/>
              </w:rPr>
              <w:t>int</w:t>
            </w:r>
          </w:p>
        </w:tc>
        <w:tc>
          <w:tcPr>
            <w:tcW w:w="2976" w:type="dxa"/>
          </w:tcPr>
          <w:p w14:paraId="59B33B0E" w14:textId="77777777" w:rsidR="00FB6D3D" w:rsidRDefault="00D22A15">
            <w:pPr>
              <w:ind w:firstLineChars="0" w:firstLine="0"/>
            </w:pPr>
            <w:r>
              <w:rPr>
                <w:rFonts w:hint="eastAsia"/>
              </w:rPr>
              <w:t>返回码</w:t>
            </w:r>
          </w:p>
        </w:tc>
        <w:tc>
          <w:tcPr>
            <w:tcW w:w="2977" w:type="dxa"/>
          </w:tcPr>
          <w:p w14:paraId="4BED7807" w14:textId="77777777" w:rsidR="00FB6D3D" w:rsidRDefault="00D22A15">
            <w:pPr>
              <w:ind w:firstLineChars="0" w:firstLine="0"/>
            </w:pPr>
            <w:r>
              <w:t>20</w:t>
            </w:r>
            <w:r>
              <w:rPr>
                <w:rFonts w:hint="eastAsia"/>
              </w:rPr>
              <w:t>0</w:t>
            </w:r>
            <w:r>
              <w:rPr>
                <w:rFonts w:hint="eastAsia"/>
              </w:rPr>
              <w:t>为成功；</w:t>
            </w:r>
            <w:r>
              <w:rPr>
                <w:rFonts w:hint="eastAsia"/>
              </w:rPr>
              <w:t>4</w:t>
            </w:r>
            <w:r>
              <w:t>00</w:t>
            </w:r>
            <w:r>
              <w:rPr>
                <w:rFonts w:hint="eastAsia"/>
              </w:rPr>
              <w:t>为失败</w:t>
            </w:r>
          </w:p>
        </w:tc>
      </w:tr>
      <w:tr w:rsidR="00FB6D3D" w14:paraId="39C9C08D" w14:textId="77777777">
        <w:trPr>
          <w:jc w:val="center"/>
        </w:trPr>
        <w:tc>
          <w:tcPr>
            <w:tcW w:w="1413" w:type="dxa"/>
          </w:tcPr>
          <w:p w14:paraId="78796EB3" w14:textId="77777777" w:rsidR="00FB6D3D" w:rsidRDefault="00D22A15">
            <w:pPr>
              <w:ind w:firstLineChars="0" w:firstLine="0"/>
              <w:rPr>
                <w:rFonts w:ascii="Times New Roman" w:hAnsi="Times New Roman" w:cs="Times New Roman"/>
              </w:rPr>
            </w:pPr>
            <w:r>
              <w:rPr>
                <w:rFonts w:ascii="Times New Roman" w:hAnsi="Times New Roman" w:cs="Times New Roman"/>
                <w:color w:val="262626"/>
                <w:spacing w:val="12"/>
                <w:szCs w:val="21"/>
              </w:rPr>
              <w:t>msg</w:t>
            </w:r>
          </w:p>
        </w:tc>
        <w:tc>
          <w:tcPr>
            <w:tcW w:w="1276" w:type="dxa"/>
          </w:tcPr>
          <w:p w14:paraId="6598B90B" w14:textId="77777777" w:rsidR="00FB6D3D" w:rsidRDefault="00D22A15">
            <w:pPr>
              <w:ind w:firstLineChars="0" w:firstLine="0"/>
            </w:pPr>
            <w:r>
              <w:rPr>
                <w:rFonts w:hint="eastAsia"/>
              </w:rPr>
              <w:t>string</w:t>
            </w:r>
          </w:p>
        </w:tc>
        <w:tc>
          <w:tcPr>
            <w:tcW w:w="2976" w:type="dxa"/>
          </w:tcPr>
          <w:p w14:paraId="2EFFCA1E" w14:textId="77777777" w:rsidR="00FB6D3D" w:rsidRDefault="00D22A15">
            <w:pPr>
              <w:ind w:firstLineChars="0" w:firstLine="0"/>
            </w:pPr>
            <w:r>
              <w:t>对返回码的文本描述内容</w:t>
            </w:r>
          </w:p>
        </w:tc>
        <w:tc>
          <w:tcPr>
            <w:tcW w:w="2977" w:type="dxa"/>
          </w:tcPr>
          <w:p w14:paraId="25F9A2B0" w14:textId="77777777" w:rsidR="00FB6D3D" w:rsidRDefault="00D22A15">
            <w:pPr>
              <w:ind w:firstLineChars="0" w:firstLine="0"/>
              <w:rPr>
                <w:rFonts w:ascii="Times New Roman" w:hAnsi="Times New Roman" w:cs="Times New Roman"/>
              </w:rPr>
            </w:pPr>
            <w:r>
              <w:rPr>
                <w:rFonts w:ascii="Times New Roman" w:hAnsi="Times New Roman" w:cs="Times New Roman"/>
              </w:rPr>
              <w:t>“success”</w:t>
            </w:r>
            <w:r>
              <w:rPr>
                <w:rFonts w:ascii="Times New Roman" w:hAnsi="Times New Roman" w:cs="Times New Roman"/>
              </w:rPr>
              <w:t>表示</w:t>
            </w:r>
            <w:r>
              <w:rPr>
                <w:rFonts w:ascii="Times New Roman" w:hAnsi="Times New Roman" w:cs="Times New Roman" w:hint="eastAsia"/>
              </w:rPr>
              <w:t>接收</w:t>
            </w:r>
            <w:r>
              <w:rPr>
                <w:rFonts w:ascii="Times New Roman" w:hAnsi="Times New Roman" w:cs="Times New Roman"/>
              </w:rPr>
              <w:t>成功</w:t>
            </w:r>
          </w:p>
          <w:p w14:paraId="74E2FFD8" w14:textId="77777777" w:rsidR="00FB6D3D" w:rsidRDefault="00D22A15">
            <w:pPr>
              <w:ind w:firstLineChars="0" w:firstLine="0"/>
              <w:rPr>
                <w:rFonts w:ascii="Times New Roman" w:hAnsi="Times New Roman" w:cs="Times New Roman"/>
              </w:rPr>
            </w:pPr>
            <w:r>
              <w:rPr>
                <w:rFonts w:ascii="Times New Roman" w:hAnsi="Times New Roman" w:cs="Times New Roman"/>
              </w:rPr>
              <w:t>”error”</w:t>
            </w:r>
            <w:r>
              <w:rPr>
                <w:rFonts w:ascii="Times New Roman" w:hAnsi="Times New Roman" w:cs="Times New Roman"/>
              </w:rPr>
              <w:t>表示</w:t>
            </w:r>
            <w:r>
              <w:rPr>
                <w:rFonts w:ascii="Times New Roman" w:hAnsi="Times New Roman" w:cs="Times New Roman" w:hint="eastAsia"/>
              </w:rPr>
              <w:t>接收失败</w:t>
            </w:r>
            <w:commentRangeStart w:id="63"/>
            <w:commentRangeEnd w:id="63"/>
            <w:r>
              <w:commentReference w:id="63"/>
            </w:r>
          </w:p>
        </w:tc>
      </w:tr>
      <w:tr w:rsidR="00FB6D3D" w14:paraId="3232565B" w14:textId="77777777">
        <w:trPr>
          <w:jc w:val="center"/>
        </w:trPr>
        <w:tc>
          <w:tcPr>
            <w:tcW w:w="1413" w:type="dxa"/>
          </w:tcPr>
          <w:p w14:paraId="0BECBD03" w14:textId="77777777" w:rsidR="00FB6D3D" w:rsidRDefault="00D22A15">
            <w:pPr>
              <w:ind w:firstLineChars="0" w:firstLine="0"/>
              <w:rPr>
                <w:rFonts w:ascii="Times New Roman" w:hAnsi="Times New Roman" w:cs="Times New Roman"/>
                <w:color w:val="262626"/>
                <w:spacing w:val="12"/>
                <w:szCs w:val="21"/>
              </w:rPr>
            </w:pPr>
            <w:r>
              <w:rPr>
                <w:rFonts w:ascii="Times New Roman" w:hAnsi="Times New Roman" w:cs="Times New Roman"/>
                <w:color w:val="262626"/>
                <w:spacing w:val="12"/>
                <w:szCs w:val="21"/>
              </w:rPr>
              <w:t>data</w:t>
            </w:r>
          </w:p>
        </w:tc>
        <w:tc>
          <w:tcPr>
            <w:tcW w:w="1276" w:type="dxa"/>
          </w:tcPr>
          <w:p w14:paraId="141BE320" w14:textId="77777777" w:rsidR="00FB6D3D" w:rsidRDefault="00D22A15">
            <w:pPr>
              <w:ind w:firstLineChars="0" w:firstLine="0"/>
            </w:pPr>
            <w:r>
              <w:rPr>
                <w:rFonts w:hint="eastAsia"/>
              </w:rPr>
              <w:t>string</w:t>
            </w:r>
          </w:p>
        </w:tc>
        <w:tc>
          <w:tcPr>
            <w:tcW w:w="2976" w:type="dxa"/>
          </w:tcPr>
          <w:p w14:paraId="0CE4FD99" w14:textId="77777777" w:rsidR="00FB6D3D" w:rsidRDefault="00D22A15">
            <w:pPr>
              <w:ind w:firstLineChars="0" w:firstLine="0"/>
            </w:pPr>
            <w:r>
              <w:rPr>
                <w:rFonts w:hint="eastAsia"/>
              </w:rPr>
              <w:t>错误情况的异常信息</w:t>
            </w:r>
          </w:p>
        </w:tc>
        <w:tc>
          <w:tcPr>
            <w:tcW w:w="2977" w:type="dxa"/>
          </w:tcPr>
          <w:p w14:paraId="47E1882F" w14:textId="77777777" w:rsidR="00FB6D3D" w:rsidRDefault="00FB6D3D">
            <w:pPr>
              <w:ind w:firstLineChars="0" w:firstLine="0"/>
              <w:rPr>
                <w:rFonts w:ascii="Times New Roman" w:hAnsi="Times New Roman" w:cs="Times New Roman"/>
              </w:rPr>
            </w:pPr>
          </w:p>
        </w:tc>
      </w:tr>
    </w:tbl>
    <w:p w14:paraId="5027AE62" w14:textId="77777777" w:rsidR="00FB6D3D" w:rsidRDefault="00D22A15">
      <w:pPr>
        <w:pStyle w:val="2"/>
        <w:numPr>
          <w:ilvl w:val="1"/>
          <w:numId w:val="21"/>
        </w:numPr>
        <w:spacing w:before="120"/>
        <w:rPr>
          <w:rFonts w:ascii="宋体" w:eastAsia="宋体" w:hAnsi="宋体"/>
          <w:szCs w:val="30"/>
        </w:rPr>
      </w:pPr>
      <w:bookmarkStart w:id="64" w:name="_Toc29080"/>
      <w:r>
        <w:rPr>
          <w:rFonts w:ascii="宋体" w:eastAsia="宋体" w:hAnsi="宋体" w:hint="eastAsia"/>
          <w:szCs w:val="30"/>
        </w:rPr>
        <w:t>获取大件分拣区报工零件（总控提供）</w:t>
      </w:r>
      <w:bookmarkEnd w:id="64"/>
    </w:p>
    <w:p w14:paraId="1D59D0D4" w14:textId="77777777" w:rsidR="00FB6D3D" w:rsidRDefault="00D22A15">
      <w:pPr>
        <w:pStyle w:val="af6"/>
        <w:ind w:left="420" w:firstLineChars="0" w:firstLine="0"/>
      </w:pPr>
      <w:r>
        <w:rPr>
          <w:b/>
          <w:bCs/>
        </w:rPr>
        <w:t>请求方式</w:t>
      </w:r>
      <w:r>
        <w:t>：</w:t>
      </w:r>
      <w:r>
        <w:t>POST</w:t>
      </w:r>
      <w:r>
        <w:t>（</w:t>
      </w:r>
      <w:r>
        <w:t>HTTP</w:t>
      </w:r>
      <w:r>
        <w:t>）</w:t>
      </w:r>
    </w:p>
    <w:p w14:paraId="19AD05B9" w14:textId="77777777" w:rsidR="00FB6D3D" w:rsidRDefault="00D22A15">
      <w:pPr>
        <w:pStyle w:val="af6"/>
        <w:spacing w:line="360" w:lineRule="atLeast"/>
        <w:ind w:left="420" w:firstLineChars="0" w:firstLine="0"/>
        <w:rPr>
          <w:rFonts w:ascii="Times New Roman" w:hAnsi="Times New Roman" w:cs="Times New Roman"/>
          <w:color w:val="262626"/>
          <w:spacing w:val="12"/>
          <w:szCs w:val="21"/>
        </w:rPr>
      </w:pPr>
      <w:r>
        <w:rPr>
          <w:rFonts w:ascii="Times New Roman" w:hAnsi="Times New Roman" w:cs="Times New Roman"/>
          <w:b/>
          <w:bCs/>
          <w:color w:val="262626"/>
          <w:spacing w:val="12"/>
          <w:szCs w:val="21"/>
        </w:rPr>
        <w:t>请求地址</w:t>
      </w:r>
      <w:r>
        <w:rPr>
          <w:rFonts w:ascii="Times New Roman" w:hAnsi="Times New Roman" w:cs="Times New Roman"/>
          <w:color w:val="262626"/>
          <w:spacing w:val="12"/>
          <w:szCs w:val="21"/>
        </w:rPr>
        <w:t>：</w:t>
      </w:r>
      <w:r>
        <w:rPr>
          <w:rFonts w:ascii="Times New Roman" w:hAnsi="Times New Roman" w:cs="Times New Roman"/>
          <w:color w:val="262626"/>
          <w:spacing w:val="12"/>
          <w:szCs w:val="24"/>
        </w:rPr>
        <w:t>http://</w:t>
      </w:r>
      <w:r>
        <w:rPr>
          <w:rFonts w:ascii="Times New Roman" w:hAnsi="Times New Roman" w:cs="Times New Roman" w:hint="eastAsia"/>
          <w:color w:val="262626"/>
          <w:spacing w:val="12"/>
          <w:szCs w:val="24"/>
        </w:rPr>
        <w:t>ip</w:t>
      </w:r>
      <w:r>
        <w:rPr>
          <w:rFonts w:ascii="Times New Roman" w:hAnsi="Times New Roman" w:cs="Times New Roman"/>
          <w:color w:val="262626"/>
          <w:spacing w:val="12"/>
          <w:szCs w:val="24"/>
        </w:rPr>
        <w:t>:port</w:t>
      </w:r>
      <w:r>
        <w:rPr>
          <w:rFonts w:ascii="Times New Roman" w:hAnsi="Times New Roman" w:cs="Times New Roman" w:hint="eastAsia"/>
          <w:color w:val="262626"/>
          <w:spacing w:val="12"/>
          <w:szCs w:val="24"/>
        </w:rPr>
        <w:t>/</w:t>
      </w:r>
      <w:r>
        <w:t>mark_area</w:t>
      </w:r>
      <w:r>
        <w:rPr>
          <w:rFonts w:ascii="Times New Roman" w:hAnsi="Times New Roman" w:cs="Times New Roman"/>
          <w:color w:val="262626"/>
          <w:spacing w:val="12"/>
          <w:szCs w:val="24"/>
        </w:rPr>
        <w:t>/</w:t>
      </w:r>
      <w:r>
        <w:rPr>
          <w:rFonts w:ascii="Times New Roman" w:hAnsi="Times New Roman" w:cs="Times New Roman" w:hint="eastAsia"/>
          <w:color w:val="262626"/>
          <w:spacing w:val="12"/>
          <w:szCs w:val="24"/>
        </w:rPr>
        <w:t>system/get</w:t>
      </w:r>
      <w:r>
        <w:rPr>
          <w:rFonts w:ascii="Times New Roman" w:hAnsi="Times New Roman" w:cs="Times New Roman"/>
          <w:color w:val="262626"/>
          <w:spacing w:val="12"/>
          <w:szCs w:val="24"/>
        </w:rPr>
        <w:t>NewLargeSortData</w:t>
      </w:r>
    </w:p>
    <w:p w14:paraId="1DC1403C" w14:textId="77777777" w:rsidR="00FB6D3D" w:rsidRDefault="00D22A15">
      <w:pPr>
        <w:pStyle w:val="af6"/>
        <w:spacing w:line="360" w:lineRule="atLeast"/>
        <w:ind w:left="420" w:firstLineChars="0" w:firstLine="0"/>
        <w:rPr>
          <w:rFonts w:ascii="Times New Roman" w:hAnsi="Times New Roman" w:cs="Times New Roman"/>
          <w:b/>
          <w:color w:val="262626"/>
          <w:spacing w:val="12"/>
          <w:szCs w:val="21"/>
        </w:rPr>
      </w:pPr>
      <w:r>
        <w:rPr>
          <w:rFonts w:ascii="Times New Roman" w:hAnsi="Times New Roman" w:cs="Times New Roman" w:hint="eastAsia"/>
          <w:b/>
          <w:color w:val="262626"/>
          <w:spacing w:val="12"/>
          <w:szCs w:val="21"/>
        </w:rPr>
        <w:t>接口说明：</w:t>
      </w:r>
    </w:p>
    <w:p w14:paraId="19C9EFDA" w14:textId="77777777" w:rsidR="00FB6D3D" w:rsidRDefault="00D22A15">
      <w:pPr>
        <w:spacing w:line="360" w:lineRule="atLeast"/>
        <w:ind w:firstLineChars="0" w:firstLine="720"/>
      </w:pPr>
      <w:r>
        <w:rPr>
          <w:rFonts w:hint="eastAsia"/>
        </w:rPr>
        <w:t>该接口用于获取最早的未使用的大件分拣区的报工零件数据。</w:t>
      </w:r>
    </w:p>
    <w:p w14:paraId="73033E8E" w14:textId="77777777" w:rsidR="00FB6D3D" w:rsidRDefault="00D22A15">
      <w:pPr>
        <w:spacing w:line="360" w:lineRule="atLeast"/>
        <w:ind w:firstLine="506"/>
        <w:rPr>
          <w:rFonts w:ascii="Times New Roman" w:hAnsi="Times New Roman" w:cs="Times New Roman"/>
          <w:color w:val="262626"/>
          <w:spacing w:val="12"/>
          <w:szCs w:val="21"/>
        </w:rPr>
      </w:pPr>
      <w:r>
        <w:rPr>
          <w:rFonts w:ascii="Times New Roman" w:hAnsi="Times New Roman" w:cs="Times New Roman"/>
          <w:b/>
          <w:bCs/>
          <w:color w:val="262626"/>
          <w:spacing w:val="12"/>
          <w:szCs w:val="21"/>
        </w:rPr>
        <w:t>请求包结构体</w:t>
      </w:r>
      <w:r>
        <w:rPr>
          <w:rFonts w:ascii="Times New Roman" w:hAnsi="Times New Roman" w:cs="Times New Roman"/>
          <w:color w:val="262626"/>
          <w:spacing w:val="12"/>
          <w:szCs w:val="21"/>
        </w:rPr>
        <w:t>：</w:t>
      </w:r>
    </w:p>
    <w:p w14:paraId="5E83CEE9" w14:textId="77777777" w:rsidR="00FB6D3D" w:rsidRDefault="00D22A15">
      <w:pPr>
        <w:spacing w:line="360" w:lineRule="atLeast"/>
        <w:ind w:firstLine="504"/>
        <w:rPr>
          <w:rFonts w:ascii="Times New Roman" w:hAnsi="Times New Roman" w:cs="Times New Roman"/>
          <w:color w:val="262626"/>
          <w:spacing w:val="12"/>
          <w:szCs w:val="21"/>
        </w:rPr>
      </w:pPr>
      <w:r>
        <w:rPr>
          <w:rFonts w:ascii="Times New Roman" w:hAnsi="Times New Roman" w:cs="Times New Roman" w:hint="eastAsia"/>
          <w:color w:val="262626"/>
          <w:spacing w:val="12"/>
          <w:szCs w:val="21"/>
        </w:rPr>
        <w:t>{</w:t>
      </w:r>
    </w:p>
    <w:p w14:paraId="01A5AE45" w14:textId="77777777" w:rsidR="00FB6D3D" w:rsidRDefault="00D22A15">
      <w:pPr>
        <w:spacing w:line="360" w:lineRule="atLeast"/>
        <w:ind w:firstLine="504"/>
        <w:rPr>
          <w:rFonts w:ascii="Times New Roman" w:hAnsi="Times New Roman" w:cs="Times New Roman"/>
          <w:color w:val="262626"/>
          <w:spacing w:val="12"/>
          <w:szCs w:val="21"/>
        </w:rPr>
      </w:pPr>
      <w:r>
        <w:rPr>
          <w:rFonts w:ascii="Times New Roman" w:hAnsi="Times New Roman" w:cs="Times New Roman"/>
          <w:color w:val="262626"/>
          <w:spacing w:val="12"/>
          <w:szCs w:val="21"/>
        </w:rPr>
        <w:tab/>
        <w:t>“sort_line”:”1”</w:t>
      </w:r>
    </w:p>
    <w:p w14:paraId="4C1B3694" w14:textId="77777777" w:rsidR="00FB6D3D" w:rsidRDefault="00D22A15">
      <w:pPr>
        <w:spacing w:line="360" w:lineRule="atLeast"/>
        <w:ind w:firstLine="504"/>
        <w:rPr>
          <w:rFonts w:ascii="Times New Roman" w:hAnsi="Times New Roman" w:cs="Times New Roman"/>
          <w:color w:val="262626"/>
          <w:spacing w:val="12"/>
          <w:szCs w:val="21"/>
        </w:rPr>
      </w:pPr>
      <w:r>
        <w:rPr>
          <w:rFonts w:ascii="Times New Roman" w:hAnsi="Times New Roman" w:cs="Times New Roman" w:hint="eastAsia"/>
          <w:color w:val="262626"/>
          <w:spacing w:val="12"/>
          <w:szCs w:val="21"/>
        </w:rPr>
        <w:t>}</w:t>
      </w:r>
    </w:p>
    <w:p w14:paraId="4B09975E" w14:textId="77777777" w:rsidR="00FB6D3D" w:rsidRDefault="00D22A15">
      <w:pPr>
        <w:spacing w:line="360" w:lineRule="atLeast"/>
        <w:ind w:firstLine="506"/>
        <w:rPr>
          <w:rFonts w:ascii="Times New Roman" w:hAnsi="Times New Roman" w:cs="Times New Roman"/>
          <w:b/>
          <w:bCs/>
          <w:color w:val="262626"/>
          <w:spacing w:val="12"/>
          <w:szCs w:val="21"/>
        </w:rPr>
      </w:pPr>
      <w:r>
        <w:rPr>
          <w:rFonts w:ascii="Times New Roman" w:hAnsi="Times New Roman" w:cs="Times New Roman" w:hint="eastAsia"/>
          <w:b/>
          <w:bCs/>
          <w:color w:val="262626"/>
          <w:spacing w:val="12"/>
          <w:szCs w:val="21"/>
        </w:rPr>
        <w:t>参数说明</w:t>
      </w:r>
      <w:r>
        <w:rPr>
          <w:rFonts w:ascii="Times New Roman" w:hAnsi="Times New Roman" w:cs="Times New Roman" w:hint="eastAsia"/>
          <w:b/>
          <w:bCs/>
          <w:color w:val="262626"/>
          <w:spacing w:val="12"/>
          <w:szCs w:val="21"/>
        </w:rPr>
        <w:t>:</w:t>
      </w:r>
    </w:p>
    <w:p w14:paraId="4A00E104" w14:textId="77777777" w:rsidR="00FB6D3D" w:rsidRDefault="00FB6D3D">
      <w:pPr>
        <w:spacing w:line="360" w:lineRule="atLeast"/>
        <w:ind w:firstLine="506"/>
        <w:rPr>
          <w:rFonts w:ascii="Times New Roman" w:hAnsi="Times New Roman" w:cs="Times New Roman"/>
          <w:b/>
          <w:bCs/>
          <w:color w:val="262626"/>
          <w:spacing w:val="12"/>
          <w:szCs w:val="21"/>
        </w:rPr>
      </w:pPr>
    </w:p>
    <w:tbl>
      <w:tblPr>
        <w:tblStyle w:val="af2"/>
        <w:tblW w:w="8642" w:type="dxa"/>
        <w:jc w:val="center"/>
        <w:tblLayout w:type="fixed"/>
        <w:tblLook w:val="04A0" w:firstRow="1" w:lastRow="0" w:firstColumn="1" w:lastColumn="0" w:noHBand="0" w:noVBand="1"/>
      </w:tblPr>
      <w:tblGrid>
        <w:gridCol w:w="1838"/>
        <w:gridCol w:w="1276"/>
        <w:gridCol w:w="3118"/>
        <w:gridCol w:w="2410"/>
      </w:tblGrid>
      <w:tr w:rsidR="00FB6D3D" w14:paraId="4F9083B8" w14:textId="77777777">
        <w:trPr>
          <w:jc w:val="center"/>
        </w:trPr>
        <w:tc>
          <w:tcPr>
            <w:tcW w:w="1838" w:type="dxa"/>
          </w:tcPr>
          <w:p w14:paraId="1EC53790" w14:textId="77777777" w:rsidR="00FB6D3D" w:rsidRDefault="00D22A15">
            <w:pPr>
              <w:ind w:firstLineChars="0" w:firstLine="0"/>
            </w:pPr>
            <w:r>
              <w:rPr>
                <w:rFonts w:hint="eastAsia"/>
              </w:rPr>
              <w:t>参数</w:t>
            </w:r>
          </w:p>
        </w:tc>
        <w:tc>
          <w:tcPr>
            <w:tcW w:w="1276" w:type="dxa"/>
          </w:tcPr>
          <w:p w14:paraId="0EF15260" w14:textId="77777777" w:rsidR="00FB6D3D" w:rsidRDefault="00D22A15">
            <w:pPr>
              <w:ind w:firstLineChars="0" w:firstLine="0"/>
            </w:pPr>
            <w:r>
              <w:rPr>
                <w:rFonts w:hint="eastAsia"/>
              </w:rPr>
              <w:t>参数类型</w:t>
            </w:r>
          </w:p>
        </w:tc>
        <w:tc>
          <w:tcPr>
            <w:tcW w:w="3118" w:type="dxa"/>
          </w:tcPr>
          <w:p w14:paraId="5AF1F627" w14:textId="77777777" w:rsidR="00FB6D3D" w:rsidRDefault="00D22A15">
            <w:pPr>
              <w:ind w:firstLineChars="0" w:firstLine="0"/>
            </w:pPr>
            <w:r>
              <w:rPr>
                <w:rFonts w:hint="eastAsia"/>
              </w:rPr>
              <w:t>说明</w:t>
            </w:r>
          </w:p>
        </w:tc>
        <w:tc>
          <w:tcPr>
            <w:tcW w:w="2410" w:type="dxa"/>
          </w:tcPr>
          <w:p w14:paraId="0F7D28BD" w14:textId="77777777" w:rsidR="00FB6D3D" w:rsidRDefault="00D22A15">
            <w:pPr>
              <w:ind w:firstLineChars="0" w:firstLine="0"/>
            </w:pPr>
            <w:r>
              <w:rPr>
                <w:rFonts w:hint="eastAsia"/>
              </w:rPr>
              <w:t>示例值</w:t>
            </w:r>
          </w:p>
        </w:tc>
      </w:tr>
      <w:tr w:rsidR="00FB6D3D" w14:paraId="3A61BF32" w14:textId="77777777">
        <w:trPr>
          <w:jc w:val="center"/>
        </w:trPr>
        <w:tc>
          <w:tcPr>
            <w:tcW w:w="1838" w:type="dxa"/>
          </w:tcPr>
          <w:p w14:paraId="761A185C" w14:textId="77777777" w:rsidR="00FB6D3D" w:rsidRDefault="00D22A15">
            <w:pPr>
              <w:ind w:firstLineChars="0" w:firstLine="0"/>
            </w:pPr>
            <w:r>
              <w:rPr>
                <w:rFonts w:ascii="Times New Roman" w:hAnsi="Times New Roman" w:cs="Times New Roman"/>
                <w:color w:val="262626"/>
                <w:spacing w:val="12"/>
                <w:szCs w:val="21"/>
              </w:rPr>
              <w:t>sort_line</w:t>
            </w:r>
          </w:p>
        </w:tc>
        <w:tc>
          <w:tcPr>
            <w:tcW w:w="1276" w:type="dxa"/>
          </w:tcPr>
          <w:p w14:paraId="62257E8D" w14:textId="77777777" w:rsidR="00FB6D3D" w:rsidRDefault="00D22A15">
            <w:pPr>
              <w:ind w:firstLineChars="0" w:firstLine="0"/>
            </w:pPr>
            <w:r>
              <w:rPr>
                <w:rFonts w:hint="eastAsia"/>
              </w:rPr>
              <w:t>s</w:t>
            </w:r>
            <w:r>
              <w:t>tring</w:t>
            </w:r>
          </w:p>
        </w:tc>
        <w:tc>
          <w:tcPr>
            <w:tcW w:w="3118" w:type="dxa"/>
          </w:tcPr>
          <w:p w14:paraId="5374CE40" w14:textId="77777777" w:rsidR="00FB6D3D" w:rsidRDefault="00D22A15">
            <w:pPr>
              <w:ind w:firstLineChars="0" w:firstLine="0"/>
            </w:pPr>
            <w:r>
              <w:rPr>
                <w:rFonts w:hint="eastAsia"/>
              </w:rPr>
              <w:t>分拣线编号，默认为</w:t>
            </w:r>
            <w:r>
              <w:rPr>
                <w:rFonts w:hint="eastAsia"/>
              </w:rPr>
              <w:t>1</w:t>
            </w:r>
          </w:p>
        </w:tc>
        <w:tc>
          <w:tcPr>
            <w:tcW w:w="2410" w:type="dxa"/>
          </w:tcPr>
          <w:p w14:paraId="43193DB9" w14:textId="77777777" w:rsidR="00FB6D3D" w:rsidRDefault="00FB6D3D">
            <w:pPr>
              <w:ind w:firstLineChars="0" w:firstLine="0"/>
            </w:pPr>
          </w:p>
        </w:tc>
      </w:tr>
    </w:tbl>
    <w:p w14:paraId="52F0A499" w14:textId="77777777" w:rsidR="00FB6D3D" w:rsidRDefault="00FB6D3D">
      <w:pPr>
        <w:spacing w:line="360" w:lineRule="atLeast"/>
        <w:ind w:firstLineChars="0" w:firstLine="0"/>
      </w:pPr>
    </w:p>
    <w:p w14:paraId="74E76DB3" w14:textId="77777777" w:rsidR="00FB6D3D" w:rsidRDefault="00D22A15">
      <w:pPr>
        <w:pStyle w:val="af6"/>
        <w:ind w:left="420" w:firstLineChars="0" w:firstLine="0"/>
        <w:rPr>
          <w:rStyle w:val="af3"/>
        </w:rPr>
      </w:pPr>
      <w:r>
        <w:rPr>
          <w:rStyle w:val="af3"/>
          <w:rFonts w:hint="eastAsia"/>
        </w:rPr>
        <w:t>返回结果：</w:t>
      </w:r>
    </w:p>
    <w:p w14:paraId="6D687059" w14:textId="77777777" w:rsidR="00FB6D3D" w:rsidRDefault="00D22A15">
      <w:pPr>
        <w:shd w:val="clear" w:color="auto" w:fill="FFFFFE"/>
        <w:spacing w:line="270" w:lineRule="atLeast"/>
        <w:ind w:leftChars="100" w:left="240" w:firstLineChars="100" w:firstLine="180"/>
        <w:rPr>
          <w:rFonts w:ascii="Consolas" w:hAnsi="Consolas" w:cs="宋体"/>
          <w:color w:val="000000"/>
          <w:sz w:val="18"/>
          <w:szCs w:val="18"/>
        </w:rPr>
      </w:pPr>
      <w:r>
        <w:rPr>
          <w:rFonts w:ascii="Consolas" w:hAnsi="Consolas" w:cs="宋体"/>
          <w:color w:val="000000"/>
          <w:sz w:val="18"/>
          <w:szCs w:val="18"/>
        </w:rPr>
        <w:t>{</w:t>
      </w:r>
    </w:p>
    <w:p w14:paraId="5AAAFE24" w14:textId="77777777" w:rsidR="00FB6D3D" w:rsidRDefault="00D22A15">
      <w:pPr>
        <w:shd w:val="clear" w:color="auto" w:fill="FFFFFE"/>
        <w:spacing w:line="270" w:lineRule="atLeast"/>
        <w:ind w:leftChars="100" w:left="240" w:firstLineChars="0" w:firstLine="0"/>
        <w:rPr>
          <w:rFonts w:ascii="Consolas" w:hAnsi="Consolas" w:cs="宋体"/>
          <w:color w:val="000000"/>
          <w:sz w:val="18"/>
          <w:szCs w:val="18"/>
        </w:rPr>
      </w:pPr>
      <w:r>
        <w:rPr>
          <w:rFonts w:ascii="Consolas" w:hAnsi="Consolas" w:cs="宋体"/>
          <w:color w:val="000000"/>
          <w:sz w:val="18"/>
          <w:szCs w:val="18"/>
        </w:rPr>
        <w:t>    </w:t>
      </w:r>
      <w:r>
        <w:rPr>
          <w:rFonts w:ascii="Consolas" w:hAnsi="Consolas" w:cs="宋体"/>
          <w:color w:val="A31515"/>
          <w:sz w:val="18"/>
          <w:szCs w:val="18"/>
        </w:rPr>
        <w:t>"msg"</w:t>
      </w:r>
      <w:r>
        <w:rPr>
          <w:rFonts w:ascii="Consolas" w:hAnsi="Consolas" w:cs="宋体"/>
          <w:color w:val="000000"/>
          <w:sz w:val="18"/>
          <w:szCs w:val="18"/>
        </w:rPr>
        <w:t>: </w:t>
      </w:r>
      <w:r>
        <w:rPr>
          <w:rFonts w:ascii="Consolas" w:hAnsi="Consolas" w:cs="宋体"/>
          <w:color w:val="0451A5"/>
          <w:sz w:val="18"/>
          <w:szCs w:val="18"/>
        </w:rPr>
        <w:t>"success"</w:t>
      </w:r>
      <w:r>
        <w:rPr>
          <w:rFonts w:ascii="Consolas" w:hAnsi="Consolas" w:cs="宋体"/>
          <w:color w:val="000000"/>
          <w:sz w:val="18"/>
          <w:szCs w:val="18"/>
        </w:rPr>
        <w:t>,</w:t>
      </w:r>
    </w:p>
    <w:p w14:paraId="6CE49600" w14:textId="77777777" w:rsidR="00FB6D3D" w:rsidRDefault="00D22A15">
      <w:pPr>
        <w:shd w:val="clear" w:color="auto" w:fill="FFFFFE"/>
        <w:spacing w:line="270" w:lineRule="atLeast"/>
        <w:ind w:leftChars="100" w:left="240" w:firstLineChars="0" w:firstLine="0"/>
        <w:rPr>
          <w:rFonts w:ascii="Consolas" w:hAnsi="Consolas" w:cs="宋体"/>
          <w:color w:val="000000"/>
          <w:sz w:val="18"/>
          <w:szCs w:val="18"/>
        </w:rPr>
      </w:pPr>
      <w:r>
        <w:rPr>
          <w:rFonts w:ascii="Consolas" w:hAnsi="Consolas" w:cs="宋体"/>
          <w:color w:val="000000"/>
          <w:sz w:val="18"/>
          <w:szCs w:val="18"/>
        </w:rPr>
        <w:t>    </w:t>
      </w:r>
      <w:r>
        <w:rPr>
          <w:rFonts w:ascii="Consolas" w:hAnsi="Consolas" w:cs="宋体"/>
          <w:color w:val="A31515"/>
          <w:sz w:val="18"/>
          <w:szCs w:val="18"/>
        </w:rPr>
        <w:t>"code"</w:t>
      </w:r>
      <w:r>
        <w:rPr>
          <w:rFonts w:ascii="Consolas" w:hAnsi="Consolas" w:cs="宋体"/>
          <w:color w:val="000000"/>
          <w:sz w:val="18"/>
          <w:szCs w:val="18"/>
        </w:rPr>
        <w:t>: </w:t>
      </w:r>
      <w:r>
        <w:rPr>
          <w:rFonts w:ascii="Consolas" w:hAnsi="Consolas" w:cs="宋体"/>
          <w:color w:val="098658"/>
          <w:sz w:val="18"/>
          <w:szCs w:val="18"/>
        </w:rPr>
        <w:t>200</w:t>
      </w:r>
      <w:r>
        <w:rPr>
          <w:rFonts w:ascii="Consolas" w:hAnsi="Consolas" w:cs="宋体"/>
          <w:color w:val="000000"/>
          <w:sz w:val="18"/>
          <w:szCs w:val="18"/>
        </w:rPr>
        <w:t>,</w:t>
      </w:r>
    </w:p>
    <w:p w14:paraId="185B5F8F" w14:textId="77777777" w:rsidR="00FB6D3D" w:rsidRDefault="00D22A15">
      <w:pPr>
        <w:shd w:val="clear" w:color="auto" w:fill="FFFFFE"/>
        <w:spacing w:line="270" w:lineRule="atLeast"/>
        <w:ind w:leftChars="100" w:left="240" w:firstLineChars="0" w:firstLine="0"/>
        <w:rPr>
          <w:rFonts w:ascii="Consolas" w:hAnsi="Consolas" w:cs="宋体"/>
          <w:color w:val="000000"/>
          <w:sz w:val="18"/>
          <w:szCs w:val="18"/>
        </w:rPr>
      </w:pPr>
      <w:r>
        <w:rPr>
          <w:rFonts w:ascii="Consolas" w:hAnsi="Consolas" w:cs="宋体"/>
          <w:color w:val="000000"/>
          <w:sz w:val="18"/>
          <w:szCs w:val="18"/>
        </w:rPr>
        <w:t>    </w:t>
      </w:r>
      <w:r>
        <w:rPr>
          <w:rFonts w:ascii="Consolas" w:hAnsi="Consolas" w:cs="宋体"/>
          <w:color w:val="A31515"/>
          <w:sz w:val="18"/>
          <w:szCs w:val="18"/>
        </w:rPr>
        <w:t>"data"</w:t>
      </w:r>
      <w:r>
        <w:rPr>
          <w:rFonts w:ascii="Consolas" w:hAnsi="Consolas" w:cs="宋体"/>
          <w:color w:val="000000"/>
          <w:sz w:val="18"/>
          <w:szCs w:val="18"/>
        </w:rPr>
        <w:t>: {</w:t>
      </w:r>
    </w:p>
    <w:p w14:paraId="046DB79C" w14:textId="77777777" w:rsidR="00FB6D3D" w:rsidRDefault="00D22A15">
      <w:pPr>
        <w:shd w:val="clear" w:color="auto" w:fill="FFFFFE"/>
        <w:spacing w:line="270" w:lineRule="atLeast"/>
        <w:ind w:leftChars="100" w:left="240" w:firstLineChars="0" w:firstLine="0"/>
        <w:rPr>
          <w:rFonts w:ascii="Consolas" w:hAnsi="Consolas" w:cs="宋体"/>
          <w:color w:val="000000"/>
          <w:sz w:val="18"/>
          <w:szCs w:val="18"/>
        </w:rPr>
      </w:pPr>
      <w:r>
        <w:rPr>
          <w:rFonts w:ascii="Consolas" w:hAnsi="Consolas" w:cs="宋体"/>
          <w:color w:val="000000"/>
          <w:sz w:val="18"/>
          <w:szCs w:val="18"/>
        </w:rPr>
        <w:t>        </w:t>
      </w:r>
      <w:r>
        <w:rPr>
          <w:rFonts w:ascii="Consolas" w:hAnsi="Consolas" w:cs="宋体"/>
          <w:color w:val="A31515"/>
          <w:sz w:val="18"/>
          <w:szCs w:val="18"/>
        </w:rPr>
        <w:t>"thickness"</w:t>
      </w:r>
      <w:r>
        <w:rPr>
          <w:rFonts w:ascii="Consolas" w:hAnsi="Consolas" w:cs="宋体"/>
          <w:color w:val="000000"/>
          <w:sz w:val="18"/>
          <w:szCs w:val="18"/>
        </w:rPr>
        <w:t>: </w:t>
      </w:r>
      <w:r>
        <w:rPr>
          <w:rFonts w:ascii="Consolas" w:hAnsi="Consolas" w:cs="宋体"/>
          <w:color w:val="0451A5"/>
          <w:sz w:val="18"/>
          <w:szCs w:val="18"/>
        </w:rPr>
        <w:t>"10"</w:t>
      </w:r>
      <w:r>
        <w:rPr>
          <w:rFonts w:ascii="Consolas" w:hAnsi="Consolas" w:cs="宋体"/>
          <w:color w:val="000000"/>
          <w:sz w:val="18"/>
          <w:szCs w:val="18"/>
        </w:rPr>
        <w:t>,</w:t>
      </w:r>
    </w:p>
    <w:p w14:paraId="00299A2B" w14:textId="77777777" w:rsidR="00FB6D3D" w:rsidRDefault="00D22A15">
      <w:pPr>
        <w:shd w:val="clear" w:color="auto" w:fill="FFFFFE"/>
        <w:spacing w:line="270" w:lineRule="atLeast"/>
        <w:ind w:leftChars="100" w:left="240" w:firstLineChars="0" w:firstLine="0"/>
        <w:rPr>
          <w:rFonts w:ascii="Consolas" w:hAnsi="Consolas" w:cs="宋体"/>
          <w:color w:val="000000"/>
          <w:sz w:val="18"/>
          <w:szCs w:val="18"/>
        </w:rPr>
      </w:pPr>
      <w:r>
        <w:rPr>
          <w:rFonts w:ascii="Consolas" w:hAnsi="Consolas" w:cs="宋体"/>
          <w:color w:val="000000"/>
          <w:sz w:val="18"/>
          <w:szCs w:val="18"/>
        </w:rPr>
        <w:t>        </w:t>
      </w:r>
      <w:r>
        <w:rPr>
          <w:rFonts w:ascii="Consolas" w:hAnsi="Consolas" w:cs="宋体"/>
          <w:color w:val="A31515"/>
          <w:sz w:val="18"/>
          <w:szCs w:val="18"/>
        </w:rPr>
        <w:t>"file_path"</w:t>
      </w:r>
      <w:r>
        <w:rPr>
          <w:rFonts w:ascii="Consolas" w:hAnsi="Consolas" w:cs="宋体"/>
          <w:color w:val="000000"/>
          <w:sz w:val="18"/>
          <w:szCs w:val="18"/>
        </w:rPr>
        <w:t>: </w:t>
      </w:r>
      <w:r>
        <w:rPr>
          <w:rFonts w:ascii="Consolas" w:hAnsi="Consolas" w:cs="宋体"/>
          <w:color w:val="0451A5"/>
          <w:sz w:val="18"/>
          <w:szCs w:val="18"/>
        </w:rPr>
        <w:t>"/2021-03-29/M210329SG10004A01/M210329SG10004A01"</w:t>
      </w:r>
      <w:r>
        <w:rPr>
          <w:rFonts w:ascii="Consolas" w:hAnsi="Consolas" w:cs="宋体"/>
          <w:color w:val="000000"/>
          <w:sz w:val="18"/>
          <w:szCs w:val="18"/>
        </w:rPr>
        <w:t>,</w:t>
      </w:r>
    </w:p>
    <w:p w14:paraId="570C0377" w14:textId="77777777" w:rsidR="00FB6D3D" w:rsidRDefault="00D22A15">
      <w:pPr>
        <w:shd w:val="clear" w:color="auto" w:fill="FFFFFE"/>
        <w:spacing w:line="270" w:lineRule="atLeast"/>
        <w:ind w:leftChars="100" w:left="240" w:firstLineChars="0" w:firstLine="0"/>
        <w:rPr>
          <w:rFonts w:ascii="Consolas" w:hAnsi="Consolas" w:cs="宋体"/>
          <w:color w:val="000000"/>
          <w:sz w:val="18"/>
          <w:szCs w:val="18"/>
        </w:rPr>
      </w:pPr>
      <w:r>
        <w:rPr>
          <w:rFonts w:ascii="Consolas" w:hAnsi="Consolas" w:cs="宋体"/>
          <w:color w:val="000000"/>
          <w:sz w:val="18"/>
          <w:szCs w:val="18"/>
        </w:rPr>
        <w:t>        </w:t>
      </w:r>
      <w:r>
        <w:rPr>
          <w:rFonts w:ascii="Consolas" w:hAnsi="Consolas" w:cs="宋体"/>
          <w:color w:val="A31515"/>
          <w:sz w:val="18"/>
          <w:szCs w:val="18"/>
        </w:rPr>
        <w:t>"part_num"</w:t>
      </w:r>
      <w:r>
        <w:rPr>
          <w:rFonts w:ascii="Consolas" w:hAnsi="Consolas" w:cs="宋体"/>
          <w:color w:val="000000"/>
          <w:sz w:val="18"/>
          <w:szCs w:val="18"/>
        </w:rPr>
        <w:t>: </w:t>
      </w:r>
      <w:r>
        <w:rPr>
          <w:rFonts w:ascii="Consolas" w:hAnsi="Consolas" w:cs="宋体"/>
          <w:color w:val="0451A5"/>
          <w:sz w:val="18"/>
          <w:szCs w:val="18"/>
        </w:rPr>
        <w:t>"5"</w:t>
      </w:r>
      <w:r>
        <w:rPr>
          <w:rFonts w:ascii="Consolas" w:hAnsi="Consolas" w:cs="宋体"/>
          <w:color w:val="000000"/>
          <w:sz w:val="18"/>
          <w:szCs w:val="18"/>
        </w:rPr>
        <w:t>,</w:t>
      </w:r>
    </w:p>
    <w:p w14:paraId="02EDCDA5" w14:textId="77777777" w:rsidR="00FB6D3D" w:rsidRDefault="00D22A15">
      <w:pPr>
        <w:shd w:val="clear" w:color="auto" w:fill="FFFFFE"/>
        <w:spacing w:line="270" w:lineRule="atLeast"/>
        <w:ind w:leftChars="100" w:left="240" w:firstLineChars="0" w:firstLine="0"/>
        <w:rPr>
          <w:rFonts w:ascii="Consolas" w:hAnsi="Consolas" w:cs="宋体"/>
          <w:color w:val="000000"/>
          <w:sz w:val="18"/>
          <w:szCs w:val="18"/>
        </w:rPr>
      </w:pPr>
      <w:r>
        <w:rPr>
          <w:rFonts w:ascii="Consolas" w:hAnsi="Consolas" w:cs="宋体"/>
          <w:color w:val="000000"/>
          <w:sz w:val="18"/>
          <w:szCs w:val="18"/>
        </w:rPr>
        <w:lastRenderedPageBreak/>
        <w:t>        </w:t>
      </w:r>
      <w:r>
        <w:rPr>
          <w:rFonts w:ascii="Consolas" w:hAnsi="Consolas" w:cs="宋体"/>
          <w:color w:val="A31515"/>
          <w:sz w:val="18"/>
          <w:szCs w:val="18"/>
        </w:rPr>
        <w:t>"plate_id"</w:t>
      </w:r>
      <w:r>
        <w:rPr>
          <w:rFonts w:ascii="Consolas" w:hAnsi="Consolas" w:cs="宋体"/>
          <w:color w:val="000000"/>
          <w:sz w:val="18"/>
          <w:szCs w:val="18"/>
        </w:rPr>
        <w:t>: </w:t>
      </w:r>
      <w:r>
        <w:rPr>
          <w:rFonts w:ascii="Consolas" w:hAnsi="Consolas" w:cs="宋体"/>
          <w:color w:val="0451A5"/>
          <w:sz w:val="18"/>
          <w:szCs w:val="18"/>
        </w:rPr>
        <w:t>"</w:t>
      </w:r>
      <w:r>
        <w:rPr>
          <w:rFonts w:ascii="Consolas" w:hAnsi="Consolas" w:cs="宋体" w:hint="eastAsia"/>
          <w:color w:val="0451A5"/>
          <w:sz w:val="18"/>
          <w:szCs w:val="18"/>
        </w:rPr>
        <w:t>xx</w:t>
      </w:r>
      <w:r>
        <w:rPr>
          <w:rFonts w:ascii="Consolas" w:hAnsi="Consolas" w:cs="宋体"/>
          <w:color w:val="0451A5"/>
          <w:sz w:val="18"/>
          <w:szCs w:val="18"/>
        </w:rPr>
        <w:t>"</w:t>
      </w:r>
      <w:r>
        <w:rPr>
          <w:rFonts w:ascii="Consolas" w:hAnsi="Consolas" w:cs="宋体"/>
          <w:color w:val="000000"/>
          <w:sz w:val="18"/>
          <w:szCs w:val="18"/>
        </w:rPr>
        <w:t>,</w:t>
      </w:r>
    </w:p>
    <w:p w14:paraId="77F6D388" w14:textId="77777777" w:rsidR="00FB6D3D" w:rsidRDefault="00D22A15">
      <w:pPr>
        <w:shd w:val="clear" w:color="auto" w:fill="FFFFFE"/>
        <w:spacing w:line="270" w:lineRule="atLeast"/>
        <w:ind w:leftChars="100" w:left="240" w:firstLineChars="0" w:firstLine="0"/>
        <w:rPr>
          <w:rFonts w:ascii="Consolas" w:hAnsi="Consolas" w:cs="宋体"/>
          <w:color w:val="000000"/>
          <w:sz w:val="18"/>
          <w:szCs w:val="18"/>
        </w:rPr>
      </w:pPr>
      <w:r>
        <w:rPr>
          <w:rFonts w:ascii="Consolas" w:hAnsi="Consolas" w:cs="宋体"/>
          <w:color w:val="000000"/>
          <w:sz w:val="18"/>
          <w:szCs w:val="18"/>
        </w:rPr>
        <w:t>        </w:t>
      </w:r>
      <w:r>
        <w:rPr>
          <w:rFonts w:ascii="Consolas" w:hAnsi="Consolas" w:cs="宋体"/>
          <w:color w:val="A31515"/>
          <w:sz w:val="18"/>
          <w:szCs w:val="18"/>
        </w:rPr>
        <w:t>"part_code_list"</w:t>
      </w:r>
      <w:r>
        <w:rPr>
          <w:rFonts w:ascii="Consolas" w:hAnsi="Consolas" w:cs="宋体"/>
          <w:color w:val="000000"/>
          <w:sz w:val="18"/>
          <w:szCs w:val="18"/>
        </w:rPr>
        <w:t>: [</w:t>
      </w:r>
    </w:p>
    <w:p w14:paraId="531E0922" w14:textId="77777777" w:rsidR="00FB6D3D" w:rsidRDefault="00D22A15">
      <w:pPr>
        <w:shd w:val="clear" w:color="auto" w:fill="FFFFFE"/>
        <w:spacing w:line="270" w:lineRule="atLeast"/>
        <w:ind w:leftChars="100" w:left="240" w:firstLineChars="0" w:firstLine="0"/>
        <w:rPr>
          <w:rFonts w:ascii="Consolas" w:hAnsi="Consolas" w:cs="宋体"/>
          <w:color w:val="000000"/>
          <w:sz w:val="18"/>
          <w:szCs w:val="18"/>
        </w:rPr>
      </w:pPr>
      <w:r>
        <w:rPr>
          <w:rFonts w:ascii="Consolas" w:hAnsi="Consolas" w:cs="宋体"/>
          <w:color w:val="000000"/>
          <w:sz w:val="18"/>
          <w:szCs w:val="18"/>
        </w:rPr>
        <w:t>            </w:t>
      </w:r>
      <w:r>
        <w:rPr>
          <w:rFonts w:ascii="Consolas" w:hAnsi="Consolas" w:cs="宋体"/>
          <w:color w:val="0451A5"/>
          <w:sz w:val="18"/>
          <w:szCs w:val="18"/>
        </w:rPr>
        <w:t>"BCB005985733"</w:t>
      </w:r>
      <w:r>
        <w:rPr>
          <w:rFonts w:ascii="Consolas" w:hAnsi="Consolas" w:cs="宋体"/>
          <w:color w:val="000000"/>
          <w:sz w:val="18"/>
          <w:szCs w:val="18"/>
        </w:rPr>
        <w:t>,</w:t>
      </w:r>
    </w:p>
    <w:p w14:paraId="42515084" w14:textId="77777777" w:rsidR="00FB6D3D" w:rsidRDefault="00D22A15">
      <w:pPr>
        <w:shd w:val="clear" w:color="auto" w:fill="FFFFFE"/>
        <w:spacing w:line="270" w:lineRule="atLeast"/>
        <w:ind w:leftChars="100" w:left="240" w:firstLineChars="0" w:firstLine="0"/>
        <w:rPr>
          <w:rFonts w:ascii="Consolas" w:hAnsi="Consolas" w:cs="宋体"/>
          <w:color w:val="000000"/>
          <w:sz w:val="18"/>
          <w:szCs w:val="18"/>
        </w:rPr>
      </w:pPr>
      <w:r>
        <w:rPr>
          <w:rFonts w:ascii="Consolas" w:hAnsi="Consolas" w:cs="宋体"/>
          <w:color w:val="000000"/>
          <w:sz w:val="18"/>
          <w:szCs w:val="18"/>
        </w:rPr>
        <w:t>            </w:t>
      </w:r>
      <w:r>
        <w:rPr>
          <w:rFonts w:ascii="Consolas" w:hAnsi="Consolas" w:cs="宋体"/>
          <w:color w:val="0451A5"/>
          <w:sz w:val="18"/>
          <w:szCs w:val="18"/>
        </w:rPr>
        <w:t>" BCB005985995"</w:t>
      </w:r>
      <w:r>
        <w:rPr>
          <w:rFonts w:ascii="Consolas" w:hAnsi="Consolas" w:cs="宋体"/>
          <w:color w:val="000000"/>
          <w:sz w:val="18"/>
          <w:szCs w:val="18"/>
        </w:rPr>
        <w:t>,</w:t>
      </w:r>
    </w:p>
    <w:p w14:paraId="448AB8C3" w14:textId="77777777" w:rsidR="00FB6D3D" w:rsidRDefault="00D22A15">
      <w:pPr>
        <w:shd w:val="clear" w:color="auto" w:fill="FFFFFE"/>
        <w:spacing w:line="270" w:lineRule="atLeast"/>
        <w:ind w:leftChars="100" w:left="240" w:firstLineChars="0" w:firstLine="0"/>
        <w:rPr>
          <w:rFonts w:ascii="Consolas" w:hAnsi="Consolas" w:cs="宋体"/>
          <w:color w:val="000000"/>
          <w:sz w:val="18"/>
          <w:szCs w:val="18"/>
        </w:rPr>
      </w:pPr>
      <w:r>
        <w:rPr>
          <w:rFonts w:ascii="Consolas" w:hAnsi="Consolas" w:cs="宋体"/>
          <w:color w:val="000000"/>
          <w:sz w:val="18"/>
          <w:szCs w:val="18"/>
        </w:rPr>
        <w:t>            </w:t>
      </w:r>
      <w:r>
        <w:rPr>
          <w:rFonts w:ascii="Consolas" w:hAnsi="Consolas" w:cs="宋体"/>
          <w:color w:val="0451A5"/>
          <w:sz w:val="18"/>
          <w:szCs w:val="18"/>
        </w:rPr>
        <w:t>" BCB005985981"</w:t>
      </w:r>
      <w:r>
        <w:rPr>
          <w:rFonts w:ascii="Consolas" w:hAnsi="Consolas" w:cs="宋体"/>
          <w:color w:val="000000"/>
          <w:sz w:val="18"/>
          <w:szCs w:val="18"/>
        </w:rPr>
        <w:t>,</w:t>
      </w:r>
    </w:p>
    <w:p w14:paraId="18DEDE65" w14:textId="77777777" w:rsidR="00FB6D3D" w:rsidRDefault="00D22A15">
      <w:pPr>
        <w:shd w:val="clear" w:color="auto" w:fill="FFFFFE"/>
        <w:spacing w:line="270" w:lineRule="atLeast"/>
        <w:ind w:leftChars="100" w:left="240" w:firstLineChars="0" w:firstLine="0"/>
        <w:rPr>
          <w:rFonts w:ascii="Consolas" w:hAnsi="Consolas" w:cs="宋体"/>
          <w:color w:val="000000"/>
          <w:sz w:val="18"/>
          <w:szCs w:val="18"/>
        </w:rPr>
      </w:pPr>
      <w:r>
        <w:rPr>
          <w:rFonts w:ascii="Consolas" w:hAnsi="Consolas" w:cs="宋体"/>
          <w:color w:val="000000"/>
          <w:sz w:val="18"/>
          <w:szCs w:val="18"/>
        </w:rPr>
        <w:t>            </w:t>
      </w:r>
      <w:r>
        <w:rPr>
          <w:rFonts w:ascii="Consolas" w:hAnsi="Consolas" w:cs="宋体"/>
          <w:color w:val="0451A5"/>
          <w:sz w:val="18"/>
          <w:szCs w:val="18"/>
        </w:rPr>
        <w:t>" BCB005985981"</w:t>
      </w:r>
      <w:r>
        <w:rPr>
          <w:rFonts w:ascii="Consolas" w:hAnsi="Consolas" w:cs="宋体"/>
          <w:color w:val="000000"/>
          <w:sz w:val="18"/>
          <w:szCs w:val="18"/>
        </w:rPr>
        <w:t>,</w:t>
      </w:r>
    </w:p>
    <w:p w14:paraId="39067C18" w14:textId="77777777" w:rsidR="00FB6D3D" w:rsidRDefault="00D22A15">
      <w:pPr>
        <w:shd w:val="clear" w:color="auto" w:fill="FFFFFE"/>
        <w:spacing w:line="270" w:lineRule="atLeast"/>
        <w:ind w:leftChars="100" w:left="240" w:firstLineChars="0" w:firstLine="0"/>
        <w:rPr>
          <w:rFonts w:ascii="Consolas" w:hAnsi="Consolas" w:cs="宋体"/>
          <w:color w:val="000000"/>
          <w:sz w:val="18"/>
          <w:szCs w:val="18"/>
        </w:rPr>
      </w:pPr>
      <w:r>
        <w:rPr>
          <w:rFonts w:ascii="Consolas" w:hAnsi="Consolas" w:cs="宋体"/>
          <w:color w:val="000000"/>
          <w:sz w:val="18"/>
          <w:szCs w:val="18"/>
        </w:rPr>
        <w:t>            </w:t>
      </w:r>
      <w:r>
        <w:rPr>
          <w:rFonts w:ascii="Consolas" w:hAnsi="Consolas" w:cs="宋体"/>
          <w:color w:val="0451A5"/>
          <w:sz w:val="18"/>
          <w:szCs w:val="18"/>
        </w:rPr>
        <w:t>" BCB005985981"</w:t>
      </w:r>
    </w:p>
    <w:p w14:paraId="48D36F6C" w14:textId="77777777" w:rsidR="00FB6D3D" w:rsidRDefault="00D22A15">
      <w:pPr>
        <w:shd w:val="clear" w:color="auto" w:fill="FFFFFE"/>
        <w:spacing w:line="270" w:lineRule="atLeast"/>
        <w:ind w:leftChars="100" w:left="240" w:firstLineChars="0" w:firstLine="360"/>
        <w:rPr>
          <w:rFonts w:ascii="Consolas" w:hAnsi="Consolas" w:cs="宋体"/>
          <w:color w:val="000000"/>
          <w:sz w:val="18"/>
          <w:szCs w:val="18"/>
        </w:rPr>
      </w:pPr>
      <w:r>
        <w:rPr>
          <w:rFonts w:ascii="Consolas" w:hAnsi="Consolas" w:cs="宋体"/>
          <w:color w:val="000000"/>
          <w:sz w:val="18"/>
          <w:szCs w:val="18"/>
        </w:rPr>
        <w:t>        ]</w:t>
      </w:r>
    </w:p>
    <w:p w14:paraId="72665FBE" w14:textId="77777777" w:rsidR="00FB6D3D" w:rsidRDefault="00D22A15">
      <w:pPr>
        <w:shd w:val="clear" w:color="auto" w:fill="FFFFFE"/>
        <w:spacing w:line="270" w:lineRule="atLeast"/>
        <w:ind w:leftChars="100" w:left="240" w:firstLineChars="0" w:firstLine="0"/>
        <w:rPr>
          <w:rFonts w:ascii="Consolas" w:hAnsi="Consolas" w:cs="宋体"/>
          <w:color w:val="000000"/>
          <w:sz w:val="18"/>
          <w:szCs w:val="18"/>
        </w:rPr>
      </w:pPr>
      <w:r>
        <w:rPr>
          <w:rFonts w:ascii="Consolas" w:hAnsi="Consolas" w:cs="宋体"/>
          <w:color w:val="000000"/>
          <w:sz w:val="18"/>
          <w:szCs w:val="18"/>
        </w:rPr>
        <w:t>     }</w:t>
      </w:r>
    </w:p>
    <w:p w14:paraId="5C73F03C" w14:textId="77777777" w:rsidR="00FB6D3D" w:rsidRDefault="00D22A15">
      <w:pPr>
        <w:shd w:val="clear" w:color="auto" w:fill="FFFFFE"/>
        <w:spacing w:line="270" w:lineRule="atLeast"/>
        <w:ind w:leftChars="100" w:left="240" w:firstLineChars="0" w:firstLine="360"/>
        <w:rPr>
          <w:rFonts w:ascii="Consolas" w:hAnsi="Consolas" w:cs="宋体"/>
          <w:color w:val="000000"/>
          <w:sz w:val="18"/>
          <w:szCs w:val="18"/>
        </w:rPr>
      </w:pPr>
      <w:r>
        <w:rPr>
          <w:rFonts w:ascii="Consolas" w:hAnsi="Consolas" w:cs="宋体"/>
          <w:color w:val="000000"/>
          <w:sz w:val="18"/>
          <w:szCs w:val="18"/>
        </w:rPr>
        <w:t>}</w:t>
      </w:r>
    </w:p>
    <w:tbl>
      <w:tblPr>
        <w:tblStyle w:val="af2"/>
        <w:tblW w:w="9073" w:type="dxa"/>
        <w:jc w:val="center"/>
        <w:tblLayout w:type="fixed"/>
        <w:tblLook w:val="04A0" w:firstRow="1" w:lastRow="0" w:firstColumn="1" w:lastColumn="0" w:noHBand="0" w:noVBand="1"/>
      </w:tblPr>
      <w:tblGrid>
        <w:gridCol w:w="1844"/>
        <w:gridCol w:w="1276"/>
        <w:gridCol w:w="2976"/>
        <w:gridCol w:w="2977"/>
      </w:tblGrid>
      <w:tr w:rsidR="00FB6D3D" w14:paraId="121CF4EA" w14:textId="77777777">
        <w:trPr>
          <w:jc w:val="center"/>
        </w:trPr>
        <w:tc>
          <w:tcPr>
            <w:tcW w:w="1844" w:type="dxa"/>
          </w:tcPr>
          <w:p w14:paraId="66D42382" w14:textId="77777777" w:rsidR="00FB6D3D" w:rsidRDefault="00D22A15">
            <w:pPr>
              <w:ind w:firstLineChars="0" w:firstLine="0"/>
            </w:pPr>
            <w:r>
              <w:rPr>
                <w:rFonts w:hint="eastAsia"/>
              </w:rPr>
              <w:t>参数</w:t>
            </w:r>
          </w:p>
        </w:tc>
        <w:tc>
          <w:tcPr>
            <w:tcW w:w="1276" w:type="dxa"/>
          </w:tcPr>
          <w:p w14:paraId="736319C6" w14:textId="77777777" w:rsidR="00FB6D3D" w:rsidRDefault="00D22A15">
            <w:pPr>
              <w:ind w:firstLineChars="0" w:firstLine="0"/>
            </w:pPr>
            <w:r>
              <w:rPr>
                <w:rFonts w:hint="eastAsia"/>
              </w:rPr>
              <w:t>参数类型</w:t>
            </w:r>
          </w:p>
        </w:tc>
        <w:tc>
          <w:tcPr>
            <w:tcW w:w="2976" w:type="dxa"/>
          </w:tcPr>
          <w:p w14:paraId="3BE0C22E" w14:textId="77777777" w:rsidR="00FB6D3D" w:rsidRDefault="00D22A15">
            <w:pPr>
              <w:ind w:firstLineChars="0" w:firstLine="0"/>
            </w:pPr>
            <w:r>
              <w:rPr>
                <w:rFonts w:hint="eastAsia"/>
              </w:rPr>
              <w:t>说明</w:t>
            </w:r>
          </w:p>
        </w:tc>
        <w:tc>
          <w:tcPr>
            <w:tcW w:w="2977" w:type="dxa"/>
          </w:tcPr>
          <w:p w14:paraId="3886454A" w14:textId="77777777" w:rsidR="00FB6D3D" w:rsidRDefault="00D22A15">
            <w:pPr>
              <w:ind w:firstLineChars="0" w:firstLine="0"/>
            </w:pPr>
            <w:r>
              <w:rPr>
                <w:rFonts w:hint="eastAsia"/>
              </w:rPr>
              <w:t>示例值</w:t>
            </w:r>
          </w:p>
        </w:tc>
      </w:tr>
      <w:tr w:rsidR="00FB6D3D" w14:paraId="14768C0F" w14:textId="77777777">
        <w:trPr>
          <w:jc w:val="center"/>
        </w:trPr>
        <w:tc>
          <w:tcPr>
            <w:tcW w:w="1844" w:type="dxa"/>
          </w:tcPr>
          <w:p w14:paraId="7BEC5DFE" w14:textId="77777777" w:rsidR="00FB6D3D" w:rsidRDefault="00D22A15">
            <w:pPr>
              <w:ind w:firstLineChars="0" w:firstLine="0"/>
              <w:rPr>
                <w:rFonts w:ascii="Times New Roman" w:hAnsi="Times New Roman" w:cs="Times New Roman"/>
              </w:rPr>
            </w:pPr>
            <w:r>
              <w:rPr>
                <w:rFonts w:ascii="Times New Roman" w:hAnsi="Times New Roman" w:cs="Times New Roman" w:hint="eastAsia"/>
                <w:color w:val="262626"/>
                <w:spacing w:val="12"/>
                <w:szCs w:val="21"/>
              </w:rPr>
              <w:t>code</w:t>
            </w:r>
          </w:p>
        </w:tc>
        <w:tc>
          <w:tcPr>
            <w:tcW w:w="1276" w:type="dxa"/>
          </w:tcPr>
          <w:p w14:paraId="35DEC0D3" w14:textId="77777777" w:rsidR="00FB6D3D" w:rsidRDefault="00D22A15">
            <w:pPr>
              <w:ind w:firstLineChars="0" w:firstLine="0"/>
            </w:pPr>
            <w:r>
              <w:rPr>
                <w:rFonts w:hint="eastAsia"/>
              </w:rPr>
              <w:t>int</w:t>
            </w:r>
          </w:p>
        </w:tc>
        <w:tc>
          <w:tcPr>
            <w:tcW w:w="2976" w:type="dxa"/>
          </w:tcPr>
          <w:p w14:paraId="3D9839B1" w14:textId="77777777" w:rsidR="00FB6D3D" w:rsidRDefault="00D22A15">
            <w:pPr>
              <w:ind w:firstLineChars="0" w:firstLine="0"/>
            </w:pPr>
            <w:r>
              <w:rPr>
                <w:rFonts w:hint="eastAsia"/>
              </w:rPr>
              <w:t>返回码</w:t>
            </w:r>
          </w:p>
        </w:tc>
        <w:tc>
          <w:tcPr>
            <w:tcW w:w="2977" w:type="dxa"/>
          </w:tcPr>
          <w:p w14:paraId="13EA0961" w14:textId="77777777" w:rsidR="00FB6D3D" w:rsidRDefault="00D22A15">
            <w:pPr>
              <w:ind w:firstLineChars="0" w:firstLine="0"/>
            </w:pPr>
            <w:r>
              <w:t>20</w:t>
            </w:r>
            <w:r>
              <w:rPr>
                <w:rFonts w:hint="eastAsia"/>
              </w:rPr>
              <w:t>0</w:t>
            </w:r>
            <w:r>
              <w:rPr>
                <w:rFonts w:hint="eastAsia"/>
              </w:rPr>
              <w:t>为成功；</w:t>
            </w:r>
            <w:r>
              <w:rPr>
                <w:rFonts w:hint="eastAsia"/>
              </w:rPr>
              <w:t>4</w:t>
            </w:r>
            <w:r>
              <w:t>00</w:t>
            </w:r>
            <w:r>
              <w:rPr>
                <w:rFonts w:hint="eastAsia"/>
              </w:rPr>
              <w:t>为失败</w:t>
            </w:r>
          </w:p>
        </w:tc>
      </w:tr>
      <w:tr w:rsidR="00FB6D3D" w14:paraId="060CF870" w14:textId="77777777">
        <w:trPr>
          <w:jc w:val="center"/>
        </w:trPr>
        <w:tc>
          <w:tcPr>
            <w:tcW w:w="1844" w:type="dxa"/>
          </w:tcPr>
          <w:p w14:paraId="22E7C94F" w14:textId="77777777" w:rsidR="00FB6D3D" w:rsidRDefault="00D22A15">
            <w:pPr>
              <w:ind w:firstLineChars="0" w:firstLine="0"/>
              <w:rPr>
                <w:rFonts w:ascii="Times New Roman" w:hAnsi="Times New Roman" w:cs="Times New Roman"/>
              </w:rPr>
            </w:pPr>
            <w:r>
              <w:rPr>
                <w:rFonts w:ascii="Times New Roman" w:hAnsi="Times New Roman" w:cs="Times New Roman"/>
                <w:color w:val="262626"/>
                <w:spacing w:val="12"/>
                <w:szCs w:val="21"/>
              </w:rPr>
              <w:t>msg</w:t>
            </w:r>
          </w:p>
        </w:tc>
        <w:tc>
          <w:tcPr>
            <w:tcW w:w="1276" w:type="dxa"/>
          </w:tcPr>
          <w:p w14:paraId="31229578" w14:textId="77777777" w:rsidR="00FB6D3D" w:rsidRDefault="00D22A15">
            <w:pPr>
              <w:ind w:firstLineChars="0" w:firstLine="0"/>
            </w:pPr>
            <w:r>
              <w:rPr>
                <w:rFonts w:hint="eastAsia"/>
              </w:rPr>
              <w:t>string</w:t>
            </w:r>
          </w:p>
        </w:tc>
        <w:tc>
          <w:tcPr>
            <w:tcW w:w="2976" w:type="dxa"/>
          </w:tcPr>
          <w:p w14:paraId="16CCF829" w14:textId="77777777" w:rsidR="00FB6D3D" w:rsidRDefault="00D22A15">
            <w:pPr>
              <w:ind w:firstLineChars="0" w:firstLine="0"/>
            </w:pPr>
            <w:r>
              <w:t>对返回码的文本描述内容</w:t>
            </w:r>
          </w:p>
        </w:tc>
        <w:tc>
          <w:tcPr>
            <w:tcW w:w="2977" w:type="dxa"/>
          </w:tcPr>
          <w:p w14:paraId="5058EF05" w14:textId="77777777" w:rsidR="00FB6D3D" w:rsidRDefault="00D22A15">
            <w:pPr>
              <w:ind w:firstLineChars="0" w:firstLine="0"/>
              <w:rPr>
                <w:rFonts w:ascii="Times New Roman" w:hAnsi="Times New Roman" w:cs="Times New Roman"/>
              </w:rPr>
            </w:pPr>
            <w:r>
              <w:rPr>
                <w:rFonts w:ascii="Times New Roman" w:hAnsi="Times New Roman" w:cs="Times New Roman"/>
              </w:rPr>
              <w:t>“success”</w:t>
            </w:r>
            <w:r>
              <w:rPr>
                <w:rFonts w:ascii="Times New Roman" w:hAnsi="Times New Roman" w:cs="Times New Roman"/>
              </w:rPr>
              <w:t>表示</w:t>
            </w:r>
            <w:r>
              <w:rPr>
                <w:rFonts w:ascii="Times New Roman" w:hAnsi="Times New Roman" w:cs="Times New Roman" w:hint="eastAsia"/>
              </w:rPr>
              <w:t>查询</w:t>
            </w:r>
            <w:r>
              <w:rPr>
                <w:rFonts w:ascii="Times New Roman" w:hAnsi="Times New Roman" w:cs="Times New Roman"/>
              </w:rPr>
              <w:t>成功</w:t>
            </w:r>
          </w:p>
          <w:p w14:paraId="7ED68082" w14:textId="77777777" w:rsidR="00FB6D3D" w:rsidRDefault="00D22A15">
            <w:pPr>
              <w:ind w:firstLineChars="0" w:firstLine="0"/>
              <w:rPr>
                <w:rFonts w:ascii="Times New Roman" w:hAnsi="Times New Roman" w:cs="Times New Roman"/>
              </w:rPr>
            </w:pPr>
            <w:r>
              <w:rPr>
                <w:rFonts w:ascii="Times New Roman" w:hAnsi="Times New Roman" w:cs="Times New Roman"/>
              </w:rPr>
              <w:t>”error”</w:t>
            </w:r>
            <w:r>
              <w:rPr>
                <w:rFonts w:ascii="Times New Roman" w:hAnsi="Times New Roman" w:cs="Times New Roman"/>
              </w:rPr>
              <w:t>表示</w:t>
            </w:r>
            <w:r>
              <w:rPr>
                <w:rFonts w:ascii="Times New Roman" w:hAnsi="Times New Roman" w:cs="Times New Roman" w:hint="eastAsia"/>
              </w:rPr>
              <w:t>查询失败</w:t>
            </w:r>
          </w:p>
        </w:tc>
      </w:tr>
      <w:tr w:rsidR="00FB6D3D" w14:paraId="096FE4F5" w14:textId="77777777">
        <w:trPr>
          <w:jc w:val="center"/>
        </w:trPr>
        <w:tc>
          <w:tcPr>
            <w:tcW w:w="1844" w:type="dxa"/>
          </w:tcPr>
          <w:p w14:paraId="3AA381E2" w14:textId="77777777" w:rsidR="00FB6D3D" w:rsidRDefault="00D22A15">
            <w:pPr>
              <w:ind w:firstLineChars="0" w:firstLine="0"/>
              <w:rPr>
                <w:rFonts w:ascii="Times New Roman" w:hAnsi="Times New Roman" w:cs="Times New Roman"/>
                <w:color w:val="262626"/>
                <w:spacing w:val="12"/>
                <w:szCs w:val="21"/>
              </w:rPr>
            </w:pPr>
            <w:r>
              <w:rPr>
                <w:rFonts w:ascii="Times New Roman" w:hAnsi="Times New Roman" w:cs="Times New Roman"/>
                <w:color w:val="262626"/>
                <w:spacing w:val="12"/>
                <w:szCs w:val="21"/>
              </w:rPr>
              <w:t>data</w:t>
            </w:r>
          </w:p>
        </w:tc>
        <w:tc>
          <w:tcPr>
            <w:tcW w:w="1276" w:type="dxa"/>
          </w:tcPr>
          <w:p w14:paraId="2DBA807D" w14:textId="77777777" w:rsidR="00FB6D3D" w:rsidRDefault="00D22A15">
            <w:pPr>
              <w:ind w:firstLineChars="0" w:firstLine="0"/>
            </w:pPr>
            <w:r>
              <w:rPr>
                <w:rFonts w:hint="eastAsia"/>
              </w:rPr>
              <w:t>string</w:t>
            </w:r>
          </w:p>
        </w:tc>
        <w:tc>
          <w:tcPr>
            <w:tcW w:w="2976" w:type="dxa"/>
          </w:tcPr>
          <w:p w14:paraId="66DFF687" w14:textId="77777777" w:rsidR="00FB6D3D" w:rsidRDefault="00D22A15">
            <w:pPr>
              <w:ind w:firstLineChars="0" w:firstLine="0"/>
            </w:pPr>
            <w:r>
              <w:rPr>
                <w:rFonts w:hint="eastAsia"/>
              </w:rPr>
              <w:t>大件分拣区报工零件数据</w:t>
            </w:r>
          </w:p>
        </w:tc>
        <w:tc>
          <w:tcPr>
            <w:tcW w:w="2977" w:type="dxa"/>
          </w:tcPr>
          <w:p w14:paraId="39017EF2" w14:textId="77777777" w:rsidR="00FB6D3D" w:rsidRDefault="00FB6D3D">
            <w:pPr>
              <w:ind w:firstLineChars="0" w:firstLine="0"/>
              <w:rPr>
                <w:rFonts w:ascii="Times New Roman" w:hAnsi="Times New Roman" w:cs="Times New Roman"/>
              </w:rPr>
            </w:pPr>
          </w:p>
        </w:tc>
      </w:tr>
      <w:tr w:rsidR="00FB6D3D" w14:paraId="19C5B930" w14:textId="77777777">
        <w:trPr>
          <w:jc w:val="center"/>
        </w:trPr>
        <w:tc>
          <w:tcPr>
            <w:tcW w:w="1844" w:type="dxa"/>
          </w:tcPr>
          <w:p w14:paraId="24AF32B8" w14:textId="77777777" w:rsidR="00FB6D3D" w:rsidRDefault="00D22A15">
            <w:pPr>
              <w:ind w:firstLineChars="0" w:firstLine="0"/>
              <w:rPr>
                <w:rFonts w:ascii="Times New Roman" w:hAnsi="Times New Roman" w:cs="Times New Roman"/>
                <w:color w:val="262626"/>
                <w:spacing w:val="12"/>
                <w:szCs w:val="21"/>
              </w:rPr>
            </w:pPr>
            <w:r>
              <w:rPr>
                <w:rFonts w:ascii="Times New Roman" w:hAnsi="Times New Roman" w:cs="Times New Roman"/>
                <w:color w:val="262626"/>
                <w:spacing w:val="12"/>
                <w:szCs w:val="21"/>
              </w:rPr>
              <w:t>t</w:t>
            </w:r>
            <w:r>
              <w:rPr>
                <w:rFonts w:ascii="Times New Roman" w:hAnsi="Times New Roman" w:cs="Times New Roman" w:hint="eastAsia"/>
                <w:color w:val="262626"/>
                <w:spacing w:val="12"/>
                <w:szCs w:val="21"/>
              </w:rPr>
              <w:t>hickness</w:t>
            </w:r>
          </w:p>
        </w:tc>
        <w:tc>
          <w:tcPr>
            <w:tcW w:w="1276" w:type="dxa"/>
          </w:tcPr>
          <w:p w14:paraId="70397AA8" w14:textId="77777777" w:rsidR="00FB6D3D" w:rsidRDefault="00D22A15">
            <w:pPr>
              <w:ind w:firstLineChars="0" w:firstLine="0"/>
            </w:pPr>
            <w:r>
              <w:rPr>
                <w:rFonts w:hint="eastAsia"/>
              </w:rPr>
              <w:t>string</w:t>
            </w:r>
          </w:p>
        </w:tc>
        <w:tc>
          <w:tcPr>
            <w:tcW w:w="2976" w:type="dxa"/>
          </w:tcPr>
          <w:p w14:paraId="6823799D" w14:textId="77777777" w:rsidR="00FB6D3D" w:rsidRDefault="00D22A15">
            <w:pPr>
              <w:ind w:firstLineChars="0" w:firstLine="0"/>
            </w:pPr>
            <w:r>
              <w:rPr>
                <w:rFonts w:hint="eastAsia"/>
              </w:rPr>
              <w:t>厚度</w:t>
            </w:r>
          </w:p>
        </w:tc>
        <w:tc>
          <w:tcPr>
            <w:tcW w:w="2977" w:type="dxa"/>
          </w:tcPr>
          <w:p w14:paraId="33FD5C2B" w14:textId="77777777" w:rsidR="00FB6D3D" w:rsidRDefault="00FB6D3D">
            <w:pPr>
              <w:ind w:firstLineChars="0" w:firstLine="0"/>
              <w:rPr>
                <w:rFonts w:ascii="Times New Roman" w:hAnsi="Times New Roman" w:cs="Times New Roman"/>
              </w:rPr>
            </w:pPr>
          </w:p>
        </w:tc>
      </w:tr>
      <w:tr w:rsidR="00FB6D3D" w14:paraId="15857819" w14:textId="77777777">
        <w:trPr>
          <w:jc w:val="center"/>
        </w:trPr>
        <w:tc>
          <w:tcPr>
            <w:tcW w:w="1844" w:type="dxa"/>
          </w:tcPr>
          <w:p w14:paraId="515E1890" w14:textId="77777777" w:rsidR="00FB6D3D" w:rsidRDefault="00D22A15">
            <w:pPr>
              <w:ind w:firstLineChars="0" w:firstLine="0"/>
              <w:rPr>
                <w:rFonts w:ascii="Times New Roman" w:hAnsi="Times New Roman" w:cs="Times New Roman"/>
                <w:color w:val="262626"/>
                <w:spacing w:val="12"/>
                <w:szCs w:val="21"/>
              </w:rPr>
            </w:pPr>
            <w:r>
              <w:rPr>
                <w:rFonts w:ascii="Consolas" w:hAnsi="Consolas" w:cs="宋体"/>
                <w:color w:val="A31515"/>
                <w:sz w:val="18"/>
                <w:szCs w:val="18"/>
              </w:rPr>
              <w:t>file_path</w:t>
            </w:r>
          </w:p>
        </w:tc>
        <w:tc>
          <w:tcPr>
            <w:tcW w:w="1276" w:type="dxa"/>
          </w:tcPr>
          <w:p w14:paraId="21E13A02" w14:textId="77777777" w:rsidR="00FB6D3D" w:rsidRDefault="00D22A15">
            <w:pPr>
              <w:ind w:firstLineChars="0" w:firstLine="0"/>
            </w:pPr>
            <w:r>
              <w:rPr>
                <w:rFonts w:hint="eastAsia"/>
              </w:rPr>
              <w:t>string</w:t>
            </w:r>
          </w:p>
        </w:tc>
        <w:tc>
          <w:tcPr>
            <w:tcW w:w="2976" w:type="dxa"/>
          </w:tcPr>
          <w:p w14:paraId="587B3591" w14:textId="77777777" w:rsidR="00FB6D3D" w:rsidRDefault="00D22A15">
            <w:pPr>
              <w:ind w:firstLineChars="0" w:firstLine="0"/>
            </w:pPr>
            <w:r>
              <w:rPr>
                <w:rFonts w:hint="eastAsia"/>
              </w:rPr>
              <w:t>解析文件路径</w:t>
            </w:r>
          </w:p>
        </w:tc>
        <w:tc>
          <w:tcPr>
            <w:tcW w:w="2977" w:type="dxa"/>
          </w:tcPr>
          <w:p w14:paraId="09C2E986" w14:textId="77777777" w:rsidR="00FB6D3D" w:rsidRDefault="00FB6D3D">
            <w:pPr>
              <w:ind w:firstLineChars="0" w:firstLine="0"/>
              <w:rPr>
                <w:rFonts w:ascii="Times New Roman" w:hAnsi="Times New Roman" w:cs="Times New Roman"/>
              </w:rPr>
            </w:pPr>
          </w:p>
        </w:tc>
      </w:tr>
      <w:tr w:rsidR="00FB6D3D" w14:paraId="698D8B60" w14:textId="77777777">
        <w:trPr>
          <w:jc w:val="center"/>
        </w:trPr>
        <w:tc>
          <w:tcPr>
            <w:tcW w:w="1844" w:type="dxa"/>
          </w:tcPr>
          <w:p w14:paraId="3C5D1652" w14:textId="77777777" w:rsidR="00FB6D3D" w:rsidRDefault="00D22A15">
            <w:pPr>
              <w:ind w:firstLineChars="0" w:firstLine="0"/>
              <w:rPr>
                <w:rFonts w:ascii="Consolas" w:hAnsi="Consolas" w:cs="宋体"/>
                <w:color w:val="A31515"/>
                <w:sz w:val="18"/>
                <w:szCs w:val="18"/>
              </w:rPr>
            </w:pPr>
            <w:r>
              <w:rPr>
                <w:rFonts w:ascii="Consolas" w:hAnsi="Consolas" w:cs="宋体"/>
                <w:color w:val="A31515"/>
                <w:sz w:val="18"/>
                <w:szCs w:val="18"/>
              </w:rPr>
              <w:t>part_num</w:t>
            </w:r>
          </w:p>
        </w:tc>
        <w:tc>
          <w:tcPr>
            <w:tcW w:w="1276" w:type="dxa"/>
          </w:tcPr>
          <w:p w14:paraId="5A2E2D51" w14:textId="77777777" w:rsidR="00FB6D3D" w:rsidRDefault="00D22A15">
            <w:pPr>
              <w:ind w:firstLineChars="0" w:firstLine="0"/>
            </w:pPr>
            <w:r>
              <w:rPr>
                <w:rFonts w:hint="eastAsia"/>
              </w:rPr>
              <w:t>string</w:t>
            </w:r>
          </w:p>
        </w:tc>
        <w:tc>
          <w:tcPr>
            <w:tcW w:w="2976" w:type="dxa"/>
          </w:tcPr>
          <w:p w14:paraId="388D5AFC" w14:textId="77777777" w:rsidR="00FB6D3D" w:rsidRDefault="00D22A15">
            <w:pPr>
              <w:ind w:firstLineChars="0" w:firstLine="0"/>
            </w:pPr>
            <w:r>
              <w:rPr>
                <w:rFonts w:hint="eastAsia"/>
              </w:rPr>
              <w:t>零件数量</w:t>
            </w:r>
          </w:p>
        </w:tc>
        <w:tc>
          <w:tcPr>
            <w:tcW w:w="2977" w:type="dxa"/>
          </w:tcPr>
          <w:p w14:paraId="21E8583B" w14:textId="77777777" w:rsidR="00FB6D3D" w:rsidRDefault="00FB6D3D">
            <w:pPr>
              <w:ind w:firstLineChars="0" w:firstLine="0"/>
              <w:rPr>
                <w:rFonts w:ascii="Times New Roman" w:hAnsi="Times New Roman" w:cs="Times New Roman"/>
              </w:rPr>
            </w:pPr>
          </w:p>
        </w:tc>
      </w:tr>
      <w:tr w:rsidR="00FB6D3D" w14:paraId="768F9EEB" w14:textId="77777777">
        <w:trPr>
          <w:jc w:val="center"/>
        </w:trPr>
        <w:tc>
          <w:tcPr>
            <w:tcW w:w="1844" w:type="dxa"/>
          </w:tcPr>
          <w:p w14:paraId="7628C7B3" w14:textId="77777777" w:rsidR="00FB6D3D" w:rsidRDefault="00D22A15">
            <w:pPr>
              <w:ind w:firstLineChars="0" w:firstLine="0"/>
              <w:rPr>
                <w:rFonts w:ascii="Consolas" w:hAnsi="Consolas" w:cs="宋体"/>
                <w:color w:val="A31515"/>
                <w:sz w:val="18"/>
                <w:szCs w:val="18"/>
              </w:rPr>
            </w:pPr>
            <w:r>
              <w:rPr>
                <w:rFonts w:ascii="Consolas" w:hAnsi="Consolas" w:cs="宋体"/>
                <w:color w:val="A31515"/>
                <w:sz w:val="18"/>
                <w:szCs w:val="18"/>
              </w:rPr>
              <w:t>plate_id</w:t>
            </w:r>
          </w:p>
        </w:tc>
        <w:tc>
          <w:tcPr>
            <w:tcW w:w="1276" w:type="dxa"/>
          </w:tcPr>
          <w:p w14:paraId="15821877" w14:textId="77777777" w:rsidR="00FB6D3D" w:rsidRDefault="00D22A15">
            <w:pPr>
              <w:ind w:firstLineChars="0" w:firstLine="0"/>
            </w:pPr>
            <w:r>
              <w:rPr>
                <w:rFonts w:hint="eastAsia"/>
              </w:rPr>
              <w:t>string</w:t>
            </w:r>
          </w:p>
        </w:tc>
        <w:tc>
          <w:tcPr>
            <w:tcW w:w="2976" w:type="dxa"/>
          </w:tcPr>
          <w:p w14:paraId="3AF13937" w14:textId="77777777" w:rsidR="00FB6D3D" w:rsidRDefault="00D22A15">
            <w:pPr>
              <w:ind w:firstLineChars="0" w:firstLine="0"/>
            </w:pPr>
            <w:r>
              <w:rPr>
                <w:rFonts w:hint="eastAsia"/>
              </w:rPr>
              <w:t>钢板编号</w:t>
            </w:r>
          </w:p>
        </w:tc>
        <w:tc>
          <w:tcPr>
            <w:tcW w:w="2977" w:type="dxa"/>
          </w:tcPr>
          <w:p w14:paraId="532CBE5C" w14:textId="77777777" w:rsidR="00FB6D3D" w:rsidRDefault="00FB6D3D">
            <w:pPr>
              <w:ind w:firstLineChars="0" w:firstLine="0"/>
              <w:rPr>
                <w:rFonts w:ascii="Times New Roman" w:hAnsi="Times New Roman" w:cs="Times New Roman"/>
              </w:rPr>
            </w:pPr>
          </w:p>
        </w:tc>
      </w:tr>
      <w:tr w:rsidR="00FB6D3D" w14:paraId="165934D6" w14:textId="77777777">
        <w:trPr>
          <w:jc w:val="center"/>
        </w:trPr>
        <w:tc>
          <w:tcPr>
            <w:tcW w:w="1844" w:type="dxa"/>
          </w:tcPr>
          <w:p w14:paraId="7ED092DB" w14:textId="77777777" w:rsidR="00FB6D3D" w:rsidRDefault="00D22A15">
            <w:pPr>
              <w:ind w:firstLineChars="0" w:firstLine="0"/>
              <w:rPr>
                <w:rFonts w:ascii="Consolas" w:hAnsi="Consolas" w:cs="宋体"/>
                <w:color w:val="A31515"/>
                <w:sz w:val="18"/>
                <w:szCs w:val="18"/>
              </w:rPr>
            </w:pPr>
            <w:r>
              <w:rPr>
                <w:rFonts w:ascii="Consolas" w:hAnsi="Consolas" w:cs="宋体"/>
                <w:color w:val="A31515"/>
                <w:sz w:val="18"/>
                <w:szCs w:val="18"/>
              </w:rPr>
              <w:t>part_code_list</w:t>
            </w:r>
          </w:p>
        </w:tc>
        <w:tc>
          <w:tcPr>
            <w:tcW w:w="1276" w:type="dxa"/>
          </w:tcPr>
          <w:p w14:paraId="229ED492" w14:textId="77777777" w:rsidR="00FB6D3D" w:rsidRDefault="00D22A15">
            <w:pPr>
              <w:ind w:firstLineChars="0" w:firstLine="0"/>
            </w:pPr>
            <w:r>
              <w:rPr>
                <w:rFonts w:hint="eastAsia"/>
              </w:rPr>
              <w:t>string</w:t>
            </w:r>
          </w:p>
        </w:tc>
        <w:tc>
          <w:tcPr>
            <w:tcW w:w="2976" w:type="dxa"/>
          </w:tcPr>
          <w:p w14:paraId="424DA601" w14:textId="77777777" w:rsidR="00FB6D3D" w:rsidRDefault="00D22A15">
            <w:pPr>
              <w:ind w:firstLineChars="0" w:firstLine="0"/>
            </w:pPr>
            <w:r>
              <w:rPr>
                <w:rFonts w:hint="eastAsia"/>
              </w:rPr>
              <w:t>零件编码集合</w:t>
            </w:r>
          </w:p>
        </w:tc>
        <w:tc>
          <w:tcPr>
            <w:tcW w:w="2977" w:type="dxa"/>
          </w:tcPr>
          <w:p w14:paraId="37E63A59" w14:textId="77777777" w:rsidR="00FB6D3D" w:rsidRDefault="00FB6D3D">
            <w:pPr>
              <w:ind w:firstLineChars="0" w:firstLine="0"/>
              <w:rPr>
                <w:rFonts w:ascii="Times New Roman" w:hAnsi="Times New Roman" w:cs="Times New Roman"/>
              </w:rPr>
            </w:pPr>
          </w:p>
        </w:tc>
      </w:tr>
    </w:tbl>
    <w:p w14:paraId="774CBAAC" w14:textId="77777777" w:rsidR="00FB6D3D" w:rsidRDefault="00D22A15">
      <w:pPr>
        <w:pStyle w:val="2"/>
        <w:numPr>
          <w:ilvl w:val="1"/>
          <w:numId w:val="21"/>
        </w:numPr>
        <w:spacing w:before="120"/>
        <w:rPr>
          <w:rFonts w:ascii="宋体" w:eastAsia="宋体" w:hAnsi="宋体"/>
          <w:szCs w:val="30"/>
          <w:lang w:val="en-US"/>
        </w:rPr>
      </w:pPr>
      <w:bookmarkStart w:id="65" w:name="_Toc21031"/>
      <w:r>
        <w:rPr>
          <w:rFonts w:ascii="宋体" w:eastAsia="宋体" w:hAnsi="宋体" w:hint="eastAsia"/>
          <w:szCs w:val="30"/>
          <w:lang w:val="en-US"/>
        </w:rPr>
        <w:t>喷码设备</w:t>
      </w:r>
      <w:r>
        <w:rPr>
          <w:rFonts w:ascii="宋体" w:eastAsia="宋体" w:hAnsi="宋体" w:hint="eastAsia"/>
          <w:szCs w:val="30"/>
        </w:rPr>
        <w:t>状态</w:t>
      </w:r>
      <w:bookmarkEnd w:id="65"/>
      <w:r>
        <w:rPr>
          <w:rFonts w:ascii="宋体" w:eastAsia="宋体" w:hAnsi="宋体" w:hint="eastAsia"/>
          <w:szCs w:val="30"/>
          <w:lang w:val="en-US"/>
        </w:rPr>
        <w:t xml:space="preserve"> </w:t>
      </w:r>
    </w:p>
    <w:p w14:paraId="55A25CE2" w14:textId="77777777" w:rsidR="00FB6D3D" w:rsidRDefault="00D22A15">
      <w:pPr>
        <w:pStyle w:val="af6"/>
        <w:ind w:left="492" w:firstLineChars="0" w:firstLine="0"/>
      </w:pPr>
      <w:r>
        <w:rPr>
          <w:b/>
          <w:bCs/>
        </w:rPr>
        <w:t>请求方式</w:t>
      </w:r>
      <w:r>
        <w:t>：</w:t>
      </w:r>
      <w:r>
        <w:t>POST</w:t>
      </w:r>
      <w:r>
        <w:t>（</w:t>
      </w:r>
      <w:r>
        <w:t>HTTP</w:t>
      </w:r>
      <w:r>
        <w:t>）</w:t>
      </w:r>
    </w:p>
    <w:p w14:paraId="50D22271" w14:textId="77777777" w:rsidR="00FB6D3D" w:rsidRDefault="00D22A15">
      <w:pPr>
        <w:pStyle w:val="af6"/>
        <w:spacing w:line="360" w:lineRule="atLeast"/>
        <w:ind w:left="492" w:firstLineChars="0" w:firstLine="0"/>
        <w:rPr>
          <w:rFonts w:ascii="Times New Roman" w:hAnsi="Times New Roman" w:cs="Times New Roman"/>
          <w:color w:val="262626"/>
          <w:spacing w:val="12"/>
          <w:szCs w:val="21"/>
        </w:rPr>
      </w:pPr>
      <w:r>
        <w:rPr>
          <w:rFonts w:ascii="Times New Roman" w:hAnsi="Times New Roman" w:cs="Times New Roman"/>
          <w:b/>
          <w:bCs/>
          <w:color w:val="262626"/>
          <w:spacing w:val="12"/>
          <w:szCs w:val="21"/>
        </w:rPr>
        <w:t>请求地址</w:t>
      </w:r>
      <w:r>
        <w:rPr>
          <w:rFonts w:ascii="Times New Roman" w:hAnsi="Times New Roman" w:cs="Times New Roman"/>
          <w:color w:val="262626"/>
          <w:spacing w:val="12"/>
          <w:szCs w:val="21"/>
        </w:rPr>
        <w:t>：</w:t>
      </w:r>
      <w:r>
        <w:rPr>
          <w:rFonts w:ascii="Times New Roman" w:hAnsi="Times New Roman" w:cs="Times New Roman"/>
          <w:color w:val="262626"/>
          <w:spacing w:val="12"/>
          <w:szCs w:val="24"/>
        </w:rPr>
        <w:t>http://</w:t>
      </w:r>
      <w:r>
        <w:rPr>
          <w:rFonts w:ascii="Times New Roman" w:hAnsi="Times New Roman" w:cs="Times New Roman" w:hint="eastAsia"/>
          <w:color w:val="262626"/>
          <w:spacing w:val="12"/>
          <w:szCs w:val="24"/>
        </w:rPr>
        <w:t>ip</w:t>
      </w:r>
      <w:r>
        <w:rPr>
          <w:rFonts w:ascii="Times New Roman" w:hAnsi="Times New Roman" w:cs="Times New Roman"/>
          <w:color w:val="262626"/>
          <w:spacing w:val="12"/>
          <w:szCs w:val="24"/>
        </w:rPr>
        <w:t>:port</w:t>
      </w:r>
      <w:r>
        <w:rPr>
          <w:rFonts w:ascii="Times New Roman" w:hAnsi="Times New Roman" w:cs="Times New Roman" w:hint="eastAsia"/>
          <w:color w:val="262626"/>
          <w:spacing w:val="12"/>
          <w:szCs w:val="24"/>
        </w:rPr>
        <w:t>/</w:t>
      </w:r>
      <w:r>
        <w:rPr>
          <w:rFonts w:ascii="Times New Roman" w:hAnsi="Times New Roman" w:cs="Times New Roman"/>
          <w:color w:val="262626"/>
          <w:spacing w:val="12"/>
          <w:szCs w:val="24"/>
        </w:rPr>
        <w:t>mark_area/</w:t>
      </w:r>
      <w:r>
        <w:rPr>
          <w:rFonts w:ascii="Times New Roman" w:hAnsi="Times New Roman" w:cs="Times New Roman" w:hint="eastAsia"/>
          <w:color w:val="262626"/>
          <w:spacing w:val="12"/>
          <w:szCs w:val="24"/>
        </w:rPr>
        <w:t>mark</w:t>
      </w:r>
      <w:r>
        <w:rPr>
          <w:rFonts w:ascii="Times New Roman" w:hAnsi="Times New Roman" w:cs="Times New Roman" w:hint="eastAsia"/>
          <w:color w:val="262626"/>
          <w:spacing w:val="12"/>
          <w:szCs w:val="24"/>
        </w:rPr>
        <w:t>/status</w:t>
      </w:r>
    </w:p>
    <w:p w14:paraId="288028D0" w14:textId="77777777" w:rsidR="00FB6D3D" w:rsidRDefault="00D22A15">
      <w:pPr>
        <w:pStyle w:val="af6"/>
        <w:spacing w:line="360" w:lineRule="atLeast"/>
        <w:ind w:left="492" w:firstLineChars="0" w:firstLine="0"/>
        <w:rPr>
          <w:rFonts w:ascii="Times New Roman" w:hAnsi="Times New Roman" w:cs="Times New Roman"/>
          <w:b/>
          <w:color w:val="262626"/>
          <w:spacing w:val="12"/>
          <w:szCs w:val="21"/>
        </w:rPr>
      </w:pPr>
      <w:r>
        <w:rPr>
          <w:rFonts w:ascii="Times New Roman" w:hAnsi="Times New Roman" w:cs="Times New Roman" w:hint="eastAsia"/>
          <w:b/>
          <w:color w:val="262626"/>
          <w:spacing w:val="12"/>
          <w:szCs w:val="21"/>
        </w:rPr>
        <w:t>接口说明：</w:t>
      </w:r>
    </w:p>
    <w:p w14:paraId="57AA6C48" w14:textId="77777777" w:rsidR="00FB6D3D" w:rsidRDefault="00D22A15">
      <w:pPr>
        <w:pStyle w:val="af6"/>
        <w:spacing w:line="360" w:lineRule="atLeast"/>
        <w:ind w:left="492" w:firstLineChars="0" w:firstLine="0"/>
      </w:pPr>
      <w:r>
        <w:rPr>
          <w:rFonts w:hint="eastAsia"/>
        </w:rPr>
        <w:t>该接口用于查看</w:t>
      </w:r>
      <w:r>
        <w:rPr>
          <w:rFonts w:hint="eastAsia"/>
        </w:rPr>
        <w:t>喷码设备</w:t>
      </w:r>
      <w:r>
        <w:rPr>
          <w:rFonts w:hint="eastAsia"/>
        </w:rPr>
        <w:t>状态</w:t>
      </w:r>
    </w:p>
    <w:p w14:paraId="4008F341" w14:textId="77777777" w:rsidR="00FB6D3D" w:rsidRDefault="00D22A15">
      <w:pPr>
        <w:pStyle w:val="af6"/>
        <w:spacing w:line="360" w:lineRule="atLeast"/>
        <w:ind w:left="492" w:firstLineChars="0" w:firstLine="0"/>
        <w:rPr>
          <w:rFonts w:ascii="Times New Roman" w:hAnsi="Times New Roman" w:cs="Times New Roman"/>
          <w:color w:val="262626"/>
          <w:spacing w:val="12"/>
          <w:szCs w:val="21"/>
        </w:rPr>
      </w:pPr>
      <w:r>
        <w:rPr>
          <w:rFonts w:ascii="Times New Roman" w:hAnsi="Times New Roman" w:cs="Times New Roman"/>
          <w:b/>
          <w:bCs/>
          <w:color w:val="262626"/>
          <w:spacing w:val="12"/>
          <w:szCs w:val="21"/>
        </w:rPr>
        <w:t>请求包结构体</w:t>
      </w:r>
      <w:r>
        <w:rPr>
          <w:rFonts w:ascii="Times New Roman" w:hAnsi="Times New Roman" w:cs="Times New Roman"/>
          <w:color w:val="262626"/>
          <w:spacing w:val="12"/>
          <w:szCs w:val="21"/>
        </w:rPr>
        <w:t>：</w:t>
      </w:r>
    </w:p>
    <w:p w14:paraId="3268CA13" w14:textId="77777777" w:rsidR="00FB6D3D" w:rsidRDefault="00D22A15">
      <w:pPr>
        <w:pStyle w:val="af6"/>
        <w:spacing w:line="360" w:lineRule="atLeast"/>
        <w:ind w:left="492" w:firstLineChars="0" w:firstLine="0"/>
        <w:rPr>
          <w:rFonts w:ascii="Times New Roman" w:hAnsi="Times New Roman" w:cs="Times New Roman"/>
          <w:color w:val="262626"/>
          <w:spacing w:val="12"/>
          <w:szCs w:val="21"/>
        </w:rPr>
      </w:pPr>
      <w:r>
        <w:rPr>
          <w:rFonts w:ascii="Times New Roman" w:hAnsi="Times New Roman" w:cs="Times New Roman" w:hint="eastAsia"/>
          <w:color w:val="262626"/>
          <w:spacing w:val="12"/>
          <w:szCs w:val="21"/>
        </w:rPr>
        <w:t>{</w:t>
      </w:r>
    </w:p>
    <w:p w14:paraId="791CFCFC" w14:textId="77777777" w:rsidR="00FB6D3D" w:rsidRDefault="00D22A15">
      <w:pPr>
        <w:pStyle w:val="af6"/>
        <w:spacing w:line="360" w:lineRule="atLeast"/>
        <w:ind w:leftChars="305" w:left="732" w:firstLineChars="0" w:firstLine="0"/>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area</w:t>
      </w:r>
      <w:r>
        <w:rPr>
          <w:rFonts w:ascii="Times New Roman" w:hAnsi="Times New Roman" w:cs="Times New Roman"/>
          <w:color w:val="262626"/>
          <w:spacing w:val="12"/>
          <w:szCs w:val="21"/>
        </w:rPr>
        <w:t>_code”</w:t>
      </w:r>
      <w:r>
        <w:rPr>
          <w:rFonts w:ascii="Times New Roman" w:hAnsi="Times New Roman" w:cs="Times New Roman" w:hint="eastAsia"/>
          <w:color w:val="262626"/>
          <w:spacing w:val="12"/>
          <w:szCs w:val="21"/>
        </w:rPr>
        <w:t xml:space="preserve">: </w:t>
      </w:r>
      <w:r>
        <w:rPr>
          <w:rFonts w:ascii="Times New Roman" w:hAnsi="Times New Roman" w:cs="Times New Roman"/>
          <w:color w:val="262626"/>
          <w:spacing w:val="12"/>
          <w:szCs w:val="21"/>
        </w:rPr>
        <w:t>“1” ,</w:t>
      </w:r>
    </w:p>
    <w:p w14:paraId="682257B1" w14:textId="77777777" w:rsidR="00FB6D3D" w:rsidRDefault="00D22A15">
      <w:pPr>
        <w:pStyle w:val="af6"/>
        <w:spacing w:line="360" w:lineRule="atLeast"/>
        <w:ind w:leftChars="305" w:left="732" w:firstLineChars="0" w:firstLine="0"/>
        <w:rPr>
          <w:rFonts w:ascii="Times New Roman" w:hAnsi="Times New Roman" w:cs="Times New Roman"/>
          <w:color w:val="262626"/>
          <w:spacing w:val="12"/>
          <w:szCs w:val="21"/>
        </w:rPr>
      </w:pPr>
      <w:r>
        <w:rPr>
          <w:rFonts w:ascii="Times New Roman" w:hAnsi="Times New Roman" w:cs="Times New Roman"/>
          <w:color w:val="262626"/>
          <w:spacing w:val="12"/>
          <w:szCs w:val="21"/>
        </w:rPr>
        <w:t>“sort_line”:”1”</w:t>
      </w:r>
    </w:p>
    <w:p w14:paraId="088AFCCB" w14:textId="77777777" w:rsidR="00FB6D3D" w:rsidRDefault="00D22A15">
      <w:pPr>
        <w:pStyle w:val="af6"/>
        <w:spacing w:line="360" w:lineRule="atLeast"/>
        <w:ind w:left="492" w:firstLineChars="0" w:firstLine="0"/>
        <w:rPr>
          <w:rFonts w:ascii="Times New Roman" w:hAnsi="Times New Roman" w:cs="Times New Roman"/>
          <w:color w:val="262626"/>
          <w:spacing w:val="12"/>
          <w:szCs w:val="21"/>
        </w:rPr>
      </w:pPr>
      <w:r>
        <w:rPr>
          <w:rFonts w:ascii="Times New Roman" w:hAnsi="Times New Roman" w:cs="Times New Roman" w:hint="eastAsia"/>
          <w:color w:val="262626"/>
          <w:spacing w:val="12"/>
          <w:szCs w:val="21"/>
        </w:rPr>
        <w:lastRenderedPageBreak/>
        <w:t>}</w:t>
      </w:r>
    </w:p>
    <w:p w14:paraId="5710A2E7" w14:textId="77777777" w:rsidR="00FB6D3D" w:rsidRDefault="00D22A15">
      <w:pPr>
        <w:pStyle w:val="af6"/>
        <w:spacing w:line="360" w:lineRule="atLeast"/>
        <w:ind w:left="492" w:firstLineChars="0" w:firstLine="0"/>
        <w:rPr>
          <w:rFonts w:ascii="Times New Roman" w:hAnsi="Times New Roman" w:cs="Times New Roman"/>
          <w:b/>
          <w:bCs/>
          <w:color w:val="262626"/>
          <w:spacing w:val="12"/>
          <w:szCs w:val="21"/>
        </w:rPr>
      </w:pPr>
      <w:r>
        <w:rPr>
          <w:rFonts w:ascii="Times New Roman" w:hAnsi="Times New Roman" w:cs="Times New Roman" w:hint="eastAsia"/>
          <w:b/>
          <w:bCs/>
          <w:color w:val="262626"/>
          <w:spacing w:val="12"/>
          <w:szCs w:val="21"/>
        </w:rPr>
        <w:t>参数说明</w:t>
      </w:r>
      <w:r>
        <w:rPr>
          <w:rFonts w:ascii="Times New Roman" w:hAnsi="Times New Roman" w:cs="Times New Roman" w:hint="eastAsia"/>
          <w:b/>
          <w:bCs/>
          <w:color w:val="262626"/>
          <w:spacing w:val="12"/>
          <w:szCs w:val="21"/>
        </w:rPr>
        <w:t>:</w:t>
      </w:r>
    </w:p>
    <w:p w14:paraId="344669BC" w14:textId="77777777" w:rsidR="00FB6D3D" w:rsidRDefault="00FB6D3D">
      <w:pPr>
        <w:pStyle w:val="af6"/>
        <w:spacing w:line="360" w:lineRule="atLeast"/>
        <w:ind w:left="492" w:firstLineChars="0" w:firstLine="0"/>
        <w:rPr>
          <w:rFonts w:ascii="Times New Roman" w:hAnsi="Times New Roman" w:cs="Times New Roman"/>
          <w:b/>
          <w:bCs/>
          <w:color w:val="262626"/>
          <w:spacing w:val="12"/>
          <w:szCs w:val="21"/>
        </w:rPr>
      </w:pPr>
    </w:p>
    <w:tbl>
      <w:tblPr>
        <w:tblStyle w:val="af2"/>
        <w:tblW w:w="8642" w:type="dxa"/>
        <w:jc w:val="center"/>
        <w:tblLayout w:type="fixed"/>
        <w:tblLook w:val="04A0" w:firstRow="1" w:lastRow="0" w:firstColumn="1" w:lastColumn="0" w:noHBand="0" w:noVBand="1"/>
      </w:tblPr>
      <w:tblGrid>
        <w:gridCol w:w="1413"/>
        <w:gridCol w:w="1276"/>
        <w:gridCol w:w="2976"/>
        <w:gridCol w:w="2977"/>
      </w:tblGrid>
      <w:tr w:rsidR="00FB6D3D" w14:paraId="3A2FBFAB" w14:textId="77777777">
        <w:trPr>
          <w:jc w:val="center"/>
        </w:trPr>
        <w:tc>
          <w:tcPr>
            <w:tcW w:w="1413" w:type="dxa"/>
          </w:tcPr>
          <w:p w14:paraId="0C5327C5" w14:textId="77777777" w:rsidR="00FB6D3D" w:rsidRDefault="00D22A15">
            <w:pPr>
              <w:ind w:firstLineChars="0" w:firstLine="0"/>
            </w:pPr>
            <w:r>
              <w:rPr>
                <w:rFonts w:hint="eastAsia"/>
              </w:rPr>
              <w:t>参数</w:t>
            </w:r>
          </w:p>
        </w:tc>
        <w:tc>
          <w:tcPr>
            <w:tcW w:w="1276" w:type="dxa"/>
          </w:tcPr>
          <w:p w14:paraId="6D295534" w14:textId="77777777" w:rsidR="00FB6D3D" w:rsidRDefault="00D22A15">
            <w:pPr>
              <w:ind w:firstLineChars="0" w:firstLine="0"/>
            </w:pPr>
            <w:r>
              <w:rPr>
                <w:rFonts w:hint="eastAsia"/>
              </w:rPr>
              <w:t>参数类型</w:t>
            </w:r>
          </w:p>
        </w:tc>
        <w:tc>
          <w:tcPr>
            <w:tcW w:w="2976" w:type="dxa"/>
          </w:tcPr>
          <w:p w14:paraId="65B6A546" w14:textId="77777777" w:rsidR="00FB6D3D" w:rsidRDefault="00D22A15">
            <w:pPr>
              <w:ind w:firstLineChars="0" w:firstLine="0"/>
            </w:pPr>
            <w:r>
              <w:rPr>
                <w:rFonts w:hint="eastAsia"/>
              </w:rPr>
              <w:t>说明</w:t>
            </w:r>
          </w:p>
        </w:tc>
        <w:tc>
          <w:tcPr>
            <w:tcW w:w="2977" w:type="dxa"/>
          </w:tcPr>
          <w:p w14:paraId="2AEF5229" w14:textId="77777777" w:rsidR="00FB6D3D" w:rsidRDefault="00D22A15">
            <w:pPr>
              <w:ind w:firstLineChars="0" w:firstLine="0"/>
            </w:pPr>
            <w:r>
              <w:rPr>
                <w:rFonts w:hint="eastAsia"/>
              </w:rPr>
              <w:t>示例值</w:t>
            </w:r>
          </w:p>
        </w:tc>
      </w:tr>
      <w:tr w:rsidR="00FB6D3D" w14:paraId="46753B60" w14:textId="77777777">
        <w:trPr>
          <w:jc w:val="center"/>
        </w:trPr>
        <w:tc>
          <w:tcPr>
            <w:tcW w:w="1413" w:type="dxa"/>
          </w:tcPr>
          <w:p w14:paraId="54D8D59E" w14:textId="77777777" w:rsidR="00FB6D3D" w:rsidRDefault="00D22A15">
            <w:pPr>
              <w:ind w:firstLineChars="0" w:firstLine="0"/>
              <w:rPr>
                <w:rFonts w:ascii="Times New Roman" w:hAnsi="Times New Roman" w:cs="Times New Roman"/>
              </w:rPr>
            </w:pPr>
            <w:r>
              <w:rPr>
                <w:rFonts w:ascii="Times New Roman" w:hAnsi="Times New Roman" w:cs="Times New Roman"/>
                <w:color w:val="262626"/>
                <w:spacing w:val="12"/>
                <w:szCs w:val="21"/>
              </w:rPr>
              <w:t>area_</w:t>
            </w:r>
            <w:r>
              <w:rPr>
                <w:rFonts w:ascii="Times New Roman" w:hAnsi="Times New Roman" w:cs="Times New Roman" w:hint="eastAsia"/>
                <w:color w:val="262626"/>
                <w:spacing w:val="12"/>
                <w:szCs w:val="21"/>
              </w:rPr>
              <w:t>code</w:t>
            </w:r>
          </w:p>
        </w:tc>
        <w:tc>
          <w:tcPr>
            <w:tcW w:w="1276" w:type="dxa"/>
          </w:tcPr>
          <w:p w14:paraId="1D87E7B7" w14:textId="77777777" w:rsidR="00FB6D3D" w:rsidRDefault="00D22A15">
            <w:pPr>
              <w:ind w:firstLineChars="0" w:firstLine="0"/>
            </w:pPr>
            <w:r>
              <w:t>string</w:t>
            </w:r>
          </w:p>
        </w:tc>
        <w:tc>
          <w:tcPr>
            <w:tcW w:w="2976" w:type="dxa"/>
          </w:tcPr>
          <w:p w14:paraId="01D11EBE" w14:textId="77777777" w:rsidR="00FB6D3D" w:rsidRDefault="00D22A15">
            <w:pPr>
              <w:ind w:firstLineChars="0" w:firstLine="0"/>
            </w:pPr>
            <w:r>
              <w:rPr>
                <w:rFonts w:hint="eastAsia"/>
              </w:rPr>
              <w:t>区域编号</w:t>
            </w:r>
          </w:p>
        </w:tc>
        <w:tc>
          <w:tcPr>
            <w:tcW w:w="2977" w:type="dxa"/>
          </w:tcPr>
          <w:p w14:paraId="4E950888" w14:textId="77777777" w:rsidR="00FB6D3D" w:rsidRDefault="00D22A15">
            <w:pPr>
              <w:ind w:firstLineChars="0" w:firstLine="0"/>
            </w:pPr>
            <w:r>
              <w:rPr>
                <w:rFonts w:hint="eastAsia"/>
              </w:rPr>
              <w:t>详情请参见</w:t>
            </w:r>
            <w:r>
              <w:rPr>
                <w:rFonts w:hint="eastAsia"/>
              </w:rPr>
              <w:t>3</w:t>
            </w:r>
            <w:r>
              <w:t>.1</w:t>
            </w:r>
          </w:p>
        </w:tc>
      </w:tr>
      <w:tr w:rsidR="00FB6D3D" w14:paraId="1504487D" w14:textId="77777777">
        <w:trPr>
          <w:jc w:val="center"/>
        </w:trPr>
        <w:tc>
          <w:tcPr>
            <w:tcW w:w="1413" w:type="dxa"/>
          </w:tcPr>
          <w:p w14:paraId="1A73A6EC" w14:textId="77777777" w:rsidR="00FB6D3D" w:rsidRDefault="00D22A15">
            <w:pPr>
              <w:ind w:firstLineChars="0" w:firstLine="0"/>
              <w:rPr>
                <w:rFonts w:ascii="Times New Roman" w:hAnsi="Times New Roman" w:cs="Times New Roman"/>
                <w:color w:val="262626"/>
                <w:spacing w:val="12"/>
                <w:szCs w:val="21"/>
              </w:rPr>
            </w:pPr>
            <w:r>
              <w:rPr>
                <w:rFonts w:ascii="Times New Roman" w:hAnsi="Times New Roman" w:cs="Times New Roman"/>
                <w:color w:val="262626"/>
                <w:spacing w:val="12"/>
                <w:szCs w:val="21"/>
              </w:rPr>
              <w:t>sort_line</w:t>
            </w:r>
          </w:p>
        </w:tc>
        <w:tc>
          <w:tcPr>
            <w:tcW w:w="1276" w:type="dxa"/>
          </w:tcPr>
          <w:p w14:paraId="61D7656D" w14:textId="77777777" w:rsidR="00FB6D3D" w:rsidRDefault="00D22A15">
            <w:pPr>
              <w:ind w:firstLineChars="0" w:firstLine="0"/>
            </w:pPr>
            <w:r>
              <w:t>string</w:t>
            </w:r>
          </w:p>
        </w:tc>
        <w:tc>
          <w:tcPr>
            <w:tcW w:w="2976" w:type="dxa"/>
          </w:tcPr>
          <w:p w14:paraId="1F5B018F" w14:textId="77777777" w:rsidR="00FB6D3D" w:rsidRDefault="00D22A15">
            <w:pPr>
              <w:ind w:firstLineChars="0" w:firstLine="0"/>
            </w:pPr>
            <w:r>
              <w:rPr>
                <w:rFonts w:hint="eastAsia"/>
              </w:rPr>
              <w:t>分拣线</w:t>
            </w:r>
          </w:p>
        </w:tc>
        <w:tc>
          <w:tcPr>
            <w:tcW w:w="2977" w:type="dxa"/>
          </w:tcPr>
          <w:p w14:paraId="01578134" w14:textId="77777777" w:rsidR="00FB6D3D" w:rsidRDefault="00D22A15">
            <w:pPr>
              <w:ind w:firstLineChars="0" w:firstLine="0"/>
            </w:pPr>
            <w:r>
              <w:rPr>
                <w:rFonts w:hint="eastAsia"/>
              </w:rPr>
              <w:t>分拣线编号</w:t>
            </w:r>
          </w:p>
        </w:tc>
      </w:tr>
    </w:tbl>
    <w:p w14:paraId="605D9769" w14:textId="77777777" w:rsidR="00FB6D3D" w:rsidRDefault="00D22A15">
      <w:pPr>
        <w:pStyle w:val="af6"/>
        <w:ind w:left="492" w:firstLineChars="0" w:firstLine="0"/>
        <w:rPr>
          <w:rStyle w:val="af3"/>
        </w:rPr>
      </w:pPr>
      <w:r>
        <w:rPr>
          <w:rStyle w:val="af3"/>
          <w:rFonts w:hint="eastAsia"/>
        </w:rPr>
        <w:t>返回结果：</w:t>
      </w:r>
    </w:p>
    <w:p w14:paraId="01867EBD" w14:textId="77777777" w:rsidR="00FB6D3D" w:rsidRDefault="00D22A15">
      <w:pPr>
        <w:pStyle w:val="af6"/>
        <w:ind w:left="492" w:firstLineChars="0" w:firstLine="0"/>
        <w:rPr>
          <w:rFonts w:ascii="Times New Roman" w:hAnsi="Times New Roman" w:cs="Times New Roman"/>
          <w:color w:val="262626"/>
          <w:spacing w:val="12"/>
          <w:szCs w:val="21"/>
        </w:rPr>
      </w:pPr>
      <w:r>
        <w:rPr>
          <w:rFonts w:ascii="Times New Roman" w:hAnsi="Times New Roman" w:cs="Times New Roman" w:hint="eastAsia"/>
          <w:color w:val="262626"/>
          <w:spacing w:val="12"/>
          <w:szCs w:val="21"/>
        </w:rPr>
        <w:t>{</w:t>
      </w:r>
    </w:p>
    <w:p w14:paraId="1FB8BD87" w14:textId="77777777" w:rsidR="00FB6D3D" w:rsidRDefault="00D22A15">
      <w:pPr>
        <w:pStyle w:val="af6"/>
        <w:ind w:left="492" w:firstLineChars="0" w:firstLine="0"/>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code</w:t>
      </w: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 xml:space="preserve">: </w:t>
      </w:r>
      <w:r>
        <w:rPr>
          <w:rFonts w:ascii="Times New Roman" w:hAnsi="Times New Roman" w:cs="Times New Roman"/>
          <w:color w:val="262626"/>
          <w:spacing w:val="12"/>
          <w:szCs w:val="21"/>
        </w:rPr>
        <w:t>20</w:t>
      </w:r>
      <w:r>
        <w:rPr>
          <w:rFonts w:ascii="Times New Roman" w:hAnsi="Times New Roman" w:cs="Times New Roman" w:hint="eastAsia"/>
          <w:color w:val="262626"/>
          <w:spacing w:val="12"/>
          <w:szCs w:val="21"/>
        </w:rPr>
        <w:t>0,</w:t>
      </w:r>
    </w:p>
    <w:p w14:paraId="0D4BA59C" w14:textId="77777777" w:rsidR="00FB6D3D" w:rsidRDefault="00D22A15">
      <w:pPr>
        <w:pStyle w:val="af6"/>
        <w:ind w:left="492" w:firstLineChars="0" w:firstLine="0"/>
        <w:rPr>
          <w:rFonts w:ascii="Times New Roman" w:hAnsi="Times New Roman" w:cs="Times New Roman"/>
          <w:color w:val="262626"/>
          <w:spacing w:val="12"/>
          <w:szCs w:val="21"/>
        </w:rPr>
      </w:pPr>
      <w:r>
        <w:rPr>
          <w:rFonts w:ascii="Times New Roman" w:hAnsi="Times New Roman" w:cs="Times New Roman"/>
          <w:color w:val="262626"/>
          <w:spacing w:val="12"/>
          <w:szCs w:val="21"/>
        </w:rPr>
        <w:t>“msg”</w:t>
      </w:r>
      <w:r>
        <w:rPr>
          <w:rFonts w:ascii="Times New Roman" w:hAnsi="Times New Roman" w:cs="Times New Roman" w:hint="eastAsia"/>
          <w:color w:val="262626"/>
          <w:spacing w:val="12"/>
          <w:szCs w:val="21"/>
        </w:rPr>
        <w:t xml:space="preserve">: </w:t>
      </w: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success</w:t>
      </w: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w:t>
      </w:r>
    </w:p>
    <w:p w14:paraId="2A1D0E2E" w14:textId="77777777" w:rsidR="00FB6D3D" w:rsidRDefault="00D22A15">
      <w:pPr>
        <w:pStyle w:val="af6"/>
        <w:ind w:left="492" w:firstLineChars="0" w:firstLine="0"/>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data</w:t>
      </w: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 xml:space="preserve">: </w:t>
      </w:r>
      <w:r>
        <w:rPr>
          <w:rFonts w:ascii="Times New Roman" w:hAnsi="Times New Roman" w:cs="Times New Roman"/>
          <w:color w:val="262626"/>
          <w:spacing w:val="12"/>
          <w:szCs w:val="21"/>
        </w:rPr>
        <w:t>[{“plc_code”:”</w:t>
      </w:r>
      <w:r>
        <w:rPr>
          <w:rFonts w:ascii="Times New Roman" w:hAnsi="Times New Roman" w:cs="Times New Roman" w:hint="eastAsia"/>
          <w:color w:val="262626"/>
          <w:spacing w:val="12"/>
          <w:szCs w:val="21"/>
        </w:rPr>
        <w:t>plc</w:t>
      </w:r>
      <w:r>
        <w:rPr>
          <w:rFonts w:ascii="Times New Roman" w:hAnsi="Times New Roman" w:cs="Times New Roman"/>
          <w:color w:val="262626"/>
          <w:spacing w:val="12"/>
          <w:szCs w:val="21"/>
        </w:rPr>
        <w:t>1”,”</w:t>
      </w:r>
      <w:r>
        <w:rPr>
          <w:rFonts w:ascii="Times New Roman" w:hAnsi="Times New Roman" w:cs="Times New Roman" w:hint="eastAsia"/>
          <w:color w:val="262626"/>
          <w:spacing w:val="12"/>
          <w:szCs w:val="21"/>
        </w:rPr>
        <w:t xml:space="preserve"> </w:t>
      </w:r>
      <w:r>
        <w:rPr>
          <w:rFonts w:ascii="Times New Roman" w:hAnsi="Times New Roman" w:cs="Times New Roman"/>
          <w:color w:val="262626"/>
          <w:spacing w:val="12"/>
          <w:szCs w:val="21"/>
        </w:rPr>
        <w:t>plc _status”:”1”}, {“plc_code”:”</w:t>
      </w:r>
      <w:r>
        <w:rPr>
          <w:rFonts w:ascii="Times New Roman" w:hAnsi="Times New Roman" w:cs="Times New Roman" w:hint="eastAsia"/>
          <w:color w:val="262626"/>
          <w:spacing w:val="12"/>
          <w:szCs w:val="21"/>
        </w:rPr>
        <w:t xml:space="preserve"> plc</w:t>
      </w:r>
      <w:r>
        <w:rPr>
          <w:rFonts w:ascii="Times New Roman" w:hAnsi="Times New Roman" w:cs="Times New Roman"/>
          <w:color w:val="262626"/>
          <w:spacing w:val="12"/>
          <w:szCs w:val="21"/>
        </w:rPr>
        <w:t>2”,”</w:t>
      </w:r>
      <w:r>
        <w:rPr>
          <w:rFonts w:ascii="Times New Roman" w:hAnsi="Times New Roman" w:cs="Times New Roman" w:hint="eastAsia"/>
          <w:color w:val="262626"/>
          <w:spacing w:val="12"/>
          <w:szCs w:val="21"/>
        </w:rPr>
        <w:t xml:space="preserve"> </w:t>
      </w:r>
      <w:r>
        <w:rPr>
          <w:rFonts w:ascii="Times New Roman" w:hAnsi="Times New Roman" w:cs="Times New Roman"/>
          <w:color w:val="262626"/>
          <w:spacing w:val="12"/>
          <w:szCs w:val="21"/>
        </w:rPr>
        <w:t>plc_status”:”2”}]</w:t>
      </w:r>
    </w:p>
    <w:p w14:paraId="37B5B4E5" w14:textId="77777777" w:rsidR="00FB6D3D" w:rsidRDefault="00D22A15">
      <w:pPr>
        <w:pStyle w:val="af6"/>
        <w:ind w:left="492" w:firstLineChars="0" w:firstLine="0"/>
        <w:rPr>
          <w:rFonts w:ascii="Times New Roman" w:hAnsi="Times New Roman" w:cs="Times New Roman"/>
          <w:color w:val="262626"/>
          <w:spacing w:val="12"/>
          <w:szCs w:val="21"/>
        </w:rPr>
      </w:pPr>
      <w:r>
        <w:rPr>
          <w:rFonts w:ascii="Times New Roman" w:hAnsi="Times New Roman" w:cs="Times New Roman" w:hint="eastAsia"/>
          <w:color w:val="262626"/>
          <w:spacing w:val="12"/>
          <w:szCs w:val="21"/>
        </w:rPr>
        <w:t>}</w:t>
      </w:r>
    </w:p>
    <w:p w14:paraId="50E97D89" w14:textId="77777777" w:rsidR="00FB6D3D" w:rsidRDefault="00FB6D3D">
      <w:pPr>
        <w:pStyle w:val="af6"/>
        <w:ind w:left="492" w:firstLineChars="0" w:firstLine="0"/>
        <w:rPr>
          <w:rFonts w:ascii="Times New Roman" w:hAnsi="Times New Roman" w:cs="Times New Roman"/>
          <w:color w:val="262626"/>
          <w:spacing w:val="12"/>
          <w:szCs w:val="21"/>
        </w:rPr>
      </w:pPr>
    </w:p>
    <w:tbl>
      <w:tblPr>
        <w:tblStyle w:val="af2"/>
        <w:tblW w:w="8642" w:type="dxa"/>
        <w:jc w:val="center"/>
        <w:tblLayout w:type="fixed"/>
        <w:tblLook w:val="04A0" w:firstRow="1" w:lastRow="0" w:firstColumn="1" w:lastColumn="0" w:noHBand="0" w:noVBand="1"/>
      </w:tblPr>
      <w:tblGrid>
        <w:gridCol w:w="1413"/>
        <w:gridCol w:w="1276"/>
        <w:gridCol w:w="2976"/>
        <w:gridCol w:w="2977"/>
      </w:tblGrid>
      <w:tr w:rsidR="00FB6D3D" w14:paraId="7D78CD12" w14:textId="77777777">
        <w:trPr>
          <w:jc w:val="center"/>
        </w:trPr>
        <w:tc>
          <w:tcPr>
            <w:tcW w:w="1413" w:type="dxa"/>
          </w:tcPr>
          <w:p w14:paraId="2881C5BD" w14:textId="77777777" w:rsidR="00FB6D3D" w:rsidRDefault="00D22A15">
            <w:pPr>
              <w:ind w:firstLineChars="0" w:firstLine="0"/>
            </w:pPr>
            <w:r>
              <w:rPr>
                <w:rFonts w:hint="eastAsia"/>
              </w:rPr>
              <w:t>参数</w:t>
            </w:r>
          </w:p>
        </w:tc>
        <w:tc>
          <w:tcPr>
            <w:tcW w:w="1276" w:type="dxa"/>
          </w:tcPr>
          <w:p w14:paraId="158BBCC1" w14:textId="77777777" w:rsidR="00FB6D3D" w:rsidRDefault="00D22A15">
            <w:pPr>
              <w:ind w:firstLineChars="0" w:firstLine="0"/>
            </w:pPr>
            <w:r>
              <w:rPr>
                <w:rFonts w:hint="eastAsia"/>
              </w:rPr>
              <w:t>参数类型</w:t>
            </w:r>
          </w:p>
        </w:tc>
        <w:tc>
          <w:tcPr>
            <w:tcW w:w="2976" w:type="dxa"/>
          </w:tcPr>
          <w:p w14:paraId="2CD4EA77" w14:textId="77777777" w:rsidR="00FB6D3D" w:rsidRDefault="00D22A15">
            <w:pPr>
              <w:ind w:firstLineChars="0" w:firstLine="0"/>
            </w:pPr>
            <w:r>
              <w:rPr>
                <w:rFonts w:hint="eastAsia"/>
              </w:rPr>
              <w:t>说明</w:t>
            </w:r>
          </w:p>
        </w:tc>
        <w:tc>
          <w:tcPr>
            <w:tcW w:w="2977" w:type="dxa"/>
          </w:tcPr>
          <w:p w14:paraId="7F33B377" w14:textId="77777777" w:rsidR="00FB6D3D" w:rsidRDefault="00D22A15">
            <w:pPr>
              <w:ind w:firstLineChars="0" w:firstLine="0"/>
            </w:pPr>
            <w:r>
              <w:rPr>
                <w:rFonts w:hint="eastAsia"/>
              </w:rPr>
              <w:t>示例值</w:t>
            </w:r>
          </w:p>
        </w:tc>
      </w:tr>
      <w:tr w:rsidR="00FB6D3D" w14:paraId="613DF6E3" w14:textId="77777777">
        <w:trPr>
          <w:jc w:val="center"/>
        </w:trPr>
        <w:tc>
          <w:tcPr>
            <w:tcW w:w="1413" w:type="dxa"/>
          </w:tcPr>
          <w:p w14:paraId="1E601AA9" w14:textId="77777777" w:rsidR="00FB6D3D" w:rsidRDefault="00D22A15">
            <w:pPr>
              <w:ind w:firstLineChars="0" w:firstLine="0"/>
              <w:rPr>
                <w:rFonts w:ascii="Times New Roman" w:hAnsi="Times New Roman" w:cs="Times New Roman"/>
              </w:rPr>
            </w:pPr>
            <w:r>
              <w:rPr>
                <w:rFonts w:ascii="Times New Roman" w:hAnsi="Times New Roman" w:cs="Times New Roman" w:hint="eastAsia"/>
                <w:color w:val="262626"/>
                <w:spacing w:val="12"/>
                <w:szCs w:val="21"/>
              </w:rPr>
              <w:t>code</w:t>
            </w:r>
          </w:p>
        </w:tc>
        <w:tc>
          <w:tcPr>
            <w:tcW w:w="1276" w:type="dxa"/>
          </w:tcPr>
          <w:p w14:paraId="67EB8741" w14:textId="77777777" w:rsidR="00FB6D3D" w:rsidRDefault="00D22A15">
            <w:pPr>
              <w:ind w:firstLineChars="0" w:firstLine="0"/>
            </w:pPr>
            <w:r>
              <w:rPr>
                <w:rFonts w:hint="eastAsia"/>
              </w:rPr>
              <w:t>int</w:t>
            </w:r>
          </w:p>
        </w:tc>
        <w:tc>
          <w:tcPr>
            <w:tcW w:w="2976" w:type="dxa"/>
          </w:tcPr>
          <w:p w14:paraId="51B0BBDA" w14:textId="77777777" w:rsidR="00FB6D3D" w:rsidRDefault="00D22A15">
            <w:pPr>
              <w:ind w:firstLineChars="0" w:firstLine="0"/>
            </w:pPr>
            <w:r>
              <w:rPr>
                <w:rFonts w:hint="eastAsia"/>
              </w:rPr>
              <w:t>返回码</w:t>
            </w:r>
          </w:p>
        </w:tc>
        <w:tc>
          <w:tcPr>
            <w:tcW w:w="2977" w:type="dxa"/>
          </w:tcPr>
          <w:p w14:paraId="042381FA" w14:textId="77777777" w:rsidR="00FB6D3D" w:rsidRDefault="00D22A15">
            <w:pPr>
              <w:ind w:firstLineChars="0" w:firstLine="0"/>
            </w:pPr>
            <w:r>
              <w:t>20</w:t>
            </w:r>
            <w:r>
              <w:rPr>
                <w:rFonts w:hint="eastAsia"/>
              </w:rPr>
              <w:t>0</w:t>
            </w:r>
            <w:r>
              <w:rPr>
                <w:rFonts w:hint="eastAsia"/>
              </w:rPr>
              <w:t>为成功；</w:t>
            </w:r>
            <w:r>
              <w:rPr>
                <w:rFonts w:hint="eastAsia"/>
              </w:rPr>
              <w:t>4</w:t>
            </w:r>
            <w:r>
              <w:t>00</w:t>
            </w:r>
            <w:r>
              <w:rPr>
                <w:rFonts w:hint="eastAsia"/>
              </w:rPr>
              <w:t>为失败</w:t>
            </w:r>
          </w:p>
        </w:tc>
      </w:tr>
      <w:tr w:rsidR="00FB6D3D" w14:paraId="208B1CEB" w14:textId="77777777">
        <w:trPr>
          <w:jc w:val="center"/>
        </w:trPr>
        <w:tc>
          <w:tcPr>
            <w:tcW w:w="1413" w:type="dxa"/>
          </w:tcPr>
          <w:p w14:paraId="21353C9B" w14:textId="77777777" w:rsidR="00FB6D3D" w:rsidRDefault="00D22A15">
            <w:pPr>
              <w:ind w:firstLineChars="0" w:firstLine="0"/>
              <w:rPr>
                <w:rFonts w:ascii="Times New Roman" w:hAnsi="Times New Roman" w:cs="Times New Roman"/>
              </w:rPr>
            </w:pPr>
            <w:r>
              <w:rPr>
                <w:rFonts w:ascii="Times New Roman" w:hAnsi="Times New Roman" w:cs="Times New Roman"/>
                <w:color w:val="262626"/>
                <w:spacing w:val="12"/>
                <w:szCs w:val="21"/>
              </w:rPr>
              <w:t>msg</w:t>
            </w:r>
          </w:p>
        </w:tc>
        <w:tc>
          <w:tcPr>
            <w:tcW w:w="1276" w:type="dxa"/>
          </w:tcPr>
          <w:p w14:paraId="1262CD7E" w14:textId="77777777" w:rsidR="00FB6D3D" w:rsidRDefault="00D22A15">
            <w:pPr>
              <w:ind w:firstLineChars="0" w:firstLine="0"/>
            </w:pPr>
            <w:r>
              <w:rPr>
                <w:rFonts w:hint="eastAsia"/>
              </w:rPr>
              <w:t>string</w:t>
            </w:r>
          </w:p>
        </w:tc>
        <w:tc>
          <w:tcPr>
            <w:tcW w:w="2976" w:type="dxa"/>
          </w:tcPr>
          <w:p w14:paraId="737223AD" w14:textId="77777777" w:rsidR="00FB6D3D" w:rsidRDefault="00D22A15">
            <w:pPr>
              <w:ind w:firstLineChars="0" w:firstLine="0"/>
            </w:pPr>
            <w:r>
              <w:t>对返回码的文本描述内容</w:t>
            </w:r>
          </w:p>
        </w:tc>
        <w:tc>
          <w:tcPr>
            <w:tcW w:w="2977" w:type="dxa"/>
          </w:tcPr>
          <w:p w14:paraId="7CCF99EE" w14:textId="77777777" w:rsidR="00FB6D3D" w:rsidRDefault="00D22A15">
            <w:pPr>
              <w:ind w:firstLineChars="0" w:firstLine="0"/>
              <w:rPr>
                <w:rFonts w:ascii="Times New Roman" w:hAnsi="Times New Roman" w:cs="Times New Roman"/>
              </w:rPr>
            </w:pPr>
            <w:r>
              <w:rPr>
                <w:rFonts w:ascii="Times New Roman" w:hAnsi="Times New Roman" w:cs="Times New Roman"/>
              </w:rPr>
              <w:t>“success”</w:t>
            </w:r>
            <w:r>
              <w:rPr>
                <w:rFonts w:ascii="Times New Roman" w:hAnsi="Times New Roman" w:cs="Times New Roman"/>
              </w:rPr>
              <w:t>表示</w:t>
            </w:r>
            <w:r>
              <w:rPr>
                <w:rFonts w:ascii="Times New Roman" w:hAnsi="Times New Roman" w:cs="Times New Roman" w:hint="eastAsia"/>
              </w:rPr>
              <w:t>查询</w:t>
            </w:r>
            <w:r>
              <w:rPr>
                <w:rFonts w:ascii="Times New Roman" w:hAnsi="Times New Roman" w:cs="Times New Roman"/>
              </w:rPr>
              <w:t>成功</w:t>
            </w:r>
          </w:p>
          <w:p w14:paraId="435149DB" w14:textId="77777777" w:rsidR="00FB6D3D" w:rsidRDefault="00D22A15">
            <w:pPr>
              <w:ind w:firstLineChars="0" w:firstLine="0"/>
              <w:rPr>
                <w:rFonts w:ascii="Times New Roman" w:hAnsi="Times New Roman" w:cs="Times New Roman"/>
              </w:rPr>
            </w:pPr>
            <w:r>
              <w:rPr>
                <w:rFonts w:ascii="Times New Roman" w:hAnsi="Times New Roman" w:cs="Times New Roman"/>
              </w:rPr>
              <w:t>”error”</w:t>
            </w:r>
            <w:r>
              <w:rPr>
                <w:rFonts w:ascii="Times New Roman" w:hAnsi="Times New Roman" w:cs="Times New Roman"/>
              </w:rPr>
              <w:t>表示</w:t>
            </w:r>
            <w:r>
              <w:rPr>
                <w:rFonts w:ascii="Times New Roman" w:hAnsi="Times New Roman" w:cs="Times New Roman" w:hint="eastAsia"/>
              </w:rPr>
              <w:t>查询失败</w:t>
            </w:r>
          </w:p>
        </w:tc>
      </w:tr>
      <w:tr w:rsidR="00FB6D3D" w14:paraId="793AB7C2" w14:textId="77777777">
        <w:trPr>
          <w:jc w:val="center"/>
        </w:trPr>
        <w:tc>
          <w:tcPr>
            <w:tcW w:w="1413" w:type="dxa"/>
          </w:tcPr>
          <w:p w14:paraId="13E12C5B" w14:textId="77777777" w:rsidR="00FB6D3D" w:rsidRDefault="00D22A15">
            <w:pPr>
              <w:ind w:firstLineChars="0" w:firstLine="0"/>
              <w:rPr>
                <w:rFonts w:ascii="Times New Roman" w:hAnsi="Times New Roman" w:cs="Times New Roman"/>
                <w:color w:val="262626"/>
                <w:spacing w:val="12"/>
                <w:szCs w:val="21"/>
              </w:rPr>
            </w:pPr>
            <w:r>
              <w:rPr>
                <w:rFonts w:ascii="Times New Roman" w:hAnsi="Times New Roman" w:cs="Times New Roman"/>
                <w:color w:val="262626"/>
                <w:spacing w:val="12"/>
                <w:szCs w:val="21"/>
              </w:rPr>
              <w:t>data</w:t>
            </w:r>
          </w:p>
        </w:tc>
        <w:tc>
          <w:tcPr>
            <w:tcW w:w="1276" w:type="dxa"/>
          </w:tcPr>
          <w:p w14:paraId="406F4F63" w14:textId="77777777" w:rsidR="00FB6D3D" w:rsidRDefault="00D22A15">
            <w:pPr>
              <w:ind w:firstLineChars="0" w:firstLine="0"/>
            </w:pPr>
            <w:r>
              <w:t>array</w:t>
            </w:r>
          </w:p>
        </w:tc>
        <w:tc>
          <w:tcPr>
            <w:tcW w:w="2976" w:type="dxa"/>
          </w:tcPr>
          <w:p w14:paraId="094568E0" w14:textId="77777777" w:rsidR="00FB6D3D" w:rsidRDefault="00D22A15">
            <w:pPr>
              <w:ind w:firstLineChars="0" w:firstLine="0"/>
            </w:pPr>
            <w:r>
              <w:rPr>
                <w:rFonts w:hint="eastAsia"/>
              </w:rPr>
              <w:t>返回</w:t>
            </w:r>
            <w:r>
              <w:rPr>
                <w:rFonts w:hint="eastAsia"/>
              </w:rPr>
              <w:t>PLC</w:t>
            </w:r>
            <w:r>
              <w:rPr>
                <w:rFonts w:hint="eastAsia"/>
              </w:rPr>
              <w:t>状态列表</w:t>
            </w:r>
          </w:p>
        </w:tc>
        <w:tc>
          <w:tcPr>
            <w:tcW w:w="2977" w:type="dxa"/>
          </w:tcPr>
          <w:p w14:paraId="46D52008" w14:textId="77777777" w:rsidR="00FB6D3D" w:rsidRDefault="00FB6D3D">
            <w:pPr>
              <w:ind w:firstLineChars="0" w:firstLine="0"/>
              <w:rPr>
                <w:rFonts w:ascii="Times New Roman" w:hAnsi="Times New Roman" w:cs="Times New Roman"/>
              </w:rPr>
            </w:pPr>
          </w:p>
        </w:tc>
      </w:tr>
      <w:tr w:rsidR="00FB6D3D" w14:paraId="2E60E148" w14:textId="77777777">
        <w:trPr>
          <w:jc w:val="center"/>
        </w:trPr>
        <w:tc>
          <w:tcPr>
            <w:tcW w:w="1413" w:type="dxa"/>
          </w:tcPr>
          <w:p w14:paraId="5CA87A0C" w14:textId="77777777" w:rsidR="00FB6D3D" w:rsidRDefault="00D22A15">
            <w:pPr>
              <w:ind w:firstLineChars="0" w:firstLine="0"/>
              <w:rPr>
                <w:rFonts w:ascii="Times New Roman" w:hAnsi="Times New Roman" w:cs="Times New Roman"/>
              </w:rPr>
            </w:pPr>
            <w:r>
              <w:rPr>
                <w:rFonts w:ascii="Times New Roman" w:hAnsi="Times New Roman" w:cs="Times New Roman"/>
                <w:color w:val="262626"/>
                <w:spacing w:val="12"/>
                <w:szCs w:val="21"/>
              </w:rPr>
              <w:t>plc</w:t>
            </w:r>
            <w:r>
              <w:rPr>
                <w:rFonts w:ascii="Times New Roman" w:hAnsi="Times New Roman" w:cs="Times New Roman"/>
              </w:rPr>
              <w:t xml:space="preserve"> _code</w:t>
            </w:r>
          </w:p>
        </w:tc>
        <w:tc>
          <w:tcPr>
            <w:tcW w:w="1276" w:type="dxa"/>
          </w:tcPr>
          <w:p w14:paraId="465EFFD7" w14:textId="77777777" w:rsidR="00FB6D3D" w:rsidRDefault="00D22A15">
            <w:pPr>
              <w:ind w:firstLineChars="0" w:firstLine="0"/>
            </w:pPr>
            <w:r>
              <w:rPr>
                <w:rFonts w:hint="eastAsia"/>
              </w:rPr>
              <w:t>string</w:t>
            </w:r>
          </w:p>
        </w:tc>
        <w:tc>
          <w:tcPr>
            <w:tcW w:w="2976" w:type="dxa"/>
          </w:tcPr>
          <w:p w14:paraId="4589C102" w14:textId="77777777" w:rsidR="00FB6D3D" w:rsidRDefault="00D22A15">
            <w:pPr>
              <w:ind w:firstLineChars="0" w:firstLine="0"/>
            </w:pPr>
            <w:r>
              <w:rPr>
                <w:rFonts w:hint="eastAsia"/>
              </w:rPr>
              <w:t>PLC</w:t>
            </w:r>
            <w:r>
              <w:rPr>
                <w:rFonts w:hint="eastAsia"/>
              </w:rPr>
              <w:t>编号</w:t>
            </w:r>
          </w:p>
        </w:tc>
        <w:tc>
          <w:tcPr>
            <w:tcW w:w="2977" w:type="dxa"/>
          </w:tcPr>
          <w:p w14:paraId="50BE44C4" w14:textId="77777777" w:rsidR="00FB6D3D" w:rsidRDefault="00D22A15">
            <w:pPr>
              <w:ind w:firstLineChars="0" w:firstLine="0"/>
              <w:rPr>
                <w:rFonts w:ascii="Times New Roman" w:hAnsi="Times New Roman" w:cs="Times New Roman"/>
              </w:rPr>
            </w:pPr>
            <w:r>
              <w:rPr>
                <w:rFonts w:ascii="Times New Roman" w:hAnsi="Times New Roman" w:cs="Times New Roman" w:hint="eastAsia"/>
              </w:rPr>
              <w:t>编号为</w:t>
            </w:r>
            <w:r>
              <w:rPr>
                <w:rFonts w:ascii="Times New Roman" w:hAnsi="Times New Roman" w:cs="Times New Roman" w:hint="eastAsia"/>
              </w:rPr>
              <w:t>PLC</w:t>
            </w:r>
            <w:r>
              <w:rPr>
                <w:rFonts w:ascii="Times New Roman" w:hAnsi="Times New Roman" w:cs="Times New Roman"/>
              </w:rPr>
              <w:t>1-7</w:t>
            </w:r>
            <w:r>
              <w:rPr>
                <w:rFonts w:ascii="Times New Roman" w:hAnsi="Times New Roman" w:cs="Times New Roman" w:hint="eastAsia"/>
              </w:rPr>
              <w:t>，可根据现场调整；</w:t>
            </w:r>
          </w:p>
        </w:tc>
      </w:tr>
      <w:tr w:rsidR="00FB6D3D" w14:paraId="7CEE73E0" w14:textId="77777777">
        <w:trPr>
          <w:jc w:val="center"/>
        </w:trPr>
        <w:tc>
          <w:tcPr>
            <w:tcW w:w="1413" w:type="dxa"/>
          </w:tcPr>
          <w:p w14:paraId="55AF44F9" w14:textId="77777777" w:rsidR="00FB6D3D" w:rsidRDefault="00D22A15">
            <w:pPr>
              <w:ind w:firstLineChars="0" w:firstLine="0"/>
              <w:rPr>
                <w:rFonts w:ascii="Times New Roman" w:hAnsi="Times New Roman" w:cs="Times New Roman"/>
              </w:rPr>
            </w:pPr>
            <w:r>
              <w:rPr>
                <w:rFonts w:ascii="Times New Roman" w:hAnsi="Times New Roman" w:cs="Times New Roman"/>
                <w:color w:val="262626"/>
                <w:spacing w:val="12"/>
                <w:szCs w:val="21"/>
              </w:rPr>
              <w:t>plc</w:t>
            </w:r>
            <w:r>
              <w:rPr>
                <w:rFonts w:ascii="Times New Roman" w:hAnsi="Times New Roman" w:cs="Times New Roman"/>
              </w:rPr>
              <w:t xml:space="preserve"> _status</w:t>
            </w:r>
          </w:p>
        </w:tc>
        <w:tc>
          <w:tcPr>
            <w:tcW w:w="1276" w:type="dxa"/>
          </w:tcPr>
          <w:p w14:paraId="3FF5D8AD" w14:textId="77777777" w:rsidR="00FB6D3D" w:rsidRDefault="00D22A15">
            <w:pPr>
              <w:ind w:firstLineChars="0" w:firstLine="0"/>
            </w:pPr>
            <w:r>
              <w:rPr>
                <w:rFonts w:hint="eastAsia"/>
              </w:rPr>
              <w:t>s</w:t>
            </w:r>
            <w:r>
              <w:t>tring</w:t>
            </w:r>
          </w:p>
        </w:tc>
        <w:tc>
          <w:tcPr>
            <w:tcW w:w="2976" w:type="dxa"/>
          </w:tcPr>
          <w:p w14:paraId="558644FB" w14:textId="77777777" w:rsidR="00FB6D3D" w:rsidRDefault="00D22A15">
            <w:pPr>
              <w:ind w:firstLineChars="0" w:firstLine="0"/>
            </w:pPr>
            <w:r>
              <w:rPr>
                <w:rFonts w:hint="eastAsia"/>
              </w:rPr>
              <w:t>视觉状态</w:t>
            </w:r>
          </w:p>
        </w:tc>
        <w:tc>
          <w:tcPr>
            <w:tcW w:w="2977" w:type="dxa"/>
          </w:tcPr>
          <w:p w14:paraId="1B112CC0" w14:textId="77777777" w:rsidR="00FB6D3D" w:rsidRDefault="00D22A15">
            <w:pPr>
              <w:ind w:firstLineChars="0" w:firstLine="0"/>
              <w:rPr>
                <w:rFonts w:ascii="Times New Roman" w:hAnsi="Times New Roman" w:cs="Times New Roman"/>
              </w:rPr>
            </w:pPr>
            <w:r>
              <w:rPr>
                <w:rFonts w:ascii="Times New Roman" w:hAnsi="Times New Roman" w:cs="Times New Roman"/>
              </w:rPr>
              <w:t>0</w:t>
            </w:r>
            <w:r>
              <w:rPr>
                <w:rFonts w:ascii="Times New Roman" w:hAnsi="Times New Roman" w:cs="Times New Roman" w:hint="eastAsia"/>
              </w:rPr>
              <w:t>异常，</w:t>
            </w:r>
            <w:r>
              <w:rPr>
                <w:rFonts w:ascii="Times New Roman" w:hAnsi="Times New Roman" w:cs="Times New Roman" w:hint="eastAsia"/>
              </w:rPr>
              <w:t>1</w:t>
            </w:r>
            <w:r>
              <w:rPr>
                <w:rFonts w:ascii="Times New Roman" w:hAnsi="Times New Roman" w:cs="Times New Roman" w:hint="eastAsia"/>
              </w:rPr>
              <w:t>正常</w:t>
            </w:r>
          </w:p>
        </w:tc>
      </w:tr>
    </w:tbl>
    <w:p w14:paraId="62E04611" w14:textId="77777777" w:rsidR="00FB6D3D" w:rsidRDefault="00D22A15">
      <w:pPr>
        <w:pStyle w:val="1"/>
        <w:numPr>
          <w:ilvl w:val="0"/>
          <w:numId w:val="7"/>
        </w:numPr>
        <w:spacing w:line="360" w:lineRule="auto"/>
        <w:rPr>
          <w:rFonts w:ascii="宋体" w:eastAsia="宋体" w:hAnsi="宋体"/>
        </w:rPr>
      </w:pPr>
      <w:bookmarkStart w:id="66" w:name="_Toc4104"/>
      <w:r>
        <w:rPr>
          <w:rFonts w:ascii="宋体" w:eastAsia="宋体" w:hAnsi="宋体" w:hint="eastAsia"/>
        </w:rPr>
        <w:lastRenderedPageBreak/>
        <w:t>大件码盘区交互</w:t>
      </w:r>
      <w:bookmarkEnd w:id="66"/>
    </w:p>
    <w:p w14:paraId="50ECF761" w14:textId="77777777" w:rsidR="00FB6D3D" w:rsidRDefault="00D22A15">
      <w:pPr>
        <w:ind w:firstLineChars="0" w:firstLine="0"/>
        <w:jc w:val="center"/>
        <w:rPr>
          <w:lang w:val="zh-CN"/>
        </w:rPr>
      </w:pPr>
      <w:r>
        <w:rPr>
          <w:noProof/>
        </w:rPr>
        <w:drawing>
          <wp:inline distT="0" distB="0" distL="0" distR="0" wp14:anchorId="3AC55979" wp14:editId="40065D62">
            <wp:extent cx="6598920" cy="2354580"/>
            <wp:effectExtent l="0" t="0" r="0" b="762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23"/>
                    <a:stretch>
                      <a:fillRect/>
                    </a:stretch>
                  </pic:blipFill>
                  <pic:spPr>
                    <a:xfrm>
                      <a:off x="0" y="0"/>
                      <a:ext cx="6599492" cy="2354784"/>
                    </a:xfrm>
                    <a:prstGeom prst="rect">
                      <a:avLst/>
                    </a:prstGeom>
                  </pic:spPr>
                </pic:pic>
              </a:graphicData>
            </a:graphic>
          </wp:inline>
        </w:drawing>
      </w:r>
    </w:p>
    <w:p w14:paraId="2DDB3216" w14:textId="77777777" w:rsidR="00FB6D3D" w:rsidRDefault="00D22A15">
      <w:pPr>
        <w:pStyle w:val="af6"/>
        <w:numPr>
          <w:ilvl w:val="0"/>
          <w:numId w:val="18"/>
        </w:numPr>
        <w:ind w:firstLineChars="0"/>
        <w:rPr>
          <w:lang w:val="zh-CN"/>
        </w:rPr>
      </w:pPr>
      <w:r>
        <w:rPr>
          <w:rFonts w:hint="eastAsia"/>
          <w:lang w:val="zh-CN"/>
        </w:rPr>
        <w:t>机器人编号顺序：如上图所示（从左至右方向为滚筒线移动方向），编号为</w:t>
      </w:r>
      <w:r>
        <w:rPr>
          <w:rFonts w:hint="eastAsia"/>
          <w:lang w:val="zh-CN"/>
        </w:rPr>
        <w:t>1</w:t>
      </w:r>
      <w:r>
        <w:rPr>
          <w:lang w:val="zh-CN"/>
        </w:rPr>
        <w:t>0</w:t>
      </w:r>
      <w:r>
        <w:rPr>
          <w:rFonts w:hint="eastAsia"/>
          <w:lang w:val="zh-CN"/>
        </w:rPr>
        <w:t>；</w:t>
      </w:r>
    </w:p>
    <w:p w14:paraId="4D1D3468" w14:textId="77777777" w:rsidR="00FB6D3D" w:rsidRDefault="00D22A15">
      <w:pPr>
        <w:pStyle w:val="af6"/>
        <w:numPr>
          <w:ilvl w:val="0"/>
          <w:numId w:val="18"/>
        </w:numPr>
        <w:ind w:firstLineChars="0"/>
        <w:rPr>
          <w:lang w:val="zh-CN"/>
        </w:rPr>
      </w:pPr>
      <w:r>
        <w:rPr>
          <w:rFonts w:hint="eastAsia"/>
          <w:lang w:val="zh-CN"/>
        </w:rPr>
        <w:t>如上所示：码盘区分为两个区，对应编号值为</w:t>
      </w:r>
      <w:r>
        <w:rPr>
          <w:rFonts w:hint="eastAsia"/>
          <w:lang w:val="zh-CN"/>
        </w:rPr>
        <w:t>1</w:t>
      </w:r>
      <w:r>
        <w:rPr>
          <w:rFonts w:hint="eastAsia"/>
          <w:lang w:val="zh-CN"/>
        </w:rPr>
        <w:t>和</w:t>
      </w:r>
      <w:r>
        <w:rPr>
          <w:rFonts w:hint="eastAsia"/>
          <w:lang w:val="zh-CN"/>
        </w:rPr>
        <w:t>2</w:t>
      </w:r>
      <w:r>
        <w:rPr>
          <w:rFonts w:hint="eastAsia"/>
          <w:lang w:val="zh-CN"/>
        </w:rPr>
        <w:t>；</w:t>
      </w:r>
    </w:p>
    <w:p w14:paraId="74705F62" w14:textId="77777777" w:rsidR="00FB6D3D" w:rsidRDefault="00D22A15">
      <w:pPr>
        <w:pStyle w:val="2"/>
        <w:numPr>
          <w:ilvl w:val="1"/>
          <w:numId w:val="22"/>
        </w:numPr>
        <w:spacing w:before="120"/>
        <w:rPr>
          <w:rFonts w:ascii="宋体" w:eastAsia="宋体" w:hAnsi="宋体"/>
          <w:szCs w:val="30"/>
        </w:rPr>
      </w:pPr>
      <w:bookmarkStart w:id="67" w:name="_Toc12527"/>
      <w:r>
        <w:rPr>
          <w:rFonts w:ascii="宋体" w:eastAsia="宋体" w:hAnsi="宋体" w:hint="eastAsia"/>
          <w:szCs w:val="30"/>
        </w:rPr>
        <w:t>大件码盘区状态</w:t>
      </w:r>
      <w:bookmarkEnd w:id="67"/>
    </w:p>
    <w:p w14:paraId="16081822" w14:textId="77777777" w:rsidR="00FB6D3D" w:rsidRDefault="00D22A15">
      <w:pPr>
        <w:pStyle w:val="af6"/>
        <w:ind w:leftChars="177" w:left="425" w:firstLineChars="0" w:firstLine="0"/>
      </w:pPr>
      <w:r>
        <w:rPr>
          <w:b/>
          <w:bCs/>
        </w:rPr>
        <w:t>请求方式</w:t>
      </w:r>
      <w:r>
        <w:t>：</w:t>
      </w:r>
      <w:r>
        <w:t>POST</w:t>
      </w:r>
      <w:r>
        <w:t>（</w:t>
      </w:r>
      <w:r>
        <w:t>HTTP</w:t>
      </w:r>
      <w:r>
        <w:t>）</w:t>
      </w:r>
    </w:p>
    <w:p w14:paraId="4F92889F" w14:textId="77777777" w:rsidR="00FB6D3D" w:rsidRDefault="00D22A15">
      <w:pPr>
        <w:pStyle w:val="af6"/>
        <w:spacing w:line="360" w:lineRule="atLeast"/>
        <w:ind w:leftChars="177" w:left="425" w:firstLineChars="0" w:firstLine="0"/>
        <w:rPr>
          <w:rFonts w:ascii="Times New Roman" w:hAnsi="Times New Roman" w:cs="Times New Roman"/>
          <w:color w:val="262626"/>
          <w:spacing w:val="12"/>
          <w:szCs w:val="21"/>
        </w:rPr>
      </w:pPr>
      <w:r>
        <w:rPr>
          <w:rFonts w:ascii="Times New Roman" w:hAnsi="Times New Roman" w:cs="Times New Roman"/>
          <w:b/>
          <w:bCs/>
          <w:color w:val="262626"/>
          <w:spacing w:val="12"/>
          <w:szCs w:val="21"/>
        </w:rPr>
        <w:t>请求地址</w:t>
      </w:r>
      <w:r>
        <w:rPr>
          <w:rFonts w:ascii="Times New Roman" w:hAnsi="Times New Roman" w:cs="Times New Roman"/>
          <w:color w:val="262626"/>
          <w:spacing w:val="12"/>
          <w:szCs w:val="21"/>
        </w:rPr>
        <w:t>：</w:t>
      </w:r>
      <w:r>
        <w:rPr>
          <w:rFonts w:ascii="Times New Roman" w:hAnsi="Times New Roman" w:cs="Times New Roman"/>
          <w:color w:val="262626"/>
          <w:spacing w:val="12"/>
          <w:szCs w:val="24"/>
        </w:rPr>
        <w:t>http://</w:t>
      </w:r>
      <w:r>
        <w:rPr>
          <w:rFonts w:ascii="Times New Roman" w:hAnsi="Times New Roman" w:cs="Times New Roman" w:hint="eastAsia"/>
          <w:color w:val="262626"/>
          <w:spacing w:val="12"/>
          <w:szCs w:val="24"/>
        </w:rPr>
        <w:t>ip</w:t>
      </w:r>
      <w:r>
        <w:rPr>
          <w:rFonts w:ascii="Times New Roman" w:hAnsi="Times New Roman" w:cs="Times New Roman"/>
          <w:color w:val="262626"/>
          <w:spacing w:val="12"/>
          <w:szCs w:val="24"/>
        </w:rPr>
        <w:t>:port</w:t>
      </w:r>
      <w:r>
        <w:rPr>
          <w:rFonts w:ascii="Times New Roman" w:hAnsi="Times New Roman" w:cs="Times New Roman" w:hint="eastAsia"/>
          <w:color w:val="262626"/>
          <w:spacing w:val="12"/>
          <w:szCs w:val="24"/>
        </w:rPr>
        <w:t>/</w:t>
      </w:r>
      <w:r>
        <w:t>large_pallet_area</w:t>
      </w:r>
      <w:r>
        <w:rPr>
          <w:rFonts w:ascii="Times New Roman" w:hAnsi="Times New Roman" w:cs="Times New Roman"/>
          <w:color w:val="262626"/>
          <w:spacing w:val="12"/>
          <w:szCs w:val="24"/>
        </w:rPr>
        <w:t>/</w:t>
      </w:r>
      <w:r>
        <w:rPr>
          <w:rFonts w:ascii="Times New Roman" w:hAnsi="Times New Roman" w:cs="Times New Roman" w:hint="eastAsia"/>
          <w:color w:val="262626"/>
          <w:spacing w:val="12"/>
          <w:szCs w:val="24"/>
        </w:rPr>
        <w:t>system/status</w:t>
      </w:r>
    </w:p>
    <w:p w14:paraId="43902569" w14:textId="77777777" w:rsidR="00FB6D3D" w:rsidRDefault="00D22A15">
      <w:pPr>
        <w:pStyle w:val="af6"/>
        <w:spacing w:line="360" w:lineRule="atLeast"/>
        <w:ind w:leftChars="177" w:left="425" w:firstLineChars="0" w:firstLine="0"/>
        <w:rPr>
          <w:rFonts w:ascii="Times New Roman" w:hAnsi="Times New Roman" w:cs="Times New Roman"/>
          <w:b/>
          <w:color w:val="262626"/>
          <w:spacing w:val="12"/>
          <w:szCs w:val="21"/>
        </w:rPr>
      </w:pPr>
      <w:r>
        <w:rPr>
          <w:rFonts w:ascii="Times New Roman" w:hAnsi="Times New Roman" w:cs="Times New Roman" w:hint="eastAsia"/>
          <w:b/>
          <w:color w:val="262626"/>
          <w:spacing w:val="12"/>
          <w:szCs w:val="21"/>
        </w:rPr>
        <w:t>接口说明：</w:t>
      </w:r>
    </w:p>
    <w:p w14:paraId="0BF80B55" w14:textId="77777777" w:rsidR="00FB6D3D" w:rsidRDefault="00D22A15">
      <w:pPr>
        <w:spacing w:line="360" w:lineRule="atLeast"/>
        <w:ind w:firstLineChars="0" w:firstLine="720"/>
      </w:pPr>
      <w:r>
        <w:rPr>
          <w:rFonts w:hint="eastAsia"/>
        </w:rPr>
        <w:t>该接口用于查看大件码盘区的状态</w:t>
      </w:r>
    </w:p>
    <w:p w14:paraId="45D77BB8" w14:textId="77777777" w:rsidR="00FB6D3D" w:rsidRDefault="00D22A15">
      <w:pPr>
        <w:spacing w:line="360" w:lineRule="atLeast"/>
        <w:ind w:firstLine="506"/>
        <w:rPr>
          <w:rFonts w:ascii="Times New Roman" w:hAnsi="Times New Roman" w:cs="Times New Roman"/>
          <w:color w:val="262626"/>
          <w:spacing w:val="12"/>
          <w:szCs w:val="21"/>
        </w:rPr>
      </w:pPr>
      <w:r>
        <w:rPr>
          <w:rFonts w:ascii="Times New Roman" w:hAnsi="Times New Roman" w:cs="Times New Roman"/>
          <w:b/>
          <w:bCs/>
          <w:color w:val="262626"/>
          <w:spacing w:val="12"/>
          <w:szCs w:val="21"/>
        </w:rPr>
        <w:t>请求包结构体</w:t>
      </w:r>
      <w:r>
        <w:rPr>
          <w:rFonts w:ascii="Times New Roman" w:hAnsi="Times New Roman" w:cs="Times New Roman"/>
          <w:color w:val="262626"/>
          <w:spacing w:val="12"/>
          <w:szCs w:val="21"/>
        </w:rPr>
        <w:t>：</w:t>
      </w:r>
    </w:p>
    <w:p w14:paraId="76B21263" w14:textId="77777777" w:rsidR="00FB6D3D" w:rsidRDefault="00D22A15">
      <w:pPr>
        <w:spacing w:line="360" w:lineRule="atLeast"/>
        <w:ind w:firstLine="504"/>
        <w:rPr>
          <w:rFonts w:ascii="Times New Roman" w:hAnsi="Times New Roman" w:cs="Times New Roman"/>
          <w:color w:val="262626"/>
          <w:spacing w:val="12"/>
          <w:szCs w:val="21"/>
        </w:rPr>
      </w:pPr>
      <w:r>
        <w:rPr>
          <w:rFonts w:ascii="Times New Roman" w:hAnsi="Times New Roman" w:cs="Times New Roman" w:hint="eastAsia"/>
          <w:color w:val="262626"/>
          <w:spacing w:val="12"/>
          <w:szCs w:val="21"/>
        </w:rPr>
        <w:t>{</w:t>
      </w:r>
    </w:p>
    <w:p w14:paraId="28786A49" w14:textId="77777777" w:rsidR="00FB6D3D" w:rsidRDefault="00D22A15">
      <w:pPr>
        <w:spacing w:line="360" w:lineRule="atLeast"/>
        <w:ind w:firstLineChars="285" w:firstLine="718"/>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area</w:t>
      </w:r>
      <w:r>
        <w:rPr>
          <w:rFonts w:ascii="Times New Roman" w:hAnsi="Times New Roman" w:cs="Times New Roman"/>
          <w:color w:val="262626"/>
          <w:spacing w:val="12"/>
          <w:szCs w:val="21"/>
        </w:rPr>
        <w:t>_code”</w:t>
      </w:r>
      <w:r>
        <w:rPr>
          <w:rFonts w:ascii="Times New Roman" w:hAnsi="Times New Roman" w:cs="Times New Roman" w:hint="eastAsia"/>
          <w:color w:val="262626"/>
          <w:spacing w:val="12"/>
          <w:szCs w:val="21"/>
        </w:rPr>
        <w:t xml:space="preserve">: </w:t>
      </w:r>
      <w:r>
        <w:rPr>
          <w:rFonts w:ascii="Times New Roman" w:hAnsi="Times New Roman" w:cs="Times New Roman"/>
          <w:color w:val="262626"/>
          <w:spacing w:val="12"/>
          <w:szCs w:val="21"/>
        </w:rPr>
        <w:t>“5”</w:t>
      </w:r>
    </w:p>
    <w:p w14:paraId="2E9231FC" w14:textId="77777777" w:rsidR="00FB6D3D" w:rsidRDefault="00D22A15">
      <w:pPr>
        <w:spacing w:line="360" w:lineRule="atLeast"/>
        <w:ind w:firstLine="504"/>
        <w:rPr>
          <w:rFonts w:ascii="Times New Roman" w:hAnsi="Times New Roman" w:cs="Times New Roman"/>
          <w:color w:val="262626"/>
          <w:spacing w:val="12"/>
          <w:szCs w:val="21"/>
        </w:rPr>
      </w:pPr>
      <w:r>
        <w:rPr>
          <w:rFonts w:ascii="Times New Roman" w:hAnsi="Times New Roman" w:cs="Times New Roman" w:hint="eastAsia"/>
          <w:color w:val="262626"/>
          <w:spacing w:val="12"/>
          <w:szCs w:val="21"/>
        </w:rPr>
        <w:t>}</w:t>
      </w:r>
    </w:p>
    <w:p w14:paraId="3994649E" w14:textId="77777777" w:rsidR="00FB6D3D" w:rsidRDefault="00D22A15">
      <w:pPr>
        <w:spacing w:line="360" w:lineRule="atLeast"/>
        <w:ind w:firstLine="506"/>
        <w:rPr>
          <w:rFonts w:ascii="Times New Roman" w:hAnsi="Times New Roman" w:cs="Times New Roman"/>
          <w:b/>
          <w:bCs/>
          <w:color w:val="262626"/>
          <w:spacing w:val="12"/>
          <w:szCs w:val="21"/>
        </w:rPr>
      </w:pPr>
      <w:r>
        <w:rPr>
          <w:rFonts w:ascii="Times New Roman" w:hAnsi="Times New Roman" w:cs="Times New Roman" w:hint="eastAsia"/>
          <w:b/>
          <w:bCs/>
          <w:color w:val="262626"/>
          <w:spacing w:val="12"/>
          <w:szCs w:val="21"/>
        </w:rPr>
        <w:t>参数说明</w:t>
      </w:r>
      <w:r>
        <w:rPr>
          <w:rFonts w:ascii="Times New Roman" w:hAnsi="Times New Roman" w:cs="Times New Roman" w:hint="eastAsia"/>
          <w:b/>
          <w:bCs/>
          <w:color w:val="262626"/>
          <w:spacing w:val="12"/>
          <w:szCs w:val="21"/>
        </w:rPr>
        <w:t>:</w:t>
      </w:r>
    </w:p>
    <w:p w14:paraId="0CE4D399" w14:textId="77777777" w:rsidR="00FB6D3D" w:rsidRDefault="00FB6D3D">
      <w:pPr>
        <w:spacing w:line="360" w:lineRule="atLeast"/>
        <w:ind w:firstLine="506"/>
        <w:rPr>
          <w:rFonts w:ascii="Times New Roman" w:hAnsi="Times New Roman" w:cs="Times New Roman"/>
          <w:b/>
          <w:bCs/>
          <w:color w:val="262626"/>
          <w:spacing w:val="12"/>
          <w:szCs w:val="21"/>
        </w:rPr>
      </w:pPr>
    </w:p>
    <w:tbl>
      <w:tblPr>
        <w:tblStyle w:val="af2"/>
        <w:tblW w:w="8642" w:type="dxa"/>
        <w:jc w:val="center"/>
        <w:tblLayout w:type="fixed"/>
        <w:tblLook w:val="04A0" w:firstRow="1" w:lastRow="0" w:firstColumn="1" w:lastColumn="0" w:noHBand="0" w:noVBand="1"/>
      </w:tblPr>
      <w:tblGrid>
        <w:gridCol w:w="1413"/>
        <w:gridCol w:w="1276"/>
        <w:gridCol w:w="2976"/>
        <w:gridCol w:w="2977"/>
      </w:tblGrid>
      <w:tr w:rsidR="00FB6D3D" w14:paraId="05F31006" w14:textId="77777777">
        <w:trPr>
          <w:jc w:val="center"/>
        </w:trPr>
        <w:tc>
          <w:tcPr>
            <w:tcW w:w="1413" w:type="dxa"/>
          </w:tcPr>
          <w:p w14:paraId="41965206" w14:textId="77777777" w:rsidR="00FB6D3D" w:rsidRDefault="00D22A15">
            <w:pPr>
              <w:ind w:firstLineChars="0" w:firstLine="0"/>
            </w:pPr>
            <w:r>
              <w:rPr>
                <w:rFonts w:hint="eastAsia"/>
              </w:rPr>
              <w:t>参数</w:t>
            </w:r>
          </w:p>
        </w:tc>
        <w:tc>
          <w:tcPr>
            <w:tcW w:w="1276" w:type="dxa"/>
          </w:tcPr>
          <w:p w14:paraId="3ED587EC" w14:textId="77777777" w:rsidR="00FB6D3D" w:rsidRDefault="00D22A15">
            <w:pPr>
              <w:ind w:firstLineChars="0" w:firstLine="0"/>
            </w:pPr>
            <w:r>
              <w:rPr>
                <w:rFonts w:hint="eastAsia"/>
              </w:rPr>
              <w:t>参数类型</w:t>
            </w:r>
          </w:p>
        </w:tc>
        <w:tc>
          <w:tcPr>
            <w:tcW w:w="2976" w:type="dxa"/>
          </w:tcPr>
          <w:p w14:paraId="20CC371D" w14:textId="77777777" w:rsidR="00FB6D3D" w:rsidRDefault="00D22A15">
            <w:pPr>
              <w:ind w:firstLineChars="0" w:firstLine="0"/>
            </w:pPr>
            <w:r>
              <w:rPr>
                <w:rFonts w:hint="eastAsia"/>
              </w:rPr>
              <w:t>说明</w:t>
            </w:r>
          </w:p>
        </w:tc>
        <w:tc>
          <w:tcPr>
            <w:tcW w:w="2977" w:type="dxa"/>
          </w:tcPr>
          <w:p w14:paraId="556B06DC" w14:textId="77777777" w:rsidR="00FB6D3D" w:rsidRDefault="00D22A15">
            <w:pPr>
              <w:ind w:firstLineChars="0" w:firstLine="0"/>
            </w:pPr>
            <w:r>
              <w:rPr>
                <w:rFonts w:hint="eastAsia"/>
              </w:rPr>
              <w:t>示例值</w:t>
            </w:r>
          </w:p>
        </w:tc>
      </w:tr>
      <w:tr w:rsidR="00FB6D3D" w14:paraId="0B5EA73C" w14:textId="77777777">
        <w:trPr>
          <w:jc w:val="center"/>
        </w:trPr>
        <w:tc>
          <w:tcPr>
            <w:tcW w:w="1413" w:type="dxa"/>
          </w:tcPr>
          <w:p w14:paraId="58BA7172" w14:textId="77777777" w:rsidR="00FB6D3D" w:rsidRDefault="00D22A15">
            <w:pPr>
              <w:ind w:firstLineChars="0" w:firstLine="0"/>
              <w:rPr>
                <w:rFonts w:ascii="Times New Roman" w:hAnsi="Times New Roman" w:cs="Times New Roman"/>
              </w:rPr>
            </w:pPr>
            <w:r>
              <w:rPr>
                <w:rFonts w:ascii="Times New Roman" w:hAnsi="Times New Roman" w:cs="Times New Roman"/>
                <w:color w:val="262626"/>
                <w:spacing w:val="12"/>
                <w:szCs w:val="21"/>
              </w:rPr>
              <w:t>area_</w:t>
            </w:r>
            <w:r>
              <w:rPr>
                <w:rFonts w:ascii="Times New Roman" w:hAnsi="Times New Roman" w:cs="Times New Roman" w:hint="eastAsia"/>
                <w:color w:val="262626"/>
                <w:spacing w:val="12"/>
                <w:szCs w:val="21"/>
              </w:rPr>
              <w:t>code</w:t>
            </w:r>
          </w:p>
        </w:tc>
        <w:tc>
          <w:tcPr>
            <w:tcW w:w="1276" w:type="dxa"/>
          </w:tcPr>
          <w:p w14:paraId="039F1642" w14:textId="77777777" w:rsidR="00FB6D3D" w:rsidRDefault="00D22A15">
            <w:pPr>
              <w:ind w:firstLineChars="0" w:firstLine="0"/>
            </w:pPr>
            <w:r>
              <w:t>string</w:t>
            </w:r>
          </w:p>
        </w:tc>
        <w:tc>
          <w:tcPr>
            <w:tcW w:w="2976" w:type="dxa"/>
          </w:tcPr>
          <w:p w14:paraId="09258E6A" w14:textId="77777777" w:rsidR="00FB6D3D" w:rsidRDefault="00D22A15">
            <w:pPr>
              <w:ind w:firstLineChars="0" w:firstLine="0"/>
            </w:pPr>
            <w:r>
              <w:rPr>
                <w:rFonts w:hint="eastAsia"/>
              </w:rPr>
              <w:t>二次区域编号，值：</w:t>
            </w:r>
            <w:r>
              <w:t>5</w:t>
            </w:r>
          </w:p>
        </w:tc>
        <w:tc>
          <w:tcPr>
            <w:tcW w:w="2977" w:type="dxa"/>
          </w:tcPr>
          <w:p w14:paraId="00D520F9" w14:textId="77777777" w:rsidR="00FB6D3D" w:rsidRDefault="00D22A15">
            <w:pPr>
              <w:ind w:firstLineChars="0" w:firstLine="0"/>
            </w:pPr>
            <w:r>
              <w:rPr>
                <w:rFonts w:hint="eastAsia"/>
              </w:rPr>
              <w:t>详情请参见</w:t>
            </w:r>
            <w:r>
              <w:rPr>
                <w:rFonts w:hint="eastAsia"/>
              </w:rPr>
              <w:t>3</w:t>
            </w:r>
            <w:r>
              <w:t>.1</w:t>
            </w:r>
          </w:p>
        </w:tc>
      </w:tr>
    </w:tbl>
    <w:p w14:paraId="494253CF" w14:textId="77777777" w:rsidR="00FB6D3D" w:rsidRDefault="00D22A15">
      <w:pPr>
        <w:pStyle w:val="af6"/>
        <w:ind w:leftChars="300" w:firstLineChars="0" w:firstLine="0"/>
        <w:rPr>
          <w:rStyle w:val="af3"/>
        </w:rPr>
      </w:pPr>
      <w:r>
        <w:rPr>
          <w:rStyle w:val="af3"/>
          <w:rFonts w:hint="eastAsia"/>
        </w:rPr>
        <w:t>返回结果：</w:t>
      </w:r>
    </w:p>
    <w:p w14:paraId="1095F538" w14:textId="77777777" w:rsidR="00FB6D3D" w:rsidRDefault="00D22A15">
      <w:pPr>
        <w:pStyle w:val="af6"/>
        <w:ind w:leftChars="300" w:firstLineChars="0" w:firstLine="0"/>
        <w:rPr>
          <w:rFonts w:ascii="Times New Roman" w:hAnsi="Times New Roman" w:cs="Times New Roman"/>
          <w:color w:val="262626"/>
          <w:spacing w:val="12"/>
          <w:szCs w:val="21"/>
        </w:rPr>
      </w:pPr>
      <w:r>
        <w:rPr>
          <w:rFonts w:ascii="Times New Roman" w:hAnsi="Times New Roman" w:cs="Times New Roman" w:hint="eastAsia"/>
          <w:color w:val="262626"/>
          <w:spacing w:val="12"/>
          <w:szCs w:val="21"/>
        </w:rPr>
        <w:lastRenderedPageBreak/>
        <w:t>{</w:t>
      </w:r>
    </w:p>
    <w:p w14:paraId="63ED2C60" w14:textId="77777777" w:rsidR="00FB6D3D" w:rsidRDefault="00D22A15">
      <w:pPr>
        <w:pStyle w:val="af6"/>
        <w:ind w:leftChars="300" w:firstLineChars="0" w:firstLine="300"/>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code</w:t>
      </w: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 xml:space="preserve">: </w:t>
      </w:r>
      <w:r>
        <w:rPr>
          <w:rFonts w:ascii="Times New Roman" w:hAnsi="Times New Roman" w:cs="Times New Roman"/>
          <w:color w:val="262626"/>
          <w:spacing w:val="12"/>
          <w:szCs w:val="21"/>
        </w:rPr>
        <w:t>20</w:t>
      </w:r>
      <w:r>
        <w:rPr>
          <w:rFonts w:ascii="Times New Roman" w:hAnsi="Times New Roman" w:cs="Times New Roman" w:hint="eastAsia"/>
          <w:color w:val="262626"/>
          <w:spacing w:val="12"/>
          <w:szCs w:val="21"/>
        </w:rPr>
        <w:t>0,</w:t>
      </w:r>
    </w:p>
    <w:p w14:paraId="1CCC4036" w14:textId="77777777" w:rsidR="00FB6D3D" w:rsidRDefault="00D22A15">
      <w:pPr>
        <w:pStyle w:val="af6"/>
        <w:ind w:leftChars="300" w:firstLineChars="0" w:firstLine="300"/>
        <w:rPr>
          <w:rFonts w:ascii="Times New Roman" w:hAnsi="Times New Roman" w:cs="Times New Roman"/>
          <w:color w:val="262626"/>
          <w:spacing w:val="12"/>
          <w:szCs w:val="21"/>
        </w:rPr>
      </w:pPr>
      <w:r>
        <w:rPr>
          <w:rFonts w:ascii="Times New Roman" w:hAnsi="Times New Roman" w:cs="Times New Roman"/>
          <w:color w:val="262626"/>
          <w:spacing w:val="12"/>
          <w:szCs w:val="21"/>
        </w:rPr>
        <w:t>“msg”</w:t>
      </w:r>
      <w:r>
        <w:rPr>
          <w:rFonts w:ascii="Times New Roman" w:hAnsi="Times New Roman" w:cs="Times New Roman" w:hint="eastAsia"/>
          <w:color w:val="262626"/>
          <w:spacing w:val="12"/>
          <w:szCs w:val="21"/>
        </w:rPr>
        <w:t xml:space="preserve">: </w:t>
      </w: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success</w:t>
      </w: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w:t>
      </w:r>
    </w:p>
    <w:p w14:paraId="62C80938" w14:textId="77777777" w:rsidR="00FB6D3D" w:rsidRDefault="00D22A15">
      <w:pPr>
        <w:pStyle w:val="af6"/>
        <w:ind w:leftChars="300" w:firstLineChars="0" w:firstLine="300"/>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data</w:t>
      </w: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w:t>
      </w:r>
      <w:r>
        <w:rPr>
          <w:rFonts w:ascii="Times New Roman" w:hAnsi="Times New Roman" w:cs="Times New Roman"/>
          <w:color w:val="262626"/>
          <w:spacing w:val="12"/>
          <w:szCs w:val="21"/>
        </w:rPr>
        <w:t>”0”</w:t>
      </w:r>
    </w:p>
    <w:p w14:paraId="2F168CA0" w14:textId="77777777" w:rsidR="00FB6D3D" w:rsidRDefault="00D22A15">
      <w:pPr>
        <w:ind w:firstLineChars="285" w:firstLine="718"/>
        <w:rPr>
          <w:rFonts w:ascii="Times New Roman" w:hAnsi="Times New Roman" w:cs="Times New Roman"/>
          <w:color w:val="262626"/>
          <w:spacing w:val="12"/>
          <w:szCs w:val="21"/>
        </w:rPr>
      </w:pPr>
      <w:r>
        <w:rPr>
          <w:rFonts w:ascii="Times New Roman" w:hAnsi="Times New Roman" w:cs="Times New Roman" w:hint="eastAsia"/>
          <w:color w:val="262626"/>
          <w:spacing w:val="12"/>
          <w:szCs w:val="21"/>
        </w:rPr>
        <w:t>}</w:t>
      </w:r>
    </w:p>
    <w:tbl>
      <w:tblPr>
        <w:tblStyle w:val="af2"/>
        <w:tblW w:w="8642" w:type="dxa"/>
        <w:jc w:val="center"/>
        <w:tblLayout w:type="fixed"/>
        <w:tblLook w:val="04A0" w:firstRow="1" w:lastRow="0" w:firstColumn="1" w:lastColumn="0" w:noHBand="0" w:noVBand="1"/>
      </w:tblPr>
      <w:tblGrid>
        <w:gridCol w:w="1413"/>
        <w:gridCol w:w="1276"/>
        <w:gridCol w:w="2551"/>
        <w:gridCol w:w="3402"/>
      </w:tblGrid>
      <w:tr w:rsidR="00FB6D3D" w14:paraId="38D69978" w14:textId="77777777">
        <w:trPr>
          <w:jc w:val="center"/>
        </w:trPr>
        <w:tc>
          <w:tcPr>
            <w:tcW w:w="1413" w:type="dxa"/>
          </w:tcPr>
          <w:p w14:paraId="0F1DA374" w14:textId="77777777" w:rsidR="00FB6D3D" w:rsidRDefault="00D22A15">
            <w:pPr>
              <w:ind w:firstLineChars="0" w:firstLine="0"/>
            </w:pPr>
            <w:r>
              <w:rPr>
                <w:rFonts w:hint="eastAsia"/>
              </w:rPr>
              <w:t>参数</w:t>
            </w:r>
          </w:p>
        </w:tc>
        <w:tc>
          <w:tcPr>
            <w:tcW w:w="1276" w:type="dxa"/>
          </w:tcPr>
          <w:p w14:paraId="7F145DFF" w14:textId="77777777" w:rsidR="00FB6D3D" w:rsidRDefault="00D22A15">
            <w:pPr>
              <w:ind w:firstLineChars="0" w:firstLine="0"/>
            </w:pPr>
            <w:r>
              <w:rPr>
                <w:rFonts w:hint="eastAsia"/>
              </w:rPr>
              <w:t>参数类型</w:t>
            </w:r>
          </w:p>
        </w:tc>
        <w:tc>
          <w:tcPr>
            <w:tcW w:w="2551" w:type="dxa"/>
          </w:tcPr>
          <w:p w14:paraId="4B66FD11" w14:textId="77777777" w:rsidR="00FB6D3D" w:rsidRDefault="00D22A15">
            <w:pPr>
              <w:ind w:firstLineChars="0" w:firstLine="0"/>
            </w:pPr>
            <w:r>
              <w:rPr>
                <w:rFonts w:hint="eastAsia"/>
              </w:rPr>
              <w:t>说明</w:t>
            </w:r>
          </w:p>
        </w:tc>
        <w:tc>
          <w:tcPr>
            <w:tcW w:w="3402" w:type="dxa"/>
          </w:tcPr>
          <w:p w14:paraId="490751B6" w14:textId="77777777" w:rsidR="00FB6D3D" w:rsidRDefault="00D22A15">
            <w:pPr>
              <w:ind w:firstLineChars="0" w:firstLine="0"/>
            </w:pPr>
            <w:r>
              <w:rPr>
                <w:rFonts w:hint="eastAsia"/>
              </w:rPr>
              <w:t>示例值</w:t>
            </w:r>
          </w:p>
        </w:tc>
      </w:tr>
      <w:tr w:rsidR="00FB6D3D" w14:paraId="49BC0532" w14:textId="77777777">
        <w:trPr>
          <w:jc w:val="center"/>
        </w:trPr>
        <w:tc>
          <w:tcPr>
            <w:tcW w:w="1413" w:type="dxa"/>
          </w:tcPr>
          <w:p w14:paraId="1BCA6F15" w14:textId="77777777" w:rsidR="00FB6D3D" w:rsidRDefault="00D22A15">
            <w:pPr>
              <w:ind w:firstLineChars="0" w:firstLine="0"/>
              <w:rPr>
                <w:rFonts w:ascii="Times New Roman" w:hAnsi="Times New Roman" w:cs="Times New Roman"/>
              </w:rPr>
            </w:pPr>
            <w:r>
              <w:rPr>
                <w:rFonts w:ascii="Times New Roman" w:hAnsi="Times New Roman" w:cs="Times New Roman" w:hint="eastAsia"/>
                <w:color w:val="262626"/>
                <w:spacing w:val="12"/>
                <w:szCs w:val="21"/>
              </w:rPr>
              <w:t>code</w:t>
            </w:r>
          </w:p>
        </w:tc>
        <w:tc>
          <w:tcPr>
            <w:tcW w:w="1276" w:type="dxa"/>
          </w:tcPr>
          <w:p w14:paraId="40142DFA" w14:textId="77777777" w:rsidR="00FB6D3D" w:rsidRDefault="00D22A15">
            <w:pPr>
              <w:ind w:firstLineChars="0" w:firstLine="0"/>
            </w:pPr>
            <w:r>
              <w:rPr>
                <w:rFonts w:hint="eastAsia"/>
              </w:rPr>
              <w:t>int</w:t>
            </w:r>
          </w:p>
        </w:tc>
        <w:tc>
          <w:tcPr>
            <w:tcW w:w="2551" w:type="dxa"/>
          </w:tcPr>
          <w:p w14:paraId="6134B63F" w14:textId="77777777" w:rsidR="00FB6D3D" w:rsidRDefault="00D22A15">
            <w:pPr>
              <w:ind w:firstLineChars="0" w:firstLine="0"/>
            </w:pPr>
            <w:r>
              <w:rPr>
                <w:rFonts w:hint="eastAsia"/>
              </w:rPr>
              <w:t>返回码</w:t>
            </w:r>
          </w:p>
        </w:tc>
        <w:tc>
          <w:tcPr>
            <w:tcW w:w="3402" w:type="dxa"/>
          </w:tcPr>
          <w:p w14:paraId="3E407457" w14:textId="77777777" w:rsidR="00FB6D3D" w:rsidRDefault="00D22A15">
            <w:pPr>
              <w:ind w:firstLineChars="0" w:firstLine="0"/>
            </w:pPr>
            <w:r>
              <w:t>20</w:t>
            </w:r>
            <w:r>
              <w:rPr>
                <w:rFonts w:hint="eastAsia"/>
              </w:rPr>
              <w:t>0</w:t>
            </w:r>
            <w:r>
              <w:rPr>
                <w:rFonts w:hint="eastAsia"/>
              </w:rPr>
              <w:t>为成功；</w:t>
            </w:r>
            <w:r>
              <w:rPr>
                <w:rFonts w:hint="eastAsia"/>
              </w:rPr>
              <w:t>4</w:t>
            </w:r>
            <w:r>
              <w:t>00</w:t>
            </w:r>
            <w:r>
              <w:rPr>
                <w:rFonts w:hint="eastAsia"/>
              </w:rPr>
              <w:t>为失败</w:t>
            </w:r>
          </w:p>
        </w:tc>
      </w:tr>
      <w:tr w:rsidR="00FB6D3D" w14:paraId="6F07DDBE" w14:textId="77777777">
        <w:trPr>
          <w:jc w:val="center"/>
        </w:trPr>
        <w:tc>
          <w:tcPr>
            <w:tcW w:w="1413" w:type="dxa"/>
          </w:tcPr>
          <w:p w14:paraId="4D2035F7" w14:textId="77777777" w:rsidR="00FB6D3D" w:rsidRDefault="00D22A15">
            <w:pPr>
              <w:ind w:firstLineChars="0" w:firstLine="0"/>
              <w:rPr>
                <w:rFonts w:ascii="Times New Roman" w:hAnsi="Times New Roman" w:cs="Times New Roman"/>
              </w:rPr>
            </w:pPr>
            <w:r>
              <w:rPr>
                <w:rFonts w:ascii="Times New Roman" w:hAnsi="Times New Roman" w:cs="Times New Roman"/>
                <w:color w:val="262626"/>
                <w:spacing w:val="12"/>
                <w:szCs w:val="21"/>
              </w:rPr>
              <w:t>msg</w:t>
            </w:r>
          </w:p>
        </w:tc>
        <w:tc>
          <w:tcPr>
            <w:tcW w:w="1276" w:type="dxa"/>
          </w:tcPr>
          <w:p w14:paraId="67C326A9" w14:textId="77777777" w:rsidR="00FB6D3D" w:rsidRDefault="00D22A15">
            <w:pPr>
              <w:ind w:firstLineChars="0" w:firstLine="0"/>
            </w:pPr>
            <w:r>
              <w:rPr>
                <w:rFonts w:hint="eastAsia"/>
              </w:rPr>
              <w:t>string</w:t>
            </w:r>
          </w:p>
        </w:tc>
        <w:tc>
          <w:tcPr>
            <w:tcW w:w="2551" w:type="dxa"/>
          </w:tcPr>
          <w:p w14:paraId="44AF0ABE" w14:textId="77777777" w:rsidR="00FB6D3D" w:rsidRDefault="00D22A15">
            <w:pPr>
              <w:ind w:firstLineChars="0" w:firstLine="0"/>
            </w:pPr>
            <w:r>
              <w:t>对返回码的文本描述内容</w:t>
            </w:r>
          </w:p>
        </w:tc>
        <w:tc>
          <w:tcPr>
            <w:tcW w:w="3402" w:type="dxa"/>
          </w:tcPr>
          <w:p w14:paraId="0A3C03B4" w14:textId="77777777" w:rsidR="00FB6D3D" w:rsidRDefault="00D22A15">
            <w:pPr>
              <w:ind w:firstLineChars="0" w:firstLine="0"/>
              <w:rPr>
                <w:rFonts w:ascii="Times New Roman" w:hAnsi="Times New Roman" w:cs="Times New Roman"/>
              </w:rPr>
            </w:pPr>
            <w:r>
              <w:rPr>
                <w:rFonts w:ascii="Times New Roman" w:hAnsi="Times New Roman" w:cs="Times New Roman"/>
              </w:rPr>
              <w:t>“success”</w:t>
            </w:r>
            <w:r>
              <w:rPr>
                <w:rFonts w:ascii="Times New Roman" w:hAnsi="Times New Roman" w:cs="Times New Roman"/>
              </w:rPr>
              <w:t>表示</w:t>
            </w:r>
            <w:r>
              <w:rPr>
                <w:rFonts w:ascii="Times New Roman" w:hAnsi="Times New Roman" w:cs="Times New Roman" w:hint="eastAsia"/>
              </w:rPr>
              <w:t>查询</w:t>
            </w:r>
            <w:r>
              <w:rPr>
                <w:rFonts w:ascii="Times New Roman" w:hAnsi="Times New Roman" w:cs="Times New Roman"/>
              </w:rPr>
              <w:t>成功</w:t>
            </w:r>
          </w:p>
          <w:p w14:paraId="3B66BA5A" w14:textId="77777777" w:rsidR="00FB6D3D" w:rsidRDefault="00D22A15">
            <w:pPr>
              <w:ind w:firstLineChars="0" w:firstLine="0"/>
              <w:rPr>
                <w:rFonts w:ascii="Times New Roman" w:hAnsi="Times New Roman" w:cs="Times New Roman"/>
              </w:rPr>
            </w:pPr>
            <w:r>
              <w:rPr>
                <w:rFonts w:ascii="Times New Roman" w:hAnsi="Times New Roman" w:cs="Times New Roman"/>
              </w:rPr>
              <w:t>”error”</w:t>
            </w:r>
            <w:r>
              <w:rPr>
                <w:rFonts w:ascii="Times New Roman" w:hAnsi="Times New Roman" w:cs="Times New Roman"/>
              </w:rPr>
              <w:t>表示</w:t>
            </w:r>
            <w:r>
              <w:rPr>
                <w:rFonts w:ascii="Times New Roman" w:hAnsi="Times New Roman" w:cs="Times New Roman" w:hint="eastAsia"/>
              </w:rPr>
              <w:t>查询失败</w:t>
            </w:r>
          </w:p>
        </w:tc>
      </w:tr>
      <w:tr w:rsidR="00FB6D3D" w14:paraId="2C0286BF" w14:textId="77777777">
        <w:trPr>
          <w:jc w:val="center"/>
        </w:trPr>
        <w:tc>
          <w:tcPr>
            <w:tcW w:w="1413" w:type="dxa"/>
          </w:tcPr>
          <w:p w14:paraId="1BD2B411" w14:textId="77777777" w:rsidR="00FB6D3D" w:rsidRDefault="00D22A15">
            <w:pPr>
              <w:ind w:firstLineChars="0" w:firstLine="0"/>
              <w:rPr>
                <w:rFonts w:ascii="Times New Roman" w:hAnsi="Times New Roman" w:cs="Times New Roman"/>
                <w:color w:val="262626"/>
                <w:spacing w:val="12"/>
                <w:szCs w:val="21"/>
              </w:rPr>
            </w:pPr>
            <w:r>
              <w:rPr>
                <w:rFonts w:ascii="Times New Roman" w:hAnsi="Times New Roman" w:cs="Times New Roman"/>
                <w:color w:val="262626"/>
                <w:spacing w:val="12"/>
                <w:szCs w:val="21"/>
              </w:rPr>
              <w:t>data</w:t>
            </w:r>
          </w:p>
        </w:tc>
        <w:tc>
          <w:tcPr>
            <w:tcW w:w="1276" w:type="dxa"/>
          </w:tcPr>
          <w:p w14:paraId="7D52B555" w14:textId="77777777" w:rsidR="00FB6D3D" w:rsidRDefault="00D22A15">
            <w:pPr>
              <w:ind w:firstLineChars="0" w:firstLine="0"/>
            </w:pPr>
            <w:r>
              <w:t>string</w:t>
            </w:r>
          </w:p>
        </w:tc>
        <w:tc>
          <w:tcPr>
            <w:tcW w:w="2551" w:type="dxa"/>
          </w:tcPr>
          <w:p w14:paraId="690370D1" w14:textId="77777777" w:rsidR="00FB6D3D" w:rsidRDefault="00D22A15">
            <w:pPr>
              <w:ind w:firstLineChars="0" w:firstLine="0"/>
            </w:pPr>
            <w:r>
              <w:rPr>
                <w:rFonts w:hint="eastAsia"/>
              </w:rPr>
              <w:t>功能区的状态</w:t>
            </w:r>
          </w:p>
        </w:tc>
        <w:tc>
          <w:tcPr>
            <w:tcW w:w="3402" w:type="dxa"/>
          </w:tcPr>
          <w:p w14:paraId="440BF457" w14:textId="77777777" w:rsidR="00FB6D3D" w:rsidRDefault="00D22A15">
            <w:pPr>
              <w:ind w:firstLineChars="0" w:firstLine="0"/>
              <w:rPr>
                <w:rFonts w:ascii="Times New Roman" w:hAnsi="Times New Roman" w:cs="Times New Roman"/>
              </w:rPr>
            </w:pPr>
            <w:r>
              <w:rPr>
                <w:rFonts w:ascii="Times New Roman" w:hAnsi="Times New Roman" w:cs="Times New Roman" w:hint="eastAsia"/>
              </w:rPr>
              <w:t>0-</w:t>
            </w:r>
            <w:r>
              <w:rPr>
                <w:rFonts w:ascii="Times New Roman" w:hAnsi="Times New Roman" w:cs="Times New Roman"/>
              </w:rPr>
              <w:t>----</w:t>
            </w:r>
            <w:r>
              <w:rPr>
                <w:rFonts w:hint="eastAsia"/>
              </w:rPr>
              <w:t>正在分拣，勿移动输送线</w:t>
            </w:r>
          </w:p>
          <w:p w14:paraId="19A99575" w14:textId="77777777" w:rsidR="00FB6D3D" w:rsidRDefault="00D22A15">
            <w:pPr>
              <w:ind w:firstLineChars="0" w:firstLine="0"/>
            </w:pPr>
            <w:r>
              <w:rPr>
                <w:rFonts w:ascii="Times New Roman" w:hAnsi="Times New Roman" w:cs="Times New Roman" w:hint="eastAsia"/>
              </w:rPr>
              <w:t>1</w:t>
            </w:r>
            <w:r>
              <w:rPr>
                <w:rFonts w:ascii="Times New Roman" w:hAnsi="Times New Roman" w:cs="Times New Roman"/>
              </w:rPr>
              <w:t>------</w:t>
            </w:r>
            <w:r>
              <w:rPr>
                <w:rFonts w:hint="eastAsia"/>
              </w:rPr>
              <w:t>已经分拣完成（可移动输送线）</w:t>
            </w:r>
          </w:p>
          <w:p w14:paraId="19D779E8" w14:textId="77777777" w:rsidR="00FB6D3D" w:rsidRDefault="00D22A15">
            <w:pPr>
              <w:ind w:firstLineChars="0" w:firstLine="0"/>
              <w:rPr>
                <w:rFonts w:ascii="Times New Roman" w:hAnsi="Times New Roman" w:cs="Times New Roman"/>
              </w:rPr>
            </w:pPr>
            <w:r>
              <w:rPr>
                <w:rFonts w:ascii="Times New Roman" w:hAnsi="Times New Roman" w:cs="Times New Roman"/>
              </w:rPr>
              <w:t>2------</w:t>
            </w:r>
            <w:r>
              <w:rPr>
                <w:rFonts w:ascii="Times New Roman" w:hAnsi="Times New Roman" w:cs="Times New Roman" w:hint="eastAsia"/>
              </w:rPr>
              <w:t>异常，需人工介入</w:t>
            </w:r>
          </w:p>
          <w:p w14:paraId="7A6C68EF" w14:textId="77777777" w:rsidR="00FB6D3D" w:rsidRDefault="00D22A15">
            <w:pPr>
              <w:ind w:firstLineChars="0" w:firstLine="0"/>
              <w:rPr>
                <w:rFonts w:ascii="Times New Roman" w:hAnsi="Times New Roman" w:cs="Times New Roman"/>
              </w:rPr>
            </w:pPr>
            <w:r>
              <w:t>3</w:t>
            </w:r>
            <w:r>
              <w:rPr>
                <w:rFonts w:hint="eastAsia"/>
              </w:rPr>
              <w:t>-------</w:t>
            </w:r>
            <w:r>
              <w:rPr>
                <w:rFonts w:hint="eastAsia"/>
              </w:rPr>
              <w:t>正在分拣，可支持强制结束操作</w:t>
            </w:r>
          </w:p>
        </w:tc>
      </w:tr>
    </w:tbl>
    <w:p w14:paraId="77F812D8" w14:textId="77777777" w:rsidR="00FB6D3D" w:rsidRDefault="00D22A15">
      <w:pPr>
        <w:pStyle w:val="2"/>
        <w:numPr>
          <w:ilvl w:val="1"/>
          <w:numId w:val="22"/>
        </w:numPr>
        <w:spacing w:before="120"/>
        <w:rPr>
          <w:rFonts w:ascii="宋体" w:eastAsia="宋体" w:hAnsi="宋体"/>
          <w:szCs w:val="30"/>
        </w:rPr>
      </w:pPr>
      <w:bookmarkStart w:id="68" w:name="_Toc4874"/>
      <w:r>
        <w:rPr>
          <w:rFonts w:ascii="宋体" w:eastAsia="宋体" w:hAnsi="宋体" w:hint="eastAsia"/>
          <w:szCs w:val="30"/>
        </w:rPr>
        <w:t>零件移动到位</w:t>
      </w:r>
      <w:bookmarkEnd w:id="68"/>
    </w:p>
    <w:p w14:paraId="02F7D0EC" w14:textId="77777777" w:rsidR="00FB6D3D" w:rsidRDefault="00D22A15">
      <w:pPr>
        <w:pStyle w:val="af6"/>
        <w:ind w:left="420" w:firstLineChars="0" w:firstLine="0"/>
      </w:pPr>
      <w:r>
        <w:rPr>
          <w:b/>
          <w:bCs/>
        </w:rPr>
        <w:t>请求方式</w:t>
      </w:r>
      <w:r>
        <w:t>：</w:t>
      </w:r>
      <w:r>
        <w:t>POST</w:t>
      </w:r>
      <w:r>
        <w:t>（</w:t>
      </w:r>
      <w:r>
        <w:t>HTTP</w:t>
      </w:r>
      <w:r>
        <w:t>）</w:t>
      </w:r>
    </w:p>
    <w:p w14:paraId="7816A94D" w14:textId="77777777" w:rsidR="00FB6D3D" w:rsidRDefault="00D22A15">
      <w:pPr>
        <w:pStyle w:val="af6"/>
        <w:spacing w:line="360" w:lineRule="atLeast"/>
        <w:ind w:left="420" w:firstLineChars="0" w:firstLine="0"/>
        <w:rPr>
          <w:rFonts w:ascii="Times New Roman" w:hAnsi="Times New Roman" w:cs="Times New Roman"/>
          <w:color w:val="262626"/>
          <w:spacing w:val="12"/>
          <w:szCs w:val="21"/>
        </w:rPr>
      </w:pPr>
      <w:r>
        <w:rPr>
          <w:rFonts w:ascii="Times New Roman" w:hAnsi="Times New Roman" w:cs="Times New Roman"/>
          <w:b/>
          <w:bCs/>
          <w:color w:val="262626"/>
          <w:spacing w:val="12"/>
          <w:szCs w:val="21"/>
        </w:rPr>
        <w:t>请求地址</w:t>
      </w:r>
      <w:r>
        <w:rPr>
          <w:rFonts w:ascii="Times New Roman" w:hAnsi="Times New Roman" w:cs="Times New Roman"/>
          <w:color w:val="262626"/>
          <w:spacing w:val="12"/>
          <w:szCs w:val="21"/>
        </w:rPr>
        <w:t>：</w:t>
      </w:r>
      <w:r>
        <w:rPr>
          <w:rFonts w:ascii="Times New Roman" w:hAnsi="Times New Roman" w:cs="Times New Roman"/>
          <w:color w:val="262626"/>
          <w:spacing w:val="12"/>
          <w:szCs w:val="24"/>
        </w:rPr>
        <w:t>http://</w:t>
      </w:r>
      <w:r>
        <w:rPr>
          <w:rFonts w:ascii="Times New Roman" w:hAnsi="Times New Roman" w:cs="Times New Roman" w:hint="eastAsia"/>
          <w:color w:val="262626"/>
          <w:spacing w:val="12"/>
          <w:szCs w:val="24"/>
        </w:rPr>
        <w:t>ip</w:t>
      </w:r>
      <w:r>
        <w:rPr>
          <w:rFonts w:ascii="Times New Roman" w:hAnsi="Times New Roman" w:cs="Times New Roman"/>
          <w:color w:val="262626"/>
          <w:spacing w:val="12"/>
          <w:szCs w:val="24"/>
        </w:rPr>
        <w:t>:port</w:t>
      </w:r>
      <w:r>
        <w:rPr>
          <w:rFonts w:ascii="Times New Roman" w:hAnsi="Times New Roman" w:cs="Times New Roman" w:hint="eastAsia"/>
          <w:color w:val="262626"/>
          <w:spacing w:val="12"/>
          <w:szCs w:val="24"/>
        </w:rPr>
        <w:t>/</w:t>
      </w:r>
      <w:r>
        <w:t>large_pallet_area</w:t>
      </w:r>
      <w:r>
        <w:rPr>
          <w:rFonts w:ascii="Times New Roman" w:hAnsi="Times New Roman" w:cs="Times New Roman"/>
          <w:color w:val="262626"/>
          <w:spacing w:val="12"/>
          <w:szCs w:val="24"/>
        </w:rPr>
        <w:t>/</w:t>
      </w:r>
      <w:r>
        <w:rPr>
          <w:rFonts w:ascii="Times New Roman" w:hAnsi="Times New Roman" w:cs="Times New Roman" w:hint="eastAsia"/>
          <w:color w:val="262626"/>
          <w:spacing w:val="12"/>
          <w:szCs w:val="24"/>
        </w:rPr>
        <w:t>system/</w:t>
      </w:r>
      <w:r>
        <w:rPr>
          <w:rFonts w:ascii="Times New Roman" w:hAnsi="Times New Roman" w:cs="Times New Roman"/>
          <w:color w:val="262626"/>
          <w:spacing w:val="12"/>
          <w:szCs w:val="24"/>
        </w:rPr>
        <w:t>inPlace</w:t>
      </w:r>
    </w:p>
    <w:p w14:paraId="1869D854" w14:textId="77777777" w:rsidR="00FB6D3D" w:rsidRDefault="00D22A15">
      <w:pPr>
        <w:pStyle w:val="af6"/>
        <w:spacing w:line="360" w:lineRule="atLeast"/>
        <w:ind w:left="420" w:firstLineChars="0" w:firstLine="0"/>
        <w:rPr>
          <w:rFonts w:ascii="Times New Roman" w:hAnsi="Times New Roman" w:cs="Times New Roman"/>
          <w:b/>
          <w:color w:val="262626"/>
          <w:spacing w:val="12"/>
          <w:szCs w:val="21"/>
        </w:rPr>
      </w:pPr>
      <w:r>
        <w:rPr>
          <w:rFonts w:ascii="Times New Roman" w:hAnsi="Times New Roman" w:cs="Times New Roman" w:hint="eastAsia"/>
          <w:b/>
          <w:color w:val="262626"/>
          <w:spacing w:val="12"/>
          <w:szCs w:val="21"/>
        </w:rPr>
        <w:t>接口说明：</w:t>
      </w:r>
    </w:p>
    <w:p w14:paraId="2F9CC18B" w14:textId="77777777" w:rsidR="00FB6D3D" w:rsidRDefault="00D22A15">
      <w:pPr>
        <w:spacing w:line="360" w:lineRule="atLeast"/>
        <w:ind w:firstLineChars="0" w:firstLine="720"/>
      </w:pPr>
      <w:r>
        <w:rPr>
          <w:rFonts w:hint="eastAsia"/>
        </w:rPr>
        <w:t>该接口用于接收大件码盘功能区零件到位信号。</w:t>
      </w:r>
    </w:p>
    <w:p w14:paraId="2BB9BFB9" w14:textId="77777777" w:rsidR="00FB6D3D" w:rsidRDefault="00D22A15">
      <w:pPr>
        <w:spacing w:line="360" w:lineRule="atLeast"/>
        <w:ind w:firstLine="506"/>
        <w:rPr>
          <w:rFonts w:ascii="Times New Roman" w:hAnsi="Times New Roman" w:cs="Times New Roman"/>
          <w:color w:val="262626"/>
          <w:spacing w:val="12"/>
          <w:szCs w:val="21"/>
        </w:rPr>
      </w:pPr>
      <w:r>
        <w:rPr>
          <w:rFonts w:ascii="Times New Roman" w:hAnsi="Times New Roman" w:cs="Times New Roman"/>
          <w:b/>
          <w:bCs/>
          <w:color w:val="262626"/>
          <w:spacing w:val="12"/>
          <w:szCs w:val="21"/>
        </w:rPr>
        <w:t>请求包结构体</w:t>
      </w:r>
      <w:r>
        <w:rPr>
          <w:rFonts w:ascii="Times New Roman" w:hAnsi="Times New Roman" w:cs="Times New Roman"/>
          <w:color w:val="262626"/>
          <w:spacing w:val="12"/>
          <w:szCs w:val="21"/>
        </w:rPr>
        <w:t>：</w:t>
      </w:r>
    </w:p>
    <w:p w14:paraId="0FFCE7F6" w14:textId="77777777" w:rsidR="00FB6D3D" w:rsidRDefault="00D22A15">
      <w:pPr>
        <w:spacing w:line="360" w:lineRule="atLeast"/>
        <w:ind w:firstLine="504"/>
        <w:rPr>
          <w:rFonts w:ascii="Times New Roman" w:hAnsi="Times New Roman" w:cs="Times New Roman"/>
          <w:color w:val="262626"/>
          <w:spacing w:val="12"/>
          <w:szCs w:val="21"/>
        </w:rPr>
      </w:pPr>
      <w:r>
        <w:rPr>
          <w:rFonts w:ascii="Times New Roman" w:hAnsi="Times New Roman" w:cs="Times New Roman" w:hint="eastAsia"/>
          <w:color w:val="262626"/>
          <w:spacing w:val="12"/>
          <w:szCs w:val="21"/>
        </w:rPr>
        <w:t>{</w:t>
      </w:r>
    </w:p>
    <w:p w14:paraId="745B9457" w14:textId="77777777" w:rsidR="00FB6D3D" w:rsidRDefault="00D22A15">
      <w:pPr>
        <w:spacing w:line="360" w:lineRule="atLeast"/>
        <w:ind w:firstLineChars="285" w:firstLine="718"/>
        <w:rPr>
          <w:rFonts w:ascii="Times New Roman" w:hAnsi="Times New Roman" w:cs="Times New Roman"/>
          <w:color w:val="262626"/>
          <w:spacing w:val="12"/>
          <w:szCs w:val="21"/>
        </w:rPr>
      </w:pPr>
      <w:r>
        <w:rPr>
          <w:rFonts w:ascii="Times New Roman" w:hAnsi="Times New Roman" w:cs="Times New Roman"/>
          <w:color w:val="262626"/>
          <w:spacing w:val="12"/>
          <w:szCs w:val="21"/>
        </w:rPr>
        <w:t>“in_place_time”:”2021-02-05 12:23:23”</w:t>
      </w:r>
      <w:r>
        <w:rPr>
          <w:rFonts w:ascii="Times New Roman" w:hAnsi="Times New Roman" w:cs="Times New Roman" w:hint="eastAsia"/>
          <w:color w:val="262626"/>
          <w:spacing w:val="12"/>
          <w:szCs w:val="21"/>
        </w:rPr>
        <w:t>,</w:t>
      </w:r>
    </w:p>
    <w:p w14:paraId="7856D4D9" w14:textId="77777777" w:rsidR="00FB6D3D" w:rsidRDefault="00D22A15">
      <w:pPr>
        <w:spacing w:line="360" w:lineRule="atLeast"/>
        <w:ind w:firstLineChars="285" w:firstLine="718"/>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area_code</w:t>
      </w: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w:t>
      </w: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3</w:t>
      </w: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w:t>
      </w:r>
    </w:p>
    <w:p w14:paraId="363083CA" w14:textId="77777777" w:rsidR="00FB6D3D" w:rsidRDefault="00D22A15">
      <w:pPr>
        <w:spacing w:line="360" w:lineRule="atLeast"/>
        <w:ind w:firstLineChars="285" w:firstLine="718"/>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draw_code</w:t>
      </w: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w:t>
      </w: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xx</w:t>
      </w: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w:t>
      </w:r>
    </w:p>
    <w:p w14:paraId="7E3CB911" w14:textId="77777777" w:rsidR="00FB6D3D" w:rsidRDefault="00D22A15">
      <w:pPr>
        <w:spacing w:line="360" w:lineRule="atLeast"/>
        <w:ind w:firstLineChars="285" w:firstLine="718"/>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thickness</w:t>
      </w: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w:t>
      </w: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8</w:t>
      </w: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w:t>
      </w:r>
    </w:p>
    <w:p w14:paraId="7A94B576" w14:textId="77777777" w:rsidR="00FB6D3D" w:rsidRDefault="00D22A15">
      <w:pPr>
        <w:spacing w:line="360" w:lineRule="atLeast"/>
        <w:ind w:firstLineChars="285" w:firstLine="718"/>
        <w:rPr>
          <w:rFonts w:ascii="Times New Roman" w:hAnsi="Times New Roman" w:cs="Times New Roman"/>
          <w:color w:val="262626"/>
          <w:spacing w:val="12"/>
          <w:szCs w:val="21"/>
        </w:rPr>
      </w:pPr>
      <w:r>
        <w:rPr>
          <w:rFonts w:ascii="Times New Roman" w:hAnsi="Times New Roman" w:cs="Times New Roman"/>
          <w:color w:val="262626"/>
          <w:spacing w:val="12"/>
          <w:szCs w:val="21"/>
        </w:rPr>
        <w:lastRenderedPageBreak/>
        <w:t>“</w:t>
      </w:r>
      <w:r>
        <w:rPr>
          <w:rFonts w:ascii="Times New Roman" w:hAnsi="Times New Roman" w:cs="Times New Roman" w:hint="eastAsia"/>
          <w:color w:val="262626"/>
          <w:spacing w:val="12"/>
          <w:szCs w:val="21"/>
        </w:rPr>
        <w:t>plate_id</w:t>
      </w: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w:t>
      </w: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xx</w:t>
      </w: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w:t>
      </w:r>
    </w:p>
    <w:p w14:paraId="36026C79" w14:textId="77777777" w:rsidR="00FB6D3D" w:rsidRDefault="00D22A15">
      <w:pPr>
        <w:spacing w:line="360" w:lineRule="atLeast"/>
        <w:ind w:firstLineChars="285" w:firstLine="718"/>
        <w:rPr>
          <w:rFonts w:ascii="Times New Roman" w:hAnsi="Times New Roman" w:cs="Times New Roman"/>
          <w:color w:val="262626"/>
          <w:spacing w:val="12"/>
          <w:szCs w:val="21"/>
        </w:rPr>
      </w:pPr>
      <w:r>
        <w:rPr>
          <w:rFonts w:ascii="Times New Roman" w:hAnsi="Times New Roman" w:cs="Times New Roman"/>
          <w:color w:val="262626"/>
          <w:spacing w:val="12"/>
          <w:szCs w:val="21"/>
        </w:rPr>
        <w:t>"partInfoList": [</w:t>
      </w:r>
    </w:p>
    <w:p w14:paraId="16083A7F" w14:textId="77777777" w:rsidR="00FB6D3D" w:rsidRDefault="00D22A15">
      <w:pPr>
        <w:spacing w:line="360" w:lineRule="atLeast"/>
        <w:ind w:firstLineChars="285" w:firstLine="718"/>
        <w:rPr>
          <w:rFonts w:ascii="Times New Roman" w:hAnsi="Times New Roman" w:cs="Times New Roman"/>
          <w:color w:val="262626"/>
          <w:spacing w:val="12"/>
          <w:szCs w:val="21"/>
        </w:rPr>
      </w:pPr>
      <w:r>
        <w:rPr>
          <w:rFonts w:ascii="Times New Roman" w:hAnsi="Times New Roman" w:cs="Times New Roman"/>
          <w:color w:val="262626"/>
          <w:spacing w:val="12"/>
          <w:szCs w:val="21"/>
        </w:rPr>
        <w:t>            {</w:t>
      </w:r>
    </w:p>
    <w:p w14:paraId="54B8DA20" w14:textId="77777777" w:rsidR="00FB6D3D" w:rsidRDefault="00D22A15">
      <w:pPr>
        <w:spacing w:line="360" w:lineRule="atLeast"/>
        <w:ind w:firstLineChars="285" w:firstLine="718"/>
        <w:rPr>
          <w:rFonts w:ascii="Times New Roman" w:hAnsi="Times New Roman" w:cs="Times New Roman"/>
          <w:color w:val="262626"/>
          <w:spacing w:val="12"/>
          <w:szCs w:val="21"/>
        </w:rPr>
      </w:pPr>
      <w:r>
        <w:rPr>
          <w:rFonts w:ascii="Times New Roman" w:hAnsi="Times New Roman" w:cs="Times New Roman"/>
          <w:color w:val="262626"/>
          <w:spacing w:val="12"/>
          <w:szCs w:val="21"/>
        </w:rPr>
        <w:t>                "color_code": "58#94#96",</w:t>
      </w:r>
    </w:p>
    <w:p w14:paraId="5294DC1C" w14:textId="77777777" w:rsidR="00FB6D3D" w:rsidRDefault="00D22A15">
      <w:pPr>
        <w:spacing w:line="360" w:lineRule="atLeast"/>
        <w:ind w:firstLineChars="285" w:firstLine="718"/>
        <w:rPr>
          <w:rFonts w:ascii="Times New Roman" w:hAnsi="Times New Roman" w:cs="Times New Roman"/>
          <w:color w:val="262626"/>
          <w:spacing w:val="12"/>
          <w:szCs w:val="21"/>
        </w:rPr>
      </w:pPr>
      <w:r>
        <w:rPr>
          <w:rFonts w:ascii="Times New Roman" w:hAnsi="Times New Roman" w:cs="Times New Roman"/>
          <w:color w:val="262626"/>
          <w:spacing w:val="12"/>
          <w:szCs w:val="21"/>
        </w:rPr>
        <w:t>                "part_code": "HBC004677857",</w:t>
      </w:r>
    </w:p>
    <w:p w14:paraId="33CCF9E3" w14:textId="77777777" w:rsidR="00FB6D3D" w:rsidRDefault="00D22A15">
      <w:pPr>
        <w:spacing w:line="360" w:lineRule="atLeast"/>
        <w:ind w:firstLineChars="285" w:firstLine="718"/>
        <w:rPr>
          <w:rFonts w:ascii="Times New Roman" w:hAnsi="Times New Roman" w:cs="Times New Roman"/>
          <w:color w:val="262626"/>
          <w:spacing w:val="12"/>
          <w:szCs w:val="21"/>
        </w:rPr>
      </w:pPr>
      <w:r>
        <w:rPr>
          <w:rFonts w:ascii="Times New Roman" w:hAnsi="Times New Roman" w:cs="Times New Roman"/>
          <w:color w:val="262626"/>
          <w:spacing w:val="12"/>
          <w:szCs w:val="21"/>
        </w:rPr>
        <w:t>                "part_width": "136.0",</w:t>
      </w:r>
    </w:p>
    <w:p w14:paraId="599B3987" w14:textId="77777777" w:rsidR="00FB6D3D" w:rsidRDefault="00D22A15">
      <w:pPr>
        <w:spacing w:line="360" w:lineRule="atLeast"/>
        <w:ind w:firstLineChars="285" w:firstLine="718"/>
        <w:rPr>
          <w:rFonts w:ascii="Times New Roman" w:hAnsi="Times New Roman" w:cs="Times New Roman"/>
          <w:color w:val="262626"/>
          <w:spacing w:val="12"/>
          <w:szCs w:val="21"/>
        </w:rPr>
      </w:pPr>
      <w:r>
        <w:rPr>
          <w:rFonts w:ascii="Times New Roman" w:hAnsi="Times New Roman" w:cs="Times New Roman"/>
          <w:color w:val="262626"/>
          <w:spacing w:val="12"/>
          <w:szCs w:val="21"/>
        </w:rPr>
        <w:t>                "part_length": "2489.0",</w:t>
      </w:r>
    </w:p>
    <w:p w14:paraId="32FAD57F" w14:textId="77777777" w:rsidR="00FB6D3D" w:rsidRDefault="00D22A15">
      <w:pPr>
        <w:spacing w:line="360" w:lineRule="atLeast"/>
        <w:ind w:firstLineChars="285" w:firstLine="718"/>
        <w:rPr>
          <w:rFonts w:ascii="Times New Roman" w:hAnsi="Times New Roman" w:cs="Times New Roman"/>
          <w:color w:val="262626"/>
          <w:spacing w:val="12"/>
          <w:szCs w:val="21"/>
        </w:rPr>
      </w:pPr>
      <w:r>
        <w:rPr>
          <w:rFonts w:ascii="Times New Roman" w:hAnsi="Times New Roman" w:cs="Times New Roman"/>
          <w:color w:val="262626"/>
          <w:spacing w:val="12"/>
          <w:szCs w:val="21"/>
        </w:rPr>
        <w:t>                "part_thickness": "12.0",</w:t>
      </w:r>
    </w:p>
    <w:p w14:paraId="5BDD40BA" w14:textId="77777777" w:rsidR="00FB6D3D" w:rsidRDefault="00D22A15">
      <w:pPr>
        <w:spacing w:line="360" w:lineRule="atLeast"/>
        <w:ind w:firstLineChars="285" w:firstLine="718"/>
        <w:rPr>
          <w:rFonts w:ascii="Times New Roman" w:hAnsi="Times New Roman" w:cs="Times New Roman"/>
          <w:color w:val="262626"/>
          <w:spacing w:val="12"/>
          <w:szCs w:val="21"/>
        </w:rPr>
      </w:pPr>
      <w:r>
        <w:rPr>
          <w:rFonts w:ascii="Times New Roman" w:hAnsi="Times New Roman" w:cs="Times New Roman"/>
          <w:color w:val="262626"/>
          <w:spacing w:val="12"/>
          <w:szCs w:val="21"/>
        </w:rPr>
        <w:t>                "order_id": "",</w:t>
      </w:r>
    </w:p>
    <w:p w14:paraId="5209065F" w14:textId="77777777" w:rsidR="00FB6D3D" w:rsidRDefault="00D22A15">
      <w:pPr>
        <w:spacing w:line="360" w:lineRule="atLeast"/>
        <w:ind w:firstLineChars="285" w:firstLine="718"/>
        <w:rPr>
          <w:rFonts w:ascii="Times New Roman" w:hAnsi="Times New Roman" w:cs="Times New Roman"/>
          <w:color w:val="262626"/>
          <w:spacing w:val="12"/>
          <w:szCs w:val="21"/>
        </w:rPr>
      </w:pPr>
      <w:r>
        <w:rPr>
          <w:rFonts w:ascii="Times New Roman" w:hAnsi="Times New Roman" w:cs="Times New Roman"/>
          <w:color w:val="262626"/>
          <w:spacing w:val="12"/>
          <w:szCs w:val="21"/>
        </w:rPr>
        <w:t>                "next_process": "",</w:t>
      </w:r>
    </w:p>
    <w:p w14:paraId="3F464C72" w14:textId="77777777" w:rsidR="00FB6D3D" w:rsidRDefault="00D22A15">
      <w:pPr>
        <w:spacing w:line="360" w:lineRule="atLeast"/>
        <w:ind w:firstLineChars="285" w:firstLine="718"/>
        <w:rPr>
          <w:rFonts w:ascii="Times New Roman" w:hAnsi="Times New Roman" w:cs="Times New Roman"/>
          <w:color w:val="262626"/>
          <w:spacing w:val="12"/>
          <w:szCs w:val="21"/>
        </w:rPr>
      </w:pPr>
      <w:r>
        <w:rPr>
          <w:rFonts w:ascii="Times New Roman" w:hAnsi="Times New Roman" w:cs="Times New Roman"/>
          <w:color w:val="262626"/>
          <w:spacing w:val="12"/>
          <w:szCs w:val="21"/>
        </w:rPr>
        <w:t>                "new_part_code": ""</w:t>
      </w:r>
    </w:p>
    <w:p w14:paraId="06EF7467" w14:textId="77777777" w:rsidR="00FB6D3D" w:rsidRDefault="00D22A15">
      <w:pPr>
        <w:spacing w:line="360" w:lineRule="atLeast"/>
        <w:ind w:firstLineChars="285" w:firstLine="718"/>
        <w:rPr>
          <w:rFonts w:ascii="Times New Roman" w:hAnsi="Times New Roman" w:cs="Times New Roman"/>
          <w:color w:val="262626"/>
          <w:spacing w:val="12"/>
          <w:szCs w:val="21"/>
        </w:rPr>
      </w:pPr>
      <w:r>
        <w:rPr>
          <w:rFonts w:ascii="Times New Roman" w:hAnsi="Times New Roman" w:cs="Times New Roman"/>
          <w:color w:val="262626"/>
          <w:spacing w:val="12"/>
          <w:szCs w:val="21"/>
        </w:rPr>
        <w:t>            }</w:t>
      </w:r>
    </w:p>
    <w:p w14:paraId="2B5155BB" w14:textId="77777777" w:rsidR="00FB6D3D" w:rsidRDefault="00D22A15">
      <w:pPr>
        <w:spacing w:line="360" w:lineRule="atLeast"/>
        <w:ind w:firstLine="504"/>
        <w:rPr>
          <w:rFonts w:ascii="Times New Roman" w:hAnsi="Times New Roman" w:cs="Times New Roman"/>
          <w:color w:val="262626"/>
          <w:spacing w:val="12"/>
          <w:szCs w:val="21"/>
        </w:rPr>
      </w:pPr>
      <w:r>
        <w:rPr>
          <w:rFonts w:ascii="Times New Roman" w:hAnsi="Times New Roman" w:cs="Times New Roman" w:hint="eastAsia"/>
          <w:color w:val="262626"/>
          <w:spacing w:val="12"/>
          <w:szCs w:val="21"/>
        </w:rPr>
        <w:t>}</w:t>
      </w:r>
    </w:p>
    <w:p w14:paraId="6A52B741" w14:textId="77777777" w:rsidR="00FB6D3D" w:rsidRDefault="00D22A15">
      <w:pPr>
        <w:spacing w:line="360" w:lineRule="atLeast"/>
        <w:ind w:firstLine="506"/>
        <w:rPr>
          <w:rFonts w:ascii="Times New Roman" w:hAnsi="Times New Roman" w:cs="Times New Roman"/>
          <w:b/>
          <w:bCs/>
          <w:color w:val="262626"/>
          <w:spacing w:val="12"/>
          <w:szCs w:val="21"/>
        </w:rPr>
      </w:pPr>
      <w:r>
        <w:rPr>
          <w:rFonts w:ascii="Times New Roman" w:hAnsi="Times New Roman" w:cs="Times New Roman" w:hint="eastAsia"/>
          <w:b/>
          <w:bCs/>
          <w:color w:val="262626"/>
          <w:spacing w:val="12"/>
          <w:szCs w:val="21"/>
        </w:rPr>
        <w:t>参数说明</w:t>
      </w:r>
      <w:r>
        <w:rPr>
          <w:rFonts w:ascii="Times New Roman" w:hAnsi="Times New Roman" w:cs="Times New Roman" w:hint="eastAsia"/>
          <w:b/>
          <w:bCs/>
          <w:color w:val="262626"/>
          <w:spacing w:val="12"/>
          <w:szCs w:val="21"/>
        </w:rPr>
        <w:t>:</w:t>
      </w:r>
    </w:p>
    <w:p w14:paraId="024D2E08" w14:textId="77777777" w:rsidR="00FB6D3D" w:rsidRDefault="00FB6D3D">
      <w:pPr>
        <w:spacing w:line="360" w:lineRule="atLeast"/>
        <w:ind w:firstLine="506"/>
        <w:rPr>
          <w:rFonts w:ascii="Times New Roman" w:hAnsi="Times New Roman" w:cs="Times New Roman"/>
          <w:b/>
          <w:bCs/>
          <w:color w:val="262626"/>
          <w:spacing w:val="12"/>
          <w:szCs w:val="21"/>
        </w:rPr>
      </w:pPr>
    </w:p>
    <w:tbl>
      <w:tblPr>
        <w:tblStyle w:val="af2"/>
        <w:tblW w:w="9094" w:type="dxa"/>
        <w:jc w:val="center"/>
        <w:tblLayout w:type="fixed"/>
        <w:tblLook w:val="04A0" w:firstRow="1" w:lastRow="0" w:firstColumn="1" w:lastColumn="0" w:noHBand="0" w:noVBand="1"/>
      </w:tblPr>
      <w:tblGrid>
        <w:gridCol w:w="2290"/>
        <w:gridCol w:w="1276"/>
        <w:gridCol w:w="2323"/>
        <w:gridCol w:w="3205"/>
      </w:tblGrid>
      <w:tr w:rsidR="00FB6D3D" w14:paraId="688C648C" w14:textId="77777777">
        <w:trPr>
          <w:jc w:val="center"/>
        </w:trPr>
        <w:tc>
          <w:tcPr>
            <w:tcW w:w="2290" w:type="dxa"/>
          </w:tcPr>
          <w:p w14:paraId="65EB8E38" w14:textId="77777777" w:rsidR="00FB6D3D" w:rsidRDefault="00D22A15">
            <w:pPr>
              <w:ind w:firstLineChars="0" w:firstLine="0"/>
            </w:pPr>
            <w:r>
              <w:rPr>
                <w:rFonts w:hint="eastAsia"/>
              </w:rPr>
              <w:t>参数</w:t>
            </w:r>
          </w:p>
        </w:tc>
        <w:tc>
          <w:tcPr>
            <w:tcW w:w="1276" w:type="dxa"/>
          </w:tcPr>
          <w:p w14:paraId="18BBE5B9" w14:textId="77777777" w:rsidR="00FB6D3D" w:rsidRDefault="00D22A15">
            <w:pPr>
              <w:ind w:firstLineChars="0" w:firstLine="0"/>
            </w:pPr>
            <w:r>
              <w:rPr>
                <w:rFonts w:hint="eastAsia"/>
              </w:rPr>
              <w:t>参数类型</w:t>
            </w:r>
          </w:p>
        </w:tc>
        <w:tc>
          <w:tcPr>
            <w:tcW w:w="2323" w:type="dxa"/>
          </w:tcPr>
          <w:p w14:paraId="7B68997C" w14:textId="77777777" w:rsidR="00FB6D3D" w:rsidRDefault="00D22A15">
            <w:pPr>
              <w:ind w:firstLineChars="0" w:firstLine="0"/>
            </w:pPr>
            <w:r>
              <w:rPr>
                <w:rFonts w:hint="eastAsia"/>
              </w:rPr>
              <w:t>说明</w:t>
            </w:r>
          </w:p>
        </w:tc>
        <w:tc>
          <w:tcPr>
            <w:tcW w:w="3205" w:type="dxa"/>
          </w:tcPr>
          <w:p w14:paraId="76D51B7C" w14:textId="77777777" w:rsidR="00FB6D3D" w:rsidRDefault="00D22A15">
            <w:pPr>
              <w:ind w:firstLineChars="0" w:firstLine="0"/>
            </w:pPr>
            <w:r>
              <w:rPr>
                <w:rFonts w:hint="eastAsia"/>
              </w:rPr>
              <w:t>示例值</w:t>
            </w:r>
          </w:p>
        </w:tc>
      </w:tr>
      <w:tr w:rsidR="00FB6D3D" w14:paraId="293A7B08" w14:textId="77777777">
        <w:trPr>
          <w:jc w:val="center"/>
        </w:trPr>
        <w:tc>
          <w:tcPr>
            <w:tcW w:w="2290" w:type="dxa"/>
          </w:tcPr>
          <w:p w14:paraId="6CFA3C7A" w14:textId="77777777" w:rsidR="00FB6D3D" w:rsidRDefault="00D22A15">
            <w:pPr>
              <w:ind w:firstLineChars="0" w:firstLine="0"/>
              <w:rPr>
                <w:rFonts w:ascii="Times New Roman" w:hAnsi="Times New Roman" w:cs="Times New Roman"/>
                <w:color w:val="262626"/>
                <w:spacing w:val="12"/>
                <w:szCs w:val="21"/>
              </w:rPr>
            </w:pPr>
            <w:r>
              <w:rPr>
                <w:rFonts w:ascii="Times New Roman" w:hAnsi="Times New Roman" w:cs="Times New Roman"/>
                <w:color w:val="262626"/>
                <w:spacing w:val="12"/>
                <w:szCs w:val="21"/>
              </w:rPr>
              <w:t>in_place_time</w:t>
            </w:r>
          </w:p>
        </w:tc>
        <w:tc>
          <w:tcPr>
            <w:tcW w:w="1276" w:type="dxa"/>
          </w:tcPr>
          <w:p w14:paraId="56EF0A8E" w14:textId="77777777" w:rsidR="00FB6D3D" w:rsidRDefault="00D22A15">
            <w:pPr>
              <w:ind w:firstLineChars="0" w:firstLine="0"/>
            </w:pPr>
            <w:r>
              <w:t>s</w:t>
            </w:r>
            <w:r>
              <w:rPr>
                <w:rFonts w:hint="eastAsia"/>
              </w:rPr>
              <w:t>tring</w:t>
            </w:r>
          </w:p>
        </w:tc>
        <w:tc>
          <w:tcPr>
            <w:tcW w:w="2323" w:type="dxa"/>
          </w:tcPr>
          <w:p w14:paraId="2B74DBB4" w14:textId="77777777" w:rsidR="00FB6D3D" w:rsidRDefault="00D22A15">
            <w:pPr>
              <w:ind w:firstLineChars="0" w:firstLine="0"/>
            </w:pPr>
            <w:r>
              <w:rPr>
                <w:rFonts w:hint="eastAsia"/>
              </w:rPr>
              <w:t>钢板到位时间</w:t>
            </w:r>
          </w:p>
        </w:tc>
        <w:tc>
          <w:tcPr>
            <w:tcW w:w="3205" w:type="dxa"/>
          </w:tcPr>
          <w:p w14:paraId="3D1D545E" w14:textId="77777777" w:rsidR="00FB6D3D" w:rsidRDefault="00D22A15">
            <w:pPr>
              <w:ind w:firstLineChars="0" w:firstLine="0"/>
            </w:pPr>
            <w:r>
              <w:rPr>
                <w:rFonts w:hint="eastAsia"/>
              </w:rPr>
              <w:t>格式：</w:t>
            </w:r>
            <w:r>
              <w:rPr>
                <w:rFonts w:hint="eastAsia"/>
              </w:rPr>
              <w:t>y</w:t>
            </w:r>
            <w:r>
              <w:t>yyy-MM-dd hh24:mm:ss</w:t>
            </w:r>
          </w:p>
        </w:tc>
      </w:tr>
      <w:tr w:rsidR="00FB6D3D" w14:paraId="1E29B383" w14:textId="77777777">
        <w:trPr>
          <w:jc w:val="center"/>
        </w:trPr>
        <w:tc>
          <w:tcPr>
            <w:tcW w:w="2290" w:type="dxa"/>
          </w:tcPr>
          <w:p w14:paraId="438EB66D" w14:textId="77777777" w:rsidR="00FB6D3D" w:rsidRDefault="00D22A15">
            <w:pPr>
              <w:ind w:firstLineChars="0" w:firstLine="0"/>
              <w:rPr>
                <w:rFonts w:ascii="Times New Roman" w:hAnsi="Times New Roman" w:cs="Times New Roman"/>
                <w:color w:val="262626"/>
                <w:spacing w:val="12"/>
                <w:szCs w:val="21"/>
              </w:rPr>
            </w:pPr>
            <w:r>
              <w:rPr>
                <w:rFonts w:ascii="Times New Roman" w:hAnsi="Times New Roman" w:cs="Times New Roman" w:hint="eastAsia"/>
                <w:color w:val="262626"/>
                <w:spacing w:val="12"/>
                <w:szCs w:val="21"/>
              </w:rPr>
              <w:t>draw_code</w:t>
            </w:r>
          </w:p>
        </w:tc>
        <w:tc>
          <w:tcPr>
            <w:tcW w:w="1276" w:type="dxa"/>
          </w:tcPr>
          <w:p w14:paraId="54F9493D" w14:textId="77777777" w:rsidR="00FB6D3D" w:rsidRDefault="00D22A15">
            <w:pPr>
              <w:ind w:firstLineChars="0" w:firstLine="0"/>
            </w:pPr>
            <w:r>
              <w:t>s</w:t>
            </w:r>
            <w:r>
              <w:rPr>
                <w:rFonts w:hint="eastAsia"/>
              </w:rPr>
              <w:t>tring</w:t>
            </w:r>
          </w:p>
        </w:tc>
        <w:tc>
          <w:tcPr>
            <w:tcW w:w="2323" w:type="dxa"/>
          </w:tcPr>
          <w:p w14:paraId="7A7B9A99" w14:textId="77777777" w:rsidR="00FB6D3D" w:rsidRDefault="00D22A15">
            <w:pPr>
              <w:ind w:firstLineChars="0" w:firstLine="0"/>
            </w:pPr>
            <w:r>
              <w:rPr>
                <w:rFonts w:hint="eastAsia"/>
              </w:rPr>
              <w:t>套料图编码</w:t>
            </w:r>
          </w:p>
        </w:tc>
        <w:tc>
          <w:tcPr>
            <w:tcW w:w="3205" w:type="dxa"/>
          </w:tcPr>
          <w:p w14:paraId="72E6DFEE" w14:textId="77777777" w:rsidR="00FB6D3D" w:rsidRDefault="00FB6D3D">
            <w:pPr>
              <w:ind w:firstLineChars="0" w:firstLine="0"/>
            </w:pPr>
          </w:p>
        </w:tc>
      </w:tr>
      <w:tr w:rsidR="00FB6D3D" w14:paraId="2ECFCD76" w14:textId="77777777">
        <w:trPr>
          <w:jc w:val="center"/>
        </w:trPr>
        <w:tc>
          <w:tcPr>
            <w:tcW w:w="2290" w:type="dxa"/>
          </w:tcPr>
          <w:p w14:paraId="40D85A6B" w14:textId="77777777" w:rsidR="00FB6D3D" w:rsidRDefault="00D22A15">
            <w:pPr>
              <w:ind w:firstLineChars="0" w:firstLine="0"/>
              <w:rPr>
                <w:rFonts w:ascii="Times New Roman" w:hAnsi="Times New Roman" w:cs="Times New Roman"/>
                <w:color w:val="262626"/>
                <w:spacing w:val="12"/>
                <w:szCs w:val="21"/>
              </w:rPr>
            </w:pPr>
            <w:r>
              <w:rPr>
                <w:rFonts w:ascii="Times New Roman" w:hAnsi="Times New Roman" w:cs="Times New Roman" w:hint="eastAsia"/>
                <w:color w:val="262626"/>
                <w:spacing w:val="12"/>
                <w:szCs w:val="21"/>
              </w:rPr>
              <w:t>plate_id</w:t>
            </w:r>
          </w:p>
        </w:tc>
        <w:tc>
          <w:tcPr>
            <w:tcW w:w="1276" w:type="dxa"/>
          </w:tcPr>
          <w:p w14:paraId="47118CB1" w14:textId="77777777" w:rsidR="00FB6D3D" w:rsidRDefault="00D22A15">
            <w:pPr>
              <w:ind w:firstLineChars="0" w:firstLine="0"/>
            </w:pPr>
            <w:r>
              <w:t>s</w:t>
            </w:r>
            <w:r>
              <w:rPr>
                <w:rFonts w:hint="eastAsia"/>
              </w:rPr>
              <w:t>tring</w:t>
            </w:r>
          </w:p>
        </w:tc>
        <w:tc>
          <w:tcPr>
            <w:tcW w:w="2323" w:type="dxa"/>
          </w:tcPr>
          <w:p w14:paraId="074F49A1" w14:textId="77777777" w:rsidR="00FB6D3D" w:rsidRDefault="00D22A15">
            <w:pPr>
              <w:ind w:firstLineChars="0" w:firstLine="0"/>
            </w:pPr>
            <w:r>
              <w:rPr>
                <w:rFonts w:hint="eastAsia"/>
              </w:rPr>
              <w:t>钢板编号</w:t>
            </w:r>
          </w:p>
        </w:tc>
        <w:tc>
          <w:tcPr>
            <w:tcW w:w="3205" w:type="dxa"/>
          </w:tcPr>
          <w:p w14:paraId="07C86B7A" w14:textId="77777777" w:rsidR="00FB6D3D" w:rsidRDefault="00FB6D3D">
            <w:pPr>
              <w:ind w:firstLineChars="0" w:firstLine="0"/>
            </w:pPr>
          </w:p>
        </w:tc>
      </w:tr>
      <w:tr w:rsidR="00FB6D3D" w14:paraId="724B3868" w14:textId="77777777">
        <w:trPr>
          <w:jc w:val="center"/>
        </w:trPr>
        <w:tc>
          <w:tcPr>
            <w:tcW w:w="2290" w:type="dxa"/>
          </w:tcPr>
          <w:p w14:paraId="7509ECCC" w14:textId="77777777" w:rsidR="00FB6D3D" w:rsidRDefault="00D22A15">
            <w:pPr>
              <w:ind w:firstLineChars="0" w:firstLine="0"/>
              <w:rPr>
                <w:rFonts w:ascii="Times New Roman" w:hAnsi="Times New Roman" w:cs="Times New Roman"/>
                <w:color w:val="262626"/>
                <w:spacing w:val="12"/>
                <w:szCs w:val="21"/>
              </w:rPr>
            </w:pPr>
            <w:r>
              <w:rPr>
                <w:rFonts w:ascii="Times New Roman" w:hAnsi="Times New Roman" w:cs="Times New Roman" w:hint="eastAsia"/>
                <w:color w:val="262626"/>
                <w:spacing w:val="12"/>
                <w:szCs w:val="21"/>
              </w:rPr>
              <w:t>thickness</w:t>
            </w:r>
          </w:p>
        </w:tc>
        <w:tc>
          <w:tcPr>
            <w:tcW w:w="1276" w:type="dxa"/>
          </w:tcPr>
          <w:p w14:paraId="18CE5283" w14:textId="77777777" w:rsidR="00FB6D3D" w:rsidRDefault="00D22A15">
            <w:pPr>
              <w:ind w:firstLineChars="0" w:firstLine="0"/>
            </w:pPr>
            <w:r>
              <w:t>s</w:t>
            </w:r>
            <w:r>
              <w:rPr>
                <w:rFonts w:hint="eastAsia"/>
              </w:rPr>
              <w:t>tring</w:t>
            </w:r>
          </w:p>
        </w:tc>
        <w:tc>
          <w:tcPr>
            <w:tcW w:w="2323" w:type="dxa"/>
          </w:tcPr>
          <w:p w14:paraId="3E401D91" w14:textId="77777777" w:rsidR="00FB6D3D" w:rsidRDefault="00D22A15">
            <w:pPr>
              <w:ind w:firstLineChars="0" w:firstLine="0"/>
            </w:pPr>
            <w:r>
              <w:rPr>
                <w:rFonts w:hint="eastAsia"/>
              </w:rPr>
              <w:t>厚度</w:t>
            </w:r>
          </w:p>
        </w:tc>
        <w:tc>
          <w:tcPr>
            <w:tcW w:w="3205" w:type="dxa"/>
          </w:tcPr>
          <w:p w14:paraId="3CBB236F" w14:textId="77777777" w:rsidR="00FB6D3D" w:rsidRDefault="00FB6D3D">
            <w:pPr>
              <w:ind w:firstLineChars="0" w:firstLine="0"/>
            </w:pPr>
          </w:p>
        </w:tc>
      </w:tr>
      <w:tr w:rsidR="00FB6D3D" w14:paraId="230F7657" w14:textId="77777777">
        <w:trPr>
          <w:jc w:val="center"/>
        </w:trPr>
        <w:tc>
          <w:tcPr>
            <w:tcW w:w="2290" w:type="dxa"/>
          </w:tcPr>
          <w:p w14:paraId="4ABFDAE0" w14:textId="77777777" w:rsidR="00FB6D3D" w:rsidRDefault="00D22A15">
            <w:pPr>
              <w:ind w:firstLineChars="0" w:firstLine="0"/>
              <w:rPr>
                <w:rFonts w:ascii="Times New Roman" w:hAnsi="Times New Roman" w:cs="Times New Roman"/>
                <w:color w:val="262626"/>
                <w:spacing w:val="12"/>
                <w:szCs w:val="21"/>
              </w:rPr>
            </w:pPr>
            <w:r>
              <w:rPr>
                <w:rFonts w:ascii="Times New Roman" w:hAnsi="Times New Roman" w:cs="Times New Roman" w:hint="eastAsia"/>
                <w:color w:val="262626"/>
                <w:spacing w:val="12"/>
                <w:szCs w:val="21"/>
              </w:rPr>
              <w:t>area_code</w:t>
            </w:r>
          </w:p>
        </w:tc>
        <w:tc>
          <w:tcPr>
            <w:tcW w:w="1276" w:type="dxa"/>
          </w:tcPr>
          <w:p w14:paraId="3D3CAF33" w14:textId="77777777" w:rsidR="00FB6D3D" w:rsidRDefault="00D22A15">
            <w:pPr>
              <w:ind w:firstLineChars="0" w:firstLine="0"/>
            </w:pPr>
            <w:r>
              <w:t>s</w:t>
            </w:r>
            <w:r>
              <w:rPr>
                <w:rFonts w:hint="eastAsia"/>
              </w:rPr>
              <w:t>tring</w:t>
            </w:r>
          </w:p>
        </w:tc>
        <w:tc>
          <w:tcPr>
            <w:tcW w:w="2323" w:type="dxa"/>
          </w:tcPr>
          <w:p w14:paraId="5C19F99D" w14:textId="77777777" w:rsidR="00FB6D3D" w:rsidRDefault="00D22A15">
            <w:pPr>
              <w:ind w:firstLineChars="0" w:firstLine="0"/>
            </w:pPr>
            <w:r>
              <w:rPr>
                <w:rFonts w:hint="eastAsia"/>
              </w:rPr>
              <w:t>区域编码</w:t>
            </w:r>
          </w:p>
        </w:tc>
        <w:tc>
          <w:tcPr>
            <w:tcW w:w="3205" w:type="dxa"/>
          </w:tcPr>
          <w:p w14:paraId="6B89DDD0" w14:textId="77777777" w:rsidR="00FB6D3D" w:rsidRDefault="00D22A15">
            <w:pPr>
              <w:ind w:firstLineChars="0" w:firstLine="0"/>
            </w:pPr>
            <w:r>
              <w:rPr>
                <w:rFonts w:hint="eastAsia"/>
              </w:rPr>
              <w:t>详情请见</w:t>
            </w:r>
            <w:r>
              <w:rPr>
                <w:rFonts w:hint="eastAsia"/>
              </w:rPr>
              <w:t>3.3</w:t>
            </w:r>
          </w:p>
        </w:tc>
      </w:tr>
      <w:tr w:rsidR="00FB6D3D" w14:paraId="3E067B7E" w14:textId="77777777">
        <w:trPr>
          <w:jc w:val="center"/>
        </w:trPr>
        <w:tc>
          <w:tcPr>
            <w:tcW w:w="2290" w:type="dxa"/>
          </w:tcPr>
          <w:p w14:paraId="233BB229" w14:textId="77777777" w:rsidR="00FB6D3D" w:rsidRDefault="00D22A15">
            <w:pPr>
              <w:ind w:firstLineChars="0" w:firstLine="0"/>
              <w:rPr>
                <w:rFonts w:ascii="Times New Roman" w:hAnsi="Times New Roman" w:cs="Times New Roman"/>
                <w:color w:val="262626"/>
                <w:spacing w:val="12"/>
                <w:szCs w:val="21"/>
              </w:rPr>
            </w:pPr>
            <w:r>
              <w:rPr>
                <w:rFonts w:ascii="Times New Roman" w:hAnsi="Times New Roman" w:cs="Times New Roman"/>
                <w:color w:val="262626"/>
                <w:spacing w:val="12"/>
                <w:szCs w:val="21"/>
              </w:rPr>
              <w:t>partInfoList</w:t>
            </w:r>
          </w:p>
        </w:tc>
        <w:tc>
          <w:tcPr>
            <w:tcW w:w="1276" w:type="dxa"/>
          </w:tcPr>
          <w:p w14:paraId="442E9E78" w14:textId="77777777" w:rsidR="00FB6D3D" w:rsidRDefault="00D22A15">
            <w:pPr>
              <w:ind w:firstLineChars="0" w:firstLine="0"/>
            </w:pPr>
            <w:r>
              <w:rPr>
                <w:rFonts w:hint="eastAsia"/>
              </w:rPr>
              <w:t>list</w:t>
            </w:r>
          </w:p>
        </w:tc>
        <w:tc>
          <w:tcPr>
            <w:tcW w:w="2323" w:type="dxa"/>
          </w:tcPr>
          <w:p w14:paraId="4B8237B0" w14:textId="77777777" w:rsidR="00FB6D3D" w:rsidRDefault="00D22A15">
            <w:pPr>
              <w:ind w:firstLineChars="0" w:firstLine="0"/>
            </w:pPr>
            <w:r>
              <w:rPr>
                <w:rFonts w:hint="eastAsia"/>
              </w:rPr>
              <w:t>零件详情</w:t>
            </w:r>
          </w:p>
        </w:tc>
        <w:tc>
          <w:tcPr>
            <w:tcW w:w="3205" w:type="dxa"/>
          </w:tcPr>
          <w:p w14:paraId="5D9F2976" w14:textId="77777777" w:rsidR="00FB6D3D" w:rsidRDefault="00FB6D3D">
            <w:pPr>
              <w:ind w:firstLineChars="0" w:firstLine="0"/>
            </w:pPr>
          </w:p>
        </w:tc>
      </w:tr>
      <w:tr w:rsidR="00FB6D3D" w14:paraId="1166885C" w14:textId="77777777">
        <w:trPr>
          <w:jc w:val="center"/>
        </w:trPr>
        <w:tc>
          <w:tcPr>
            <w:tcW w:w="2290" w:type="dxa"/>
          </w:tcPr>
          <w:p w14:paraId="19BC72A2" w14:textId="77777777" w:rsidR="00FB6D3D" w:rsidRDefault="00D22A15">
            <w:pPr>
              <w:ind w:firstLineChars="0" w:firstLine="0"/>
              <w:rPr>
                <w:rFonts w:ascii="Times New Roman" w:hAnsi="Times New Roman" w:cs="Times New Roman"/>
                <w:color w:val="262626"/>
                <w:spacing w:val="12"/>
                <w:szCs w:val="21"/>
              </w:rPr>
            </w:pPr>
            <w:r>
              <w:rPr>
                <w:rFonts w:ascii="Times New Roman" w:hAnsi="Times New Roman" w:cs="Times New Roman"/>
                <w:color w:val="262626"/>
                <w:spacing w:val="12"/>
                <w:szCs w:val="21"/>
              </w:rPr>
              <w:t>color_code</w:t>
            </w:r>
          </w:p>
        </w:tc>
        <w:tc>
          <w:tcPr>
            <w:tcW w:w="1276" w:type="dxa"/>
          </w:tcPr>
          <w:p w14:paraId="6D866CDE" w14:textId="77777777" w:rsidR="00FB6D3D" w:rsidRDefault="00D22A15">
            <w:pPr>
              <w:ind w:firstLineChars="0" w:firstLine="0"/>
            </w:pPr>
            <w:r>
              <w:t>s</w:t>
            </w:r>
            <w:r>
              <w:rPr>
                <w:rFonts w:hint="eastAsia"/>
              </w:rPr>
              <w:t>tring</w:t>
            </w:r>
          </w:p>
        </w:tc>
        <w:tc>
          <w:tcPr>
            <w:tcW w:w="2323" w:type="dxa"/>
          </w:tcPr>
          <w:p w14:paraId="590B6D71" w14:textId="77777777" w:rsidR="00FB6D3D" w:rsidRDefault="00D22A15">
            <w:pPr>
              <w:ind w:firstLineChars="0" w:firstLine="0"/>
            </w:pPr>
            <w:r>
              <w:rPr>
                <w:rFonts w:hint="eastAsia"/>
              </w:rPr>
              <w:t>颜色编码</w:t>
            </w:r>
          </w:p>
        </w:tc>
        <w:tc>
          <w:tcPr>
            <w:tcW w:w="3205" w:type="dxa"/>
          </w:tcPr>
          <w:p w14:paraId="26727E5D" w14:textId="77777777" w:rsidR="00FB6D3D" w:rsidRDefault="00FB6D3D">
            <w:pPr>
              <w:ind w:firstLineChars="0" w:firstLine="0"/>
            </w:pPr>
          </w:p>
        </w:tc>
      </w:tr>
      <w:tr w:rsidR="00FB6D3D" w14:paraId="1AC9125B" w14:textId="77777777">
        <w:trPr>
          <w:jc w:val="center"/>
        </w:trPr>
        <w:tc>
          <w:tcPr>
            <w:tcW w:w="2290" w:type="dxa"/>
          </w:tcPr>
          <w:p w14:paraId="2589EB58" w14:textId="77777777" w:rsidR="00FB6D3D" w:rsidRDefault="00D22A15">
            <w:pPr>
              <w:ind w:firstLineChars="0" w:firstLine="0"/>
              <w:rPr>
                <w:rFonts w:ascii="Times New Roman" w:hAnsi="Times New Roman" w:cs="Times New Roman"/>
                <w:color w:val="262626"/>
                <w:spacing w:val="12"/>
                <w:szCs w:val="21"/>
              </w:rPr>
            </w:pPr>
            <w:r>
              <w:rPr>
                <w:rFonts w:ascii="Times New Roman" w:hAnsi="Times New Roman" w:cs="Times New Roman"/>
                <w:color w:val="262626"/>
                <w:spacing w:val="12"/>
                <w:szCs w:val="21"/>
              </w:rPr>
              <w:t>part_code</w:t>
            </w:r>
          </w:p>
        </w:tc>
        <w:tc>
          <w:tcPr>
            <w:tcW w:w="1276" w:type="dxa"/>
          </w:tcPr>
          <w:p w14:paraId="3716521B" w14:textId="77777777" w:rsidR="00FB6D3D" w:rsidRDefault="00D22A15">
            <w:pPr>
              <w:ind w:firstLineChars="0" w:firstLine="0"/>
            </w:pPr>
            <w:r>
              <w:t>s</w:t>
            </w:r>
            <w:r>
              <w:rPr>
                <w:rFonts w:hint="eastAsia"/>
              </w:rPr>
              <w:t>tring</w:t>
            </w:r>
          </w:p>
        </w:tc>
        <w:tc>
          <w:tcPr>
            <w:tcW w:w="2323" w:type="dxa"/>
          </w:tcPr>
          <w:p w14:paraId="6E58A60E" w14:textId="77777777" w:rsidR="00FB6D3D" w:rsidRDefault="00D22A15">
            <w:pPr>
              <w:ind w:firstLineChars="0" w:firstLine="0"/>
            </w:pPr>
            <w:r>
              <w:rPr>
                <w:rFonts w:hint="eastAsia"/>
              </w:rPr>
              <w:t>零件编码</w:t>
            </w:r>
          </w:p>
        </w:tc>
        <w:tc>
          <w:tcPr>
            <w:tcW w:w="3205" w:type="dxa"/>
          </w:tcPr>
          <w:p w14:paraId="59E75587" w14:textId="77777777" w:rsidR="00FB6D3D" w:rsidRDefault="00FB6D3D">
            <w:pPr>
              <w:ind w:firstLineChars="0" w:firstLine="0"/>
            </w:pPr>
          </w:p>
        </w:tc>
      </w:tr>
      <w:tr w:rsidR="00FB6D3D" w14:paraId="3760DFAF" w14:textId="77777777">
        <w:trPr>
          <w:jc w:val="center"/>
        </w:trPr>
        <w:tc>
          <w:tcPr>
            <w:tcW w:w="2290" w:type="dxa"/>
          </w:tcPr>
          <w:p w14:paraId="2ED1FFA2" w14:textId="77777777" w:rsidR="00FB6D3D" w:rsidRDefault="00D22A15">
            <w:pPr>
              <w:ind w:firstLineChars="0" w:firstLine="0"/>
              <w:rPr>
                <w:rFonts w:ascii="Times New Roman" w:hAnsi="Times New Roman" w:cs="Times New Roman"/>
                <w:color w:val="262626"/>
                <w:spacing w:val="12"/>
                <w:szCs w:val="21"/>
              </w:rPr>
            </w:pPr>
            <w:r>
              <w:rPr>
                <w:rFonts w:ascii="Times New Roman" w:hAnsi="Times New Roman" w:cs="Times New Roman"/>
                <w:color w:val="262626"/>
                <w:spacing w:val="12"/>
                <w:szCs w:val="21"/>
              </w:rPr>
              <w:t>part_width</w:t>
            </w:r>
          </w:p>
        </w:tc>
        <w:tc>
          <w:tcPr>
            <w:tcW w:w="1276" w:type="dxa"/>
          </w:tcPr>
          <w:p w14:paraId="4948A3C5" w14:textId="77777777" w:rsidR="00FB6D3D" w:rsidRDefault="00D22A15">
            <w:pPr>
              <w:ind w:firstLineChars="0" w:firstLine="0"/>
            </w:pPr>
            <w:r>
              <w:t>s</w:t>
            </w:r>
            <w:r>
              <w:rPr>
                <w:rFonts w:hint="eastAsia"/>
              </w:rPr>
              <w:t>tring</w:t>
            </w:r>
          </w:p>
        </w:tc>
        <w:tc>
          <w:tcPr>
            <w:tcW w:w="2323" w:type="dxa"/>
          </w:tcPr>
          <w:p w14:paraId="02BFA612" w14:textId="77777777" w:rsidR="00FB6D3D" w:rsidRDefault="00D22A15">
            <w:pPr>
              <w:ind w:firstLineChars="0" w:firstLine="0"/>
            </w:pPr>
            <w:r>
              <w:rPr>
                <w:rFonts w:hint="eastAsia"/>
              </w:rPr>
              <w:t>零件宽度</w:t>
            </w:r>
          </w:p>
        </w:tc>
        <w:tc>
          <w:tcPr>
            <w:tcW w:w="3205" w:type="dxa"/>
          </w:tcPr>
          <w:p w14:paraId="0D52AA6D" w14:textId="77777777" w:rsidR="00FB6D3D" w:rsidRDefault="00FB6D3D">
            <w:pPr>
              <w:ind w:firstLineChars="0" w:firstLine="0"/>
            </w:pPr>
          </w:p>
        </w:tc>
      </w:tr>
      <w:tr w:rsidR="00FB6D3D" w14:paraId="77AF5626" w14:textId="77777777">
        <w:trPr>
          <w:jc w:val="center"/>
        </w:trPr>
        <w:tc>
          <w:tcPr>
            <w:tcW w:w="2290" w:type="dxa"/>
          </w:tcPr>
          <w:p w14:paraId="1A71FD01" w14:textId="77777777" w:rsidR="00FB6D3D" w:rsidRDefault="00D22A15">
            <w:pPr>
              <w:ind w:firstLineChars="0" w:firstLine="0"/>
              <w:rPr>
                <w:rFonts w:ascii="Times New Roman" w:hAnsi="Times New Roman" w:cs="Times New Roman"/>
                <w:color w:val="262626"/>
                <w:spacing w:val="12"/>
                <w:szCs w:val="21"/>
              </w:rPr>
            </w:pPr>
            <w:r>
              <w:rPr>
                <w:rFonts w:ascii="Times New Roman" w:hAnsi="Times New Roman" w:cs="Times New Roman"/>
                <w:color w:val="262626"/>
                <w:spacing w:val="12"/>
                <w:szCs w:val="21"/>
              </w:rPr>
              <w:t>part_length</w:t>
            </w:r>
          </w:p>
        </w:tc>
        <w:tc>
          <w:tcPr>
            <w:tcW w:w="1276" w:type="dxa"/>
          </w:tcPr>
          <w:p w14:paraId="2203E203" w14:textId="77777777" w:rsidR="00FB6D3D" w:rsidRDefault="00D22A15">
            <w:pPr>
              <w:ind w:firstLineChars="0" w:firstLine="0"/>
            </w:pPr>
            <w:r>
              <w:t>s</w:t>
            </w:r>
            <w:r>
              <w:rPr>
                <w:rFonts w:hint="eastAsia"/>
              </w:rPr>
              <w:t>tring</w:t>
            </w:r>
          </w:p>
        </w:tc>
        <w:tc>
          <w:tcPr>
            <w:tcW w:w="2323" w:type="dxa"/>
          </w:tcPr>
          <w:p w14:paraId="0A024DFB" w14:textId="77777777" w:rsidR="00FB6D3D" w:rsidRDefault="00D22A15">
            <w:pPr>
              <w:ind w:firstLineChars="0" w:firstLine="0"/>
            </w:pPr>
            <w:r>
              <w:rPr>
                <w:rFonts w:hint="eastAsia"/>
              </w:rPr>
              <w:t>零件长度</w:t>
            </w:r>
          </w:p>
        </w:tc>
        <w:tc>
          <w:tcPr>
            <w:tcW w:w="3205" w:type="dxa"/>
          </w:tcPr>
          <w:p w14:paraId="15765534" w14:textId="77777777" w:rsidR="00FB6D3D" w:rsidRDefault="00FB6D3D">
            <w:pPr>
              <w:ind w:firstLineChars="0" w:firstLine="0"/>
            </w:pPr>
          </w:p>
        </w:tc>
      </w:tr>
      <w:tr w:rsidR="00FB6D3D" w14:paraId="5ECE71BD" w14:textId="77777777">
        <w:trPr>
          <w:jc w:val="center"/>
        </w:trPr>
        <w:tc>
          <w:tcPr>
            <w:tcW w:w="2290" w:type="dxa"/>
          </w:tcPr>
          <w:p w14:paraId="1C88DABB" w14:textId="77777777" w:rsidR="00FB6D3D" w:rsidRDefault="00D22A15">
            <w:pPr>
              <w:ind w:firstLineChars="0" w:firstLine="0"/>
              <w:rPr>
                <w:rFonts w:ascii="Times New Roman" w:hAnsi="Times New Roman" w:cs="Times New Roman"/>
                <w:color w:val="262626"/>
                <w:spacing w:val="12"/>
                <w:szCs w:val="21"/>
              </w:rPr>
            </w:pPr>
            <w:r>
              <w:rPr>
                <w:rFonts w:ascii="Times New Roman" w:hAnsi="Times New Roman" w:cs="Times New Roman"/>
                <w:color w:val="262626"/>
                <w:spacing w:val="12"/>
                <w:szCs w:val="21"/>
              </w:rPr>
              <w:lastRenderedPageBreak/>
              <w:t>part_thickness</w:t>
            </w:r>
          </w:p>
        </w:tc>
        <w:tc>
          <w:tcPr>
            <w:tcW w:w="1276" w:type="dxa"/>
          </w:tcPr>
          <w:p w14:paraId="493BF334" w14:textId="77777777" w:rsidR="00FB6D3D" w:rsidRDefault="00D22A15">
            <w:pPr>
              <w:ind w:firstLineChars="0" w:firstLine="0"/>
            </w:pPr>
            <w:r>
              <w:t>s</w:t>
            </w:r>
            <w:r>
              <w:rPr>
                <w:rFonts w:hint="eastAsia"/>
              </w:rPr>
              <w:t>tring</w:t>
            </w:r>
          </w:p>
        </w:tc>
        <w:tc>
          <w:tcPr>
            <w:tcW w:w="2323" w:type="dxa"/>
          </w:tcPr>
          <w:p w14:paraId="1BEDDF5E" w14:textId="77777777" w:rsidR="00FB6D3D" w:rsidRDefault="00D22A15">
            <w:pPr>
              <w:ind w:firstLineChars="0" w:firstLine="0"/>
            </w:pPr>
            <w:r>
              <w:rPr>
                <w:rFonts w:hint="eastAsia"/>
              </w:rPr>
              <w:t>零件厚度</w:t>
            </w:r>
          </w:p>
        </w:tc>
        <w:tc>
          <w:tcPr>
            <w:tcW w:w="3205" w:type="dxa"/>
          </w:tcPr>
          <w:p w14:paraId="0F9EEBF3" w14:textId="77777777" w:rsidR="00FB6D3D" w:rsidRDefault="00FB6D3D">
            <w:pPr>
              <w:ind w:firstLineChars="0" w:firstLine="0"/>
            </w:pPr>
          </w:p>
        </w:tc>
      </w:tr>
      <w:tr w:rsidR="00FB6D3D" w14:paraId="7F98C46E" w14:textId="77777777">
        <w:trPr>
          <w:jc w:val="center"/>
        </w:trPr>
        <w:tc>
          <w:tcPr>
            <w:tcW w:w="2290" w:type="dxa"/>
          </w:tcPr>
          <w:p w14:paraId="30EE3CCC" w14:textId="77777777" w:rsidR="00FB6D3D" w:rsidRDefault="00D22A15">
            <w:pPr>
              <w:ind w:firstLineChars="0" w:firstLine="0"/>
              <w:rPr>
                <w:rFonts w:ascii="Times New Roman" w:hAnsi="Times New Roman" w:cs="Times New Roman"/>
                <w:color w:val="262626"/>
                <w:spacing w:val="12"/>
                <w:szCs w:val="21"/>
              </w:rPr>
            </w:pPr>
            <w:r>
              <w:rPr>
                <w:rFonts w:ascii="Times New Roman" w:hAnsi="Times New Roman" w:cs="Times New Roman"/>
                <w:color w:val="262626"/>
                <w:spacing w:val="12"/>
                <w:szCs w:val="21"/>
              </w:rPr>
              <w:t>order_id</w:t>
            </w:r>
          </w:p>
        </w:tc>
        <w:tc>
          <w:tcPr>
            <w:tcW w:w="1276" w:type="dxa"/>
          </w:tcPr>
          <w:p w14:paraId="3E9F2F7B" w14:textId="77777777" w:rsidR="00FB6D3D" w:rsidRDefault="00D22A15">
            <w:pPr>
              <w:ind w:firstLineChars="0" w:firstLine="0"/>
            </w:pPr>
            <w:r>
              <w:t>s</w:t>
            </w:r>
            <w:r>
              <w:rPr>
                <w:rFonts w:hint="eastAsia"/>
              </w:rPr>
              <w:t>tring</w:t>
            </w:r>
          </w:p>
        </w:tc>
        <w:tc>
          <w:tcPr>
            <w:tcW w:w="2323" w:type="dxa"/>
          </w:tcPr>
          <w:p w14:paraId="7BED658F" w14:textId="77777777" w:rsidR="00FB6D3D" w:rsidRDefault="00D22A15">
            <w:pPr>
              <w:ind w:firstLineChars="0" w:firstLine="0"/>
            </w:pPr>
            <w:r>
              <w:rPr>
                <w:rFonts w:hint="eastAsia"/>
              </w:rPr>
              <w:t>订单编号</w:t>
            </w:r>
          </w:p>
        </w:tc>
        <w:tc>
          <w:tcPr>
            <w:tcW w:w="3205" w:type="dxa"/>
          </w:tcPr>
          <w:p w14:paraId="5D5E2405" w14:textId="77777777" w:rsidR="00FB6D3D" w:rsidRDefault="00FB6D3D">
            <w:pPr>
              <w:ind w:firstLineChars="0" w:firstLine="0"/>
            </w:pPr>
          </w:p>
        </w:tc>
      </w:tr>
      <w:tr w:rsidR="00FB6D3D" w14:paraId="4D742D80" w14:textId="77777777">
        <w:trPr>
          <w:jc w:val="center"/>
        </w:trPr>
        <w:tc>
          <w:tcPr>
            <w:tcW w:w="2290" w:type="dxa"/>
          </w:tcPr>
          <w:p w14:paraId="22B4B064" w14:textId="77777777" w:rsidR="00FB6D3D" w:rsidRDefault="00D22A15">
            <w:pPr>
              <w:ind w:firstLineChars="0" w:firstLine="0"/>
              <w:rPr>
                <w:rFonts w:ascii="Times New Roman" w:hAnsi="Times New Roman" w:cs="Times New Roman"/>
                <w:color w:val="262626"/>
                <w:spacing w:val="12"/>
                <w:szCs w:val="21"/>
              </w:rPr>
            </w:pPr>
            <w:r>
              <w:rPr>
                <w:rFonts w:ascii="Times New Roman" w:hAnsi="Times New Roman" w:cs="Times New Roman"/>
                <w:color w:val="262626"/>
                <w:spacing w:val="12"/>
                <w:szCs w:val="21"/>
              </w:rPr>
              <w:t>next_process</w:t>
            </w:r>
          </w:p>
        </w:tc>
        <w:tc>
          <w:tcPr>
            <w:tcW w:w="1276" w:type="dxa"/>
          </w:tcPr>
          <w:p w14:paraId="08DFACB2" w14:textId="77777777" w:rsidR="00FB6D3D" w:rsidRDefault="00D22A15">
            <w:pPr>
              <w:ind w:firstLineChars="0" w:firstLine="0"/>
            </w:pPr>
            <w:r>
              <w:t>s</w:t>
            </w:r>
            <w:r>
              <w:rPr>
                <w:rFonts w:hint="eastAsia"/>
              </w:rPr>
              <w:t>tring</w:t>
            </w:r>
          </w:p>
        </w:tc>
        <w:tc>
          <w:tcPr>
            <w:tcW w:w="2323" w:type="dxa"/>
          </w:tcPr>
          <w:p w14:paraId="07F0DD44" w14:textId="77777777" w:rsidR="00FB6D3D" w:rsidRDefault="00D22A15">
            <w:pPr>
              <w:ind w:firstLineChars="0" w:firstLine="0"/>
            </w:pPr>
            <w:r>
              <w:rPr>
                <w:rFonts w:hint="eastAsia"/>
              </w:rPr>
              <w:t>下道序</w:t>
            </w:r>
          </w:p>
        </w:tc>
        <w:tc>
          <w:tcPr>
            <w:tcW w:w="3205" w:type="dxa"/>
          </w:tcPr>
          <w:p w14:paraId="3E6540CF" w14:textId="77777777" w:rsidR="00FB6D3D" w:rsidRDefault="00FB6D3D">
            <w:pPr>
              <w:ind w:firstLineChars="0" w:firstLine="0"/>
            </w:pPr>
          </w:p>
        </w:tc>
      </w:tr>
      <w:tr w:rsidR="00FB6D3D" w14:paraId="6D194DFC" w14:textId="77777777">
        <w:trPr>
          <w:jc w:val="center"/>
        </w:trPr>
        <w:tc>
          <w:tcPr>
            <w:tcW w:w="2290" w:type="dxa"/>
          </w:tcPr>
          <w:p w14:paraId="7D025B57" w14:textId="77777777" w:rsidR="00FB6D3D" w:rsidRDefault="00D22A15">
            <w:pPr>
              <w:ind w:firstLineChars="0" w:firstLine="0"/>
              <w:rPr>
                <w:rFonts w:ascii="Times New Roman" w:hAnsi="Times New Roman" w:cs="Times New Roman"/>
                <w:color w:val="262626"/>
                <w:spacing w:val="12"/>
                <w:szCs w:val="21"/>
              </w:rPr>
            </w:pPr>
            <w:r>
              <w:rPr>
                <w:rFonts w:ascii="Times New Roman" w:hAnsi="Times New Roman" w:cs="Times New Roman"/>
                <w:color w:val="262626"/>
                <w:spacing w:val="12"/>
                <w:szCs w:val="21"/>
              </w:rPr>
              <w:t>new_part_code</w:t>
            </w:r>
          </w:p>
        </w:tc>
        <w:tc>
          <w:tcPr>
            <w:tcW w:w="1276" w:type="dxa"/>
          </w:tcPr>
          <w:p w14:paraId="5E77229F" w14:textId="77777777" w:rsidR="00FB6D3D" w:rsidRDefault="00D22A15">
            <w:pPr>
              <w:ind w:firstLineChars="0" w:firstLine="0"/>
            </w:pPr>
            <w:r>
              <w:t>s</w:t>
            </w:r>
            <w:r>
              <w:rPr>
                <w:rFonts w:hint="eastAsia"/>
              </w:rPr>
              <w:t>tring</w:t>
            </w:r>
          </w:p>
        </w:tc>
        <w:tc>
          <w:tcPr>
            <w:tcW w:w="2323" w:type="dxa"/>
          </w:tcPr>
          <w:p w14:paraId="1B781E15" w14:textId="77777777" w:rsidR="00FB6D3D" w:rsidRDefault="00D22A15">
            <w:pPr>
              <w:ind w:firstLineChars="0" w:firstLine="0"/>
            </w:pPr>
            <w:r>
              <w:rPr>
                <w:rFonts w:hint="eastAsia"/>
              </w:rPr>
              <w:t>大类编码</w:t>
            </w:r>
          </w:p>
        </w:tc>
        <w:tc>
          <w:tcPr>
            <w:tcW w:w="3205" w:type="dxa"/>
          </w:tcPr>
          <w:p w14:paraId="6A26C9D1" w14:textId="77777777" w:rsidR="00FB6D3D" w:rsidRDefault="00FB6D3D">
            <w:pPr>
              <w:ind w:firstLineChars="0" w:firstLine="0"/>
            </w:pPr>
          </w:p>
        </w:tc>
      </w:tr>
    </w:tbl>
    <w:p w14:paraId="7ED1AE6F" w14:textId="77777777" w:rsidR="00FB6D3D" w:rsidRDefault="00FB6D3D">
      <w:pPr>
        <w:spacing w:line="360" w:lineRule="atLeast"/>
        <w:ind w:firstLineChars="0" w:firstLine="0"/>
      </w:pPr>
    </w:p>
    <w:p w14:paraId="4D1DDC1F" w14:textId="77777777" w:rsidR="00FB6D3D" w:rsidRDefault="00D22A15">
      <w:pPr>
        <w:pStyle w:val="af6"/>
        <w:ind w:left="420" w:firstLineChars="0" w:firstLine="0"/>
        <w:rPr>
          <w:rStyle w:val="af3"/>
        </w:rPr>
      </w:pPr>
      <w:r>
        <w:rPr>
          <w:rStyle w:val="af3"/>
          <w:rFonts w:hint="eastAsia"/>
        </w:rPr>
        <w:t>返回结果：</w:t>
      </w:r>
    </w:p>
    <w:p w14:paraId="0D927E96" w14:textId="77777777" w:rsidR="00FB6D3D" w:rsidRDefault="00D22A15">
      <w:pPr>
        <w:pStyle w:val="af6"/>
        <w:ind w:left="420" w:firstLineChars="0" w:firstLine="0"/>
        <w:rPr>
          <w:rFonts w:ascii="Times New Roman" w:hAnsi="Times New Roman" w:cs="Times New Roman"/>
          <w:color w:val="262626"/>
          <w:spacing w:val="12"/>
          <w:szCs w:val="21"/>
        </w:rPr>
      </w:pPr>
      <w:r>
        <w:rPr>
          <w:rFonts w:ascii="Times New Roman" w:hAnsi="Times New Roman" w:cs="Times New Roman" w:hint="eastAsia"/>
          <w:color w:val="262626"/>
          <w:spacing w:val="12"/>
          <w:szCs w:val="21"/>
        </w:rPr>
        <w:t>{</w:t>
      </w:r>
    </w:p>
    <w:p w14:paraId="480EF47E" w14:textId="77777777" w:rsidR="00FB6D3D" w:rsidRDefault="00D22A15">
      <w:pPr>
        <w:pStyle w:val="af6"/>
        <w:ind w:left="420" w:firstLineChars="0" w:firstLine="300"/>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code</w:t>
      </w: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 xml:space="preserve">: </w:t>
      </w:r>
      <w:r>
        <w:rPr>
          <w:rFonts w:ascii="Times New Roman" w:hAnsi="Times New Roman" w:cs="Times New Roman"/>
          <w:color w:val="262626"/>
          <w:spacing w:val="12"/>
          <w:szCs w:val="21"/>
        </w:rPr>
        <w:t>20</w:t>
      </w:r>
      <w:r>
        <w:rPr>
          <w:rFonts w:ascii="Times New Roman" w:hAnsi="Times New Roman" w:cs="Times New Roman" w:hint="eastAsia"/>
          <w:color w:val="262626"/>
          <w:spacing w:val="12"/>
          <w:szCs w:val="21"/>
        </w:rPr>
        <w:t>0,</w:t>
      </w:r>
    </w:p>
    <w:p w14:paraId="00C661DD" w14:textId="77777777" w:rsidR="00FB6D3D" w:rsidRDefault="00D22A15">
      <w:pPr>
        <w:pStyle w:val="af6"/>
        <w:ind w:left="420" w:firstLineChars="0" w:firstLine="300"/>
        <w:rPr>
          <w:rFonts w:ascii="Times New Roman" w:hAnsi="Times New Roman" w:cs="Times New Roman"/>
          <w:color w:val="262626"/>
          <w:spacing w:val="12"/>
          <w:szCs w:val="21"/>
        </w:rPr>
      </w:pPr>
      <w:r>
        <w:rPr>
          <w:rFonts w:ascii="Times New Roman" w:hAnsi="Times New Roman" w:cs="Times New Roman"/>
          <w:color w:val="262626"/>
          <w:spacing w:val="12"/>
          <w:szCs w:val="21"/>
        </w:rPr>
        <w:t>“msg”</w:t>
      </w:r>
      <w:r>
        <w:rPr>
          <w:rFonts w:ascii="Times New Roman" w:hAnsi="Times New Roman" w:cs="Times New Roman" w:hint="eastAsia"/>
          <w:color w:val="262626"/>
          <w:spacing w:val="12"/>
          <w:szCs w:val="21"/>
        </w:rPr>
        <w:t xml:space="preserve">: </w:t>
      </w: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success</w:t>
      </w: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w:t>
      </w:r>
    </w:p>
    <w:p w14:paraId="55A517D4" w14:textId="77777777" w:rsidR="00FB6D3D" w:rsidRDefault="00D22A15">
      <w:pPr>
        <w:pStyle w:val="af6"/>
        <w:ind w:left="420" w:firstLineChars="0" w:firstLine="300"/>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data</w:t>
      </w: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 xml:space="preserve">: </w:t>
      </w:r>
      <w:r>
        <w:rPr>
          <w:rFonts w:ascii="Times New Roman" w:hAnsi="Times New Roman" w:cs="Times New Roman"/>
          <w:color w:val="262626"/>
          <w:spacing w:val="12"/>
          <w:szCs w:val="21"/>
        </w:rPr>
        <w:t>“”</w:t>
      </w:r>
    </w:p>
    <w:p w14:paraId="398FF0DD" w14:textId="77777777" w:rsidR="00FB6D3D" w:rsidRDefault="00D22A15">
      <w:pPr>
        <w:ind w:firstLineChars="179" w:firstLine="451"/>
        <w:rPr>
          <w:rFonts w:ascii="Times New Roman" w:hAnsi="Times New Roman" w:cs="Times New Roman"/>
          <w:color w:val="262626"/>
          <w:spacing w:val="12"/>
          <w:szCs w:val="21"/>
        </w:rPr>
      </w:pPr>
      <w:r>
        <w:rPr>
          <w:rFonts w:ascii="Times New Roman" w:hAnsi="Times New Roman" w:cs="Times New Roman" w:hint="eastAsia"/>
          <w:color w:val="262626"/>
          <w:spacing w:val="12"/>
          <w:szCs w:val="21"/>
        </w:rPr>
        <w:t>}</w:t>
      </w:r>
    </w:p>
    <w:tbl>
      <w:tblPr>
        <w:tblStyle w:val="af2"/>
        <w:tblW w:w="8642" w:type="dxa"/>
        <w:jc w:val="center"/>
        <w:tblLayout w:type="fixed"/>
        <w:tblLook w:val="04A0" w:firstRow="1" w:lastRow="0" w:firstColumn="1" w:lastColumn="0" w:noHBand="0" w:noVBand="1"/>
      </w:tblPr>
      <w:tblGrid>
        <w:gridCol w:w="1413"/>
        <w:gridCol w:w="1276"/>
        <w:gridCol w:w="2976"/>
        <w:gridCol w:w="2977"/>
      </w:tblGrid>
      <w:tr w:rsidR="00FB6D3D" w14:paraId="572E736F" w14:textId="77777777">
        <w:trPr>
          <w:jc w:val="center"/>
        </w:trPr>
        <w:tc>
          <w:tcPr>
            <w:tcW w:w="1413" w:type="dxa"/>
          </w:tcPr>
          <w:p w14:paraId="62183336" w14:textId="77777777" w:rsidR="00FB6D3D" w:rsidRDefault="00D22A15">
            <w:pPr>
              <w:ind w:firstLineChars="0" w:firstLine="0"/>
            </w:pPr>
            <w:r>
              <w:rPr>
                <w:rFonts w:hint="eastAsia"/>
              </w:rPr>
              <w:t>参数</w:t>
            </w:r>
          </w:p>
        </w:tc>
        <w:tc>
          <w:tcPr>
            <w:tcW w:w="1276" w:type="dxa"/>
          </w:tcPr>
          <w:p w14:paraId="55719228" w14:textId="77777777" w:rsidR="00FB6D3D" w:rsidRDefault="00D22A15">
            <w:pPr>
              <w:ind w:firstLineChars="0" w:firstLine="0"/>
            </w:pPr>
            <w:r>
              <w:rPr>
                <w:rFonts w:hint="eastAsia"/>
              </w:rPr>
              <w:t>参数类型</w:t>
            </w:r>
          </w:p>
        </w:tc>
        <w:tc>
          <w:tcPr>
            <w:tcW w:w="2976" w:type="dxa"/>
          </w:tcPr>
          <w:p w14:paraId="0100E5D2" w14:textId="77777777" w:rsidR="00FB6D3D" w:rsidRDefault="00D22A15">
            <w:pPr>
              <w:ind w:firstLineChars="0" w:firstLine="0"/>
            </w:pPr>
            <w:r>
              <w:rPr>
                <w:rFonts w:hint="eastAsia"/>
              </w:rPr>
              <w:t>说明</w:t>
            </w:r>
          </w:p>
        </w:tc>
        <w:tc>
          <w:tcPr>
            <w:tcW w:w="2977" w:type="dxa"/>
          </w:tcPr>
          <w:p w14:paraId="1A7D623D" w14:textId="77777777" w:rsidR="00FB6D3D" w:rsidRDefault="00D22A15">
            <w:pPr>
              <w:ind w:firstLineChars="0" w:firstLine="0"/>
            </w:pPr>
            <w:r>
              <w:rPr>
                <w:rFonts w:hint="eastAsia"/>
              </w:rPr>
              <w:t>示例值</w:t>
            </w:r>
          </w:p>
        </w:tc>
      </w:tr>
      <w:tr w:rsidR="00FB6D3D" w14:paraId="4FFA1DB3" w14:textId="77777777">
        <w:trPr>
          <w:jc w:val="center"/>
        </w:trPr>
        <w:tc>
          <w:tcPr>
            <w:tcW w:w="1413" w:type="dxa"/>
          </w:tcPr>
          <w:p w14:paraId="2C0F5449" w14:textId="77777777" w:rsidR="00FB6D3D" w:rsidRDefault="00D22A15">
            <w:pPr>
              <w:ind w:firstLineChars="0" w:firstLine="0"/>
              <w:rPr>
                <w:rFonts w:ascii="Times New Roman" w:hAnsi="Times New Roman" w:cs="Times New Roman"/>
              </w:rPr>
            </w:pPr>
            <w:r>
              <w:rPr>
                <w:rFonts w:ascii="Times New Roman" w:hAnsi="Times New Roman" w:cs="Times New Roman" w:hint="eastAsia"/>
                <w:color w:val="262626"/>
                <w:spacing w:val="12"/>
                <w:szCs w:val="21"/>
              </w:rPr>
              <w:t>code</w:t>
            </w:r>
          </w:p>
        </w:tc>
        <w:tc>
          <w:tcPr>
            <w:tcW w:w="1276" w:type="dxa"/>
          </w:tcPr>
          <w:p w14:paraId="63214657" w14:textId="77777777" w:rsidR="00FB6D3D" w:rsidRDefault="00D22A15">
            <w:pPr>
              <w:ind w:firstLineChars="0" w:firstLine="0"/>
            </w:pPr>
            <w:r>
              <w:rPr>
                <w:rFonts w:hint="eastAsia"/>
              </w:rPr>
              <w:t>int</w:t>
            </w:r>
          </w:p>
        </w:tc>
        <w:tc>
          <w:tcPr>
            <w:tcW w:w="2976" w:type="dxa"/>
          </w:tcPr>
          <w:p w14:paraId="0E945EEF" w14:textId="77777777" w:rsidR="00FB6D3D" w:rsidRDefault="00D22A15">
            <w:pPr>
              <w:ind w:firstLineChars="0" w:firstLine="0"/>
            </w:pPr>
            <w:r>
              <w:rPr>
                <w:rFonts w:hint="eastAsia"/>
              </w:rPr>
              <w:t>返回码</w:t>
            </w:r>
          </w:p>
        </w:tc>
        <w:tc>
          <w:tcPr>
            <w:tcW w:w="2977" w:type="dxa"/>
          </w:tcPr>
          <w:p w14:paraId="6D0ABCCE" w14:textId="77777777" w:rsidR="00FB6D3D" w:rsidRDefault="00D22A15">
            <w:pPr>
              <w:ind w:firstLineChars="0" w:firstLine="0"/>
            </w:pPr>
            <w:r>
              <w:t>20</w:t>
            </w:r>
            <w:r>
              <w:rPr>
                <w:rFonts w:hint="eastAsia"/>
              </w:rPr>
              <w:t>0</w:t>
            </w:r>
            <w:r>
              <w:rPr>
                <w:rFonts w:hint="eastAsia"/>
              </w:rPr>
              <w:t>为成功；</w:t>
            </w:r>
            <w:r>
              <w:rPr>
                <w:rFonts w:hint="eastAsia"/>
              </w:rPr>
              <w:t>4</w:t>
            </w:r>
            <w:r>
              <w:t>00</w:t>
            </w:r>
            <w:r>
              <w:rPr>
                <w:rFonts w:hint="eastAsia"/>
              </w:rPr>
              <w:t>为失败</w:t>
            </w:r>
          </w:p>
        </w:tc>
      </w:tr>
      <w:tr w:rsidR="00FB6D3D" w14:paraId="34AD4D66" w14:textId="77777777">
        <w:trPr>
          <w:jc w:val="center"/>
        </w:trPr>
        <w:tc>
          <w:tcPr>
            <w:tcW w:w="1413" w:type="dxa"/>
          </w:tcPr>
          <w:p w14:paraId="49524766" w14:textId="77777777" w:rsidR="00FB6D3D" w:rsidRDefault="00D22A15">
            <w:pPr>
              <w:ind w:firstLineChars="0" w:firstLine="0"/>
              <w:rPr>
                <w:rFonts w:ascii="Times New Roman" w:hAnsi="Times New Roman" w:cs="Times New Roman"/>
              </w:rPr>
            </w:pPr>
            <w:r>
              <w:rPr>
                <w:rFonts w:ascii="Times New Roman" w:hAnsi="Times New Roman" w:cs="Times New Roman"/>
                <w:color w:val="262626"/>
                <w:spacing w:val="12"/>
                <w:szCs w:val="21"/>
              </w:rPr>
              <w:t>msg</w:t>
            </w:r>
          </w:p>
        </w:tc>
        <w:tc>
          <w:tcPr>
            <w:tcW w:w="1276" w:type="dxa"/>
          </w:tcPr>
          <w:p w14:paraId="7489F90E" w14:textId="77777777" w:rsidR="00FB6D3D" w:rsidRDefault="00D22A15">
            <w:pPr>
              <w:ind w:firstLineChars="0" w:firstLine="0"/>
            </w:pPr>
            <w:r>
              <w:rPr>
                <w:rFonts w:hint="eastAsia"/>
              </w:rPr>
              <w:t>string</w:t>
            </w:r>
          </w:p>
        </w:tc>
        <w:tc>
          <w:tcPr>
            <w:tcW w:w="2976" w:type="dxa"/>
          </w:tcPr>
          <w:p w14:paraId="6C248897" w14:textId="77777777" w:rsidR="00FB6D3D" w:rsidRDefault="00D22A15">
            <w:pPr>
              <w:ind w:firstLineChars="0" w:firstLine="0"/>
            </w:pPr>
            <w:r>
              <w:t>对返回码的文本描述内容</w:t>
            </w:r>
          </w:p>
        </w:tc>
        <w:tc>
          <w:tcPr>
            <w:tcW w:w="2977" w:type="dxa"/>
          </w:tcPr>
          <w:p w14:paraId="50990875" w14:textId="77777777" w:rsidR="00FB6D3D" w:rsidRDefault="00D22A15">
            <w:pPr>
              <w:ind w:firstLineChars="0" w:firstLine="0"/>
              <w:rPr>
                <w:rFonts w:ascii="Times New Roman" w:hAnsi="Times New Roman" w:cs="Times New Roman"/>
              </w:rPr>
            </w:pPr>
            <w:r>
              <w:rPr>
                <w:rFonts w:ascii="Times New Roman" w:hAnsi="Times New Roman" w:cs="Times New Roman"/>
              </w:rPr>
              <w:t>“success”</w:t>
            </w:r>
            <w:r>
              <w:rPr>
                <w:rFonts w:ascii="Times New Roman" w:hAnsi="Times New Roman" w:cs="Times New Roman"/>
              </w:rPr>
              <w:t>表示</w:t>
            </w:r>
            <w:r>
              <w:rPr>
                <w:rFonts w:ascii="Times New Roman" w:hAnsi="Times New Roman" w:cs="Times New Roman" w:hint="eastAsia"/>
              </w:rPr>
              <w:t>查询</w:t>
            </w:r>
            <w:r>
              <w:rPr>
                <w:rFonts w:ascii="Times New Roman" w:hAnsi="Times New Roman" w:cs="Times New Roman"/>
              </w:rPr>
              <w:t>成功</w:t>
            </w:r>
          </w:p>
          <w:p w14:paraId="19E6573C" w14:textId="77777777" w:rsidR="00FB6D3D" w:rsidRDefault="00D22A15">
            <w:pPr>
              <w:ind w:firstLineChars="0" w:firstLine="0"/>
              <w:rPr>
                <w:rFonts w:ascii="Times New Roman" w:hAnsi="Times New Roman" w:cs="Times New Roman"/>
              </w:rPr>
            </w:pPr>
            <w:r>
              <w:rPr>
                <w:rFonts w:ascii="Times New Roman" w:hAnsi="Times New Roman" w:cs="Times New Roman"/>
              </w:rPr>
              <w:t>”error”</w:t>
            </w:r>
            <w:r>
              <w:rPr>
                <w:rFonts w:ascii="Times New Roman" w:hAnsi="Times New Roman" w:cs="Times New Roman"/>
              </w:rPr>
              <w:t>表示</w:t>
            </w:r>
            <w:r>
              <w:rPr>
                <w:rFonts w:ascii="Times New Roman" w:hAnsi="Times New Roman" w:cs="Times New Roman" w:hint="eastAsia"/>
              </w:rPr>
              <w:t>查询失败</w:t>
            </w:r>
          </w:p>
        </w:tc>
      </w:tr>
      <w:tr w:rsidR="00FB6D3D" w14:paraId="4160E568" w14:textId="77777777">
        <w:trPr>
          <w:jc w:val="center"/>
        </w:trPr>
        <w:tc>
          <w:tcPr>
            <w:tcW w:w="1413" w:type="dxa"/>
          </w:tcPr>
          <w:p w14:paraId="777F0929" w14:textId="77777777" w:rsidR="00FB6D3D" w:rsidRDefault="00D22A15">
            <w:pPr>
              <w:ind w:firstLineChars="0" w:firstLine="0"/>
              <w:rPr>
                <w:rFonts w:ascii="Times New Roman" w:hAnsi="Times New Roman" w:cs="Times New Roman"/>
                <w:color w:val="262626"/>
                <w:spacing w:val="12"/>
                <w:szCs w:val="21"/>
              </w:rPr>
            </w:pPr>
            <w:r>
              <w:rPr>
                <w:rFonts w:ascii="Times New Roman" w:hAnsi="Times New Roman" w:cs="Times New Roman"/>
                <w:color w:val="262626"/>
                <w:spacing w:val="12"/>
                <w:szCs w:val="21"/>
              </w:rPr>
              <w:t>data</w:t>
            </w:r>
          </w:p>
        </w:tc>
        <w:tc>
          <w:tcPr>
            <w:tcW w:w="1276" w:type="dxa"/>
          </w:tcPr>
          <w:p w14:paraId="5F8F5231" w14:textId="77777777" w:rsidR="00FB6D3D" w:rsidRDefault="00D22A15">
            <w:pPr>
              <w:ind w:firstLineChars="0" w:firstLine="0"/>
            </w:pPr>
            <w:r>
              <w:rPr>
                <w:rFonts w:hint="eastAsia"/>
              </w:rPr>
              <w:t>string</w:t>
            </w:r>
          </w:p>
        </w:tc>
        <w:tc>
          <w:tcPr>
            <w:tcW w:w="2976" w:type="dxa"/>
          </w:tcPr>
          <w:p w14:paraId="18511C03" w14:textId="77777777" w:rsidR="00FB6D3D" w:rsidRDefault="00D22A15">
            <w:pPr>
              <w:ind w:firstLineChars="0" w:firstLine="0"/>
            </w:pPr>
            <w:r>
              <w:rPr>
                <w:rFonts w:hint="eastAsia"/>
              </w:rPr>
              <w:t>错误情况的异常信息</w:t>
            </w:r>
          </w:p>
        </w:tc>
        <w:tc>
          <w:tcPr>
            <w:tcW w:w="2977" w:type="dxa"/>
          </w:tcPr>
          <w:p w14:paraId="7AAC5C61" w14:textId="77777777" w:rsidR="00FB6D3D" w:rsidRDefault="00FB6D3D">
            <w:pPr>
              <w:ind w:firstLineChars="0" w:firstLine="0"/>
              <w:rPr>
                <w:rFonts w:ascii="Times New Roman" w:hAnsi="Times New Roman" w:cs="Times New Roman"/>
              </w:rPr>
            </w:pPr>
          </w:p>
        </w:tc>
      </w:tr>
    </w:tbl>
    <w:p w14:paraId="3D4D9D79" w14:textId="77777777" w:rsidR="00FB6D3D" w:rsidRDefault="00D22A15">
      <w:pPr>
        <w:pStyle w:val="2"/>
        <w:numPr>
          <w:ilvl w:val="1"/>
          <w:numId w:val="22"/>
        </w:numPr>
        <w:spacing w:before="120"/>
        <w:rPr>
          <w:rFonts w:ascii="宋体" w:eastAsia="宋体" w:hAnsi="宋体"/>
          <w:szCs w:val="30"/>
        </w:rPr>
      </w:pPr>
      <w:bookmarkStart w:id="69" w:name="_Toc24822"/>
      <w:r>
        <w:rPr>
          <w:rFonts w:ascii="宋体" w:eastAsia="宋体" w:hAnsi="宋体" w:hint="eastAsia"/>
          <w:szCs w:val="30"/>
        </w:rPr>
        <w:t>接收模型训练信号（浩楠对接）</w:t>
      </w:r>
      <w:bookmarkEnd w:id="69"/>
    </w:p>
    <w:p w14:paraId="659F0ADD" w14:textId="77777777" w:rsidR="00FB6D3D" w:rsidRDefault="00D22A15">
      <w:pPr>
        <w:pStyle w:val="af6"/>
        <w:ind w:left="420" w:firstLineChars="0" w:firstLine="0"/>
      </w:pPr>
      <w:r>
        <w:rPr>
          <w:rFonts w:ascii="宋体" w:hAnsi="宋体"/>
          <w:szCs w:val="30"/>
        </w:rPr>
        <w:t xml:space="preserve">    </w:t>
      </w:r>
      <w:r>
        <w:rPr>
          <w:b/>
          <w:bCs/>
        </w:rPr>
        <w:t>请求方式</w:t>
      </w:r>
      <w:r>
        <w:t>：</w:t>
      </w:r>
      <w:r>
        <w:t>POST</w:t>
      </w:r>
      <w:r>
        <w:t>（</w:t>
      </w:r>
      <w:r>
        <w:t>HTTP</w:t>
      </w:r>
      <w:r>
        <w:t>）</w:t>
      </w:r>
    </w:p>
    <w:p w14:paraId="2170AD4F" w14:textId="77777777" w:rsidR="00FB6D3D" w:rsidRDefault="00D22A15">
      <w:pPr>
        <w:pStyle w:val="af6"/>
        <w:ind w:left="420" w:firstLine="506"/>
        <w:rPr>
          <w:rFonts w:ascii="Times New Roman" w:hAnsi="Times New Roman" w:cs="Times New Roman"/>
          <w:color w:val="262626"/>
          <w:spacing w:val="12"/>
          <w:szCs w:val="21"/>
        </w:rPr>
      </w:pPr>
      <w:r>
        <w:rPr>
          <w:rFonts w:ascii="Times New Roman" w:hAnsi="Times New Roman" w:cs="Times New Roman"/>
          <w:b/>
          <w:bCs/>
          <w:color w:val="262626"/>
          <w:spacing w:val="12"/>
          <w:szCs w:val="21"/>
        </w:rPr>
        <w:t>请求地址</w:t>
      </w:r>
      <w:r>
        <w:rPr>
          <w:rFonts w:ascii="Times New Roman" w:hAnsi="Times New Roman" w:cs="Times New Roman"/>
          <w:color w:val="262626"/>
          <w:spacing w:val="12"/>
          <w:szCs w:val="21"/>
        </w:rPr>
        <w:t>：</w:t>
      </w:r>
      <w:r>
        <w:rPr>
          <w:rFonts w:ascii="Times New Roman" w:hAnsi="Times New Roman" w:cs="Times New Roman"/>
          <w:color w:val="262626"/>
          <w:spacing w:val="12"/>
          <w:szCs w:val="24"/>
        </w:rPr>
        <w:t>http://</w:t>
      </w:r>
      <w:r>
        <w:rPr>
          <w:rFonts w:ascii="Times New Roman" w:hAnsi="Times New Roman" w:cs="Times New Roman" w:hint="eastAsia"/>
          <w:color w:val="262626"/>
          <w:spacing w:val="12"/>
          <w:szCs w:val="24"/>
        </w:rPr>
        <w:t>ip</w:t>
      </w:r>
      <w:r>
        <w:rPr>
          <w:rFonts w:ascii="Times New Roman" w:hAnsi="Times New Roman" w:cs="Times New Roman"/>
          <w:color w:val="262626"/>
          <w:spacing w:val="12"/>
          <w:szCs w:val="24"/>
        </w:rPr>
        <w:t>:port</w:t>
      </w:r>
      <w:r>
        <w:rPr>
          <w:rFonts w:ascii="Times New Roman" w:hAnsi="Times New Roman" w:cs="Times New Roman" w:hint="eastAsia"/>
          <w:color w:val="262626"/>
          <w:spacing w:val="12"/>
          <w:szCs w:val="24"/>
        </w:rPr>
        <w:t>/</w:t>
      </w:r>
      <w:r>
        <w:t>large_pallet_area</w:t>
      </w:r>
      <w:r>
        <w:rPr>
          <w:rFonts w:ascii="Times New Roman" w:hAnsi="Times New Roman" w:cs="Times New Roman"/>
          <w:color w:val="262626"/>
          <w:spacing w:val="12"/>
          <w:szCs w:val="24"/>
        </w:rPr>
        <w:t>/</w:t>
      </w:r>
      <w:r>
        <w:rPr>
          <w:rFonts w:ascii="Times New Roman" w:hAnsi="Times New Roman" w:cs="Times New Roman" w:hint="eastAsia"/>
          <w:color w:val="262626"/>
          <w:spacing w:val="12"/>
          <w:szCs w:val="24"/>
        </w:rPr>
        <w:t>system/model</w:t>
      </w:r>
      <w:r>
        <w:rPr>
          <w:rFonts w:ascii="Times New Roman" w:hAnsi="Times New Roman" w:cs="Times New Roman"/>
          <w:color w:val="262626"/>
          <w:spacing w:val="12"/>
          <w:szCs w:val="24"/>
        </w:rPr>
        <w:t>Train</w:t>
      </w:r>
    </w:p>
    <w:p w14:paraId="7AB56E30" w14:textId="77777777" w:rsidR="00FB6D3D" w:rsidRDefault="00D22A15">
      <w:pPr>
        <w:pStyle w:val="af6"/>
        <w:ind w:left="420" w:firstLine="506"/>
        <w:rPr>
          <w:rFonts w:ascii="Times New Roman" w:hAnsi="Times New Roman" w:cs="Times New Roman"/>
          <w:b/>
          <w:color w:val="262626"/>
          <w:spacing w:val="12"/>
          <w:szCs w:val="21"/>
        </w:rPr>
      </w:pPr>
      <w:r>
        <w:rPr>
          <w:rFonts w:ascii="Times New Roman" w:hAnsi="Times New Roman" w:cs="Times New Roman" w:hint="eastAsia"/>
          <w:b/>
          <w:color w:val="262626"/>
          <w:spacing w:val="12"/>
          <w:szCs w:val="21"/>
        </w:rPr>
        <w:t>接口说明：</w:t>
      </w:r>
    </w:p>
    <w:p w14:paraId="1D511403" w14:textId="77777777" w:rsidR="00FB6D3D" w:rsidRDefault="00D22A15">
      <w:pPr>
        <w:ind w:firstLineChars="600" w:firstLine="1440"/>
      </w:pPr>
      <w:r>
        <w:rPr>
          <w:rFonts w:hint="eastAsia"/>
        </w:rPr>
        <w:t>该接口用于接收总控大件二次视觉模型训练信号。</w:t>
      </w:r>
    </w:p>
    <w:p w14:paraId="4A797235" w14:textId="77777777" w:rsidR="00FB6D3D" w:rsidRDefault="00D22A15">
      <w:pPr>
        <w:ind w:firstLineChars="400" w:firstLine="1012"/>
        <w:rPr>
          <w:rFonts w:ascii="Times New Roman" w:hAnsi="Times New Roman" w:cs="Times New Roman"/>
          <w:color w:val="262626"/>
          <w:spacing w:val="12"/>
          <w:szCs w:val="21"/>
        </w:rPr>
      </w:pPr>
      <w:r>
        <w:rPr>
          <w:rFonts w:ascii="Times New Roman" w:hAnsi="Times New Roman" w:cs="Times New Roman"/>
          <w:b/>
          <w:bCs/>
          <w:color w:val="262626"/>
          <w:spacing w:val="12"/>
          <w:szCs w:val="21"/>
        </w:rPr>
        <w:t>请求包结构体</w:t>
      </w:r>
      <w:r>
        <w:rPr>
          <w:rFonts w:ascii="Times New Roman" w:hAnsi="Times New Roman" w:cs="Times New Roman"/>
          <w:color w:val="262626"/>
          <w:spacing w:val="12"/>
          <w:szCs w:val="21"/>
        </w:rPr>
        <w:t>：</w:t>
      </w:r>
    </w:p>
    <w:p w14:paraId="301F4128" w14:textId="77777777" w:rsidR="00FB6D3D" w:rsidRDefault="00D22A15">
      <w:pPr>
        <w:ind w:leftChars="300" w:left="720" w:firstLineChars="79" w:firstLine="199"/>
        <w:rPr>
          <w:rFonts w:ascii="Times New Roman" w:hAnsi="Times New Roman" w:cs="Times New Roman"/>
          <w:color w:val="262626"/>
          <w:spacing w:val="12"/>
          <w:szCs w:val="21"/>
        </w:rPr>
      </w:pPr>
      <w:r>
        <w:rPr>
          <w:rFonts w:ascii="Times New Roman" w:hAnsi="Times New Roman" w:cs="Times New Roman" w:hint="eastAsia"/>
          <w:color w:val="262626"/>
          <w:spacing w:val="12"/>
          <w:szCs w:val="21"/>
        </w:rPr>
        <w:t>{</w:t>
      </w:r>
    </w:p>
    <w:p w14:paraId="3A137692" w14:textId="77777777" w:rsidR="00FB6D3D" w:rsidRDefault="00D22A15">
      <w:pPr>
        <w:ind w:leftChars="300" w:left="720" w:firstLine="504"/>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location</w:t>
      </w:r>
      <w:r>
        <w:rPr>
          <w:rFonts w:ascii="Times New Roman" w:hAnsi="Times New Roman" w:cs="Times New Roman" w:hint="eastAsia"/>
          <w:color w:val="262626"/>
          <w:spacing w:val="12"/>
          <w:szCs w:val="21"/>
        </w:rPr>
        <w:t>”</w:t>
      </w:r>
      <w:r>
        <w:rPr>
          <w:rFonts w:ascii="Times New Roman" w:hAnsi="Times New Roman" w:cs="Times New Roman" w:hint="eastAsia"/>
          <w:color w:val="262626"/>
          <w:spacing w:val="12"/>
          <w:szCs w:val="21"/>
        </w:rPr>
        <w:t>:</w:t>
      </w:r>
      <w:r>
        <w:rPr>
          <w:rFonts w:ascii="Times New Roman" w:hAnsi="Times New Roman" w:cs="Times New Roman"/>
          <w:color w:val="262626"/>
          <w:spacing w:val="12"/>
          <w:szCs w:val="21"/>
        </w:rPr>
        <w:t xml:space="preserve"> ”1”,</w:t>
      </w:r>
    </w:p>
    <w:p w14:paraId="17B88D1E" w14:textId="77777777" w:rsidR="00FB6D3D" w:rsidRDefault="00D22A15">
      <w:pPr>
        <w:ind w:leftChars="300" w:left="720" w:firstLine="504"/>
        <w:rPr>
          <w:rFonts w:ascii="Times New Roman" w:hAnsi="Times New Roman" w:cs="Times New Roman"/>
          <w:color w:val="262626"/>
          <w:spacing w:val="12"/>
          <w:szCs w:val="21"/>
        </w:rPr>
      </w:pPr>
      <w:r>
        <w:rPr>
          <w:rFonts w:ascii="Times New Roman" w:hAnsi="Times New Roman" w:cs="Times New Roman"/>
          <w:color w:val="262626"/>
          <w:spacing w:val="12"/>
          <w:szCs w:val="21"/>
        </w:rPr>
        <w:lastRenderedPageBreak/>
        <w:t>“sort</w:t>
      </w:r>
      <w:r>
        <w:rPr>
          <w:rFonts w:ascii="Times New Roman" w:hAnsi="Times New Roman" w:cs="Times New Roman" w:hint="eastAsia"/>
          <w:color w:val="262626"/>
          <w:spacing w:val="12"/>
          <w:szCs w:val="21"/>
        </w:rPr>
        <w:t>_</w:t>
      </w:r>
      <w:r>
        <w:rPr>
          <w:rFonts w:ascii="Times New Roman" w:hAnsi="Times New Roman" w:cs="Times New Roman"/>
          <w:color w:val="262626"/>
          <w:spacing w:val="12"/>
          <w:szCs w:val="21"/>
        </w:rPr>
        <w:t>line</w:t>
      </w:r>
      <w:r>
        <w:rPr>
          <w:rFonts w:ascii="Times New Roman" w:hAnsi="Times New Roman" w:cs="Times New Roman" w:hint="eastAsia"/>
          <w:color w:val="262626"/>
          <w:spacing w:val="12"/>
          <w:szCs w:val="21"/>
        </w:rPr>
        <w:t>”</w:t>
      </w:r>
      <w:r>
        <w:rPr>
          <w:rFonts w:ascii="Times New Roman" w:hAnsi="Times New Roman" w:cs="Times New Roman" w:hint="eastAsia"/>
          <w:color w:val="262626"/>
          <w:spacing w:val="12"/>
          <w:szCs w:val="21"/>
        </w:rPr>
        <w:t>:</w:t>
      </w:r>
      <w:r>
        <w:rPr>
          <w:rFonts w:ascii="Times New Roman" w:hAnsi="Times New Roman" w:cs="Times New Roman"/>
          <w:color w:val="262626"/>
          <w:spacing w:val="12"/>
          <w:szCs w:val="21"/>
        </w:rPr>
        <w:t xml:space="preserve"> ”1”,</w:t>
      </w:r>
    </w:p>
    <w:p w14:paraId="1E0A75B7" w14:textId="77777777" w:rsidR="00FB6D3D" w:rsidRDefault="00D22A15">
      <w:pPr>
        <w:ind w:leftChars="300" w:left="720" w:firstLineChars="190" w:firstLine="479"/>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file_path</w:t>
      </w:r>
      <w:r>
        <w:rPr>
          <w:rFonts w:ascii="Times New Roman" w:hAnsi="Times New Roman" w:cs="Times New Roman"/>
          <w:color w:val="262626"/>
          <w:spacing w:val="12"/>
          <w:szCs w:val="21"/>
        </w:rPr>
        <w:t>” : ”xxx”</w:t>
      </w:r>
    </w:p>
    <w:p w14:paraId="1252C1B4" w14:textId="77777777" w:rsidR="00FB6D3D" w:rsidRDefault="00D22A15">
      <w:pPr>
        <w:ind w:leftChars="300" w:left="720" w:firstLineChars="79" w:firstLine="199"/>
        <w:rPr>
          <w:rFonts w:ascii="Times New Roman" w:hAnsi="Times New Roman" w:cs="Times New Roman"/>
          <w:color w:val="262626"/>
          <w:spacing w:val="12"/>
          <w:szCs w:val="21"/>
        </w:rPr>
      </w:pPr>
      <w:r>
        <w:rPr>
          <w:rFonts w:ascii="Times New Roman" w:hAnsi="Times New Roman" w:cs="Times New Roman" w:hint="eastAsia"/>
          <w:color w:val="262626"/>
          <w:spacing w:val="12"/>
          <w:szCs w:val="21"/>
        </w:rPr>
        <w:t>}</w:t>
      </w:r>
    </w:p>
    <w:p w14:paraId="0BDDD02A" w14:textId="77777777" w:rsidR="00FB6D3D" w:rsidRDefault="00D22A15">
      <w:pPr>
        <w:ind w:leftChars="200" w:left="480" w:firstLine="506"/>
        <w:rPr>
          <w:rFonts w:ascii="Times New Roman" w:hAnsi="Times New Roman" w:cs="Times New Roman"/>
          <w:b/>
          <w:bCs/>
          <w:color w:val="262626"/>
          <w:spacing w:val="12"/>
          <w:szCs w:val="21"/>
        </w:rPr>
      </w:pPr>
      <w:r>
        <w:rPr>
          <w:rFonts w:ascii="Times New Roman" w:hAnsi="Times New Roman" w:cs="Times New Roman" w:hint="eastAsia"/>
          <w:b/>
          <w:bCs/>
          <w:color w:val="262626"/>
          <w:spacing w:val="12"/>
          <w:szCs w:val="21"/>
        </w:rPr>
        <w:t>参数说明</w:t>
      </w:r>
      <w:r>
        <w:rPr>
          <w:rFonts w:ascii="Times New Roman" w:hAnsi="Times New Roman" w:cs="Times New Roman" w:hint="eastAsia"/>
          <w:b/>
          <w:bCs/>
          <w:color w:val="262626"/>
          <w:spacing w:val="12"/>
          <w:szCs w:val="21"/>
        </w:rPr>
        <w:t>:</w:t>
      </w:r>
    </w:p>
    <w:tbl>
      <w:tblPr>
        <w:tblStyle w:val="af2"/>
        <w:tblW w:w="8642" w:type="dxa"/>
        <w:jc w:val="center"/>
        <w:tblLayout w:type="fixed"/>
        <w:tblLook w:val="04A0" w:firstRow="1" w:lastRow="0" w:firstColumn="1" w:lastColumn="0" w:noHBand="0" w:noVBand="1"/>
      </w:tblPr>
      <w:tblGrid>
        <w:gridCol w:w="1838"/>
        <w:gridCol w:w="1276"/>
        <w:gridCol w:w="3118"/>
        <w:gridCol w:w="2410"/>
      </w:tblGrid>
      <w:tr w:rsidR="00FB6D3D" w14:paraId="0E60D3AC" w14:textId="77777777">
        <w:trPr>
          <w:jc w:val="center"/>
        </w:trPr>
        <w:tc>
          <w:tcPr>
            <w:tcW w:w="1838" w:type="dxa"/>
          </w:tcPr>
          <w:p w14:paraId="57879075" w14:textId="77777777" w:rsidR="00FB6D3D" w:rsidRDefault="00D22A15">
            <w:pPr>
              <w:ind w:firstLineChars="0" w:firstLine="0"/>
            </w:pPr>
            <w:r>
              <w:rPr>
                <w:rFonts w:hint="eastAsia"/>
              </w:rPr>
              <w:t>参数</w:t>
            </w:r>
          </w:p>
        </w:tc>
        <w:tc>
          <w:tcPr>
            <w:tcW w:w="1276" w:type="dxa"/>
          </w:tcPr>
          <w:p w14:paraId="06BDB0FF" w14:textId="77777777" w:rsidR="00FB6D3D" w:rsidRDefault="00D22A15">
            <w:pPr>
              <w:ind w:firstLineChars="0" w:firstLine="0"/>
            </w:pPr>
            <w:r>
              <w:rPr>
                <w:rFonts w:hint="eastAsia"/>
              </w:rPr>
              <w:t>参数类型</w:t>
            </w:r>
          </w:p>
        </w:tc>
        <w:tc>
          <w:tcPr>
            <w:tcW w:w="3118" w:type="dxa"/>
          </w:tcPr>
          <w:p w14:paraId="363BEDF8" w14:textId="77777777" w:rsidR="00FB6D3D" w:rsidRDefault="00D22A15">
            <w:pPr>
              <w:ind w:firstLineChars="0" w:firstLine="0"/>
            </w:pPr>
            <w:r>
              <w:rPr>
                <w:rFonts w:hint="eastAsia"/>
              </w:rPr>
              <w:t>说明</w:t>
            </w:r>
          </w:p>
        </w:tc>
        <w:tc>
          <w:tcPr>
            <w:tcW w:w="2410" w:type="dxa"/>
          </w:tcPr>
          <w:p w14:paraId="342519F0" w14:textId="77777777" w:rsidR="00FB6D3D" w:rsidRDefault="00D22A15">
            <w:pPr>
              <w:ind w:firstLineChars="0" w:firstLine="0"/>
            </w:pPr>
            <w:r>
              <w:rPr>
                <w:rFonts w:hint="eastAsia"/>
              </w:rPr>
              <w:t>示例值</w:t>
            </w:r>
          </w:p>
        </w:tc>
      </w:tr>
      <w:tr w:rsidR="00FB6D3D" w14:paraId="2BE20569" w14:textId="77777777">
        <w:trPr>
          <w:jc w:val="center"/>
        </w:trPr>
        <w:tc>
          <w:tcPr>
            <w:tcW w:w="1838" w:type="dxa"/>
          </w:tcPr>
          <w:p w14:paraId="33A52BE7" w14:textId="77777777" w:rsidR="00FB6D3D" w:rsidRDefault="00D22A15">
            <w:pPr>
              <w:ind w:firstLineChars="0" w:firstLine="0"/>
              <w:rPr>
                <w:rFonts w:ascii="Times New Roman" w:hAnsi="Times New Roman" w:cs="Times New Roman"/>
                <w:color w:val="262626"/>
                <w:spacing w:val="12"/>
                <w:szCs w:val="21"/>
              </w:rPr>
            </w:pPr>
            <w:r>
              <w:rPr>
                <w:rFonts w:ascii="Times New Roman" w:hAnsi="Times New Roman" w:cs="Times New Roman" w:hint="eastAsia"/>
                <w:color w:val="262626"/>
                <w:spacing w:val="12"/>
                <w:szCs w:val="21"/>
              </w:rPr>
              <w:t>location</w:t>
            </w:r>
          </w:p>
        </w:tc>
        <w:tc>
          <w:tcPr>
            <w:tcW w:w="1276" w:type="dxa"/>
          </w:tcPr>
          <w:p w14:paraId="6291FC28" w14:textId="77777777" w:rsidR="00FB6D3D" w:rsidRDefault="00D22A15">
            <w:pPr>
              <w:ind w:firstLineChars="0" w:firstLine="0"/>
            </w:pPr>
            <w:r>
              <w:t>string</w:t>
            </w:r>
          </w:p>
        </w:tc>
        <w:tc>
          <w:tcPr>
            <w:tcW w:w="3118" w:type="dxa"/>
          </w:tcPr>
          <w:p w14:paraId="15837010" w14:textId="77777777" w:rsidR="00FB6D3D" w:rsidRDefault="00D22A15">
            <w:pPr>
              <w:ind w:firstLineChars="0" w:firstLine="0"/>
            </w:pPr>
            <w:r>
              <w:rPr>
                <w:rFonts w:hint="eastAsia"/>
              </w:rPr>
              <w:t>区域编码</w:t>
            </w:r>
          </w:p>
        </w:tc>
        <w:tc>
          <w:tcPr>
            <w:tcW w:w="2410" w:type="dxa"/>
          </w:tcPr>
          <w:p w14:paraId="6E6ECE02" w14:textId="77777777" w:rsidR="00FB6D3D" w:rsidRDefault="00D22A15">
            <w:pPr>
              <w:ind w:firstLineChars="0" w:firstLine="0"/>
            </w:pPr>
            <w:r>
              <w:rPr>
                <w:rFonts w:hint="eastAsia"/>
              </w:rPr>
              <w:t>1</w:t>
            </w:r>
            <w:r>
              <w:t xml:space="preserve">: </w:t>
            </w:r>
            <w:r>
              <w:rPr>
                <w:rFonts w:hint="eastAsia"/>
              </w:rPr>
              <w:t>二次分拣</w:t>
            </w:r>
            <w:r>
              <w:rPr>
                <w:rFonts w:hint="eastAsia"/>
              </w:rPr>
              <w:t>1</w:t>
            </w:r>
            <w:r>
              <w:rPr>
                <w:rFonts w:hint="eastAsia"/>
              </w:rPr>
              <w:t>区</w:t>
            </w:r>
          </w:p>
        </w:tc>
      </w:tr>
      <w:tr w:rsidR="00FB6D3D" w14:paraId="545EF192" w14:textId="77777777">
        <w:trPr>
          <w:jc w:val="center"/>
        </w:trPr>
        <w:tc>
          <w:tcPr>
            <w:tcW w:w="1838" w:type="dxa"/>
          </w:tcPr>
          <w:p w14:paraId="18F6492A" w14:textId="77777777" w:rsidR="00FB6D3D" w:rsidRDefault="00D22A15">
            <w:pPr>
              <w:ind w:firstLineChars="0" w:firstLine="0"/>
              <w:rPr>
                <w:rFonts w:ascii="Times New Roman" w:hAnsi="Times New Roman" w:cs="Times New Roman"/>
                <w:color w:val="262626"/>
                <w:spacing w:val="12"/>
                <w:szCs w:val="21"/>
              </w:rPr>
            </w:pPr>
            <w:r>
              <w:rPr>
                <w:rFonts w:ascii="Times New Roman" w:hAnsi="Times New Roman" w:cs="Times New Roman" w:hint="eastAsia"/>
                <w:color w:val="262626"/>
                <w:spacing w:val="12"/>
                <w:szCs w:val="21"/>
              </w:rPr>
              <w:t>file_path</w:t>
            </w:r>
          </w:p>
        </w:tc>
        <w:tc>
          <w:tcPr>
            <w:tcW w:w="1276" w:type="dxa"/>
          </w:tcPr>
          <w:p w14:paraId="3B6196B1" w14:textId="77777777" w:rsidR="00FB6D3D" w:rsidRDefault="00D22A15">
            <w:pPr>
              <w:ind w:firstLineChars="0" w:firstLine="0"/>
            </w:pPr>
            <w:r>
              <w:t>s</w:t>
            </w:r>
            <w:r>
              <w:rPr>
                <w:rFonts w:hint="eastAsia"/>
              </w:rPr>
              <w:t>tring</w:t>
            </w:r>
          </w:p>
        </w:tc>
        <w:tc>
          <w:tcPr>
            <w:tcW w:w="3118" w:type="dxa"/>
          </w:tcPr>
          <w:p w14:paraId="29DED440" w14:textId="77777777" w:rsidR="00FB6D3D" w:rsidRDefault="00D22A15">
            <w:pPr>
              <w:ind w:firstLineChars="0" w:firstLine="0"/>
            </w:pPr>
            <w:r>
              <w:rPr>
                <w:rFonts w:hint="eastAsia"/>
              </w:rPr>
              <w:t>二次需要的模板文件路径</w:t>
            </w:r>
          </w:p>
        </w:tc>
        <w:tc>
          <w:tcPr>
            <w:tcW w:w="2410" w:type="dxa"/>
          </w:tcPr>
          <w:p w14:paraId="64816DD2" w14:textId="77777777" w:rsidR="00FB6D3D" w:rsidRDefault="00FB6D3D">
            <w:pPr>
              <w:ind w:firstLineChars="0" w:firstLine="0"/>
            </w:pPr>
          </w:p>
        </w:tc>
      </w:tr>
    </w:tbl>
    <w:p w14:paraId="59665789" w14:textId="77777777" w:rsidR="00FB6D3D" w:rsidRDefault="00FB6D3D">
      <w:pPr>
        <w:spacing w:line="360" w:lineRule="atLeast"/>
        <w:ind w:firstLineChars="0" w:firstLine="0"/>
      </w:pPr>
    </w:p>
    <w:p w14:paraId="46391962" w14:textId="77777777" w:rsidR="00FB6D3D" w:rsidRDefault="00D22A15">
      <w:pPr>
        <w:pStyle w:val="af6"/>
        <w:ind w:leftChars="600" w:left="1440" w:firstLineChars="0" w:firstLine="0"/>
        <w:rPr>
          <w:rStyle w:val="af3"/>
        </w:rPr>
      </w:pPr>
      <w:r>
        <w:rPr>
          <w:rStyle w:val="af3"/>
          <w:rFonts w:hint="eastAsia"/>
        </w:rPr>
        <w:t>返回结果：</w:t>
      </w:r>
    </w:p>
    <w:p w14:paraId="178F8CAF" w14:textId="77777777" w:rsidR="00FB6D3D" w:rsidRDefault="00D22A15">
      <w:pPr>
        <w:pStyle w:val="af6"/>
        <w:ind w:leftChars="600" w:left="1440" w:firstLineChars="0" w:firstLine="0"/>
        <w:rPr>
          <w:rFonts w:ascii="Times New Roman" w:hAnsi="Times New Roman" w:cs="Times New Roman"/>
          <w:color w:val="262626"/>
          <w:spacing w:val="12"/>
          <w:szCs w:val="21"/>
        </w:rPr>
      </w:pPr>
      <w:r>
        <w:rPr>
          <w:rFonts w:ascii="Times New Roman" w:hAnsi="Times New Roman" w:cs="Times New Roman" w:hint="eastAsia"/>
          <w:color w:val="262626"/>
          <w:spacing w:val="12"/>
          <w:szCs w:val="21"/>
        </w:rPr>
        <w:t>{</w:t>
      </w:r>
    </w:p>
    <w:p w14:paraId="7914E55F" w14:textId="77777777" w:rsidR="00FB6D3D" w:rsidRDefault="00D22A15">
      <w:pPr>
        <w:pStyle w:val="af6"/>
        <w:ind w:leftChars="600" w:left="1440" w:firstLineChars="0" w:firstLine="300"/>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code</w:t>
      </w: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 xml:space="preserve">: </w:t>
      </w:r>
      <w:r>
        <w:rPr>
          <w:rFonts w:ascii="Times New Roman" w:hAnsi="Times New Roman" w:cs="Times New Roman"/>
          <w:color w:val="262626"/>
          <w:spacing w:val="12"/>
          <w:szCs w:val="21"/>
        </w:rPr>
        <w:t>20</w:t>
      </w:r>
      <w:r>
        <w:rPr>
          <w:rFonts w:ascii="Times New Roman" w:hAnsi="Times New Roman" w:cs="Times New Roman" w:hint="eastAsia"/>
          <w:color w:val="262626"/>
          <w:spacing w:val="12"/>
          <w:szCs w:val="21"/>
        </w:rPr>
        <w:t>0,</w:t>
      </w:r>
    </w:p>
    <w:p w14:paraId="31B05883" w14:textId="77777777" w:rsidR="00FB6D3D" w:rsidRDefault="00D22A15">
      <w:pPr>
        <w:pStyle w:val="af6"/>
        <w:ind w:leftChars="600" w:left="1440" w:firstLineChars="0" w:firstLine="300"/>
        <w:rPr>
          <w:rFonts w:ascii="Times New Roman" w:hAnsi="Times New Roman" w:cs="Times New Roman"/>
          <w:color w:val="262626"/>
          <w:spacing w:val="12"/>
          <w:szCs w:val="21"/>
        </w:rPr>
      </w:pPr>
      <w:r>
        <w:rPr>
          <w:rFonts w:ascii="Times New Roman" w:hAnsi="Times New Roman" w:cs="Times New Roman"/>
          <w:color w:val="262626"/>
          <w:spacing w:val="12"/>
          <w:szCs w:val="21"/>
        </w:rPr>
        <w:t>“msg”</w:t>
      </w:r>
      <w:r>
        <w:rPr>
          <w:rFonts w:ascii="Times New Roman" w:hAnsi="Times New Roman" w:cs="Times New Roman" w:hint="eastAsia"/>
          <w:color w:val="262626"/>
          <w:spacing w:val="12"/>
          <w:szCs w:val="21"/>
        </w:rPr>
        <w:t xml:space="preserve">: </w:t>
      </w: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success</w:t>
      </w: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w:t>
      </w:r>
    </w:p>
    <w:p w14:paraId="55405BC0" w14:textId="77777777" w:rsidR="00FB6D3D" w:rsidRDefault="00D22A15">
      <w:pPr>
        <w:pStyle w:val="af6"/>
        <w:ind w:leftChars="600" w:left="1440" w:firstLineChars="0" w:firstLine="300"/>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data</w:t>
      </w: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 xml:space="preserve">: </w:t>
      </w:r>
      <w:r>
        <w:rPr>
          <w:rFonts w:ascii="Times New Roman" w:hAnsi="Times New Roman" w:cs="Times New Roman"/>
          <w:color w:val="262626"/>
          <w:spacing w:val="12"/>
          <w:szCs w:val="21"/>
        </w:rPr>
        <w:t>“”</w:t>
      </w:r>
    </w:p>
    <w:p w14:paraId="210CBD81" w14:textId="77777777" w:rsidR="00FB6D3D" w:rsidRDefault="00D22A15">
      <w:pPr>
        <w:ind w:leftChars="425" w:left="1020" w:firstLineChars="179" w:firstLine="451"/>
        <w:rPr>
          <w:rFonts w:ascii="Times New Roman" w:hAnsi="Times New Roman" w:cs="Times New Roman"/>
          <w:color w:val="262626"/>
          <w:spacing w:val="12"/>
          <w:szCs w:val="21"/>
        </w:rPr>
      </w:pPr>
      <w:r>
        <w:rPr>
          <w:rFonts w:ascii="Times New Roman" w:hAnsi="Times New Roman" w:cs="Times New Roman" w:hint="eastAsia"/>
          <w:color w:val="262626"/>
          <w:spacing w:val="12"/>
          <w:szCs w:val="21"/>
        </w:rPr>
        <w:t>}</w:t>
      </w:r>
    </w:p>
    <w:tbl>
      <w:tblPr>
        <w:tblStyle w:val="af2"/>
        <w:tblW w:w="8642" w:type="dxa"/>
        <w:jc w:val="center"/>
        <w:tblLayout w:type="fixed"/>
        <w:tblLook w:val="04A0" w:firstRow="1" w:lastRow="0" w:firstColumn="1" w:lastColumn="0" w:noHBand="0" w:noVBand="1"/>
      </w:tblPr>
      <w:tblGrid>
        <w:gridCol w:w="1413"/>
        <w:gridCol w:w="1276"/>
        <w:gridCol w:w="2976"/>
        <w:gridCol w:w="2977"/>
      </w:tblGrid>
      <w:tr w:rsidR="00FB6D3D" w14:paraId="1129B95E" w14:textId="77777777">
        <w:trPr>
          <w:jc w:val="center"/>
        </w:trPr>
        <w:tc>
          <w:tcPr>
            <w:tcW w:w="1413" w:type="dxa"/>
          </w:tcPr>
          <w:p w14:paraId="00CEAECC" w14:textId="77777777" w:rsidR="00FB6D3D" w:rsidRDefault="00D22A15">
            <w:pPr>
              <w:ind w:firstLineChars="0" w:firstLine="0"/>
            </w:pPr>
            <w:r>
              <w:rPr>
                <w:rFonts w:hint="eastAsia"/>
              </w:rPr>
              <w:t>参数</w:t>
            </w:r>
          </w:p>
        </w:tc>
        <w:tc>
          <w:tcPr>
            <w:tcW w:w="1276" w:type="dxa"/>
          </w:tcPr>
          <w:p w14:paraId="14146CAD" w14:textId="77777777" w:rsidR="00FB6D3D" w:rsidRDefault="00D22A15">
            <w:pPr>
              <w:ind w:firstLineChars="0" w:firstLine="0"/>
            </w:pPr>
            <w:r>
              <w:rPr>
                <w:rFonts w:hint="eastAsia"/>
              </w:rPr>
              <w:t>参数类型</w:t>
            </w:r>
          </w:p>
        </w:tc>
        <w:tc>
          <w:tcPr>
            <w:tcW w:w="2976" w:type="dxa"/>
          </w:tcPr>
          <w:p w14:paraId="6E99F4E6" w14:textId="77777777" w:rsidR="00FB6D3D" w:rsidRDefault="00D22A15">
            <w:pPr>
              <w:ind w:firstLineChars="0" w:firstLine="0"/>
            </w:pPr>
            <w:r>
              <w:rPr>
                <w:rFonts w:hint="eastAsia"/>
              </w:rPr>
              <w:t>说明</w:t>
            </w:r>
          </w:p>
        </w:tc>
        <w:tc>
          <w:tcPr>
            <w:tcW w:w="2977" w:type="dxa"/>
          </w:tcPr>
          <w:p w14:paraId="23550EE9" w14:textId="77777777" w:rsidR="00FB6D3D" w:rsidRDefault="00D22A15">
            <w:pPr>
              <w:ind w:firstLineChars="0" w:firstLine="0"/>
            </w:pPr>
            <w:r>
              <w:rPr>
                <w:rFonts w:hint="eastAsia"/>
              </w:rPr>
              <w:t>示例值</w:t>
            </w:r>
          </w:p>
        </w:tc>
      </w:tr>
      <w:tr w:rsidR="00FB6D3D" w14:paraId="7946C527" w14:textId="77777777">
        <w:trPr>
          <w:jc w:val="center"/>
        </w:trPr>
        <w:tc>
          <w:tcPr>
            <w:tcW w:w="1413" w:type="dxa"/>
          </w:tcPr>
          <w:p w14:paraId="08B911E2" w14:textId="77777777" w:rsidR="00FB6D3D" w:rsidRDefault="00D22A15">
            <w:pPr>
              <w:ind w:firstLineChars="0" w:firstLine="0"/>
              <w:rPr>
                <w:rFonts w:ascii="Times New Roman" w:hAnsi="Times New Roman" w:cs="Times New Roman"/>
              </w:rPr>
            </w:pPr>
            <w:r>
              <w:rPr>
                <w:rFonts w:ascii="Times New Roman" w:hAnsi="Times New Roman" w:cs="Times New Roman" w:hint="eastAsia"/>
                <w:color w:val="262626"/>
                <w:spacing w:val="12"/>
                <w:szCs w:val="21"/>
              </w:rPr>
              <w:t>code</w:t>
            </w:r>
          </w:p>
        </w:tc>
        <w:tc>
          <w:tcPr>
            <w:tcW w:w="1276" w:type="dxa"/>
          </w:tcPr>
          <w:p w14:paraId="3EEFD08F" w14:textId="77777777" w:rsidR="00FB6D3D" w:rsidRDefault="00D22A15">
            <w:pPr>
              <w:ind w:firstLineChars="0" w:firstLine="0"/>
            </w:pPr>
            <w:r>
              <w:rPr>
                <w:rFonts w:hint="eastAsia"/>
              </w:rPr>
              <w:t>int</w:t>
            </w:r>
          </w:p>
        </w:tc>
        <w:tc>
          <w:tcPr>
            <w:tcW w:w="2976" w:type="dxa"/>
          </w:tcPr>
          <w:p w14:paraId="1120E667" w14:textId="77777777" w:rsidR="00FB6D3D" w:rsidRDefault="00D22A15">
            <w:pPr>
              <w:ind w:firstLineChars="0" w:firstLine="0"/>
            </w:pPr>
            <w:r>
              <w:rPr>
                <w:rFonts w:hint="eastAsia"/>
              </w:rPr>
              <w:t>返回码</w:t>
            </w:r>
          </w:p>
        </w:tc>
        <w:tc>
          <w:tcPr>
            <w:tcW w:w="2977" w:type="dxa"/>
          </w:tcPr>
          <w:p w14:paraId="3633B8D6" w14:textId="77777777" w:rsidR="00FB6D3D" w:rsidRDefault="00D22A15">
            <w:pPr>
              <w:ind w:firstLineChars="0" w:firstLine="0"/>
            </w:pPr>
            <w:r>
              <w:t>20</w:t>
            </w:r>
            <w:r>
              <w:rPr>
                <w:rFonts w:hint="eastAsia"/>
              </w:rPr>
              <w:t>0</w:t>
            </w:r>
            <w:r>
              <w:rPr>
                <w:rFonts w:hint="eastAsia"/>
              </w:rPr>
              <w:t>为成功；</w:t>
            </w:r>
            <w:r>
              <w:rPr>
                <w:rFonts w:hint="eastAsia"/>
              </w:rPr>
              <w:t>4</w:t>
            </w:r>
            <w:r>
              <w:t>00</w:t>
            </w:r>
            <w:r>
              <w:rPr>
                <w:rFonts w:hint="eastAsia"/>
              </w:rPr>
              <w:t>为失败</w:t>
            </w:r>
          </w:p>
        </w:tc>
      </w:tr>
      <w:tr w:rsidR="00FB6D3D" w14:paraId="53763F42" w14:textId="77777777">
        <w:trPr>
          <w:jc w:val="center"/>
        </w:trPr>
        <w:tc>
          <w:tcPr>
            <w:tcW w:w="1413" w:type="dxa"/>
          </w:tcPr>
          <w:p w14:paraId="2B065A16" w14:textId="77777777" w:rsidR="00FB6D3D" w:rsidRDefault="00D22A15">
            <w:pPr>
              <w:ind w:firstLineChars="0" w:firstLine="0"/>
              <w:rPr>
                <w:rFonts w:ascii="Times New Roman" w:hAnsi="Times New Roman" w:cs="Times New Roman"/>
              </w:rPr>
            </w:pPr>
            <w:r>
              <w:rPr>
                <w:rFonts w:ascii="Times New Roman" w:hAnsi="Times New Roman" w:cs="Times New Roman"/>
                <w:color w:val="262626"/>
                <w:spacing w:val="12"/>
                <w:szCs w:val="21"/>
              </w:rPr>
              <w:t>msg</w:t>
            </w:r>
          </w:p>
        </w:tc>
        <w:tc>
          <w:tcPr>
            <w:tcW w:w="1276" w:type="dxa"/>
          </w:tcPr>
          <w:p w14:paraId="2DBACDA4" w14:textId="77777777" w:rsidR="00FB6D3D" w:rsidRDefault="00D22A15">
            <w:pPr>
              <w:ind w:firstLineChars="0" w:firstLine="0"/>
            </w:pPr>
            <w:r>
              <w:rPr>
                <w:rFonts w:hint="eastAsia"/>
              </w:rPr>
              <w:t>string</w:t>
            </w:r>
          </w:p>
        </w:tc>
        <w:tc>
          <w:tcPr>
            <w:tcW w:w="2976" w:type="dxa"/>
          </w:tcPr>
          <w:p w14:paraId="726FE9A3" w14:textId="77777777" w:rsidR="00FB6D3D" w:rsidRDefault="00D22A15">
            <w:pPr>
              <w:ind w:firstLineChars="0" w:firstLine="0"/>
            </w:pPr>
            <w:r>
              <w:rPr>
                <w:rFonts w:hint="eastAsia"/>
              </w:rPr>
              <w:t>对返回码的文本描述内容。若返回码不为</w:t>
            </w:r>
            <w:r>
              <w:rPr>
                <w:rFonts w:hint="eastAsia"/>
              </w:rPr>
              <w:t>200</w:t>
            </w:r>
            <w:r>
              <w:rPr>
                <w:rFonts w:hint="eastAsia"/>
              </w:rPr>
              <w:t>，则返回错误描述信息</w:t>
            </w:r>
          </w:p>
        </w:tc>
        <w:tc>
          <w:tcPr>
            <w:tcW w:w="2977" w:type="dxa"/>
          </w:tcPr>
          <w:p w14:paraId="4A6302FB" w14:textId="77777777" w:rsidR="00FB6D3D" w:rsidRDefault="00D22A15">
            <w:pPr>
              <w:ind w:firstLineChars="0" w:firstLine="0"/>
              <w:rPr>
                <w:rFonts w:ascii="Times New Roman" w:hAnsi="Times New Roman" w:cs="Times New Roman"/>
              </w:rPr>
            </w:pPr>
            <w:r>
              <w:rPr>
                <w:rFonts w:ascii="Times New Roman" w:hAnsi="Times New Roman" w:cs="Times New Roman"/>
              </w:rPr>
              <w:t>“</w:t>
            </w:r>
            <w:r>
              <w:rPr>
                <w:rFonts w:ascii="Times New Roman" w:hAnsi="Times New Roman" w:cs="Times New Roman" w:hint="eastAsia"/>
              </w:rPr>
              <w:t>success</w:t>
            </w:r>
            <w:r>
              <w:rPr>
                <w:rFonts w:ascii="Times New Roman" w:hAnsi="Times New Roman" w:cs="Times New Roman" w:hint="eastAsia"/>
              </w:rPr>
              <w:t>”表示请求成功，请求失败时（</w:t>
            </w:r>
            <w:r>
              <w:rPr>
                <w:rFonts w:ascii="Times New Roman" w:hAnsi="Times New Roman" w:cs="Times New Roman" w:hint="eastAsia"/>
              </w:rPr>
              <w:t>code</w:t>
            </w:r>
            <w:r>
              <w:rPr>
                <w:rFonts w:ascii="Times New Roman" w:hAnsi="Times New Roman" w:cs="Times New Roman" w:hint="eastAsia"/>
              </w:rPr>
              <w:t>非</w:t>
            </w:r>
            <w:r>
              <w:rPr>
                <w:rFonts w:ascii="Times New Roman" w:hAnsi="Times New Roman" w:cs="Times New Roman" w:hint="eastAsia"/>
              </w:rPr>
              <w:t>200</w:t>
            </w:r>
            <w:r>
              <w:rPr>
                <w:rFonts w:ascii="Times New Roman" w:hAnsi="Times New Roman" w:cs="Times New Roman" w:hint="eastAsia"/>
              </w:rPr>
              <w:t>）返回详细错误描述信息</w:t>
            </w:r>
          </w:p>
        </w:tc>
      </w:tr>
      <w:tr w:rsidR="00FB6D3D" w14:paraId="7007D1D2" w14:textId="77777777">
        <w:trPr>
          <w:jc w:val="center"/>
        </w:trPr>
        <w:tc>
          <w:tcPr>
            <w:tcW w:w="1413" w:type="dxa"/>
          </w:tcPr>
          <w:p w14:paraId="7A65AC47" w14:textId="77777777" w:rsidR="00FB6D3D" w:rsidRDefault="00D22A15">
            <w:pPr>
              <w:ind w:firstLineChars="0" w:firstLine="0"/>
              <w:rPr>
                <w:rFonts w:ascii="Times New Roman" w:hAnsi="Times New Roman" w:cs="Times New Roman"/>
                <w:color w:val="262626"/>
                <w:spacing w:val="12"/>
                <w:szCs w:val="21"/>
              </w:rPr>
            </w:pPr>
            <w:r>
              <w:rPr>
                <w:rFonts w:ascii="Times New Roman" w:hAnsi="Times New Roman" w:cs="Times New Roman"/>
                <w:color w:val="262626"/>
                <w:spacing w:val="12"/>
                <w:szCs w:val="21"/>
              </w:rPr>
              <w:t>data</w:t>
            </w:r>
          </w:p>
        </w:tc>
        <w:tc>
          <w:tcPr>
            <w:tcW w:w="1276" w:type="dxa"/>
          </w:tcPr>
          <w:p w14:paraId="298F0FD0" w14:textId="77777777" w:rsidR="00FB6D3D" w:rsidRDefault="00D22A15">
            <w:pPr>
              <w:ind w:firstLineChars="0" w:firstLine="0"/>
            </w:pPr>
            <w:r>
              <w:rPr>
                <w:rFonts w:hint="eastAsia"/>
              </w:rPr>
              <w:t>string</w:t>
            </w:r>
          </w:p>
        </w:tc>
        <w:tc>
          <w:tcPr>
            <w:tcW w:w="2976" w:type="dxa"/>
          </w:tcPr>
          <w:p w14:paraId="705E6751" w14:textId="77777777" w:rsidR="00FB6D3D" w:rsidRDefault="00D22A15">
            <w:pPr>
              <w:ind w:firstLineChars="0" w:firstLine="0"/>
            </w:pPr>
            <w:r>
              <w:rPr>
                <w:rFonts w:hint="eastAsia"/>
              </w:rPr>
              <w:t>数据区，如过没有数据返回，则为空</w:t>
            </w:r>
          </w:p>
        </w:tc>
        <w:tc>
          <w:tcPr>
            <w:tcW w:w="2977" w:type="dxa"/>
          </w:tcPr>
          <w:p w14:paraId="70AE7693" w14:textId="77777777" w:rsidR="00FB6D3D" w:rsidRDefault="00FB6D3D">
            <w:pPr>
              <w:ind w:firstLineChars="0" w:firstLine="0"/>
              <w:rPr>
                <w:rFonts w:ascii="Times New Roman" w:hAnsi="Times New Roman" w:cs="Times New Roman"/>
              </w:rPr>
            </w:pPr>
          </w:p>
        </w:tc>
      </w:tr>
    </w:tbl>
    <w:p w14:paraId="77095F32" w14:textId="77777777" w:rsidR="00FB6D3D" w:rsidRDefault="00D22A15">
      <w:pPr>
        <w:pStyle w:val="2"/>
        <w:numPr>
          <w:ilvl w:val="1"/>
          <w:numId w:val="22"/>
        </w:numPr>
        <w:spacing w:before="120"/>
        <w:rPr>
          <w:rFonts w:ascii="宋体" w:eastAsia="宋体" w:hAnsi="宋体"/>
          <w:szCs w:val="30"/>
        </w:rPr>
      </w:pPr>
      <w:bookmarkStart w:id="70" w:name="_Toc4714"/>
      <w:r>
        <w:rPr>
          <w:rFonts w:ascii="宋体" w:eastAsia="宋体" w:hAnsi="宋体" w:hint="eastAsia"/>
          <w:szCs w:val="30"/>
        </w:rPr>
        <w:t>获取大件分拣区报工零件（总控提供）</w:t>
      </w:r>
      <w:bookmarkEnd w:id="70"/>
    </w:p>
    <w:p w14:paraId="3D95EF62" w14:textId="77777777" w:rsidR="00FB6D3D" w:rsidRDefault="00D22A15">
      <w:pPr>
        <w:pStyle w:val="af6"/>
        <w:ind w:left="420" w:firstLineChars="0" w:firstLine="0"/>
      </w:pPr>
      <w:r>
        <w:rPr>
          <w:b/>
          <w:bCs/>
        </w:rPr>
        <w:t>请求方式</w:t>
      </w:r>
      <w:r>
        <w:t>：</w:t>
      </w:r>
      <w:r>
        <w:t>POST</w:t>
      </w:r>
      <w:r>
        <w:t>（</w:t>
      </w:r>
      <w:r>
        <w:t>HTTP</w:t>
      </w:r>
      <w:r>
        <w:t>）</w:t>
      </w:r>
    </w:p>
    <w:p w14:paraId="3C0D63EF" w14:textId="77777777" w:rsidR="00FB6D3D" w:rsidRDefault="00D22A15">
      <w:pPr>
        <w:pStyle w:val="af6"/>
        <w:spacing w:line="360" w:lineRule="atLeast"/>
        <w:ind w:left="420" w:firstLineChars="0" w:firstLine="0"/>
        <w:rPr>
          <w:rFonts w:ascii="Times New Roman" w:hAnsi="Times New Roman" w:cs="Times New Roman"/>
          <w:color w:val="262626"/>
          <w:spacing w:val="12"/>
          <w:szCs w:val="21"/>
        </w:rPr>
      </w:pPr>
      <w:r>
        <w:rPr>
          <w:rFonts w:ascii="Times New Roman" w:hAnsi="Times New Roman" w:cs="Times New Roman"/>
          <w:b/>
          <w:bCs/>
          <w:color w:val="262626"/>
          <w:spacing w:val="12"/>
          <w:szCs w:val="21"/>
        </w:rPr>
        <w:lastRenderedPageBreak/>
        <w:t>请求地址</w:t>
      </w:r>
      <w:r>
        <w:rPr>
          <w:rFonts w:ascii="Times New Roman" w:hAnsi="Times New Roman" w:cs="Times New Roman"/>
          <w:color w:val="262626"/>
          <w:spacing w:val="12"/>
          <w:szCs w:val="21"/>
        </w:rPr>
        <w:t>：</w:t>
      </w:r>
      <w:r>
        <w:rPr>
          <w:rFonts w:ascii="Times New Roman" w:hAnsi="Times New Roman" w:cs="Times New Roman"/>
          <w:color w:val="262626"/>
          <w:spacing w:val="12"/>
          <w:szCs w:val="24"/>
        </w:rPr>
        <w:t>http://</w:t>
      </w:r>
      <w:r>
        <w:rPr>
          <w:rFonts w:ascii="Times New Roman" w:hAnsi="Times New Roman" w:cs="Times New Roman" w:hint="eastAsia"/>
          <w:color w:val="262626"/>
          <w:spacing w:val="12"/>
          <w:szCs w:val="24"/>
        </w:rPr>
        <w:t>ip</w:t>
      </w:r>
      <w:r>
        <w:rPr>
          <w:rFonts w:ascii="Times New Roman" w:hAnsi="Times New Roman" w:cs="Times New Roman"/>
          <w:color w:val="262626"/>
          <w:spacing w:val="12"/>
          <w:szCs w:val="24"/>
        </w:rPr>
        <w:t>:port</w:t>
      </w:r>
      <w:r>
        <w:rPr>
          <w:rFonts w:ascii="Times New Roman" w:hAnsi="Times New Roman" w:cs="Times New Roman" w:hint="eastAsia"/>
          <w:color w:val="262626"/>
          <w:spacing w:val="12"/>
          <w:szCs w:val="24"/>
        </w:rPr>
        <w:t>/</w:t>
      </w:r>
      <w:r>
        <w:t>large_pallet_area</w:t>
      </w:r>
      <w:r>
        <w:rPr>
          <w:rFonts w:ascii="Times New Roman" w:hAnsi="Times New Roman" w:cs="Times New Roman"/>
          <w:color w:val="262626"/>
          <w:spacing w:val="12"/>
          <w:szCs w:val="24"/>
        </w:rPr>
        <w:t>/</w:t>
      </w:r>
      <w:r>
        <w:rPr>
          <w:rFonts w:ascii="Times New Roman" w:hAnsi="Times New Roman" w:cs="Times New Roman" w:hint="eastAsia"/>
          <w:color w:val="262626"/>
          <w:spacing w:val="12"/>
          <w:szCs w:val="24"/>
        </w:rPr>
        <w:t>system/get</w:t>
      </w:r>
      <w:r>
        <w:rPr>
          <w:rFonts w:ascii="Times New Roman" w:hAnsi="Times New Roman" w:cs="Times New Roman"/>
          <w:color w:val="262626"/>
          <w:spacing w:val="12"/>
          <w:szCs w:val="24"/>
        </w:rPr>
        <w:t>NewLargeSortData</w:t>
      </w:r>
    </w:p>
    <w:p w14:paraId="68BF9FCA" w14:textId="77777777" w:rsidR="00FB6D3D" w:rsidRDefault="00D22A15">
      <w:pPr>
        <w:pStyle w:val="af6"/>
        <w:spacing w:line="360" w:lineRule="atLeast"/>
        <w:ind w:left="420" w:firstLineChars="0" w:firstLine="0"/>
        <w:rPr>
          <w:rFonts w:ascii="Times New Roman" w:hAnsi="Times New Roman" w:cs="Times New Roman"/>
          <w:b/>
          <w:color w:val="262626"/>
          <w:spacing w:val="12"/>
          <w:szCs w:val="21"/>
        </w:rPr>
      </w:pPr>
      <w:r>
        <w:rPr>
          <w:rFonts w:ascii="Times New Roman" w:hAnsi="Times New Roman" w:cs="Times New Roman" w:hint="eastAsia"/>
          <w:b/>
          <w:color w:val="262626"/>
          <w:spacing w:val="12"/>
          <w:szCs w:val="21"/>
        </w:rPr>
        <w:t>接口说明：</w:t>
      </w:r>
    </w:p>
    <w:p w14:paraId="1A61EBAA" w14:textId="77777777" w:rsidR="00FB6D3D" w:rsidRDefault="00D22A15">
      <w:pPr>
        <w:spacing w:line="360" w:lineRule="atLeast"/>
        <w:ind w:firstLineChars="0" w:firstLine="720"/>
      </w:pPr>
      <w:r>
        <w:rPr>
          <w:rFonts w:hint="eastAsia"/>
        </w:rPr>
        <w:t>该接口用于获取最早的未使用的大件分拣区的报工零件数据。</w:t>
      </w:r>
    </w:p>
    <w:p w14:paraId="399AA616" w14:textId="77777777" w:rsidR="00FB6D3D" w:rsidRDefault="00D22A15">
      <w:pPr>
        <w:spacing w:line="360" w:lineRule="atLeast"/>
        <w:ind w:firstLine="506"/>
        <w:rPr>
          <w:rFonts w:ascii="Times New Roman" w:hAnsi="Times New Roman" w:cs="Times New Roman"/>
          <w:color w:val="262626"/>
          <w:spacing w:val="12"/>
          <w:szCs w:val="21"/>
        </w:rPr>
      </w:pPr>
      <w:r>
        <w:rPr>
          <w:rFonts w:ascii="Times New Roman" w:hAnsi="Times New Roman" w:cs="Times New Roman"/>
          <w:b/>
          <w:bCs/>
          <w:color w:val="262626"/>
          <w:spacing w:val="12"/>
          <w:szCs w:val="21"/>
        </w:rPr>
        <w:t>请求包结构体</w:t>
      </w:r>
      <w:r>
        <w:rPr>
          <w:rFonts w:ascii="Times New Roman" w:hAnsi="Times New Roman" w:cs="Times New Roman"/>
          <w:color w:val="262626"/>
          <w:spacing w:val="12"/>
          <w:szCs w:val="21"/>
        </w:rPr>
        <w:t>：</w:t>
      </w:r>
    </w:p>
    <w:p w14:paraId="7CE25ED9" w14:textId="77777777" w:rsidR="00FB6D3D" w:rsidRDefault="00D22A15">
      <w:pPr>
        <w:spacing w:line="360" w:lineRule="atLeast"/>
        <w:ind w:firstLine="504"/>
        <w:rPr>
          <w:rFonts w:ascii="Times New Roman" w:hAnsi="Times New Roman" w:cs="Times New Roman"/>
          <w:color w:val="262626"/>
          <w:spacing w:val="12"/>
          <w:szCs w:val="21"/>
        </w:rPr>
      </w:pPr>
      <w:r>
        <w:rPr>
          <w:rFonts w:ascii="Times New Roman" w:hAnsi="Times New Roman" w:cs="Times New Roman" w:hint="eastAsia"/>
          <w:color w:val="262626"/>
          <w:spacing w:val="12"/>
          <w:szCs w:val="21"/>
        </w:rPr>
        <w:t>{</w:t>
      </w:r>
    </w:p>
    <w:p w14:paraId="135DA844" w14:textId="77777777" w:rsidR="00FB6D3D" w:rsidRDefault="00D22A15">
      <w:pPr>
        <w:spacing w:line="360" w:lineRule="atLeast"/>
        <w:ind w:firstLine="504"/>
        <w:rPr>
          <w:rFonts w:ascii="Times New Roman" w:hAnsi="Times New Roman" w:cs="Times New Roman"/>
          <w:color w:val="262626"/>
          <w:spacing w:val="12"/>
          <w:szCs w:val="21"/>
        </w:rPr>
      </w:pPr>
      <w:r>
        <w:rPr>
          <w:rFonts w:ascii="Times New Roman" w:hAnsi="Times New Roman" w:cs="Times New Roman"/>
          <w:color w:val="262626"/>
          <w:spacing w:val="12"/>
          <w:szCs w:val="21"/>
        </w:rPr>
        <w:tab/>
        <w:t>“sort_line”:”1”</w:t>
      </w:r>
    </w:p>
    <w:p w14:paraId="0B0CEEE1" w14:textId="77777777" w:rsidR="00FB6D3D" w:rsidRDefault="00D22A15">
      <w:pPr>
        <w:spacing w:line="360" w:lineRule="atLeast"/>
        <w:ind w:firstLine="504"/>
        <w:rPr>
          <w:rFonts w:ascii="Times New Roman" w:hAnsi="Times New Roman" w:cs="Times New Roman"/>
          <w:color w:val="262626"/>
          <w:spacing w:val="12"/>
          <w:szCs w:val="21"/>
        </w:rPr>
      </w:pPr>
      <w:r>
        <w:rPr>
          <w:rFonts w:ascii="Times New Roman" w:hAnsi="Times New Roman" w:cs="Times New Roman" w:hint="eastAsia"/>
          <w:color w:val="262626"/>
          <w:spacing w:val="12"/>
          <w:szCs w:val="21"/>
        </w:rPr>
        <w:t>}</w:t>
      </w:r>
    </w:p>
    <w:p w14:paraId="0A34EDBB" w14:textId="77777777" w:rsidR="00FB6D3D" w:rsidRDefault="00D22A15">
      <w:pPr>
        <w:spacing w:line="360" w:lineRule="atLeast"/>
        <w:ind w:firstLine="506"/>
        <w:rPr>
          <w:rFonts w:ascii="Times New Roman" w:hAnsi="Times New Roman" w:cs="Times New Roman"/>
          <w:b/>
          <w:bCs/>
          <w:color w:val="262626"/>
          <w:spacing w:val="12"/>
          <w:szCs w:val="21"/>
        </w:rPr>
      </w:pPr>
      <w:r>
        <w:rPr>
          <w:rFonts w:ascii="Times New Roman" w:hAnsi="Times New Roman" w:cs="Times New Roman" w:hint="eastAsia"/>
          <w:b/>
          <w:bCs/>
          <w:color w:val="262626"/>
          <w:spacing w:val="12"/>
          <w:szCs w:val="21"/>
        </w:rPr>
        <w:t>参数说明</w:t>
      </w:r>
      <w:r>
        <w:rPr>
          <w:rFonts w:ascii="Times New Roman" w:hAnsi="Times New Roman" w:cs="Times New Roman" w:hint="eastAsia"/>
          <w:b/>
          <w:bCs/>
          <w:color w:val="262626"/>
          <w:spacing w:val="12"/>
          <w:szCs w:val="21"/>
        </w:rPr>
        <w:t>:</w:t>
      </w:r>
    </w:p>
    <w:p w14:paraId="2B90D70E" w14:textId="77777777" w:rsidR="00FB6D3D" w:rsidRDefault="00FB6D3D">
      <w:pPr>
        <w:spacing w:line="360" w:lineRule="atLeast"/>
        <w:ind w:firstLine="506"/>
        <w:rPr>
          <w:rFonts w:ascii="Times New Roman" w:hAnsi="Times New Roman" w:cs="Times New Roman"/>
          <w:b/>
          <w:bCs/>
          <w:color w:val="262626"/>
          <w:spacing w:val="12"/>
          <w:szCs w:val="21"/>
        </w:rPr>
      </w:pPr>
    </w:p>
    <w:tbl>
      <w:tblPr>
        <w:tblStyle w:val="af2"/>
        <w:tblW w:w="8642" w:type="dxa"/>
        <w:jc w:val="center"/>
        <w:tblLayout w:type="fixed"/>
        <w:tblLook w:val="04A0" w:firstRow="1" w:lastRow="0" w:firstColumn="1" w:lastColumn="0" w:noHBand="0" w:noVBand="1"/>
      </w:tblPr>
      <w:tblGrid>
        <w:gridCol w:w="1838"/>
        <w:gridCol w:w="1276"/>
        <w:gridCol w:w="3118"/>
        <w:gridCol w:w="2410"/>
      </w:tblGrid>
      <w:tr w:rsidR="00FB6D3D" w14:paraId="305C7A74" w14:textId="77777777">
        <w:trPr>
          <w:jc w:val="center"/>
        </w:trPr>
        <w:tc>
          <w:tcPr>
            <w:tcW w:w="1838" w:type="dxa"/>
          </w:tcPr>
          <w:p w14:paraId="6E970FCC" w14:textId="77777777" w:rsidR="00FB6D3D" w:rsidRDefault="00D22A15">
            <w:pPr>
              <w:ind w:firstLineChars="0" w:firstLine="0"/>
            </w:pPr>
            <w:r>
              <w:rPr>
                <w:rFonts w:hint="eastAsia"/>
              </w:rPr>
              <w:t>参数</w:t>
            </w:r>
          </w:p>
        </w:tc>
        <w:tc>
          <w:tcPr>
            <w:tcW w:w="1276" w:type="dxa"/>
          </w:tcPr>
          <w:p w14:paraId="3445EB8A" w14:textId="77777777" w:rsidR="00FB6D3D" w:rsidRDefault="00D22A15">
            <w:pPr>
              <w:ind w:firstLineChars="0" w:firstLine="0"/>
            </w:pPr>
            <w:r>
              <w:rPr>
                <w:rFonts w:hint="eastAsia"/>
              </w:rPr>
              <w:t>参数类型</w:t>
            </w:r>
          </w:p>
        </w:tc>
        <w:tc>
          <w:tcPr>
            <w:tcW w:w="3118" w:type="dxa"/>
          </w:tcPr>
          <w:p w14:paraId="7969CC4B" w14:textId="77777777" w:rsidR="00FB6D3D" w:rsidRDefault="00D22A15">
            <w:pPr>
              <w:ind w:firstLineChars="0" w:firstLine="0"/>
            </w:pPr>
            <w:r>
              <w:rPr>
                <w:rFonts w:hint="eastAsia"/>
              </w:rPr>
              <w:t>说明</w:t>
            </w:r>
          </w:p>
        </w:tc>
        <w:tc>
          <w:tcPr>
            <w:tcW w:w="2410" w:type="dxa"/>
          </w:tcPr>
          <w:p w14:paraId="6ACF5E2B" w14:textId="77777777" w:rsidR="00FB6D3D" w:rsidRDefault="00D22A15">
            <w:pPr>
              <w:ind w:firstLineChars="0" w:firstLine="0"/>
            </w:pPr>
            <w:r>
              <w:rPr>
                <w:rFonts w:hint="eastAsia"/>
              </w:rPr>
              <w:t>示例值</w:t>
            </w:r>
          </w:p>
        </w:tc>
      </w:tr>
      <w:tr w:rsidR="00FB6D3D" w14:paraId="1107DB64" w14:textId="77777777">
        <w:trPr>
          <w:jc w:val="center"/>
        </w:trPr>
        <w:tc>
          <w:tcPr>
            <w:tcW w:w="1838" w:type="dxa"/>
          </w:tcPr>
          <w:p w14:paraId="66D27E18" w14:textId="77777777" w:rsidR="00FB6D3D" w:rsidRDefault="00D22A15">
            <w:pPr>
              <w:ind w:firstLineChars="0" w:firstLine="0"/>
            </w:pPr>
            <w:r>
              <w:rPr>
                <w:rFonts w:ascii="Times New Roman" w:hAnsi="Times New Roman" w:cs="Times New Roman"/>
                <w:color w:val="262626"/>
                <w:spacing w:val="12"/>
                <w:szCs w:val="21"/>
              </w:rPr>
              <w:t>sort_line</w:t>
            </w:r>
          </w:p>
        </w:tc>
        <w:tc>
          <w:tcPr>
            <w:tcW w:w="1276" w:type="dxa"/>
          </w:tcPr>
          <w:p w14:paraId="343C4346" w14:textId="77777777" w:rsidR="00FB6D3D" w:rsidRDefault="00D22A15">
            <w:pPr>
              <w:ind w:firstLineChars="0" w:firstLine="0"/>
            </w:pPr>
            <w:r>
              <w:rPr>
                <w:rFonts w:hint="eastAsia"/>
              </w:rPr>
              <w:t>s</w:t>
            </w:r>
            <w:r>
              <w:t>tring</w:t>
            </w:r>
          </w:p>
        </w:tc>
        <w:tc>
          <w:tcPr>
            <w:tcW w:w="3118" w:type="dxa"/>
          </w:tcPr>
          <w:p w14:paraId="06EDA522" w14:textId="77777777" w:rsidR="00FB6D3D" w:rsidRDefault="00D22A15">
            <w:pPr>
              <w:ind w:firstLineChars="0" w:firstLine="0"/>
            </w:pPr>
            <w:r>
              <w:rPr>
                <w:rFonts w:hint="eastAsia"/>
              </w:rPr>
              <w:t>分拣线编号，默认为</w:t>
            </w:r>
            <w:r>
              <w:rPr>
                <w:rFonts w:hint="eastAsia"/>
              </w:rPr>
              <w:t>1</w:t>
            </w:r>
          </w:p>
        </w:tc>
        <w:tc>
          <w:tcPr>
            <w:tcW w:w="2410" w:type="dxa"/>
          </w:tcPr>
          <w:p w14:paraId="65E4AE84" w14:textId="77777777" w:rsidR="00FB6D3D" w:rsidRDefault="00FB6D3D">
            <w:pPr>
              <w:ind w:firstLineChars="0" w:firstLine="0"/>
            </w:pPr>
          </w:p>
        </w:tc>
      </w:tr>
    </w:tbl>
    <w:p w14:paraId="75785235" w14:textId="77777777" w:rsidR="00FB6D3D" w:rsidRDefault="00FB6D3D">
      <w:pPr>
        <w:spacing w:line="360" w:lineRule="atLeast"/>
        <w:ind w:firstLineChars="0" w:firstLine="0"/>
      </w:pPr>
    </w:p>
    <w:p w14:paraId="23F6B504" w14:textId="77777777" w:rsidR="00FB6D3D" w:rsidRDefault="00D22A15">
      <w:pPr>
        <w:pStyle w:val="af6"/>
        <w:ind w:left="420" w:firstLineChars="0" w:firstLine="0"/>
        <w:rPr>
          <w:rStyle w:val="af3"/>
        </w:rPr>
      </w:pPr>
      <w:r>
        <w:rPr>
          <w:rStyle w:val="af3"/>
          <w:rFonts w:hint="eastAsia"/>
        </w:rPr>
        <w:t>返回结果：</w:t>
      </w:r>
    </w:p>
    <w:p w14:paraId="4A8B145F" w14:textId="77777777" w:rsidR="00FB6D3D" w:rsidRDefault="00D22A15">
      <w:pPr>
        <w:pStyle w:val="af6"/>
        <w:shd w:val="clear" w:color="auto" w:fill="FFFFFE"/>
        <w:spacing w:line="270" w:lineRule="atLeast"/>
        <w:ind w:left="420" w:firstLineChars="0" w:firstLine="0"/>
        <w:rPr>
          <w:rFonts w:ascii="Consolas" w:hAnsi="Consolas" w:cs="宋体"/>
          <w:color w:val="000000"/>
          <w:sz w:val="18"/>
          <w:szCs w:val="18"/>
        </w:rPr>
      </w:pPr>
      <w:r>
        <w:rPr>
          <w:rFonts w:ascii="Consolas" w:hAnsi="Consolas" w:cs="宋体"/>
          <w:color w:val="000000"/>
          <w:sz w:val="18"/>
          <w:szCs w:val="18"/>
        </w:rPr>
        <w:t>{</w:t>
      </w:r>
    </w:p>
    <w:p w14:paraId="54996A03" w14:textId="77777777" w:rsidR="00FB6D3D" w:rsidRDefault="00D22A15">
      <w:pPr>
        <w:pStyle w:val="af6"/>
        <w:shd w:val="clear" w:color="auto" w:fill="FFFFFE"/>
        <w:spacing w:line="270" w:lineRule="atLeast"/>
        <w:ind w:left="420" w:firstLineChars="0" w:firstLine="0"/>
        <w:rPr>
          <w:rFonts w:ascii="Consolas" w:hAnsi="Consolas" w:cs="宋体"/>
          <w:color w:val="000000"/>
          <w:sz w:val="18"/>
          <w:szCs w:val="18"/>
        </w:rPr>
      </w:pPr>
      <w:r>
        <w:rPr>
          <w:rFonts w:ascii="Consolas" w:hAnsi="Consolas" w:cs="宋体"/>
          <w:color w:val="000000"/>
          <w:sz w:val="18"/>
          <w:szCs w:val="18"/>
        </w:rPr>
        <w:t>    </w:t>
      </w:r>
      <w:r>
        <w:rPr>
          <w:rFonts w:ascii="Consolas" w:hAnsi="Consolas" w:cs="宋体"/>
          <w:color w:val="A31515"/>
          <w:sz w:val="18"/>
          <w:szCs w:val="18"/>
        </w:rPr>
        <w:t>"msg"</w:t>
      </w:r>
      <w:r>
        <w:rPr>
          <w:rFonts w:ascii="Consolas" w:hAnsi="Consolas" w:cs="宋体"/>
          <w:color w:val="000000"/>
          <w:sz w:val="18"/>
          <w:szCs w:val="18"/>
        </w:rPr>
        <w:t>: </w:t>
      </w:r>
      <w:r>
        <w:rPr>
          <w:rFonts w:ascii="Consolas" w:hAnsi="Consolas" w:cs="宋体"/>
          <w:color w:val="0451A5"/>
          <w:sz w:val="18"/>
          <w:szCs w:val="18"/>
        </w:rPr>
        <w:t>"success"</w:t>
      </w:r>
      <w:r>
        <w:rPr>
          <w:rFonts w:ascii="Consolas" w:hAnsi="Consolas" w:cs="宋体"/>
          <w:color w:val="000000"/>
          <w:sz w:val="18"/>
          <w:szCs w:val="18"/>
        </w:rPr>
        <w:t>,</w:t>
      </w:r>
    </w:p>
    <w:p w14:paraId="1C84C557" w14:textId="77777777" w:rsidR="00FB6D3D" w:rsidRDefault="00D22A15">
      <w:pPr>
        <w:pStyle w:val="af6"/>
        <w:shd w:val="clear" w:color="auto" w:fill="FFFFFE"/>
        <w:spacing w:line="270" w:lineRule="atLeast"/>
        <w:ind w:left="420" w:firstLineChars="0" w:firstLine="0"/>
        <w:rPr>
          <w:rFonts w:ascii="Consolas" w:hAnsi="Consolas" w:cs="宋体"/>
          <w:color w:val="000000"/>
          <w:sz w:val="18"/>
          <w:szCs w:val="18"/>
        </w:rPr>
      </w:pPr>
      <w:r>
        <w:rPr>
          <w:rFonts w:ascii="Consolas" w:hAnsi="Consolas" w:cs="宋体"/>
          <w:color w:val="000000"/>
          <w:sz w:val="18"/>
          <w:szCs w:val="18"/>
        </w:rPr>
        <w:t>    </w:t>
      </w:r>
      <w:r>
        <w:rPr>
          <w:rFonts w:ascii="Consolas" w:hAnsi="Consolas" w:cs="宋体"/>
          <w:color w:val="A31515"/>
          <w:sz w:val="18"/>
          <w:szCs w:val="18"/>
        </w:rPr>
        <w:t>"code"</w:t>
      </w:r>
      <w:r>
        <w:rPr>
          <w:rFonts w:ascii="Consolas" w:hAnsi="Consolas" w:cs="宋体"/>
          <w:color w:val="000000"/>
          <w:sz w:val="18"/>
          <w:szCs w:val="18"/>
        </w:rPr>
        <w:t>: </w:t>
      </w:r>
      <w:r>
        <w:rPr>
          <w:rFonts w:ascii="Consolas" w:hAnsi="Consolas" w:cs="宋体"/>
          <w:color w:val="098658"/>
          <w:sz w:val="18"/>
          <w:szCs w:val="18"/>
        </w:rPr>
        <w:t>200</w:t>
      </w:r>
      <w:r>
        <w:rPr>
          <w:rFonts w:ascii="Consolas" w:hAnsi="Consolas" w:cs="宋体"/>
          <w:color w:val="000000"/>
          <w:sz w:val="18"/>
          <w:szCs w:val="18"/>
        </w:rPr>
        <w:t>,</w:t>
      </w:r>
    </w:p>
    <w:p w14:paraId="2C9362B0" w14:textId="77777777" w:rsidR="00FB6D3D" w:rsidRDefault="00D22A15">
      <w:pPr>
        <w:pStyle w:val="af6"/>
        <w:shd w:val="clear" w:color="auto" w:fill="FFFFFE"/>
        <w:spacing w:line="270" w:lineRule="atLeast"/>
        <w:ind w:left="420" w:firstLineChars="0" w:firstLine="0"/>
        <w:rPr>
          <w:rFonts w:ascii="Consolas" w:hAnsi="Consolas" w:cs="宋体"/>
          <w:color w:val="000000"/>
          <w:sz w:val="18"/>
          <w:szCs w:val="18"/>
        </w:rPr>
      </w:pPr>
      <w:r>
        <w:rPr>
          <w:rFonts w:ascii="Consolas" w:hAnsi="Consolas" w:cs="宋体"/>
          <w:color w:val="000000"/>
          <w:sz w:val="18"/>
          <w:szCs w:val="18"/>
        </w:rPr>
        <w:t>    </w:t>
      </w:r>
      <w:r>
        <w:rPr>
          <w:rFonts w:ascii="Consolas" w:hAnsi="Consolas" w:cs="宋体"/>
          <w:color w:val="A31515"/>
          <w:sz w:val="18"/>
          <w:szCs w:val="18"/>
        </w:rPr>
        <w:t>"data"</w:t>
      </w:r>
      <w:r>
        <w:rPr>
          <w:rFonts w:ascii="Consolas" w:hAnsi="Consolas" w:cs="宋体"/>
          <w:color w:val="000000"/>
          <w:sz w:val="18"/>
          <w:szCs w:val="18"/>
        </w:rPr>
        <w:t>: {</w:t>
      </w:r>
    </w:p>
    <w:p w14:paraId="2D3DC9BD" w14:textId="77777777" w:rsidR="00FB6D3D" w:rsidRDefault="00D22A15">
      <w:pPr>
        <w:pStyle w:val="af6"/>
        <w:shd w:val="clear" w:color="auto" w:fill="FFFFFE"/>
        <w:spacing w:line="270" w:lineRule="atLeast"/>
        <w:ind w:left="420" w:firstLineChars="0" w:firstLine="0"/>
        <w:rPr>
          <w:rFonts w:ascii="Consolas" w:hAnsi="Consolas" w:cs="宋体"/>
          <w:color w:val="000000"/>
          <w:sz w:val="18"/>
          <w:szCs w:val="18"/>
        </w:rPr>
      </w:pPr>
      <w:r>
        <w:rPr>
          <w:rFonts w:ascii="Consolas" w:hAnsi="Consolas" w:cs="宋体"/>
          <w:color w:val="000000"/>
          <w:sz w:val="18"/>
          <w:szCs w:val="18"/>
        </w:rPr>
        <w:t>       </w:t>
      </w:r>
      <w:r>
        <w:rPr>
          <w:rFonts w:ascii="Consolas" w:hAnsi="Consolas" w:cs="宋体"/>
          <w:color w:val="A31515"/>
          <w:sz w:val="18"/>
          <w:szCs w:val="18"/>
        </w:rPr>
        <w:t>"thickness"</w:t>
      </w:r>
      <w:r>
        <w:rPr>
          <w:rFonts w:ascii="Consolas" w:hAnsi="Consolas" w:cs="宋体"/>
          <w:color w:val="000000"/>
          <w:sz w:val="18"/>
          <w:szCs w:val="18"/>
        </w:rPr>
        <w:t>: </w:t>
      </w:r>
      <w:r>
        <w:rPr>
          <w:rFonts w:ascii="Consolas" w:hAnsi="Consolas" w:cs="宋体"/>
          <w:color w:val="0451A5"/>
          <w:sz w:val="18"/>
          <w:szCs w:val="18"/>
        </w:rPr>
        <w:t>"10"</w:t>
      </w:r>
      <w:r>
        <w:rPr>
          <w:rFonts w:ascii="Consolas" w:hAnsi="Consolas" w:cs="宋体"/>
          <w:color w:val="000000"/>
          <w:sz w:val="18"/>
          <w:szCs w:val="18"/>
        </w:rPr>
        <w:t>,</w:t>
      </w:r>
    </w:p>
    <w:p w14:paraId="36711C4C" w14:textId="77777777" w:rsidR="00FB6D3D" w:rsidRDefault="00D22A15">
      <w:pPr>
        <w:pStyle w:val="af6"/>
        <w:shd w:val="clear" w:color="auto" w:fill="FFFFFE"/>
        <w:spacing w:line="270" w:lineRule="atLeast"/>
        <w:ind w:left="420" w:firstLineChars="0" w:firstLine="0"/>
        <w:rPr>
          <w:rFonts w:ascii="Consolas" w:hAnsi="Consolas" w:cs="宋体"/>
          <w:color w:val="000000"/>
          <w:sz w:val="18"/>
          <w:szCs w:val="18"/>
        </w:rPr>
      </w:pPr>
      <w:r>
        <w:rPr>
          <w:rFonts w:ascii="Consolas" w:hAnsi="Consolas" w:cs="宋体"/>
          <w:color w:val="000000"/>
          <w:sz w:val="18"/>
          <w:szCs w:val="18"/>
        </w:rPr>
        <w:t xml:space="preserve">       </w:t>
      </w:r>
      <w:r>
        <w:rPr>
          <w:rFonts w:ascii="Consolas" w:hAnsi="Consolas" w:cs="宋体"/>
          <w:color w:val="A31515"/>
          <w:sz w:val="18"/>
          <w:szCs w:val="18"/>
        </w:rPr>
        <w:t>"file_path"</w:t>
      </w:r>
      <w:r>
        <w:rPr>
          <w:rFonts w:ascii="Consolas" w:hAnsi="Consolas" w:cs="宋体"/>
          <w:color w:val="000000"/>
          <w:sz w:val="18"/>
          <w:szCs w:val="18"/>
        </w:rPr>
        <w:t>: </w:t>
      </w:r>
      <w:r>
        <w:rPr>
          <w:rFonts w:ascii="Consolas" w:hAnsi="Consolas" w:cs="宋体"/>
          <w:color w:val="0451A5"/>
          <w:sz w:val="18"/>
          <w:szCs w:val="18"/>
        </w:rPr>
        <w:t>"/2021-03-29/M210329SG10004A01/M210329SG10004A01"</w:t>
      </w:r>
      <w:r>
        <w:rPr>
          <w:rFonts w:ascii="Consolas" w:hAnsi="Consolas" w:cs="宋体"/>
          <w:color w:val="000000"/>
          <w:sz w:val="18"/>
          <w:szCs w:val="18"/>
        </w:rPr>
        <w:t>,</w:t>
      </w:r>
    </w:p>
    <w:p w14:paraId="2C5751C6" w14:textId="77777777" w:rsidR="00FB6D3D" w:rsidRDefault="00D22A15">
      <w:pPr>
        <w:pStyle w:val="af6"/>
        <w:shd w:val="clear" w:color="auto" w:fill="FFFFFE"/>
        <w:spacing w:line="270" w:lineRule="atLeast"/>
        <w:ind w:left="420" w:firstLineChars="0" w:firstLine="0"/>
        <w:rPr>
          <w:rFonts w:ascii="Consolas" w:hAnsi="Consolas" w:cs="宋体"/>
          <w:color w:val="000000"/>
          <w:sz w:val="18"/>
          <w:szCs w:val="18"/>
        </w:rPr>
      </w:pPr>
      <w:r>
        <w:rPr>
          <w:rFonts w:ascii="Consolas" w:hAnsi="Consolas" w:cs="宋体"/>
          <w:color w:val="000000"/>
          <w:sz w:val="18"/>
          <w:szCs w:val="18"/>
        </w:rPr>
        <w:t>       </w:t>
      </w:r>
      <w:r>
        <w:rPr>
          <w:rFonts w:ascii="Consolas" w:hAnsi="Consolas" w:cs="宋体"/>
          <w:color w:val="A31515"/>
          <w:sz w:val="18"/>
          <w:szCs w:val="18"/>
        </w:rPr>
        <w:t>"part_num"</w:t>
      </w:r>
      <w:r>
        <w:rPr>
          <w:rFonts w:ascii="Consolas" w:hAnsi="Consolas" w:cs="宋体"/>
          <w:color w:val="000000"/>
          <w:sz w:val="18"/>
          <w:szCs w:val="18"/>
        </w:rPr>
        <w:t>: </w:t>
      </w:r>
      <w:r>
        <w:rPr>
          <w:rFonts w:ascii="Consolas" w:hAnsi="Consolas" w:cs="宋体"/>
          <w:color w:val="0451A5"/>
          <w:sz w:val="18"/>
          <w:szCs w:val="18"/>
        </w:rPr>
        <w:t>"5"</w:t>
      </w:r>
      <w:r>
        <w:rPr>
          <w:rFonts w:ascii="Consolas" w:hAnsi="Consolas" w:cs="宋体"/>
          <w:color w:val="000000"/>
          <w:sz w:val="18"/>
          <w:szCs w:val="18"/>
        </w:rPr>
        <w:t>,</w:t>
      </w:r>
    </w:p>
    <w:p w14:paraId="2CE8DB51" w14:textId="77777777" w:rsidR="00FB6D3D" w:rsidRDefault="00D22A15">
      <w:pPr>
        <w:pStyle w:val="af6"/>
        <w:shd w:val="clear" w:color="auto" w:fill="FFFFFE"/>
        <w:spacing w:line="270" w:lineRule="atLeast"/>
        <w:ind w:left="420" w:firstLineChars="0" w:firstLine="0"/>
        <w:rPr>
          <w:rFonts w:ascii="Consolas" w:hAnsi="Consolas" w:cs="宋体"/>
          <w:color w:val="000000"/>
          <w:sz w:val="18"/>
          <w:szCs w:val="18"/>
        </w:rPr>
      </w:pPr>
      <w:r>
        <w:rPr>
          <w:rFonts w:ascii="Consolas" w:hAnsi="Consolas" w:cs="宋体"/>
          <w:color w:val="000000"/>
          <w:sz w:val="18"/>
          <w:szCs w:val="18"/>
        </w:rPr>
        <w:t>       </w:t>
      </w:r>
      <w:r>
        <w:rPr>
          <w:rFonts w:ascii="Consolas" w:hAnsi="Consolas" w:cs="宋体"/>
          <w:color w:val="A31515"/>
          <w:sz w:val="18"/>
          <w:szCs w:val="18"/>
        </w:rPr>
        <w:t>"plate_id"</w:t>
      </w:r>
      <w:r>
        <w:rPr>
          <w:rFonts w:ascii="Consolas" w:hAnsi="Consolas" w:cs="宋体"/>
          <w:color w:val="000000"/>
          <w:sz w:val="18"/>
          <w:szCs w:val="18"/>
        </w:rPr>
        <w:t>: </w:t>
      </w:r>
      <w:r>
        <w:rPr>
          <w:rFonts w:ascii="Consolas" w:hAnsi="Consolas" w:cs="宋体"/>
          <w:color w:val="0451A5"/>
          <w:sz w:val="18"/>
          <w:szCs w:val="18"/>
        </w:rPr>
        <w:t>"</w:t>
      </w:r>
      <w:r>
        <w:rPr>
          <w:rFonts w:ascii="Consolas" w:hAnsi="Consolas" w:cs="宋体" w:hint="eastAsia"/>
          <w:color w:val="0451A5"/>
          <w:sz w:val="18"/>
          <w:szCs w:val="18"/>
        </w:rPr>
        <w:t>xx</w:t>
      </w:r>
      <w:r>
        <w:rPr>
          <w:rFonts w:ascii="Consolas" w:hAnsi="Consolas" w:cs="宋体"/>
          <w:color w:val="0451A5"/>
          <w:sz w:val="18"/>
          <w:szCs w:val="18"/>
        </w:rPr>
        <w:t>"</w:t>
      </w:r>
      <w:r>
        <w:rPr>
          <w:rFonts w:ascii="Consolas" w:hAnsi="Consolas" w:cs="宋体"/>
          <w:color w:val="000000"/>
          <w:sz w:val="18"/>
          <w:szCs w:val="18"/>
        </w:rPr>
        <w:t>,</w:t>
      </w:r>
    </w:p>
    <w:p w14:paraId="7C3289B7" w14:textId="77777777" w:rsidR="00FB6D3D" w:rsidRDefault="00D22A15">
      <w:pPr>
        <w:shd w:val="clear" w:color="auto" w:fill="FFFFFE"/>
        <w:spacing w:line="270" w:lineRule="atLeast"/>
        <w:ind w:firstLineChars="0" w:firstLine="0"/>
        <w:rPr>
          <w:rFonts w:ascii="Consolas" w:hAnsi="Consolas" w:cs="宋体"/>
          <w:color w:val="000000"/>
          <w:sz w:val="18"/>
          <w:szCs w:val="18"/>
        </w:rPr>
      </w:pPr>
      <w:r>
        <w:rPr>
          <w:rFonts w:ascii="Consolas" w:hAnsi="Consolas" w:cs="宋体"/>
          <w:color w:val="000000"/>
          <w:sz w:val="18"/>
          <w:szCs w:val="18"/>
        </w:rPr>
        <w:t xml:space="preserve">           </w:t>
      </w:r>
      <w:r>
        <w:rPr>
          <w:rFonts w:ascii="Consolas" w:hAnsi="Consolas" w:cs="宋体"/>
          <w:color w:val="A31515"/>
          <w:sz w:val="18"/>
          <w:szCs w:val="18"/>
        </w:rPr>
        <w:t>"part_code_list"</w:t>
      </w:r>
      <w:r>
        <w:rPr>
          <w:rFonts w:ascii="Consolas" w:hAnsi="Consolas" w:cs="宋体"/>
          <w:color w:val="000000"/>
          <w:sz w:val="18"/>
          <w:szCs w:val="18"/>
        </w:rPr>
        <w:t>: [</w:t>
      </w:r>
    </w:p>
    <w:p w14:paraId="39DA22C6" w14:textId="77777777" w:rsidR="00FB6D3D" w:rsidRDefault="00D22A15">
      <w:pPr>
        <w:shd w:val="clear" w:color="auto" w:fill="FFFFFE"/>
        <w:spacing w:line="270" w:lineRule="atLeast"/>
        <w:ind w:firstLineChars="0" w:firstLine="0"/>
        <w:rPr>
          <w:rFonts w:ascii="Consolas" w:hAnsi="Consolas" w:cs="宋体"/>
          <w:color w:val="000000"/>
          <w:sz w:val="18"/>
          <w:szCs w:val="18"/>
        </w:rPr>
      </w:pPr>
      <w:r>
        <w:rPr>
          <w:rFonts w:ascii="Consolas" w:hAnsi="Consolas" w:cs="宋体"/>
          <w:color w:val="000000"/>
          <w:sz w:val="18"/>
          <w:szCs w:val="18"/>
        </w:rPr>
        <w:t>            </w:t>
      </w:r>
      <w:r>
        <w:rPr>
          <w:rFonts w:ascii="Consolas" w:hAnsi="Consolas" w:cs="宋体"/>
          <w:color w:val="000000"/>
          <w:sz w:val="18"/>
          <w:szCs w:val="18"/>
        </w:rPr>
        <w:tab/>
      </w:r>
      <w:r>
        <w:rPr>
          <w:rFonts w:ascii="Consolas" w:hAnsi="Consolas" w:cs="宋体"/>
          <w:color w:val="0451A5"/>
          <w:sz w:val="18"/>
          <w:szCs w:val="18"/>
        </w:rPr>
        <w:t>"BCB005985733"</w:t>
      </w:r>
      <w:r>
        <w:rPr>
          <w:rFonts w:ascii="Consolas" w:hAnsi="Consolas" w:cs="宋体"/>
          <w:color w:val="000000"/>
          <w:sz w:val="18"/>
          <w:szCs w:val="18"/>
        </w:rPr>
        <w:t>,</w:t>
      </w:r>
    </w:p>
    <w:p w14:paraId="0074D1FC" w14:textId="77777777" w:rsidR="00FB6D3D" w:rsidRDefault="00D22A15">
      <w:pPr>
        <w:shd w:val="clear" w:color="auto" w:fill="FFFFFE"/>
        <w:spacing w:line="270" w:lineRule="atLeast"/>
        <w:ind w:firstLineChars="0" w:firstLine="0"/>
        <w:rPr>
          <w:rFonts w:ascii="Consolas" w:hAnsi="Consolas" w:cs="宋体"/>
          <w:color w:val="000000"/>
          <w:sz w:val="18"/>
          <w:szCs w:val="18"/>
        </w:rPr>
      </w:pPr>
      <w:r>
        <w:rPr>
          <w:rFonts w:ascii="Consolas" w:hAnsi="Consolas" w:cs="宋体"/>
          <w:color w:val="000000"/>
          <w:sz w:val="18"/>
          <w:szCs w:val="18"/>
        </w:rPr>
        <w:t>            </w:t>
      </w:r>
      <w:r>
        <w:rPr>
          <w:rFonts w:ascii="Consolas" w:hAnsi="Consolas" w:cs="宋体"/>
          <w:color w:val="000000"/>
          <w:sz w:val="18"/>
          <w:szCs w:val="18"/>
        </w:rPr>
        <w:tab/>
      </w:r>
      <w:r>
        <w:rPr>
          <w:rFonts w:ascii="Consolas" w:hAnsi="Consolas" w:cs="宋体"/>
          <w:color w:val="0451A5"/>
          <w:sz w:val="18"/>
          <w:szCs w:val="18"/>
        </w:rPr>
        <w:t>" BCB005985995"</w:t>
      </w:r>
      <w:r>
        <w:rPr>
          <w:rFonts w:ascii="Consolas" w:hAnsi="Consolas" w:cs="宋体"/>
          <w:color w:val="000000"/>
          <w:sz w:val="18"/>
          <w:szCs w:val="18"/>
        </w:rPr>
        <w:t>,</w:t>
      </w:r>
    </w:p>
    <w:p w14:paraId="1CA87209" w14:textId="77777777" w:rsidR="00FB6D3D" w:rsidRDefault="00D22A15">
      <w:pPr>
        <w:shd w:val="clear" w:color="auto" w:fill="FFFFFE"/>
        <w:spacing w:line="270" w:lineRule="atLeast"/>
        <w:ind w:firstLineChars="0" w:firstLine="0"/>
        <w:rPr>
          <w:rFonts w:ascii="Consolas" w:hAnsi="Consolas" w:cs="宋体"/>
          <w:color w:val="000000"/>
          <w:sz w:val="18"/>
          <w:szCs w:val="18"/>
        </w:rPr>
      </w:pPr>
      <w:r>
        <w:rPr>
          <w:rFonts w:ascii="Consolas" w:hAnsi="Consolas" w:cs="宋体"/>
          <w:color w:val="000000"/>
          <w:sz w:val="18"/>
          <w:szCs w:val="18"/>
        </w:rPr>
        <w:t>            </w:t>
      </w:r>
      <w:r>
        <w:rPr>
          <w:rFonts w:ascii="Consolas" w:hAnsi="Consolas" w:cs="宋体"/>
          <w:color w:val="000000"/>
          <w:sz w:val="18"/>
          <w:szCs w:val="18"/>
        </w:rPr>
        <w:tab/>
      </w:r>
      <w:r>
        <w:rPr>
          <w:rFonts w:ascii="Consolas" w:hAnsi="Consolas" w:cs="宋体"/>
          <w:color w:val="0451A5"/>
          <w:sz w:val="18"/>
          <w:szCs w:val="18"/>
        </w:rPr>
        <w:t>" BCB005985981"</w:t>
      </w:r>
      <w:r>
        <w:rPr>
          <w:rFonts w:ascii="Consolas" w:hAnsi="Consolas" w:cs="宋体"/>
          <w:color w:val="000000"/>
          <w:sz w:val="18"/>
          <w:szCs w:val="18"/>
        </w:rPr>
        <w:t>,</w:t>
      </w:r>
    </w:p>
    <w:p w14:paraId="052B93AC" w14:textId="77777777" w:rsidR="00FB6D3D" w:rsidRDefault="00D22A15">
      <w:pPr>
        <w:shd w:val="clear" w:color="auto" w:fill="FFFFFE"/>
        <w:spacing w:line="270" w:lineRule="atLeast"/>
        <w:ind w:firstLineChars="0" w:firstLine="0"/>
        <w:rPr>
          <w:rFonts w:ascii="Consolas" w:hAnsi="Consolas" w:cs="宋体"/>
          <w:color w:val="000000"/>
          <w:sz w:val="18"/>
          <w:szCs w:val="18"/>
        </w:rPr>
      </w:pPr>
      <w:r>
        <w:rPr>
          <w:rFonts w:ascii="Consolas" w:hAnsi="Consolas" w:cs="宋体"/>
          <w:color w:val="000000"/>
          <w:sz w:val="18"/>
          <w:szCs w:val="18"/>
        </w:rPr>
        <w:t>            </w:t>
      </w:r>
      <w:r>
        <w:rPr>
          <w:rFonts w:ascii="Consolas" w:hAnsi="Consolas" w:cs="宋体"/>
          <w:color w:val="000000"/>
          <w:sz w:val="18"/>
          <w:szCs w:val="18"/>
        </w:rPr>
        <w:tab/>
      </w:r>
      <w:r>
        <w:rPr>
          <w:rFonts w:ascii="Consolas" w:hAnsi="Consolas" w:cs="宋体"/>
          <w:color w:val="0451A5"/>
          <w:sz w:val="18"/>
          <w:szCs w:val="18"/>
        </w:rPr>
        <w:t>" BCB005985981"</w:t>
      </w:r>
      <w:r>
        <w:rPr>
          <w:rFonts w:ascii="Consolas" w:hAnsi="Consolas" w:cs="宋体"/>
          <w:color w:val="000000"/>
          <w:sz w:val="18"/>
          <w:szCs w:val="18"/>
        </w:rPr>
        <w:t>,</w:t>
      </w:r>
    </w:p>
    <w:p w14:paraId="73CCE8A3" w14:textId="77777777" w:rsidR="00FB6D3D" w:rsidRDefault="00D22A15">
      <w:pPr>
        <w:shd w:val="clear" w:color="auto" w:fill="FFFFFE"/>
        <w:spacing w:line="270" w:lineRule="atLeast"/>
        <w:ind w:firstLineChars="0" w:firstLine="0"/>
        <w:rPr>
          <w:rFonts w:ascii="Consolas" w:hAnsi="Consolas" w:cs="宋体"/>
          <w:color w:val="000000"/>
          <w:sz w:val="18"/>
          <w:szCs w:val="18"/>
        </w:rPr>
      </w:pPr>
      <w:r>
        <w:rPr>
          <w:rFonts w:ascii="Consolas" w:hAnsi="Consolas" w:cs="宋体"/>
          <w:color w:val="000000"/>
          <w:sz w:val="18"/>
          <w:szCs w:val="18"/>
        </w:rPr>
        <w:t>            </w:t>
      </w:r>
      <w:r>
        <w:rPr>
          <w:rFonts w:ascii="Consolas" w:hAnsi="Consolas" w:cs="宋体"/>
          <w:color w:val="000000"/>
          <w:sz w:val="18"/>
          <w:szCs w:val="18"/>
        </w:rPr>
        <w:tab/>
      </w:r>
      <w:r>
        <w:rPr>
          <w:rFonts w:ascii="Consolas" w:hAnsi="Consolas" w:cs="宋体"/>
          <w:color w:val="0451A5"/>
          <w:sz w:val="18"/>
          <w:szCs w:val="18"/>
        </w:rPr>
        <w:t>" BCB005985981"</w:t>
      </w:r>
    </w:p>
    <w:p w14:paraId="1705B1C9" w14:textId="77777777" w:rsidR="00FB6D3D" w:rsidRDefault="00D22A15">
      <w:pPr>
        <w:shd w:val="clear" w:color="auto" w:fill="FFFFFE"/>
        <w:spacing w:line="270" w:lineRule="atLeast"/>
        <w:ind w:firstLineChars="0" w:firstLine="360"/>
        <w:rPr>
          <w:rFonts w:ascii="Consolas" w:hAnsi="Consolas" w:cs="宋体"/>
          <w:color w:val="000000"/>
          <w:sz w:val="18"/>
          <w:szCs w:val="18"/>
        </w:rPr>
      </w:pPr>
      <w:r>
        <w:rPr>
          <w:rFonts w:ascii="Consolas" w:hAnsi="Consolas" w:cs="宋体"/>
          <w:color w:val="000000"/>
          <w:sz w:val="18"/>
          <w:szCs w:val="18"/>
        </w:rPr>
        <w:t>        ]</w:t>
      </w:r>
    </w:p>
    <w:p w14:paraId="508231ED" w14:textId="77777777" w:rsidR="00FB6D3D" w:rsidRDefault="00D22A15">
      <w:pPr>
        <w:shd w:val="clear" w:color="auto" w:fill="FFFFFE"/>
        <w:spacing w:line="270" w:lineRule="atLeast"/>
        <w:ind w:firstLineChars="0" w:firstLine="0"/>
        <w:rPr>
          <w:rFonts w:ascii="Consolas" w:hAnsi="Consolas" w:cs="宋体"/>
          <w:color w:val="000000"/>
          <w:sz w:val="18"/>
          <w:szCs w:val="18"/>
        </w:rPr>
      </w:pPr>
      <w:r>
        <w:rPr>
          <w:rFonts w:ascii="Consolas" w:hAnsi="Consolas" w:cs="宋体"/>
          <w:color w:val="000000"/>
          <w:sz w:val="18"/>
          <w:szCs w:val="18"/>
        </w:rPr>
        <w:t xml:space="preserve">     </w:t>
      </w:r>
      <w:r>
        <w:rPr>
          <w:rFonts w:ascii="Consolas" w:hAnsi="Consolas" w:cs="宋体"/>
          <w:color w:val="000000"/>
          <w:sz w:val="18"/>
          <w:szCs w:val="18"/>
        </w:rPr>
        <w:tab/>
        <w:t>}</w:t>
      </w:r>
    </w:p>
    <w:p w14:paraId="2DC23CFF" w14:textId="77777777" w:rsidR="00FB6D3D" w:rsidRDefault="00D22A15">
      <w:pPr>
        <w:shd w:val="clear" w:color="auto" w:fill="FFFFFE"/>
        <w:spacing w:line="270" w:lineRule="atLeast"/>
        <w:ind w:firstLineChars="300" w:firstLine="540"/>
        <w:rPr>
          <w:rFonts w:ascii="Consolas" w:hAnsi="Consolas" w:cs="宋体"/>
          <w:color w:val="000000"/>
          <w:sz w:val="18"/>
          <w:szCs w:val="18"/>
        </w:rPr>
      </w:pPr>
      <w:r>
        <w:rPr>
          <w:rFonts w:ascii="Consolas" w:hAnsi="Consolas" w:cs="宋体"/>
          <w:color w:val="000000"/>
          <w:sz w:val="18"/>
          <w:szCs w:val="18"/>
        </w:rPr>
        <w:t>}</w:t>
      </w:r>
    </w:p>
    <w:tbl>
      <w:tblPr>
        <w:tblStyle w:val="af2"/>
        <w:tblW w:w="9073" w:type="dxa"/>
        <w:jc w:val="center"/>
        <w:tblLayout w:type="fixed"/>
        <w:tblLook w:val="04A0" w:firstRow="1" w:lastRow="0" w:firstColumn="1" w:lastColumn="0" w:noHBand="0" w:noVBand="1"/>
      </w:tblPr>
      <w:tblGrid>
        <w:gridCol w:w="1844"/>
        <w:gridCol w:w="1276"/>
        <w:gridCol w:w="2976"/>
        <w:gridCol w:w="2977"/>
      </w:tblGrid>
      <w:tr w:rsidR="00FB6D3D" w14:paraId="190AF1A6" w14:textId="77777777">
        <w:trPr>
          <w:jc w:val="center"/>
        </w:trPr>
        <w:tc>
          <w:tcPr>
            <w:tcW w:w="1844" w:type="dxa"/>
          </w:tcPr>
          <w:p w14:paraId="0FAACBB2" w14:textId="77777777" w:rsidR="00FB6D3D" w:rsidRDefault="00D22A15">
            <w:pPr>
              <w:ind w:firstLineChars="0" w:firstLine="0"/>
            </w:pPr>
            <w:r>
              <w:rPr>
                <w:rFonts w:hint="eastAsia"/>
              </w:rPr>
              <w:t>参数</w:t>
            </w:r>
          </w:p>
        </w:tc>
        <w:tc>
          <w:tcPr>
            <w:tcW w:w="1276" w:type="dxa"/>
          </w:tcPr>
          <w:p w14:paraId="265522F7" w14:textId="77777777" w:rsidR="00FB6D3D" w:rsidRDefault="00D22A15">
            <w:pPr>
              <w:ind w:firstLineChars="0" w:firstLine="0"/>
            </w:pPr>
            <w:r>
              <w:rPr>
                <w:rFonts w:hint="eastAsia"/>
              </w:rPr>
              <w:t>参数类型</w:t>
            </w:r>
          </w:p>
        </w:tc>
        <w:tc>
          <w:tcPr>
            <w:tcW w:w="2976" w:type="dxa"/>
          </w:tcPr>
          <w:p w14:paraId="2B2B1328" w14:textId="77777777" w:rsidR="00FB6D3D" w:rsidRDefault="00D22A15">
            <w:pPr>
              <w:ind w:firstLineChars="0" w:firstLine="0"/>
            </w:pPr>
            <w:r>
              <w:rPr>
                <w:rFonts w:hint="eastAsia"/>
              </w:rPr>
              <w:t>说明</w:t>
            </w:r>
          </w:p>
        </w:tc>
        <w:tc>
          <w:tcPr>
            <w:tcW w:w="2977" w:type="dxa"/>
          </w:tcPr>
          <w:p w14:paraId="2E8AAC91" w14:textId="77777777" w:rsidR="00FB6D3D" w:rsidRDefault="00D22A15">
            <w:pPr>
              <w:ind w:firstLineChars="0" w:firstLine="0"/>
            </w:pPr>
            <w:r>
              <w:rPr>
                <w:rFonts w:hint="eastAsia"/>
              </w:rPr>
              <w:t>示例值</w:t>
            </w:r>
          </w:p>
        </w:tc>
      </w:tr>
      <w:tr w:rsidR="00FB6D3D" w14:paraId="65DF81D4" w14:textId="77777777">
        <w:trPr>
          <w:jc w:val="center"/>
        </w:trPr>
        <w:tc>
          <w:tcPr>
            <w:tcW w:w="1844" w:type="dxa"/>
          </w:tcPr>
          <w:p w14:paraId="53E51EE8" w14:textId="77777777" w:rsidR="00FB6D3D" w:rsidRDefault="00D22A15">
            <w:pPr>
              <w:ind w:firstLineChars="0" w:firstLine="0"/>
              <w:rPr>
                <w:rFonts w:ascii="Times New Roman" w:hAnsi="Times New Roman" w:cs="Times New Roman"/>
              </w:rPr>
            </w:pPr>
            <w:r>
              <w:rPr>
                <w:rFonts w:ascii="Times New Roman" w:hAnsi="Times New Roman" w:cs="Times New Roman" w:hint="eastAsia"/>
                <w:color w:val="262626"/>
                <w:spacing w:val="12"/>
                <w:szCs w:val="21"/>
              </w:rPr>
              <w:t>code</w:t>
            </w:r>
          </w:p>
        </w:tc>
        <w:tc>
          <w:tcPr>
            <w:tcW w:w="1276" w:type="dxa"/>
          </w:tcPr>
          <w:p w14:paraId="17DF8D90" w14:textId="77777777" w:rsidR="00FB6D3D" w:rsidRDefault="00D22A15">
            <w:pPr>
              <w:ind w:firstLineChars="0" w:firstLine="0"/>
            </w:pPr>
            <w:r>
              <w:rPr>
                <w:rFonts w:hint="eastAsia"/>
              </w:rPr>
              <w:t>int</w:t>
            </w:r>
          </w:p>
        </w:tc>
        <w:tc>
          <w:tcPr>
            <w:tcW w:w="2976" w:type="dxa"/>
          </w:tcPr>
          <w:p w14:paraId="76469AA3" w14:textId="77777777" w:rsidR="00FB6D3D" w:rsidRDefault="00D22A15">
            <w:pPr>
              <w:ind w:firstLineChars="0" w:firstLine="0"/>
            </w:pPr>
            <w:r>
              <w:rPr>
                <w:rFonts w:hint="eastAsia"/>
              </w:rPr>
              <w:t>返回码</w:t>
            </w:r>
          </w:p>
        </w:tc>
        <w:tc>
          <w:tcPr>
            <w:tcW w:w="2977" w:type="dxa"/>
          </w:tcPr>
          <w:p w14:paraId="0DA74A71" w14:textId="77777777" w:rsidR="00FB6D3D" w:rsidRDefault="00D22A15">
            <w:pPr>
              <w:ind w:firstLineChars="0" w:firstLine="0"/>
            </w:pPr>
            <w:r>
              <w:t>20</w:t>
            </w:r>
            <w:r>
              <w:rPr>
                <w:rFonts w:hint="eastAsia"/>
              </w:rPr>
              <w:t>0</w:t>
            </w:r>
            <w:r>
              <w:rPr>
                <w:rFonts w:hint="eastAsia"/>
              </w:rPr>
              <w:t>为成功；</w:t>
            </w:r>
            <w:r>
              <w:rPr>
                <w:rFonts w:hint="eastAsia"/>
              </w:rPr>
              <w:t>4</w:t>
            </w:r>
            <w:r>
              <w:t>00</w:t>
            </w:r>
            <w:r>
              <w:rPr>
                <w:rFonts w:hint="eastAsia"/>
              </w:rPr>
              <w:t>为失败</w:t>
            </w:r>
          </w:p>
        </w:tc>
      </w:tr>
      <w:tr w:rsidR="00FB6D3D" w14:paraId="598CA3DE" w14:textId="77777777">
        <w:trPr>
          <w:jc w:val="center"/>
        </w:trPr>
        <w:tc>
          <w:tcPr>
            <w:tcW w:w="1844" w:type="dxa"/>
          </w:tcPr>
          <w:p w14:paraId="4A84855F" w14:textId="77777777" w:rsidR="00FB6D3D" w:rsidRDefault="00D22A15">
            <w:pPr>
              <w:ind w:firstLineChars="0" w:firstLine="0"/>
              <w:rPr>
                <w:rFonts w:ascii="Times New Roman" w:hAnsi="Times New Roman" w:cs="Times New Roman"/>
              </w:rPr>
            </w:pPr>
            <w:r>
              <w:rPr>
                <w:rFonts w:ascii="Times New Roman" w:hAnsi="Times New Roman" w:cs="Times New Roman"/>
                <w:color w:val="262626"/>
                <w:spacing w:val="12"/>
                <w:szCs w:val="21"/>
              </w:rPr>
              <w:t>msg</w:t>
            </w:r>
          </w:p>
        </w:tc>
        <w:tc>
          <w:tcPr>
            <w:tcW w:w="1276" w:type="dxa"/>
          </w:tcPr>
          <w:p w14:paraId="58FD61CE" w14:textId="77777777" w:rsidR="00FB6D3D" w:rsidRDefault="00D22A15">
            <w:pPr>
              <w:ind w:firstLineChars="0" w:firstLine="0"/>
            </w:pPr>
            <w:r>
              <w:rPr>
                <w:rFonts w:hint="eastAsia"/>
              </w:rPr>
              <w:t>string</w:t>
            </w:r>
          </w:p>
        </w:tc>
        <w:tc>
          <w:tcPr>
            <w:tcW w:w="2976" w:type="dxa"/>
          </w:tcPr>
          <w:p w14:paraId="0B9E02F1" w14:textId="77777777" w:rsidR="00FB6D3D" w:rsidRDefault="00D22A15">
            <w:pPr>
              <w:ind w:firstLineChars="0" w:firstLine="0"/>
            </w:pPr>
            <w:r>
              <w:t>对返回码的文本描述内容</w:t>
            </w:r>
          </w:p>
        </w:tc>
        <w:tc>
          <w:tcPr>
            <w:tcW w:w="2977" w:type="dxa"/>
          </w:tcPr>
          <w:p w14:paraId="47E388A1" w14:textId="77777777" w:rsidR="00FB6D3D" w:rsidRDefault="00D22A15">
            <w:pPr>
              <w:ind w:firstLineChars="0" w:firstLine="0"/>
              <w:rPr>
                <w:rFonts w:ascii="Times New Roman" w:hAnsi="Times New Roman" w:cs="Times New Roman"/>
              </w:rPr>
            </w:pPr>
            <w:r>
              <w:rPr>
                <w:rFonts w:ascii="Times New Roman" w:hAnsi="Times New Roman" w:cs="Times New Roman"/>
              </w:rPr>
              <w:t>“success”</w:t>
            </w:r>
            <w:r>
              <w:rPr>
                <w:rFonts w:ascii="Times New Roman" w:hAnsi="Times New Roman" w:cs="Times New Roman"/>
              </w:rPr>
              <w:t>表示</w:t>
            </w:r>
            <w:r>
              <w:rPr>
                <w:rFonts w:ascii="Times New Roman" w:hAnsi="Times New Roman" w:cs="Times New Roman" w:hint="eastAsia"/>
              </w:rPr>
              <w:t>查询</w:t>
            </w:r>
            <w:r>
              <w:rPr>
                <w:rFonts w:ascii="Times New Roman" w:hAnsi="Times New Roman" w:cs="Times New Roman"/>
              </w:rPr>
              <w:t>成功</w:t>
            </w:r>
          </w:p>
          <w:p w14:paraId="7EFD615A" w14:textId="77777777" w:rsidR="00FB6D3D" w:rsidRDefault="00D22A15">
            <w:pPr>
              <w:ind w:firstLineChars="0" w:firstLine="0"/>
              <w:rPr>
                <w:rFonts w:ascii="Times New Roman" w:hAnsi="Times New Roman" w:cs="Times New Roman"/>
              </w:rPr>
            </w:pPr>
            <w:r>
              <w:rPr>
                <w:rFonts w:ascii="Times New Roman" w:hAnsi="Times New Roman" w:cs="Times New Roman"/>
              </w:rPr>
              <w:lastRenderedPageBreak/>
              <w:t>”error”</w:t>
            </w:r>
            <w:r>
              <w:rPr>
                <w:rFonts w:ascii="Times New Roman" w:hAnsi="Times New Roman" w:cs="Times New Roman"/>
              </w:rPr>
              <w:t>表示</w:t>
            </w:r>
            <w:r>
              <w:rPr>
                <w:rFonts w:ascii="Times New Roman" w:hAnsi="Times New Roman" w:cs="Times New Roman" w:hint="eastAsia"/>
              </w:rPr>
              <w:t>查询失败</w:t>
            </w:r>
          </w:p>
        </w:tc>
      </w:tr>
      <w:tr w:rsidR="00FB6D3D" w14:paraId="3EACF7CF" w14:textId="77777777">
        <w:trPr>
          <w:jc w:val="center"/>
        </w:trPr>
        <w:tc>
          <w:tcPr>
            <w:tcW w:w="1844" w:type="dxa"/>
          </w:tcPr>
          <w:p w14:paraId="03776454" w14:textId="77777777" w:rsidR="00FB6D3D" w:rsidRDefault="00D22A15">
            <w:pPr>
              <w:ind w:firstLineChars="0" w:firstLine="0"/>
              <w:rPr>
                <w:rFonts w:ascii="Times New Roman" w:hAnsi="Times New Roman" w:cs="Times New Roman"/>
                <w:color w:val="262626"/>
                <w:spacing w:val="12"/>
                <w:szCs w:val="21"/>
              </w:rPr>
            </w:pPr>
            <w:r>
              <w:rPr>
                <w:rFonts w:ascii="Times New Roman" w:hAnsi="Times New Roman" w:cs="Times New Roman"/>
                <w:color w:val="262626"/>
                <w:spacing w:val="12"/>
                <w:szCs w:val="21"/>
              </w:rPr>
              <w:lastRenderedPageBreak/>
              <w:t>data</w:t>
            </w:r>
          </w:p>
        </w:tc>
        <w:tc>
          <w:tcPr>
            <w:tcW w:w="1276" w:type="dxa"/>
          </w:tcPr>
          <w:p w14:paraId="1650947A" w14:textId="77777777" w:rsidR="00FB6D3D" w:rsidRDefault="00D22A15">
            <w:pPr>
              <w:ind w:firstLineChars="0" w:firstLine="0"/>
            </w:pPr>
            <w:r>
              <w:rPr>
                <w:rFonts w:hint="eastAsia"/>
              </w:rPr>
              <w:t>string</w:t>
            </w:r>
          </w:p>
        </w:tc>
        <w:tc>
          <w:tcPr>
            <w:tcW w:w="2976" w:type="dxa"/>
          </w:tcPr>
          <w:p w14:paraId="2C5CDB5F" w14:textId="77777777" w:rsidR="00FB6D3D" w:rsidRDefault="00D22A15">
            <w:pPr>
              <w:ind w:firstLineChars="0" w:firstLine="0"/>
            </w:pPr>
            <w:r>
              <w:rPr>
                <w:rFonts w:hint="eastAsia"/>
              </w:rPr>
              <w:t>大件分拣区报工零件数据</w:t>
            </w:r>
          </w:p>
        </w:tc>
        <w:tc>
          <w:tcPr>
            <w:tcW w:w="2977" w:type="dxa"/>
          </w:tcPr>
          <w:p w14:paraId="01589732" w14:textId="77777777" w:rsidR="00FB6D3D" w:rsidRDefault="00FB6D3D">
            <w:pPr>
              <w:ind w:firstLineChars="0" w:firstLine="0"/>
              <w:rPr>
                <w:rFonts w:ascii="Times New Roman" w:hAnsi="Times New Roman" w:cs="Times New Roman"/>
              </w:rPr>
            </w:pPr>
          </w:p>
        </w:tc>
      </w:tr>
      <w:tr w:rsidR="00FB6D3D" w14:paraId="0DE05FDE" w14:textId="77777777">
        <w:trPr>
          <w:jc w:val="center"/>
        </w:trPr>
        <w:tc>
          <w:tcPr>
            <w:tcW w:w="1844" w:type="dxa"/>
          </w:tcPr>
          <w:p w14:paraId="0CABA535" w14:textId="77777777" w:rsidR="00FB6D3D" w:rsidRDefault="00D22A15">
            <w:pPr>
              <w:ind w:firstLineChars="0" w:firstLine="0"/>
              <w:rPr>
                <w:rFonts w:ascii="Times New Roman" w:hAnsi="Times New Roman" w:cs="Times New Roman"/>
                <w:color w:val="262626"/>
                <w:spacing w:val="12"/>
                <w:szCs w:val="21"/>
              </w:rPr>
            </w:pPr>
            <w:r>
              <w:rPr>
                <w:rFonts w:ascii="Times New Roman" w:hAnsi="Times New Roman" w:cs="Times New Roman"/>
                <w:color w:val="262626"/>
                <w:spacing w:val="12"/>
                <w:szCs w:val="21"/>
              </w:rPr>
              <w:t>t</w:t>
            </w:r>
            <w:r>
              <w:rPr>
                <w:rFonts w:ascii="Times New Roman" w:hAnsi="Times New Roman" w:cs="Times New Roman" w:hint="eastAsia"/>
                <w:color w:val="262626"/>
                <w:spacing w:val="12"/>
                <w:szCs w:val="21"/>
              </w:rPr>
              <w:t>hickness</w:t>
            </w:r>
          </w:p>
        </w:tc>
        <w:tc>
          <w:tcPr>
            <w:tcW w:w="1276" w:type="dxa"/>
          </w:tcPr>
          <w:p w14:paraId="2FED9B80" w14:textId="77777777" w:rsidR="00FB6D3D" w:rsidRDefault="00D22A15">
            <w:pPr>
              <w:ind w:firstLineChars="0" w:firstLine="0"/>
            </w:pPr>
            <w:r>
              <w:rPr>
                <w:rFonts w:hint="eastAsia"/>
              </w:rPr>
              <w:t>string</w:t>
            </w:r>
          </w:p>
        </w:tc>
        <w:tc>
          <w:tcPr>
            <w:tcW w:w="2976" w:type="dxa"/>
          </w:tcPr>
          <w:p w14:paraId="49734EA6" w14:textId="77777777" w:rsidR="00FB6D3D" w:rsidRDefault="00D22A15">
            <w:pPr>
              <w:ind w:firstLineChars="0" w:firstLine="0"/>
            </w:pPr>
            <w:r>
              <w:rPr>
                <w:rFonts w:hint="eastAsia"/>
              </w:rPr>
              <w:t>厚度</w:t>
            </w:r>
          </w:p>
        </w:tc>
        <w:tc>
          <w:tcPr>
            <w:tcW w:w="2977" w:type="dxa"/>
          </w:tcPr>
          <w:p w14:paraId="679D0547" w14:textId="77777777" w:rsidR="00FB6D3D" w:rsidRDefault="00FB6D3D">
            <w:pPr>
              <w:ind w:firstLineChars="0" w:firstLine="0"/>
              <w:rPr>
                <w:rFonts w:ascii="Times New Roman" w:hAnsi="Times New Roman" w:cs="Times New Roman"/>
              </w:rPr>
            </w:pPr>
          </w:p>
        </w:tc>
      </w:tr>
      <w:tr w:rsidR="00FB6D3D" w14:paraId="7E063F5A" w14:textId="77777777">
        <w:trPr>
          <w:jc w:val="center"/>
        </w:trPr>
        <w:tc>
          <w:tcPr>
            <w:tcW w:w="1844" w:type="dxa"/>
          </w:tcPr>
          <w:p w14:paraId="73CA90C7" w14:textId="77777777" w:rsidR="00FB6D3D" w:rsidRDefault="00D22A15">
            <w:pPr>
              <w:ind w:firstLineChars="0" w:firstLine="0"/>
              <w:rPr>
                <w:rFonts w:ascii="Times New Roman" w:hAnsi="Times New Roman" w:cs="Times New Roman"/>
                <w:color w:val="262626"/>
                <w:spacing w:val="12"/>
                <w:szCs w:val="21"/>
              </w:rPr>
            </w:pPr>
            <w:r>
              <w:rPr>
                <w:rFonts w:ascii="Consolas" w:hAnsi="Consolas" w:cs="宋体"/>
                <w:color w:val="A31515"/>
                <w:sz w:val="18"/>
                <w:szCs w:val="18"/>
              </w:rPr>
              <w:t>file_path</w:t>
            </w:r>
          </w:p>
        </w:tc>
        <w:tc>
          <w:tcPr>
            <w:tcW w:w="1276" w:type="dxa"/>
          </w:tcPr>
          <w:p w14:paraId="3D2106EC" w14:textId="77777777" w:rsidR="00FB6D3D" w:rsidRDefault="00D22A15">
            <w:pPr>
              <w:ind w:firstLineChars="0" w:firstLine="0"/>
            </w:pPr>
            <w:r>
              <w:rPr>
                <w:rFonts w:hint="eastAsia"/>
              </w:rPr>
              <w:t>string</w:t>
            </w:r>
          </w:p>
        </w:tc>
        <w:tc>
          <w:tcPr>
            <w:tcW w:w="2976" w:type="dxa"/>
          </w:tcPr>
          <w:p w14:paraId="3713637A" w14:textId="77777777" w:rsidR="00FB6D3D" w:rsidRDefault="00D22A15">
            <w:pPr>
              <w:ind w:firstLineChars="0" w:firstLine="0"/>
            </w:pPr>
            <w:r>
              <w:rPr>
                <w:rFonts w:hint="eastAsia"/>
              </w:rPr>
              <w:t>解析文件路径</w:t>
            </w:r>
          </w:p>
        </w:tc>
        <w:tc>
          <w:tcPr>
            <w:tcW w:w="2977" w:type="dxa"/>
          </w:tcPr>
          <w:p w14:paraId="7DDC0DB1" w14:textId="77777777" w:rsidR="00FB6D3D" w:rsidRDefault="00FB6D3D">
            <w:pPr>
              <w:ind w:firstLineChars="0" w:firstLine="0"/>
              <w:rPr>
                <w:rFonts w:ascii="Times New Roman" w:hAnsi="Times New Roman" w:cs="Times New Roman"/>
              </w:rPr>
            </w:pPr>
          </w:p>
        </w:tc>
      </w:tr>
      <w:tr w:rsidR="00FB6D3D" w14:paraId="03961D45" w14:textId="77777777">
        <w:trPr>
          <w:jc w:val="center"/>
        </w:trPr>
        <w:tc>
          <w:tcPr>
            <w:tcW w:w="1844" w:type="dxa"/>
          </w:tcPr>
          <w:p w14:paraId="50B949DE" w14:textId="77777777" w:rsidR="00FB6D3D" w:rsidRDefault="00D22A15">
            <w:pPr>
              <w:ind w:firstLineChars="0" w:firstLine="0"/>
              <w:rPr>
                <w:rFonts w:ascii="Consolas" w:hAnsi="Consolas" w:cs="宋体"/>
                <w:color w:val="A31515"/>
                <w:sz w:val="18"/>
                <w:szCs w:val="18"/>
              </w:rPr>
            </w:pPr>
            <w:r>
              <w:rPr>
                <w:rFonts w:ascii="Consolas" w:hAnsi="Consolas" w:cs="宋体"/>
                <w:color w:val="A31515"/>
                <w:sz w:val="18"/>
                <w:szCs w:val="18"/>
              </w:rPr>
              <w:t>part_num</w:t>
            </w:r>
          </w:p>
        </w:tc>
        <w:tc>
          <w:tcPr>
            <w:tcW w:w="1276" w:type="dxa"/>
          </w:tcPr>
          <w:p w14:paraId="6F53B252" w14:textId="77777777" w:rsidR="00FB6D3D" w:rsidRDefault="00D22A15">
            <w:pPr>
              <w:ind w:firstLineChars="0" w:firstLine="0"/>
            </w:pPr>
            <w:r>
              <w:rPr>
                <w:rFonts w:hint="eastAsia"/>
              </w:rPr>
              <w:t>string</w:t>
            </w:r>
          </w:p>
        </w:tc>
        <w:tc>
          <w:tcPr>
            <w:tcW w:w="2976" w:type="dxa"/>
          </w:tcPr>
          <w:p w14:paraId="78ECEA79" w14:textId="77777777" w:rsidR="00FB6D3D" w:rsidRDefault="00D22A15">
            <w:pPr>
              <w:ind w:firstLineChars="0" w:firstLine="0"/>
            </w:pPr>
            <w:r>
              <w:rPr>
                <w:rFonts w:hint="eastAsia"/>
              </w:rPr>
              <w:t>零件数量</w:t>
            </w:r>
          </w:p>
        </w:tc>
        <w:tc>
          <w:tcPr>
            <w:tcW w:w="2977" w:type="dxa"/>
          </w:tcPr>
          <w:p w14:paraId="33EC195F" w14:textId="77777777" w:rsidR="00FB6D3D" w:rsidRDefault="00FB6D3D">
            <w:pPr>
              <w:ind w:firstLineChars="0" w:firstLine="0"/>
              <w:rPr>
                <w:rFonts w:ascii="Times New Roman" w:hAnsi="Times New Roman" w:cs="Times New Roman"/>
              </w:rPr>
            </w:pPr>
          </w:p>
        </w:tc>
      </w:tr>
      <w:tr w:rsidR="00FB6D3D" w14:paraId="1D4B0CEB" w14:textId="77777777">
        <w:trPr>
          <w:jc w:val="center"/>
        </w:trPr>
        <w:tc>
          <w:tcPr>
            <w:tcW w:w="1844" w:type="dxa"/>
          </w:tcPr>
          <w:p w14:paraId="30ED85AF" w14:textId="77777777" w:rsidR="00FB6D3D" w:rsidRDefault="00D22A15">
            <w:pPr>
              <w:ind w:firstLineChars="0" w:firstLine="0"/>
              <w:rPr>
                <w:rFonts w:ascii="Consolas" w:hAnsi="Consolas" w:cs="宋体"/>
                <w:color w:val="A31515"/>
                <w:sz w:val="18"/>
                <w:szCs w:val="18"/>
              </w:rPr>
            </w:pPr>
            <w:r>
              <w:rPr>
                <w:rFonts w:ascii="Consolas" w:hAnsi="Consolas" w:cs="宋体"/>
                <w:color w:val="A31515"/>
                <w:sz w:val="18"/>
                <w:szCs w:val="18"/>
              </w:rPr>
              <w:t>plate_id</w:t>
            </w:r>
          </w:p>
        </w:tc>
        <w:tc>
          <w:tcPr>
            <w:tcW w:w="1276" w:type="dxa"/>
          </w:tcPr>
          <w:p w14:paraId="232E4518" w14:textId="77777777" w:rsidR="00FB6D3D" w:rsidRDefault="00D22A15">
            <w:pPr>
              <w:ind w:firstLineChars="0" w:firstLine="0"/>
            </w:pPr>
            <w:r>
              <w:rPr>
                <w:rFonts w:hint="eastAsia"/>
              </w:rPr>
              <w:t>string</w:t>
            </w:r>
          </w:p>
        </w:tc>
        <w:tc>
          <w:tcPr>
            <w:tcW w:w="2976" w:type="dxa"/>
          </w:tcPr>
          <w:p w14:paraId="411D7E3D" w14:textId="77777777" w:rsidR="00FB6D3D" w:rsidRDefault="00D22A15">
            <w:pPr>
              <w:ind w:firstLineChars="0" w:firstLine="0"/>
            </w:pPr>
            <w:r>
              <w:rPr>
                <w:rFonts w:hint="eastAsia"/>
              </w:rPr>
              <w:t>钢板编号</w:t>
            </w:r>
          </w:p>
        </w:tc>
        <w:tc>
          <w:tcPr>
            <w:tcW w:w="2977" w:type="dxa"/>
          </w:tcPr>
          <w:p w14:paraId="2380BFCE" w14:textId="77777777" w:rsidR="00FB6D3D" w:rsidRDefault="00FB6D3D">
            <w:pPr>
              <w:ind w:firstLineChars="0" w:firstLine="0"/>
              <w:rPr>
                <w:rFonts w:ascii="Times New Roman" w:hAnsi="Times New Roman" w:cs="Times New Roman"/>
              </w:rPr>
            </w:pPr>
          </w:p>
        </w:tc>
      </w:tr>
      <w:tr w:rsidR="00FB6D3D" w14:paraId="2A1F038B" w14:textId="77777777">
        <w:trPr>
          <w:jc w:val="center"/>
        </w:trPr>
        <w:tc>
          <w:tcPr>
            <w:tcW w:w="1844" w:type="dxa"/>
          </w:tcPr>
          <w:p w14:paraId="633B46FF" w14:textId="77777777" w:rsidR="00FB6D3D" w:rsidRDefault="00D22A15">
            <w:pPr>
              <w:ind w:firstLineChars="0" w:firstLine="0"/>
              <w:rPr>
                <w:rFonts w:ascii="Consolas" w:hAnsi="Consolas" w:cs="宋体"/>
                <w:color w:val="A31515"/>
                <w:sz w:val="18"/>
                <w:szCs w:val="18"/>
              </w:rPr>
            </w:pPr>
            <w:r>
              <w:rPr>
                <w:rFonts w:ascii="Consolas" w:hAnsi="Consolas" w:cs="宋体"/>
                <w:color w:val="A31515"/>
                <w:sz w:val="18"/>
                <w:szCs w:val="18"/>
              </w:rPr>
              <w:t>part_code_list</w:t>
            </w:r>
          </w:p>
        </w:tc>
        <w:tc>
          <w:tcPr>
            <w:tcW w:w="1276" w:type="dxa"/>
          </w:tcPr>
          <w:p w14:paraId="741F843E" w14:textId="77777777" w:rsidR="00FB6D3D" w:rsidRDefault="00D22A15">
            <w:pPr>
              <w:ind w:firstLineChars="0" w:firstLine="0"/>
            </w:pPr>
            <w:r>
              <w:rPr>
                <w:rFonts w:hint="eastAsia"/>
              </w:rPr>
              <w:t>string</w:t>
            </w:r>
          </w:p>
        </w:tc>
        <w:tc>
          <w:tcPr>
            <w:tcW w:w="2976" w:type="dxa"/>
          </w:tcPr>
          <w:p w14:paraId="78213608" w14:textId="77777777" w:rsidR="00FB6D3D" w:rsidRDefault="00D22A15">
            <w:pPr>
              <w:ind w:firstLineChars="0" w:firstLine="0"/>
            </w:pPr>
            <w:r>
              <w:rPr>
                <w:rFonts w:hint="eastAsia"/>
              </w:rPr>
              <w:t>零件编码集合</w:t>
            </w:r>
          </w:p>
        </w:tc>
        <w:tc>
          <w:tcPr>
            <w:tcW w:w="2977" w:type="dxa"/>
          </w:tcPr>
          <w:p w14:paraId="2D22C652" w14:textId="77777777" w:rsidR="00FB6D3D" w:rsidRDefault="00FB6D3D">
            <w:pPr>
              <w:ind w:firstLineChars="0" w:firstLine="0"/>
              <w:rPr>
                <w:rFonts w:ascii="Times New Roman" w:hAnsi="Times New Roman" w:cs="Times New Roman"/>
              </w:rPr>
            </w:pPr>
          </w:p>
        </w:tc>
      </w:tr>
    </w:tbl>
    <w:p w14:paraId="02D7B77A" w14:textId="77777777" w:rsidR="00FB6D3D" w:rsidRDefault="00D22A15">
      <w:pPr>
        <w:pStyle w:val="2"/>
        <w:spacing w:before="120"/>
        <w:ind w:left="425"/>
        <w:rPr>
          <w:rFonts w:ascii="宋体" w:eastAsia="宋体" w:hAnsi="宋体"/>
          <w:szCs w:val="30"/>
          <w:lang w:val="en-US"/>
        </w:rPr>
      </w:pPr>
      <w:bookmarkStart w:id="71" w:name="_Toc1172"/>
      <w:r>
        <w:rPr>
          <w:rFonts w:ascii="宋体" w:eastAsia="宋体" w:hAnsi="宋体" w:hint="eastAsia"/>
          <w:szCs w:val="30"/>
          <w:lang w:val="en-US"/>
        </w:rPr>
        <w:t>9.5</w:t>
      </w:r>
      <w:r>
        <w:rPr>
          <w:rFonts w:ascii="宋体" w:eastAsia="宋体" w:hAnsi="宋体" w:hint="eastAsia"/>
          <w:szCs w:val="30"/>
        </w:rPr>
        <w:t>获取</w:t>
      </w:r>
      <w:r>
        <w:rPr>
          <w:rFonts w:ascii="宋体" w:eastAsia="宋体" w:hAnsi="宋体" w:hint="eastAsia"/>
          <w:szCs w:val="30"/>
          <w:lang w:val="en-US"/>
        </w:rPr>
        <w:t>大件码盘</w:t>
      </w:r>
      <w:r>
        <w:rPr>
          <w:rFonts w:ascii="宋体" w:eastAsia="宋体" w:hAnsi="宋体" w:hint="eastAsia"/>
          <w:szCs w:val="30"/>
        </w:rPr>
        <w:t>区</w:t>
      </w:r>
      <w:r>
        <w:rPr>
          <w:rFonts w:ascii="宋体" w:eastAsia="宋体" w:hAnsi="宋体" w:hint="eastAsia"/>
          <w:szCs w:val="30"/>
          <w:lang w:val="en-US"/>
        </w:rPr>
        <w:t>的分拣模式</w:t>
      </w:r>
    </w:p>
    <w:p w14:paraId="28A67DD7" w14:textId="77777777" w:rsidR="00FB6D3D" w:rsidRDefault="00D22A15">
      <w:pPr>
        <w:pStyle w:val="af6"/>
        <w:ind w:left="420" w:firstLineChars="0" w:firstLine="0"/>
      </w:pPr>
      <w:r>
        <w:rPr>
          <w:rFonts w:ascii="宋体" w:hAnsi="宋体"/>
          <w:szCs w:val="30"/>
        </w:rPr>
        <w:t xml:space="preserve">    </w:t>
      </w:r>
      <w:r>
        <w:rPr>
          <w:b/>
          <w:bCs/>
        </w:rPr>
        <w:t>请求方式</w:t>
      </w:r>
      <w:r>
        <w:t>：</w:t>
      </w:r>
      <w:r>
        <w:t>POST</w:t>
      </w:r>
      <w:r>
        <w:t>（</w:t>
      </w:r>
      <w:r>
        <w:t>HTTP</w:t>
      </w:r>
      <w:r>
        <w:t>）</w:t>
      </w:r>
    </w:p>
    <w:p w14:paraId="163675A1" w14:textId="77777777" w:rsidR="00FB6D3D" w:rsidRDefault="00D22A15">
      <w:pPr>
        <w:pStyle w:val="af6"/>
        <w:ind w:left="420" w:firstLine="506"/>
        <w:rPr>
          <w:rFonts w:ascii="Times New Roman" w:hAnsi="Times New Roman" w:cs="Times New Roman"/>
          <w:color w:val="262626"/>
          <w:spacing w:val="12"/>
          <w:szCs w:val="21"/>
        </w:rPr>
      </w:pPr>
      <w:r>
        <w:rPr>
          <w:rFonts w:ascii="Times New Roman" w:hAnsi="Times New Roman" w:cs="Times New Roman"/>
          <w:b/>
          <w:bCs/>
          <w:color w:val="262626"/>
          <w:spacing w:val="12"/>
          <w:szCs w:val="21"/>
        </w:rPr>
        <w:t>请求地址</w:t>
      </w:r>
      <w:r>
        <w:rPr>
          <w:rFonts w:ascii="Times New Roman" w:hAnsi="Times New Roman" w:cs="Times New Roman"/>
          <w:color w:val="262626"/>
          <w:spacing w:val="12"/>
          <w:szCs w:val="21"/>
        </w:rPr>
        <w:t>：</w:t>
      </w:r>
      <w:r>
        <w:rPr>
          <w:rFonts w:ascii="Times New Roman" w:hAnsi="Times New Roman" w:cs="Times New Roman"/>
          <w:color w:val="262626"/>
          <w:spacing w:val="12"/>
          <w:szCs w:val="24"/>
        </w:rPr>
        <w:t>http://</w:t>
      </w:r>
      <w:r>
        <w:rPr>
          <w:rFonts w:ascii="Times New Roman" w:hAnsi="Times New Roman" w:cs="Times New Roman" w:hint="eastAsia"/>
          <w:color w:val="262626"/>
          <w:spacing w:val="12"/>
          <w:szCs w:val="24"/>
        </w:rPr>
        <w:t>ip</w:t>
      </w:r>
      <w:r>
        <w:rPr>
          <w:rFonts w:ascii="Times New Roman" w:hAnsi="Times New Roman" w:cs="Times New Roman"/>
          <w:color w:val="262626"/>
          <w:spacing w:val="12"/>
          <w:szCs w:val="24"/>
        </w:rPr>
        <w:t>:port</w:t>
      </w:r>
      <w:r>
        <w:rPr>
          <w:rFonts w:ascii="Times New Roman" w:hAnsi="Times New Roman" w:cs="Times New Roman" w:hint="eastAsia"/>
          <w:color w:val="262626"/>
          <w:spacing w:val="12"/>
          <w:szCs w:val="24"/>
        </w:rPr>
        <w:t>/</w:t>
      </w:r>
      <w:r>
        <w:t>large_pallet_area</w:t>
      </w:r>
      <w:r>
        <w:rPr>
          <w:rFonts w:ascii="Times New Roman" w:hAnsi="Times New Roman" w:cs="Times New Roman"/>
          <w:color w:val="262626"/>
          <w:spacing w:val="12"/>
          <w:szCs w:val="24"/>
        </w:rPr>
        <w:t>/</w:t>
      </w:r>
      <w:r>
        <w:rPr>
          <w:rFonts w:ascii="Times New Roman" w:hAnsi="Times New Roman" w:cs="Times New Roman" w:hint="eastAsia"/>
          <w:color w:val="262626"/>
          <w:spacing w:val="12"/>
          <w:szCs w:val="24"/>
        </w:rPr>
        <w:t>system</w:t>
      </w:r>
      <w:r>
        <w:rPr>
          <w:rFonts w:ascii="Times New Roman" w:hAnsi="Times New Roman" w:cs="Times New Roman"/>
          <w:color w:val="262626"/>
          <w:spacing w:val="12"/>
          <w:szCs w:val="24"/>
        </w:rPr>
        <w:t>/</w:t>
      </w:r>
      <w:r>
        <w:rPr>
          <w:rFonts w:ascii="Times New Roman" w:hAnsi="Times New Roman" w:cs="Times New Roman" w:hint="eastAsia"/>
          <w:color w:val="262626"/>
          <w:spacing w:val="12"/>
          <w:szCs w:val="24"/>
        </w:rPr>
        <w:t>queryPalletModelState</w:t>
      </w:r>
    </w:p>
    <w:p w14:paraId="424B67C5" w14:textId="77777777" w:rsidR="00FB6D3D" w:rsidRDefault="00D22A15">
      <w:pPr>
        <w:pStyle w:val="af6"/>
        <w:ind w:left="420" w:firstLine="506"/>
        <w:rPr>
          <w:rFonts w:ascii="Times New Roman" w:hAnsi="Times New Roman" w:cs="Times New Roman"/>
          <w:b/>
          <w:color w:val="262626"/>
          <w:spacing w:val="12"/>
          <w:szCs w:val="21"/>
        </w:rPr>
      </w:pPr>
      <w:r>
        <w:rPr>
          <w:rFonts w:ascii="Times New Roman" w:hAnsi="Times New Roman" w:cs="Times New Roman" w:hint="eastAsia"/>
          <w:b/>
          <w:color w:val="262626"/>
          <w:spacing w:val="12"/>
          <w:szCs w:val="21"/>
        </w:rPr>
        <w:t>接口说明：</w:t>
      </w:r>
    </w:p>
    <w:p w14:paraId="61D8D8F1" w14:textId="77777777" w:rsidR="00FB6D3D" w:rsidRDefault="00D22A15">
      <w:pPr>
        <w:ind w:left="206" w:firstLineChars="0" w:firstLine="720"/>
      </w:pPr>
      <w:r>
        <w:rPr>
          <w:rFonts w:hint="eastAsia"/>
        </w:rPr>
        <w:t>该接口用于总控查询</w:t>
      </w:r>
      <w:r>
        <w:rPr>
          <w:rFonts w:hint="eastAsia"/>
        </w:rPr>
        <w:t>大件码盘区当前分拣的模型；</w:t>
      </w:r>
    </w:p>
    <w:p w14:paraId="5707705D" w14:textId="77777777" w:rsidR="00FB6D3D" w:rsidRDefault="00D22A15">
      <w:pPr>
        <w:ind w:firstLineChars="400" w:firstLine="1012"/>
        <w:rPr>
          <w:rFonts w:ascii="Times New Roman" w:hAnsi="Times New Roman" w:cs="Times New Roman"/>
          <w:color w:val="262626"/>
          <w:spacing w:val="12"/>
          <w:szCs w:val="21"/>
        </w:rPr>
      </w:pPr>
      <w:r>
        <w:rPr>
          <w:rFonts w:ascii="Times New Roman" w:hAnsi="Times New Roman" w:cs="Times New Roman"/>
          <w:b/>
          <w:bCs/>
          <w:color w:val="262626"/>
          <w:spacing w:val="12"/>
          <w:szCs w:val="21"/>
        </w:rPr>
        <w:t>请求包结构体</w:t>
      </w:r>
      <w:r>
        <w:rPr>
          <w:rFonts w:ascii="Times New Roman" w:hAnsi="Times New Roman" w:cs="Times New Roman"/>
          <w:color w:val="262626"/>
          <w:spacing w:val="12"/>
          <w:szCs w:val="21"/>
        </w:rPr>
        <w:t>：</w:t>
      </w:r>
    </w:p>
    <w:p w14:paraId="536E7F51" w14:textId="77777777" w:rsidR="00FB6D3D" w:rsidRDefault="00D22A15">
      <w:pPr>
        <w:ind w:firstLineChars="285" w:firstLine="718"/>
        <w:rPr>
          <w:rFonts w:ascii="Times New Roman" w:hAnsi="Times New Roman" w:cs="Times New Roman"/>
          <w:color w:val="262626"/>
          <w:spacing w:val="12"/>
          <w:szCs w:val="21"/>
        </w:rPr>
      </w:pPr>
      <w:r>
        <w:rPr>
          <w:rFonts w:ascii="Times New Roman" w:hAnsi="Times New Roman" w:cs="Times New Roman" w:hint="eastAsia"/>
          <w:color w:val="262626"/>
          <w:spacing w:val="12"/>
          <w:szCs w:val="21"/>
        </w:rPr>
        <w:t>{</w:t>
      </w:r>
    </w:p>
    <w:p w14:paraId="511736F8" w14:textId="77777777" w:rsidR="00FB6D3D" w:rsidRDefault="00D22A15">
      <w:pPr>
        <w:ind w:firstLine="504"/>
        <w:rPr>
          <w:rFonts w:ascii="Times New Roman" w:hAnsi="Times New Roman" w:cs="Times New Roman"/>
          <w:color w:val="262626"/>
          <w:spacing w:val="12"/>
          <w:szCs w:val="21"/>
        </w:rPr>
      </w:pPr>
      <w:r>
        <w:rPr>
          <w:rFonts w:ascii="Times New Roman" w:hAnsi="Times New Roman" w:cs="Times New Roman" w:hint="eastAsia"/>
          <w:color w:val="262626"/>
          <w:spacing w:val="12"/>
          <w:szCs w:val="21"/>
        </w:rPr>
        <w:t xml:space="preserve">       </w:t>
      </w: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location</w:t>
      </w: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w:t>
      </w: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1</w:t>
      </w:r>
      <w:r>
        <w:rPr>
          <w:rFonts w:ascii="Times New Roman" w:hAnsi="Times New Roman" w:cs="Times New Roman"/>
          <w:color w:val="262626"/>
          <w:spacing w:val="12"/>
          <w:szCs w:val="21"/>
        </w:rPr>
        <w:t>”</w:t>
      </w:r>
    </w:p>
    <w:p w14:paraId="02A49B31" w14:textId="77777777" w:rsidR="00FB6D3D" w:rsidRDefault="00D22A15">
      <w:pPr>
        <w:ind w:firstLineChars="290" w:firstLine="731"/>
        <w:rPr>
          <w:rFonts w:ascii="Times New Roman" w:hAnsi="Times New Roman" w:cs="Times New Roman"/>
          <w:color w:val="262626"/>
          <w:spacing w:val="12"/>
          <w:szCs w:val="21"/>
        </w:rPr>
      </w:pPr>
      <w:r>
        <w:rPr>
          <w:rFonts w:ascii="Times New Roman" w:hAnsi="Times New Roman" w:cs="Times New Roman" w:hint="eastAsia"/>
          <w:color w:val="262626"/>
          <w:spacing w:val="12"/>
          <w:szCs w:val="21"/>
        </w:rPr>
        <w:t>}</w:t>
      </w:r>
    </w:p>
    <w:p w14:paraId="7FE26B22" w14:textId="77777777" w:rsidR="00FB6D3D" w:rsidRDefault="00D22A15">
      <w:pPr>
        <w:ind w:leftChars="200" w:left="480" w:firstLine="506"/>
        <w:rPr>
          <w:rFonts w:ascii="Times New Roman" w:hAnsi="Times New Roman" w:cs="Times New Roman"/>
          <w:b/>
          <w:bCs/>
          <w:color w:val="262626"/>
          <w:spacing w:val="12"/>
          <w:szCs w:val="21"/>
        </w:rPr>
      </w:pPr>
      <w:r>
        <w:rPr>
          <w:rFonts w:ascii="Times New Roman" w:hAnsi="Times New Roman" w:cs="Times New Roman" w:hint="eastAsia"/>
          <w:b/>
          <w:bCs/>
          <w:color w:val="262626"/>
          <w:spacing w:val="12"/>
          <w:szCs w:val="21"/>
        </w:rPr>
        <w:t>参数说明</w:t>
      </w:r>
      <w:r>
        <w:rPr>
          <w:rFonts w:ascii="Times New Roman" w:hAnsi="Times New Roman" w:cs="Times New Roman" w:hint="eastAsia"/>
          <w:b/>
          <w:bCs/>
          <w:color w:val="262626"/>
          <w:spacing w:val="12"/>
          <w:szCs w:val="21"/>
        </w:rPr>
        <w:t>:</w:t>
      </w:r>
    </w:p>
    <w:tbl>
      <w:tblPr>
        <w:tblStyle w:val="af2"/>
        <w:tblW w:w="8642" w:type="dxa"/>
        <w:jc w:val="center"/>
        <w:tblLayout w:type="fixed"/>
        <w:tblLook w:val="04A0" w:firstRow="1" w:lastRow="0" w:firstColumn="1" w:lastColumn="0" w:noHBand="0" w:noVBand="1"/>
      </w:tblPr>
      <w:tblGrid>
        <w:gridCol w:w="1838"/>
        <w:gridCol w:w="1276"/>
        <w:gridCol w:w="3118"/>
        <w:gridCol w:w="2410"/>
      </w:tblGrid>
      <w:tr w:rsidR="00FB6D3D" w14:paraId="75DCA8EE" w14:textId="77777777">
        <w:trPr>
          <w:trHeight w:val="455"/>
          <w:jc w:val="center"/>
        </w:trPr>
        <w:tc>
          <w:tcPr>
            <w:tcW w:w="1838" w:type="dxa"/>
          </w:tcPr>
          <w:p w14:paraId="2C34EA5F" w14:textId="77777777" w:rsidR="00FB6D3D" w:rsidRDefault="00D22A15">
            <w:pPr>
              <w:ind w:firstLineChars="0" w:firstLine="0"/>
            </w:pPr>
            <w:r>
              <w:rPr>
                <w:rFonts w:hint="eastAsia"/>
              </w:rPr>
              <w:t>参数</w:t>
            </w:r>
          </w:p>
        </w:tc>
        <w:tc>
          <w:tcPr>
            <w:tcW w:w="1276" w:type="dxa"/>
          </w:tcPr>
          <w:p w14:paraId="05100207" w14:textId="77777777" w:rsidR="00FB6D3D" w:rsidRDefault="00D22A15">
            <w:pPr>
              <w:ind w:firstLineChars="0" w:firstLine="0"/>
            </w:pPr>
            <w:r>
              <w:rPr>
                <w:rFonts w:hint="eastAsia"/>
              </w:rPr>
              <w:t>参数类型</w:t>
            </w:r>
          </w:p>
        </w:tc>
        <w:tc>
          <w:tcPr>
            <w:tcW w:w="3118" w:type="dxa"/>
          </w:tcPr>
          <w:p w14:paraId="522A6CE8" w14:textId="77777777" w:rsidR="00FB6D3D" w:rsidRDefault="00D22A15">
            <w:pPr>
              <w:ind w:firstLineChars="0" w:firstLine="0"/>
            </w:pPr>
            <w:r>
              <w:rPr>
                <w:rFonts w:hint="eastAsia"/>
              </w:rPr>
              <w:t>说明</w:t>
            </w:r>
          </w:p>
        </w:tc>
        <w:tc>
          <w:tcPr>
            <w:tcW w:w="2410" w:type="dxa"/>
          </w:tcPr>
          <w:p w14:paraId="40A0DA1F" w14:textId="77777777" w:rsidR="00FB6D3D" w:rsidRDefault="00D22A15">
            <w:pPr>
              <w:ind w:firstLineChars="0" w:firstLine="0"/>
            </w:pPr>
            <w:r>
              <w:rPr>
                <w:rFonts w:hint="eastAsia"/>
              </w:rPr>
              <w:t>示例值</w:t>
            </w:r>
          </w:p>
        </w:tc>
      </w:tr>
      <w:tr w:rsidR="00FB6D3D" w14:paraId="3628D57A" w14:textId="77777777">
        <w:trPr>
          <w:trHeight w:val="455"/>
          <w:jc w:val="center"/>
        </w:trPr>
        <w:tc>
          <w:tcPr>
            <w:tcW w:w="1838" w:type="dxa"/>
          </w:tcPr>
          <w:p w14:paraId="2D49B237" w14:textId="77777777" w:rsidR="00FB6D3D" w:rsidRDefault="00D22A15">
            <w:pPr>
              <w:ind w:firstLineChars="0" w:firstLine="0"/>
            </w:pPr>
            <w:r>
              <w:rPr>
                <w:rFonts w:ascii="Times New Roman" w:hAnsi="Times New Roman" w:cs="Times New Roman" w:hint="eastAsia"/>
                <w:color w:val="262626"/>
                <w:spacing w:val="12"/>
                <w:szCs w:val="21"/>
              </w:rPr>
              <w:t>location</w:t>
            </w:r>
          </w:p>
        </w:tc>
        <w:tc>
          <w:tcPr>
            <w:tcW w:w="1276" w:type="dxa"/>
          </w:tcPr>
          <w:p w14:paraId="7F46B647" w14:textId="77777777" w:rsidR="00FB6D3D" w:rsidRDefault="00D22A15">
            <w:pPr>
              <w:ind w:firstLineChars="0" w:firstLine="0"/>
            </w:pPr>
            <w:r>
              <w:rPr>
                <w:rFonts w:hint="eastAsia"/>
              </w:rPr>
              <w:t>string</w:t>
            </w:r>
          </w:p>
        </w:tc>
        <w:tc>
          <w:tcPr>
            <w:tcW w:w="3118" w:type="dxa"/>
          </w:tcPr>
          <w:p w14:paraId="56CBBAE0" w14:textId="77777777" w:rsidR="00FB6D3D" w:rsidRDefault="00FB6D3D">
            <w:pPr>
              <w:ind w:firstLineChars="0" w:firstLine="0"/>
            </w:pPr>
          </w:p>
        </w:tc>
        <w:tc>
          <w:tcPr>
            <w:tcW w:w="2410" w:type="dxa"/>
          </w:tcPr>
          <w:p w14:paraId="60CD1198" w14:textId="77777777" w:rsidR="00FB6D3D" w:rsidRDefault="00D22A15">
            <w:pPr>
              <w:ind w:firstLineChars="0" w:firstLine="0"/>
            </w:pPr>
            <w:r>
              <w:rPr>
                <w:rFonts w:hint="eastAsia"/>
              </w:rPr>
              <w:t>默认为</w:t>
            </w:r>
            <w:r>
              <w:rPr>
                <w:rFonts w:hint="eastAsia"/>
              </w:rPr>
              <w:t>1</w:t>
            </w:r>
          </w:p>
        </w:tc>
      </w:tr>
    </w:tbl>
    <w:p w14:paraId="57927A51" w14:textId="77777777" w:rsidR="00FB6D3D" w:rsidRDefault="00FB6D3D">
      <w:pPr>
        <w:spacing w:line="360" w:lineRule="atLeast"/>
        <w:ind w:firstLineChars="0" w:firstLine="0"/>
      </w:pPr>
    </w:p>
    <w:p w14:paraId="296B5CD4" w14:textId="77777777" w:rsidR="00FB6D3D" w:rsidRDefault="00D22A15">
      <w:pPr>
        <w:ind w:left="720" w:firstLineChars="100" w:firstLine="241"/>
        <w:rPr>
          <w:rStyle w:val="af3"/>
        </w:rPr>
      </w:pPr>
      <w:r>
        <w:rPr>
          <w:rStyle w:val="af3"/>
          <w:rFonts w:hint="eastAsia"/>
        </w:rPr>
        <w:t>返回结果：</w:t>
      </w:r>
    </w:p>
    <w:p w14:paraId="16D4FDF8" w14:textId="77777777" w:rsidR="00FB6D3D" w:rsidRDefault="00D22A15">
      <w:pPr>
        <w:ind w:left="720" w:firstLineChars="100" w:firstLine="240"/>
        <w:rPr>
          <w:rStyle w:val="af3"/>
          <w:b w:val="0"/>
          <w:bCs w:val="0"/>
        </w:rPr>
      </w:pPr>
      <w:r>
        <w:rPr>
          <w:rStyle w:val="af3"/>
          <w:rFonts w:hint="eastAsia"/>
          <w:b w:val="0"/>
          <w:bCs w:val="0"/>
        </w:rPr>
        <w:t>{</w:t>
      </w:r>
    </w:p>
    <w:p w14:paraId="041FDB7A" w14:textId="77777777" w:rsidR="00FB6D3D" w:rsidRDefault="00D22A15">
      <w:pPr>
        <w:ind w:left="720" w:firstLineChars="100" w:firstLine="240"/>
        <w:rPr>
          <w:rStyle w:val="af3"/>
          <w:b w:val="0"/>
          <w:bCs w:val="0"/>
        </w:rPr>
      </w:pPr>
      <w:r>
        <w:rPr>
          <w:rStyle w:val="af3"/>
          <w:rFonts w:hint="eastAsia"/>
          <w:b w:val="0"/>
          <w:bCs w:val="0"/>
        </w:rPr>
        <w:t>    "msg": "success",</w:t>
      </w:r>
    </w:p>
    <w:p w14:paraId="55339CA1" w14:textId="77777777" w:rsidR="00FB6D3D" w:rsidRDefault="00D22A15">
      <w:pPr>
        <w:ind w:left="720" w:firstLineChars="100" w:firstLine="240"/>
        <w:rPr>
          <w:rStyle w:val="af3"/>
          <w:b w:val="0"/>
          <w:bCs w:val="0"/>
        </w:rPr>
      </w:pPr>
      <w:r>
        <w:rPr>
          <w:rStyle w:val="af3"/>
          <w:rFonts w:hint="eastAsia"/>
          <w:b w:val="0"/>
          <w:bCs w:val="0"/>
        </w:rPr>
        <w:t>    "code": 200,</w:t>
      </w:r>
    </w:p>
    <w:p w14:paraId="380CA701" w14:textId="77777777" w:rsidR="00FB6D3D" w:rsidRDefault="00D22A15">
      <w:pPr>
        <w:ind w:left="720" w:firstLineChars="100" w:firstLine="240"/>
        <w:rPr>
          <w:rStyle w:val="af3"/>
          <w:b w:val="0"/>
          <w:bCs w:val="0"/>
        </w:rPr>
      </w:pPr>
      <w:r>
        <w:rPr>
          <w:rStyle w:val="af3"/>
          <w:rFonts w:hint="eastAsia"/>
          <w:b w:val="0"/>
          <w:bCs w:val="0"/>
        </w:rPr>
        <w:lastRenderedPageBreak/>
        <w:t>    "data": </w:t>
      </w:r>
      <w:r>
        <w:rPr>
          <w:rStyle w:val="af3"/>
          <w:b w:val="0"/>
          <w:bCs w:val="0"/>
        </w:rPr>
        <w:t>”</w:t>
      </w:r>
      <w:r>
        <w:rPr>
          <w:rStyle w:val="af3"/>
          <w:rFonts w:hint="eastAsia"/>
          <w:b w:val="0"/>
          <w:bCs w:val="0"/>
        </w:rPr>
        <w:t>0</w:t>
      </w:r>
      <w:r>
        <w:rPr>
          <w:rStyle w:val="af3"/>
          <w:b w:val="0"/>
          <w:bCs w:val="0"/>
        </w:rPr>
        <w:t>”</w:t>
      </w:r>
    </w:p>
    <w:p w14:paraId="586F9506" w14:textId="77777777" w:rsidR="00FB6D3D" w:rsidRDefault="00D22A15">
      <w:pPr>
        <w:ind w:firstLineChars="300" w:firstLine="720"/>
        <w:rPr>
          <w:rStyle w:val="af3"/>
          <w:b w:val="0"/>
          <w:bCs w:val="0"/>
        </w:rPr>
      </w:pPr>
      <w:r>
        <w:rPr>
          <w:rStyle w:val="af3"/>
          <w:rFonts w:hint="eastAsia"/>
          <w:b w:val="0"/>
          <w:bCs w:val="0"/>
        </w:rPr>
        <w:t>}</w:t>
      </w:r>
    </w:p>
    <w:tbl>
      <w:tblPr>
        <w:tblStyle w:val="af2"/>
        <w:tblW w:w="9248" w:type="dxa"/>
        <w:jc w:val="center"/>
        <w:tblLayout w:type="fixed"/>
        <w:tblLook w:val="04A0" w:firstRow="1" w:lastRow="0" w:firstColumn="1" w:lastColumn="0" w:noHBand="0" w:noVBand="1"/>
      </w:tblPr>
      <w:tblGrid>
        <w:gridCol w:w="2019"/>
        <w:gridCol w:w="1276"/>
        <w:gridCol w:w="2827"/>
        <w:gridCol w:w="3126"/>
      </w:tblGrid>
      <w:tr w:rsidR="00FB6D3D" w14:paraId="199247D7" w14:textId="77777777">
        <w:trPr>
          <w:jc w:val="center"/>
        </w:trPr>
        <w:tc>
          <w:tcPr>
            <w:tcW w:w="2019" w:type="dxa"/>
          </w:tcPr>
          <w:p w14:paraId="4BB4E1D8" w14:textId="77777777" w:rsidR="00FB6D3D" w:rsidRDefault="00D22A15">
            <w:pPr>
              <w:ind w:firstLineChars="0" w:firstLine="0"/>
            </w:pPr>
            <w:r>
              <w:rPr>
                <w:rFonts w:hint="eastAsia"/>
              </w:rPr>
              <w:t>参数</w:t>
            </w:r>
          </w:p>
        </w:tc>
        <w:tc>
          <w:tcPr>
            <w:tcW w:w="1276" w:type="dxa"/>
          </w:tcPr>
          <w:p w14:paraId="7548ED10" w14:textId="77777777" w:rsidR="00FB6D3D" w:rsidRDefault="00D22A15">
            <w:pPr>
              <w:ind w:firstLineChars="0" w:firstLine="0"/>
            </w:pPr>
            <w:r>
              <w:rPr>
                <w:rFonts w:hint="eastAsia"/>
              </w:rPr>
              <w:t>参数类型</w:t>
            </w:r>
          </w:p>
        </w:tc>
        <w:tc>
          <w:tcPr>
            <w:tcW w:w="2827" w:type="dxa"/>
          </w:tcPr>
          <w:p w14:paraId="09BB779A" w14:textId="77777777" w:rsidR="00FB6D3D" w:rsidRDefault="00D22A15">
            <w:pPr>
              <w:ind w:firstLineChars="0" w:firstLine="0"/>
            </w:pPr>
            <w:r>
              <w:rPr>
                <w:rFonts w:hint="eastAsia"/>
              </w:rPr>
              <w:t>说明</w:t>
            </w:r>
          </w:p>
        </w:tc>
        <w:tc>
          <w:tcPr>
            <w:tcW w:w="3126" w:type="dxa"/>
          </w:tcPr>
          <w:p w14:paraId="77E7FAED" w14:textId="77777777" w:rsidR="00FB6D3D" w:rsidRDefault="00D22A15">
            <w:pPr>
              <w:ind w:firstLineChars="0" w:firstLine="0"/>
            </w:pPr>
            <w:r>
              <w:rPr>
                <w:rFonts w:hint="eastAsia"/>
              </w:rPr>
              <w:t>示例值</w:t>
            </w:r>
          </w:p>
        </w:tc>
      </w:tr>
      <w:tr w:rsidR="00FB6D3D" w14:paraId="2EB5A416" w14:textId="77777777">
        <w:trPr>
          <w:jc w:val="center"/>
        </w:trPr>
        <w:tc>
          <w:tcPr>
            <w:tcW w:w="2019" w:type="dxa"/>
          </w:tcPr>
          <w:p w14:paraId="1BDAD2C2" w14:textId="77777777" w:rsidR="00FB6D3D" w:rsidRDefault="00D22A15">
            <w:pPr>
              <w:ind w:firstLineChars="0" w:firstLine="0"/>
              <w:rPr>
                <w:rFonts w:ascii="Times New Roman" w:hAnsi="Times New Roman" w:cs="Times New Roman"/>
              </w:rPr>
            </w:pPr>
            <w:r>
              <w:rPr>
                <w:rFonts w:ascii="Times New Roman" w:hAnsi="Times New Roman" w:cs="Times New Roman" w:hint="eastAsia"/>
                <w:color w:val="262626"/>
                <w:spacing w:val="12"/>
                <w:szCs w:val="21"/>
              </w:rPr>
              <w:t>code</w:t>
            </w:r>
          </w:p>
        </w:tc>
        <w:tc>
          <w:tcPr>
            <w:tcW w:w="1276" w:type="dxa"/>
          </w:tcPr>
          <w:p w14:paraId="34D4132D" w14:textId="77777777" w:rsidR="00FB6D3D" w:rsidRDefault="00D22A15">
            <w:pPr>
              <w:ind w:firstLineChars="0" w:firstLine="0"/>
            </w:pPr>
            <w:r>
              <w:rPr>
                <w:rFonts w:hint="eastAsia"/>
              </w:rPr>
              <w:t>int</w:t>
            </w:r>
          </w:p>
        </w:tc>
        <w:tc>
          <w:tcPr>
            <w:tcW w:w="2827" w:type="dxa"/>
          </w:tcPr>
          <w:p w14:paraId="46F06FC0" w14:textId="77777777" w:rsidR="00FB6D3D" w:rsidRDefault="00D22A15">
            <w:pPr>
              <w:ind w:firstLineChars="0" w:firstLine="0"/>
            </w:pPr>
            <w:r>
              <w:rPr>
                <w:rFonts w:hint="eastAsia"/>
              </w:rPr>
              <w:t>返回码</w:t>
            </w:r>
          </w:p>
        </w:tc>
        <w:tc>
          <w:tcPr>
            <w:tcW w:w="3126" w:type="dxa"/>
          </w:tcPr>
          <w:p w14:paraId="10FC00C1" w14:textId="77777777" w:rsidR="00FB6D3D" w:rsidRDefault="00D22A15">
            <w:pPr>
              <w:ind w:firstLineChars="0" w:firstLine="0"/>
            </w:pPr>
            <w:r>
              <w:t>20</w:t>
            </w:r>
            <w:r>
              <w:rPr>
                <w:rFonts w:hint="eastAsia"/>
              </w:rPr>
              <w:t>0</w:t>
            </w:r>
            <w:r>
              <w:rPr>
                <w:rFonts w:hint="eastAsia"/>
              </w:rPr>
              <w:t>为成功；</w:t>
            </w:r>
            <w:r>
              <w:rPr>
                <w:rFonts w:hint="eastAsia"/>
              </w:rPr>
              <w:t>4</w:t>
            </w:r>
            <w:r>
              <w:t>00</w:t>
            </w:r>
            <w:r>
              <w:rPr>
                <w:rFonts w:hint="eastAsia"/>
              </w:rPr>
              <w:t>为失败</w:t>
            </w:r>
          </w:p>
        </w:tc>
      </w:tr>
      <w:tr w:rsidR="00FB6D3D" w14:paraId="444D462F" w14:textId="77777777">
        <w:trPr>
          <w:jc w:val="center"/>
        </w:trPr>
        <w:tc>
          <w:tcPr>
            <w:tcW w:w="2019" w:type="dxa"/>
          </w:tcPr>
          <w:p w14:paraId="0964ADC5" w14:textId="77777777" w:rsidR="00FB6D3D" w:rsidRDefault="00D22A15">
            <w:pPr>
              <w:ind w:firstLineChars="0" w:firstLine="0"/>
              <w:rPr>
                <w:rFonts w:ascii="Times New Roman" w:hAnsi="Times New Roman" w:cs="Times New Roman"/>
              </w:rPr>
            </w:pPr>
            <w:r>
              <w:rPr>
                <w:rFonts w:ascii="Times New Roman" w:hAnsi="Times New Roman" w:cs="Times New Roman"/>
                <w:color w:val="262626"/>
                <w:spacing w:val="12"/>
                <w:szCs w:val="21"/>
              </w:rPr>
              <w:t>msg</w:t>
            </w:r>
          </w:p>
        </w:tc>
        <w:tc>
          <w:tcPr>
            <w:tcW w:w="1276" w:type="dxa"/>
          </w:tcPr>
          <w:p w14:paraId="766B26DF" w14:textId="77777777" w:rsidR="00FB6D3D" w:rsidRDefault="00D22A15">
            <w:pPr>
              <w:ind w:firstLineChars="0" w:firstLine="0"/>
            </w:pPr>
            <w:r>
              <w:rPr>
                <w:rFonts w:hint="eastAsia"/>
              </w:rPr>
              <w:t>string</w:t>
            </w:r>
          </w:p>
        </w:tc>
        <w:tc>
          <w:tcPr>
            <w:tcW w:w="2827" w:type="dxa"/>
          </w:tcPr>
          <w:p w14:paraId="07BF1DB8" w14:textId="77777777" w:rsidR="00FB6D3D" w:rsidRDefault="00D22A15">
            <w:pPr>
              <w:ind w:firstLineChars="0" w:firstLine="0"/>
            </w:pPr>
            <w:r>
              <w:rPr>
                <w:rFonts w:hint="eastAsia"/>
              </w:rPr>
              <w:t>对返回码的文本描述内容。若返回码不为</w:t>
            </w:r>
            <w:r>
              <w:rPr>
                <w:rFonts w:hint="eastAsia"/>
              </w:rPr>
              <w:t>200</w:t>
            </w:r>
            <w:r>
              <w:rPr>
                <w:rFonts w:hint="eastAsia"/>
              </w:rPr>
              <w:t>，则返回错误描述信息</w:t>
            </w:r>
          </w:p>
        </w:tc>
        <w:tc>
          <w:tcPr>
            <w:tcW w:w="3126" w:type="dxa"/>
          </w:tcPr>
          <w:p w14:paraId="49E3D41D" w14:textId="77777777" w:rsidR="00FB6D3D" w:rsidRDefault="00D22A15">
            <w:pPr>
              <w:ind w:firstLineChars="0" w:firstLine="0"/>
              <w:rPr>
                <w:rFonts w:ascii="Times New Roman" w:hAnsi="Times New Roman" w:cs="Times New Roman"/>
              </w:rPr>
            </w:pPr>
            <w:r>
              <w:rPr>
                <w:rFonts w:ascii="Times New Roman" w:hAnsi="Times New Roman" w:cs="Times New Roman"/>
              </w:rPr>
              <w:t>“</w:t>
            </w:r>
            <w:r>
              <w:rPr>
                <w:rFonts w:ascii="Times New Roman" w:hAnsi="Times New Roman" w:cs="Times New Roman" w:hint="eastAsia"/>
              </w:rPr>
              <w:t>success</w:t>
            </w:r>
            <w:r>
              <w:rPr>
                <w:rFonts w:ascii="Times New Roman" w:hAnsi="Times New Roman" w:cs="Times New Roman" w:hint="eastAsia"/>
              </w:rPr>
              <w:t>”表示请求成功，请求失败时（</w:t>
            </w:r>
            <w:r>
              <w:rPr>
                <w:rFonts w:ascii="Times New Roman" w:hAnsi="Times New Roman" w:cs="Times New Roman" w:hint="eastAsia"/>
              </w:rPr>
              <w:t>code</w:t>
            </w:r>
            <w:r>
              <w:rPr>
                <w:rFonts w:ascii="Times New Roman" w:hAnsi="Times New Roman" w:cs="Times New Roman" w:hint="eastAsia"/>
              </w:rPr>
              <w:t>非</w:t>
            </w:r>
            <w:r>
              <w:rPr>
                <w:rFonts w:ascii="Times New Roman" w:hAnsi="Times New Roman" w:cs="Times New Roman" w:hint="eastAsia"/>
              </w:rPr>
              <w:t>200</w:t>
            </w:r>
            <w:r>
              <w:rPr>
                <w:rFonts w:ascii="Times New Roman" w:hAnsi="Times New Roman" w:cs="Times New Roman" w:hint="eastAsia"/>
              </w:rPr>
              <w:t>）返回详细错误描述信息</w:t>
            </w:r>
          </w:p>
        </w:tc>
      </w:tr>
      <w:tr w:rsidR="00FB6D3D" w14:paraId="4E4EF123" w14:textId="77777777">
        <w:trPr>
          <w:jc w:val="center"/>
        </w:trPr>
        <w:tc>
          <w:tcPr>
            <w:tcW w:w="2019" w:type="dxa"/>
          </w:tcPr>
          <w:p w14:paraId="638A5742" w14:textId="77777777" w:rsidR="00FB6D3D" w:rsidRDefault="00D22A15">
            <w:pPr>
              <w:ind w:firstLineChars="0" w:firstLine="0"/>
              <w:rPr>
                <w:rFonts w:ascii="Times New Roman" w:hAnsi="Times New Roman" w:cs="Times New Roman"/>
                <w:color w:val="262626"/>
                <w:spacing w:val="12"/>
                <w:szCs w:val="21"/>
              </w:rPr>
            </w:pPr>
            <w:r>
              <w:rPr>
                <w:rFonts w:ascii="Times New Roman" w:hAnsi="Times New Roman" w:cs="Times New Roman"/>
                <w:color w:val="262626"/>
                <w:spacing w:val="12"/>
                <w:szCs w:val="21"/>
              </w:rPr>
              <w:t>data</w:t>
            </w:r>
          </w:p>
        </w:tc>
        <w:tc>
          <w:tcPr>
            <w:tcW w:w="1276" w:type="dxa"/>
          </w:tcPr>
          <w:p w14:paraId="4D42652E" w14:textId="77777777" w:rsidR="00FB6D3D" w:rsidRDefault="00D22A15">
            <w:pPr>
              <w:ind w:firstLineChars="0" w:firstLine="0"/>
            </w:pPr>
            <w:r>
              <w:rPr>
                <w:rFonts w:hint="eastAsia"/>
              </w:rPr>
              <w:t>string</w:t>
            </w:r>
          </w:p>
        </w:tc>
        <w:tc>
          <w:tcPr>
            <w:tcW w:w="2827" w:type="dxa"/>
          </w:tcPr>
          <w:p w14:paraId="07306643" w14:textId="77777777" w:rsidR="00FB6D3D" w:rsidRDefault="00D22A15">
            <w:pPr>
              <w:ind w:firstLineChars="0" w:firstLine="0"/>
            </w:pPr>
            <w:r>
              <w:rPr>
                <w:rFonts w:hint="eastAsia"/>
              </w:rPr>
              <w:t>数据区，如过没有数据返回，则为空</w:t>
            </w:r>
          </w:p>
        </w:tc>
        <w:tc>
          <w:tcPr>
            <w:tcW w:w="3126" w:type="dxa"/>
          </w:tcPr>
          <w:p w14:paraId="66CFD5EE" w14:textId="77777777" w:rsidR="00FB6D3D" w:rsidRDefault="00D22A15">
            <w:pPr>
              <w:ind w:firstLineChars="0" w:firstLine="0"/>
              <w:rPr>
                <w:rFonts w:ascii="Times New Roman" w:hAnsi="Times New Roman" w:cs="Times New Roman"/>
              </w:rPr>
            </w:pPr>
            <w:r>
              <w:rPr>
                <w:rFonts w:ascii="Times New Roman" w:hAnsi="Times New Roman" w:cs="Times New Roman" w:hint="eastAsia"/>
              </w:rPr>
              <w:t>返回</w:t>
            </w:r>
            <w:r>
              <w:rPr>
                <w:rFonts w:ascii="Times New Roman" w:hAnsi="Times New Roman" w:cs="Times New Roman" w:hint="eastAsia"/>
              </w:rPr>
              <w:t>当前分区的分拣模式，</w:t>
            </w:r>
            <w:r>
              <w:rPr>
                <w:rFonts w:ascii="Times New Roman" w:hAnsi="Times New Roman" w:cs="Times New Roman" w:hint="eastAsia"/>
              </w:rPr>
              <w:t>0</w:t>
            </w:r>
            <w:r>
              <w:rPr>
                <w:rFonts w:ascii="Times New Roman" w:hAnsi="Times New Roman" w:cs="Times New Roman" w:hint="eastAsia"/>
              </w:rPr>
              <w:t>：混码，</w:t>
            </w:r>
            <w:r>
              <w:rPr>
                <w:rFonts w:ascii="Times New Roman" w:hAnsi="Times New Roman" w:cs="Times New Roman" w:hint="eastAsia"/>
              </w:rPr>
              <w:t>1</w:t>
            </w:r>
            <w:r>
              <w:rPr>
                <w:rFonts w:ascii="Times New Roman" w:hAnsi="Times New Roman" w:cs="Times New Roman" w:hint="eastAsia"/>
              </w:rPr>
              <w:t>：分类码</w:t>
            </w:r>
          </w:p>
        </w:tc>
      </w:tr>
    </w:tbl>
    <w:p w14:paraId="4585B836" w14:textId="77777777" w:rsidR="00FB6D3D" w:rsidRDefault="00D22A15">
      <w:pPr>
        <w:pStyle w:val="2"/>
        <w:spacing w:before="120"/>
        <w:ind w:left="425"/>
        <w:rPr>
          <w:rFonts w:ascii="宋体" w:eastAsia="宋体" w:hAnsi="宋体"/>
          <w:szCs w:val="30"/>
          <w:lang w:val="en-US"/>
        </w:rPr>
      </w:pPr>
      <w:r>
        <w:rPr>
          <w:rFonts w:ascii="宋体" w:eastAsia="宋体" w:hAnsi="宋体" w:hint="eastAsia"/>
          <w:szCs w:val="30"/>
          <w:lang w:val="en-US"/>
        </w:rPr>
        <w:t>9.6</w:t>
      </w:r>
      <w:r>
        <w:rPr>
          <w:rFonts w:ascii="宋体" w:eastAsia="宋体" w:hAnsi="宋体" w:hint="eastAsia"/>
          <w:szCs w:val="30"/>
          <w:lang w:val="en-US"/>
        </w:rPr>
        <w:t>设置</w:t>
      </w:r>
      <w:r>
        <w:rPr>
          <w:rFonts w:ascii="宋体" w:eastAsia="宋体" w:hAnsi="宋体" w:hint="eastAsia"/>
          <w:szCs w:val="30"/>
        </w:rPr>
        <w:t>大件</w:t>
      </w:r>
      <w:r>
        <w:rPr>
          <w:rFonts w:ascii="宋体" w:eastAsia="宋体" w:hAnsi="宋体" w:hint="eastAsia"/>
          <w:szCs w:val="30"/>
          <w:lang w:val="en-US"/>
        </w:rPr>
        <w:t>码盘</w:t>
      </w:r>
      <w:r>
        <w:rPr>
          <w:rFonts w:ascii="宋体" w:eastAsia="宋体" w:hAnsi="宋体" w:hint="eastAsia"/>
          <w:szCs w:val="30"/>
        </w:rPr>
        <w:t>区</w:t>
      </w:r>
      <w:r>
        <w:rPr>
          <w:rFonts w:ascii="宋体" w:eastAsia="宋体" w:hAnsi="宋体" w:hint="eastAsia"/>
          <w:szCs w:val="30"/>
          <w:lang w:val="en-US"/>
        </w:rPr>
        <w:t>的分拣模式</w:t>
      </w:r>
    </w:p>
    <w:p w14:paraId="35F8CA0E" w14:textId="77777777" w:rsidR="00FB6D3D" w:rsidRDefault="00D22A15">
      <w:pPr>
        <w:pStyle w:val="af6"/>
        <w:ind w:left="420" w:firstLineChars="0" w:firstLine="0"/>
      </w:pPr>
      <w:r>
        <w:rPr>
          <w:rFonts w:ascii="宋体" w:hAnsi="宋体"/>
          <w:szCs w:val="30"/>
        </w:rPr>
        <w:t xml:space="preserve">    </w:t>
      </w:r>
      <w:r>
        <w:rPr>
          <w:b/>
          <w:bCs/>
        </w:rPr>
        <w:t>请求方式</w:t>
      </w:r>
      <w:r>
        <w:t>：</w:t>
      </w:r>
      <w:r>
        <w:t>POST</w:t>
      </w:r>
      <w:r>
        <w:t>（</w:t>
      </w:r>
      <w:r>
        <w:t>HTTP</w:t>
      </w:r>
      <w:r>
        <w:t>）</w:t>
      </w:r>
    </w:p>
    <w:p w14:paraId="246C5E25" w14:textId="77777777" w:rsidR="00FB6D3D" w:rsidRDefault="00D22A15">
      <w:pPr>
        <w:pStyle w:val="af6"/>
        <w:ind w:left="420" w:firstLine="506"/>
        <w:rPr>
          <w:rFonts w:ascii="Times New Roman" w:hAnsi="Times New Roman" w:cs="Times New Roman"/>
          <w:color w:val="262626"/>
          <w:spacing w:val="12"/>
          <w:szCs w:val="21"/>
        </w:rPr>
      </w:pPr>
      <w:r>
        <w:rPr>
          <w:rFonts w:ascii="Times New Roman" w:hAnsi="Times New Roman" w:cs="Times New Roman"/>
          <w:b/>
          <w:bCs/>
          <w:color w:val="262626"/>
          <w:spacing w:val="12"/>
          <w:szCs w:val="21"/>
        </w:rPr>
        <w:t>请求地址</w:t>
      </w:r>
      <w:r>
        <w:rPr>
          <w:rFonts w:ascii="Times New Roman" w:hAnsi="Times New Roman" w:cs="Times New Roman"/>
          <w:color w:val="262626"/>
          <w:spacing w:val="12"/>
          <w:szCs w:val="21"/>
        </w:rPr>
        <w:t>：</w:t>
      </w:r>
      <w:r>
        <w:rPr>
          <w:rFonts w:ascii="Times New Roman" w:hAnsi="Times New Roman" w:cs="Times New Roman"/>
          <w:color w:val="262626"/>
          <w:spacing w:val="12"/>
          <w:szCs w:val="24"/>
        </w:rPr>
        <w:t>http://</w:t>
      </w:r>
      <w:r>
        <w:rPr>
          <w:rFonts w:ascii="Times New Roman" w:hAnsi="Times New Roman" w:cs="Times New Roman" w:hint="eastAsia"/>
          <w:color w:val="262626"/>
          <w:spacing w:val="12"/>
          <w:szCs w:val="24"/>
        </w:rPr>
        <w:t>ip</w:t>
      </w:r>
      <w:r>
        <w:rPr>
          <w:rFonts w:ascii="Times New Roman" w:hAnsi="Times New Roman" w:cs="Times New Roman"/>
          <w:color w:val="262626"/>
          <w:spacing w:val="12"/>
          <w:szCs w:val="24"/>
        </w:rPr>
        <w:t>:port</w:t>
      </w:r>
      <w:r>
        <w:rPr>
          <w:rFonts w:ascii="Times New Roman" w:hAnsi="Times New Roman" w:cs="Times New Roman" w:hint="eastAsia"/>
          <w:color w:val="262626"/>
          <w:spacing w:val="12"/>
          <w:szCs w:val="24"/>
        </w:rPr>
        <w:t>/</w:t>
      </w:r>
      <w:r>
        <w:t>large_pallet_area</w:t>
      </w:r>
      <w:r>
        <w:rPr>
          <w:rFonts w:ascii="Times New Roman" w:hAnsi="Times New Roman" w:cs="Times New Roman"/>
          <w:color w:val="262626"/>
          <w:spacing w:val="12"/>
          <w:szCs w:val="24"/>
        </w:rPr>
        <w:t>/</w:t>
      </w:r>
      <w:r>
        <w:rPr>
          <w:rFonts w:ascii="Times New Roman" w:hAnsi="Times New Roman" w:cs="Times New Roman" w:hint="eastAsia"/>
          <w:color w:val="262626"/>
          <w:spacing w:val="12"/>
          <w:szCs w:val="24"/>
        </w:rPr>
        <w:t>system</w:t>
      </w:r>
      <w:r>
        <w:rPr>
          <w:rFonts w:ascii="Times New Roman" w:hAnsi="Times New Roman" w:cs="Times New Roman"/>
          <w:color w:val="262626"/>
          <w:spacing w:val="12"/>
          <w:szCs w:val="24"/>
        </w:rPr>
        <w:t>/</w:t>
      </w:r>
      <w:r>
        <w:rPr>
          <w:rFonts w:ascii="Times New Roman" w:hAnsi="Times New Roman" w:cs="Times New Roman" w:hint="eastAsia"/>
          <w:color w:val="262626"/>
          <w:spacing w:val="12"/>
          <w:szCs w:val="24"/>
        </w:rPr>
        <w:t>uptPalletModelState</w:t>
      </w:r>
    </w:p>
    <w:p w14:paraId="6C6469DC" w14:textId="77777777" w:rsidR="00FB6D3D" w:rsidRDefault="00D22A15">
      <w:pPr>
        <w:pStyle w:val="af6"/>
        <w:ind w:left="420" w:firstLine="506"/>
        <w:rPr>
          <w:rFonts w:ascii="Times New Roman" w:hAnsi="Times New Roman" w:cs="Times New Roman"/>
          <w:b/>
          <w:color w:val="262626"/>
          <w:spacing w:val="12"/>
          <w:szCs w:val="21"/>
        </w:rPr>
      </w:pPr>
      <w:r>
        <w:rPr>
          <w:rFonts w:ascii="Times New Roman" w:hAnsi="Times New Roman" w:cs="Times New Roman" w:hint="eastAsia"/>
          <w:b/>
          <w:color w:val="262626"/>
          <w:spacing w:val="12"/>
          <w:szCs w:val="21"/>
        </w:rPr>
        <w:t>接口说明：</w:t>
      </w:r>
    </w:p>
    <w:p w14:paraId="633E1481" w14:textId="77777777" w:rsidR="00FB6D3D" w:rsidRDefault="00D22A15">
      <w:pPr>
        <w:ind w:left="206" w:firstLineChars="0" w:firstLine="720"/>
      </w:pPr>
      <w:r>
        <w:rPr>
          <w:rFonts w:hint="eastAsia"/>
        </w:rPr>
        <w:t>该接口用于总控</w:t>
      </w:r>
      <w:r>
        <w:rPr>
          <w:rFonts w:hint="eastAsia"/>
        </w:rPr>
        <w:t>设置大件码盘区分拣的模型；</w:t>
      </w:r>
    </w:p>
    <w:p w14:paraId="5FA5952B" w14:textId="77777777" w:rsidR="00FB6D3D" w:rsidRDefault="00D22A15">
      <w:pPr>
        <w:ind w:firstLineChars="400" w:firstLine="1012"/>
        <w:rPr>
          <w:rFonts w:ascii="Times New Roman" w:hAnsi="Times New Roman" w:cs="Times New Roman"/>
          <w:color w:val="262626"/>
          <w:spacing w:val="12"/>
          <w:szCs w:val="21"/>
        </w:rPr>
      </w:pPr>
      <w:r>
        <w:rPr>
          <w:rFonts w:ascii="Times New Roman" w:hAnsi="Times New Roman" w:cs="Times New Roman"/>
          <w:b/>
          <w:bCs/>
          <w:color w:val="262626"/>
          <w:spacing w:val="12"/>
          <w:szCs w:val="21"/>
        </w:rPr>
        <w:t>请求包结构体</w:t>
      </w:r>
      <w:r>
        <w:rPr>
          <w:rFonts w:ascii="Times New Roman" w:hAnsi="Times New Roman" w:cs="Times New Roman"/>
          <w:color w:val="262626"/>
          <w:spacing w:val="12"/>
          <w:szCs w:val="21"/>
        </w:rPr>
        <w:t>：</w:t>
      </w:r>
    </w:p>
    <w:p w14:paraId="6E587992" w14:textId="77777777" w:rsidR="00FB6D3D" w:rsidRDefault="00D22A15">
      <w:pPr>
        <w:ind w:firstLineChars="285" w:firstLine="718"/>
        <w:rPr>
          <w:rFonts w:ascii="Times New Roman" w:hAnsi="Times New Roman" w:cs="Times New Roman"/>
          <w:color w:val="262626"/>
          <w:spacing w:val="12"/>
          <w:szCs w:val="21"/>
        </w:rPr>
      </w:pPr>
      <w:r>
        <w:rPr>
          <w:rFonts w:ascii="Times New Roman" w:hAnsi="Times New Roman" w:cs="Times New Roman" w:hint="eastAsia"/>
          <w:color w:val="262626"/>
          <w:spacing w:val="12"/>
          <w:szCs w:val="21"/>
        </w:rPr>
        <w:t>{</w:t>
      </w:r>
    </w:p>
    <w:p w14:paraId="533CC5E8" w14:textId="77777777" w:rsidR="00FB6D3D" w:rsidRDefault="00D22A15">
      <w:pPr>
        <w:ind w:leftChars="100" w:left="240" w:firstLineChars="285" w:firstLine="718"/>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location</w:t>
      </w:r>
      <w:r>
        <w:rPr>
          <w:rFonts w:ascii="Times New Roman" w:hAnsi="Times New Roman" w:cs="Times New Roman" w:hint="eastAsia"/>
          <w:color w:val="262626"/>
          <w:spacing w:val="12"/>
          <w:szCs w:val="21"/>
        </w:rPr>
        <w:t>”</w:t>
      </w:r>
      <w:r>
        <w:rPr>
          <w:rFonts w:ascii="Times New Roman" w:hAnsi="Times New Roman" w:cs="Times New Roman" w:hint="eastAsia"/>
          <w:color w:val="262626"/>
          <w:spacing w:val="12"/>
          <w:szCs w:val="21"/>
        </w:rPr>
        <w:t>:</w:t>
      </w:r>
      <w:r>
        <w:rPr>
          <w:rFonts w:ascii="Times New Roman" w:hAnsi="Times New Roman" w:cs="Times New Roman"/>
          <w:color w:val="262626"/>
          <w:spacing w:val="12"/>
          <w:szCs w:val="21"/>
        </w:rPr>
        <w:t xml:space="preserve"> ”1”,</w:t>
      </w:r>
    </w:p>
    <w:p w14:paraId="5D813676" w14:textId="77777777" w:rsidR="00FB6D3D" w:rsidRDefault="00D22A15">
      <w:pPr>
        <w:ind w:leftChars="100" w:left="240" w:firstLineChars="285" w:firstLine="718"/>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status_val</w:t>
      </w: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w:t>
      </w: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0</w:t>
      </w:r>
      <w:r>
        <w:rPr>
          <w:rFonts w:ascii="Times New Roman" w:hAnsi="Times New Roman" w:cs="Times New Roman"/>
          <w:color w:val="262626"/>
          <w:spacing w:val="12"/>
          <w:szCs w:val="21"/>
        </w:rPr>
        <w:t>”</w:t>
      </w:r>
    </w:p>
    <w:p w14:paraId="41133D43" w14:textId="77777777" w:rsidR="00FB6D3D" w:rsidRDefault="00D22A15">
      <w:pPr>
        <w:ind w:firstLineChars="290" w:firstLine="731"/>
        <w:rPr>
          <w:rFonts w:ascii="Times New Roman" w:hAnsi="Times New Roman" w:cs="Times New Roman"/>
          <w:color w:val="262626"/>
          <w:spacing w:val="12"/>
          <w:szCs w:val="21"/>
        </w:rPr>
      </w:pPr>
      <w:r>
        <w:rPr>
          <w:rFonts w:ascii="Times New Roman" w:hAnsi="Times New Roman" w:cs="Times New Roman" w:hint="eastAsia"/>
          <w:color w:val="262626"/>
          <w:spacing w:val="12"/>
          <w:szCs w:val="21"/>
        </w:rPr>
        <w:t>}</w:t>
      </w:r>
    </w:p>
    <w:p w14:paraId="1A21F880" w14:textId="77777777" w:rsidR="00FB6D3D" w:rsidRDefault="00D22A15">
      <w:pPr>
        <w:ind w:leftChars="200" w:left="480" w:firstLine="506"/>
        <w:rPr>
          <w:rFonts w:ascii="Times New Roman" w:hAnsi="Times New Roman" w:cs="Times New Roman"/>
          <w:b/>
          <w:bCs/>
          <w:color w:val="262626"/>
          <w:spacing w:val="12"/>
          <w:szCs w:val="21"/>
        </w:rPr>
      </w:pPr>
      <w:r>
        <w:rPr>
          <w:rFonts w:ascii="Times New Roman" w:hAnsi="Times New Roman" w:cs="Times New Roman" w:hint="eastAsia"/>
          <w:b/>
          <w:bCs/>
          <w:color w:val="262626"/>
          <w:spacing w:val="12"/>
          <w:szCs w:val="21"/>
        </w:rPr>
        <w:t>参数说明</w:t>
      </w:r>
      <w:r>
        <w:rPr>
          <w:rFonts w:ascii="Times New Roman" w:hAnsi="Times New Roman" w:cs="Times New Roman" w:hint="eastAsia"/>
          <w:b/>
          <w:bCs/>
          <w:color w:val="262626"/>
          <w:spacing w:val="12"/>
          <w:szCs w:val="21"/>
        </w:rPr>
        <w:t>:</w:t>
      </w:r>
    </w:p>
    <w:tbl>
      <w:tblPr>
        <w:tblStyle w:val="af2"/>
        <w:tblW w:w="8642" w:type="dxa"/>
        <w:jc w:val="center"/>
        <w:tblLayout w:type="fixed"/>
        <w:tblLook w:val="04A0" w:firstRow="1" w:lastRow="0" w:firstColumn="1" w:lastColumn="0" w:noHBand="0" w:noVBand="1"/>
      </w:tblPr>
      <w:tblGrid>
        <w:gridCol w:w="1838"/>
        <w:gridCol w:w="1276"/>
        <w:gridCol w:w="3118"/>
        <w:gridCol w:w="2410"/>
      </w:tblGrid>
      <w:tr w:rsidR="00FB6D3D" w14:paraId="2593CE6A" w14:textId="77777777">
        <w:trPr>
          <w:jc w:val="center"/>
        </w:trPr>
        <w:tc>
          <w:tcPr>
            <w:tcW w:w="1838" w:type="dxa"/>
          </w:tcPr>
          <w:p w14:paraId="24471314" w14:textId="77777777" w:rsidR="00FB6D3D" w:rsidRDefault="00D22A15">
            <w:pPr>
              <w:ind w:firstLineChars="0" w:firstLine="0"/>
            </w:pPr>
            <w:r>
              <w:rPr>
                <w:rFonts w:hint="eastAsia"/>
              </w:rPr>
              <w:t>参数</w:t>
            </w:r>
          </w:p>
        </w:tc>
        <w:tc>
          <w:tcPr>
            <w:tcW w:w="1276" w:type="dxa"/>
          </w:tcPr>
          <w:p w14:paraId="55B3B22B" w14:textId="77777777" w:rsidR="00FB6D3D" w:rsidRDefault="00D22A15">
            <w:pPr>
              <w:ind w:firstLineChars="0" w:firstLine="0"/>
            </w:pPr>
            <w:r>
              <w:rPr>
                <w:rFonts w:hint="eastAsia"/>
              </w:rPr>
              <w:t>参数类型</w:t>
            </w:r>
          </w:p>
        </w:tc>
        <w:tc>
          <w:tcPr>
            <w:tcW w:w="3118" w:type="dxa"/>
          </w:tcPr>
          <w:p w14:paraId="69C6F588" w14:textId="77777777" w:rsidR="00FB6D3D" w:rsidRDefault="00D22A15">
            <w:pPr>
              <w:ind w:firstLineChars="0" w:firstLine="0"/>
            </w:pPr>
            <w:r>
              <w:rPr>
                <w:rFonts w:hint="eastAsia"/>
              </w:rPr>
              <w:t>说明</w:t>
            </w:r>
          </w:p>
        </w:tc>
        <w:tc>
          <w:tcPr>
            <w:tcW w:w="2410" w:type="dxa"/>
          </w:tcPr>
          <w:p w14:paraId="10C6616A" w14:textId="77777777" w:rsidR="00FB6D3D" w:rsidRDefault="00D22A15">
            <w:pPr>
              <w:ind w:firstLineChars="0" w:firstLine="0"/>
            </w:pPr>
            <w:r>
              <w:rPr>
                <w:rFonts w:hint="eastAsia"/>
              </w:rPr>
              <w:t>示例值</w:t>
            </w:r>
          </w:p>
        </w:tc>
      </w:tr>
      <w:tr w:rsidR="00FB6D3D" w14:paraId="59116728" w14:textId="77777777">
        <w:trPr>
          <w:jc w:val="center"/>
        </w:trPr>
        <w:tc>
          <w:tcPr>
            <w:tcW w:w="1838" w:type="dxa"/>
          </w:tcPr>
          <w:p w14:paraId="3262871C" w14:textId="77777777" w:rsidR="00FB6D3D" w:rsidRDefault="00D22A15">
            <w:pPr>
              <w:ind w:firstLineChars="0" w:firstLine="0"/>
              <w:rPr>
                <w:rFonts w:ascii="Times New Roman" w:hAnsi="Times New Roman" w:cs="Times New Roman"/>
                <w:color w:val="262626"/>
                <w:spacing w:val="12"/>
                <w:szCs w:val="21"/>
              </w:rPr>
            </w:pPr>
            <w:r>
              <w:rPr>
                <w:rFonts w:ascii="Times New Roman" w:hAnsi="Times New Roman" w:cs="Times New Roman" w:hint="eastAsia"/>
                <w:color w:val="262626"/>
                <w:spacing w:val="12"/>
                <w:szCs w:val="21"/>
              </w:rPr>
              <w:t>location</w:t>
            </w:r>
          </w:p>
        </w:tc>
        <w:tc>
          <w:tcPr>
            <w:tcW w:w="1276" w:type="dxa"/>
          </w:tcPr>
          <w:p w14:paraId="08E60568" w14:textId="77777777" w:rsidR="00FB6D3D" w:rsidRDefault="00D22A15">
            <w:pPr>
              <w:ind w:firstLineChars="0" w:firstLine="0"/>
            </w:pPr>
            <w:r>
              <w:t>string</w:t>
            </w:r>
          </w:p>
        </w:tc>
        <w:tc>
          <w:tcPr>
            <w:tcW w:w="3118" w:type="dxa"/>
          </w:tcPr>
          <w:p w14:paraId="7B6A1E26" w14:textId="77777777" w:rsidR="00FB6D3D" w:rsidRDefault="00D22A15">
            <w:pPr>
              <w:ind w:firstLineChars="0" w:firstLine="0"/>
            </w:pPr>
            <w:r>
              <w:rPr>
                <w:rFonts w:hint="eastAsia"/>
              </w:rPr>
              <w:t>分区</w:t>
            </w:r>
          </w:p>
        </w:tc>
        <w:tc>
          <w:tcPr>
            <w:tcW w:w="2410" w:type="dxa"/>
          </w:tcPr>
          <w:p w14:paraId="3113A0ED" w14:textId="77777777" w:rsidR="00FB6D3D" w:rsidRDefault="00D22A15">
            <w:pPr>
              <w:ind w:firstLineChars="0" w:firstLine="0"/>
            </w:pPr>
            <w:r>
              <w:rPr>
                <w:rFonts w:hint="eastAsia"/>
              </w:rPr>
              <w:t>默认传</w:t>
            </w:r>
            <w:r>
              <w:rPr>
                <w:rFonts w:hint="eastAsia"/>
              </w:rPr>
              <w:t>1</w:t>
            </w:r>
          </w:p>
        </w:tc>
      </w:tr>
      <w:tr w:rsidR="00FB6D3D" w14:paraId="3ABA58A3" w14:textId="77777777">
        <w:trPr>
          <w:jc w:val="center"/>
        </w:trPr>
        <w:tc>
          <w:tcPr>
            <w:tcW w:w="1838" w:type="dxa"/>
          </w:tcPr>
          <w:p w14:paraId="0BAF592E" w14:textId="77777777" w:rsidR="00FB6D3D" w:rsidRDefault="00D22A15">
            <w:pPr>
              <w:ind w:firstLineChars="0" w:firstLine="0"/>
              <w:rPr>
                <w:rFonts w:ascii="Times New Roman" w:hAnsi="Times New Roman" w:cs="Times New Roman"/>
                <w:color w:val="262626"/>
                <w:spacing w:val="12"/>
                <w:szCs w:val="21"/>
              </w:rPr>
            </w:pPr>
            <w:r>
              <w:rPr>
                <w:rFonts w:ascii="Times New Roman" w:hAnsi="Times New Roman" w:cs="Times New Roman" w:hint="eastAsia"/>
                <w:color w:val="262626"/>
                <w:spacing w:val="12"/>
                <w:szCs w:val="21"/>
              </w:rPr>
              <w:t>status_val</w:t>
            </w:r>
          </w:p>
        </w:tc>
        <w:tc>
          <w:tcPr>
            <w:tcW w:w="1276" w:type="dxa"/>
          </w:tcPr>
          <w:p w14:paraId="60FCDF8C" w14:textId="77777777" w:rsidR="00FB6D3D" w:rsidRDefault="00D22A15">
            <w:pPr>
              <w:ind w:firstLineChars="0" w:firstLine="0"/>
            </w:pPr>
            <w:r>
              <w:rPr>
                <w:rFonts w:hint="eastAsia"/>
              </w:rPr>
              <w:t>string</w:t>
            </w:r>
          </w:p>
        </w:tc>
        <w:tc>
          <w:tcPr>
            <w:tcW w:w="3118" w:type="dxa"/>
          </w:tcPr>
          <w:p w14:paraId="6018F3A5" w14:textId="77777777" w:rsidR="00FB6D3D" w:rsidRDefault="00D22A15">
            <w:pPr>
              <w:ind w:firstLineChars="0" w:firstLine="0"/>
            </w:pPr>
            <w:r>
              <w:rPr>
                <w:rFonts w:hint="eastAsia"/>
              </w:rPr>
              <w:t>模式值</w:t>
            </w:r>
          </w:p>
        </w:tc>
        <w:tc>
          <w:tcPr>
            <w:tcW w:w="2410" w:type="dxa"/>
          </w:tcPr>
          <w:p w14:paraId="3847EF76" w14:textId="77777777" w:rsidR="00FB6D3D" w:rsidRDefault="00D22A15">
            <w:pPr>
              <w:ind w:firstLineChars="0" w:firstLine="0"/>
            </w:pPr>
            <w:r>
              <w:rPr>
                <w:rFonts w:hint="eastAsia"/>
              </w:rPr>
              <w:t>0</w:t>
            </w:r>
            <w:r>
              <w:rPr>
                <w:rFonts w:hint="eastAsia"/>
              </w:rPr>
              <w:t>：混码，</w:t>
            </w:r>
            <w:r>
              <w:rPr>
                <w:rFonts w:hint="eastAsia"/>
              </w:rPr>
              <w:t>1</w:t>
            </w:r>
            <w:r>
              <w:rPr>
                <w:rFonts w:hint="eastAsia"/>
              </w:rPr>
              <w:t>：分类码</w:t>
            </w:r>
          </w:p>
        </w:tc>
      </w:tr>
    </w:tbl>
    <w:p w14:paraId="19E725BB" w14:textId="77777777" w:rsidR="00FB6D3D" w:rsidRDefault="00FB6D3D">
      <w:pPr>
        <w:spacing w:line="360" w:lineRule="atLeast"/>
        <w:ind w:firstLineChars="0" w:firstLine="0"/>
      </w:pPr>
    </w:p>
    <w:p w14:paraId="539F3978" w14:textId="77777777" w:rsidR="00FB6D3D" w:rsidRDefault="00D22A15">
      <w:pPr>
        <w:ind w:left="720" w:firstLineChars="100" w:firstLine="241"/>
        <w:rPr>
          <w:rStyle w:val="af3"/>
        </w:rPr>
      </w:pPr>
      <w:r>
        <w:rPr>
          <w:rStyle w:val="af3"/>
          <w:rFonts w:hint="eastAsia"/>
        </w:rPr>
        <w:lastRenderedPageBreak/>
        <w:t>返回结果：</w:t>
      </w:r>
    </w:p>
    <w:p w14:paraId="1E6C95D3" w14:textId="77777777" w:rsidR="00FB6D3D" w:rsidRDefault="00D22A15">
      <w:pPr>
        <w:ind w:left="720" w:firstLineChars="100" w:firstLine="240"/>
        <w:rPr>
          <w:rStyle w:val="af3"/>
          <w:b w:val="0"/>
          <w:bCs w:val="0"/>
        </w:rPr>
      </w:pPr>
      <w:r>
        <w:rPr>
          <w:rStyle w:val="af3"/>
          <w:rFonts w:hint="eastAsia"/>
          <w:b w:val="0"/>
          <w:bCs w:val="0"/>
        </w:rPr>
        <w:t>{</w:t>
      </w:r>
    </w:p>
    <w:p w14:paraId="46BC8257" w14:textId="77777777" w:rsidR="00FB6D3D" w:rsidRDefault="00D22A15">
      <w:pPr>
        <w:ind w:left="720" w:firstLineChars="100" w:firstLine="240"/>
        <w:rPr>
          <w:rStyle w:val="af3"/>
          <w:b w:val="0"/>
          <w:bCs w:val="0"/>
        </w:rPr>
      </w:pPr>
      <w:r>
        <w:rPr>
          <w:rStyle w:val="af3"/>
          <w:rFonts w:hint="eastAsia"/>
          <w:b w:val="0"/>
          <w:bCs w:val="0"/>
        </w:rPr>
        <w:t>    "msg": "success",</w:t>
      </w:r>
    </w:p>
    <w:p w14:paraId="48E11068" w14:textId="77777777" w:rsidR="00FB6D3D" w:rsidRDefault="00D22A15">
      <w:pPr>
        <w:ind w:left="720" w:firstLineChars="100" w:firstLine="240"/>
        <w:rPr>
          <w:rStyle w:val="af3"/>
          <w:b w:val="0"/>
          <w:bCs w:val="0"/>
        </w:rPr>
      </w:pPr>
      <w:r>
        <w:rPr>
          <w:rStyle w:val="af3"/>
          <w:rFonts w:hint="eastAsia"/>
          <w:b w:val="0"/>
          <w:bCs w:val="0"/>
        </w:rPr>
        <w:t>    "code": 200,</w:t>
      </w:r>
    </w:p>
    <w:p w14:paraId="7D3F4696" w14:textId="77777777" w:rsidR="00FB6D3D" w:rsidRDefault="00D22A15">
      <w:pPr>
        <w:ind w:left="720" w:firstLineChars="100" w:firstLine="240"/>
        <w:rPr>
          <w:rStyle w:val="af3"/>
          <w:b w:val="0"/>
          <w:bCs w:val="0"/>
        </w:rPr>
      </w:pPr>
      <w:r>
        <w:rPr>
          <w:rStyle w:val="af3"/>
          <w:rFonts w:hint="eastAsia"/>
          <w:b w:val="0"/>
          <w:bCs w:val="0"/>
        </w:rPr>
        <w:t>    "data": </w:t>
      </w:r>
      <w:r>
        <w:rPr>
          <w:rStyle w:val="af3"/>
          <w:rFonts w:hint="eastAsia"/>
          <w:b w:val="0"/>
          <w:bCs w:val="0"/>
        </w:rPr>
        <w:t>null</w:t>
      </w:r>
    </w:p>
    <w:p w14:paraId="7F83DC67" w14:textId="77777777" w:rsidR="00FB6D3D" w:rsidRDefault="00D22A15">
      <w:pPr>
        <w:ind w:firstLineChars="300" w:firstLine="720"/>
        <w:rPr>
          <w:rStyle w:val="af3"/>
          <w:b w:val="0"/>
          <w:bCs w:val="0"/>
        </w:rPr>
      </w:pPr>
      <w:r>
        <w:rPr>
          <w:rStyle w:val="af3"/>
          <w:rFonts w:hint="eastAsia"/>
          <w:b w:val="0"/>
          <w:bCs w:val="0"/>
        </w:rPr>
        <w:t>}</w:t>
      </w:r>
    </w:p>
    <w:tbl>
      <w:tblPr>
        <w:tblStyle w:val="af2"/>
        <w:tblW w:w="9248" w:type="dxa"/>
        <w:jc w:val="center"/>
        <w:tblLayout w:type="fixed"/>
        <w:tblLook w:val="04A0" w:firstRow="1" w:lastRow="0" w:firstColumn="1" w:lastColumn="0" w:noHBand="0" w:noVBand="1"/>
      </w:tblPr>
      <w:tblGrid>
        <w:gridCol w:w="2019"/>
        <w:gridCol w:w="1276"/>
        <w:gridCol w:w="2827"/>
        <w:gridCol w:w="3126"/>
      </w:tblGrid>
      <w:tr w:rsidR="00FB6D3D" w14:paraId="4E7B30EC" w14:textId="77777777">
        <w:trPr>
          <w:jc w:val="center"/>
        </w:trPr>
        <w:tc>
          <w:tcPr>
            <w:tcW w:w="2019" w:type="dxa"/>
          </w:tcPr>
          <w:p w14:paraId="00AB5BA0" w14:textId="77777777" w:rsidR="00FB6D3D" w:rsidRDefault="00D22A15">
            <w:pPr>
              <w:ind w:firstLineChars="0" w:firstLine="0"/>
            </w:pPr>
            <w:r>
              <w:rPr>
                <w:rFonts w:hint="eastAsia"/>
              </w:rPr>
              <w:t>参数</w:t>
            </w:r>
          </w:p>
        </w:tc>
        <w:tc>
          <w:tcPr>
            <w:tcW w:w="1276" w:type="dxa"/>
          </w:tcPr>
          <w:p w14:paraId="48E6B482" w14:textId="77777777" w:rsidR="00FB6D3D" w:rsidRDefault="00D22A15">
            <w:pPr>
              <w:ind w:firstLineChars="0" w:firstLine="0"/>
            </w:pPr>
            <w:r>
              <w:rPr>
                <w:rFonts w:hint="eastAsia"/>
              </w:rPr>
              <w:t>参数类型</w:t>
            </w:r>
          </w:p>
        </w:tc>
        <w:tc>
          <w:tcPr>
            <w:tcW w:w="2827" w:type="dxa"/>
          </w:tcPr>
          <w:p w14:paraId="55A7BF96" w14:textId="77777777" w:rsidR="00FB6D3D" w:rsidRDefault="00D22A15">
            <w:pPr>
              <w:ind w:firstLineChars="0" w:firstLine="0"/>
            </w:pPr>
            <w:r>
              <w:rPr>
                <w:rFonts w:hint="eastAsia"/>
              </w:rPr>
              <w:t>说明</w:t>
            </w:r>
          </w:p>
        </w:tc>
        <w:tc>
          <w:tcPr>
            <w:tcW w:w="3126" w:type="dxa"/>
          </w:tcPr>
          <w:p w14:paraId="1F6DB310" w14:textId="77777777" w:rsidR="00FB6D3D" w:rsidRDefault="00D22A15">
            <w:pPr>
              <w:ind w:firstLineChars="0" w:firstLine="0"/>
            </w:pPr>
            <w:r>
              <w:rPr>
                <w:rFonts w:hint="eastAsia"/>
              </w:rPr>
              <w:t>示例值</w:t>
            </w:r>
          </w:p>
        </w:tc>
      </w:tr>
      <w:tr w:rsidR="00FB6D3D" w14:paraId="760936BE" w14:textId="77777777">
        <w:trPr>
          <w:jc w:val="center"/>
        </w:trPr>
        <w:tc>
          <w:tcPr>
            <w:tcW w:w="2019" w:type="dxa"/>
          </w:tcPr>
          <w:p w14:paraId="6710ABD8" w14:textId="77777777" w:rsidR="00FB6D3D" w:rsidRDefault="00D22A15">
            <w:pPr>
              <w:ind w:firstLineChars="0" w:firstLine="0"/>
              <w:rPr>
                <w:rFonts w:ascii="Times New Roman" w:hAnsi="Times New Roman" w:cs="Times New Roman"/>
              </w:rPr>
            </w:pPr>
            <w:r>
              <w:rPr>
                <w:rFonts w:ascii="Times New Roman" w:hAnsi="Times New Roman" w:cs="Times New Roman" w:hint="eastAsia"/>
                <w:color w:val="262626"/>
                <w:spacing w:val="12"/>
                <w:szCs w:val="21"/>
              </w:rPr>
              <w:t>code</w:t>
            </w:r>
          </w:p>
        </w:tc>
        <w:tc>
          <w:tcPr>
            <w:tcW w:w="1276" w:type="dxa"/>
          </w:tcPr>
          <w:p w14:paraId="059D5CB5" w14:textId="77777777" w:rsidR="00FB6D3D" w:rsidRDefault="00D22A15">
            <w:pPr>
              <w:ind w:firstLineChars="0" w:firstLine="0"/>
            </w:pPr>
            <w:r>
              <w:rPr>
                <w:rFonts w:hint="eastAsia"/>
              </w:rPr>
              <w:t>int</w:t>
            </w:r>
          </w:p>
        </w:tc>
        <w:tc>
          <w:tcPr>
            <w:tcW w:w="2827" w:type="dxa"/>
          </w:tcPr>
          <w:p w14:paraId="00FA3A10" w14:textId="77777777" w:rsidR="00FB6D3D" w:rsidRDefault="00D22A15">
            <w:pPr>
              <w:ind w:firstLineChars="0" w:firstLine="0"/>
            </w:pPr>
            <w:r>
              <w:rPr>
                <w:rFonts w:hint="eastAsia"/>
              </w:rPr>
              <w:t>返回码</w:t>
            </w:r>
          </w:p>
        </w:tc>
        <w:tc>
          <w:tcPr>
            <w:tcW w:w="3126" w:type="dxa"/>
          </w:tcPr>
          <w:p w14:paraId="1A923508" w14:textId="77777777" w:rsidR="00FB6D3D" w:rsidRDefault="00D22A15">
            <w:pPr>
              <w:ind w:firstLineChars="0" w:firstLine="0"/>
            </w:pPr>
            <w:r>
              <w:t>20</w:t>
            </w:r>
            <w:r>
              <w:rPr>
                <w:rFonts w:hint="eastAsia"/>
              </w:rPr>
              <w:t>0</w:t>
            </w:r>
            <w:r>
              <w:rPr>
                <w:rFonts w:hint="eastAsia"/>
              </w:rPr>
              <w:t>为成功；</w:t>
            </w:r>
            <w:r>
              <w:rPr>
                <w:rFonts w:hint="eastAsia"/>
              </w:rPr>
              <w:t>4</w:t>
            </w:r>
            <w:r>
              <w:t>00</w:t>
            </w:r>
            <w:r>
              <w:rPr>
                <w:rFonts w:hint="eastAsia"/>
              </w:rPr>
              <w:t>为失败</w:t>
            </w:r>
          </w:p>
        </w:tc>
      </w:tr>
      <w:tr w:rsidR="00FB6D3D" w14:paraId="3BA491FF" w14:textId="77777777">
        <w:trPr>
          <w:jc w:val="center"/>
        </w:trPr>
        <w:tc>
          <w:tcPr>
            <w:tcW w:w="2019" w:type="dxa"/>
          </w:tcPr>
          <w:p w14:paraId="5A85FD43" w14:textId="77777777" w:rsidR="00FB6D3D" w:rsidRDefault="00D22A15">
            <w:pPr>
              <w:ind w:firstLineChars="0" w:firstLine="0"/>
              <w:rPr>
                <w:rFonts w:ascii="Times New Roman" w:hAnsi="Times New Roman" w:cs="Times New Roman"/>
              </w:rPr>
            </w:pPr>
            <w:r>
              <w:rPr>
                <w:rFonts w:ascii="Times New Roman" w:hAnsi="Times New Roman" w:cs="Times New Roman"/>
                <w:color w:val="262626"/>
                <w:spacing w:val="12"/>
                <w:szCs w:val="21"/>
              </w:rPr>
              <w:t>msg</w:t>
            </w:r>
          </w:p>
        </w:tc>
        <w:tc>
          <w:tcPr>
            <w:tcW w:w="1276" w:type="dxa"/>
          </w:tcPr>
          <w:p w14:paraId="6151DAAA" w14:textId="77777777" w:rsidR="00FB6D3D" w:rsidRDefault="00D22A15">
            <w:pPr>
              <w:ind w:firstLineChars="0" w:firstLine="0"/>
            </w:pPr>
            <w:r>
              <w:rPr>
                <w:rFonts w:hint="eastAsia"/>
              </w:rPr>
              <w:t>string</w:t>
            </w:r>
          </w:p>
        </w:tc>
        <w:tc>
          <w:tcPr>
            <w:tcW w:w="2827" w:type="dxa"/>
          </w:tcPr>
          <w:p w14:paraId="1C3E981B" w14:textId="77777777" w:rsidR="00FB6D3D" w:rsidRDefault="00D22A15">
            <w:pPr>
              <w:ind w:firstLineChars="0" w:firstLine="0"/>
            </w:pPr>
            <w:r>
              <w:rPr>
                <w:rFonts w:hint="eastAsia"/>
              </w:rPr>
              <w:t>对返回码的文本描述内容。若返回码不为</w:t>
            </w:r>
            <w:r>
              <w:rPr>
                <w:rFonts w:hint="eastAsia"/>
              </w:rPr>
              <w:t>200</w:t>
            </w:r>
            <w:r>
              <w:rPr>
                <w:rFonts w:hint="eastAsia"/>
              </w:rPr>
              <w:t>，则返回错误描述信息</w:t>
            </w:r>
          </w:p>
        </w:tc>
        <w:tc>
          <w:tcPr>
            <w:tcW w:w="3126" w:type="dxa"/>
          </w:tcPr>
          <w:p w14:paraId="285E1050" w14:textId="77777777" w:rsidR="00FB6D3D" w:rsidRDefault="00D22A15">
            <w:pPr>
              <w:ind w:firstLineChars="0" w:firstLine="0"/>
              <w:rPr>
                <w:rFonts w:ascii="Times New Roman" w:hAnsi="Times New Roman" w:cs="Times New Roman"/>
              </w:rPr>
            </w:pPr>
            <w:r>
              <w:rPr>
                <w:rFonts w:ascii="Times New Roman" w:hAnsi="Times New Roman" w:cs="Times New Roman"/>
              </w:rPr>
              <w:t>“</w:t>
            </w:r>
            <w:r>
              <w:rPr>
                <w:rFonts w:ascii="Times New Roman" w:hAnsi="Times New Roman" w:cs="Times New Roman" w:hint="eastAsia"/>
              </w:rPr>
              <w:t>success</w:t>
            </w:r>
            <w:r>
              <w:rPr>
                <w:rFonts w:ascii="Times New Roman" w:hAnsi="Times New Roman" w:cs="Times New Roman" w:hint="eastAsia"/>
              </w:rPr>
              <w:t>”表示请求成功，请求失败时（</w:t>
            </w:r>
            <w:r>
              <w:rPr>
                <w:rFonts w:ascii="Times New Roman" w:hAnsi="Times New Roman" w:cs="Times New Roman" w:hint="eastAsia"/>
              </w:rPr>
              <w:t>code</w:t>
            </w:r>
            <w:r>
              <w:rPr>
                <w:rFonts w:ascii="Times New Roman" w:hAnsi="Times New Roman" w:cs="Times New Roman" w:hint="eastAsia"/>
              </w:rPr>
              <w:t>非</w:t>
            </w:r>
            <w:r>
              <w:rPr>
                <w:rFonts w:ascii="Times New Roman" w:hAnsi="Times New Roman" w:cs="Times New Roman" w:hint="eastAsia"/>
              </w:rPr>
              <w:t>200</w:t>
            </w:r>
            <w:r>
              <w:rPr>
                <w:rFonts w:ascii="Times New Roman" w:hAnsi="Times New Roman" w:cs="Times New Roman" w:hint="eastAsia"/>
              </w:rPr>
              <w:t>）返回详细错误描述信息</w:t>
            </w:r>
          </w:p>
        </w:tc>
      </w:tr>
      <w:tr w:rsidR="00FB6D3D" w14:paraId="2FEB31F7" w14:textId="77777777">
        <w:trPr>
          <w:jc w:val="center"/>
        </w:trPr>
        <w:tc>
          <w:tcPr>
            <w:tcW w:w="2019" w:type="dxa"/>
          </w:tcPr>
          <w:p w14:paraId="3381C1AC" w14:textId="77777777" w:rsidR="00FB6D3D" w:rsidRDefault="00D22A15">
            <w:pPr>
              <w:ind w:firstLineChars="0" w:firstLine="0"/>
              <w:rPr>
                <w:rFonts w:ascii="Times New Roman" w:hAnsi="Times New Roman" w:cs="Times New Roman"/>
                <w:color w:val="262626"/>
                <w:spacing w:val="12"/>
                <w:szCs w:val="21"/>
              </w:rPr>
            </w:pPr>
            <w:r>
              <w:rPr>
                <w:rFonts w:ascii="Times New Roman" w:hAnsi="Times New Roman" w:cs="Times New Roman"/>
                <w:color w:val="262626"/>
                <w:spacing w:val="12"/>
                <w:szCs w:val="21"/>
              </w:rPr>
              <w:t>data</w:t>
            </w:r>
          </w:p>
        </w:tc>
        <w:tc>
          <w:tcPr>
            <w:tcW w:w="1276" w:type="dxa"/>
          </w:tcPr>
          <w:p w14:paraId="13EFBBC1" w14:textId="77777777" w:rsidR="00FB6D3D" w:rsidRDefault="00D22A15">
            <w:pPr>
              <w:ind w:firstLineChars="0" w:firstLine="0"/>
            </w:pPr>
            <w:r>
              <w:rPr>
                <w:rFonts w:hint="eastAsia"/>
              </w:rPr>
              <w:t>string</w:t>
            </w:r>
          </w:p>
        </w:tc>
        <w:tc>
          <w:tcPr>
            <w:tcW w:w="2827" w:type="dxa"/>
          </w:tcPr>
          <w:p w14:paraId="6F028D8A" w14:textId="77777777" w:rsidR="00FB6D3D" w:rsidRDefault="00D22A15">
            <w:pPr>
              <w:ind w:firstLineChars="0" w:firstLine="0"/>
            </w:pPr>
            <w:r>
              <w:rPr>
                <w:rFonts w:hint="eastAsia"/>
              </w:rPr>
              <w:t>数据区，如过没有数据返回，则为空</w:t>
            </w:r>
          </w:p>
        </w:tc>
        <w:tc>
          <w:tcPr>
            <w:tcW w:w="3126" w:type="dxa"/>
          </w:tcPr>
          <w:p w14:paraId="4FFCCA56" w14:textId="77777777" w:rsidR="00FB6D3D" w:rsidRDefault="00FB6D3D">
            <w:pPr>
              <w:ind w:firstLineChars="0" w:firstLine="0"/>
              <w:rPr>
                <w:rFonts w:ascii="Times New Roman" w:hAnsi="Times New Roman" w:cs="Times New Roman"/>
              </w:rPr>
            </w:pPr>
          </w:p>
        </w:tc>
      </w:tr>
    </w:tbl>
    <w:p w14:paraId="6CE899B5" w14:textId="77777777" w:rsidR="00FB6D3D" w:rsidRDefault="00D22A15">
      <w:pPr>
        <w:pStyle w:val="1"/>
        <w:numPr>
          <w:ilvl w:val="0"/>
          <w:numId w:val="7"/>
        </w:numPr>
        <w:spacing w:line="360" w:lineRule="auto"/>
        <w:rPr>
          <w:rFonts w:ascii="宋体" w:eastAsia="宋体" w:hAnsi="宋体"/>
        </w:rPr>
      </w:pPr>
      <w:r>
        <w:rPr>
          <w:rFonts w:ascii="宋体" w:eastAsia="宋体" w:hAnsi="宋体" w:hint="eastAsia"/>
        </w:rPr>
        <w:t>二次分拣区交互</w:t>
      </w:r>
      <w:bookmarkEnd w:id="71"/>
    </w:p>
    <w:p w14:paraId="325DB1CF" w14:textId="77777777" w:rsidR="00FB6D3D" w:rsidRDefault="00D22A15">
      <w:pPr>
        <w:ind w:firstLineChars="0" w:firstLine="0"/>
        <w:jc w:val="center"/>
        <w:rPr>
          <w:lang w:val="zh-CN"/>
        </w:rPr>
      </w:pPr>
      <w:r>
        <w:rPr>
          <w:noProof/>
        </w:rPr>
        <w:drawing>
          <wp:inline distT="0" distB="0" distL="0" distR="0" wp14:anchorId="4F395E0E" wp14:editId="66DA16AD">
            <wp:extent cx="5631180" cy="1313180"/>
            <wp:effectExtent l="0" t="0" r="7620" b="127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24"/>
                    <a:stretch>
                      <a:fillRect/>
                    </a:stretch>
                  </pic:blipFill>
                  <pic:spPr>
                    <a:xfrm>
                      <a:off x="0" y="0"/>
                      <a:ext cx="5665941" cy="1321529"/>
                    </a:xfrm>
                    <a:prstGeom prst="rect">
                      <a:avLst/>
                    </a:prstGeom>
                  </pic:spPr>
                </pic:pic>
              </a:graphicData>
            </a:graphic>
          </wp:inline>
        </w:drawing>
      </w:r>
    </w:p>
    <w:p w14:paraId="4F7B322F" w14:textId="77777777" w:rsidR="00FB6D3D" w:rsidRDefault="00D22A15">
      <w:pPr>
        <w:pStyle w:val="af6"/>
        <w:numPr>
          <w:ilvl w:val="0"/>
          <w:numId w:val="18"/>
        </w:numPr>
        <w:ind w:firstLineChars="0"/>
        <w:rPr>
          <w:lang w:val="zh-CN"/>
        </w:rPr>
      </w:pPr>
      <w:r>
        <w:rPr>
          <w:rFonts w:hint="eastAsia"/>
          <w:lang w:val="zh-CN"/>
        </w:rPr>
        <w:t>机器人编号顺序：如上图所示（从左至右方向为皮带线移动方向），编号依次为</w:t>
      </w:r>
      <w:r>
        <w:rPr>
          <w:rFonts w:hint="eastAsia"/>
          <w:lang w:val="zh-CN"/>
        </w:rPr>
        <w:t>1</w:t>
      </w:r>
      <w:r>
        <w:rPr>
          <w:lang w:val="zh-CN"/>
        </w:rPr>
        <w:t>3</w:t>
      </w:r>
      <w:r>
        <w:rPr>
          <w:rFonts w:hint="eastAsia"/>
          <w:lang w:val="zh-CN"/>
        </w:rPr>
        <w:t>-&gt;</w:t>
      </w:r>
      <w:r>
        <w:rPr>
          <w:lang w:val="zh-CN"/>
        </w:rPr>
        <w:t>18</w:t>
      </w:r>
    </w:p>
    <w:p w14:paraId="444102B3" w14:textId="77777777" w:rsidR="00FB6D3D" w:rsidRDefault="00D22A15">
      <w:pPr>
        <w:pStyle w:val="af6"/>
        <w:ind w:left="900" w:firstLineChars="0" w:firstLine="0"/>
        <w:rPr>
          <w:lang w:val="zh-CN"/>
        </w:rPr>
      </w:pPr>
      <w:r>
        <w:rPr>
          <w:noProof/>
        </w:rPr>
        <w:lastRenderedPageBreak/>
        <w:drawing>
          <wp:inline distT="0" distB="0" distL="0" distR="0" wp14:anchorId="57A4D1A6" wp14:editId="690BAF3C">
            <wp:extent cx="5669915" cy="1414780"/>
            <wp:effectExtent l="0" t="0" r="698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25"/>
                    <a:stretch>
                      <a:fillRect/>
                    </a:stretch>
                  </pic:blipFill>
                  <pic:spPr>
                    <a:xfrm>
                      <a:off x="0" y="0"/>
                      <a:ext cx="5703379" cy="1423204"/>
                    </a:xfrm>
                    <a:prstGeom prst="rect">
                      <a:avLst/>
                    </a:prstGeom>
                  </pic:spPr>
                </pic:pic>
              </a:graphicData>
            </a:graphic>
          </wp:inline>
        </w:drawing>
      </w:r>
    </w:p>
    <w:p w14:paraId="0D116DC3" w14:textId="77777777" w:rsidR="00FB6D3D" w:rsidRDefault="00D22A15">
      <w:pPr>
        <w:pStyle w:val="af6"/>
        <w:numPr>
          <w:ilvl w:val="0"/>
          <w:numId w:val="18"/>
        </w:numPr>
        <w:ind w:firstLineChars="0"/>
        <w:rPr>
          <w:lang w:val="zh-CN"/>
        </w:rPr>
      </w:pPr>
      <w:r>
        <w:rPr>
          <w:rFonts w:hint="eastAsia"/>
          <w:lang w:val="zh-CN"/>
        </w:rPr>
        <w:t>托盘编号顺序：每个机器人托盘编号规则均保持一致（</w:t>
      </w:r>
      <w:r>
        <w:rPr>
          <w:rFonts w:hint="eastAsia"/>
          <w:lang w:val="zh-CN"/>
        </w:rPr>
        <w:t>1-&gt;</w:t>
      </w:r>
      <w:r>
        <w:rPr>
          <w:lang w:val="zh-CN"/>
        </w:rPr>
        <w:t>8</w:t>
      </w:r>
      <w:r>
        <w:rPr>
          <w:rFonts w:hint="eastAsia"/>
          <w:lang w:val="zh-CN"/>
        </w:rPr>
        <w:t>），如上图所示：（从左至右方向为皮带线移动方向）</w:t>
      </w:r>
    </w:p>
    <w:p w14:paraId="70AC986B" w14:textId="77777777" w:rsidR="00FB6D3D" w:rsidRDefault="00D22A15">
      <w:pPr>
        <w:pStyle w:val="2"/>
        <w:numPr>
          <w:ilvl w:val="1"/>
          <w:numId w:val="23"/>
        </w:numPr>
        <w:spacing w:before="120"/>
        <w:rPr>
          <w:rFonts w:ascii="宋体" w:eastAsia="宋体" w:hAnsi="宋体"/>
          <w:szCs w:val="30"/>
        </w:rPr>
      </w:pPr>
      <w:bookmarkStart w:id="72" w:name="_Toc20977"/>
      <w:r>
        <w:rPr>
          <w:rFonts w:ascii="宋体" w:eastAsia="宋体" w:hAnsi="宋体" w:hint="eastAsia"/>
          <w:szCs w:val="30"/>
        </w:rPr>
        <w:t>接收模型训练信号</w:t>
      </w:r>
      <w:bookmarkEnd w:id="72"/>
    </w:p>
    <w:p w14:paraId="2860451F" w14:textId="77777777" w:rsidR="00FB6D3D" w:rsidRDefault="00D22A15">
      <w:pPr>
        <w:ind w:firstLineChars="0" w:firstLine="417"/>
      </w:pPr>
      <w:r>
        <w:rPr>
          <w:b/>
          <w:bCs/>
        </w:rPr>
        <w:t>请求方式</w:t>
      </w:r>
      <w:r>
        <w:t>：</w:t>
      </w:r>
      <w:r>
        <w:t>POST</w:t>
      </w:r>
      <w:r>
        <w:t>（</w:t>
      </w:r>
      <w:r>
        <w:t>HTTP</w:t>
      </w:r>
      <w:r>
        <w:t>）</w:t>
      </w:r>
    </w:p>
    <w:p w14:paraId="104880AB" w14:textId="77777777" w:rsidR="00FB6D3D" w:rsidRDefault="00D22A15">
      <w:pPr>
        <w:ind w:firstLineChars="165" w:firstLine="417"/>
        <w:rPr>
          <w:rFonts w:ascii="Times New Roman" w:hAnsi="Times New Roman" w:cs="Times New Roman"/>
          <w:color w:val="262626"/>
          <w:spacing w:val="12"/>
          <w:szCs w:val="21"/>
        </w:rPr>
      </w:pPr>
      <w:r>
        <w:rPr>
          <w:rFonts w:ascii="Times New Roman" w:hAnsi="Times New Roman" w:cs="Times New Roman"/>
          <w:b/>
          <w:bCs/>
          <w:color w:val="262626"/>
          <w:spacing w:val="12"/>
          <w:szCs w:val="21"/>
        </w:rPr>
        <w:t>请求地址</w:t>
      </w:r>
      <w:r>
        <w:rPr>
          <w:rFonts w:ascii="Times New Roman" w:hAnsi="Times New Roman" w:cs="Times New Roman"/>
          <w:color w:val="262626"/>
          <w:spacing w:val="12"/>
          <w:szCs w:val="21"/>
        </w:rPr>
        <w:t>：</w:t>
      </w:r>
      <w:r>
        <w:rPr>
          <w:rFonts w:ascii="Times New Roman" w:hAnsi="Times New Roman" w:cs="Times New Roman"/>
          <w:color w:val="262626"/>
          <w:spacing w:val="12"/>
          <w:szCs w:val="24"/>
        </w:rPr>
        <w:t>http://</w:t>
      </w:r>
      <w:r>
        <w:rPr>
          <w:rFonts w:ascii="Times New Roman" w:hAnsi="Times New Roman" w:cs="Times New Roman" w:hint="eastAsia"/>
          <w:color w:val="262626"/>
          <w:spacing w:val="12"/>
          <w:szCs w:val="24"/>
        </w:rPr>
        <w:t>ip</w:t>
      </w:r>
      <w:r>
        <w:rPr>
          <w:rFonts w:ascii="Times New Roman" w:hAnsi="Times New Roman" w:cs="Times New Roman"/>
          <w:color w:val="262626"/>
          <w:spacing w:val="12"/>
          <w:szCs w:val="24"/>
        </w:rPr>
        <w:t>:port</w:t>
      </w:r>
      <w:r>
        <w:rPr>
          <w:rFonts w:ascii="Times New Roman" w:hAnsi="Times New Roman" w:cs="Times New Roman" w:hint="eastAsia"/>
          <w:color w:val="262626"/>
          <w:spacing w:val="12"/>
          <w:szCs w:val="24"/>
        </w:rPr>
        <w:t>/</w:t>
      </w:r>
      <w:r>
        <w:t xml:space="preserve"> second_sort_area</w:t>
      </w:r>
      <w:r>
        <w:rPr>
          <w:rFonts w:ascii="Times New Roman" w:hAnsi="Times New Roman" w:cs="Times New Roman"/>
          <w:color w:val="262626"/>
          <w:spacing w:val="12"/>
          <w:szCs w:val="24"/>
        </w:rPr>
        <w:t>/</w:t>
      </w:r>
      <w:r>
        <w:rPr>
          <w:rFonts w:ascii="Times New Roman" w:hAnsi="Times New Roman" w:cs="Times New Roman" w:hint="eastAsia"/>
          <w:color w:val="262626"/>
          <w:spacing w:val="12"/>
          <w:szCs w:val="24"/>
        </w:rPr>
        <w:t>system/model</w:t>
      </w:r>
      <w:r>
        <w:rPr>
          <w:rFonts w:ascii="Times New Roman" w:hAnsi="Times New Roman" w:cs="Times New Roman"/>
          <w:color w:val="262626"/>
          <w:spacing w:val="12"/>
          <w:szCs w:val="24"/>
        </w:rPr>
        <w:t>Train</w:t>
      </w:r>
    </w:p>
    <w:p w14:paraId="487CE1C2" w14:textId="77777777" w:rsidR="00FB6D3D" w:rsidRDefault="00D22A15">
      <w:pPr>
        <w:ind w:firstLineChars="164" w:firstLine="415"/>
        <w:rPr>
          <w:rFonts w:ascii="Times New Roman" w:hAnsi="Times New Roman" w:cs="Times New Roman"/>
          <w:b/>
          <w:color w:val="262626"/>
          <w:spacing w:val="12"/>
          <w:szCs w:val="21"/>
        </w:rPr>
      </w:pPr>
      <w:r>
        <w:rPr>
          <w:rFonts w:ascii="Times New Roman" w:hAnsi="Times New Roman" w:cs="Times New Roman" w:hint="eastAsia"/>
          <w:b/>
          <w:color w:val="262626"/>
          <w:spacing w:val="12"/>
          <w:szCs w:val="21"/>
        </w:rPr>
        <w:t>接口说明：</w:t>
      </w:r>
    </w:p>
    <w:p w14:paraId="79EDADCF" w14:textId="77777777" w:rsidR="00FB6D3D" w:rsidRDefault="00D22A15">
      <w:pPr>
        <w:ind w:firstLineChars="300" w:firstLine="720"/>
      </w:pPr>
      <w:r>
        <w:rPr>
          <w:rFonts w:hint="eastAsia"/>
        </w:rPr>
        <w:t>该接口用于接收总控大件二次视觉模型训练信号。</w:t>
      </w:r>
    </w:p>
    <w:p w14:paraId="2E31D257" w14:textId="77777777" w:rsidR="00FB6D3D" w:rsidRDefault="00D22A15">
      <w:pPr>
        <w:ind w:firstLineChars="199" w:firstLine="503"/>
        <w:rPr>
          <w:rFonts w:ascii="Times New Roman" w:hAnsi="Times New Roman" w:cs="Times New Roman"/>
          <w:color w:val="262626"/>
          <w:spacing w:val="12"/>
          <w:szCs w:val="21"/>
        </w:rPr>
      </w:pPr>
      <w:r>
        <w:rPr>
          <w:rFonts w:ascii="Times New Roman" w:hAnsi="Times New Roman" w:cs="Times New Roman"/>
          <w:b/>
          <w:bCs/>
          <w:color w:val="262626"/>
          <w:spacing w:val="12"/>
          <w:szCs w:val="21"/>
        </w:rPr>
        <w:t>请求包结构体</w:t>
      </w:r>
      <w:r>
        <w:rPr>
          <w:rFonts w:ascii="Times New Roman" w:hAnsi="Times New Roman" w:cs="Times New Roman"/>
          <w:color w:val="262626"/>
          <w:spacing w:val="12"/>
          <w:szCs w:val="21"/>
        </w:rPr>
        <w:t>：</w:t>
      </w:r>
    </w:p>
    <w:p w14:paraId="485F1C10" w14:textId="77777777" w:rsidR="00FB6D3D" w:rsidRDefault="00D22A15">
      <w:pPr>
        <w:ind w:firstLineChars="199" w:firstLine="501"/>
        <w:rPr>
          <w:rFonts w:ascii="Times New Roman" w:hAnsi="Times New Roman" w:cs="Times New Roman"/>
          <w:color w:val="262626"/>
          <w:spacing w:val="12"/>
          <w:szCs w:val="21"/>
        </w:rPr>
      </w:pPr>
      <w:r>
        <w:rPr>
          <w:rFonts w:ascii="Times New Roman" w:hAnsi="Times New Roman" w:cs="Times New Roman" w:hint="eastAsia"/>
          <w:color w:val="262626"/>
          <w:spacing w:val="12"/>
          <w:szCs w:val="21"/>
        </w:rPr>
        <w:t>{</w:t>
      </w:r>
    </w:p>
    <w:p w14:paraId="03C45E18" w14:textId="77777777" w:rsidR="00FB6D3D" w:rsidRDefault="00D22A15">
      <w:pPr>
        <w:ind w:left="689" w:firstLineChars="12" w:firstLine="30"/>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location</w:t>
      </w:r>
      <w:r>
        <w:rPr>
          <w:rFonts w:ascii="Times New Roman" w:hAnsi="Times New Roman" w:cs="Times New Roman" w:hint="eastAsia"/>
          <w:color w:val="262626"/>
          <w:spacing w:val="12"/>
          <w:szCs w:val="21"/>
        </w:rPr>
        <w:t>”</w:t>
      </w:r>
      <w:r>
        <w:rPr>
          <w:rFonts w:ascii="Times New Roman" w:hAnsi="Times New Roman" w:cs="Times New Roman" w:hint="eastAsia"/>
          <w:color w:val="262626"/>
          <w:spacing w:val="12"/>
          <w:szCs w:val="21"/>
        </w:rPr>
        <w:t>:</w:t>
      </w:r>
      <w:r>
        <w:rPr>
          <w:rFonts w:ascii="Times New Roman" w:hAnsi="Times New Roman" w:cs="Times New Roman"/>
          <w:color w:val="262626"/>
          <w:spacing w:val="12"/>
          <w:szCs w:val="21"/>
        </w:rPr>
        <w:t xml:space="preserve"> ”1”,</w:t>
      </w:r>
    </w:p>
    <w:p w14:paraId="1F5A6EC0" w14:textId="77777777" w:rsidR="00FB6D3D" w:rsidRDefault="00D22A15">
      <w:pPr>
        <w:ind w:firstLineChars="279" w:firstLine="703"/>
        <w:rPr>
          <w:rFonts w:ascii="Times New Roman" w:hAnsi="Times New Roman" w:cs="Times New Roman"/>
          <w:color w:val="262626"/>
          <w:spacing w:val="12"/>
          <w:szCs w:val="21"/>
        </w:rPr>
      </w:pPr>
      <w:r>
        <w:rPr>
          <w:rFonts w:ascii="Times New Roman" w:hAnsi="Times New Roman" w:cs="Times New Roman"/>
          <w:color w:val="262626"/>
          <w:spacing w:val="12"/>
          <w:szCs w:val="21"/>
        </w:rPr>
        <w:t>“sort</w:t>
      </w:r>
      <w:r>
        <w:rPr>
          <w:rFonts w:ascii="Times New Roman" w:hAnsi="Times New Roman" w:cs="Times New Roman" w:hint="eastAsia"/>
          <w:color w:val="262626"/>
          <w:spacing w:val="12"/>
          <w:szCs w:val="21"/>
        </w:rPr>
        <w:t>_</w:t>
      </w:r>
      <w:r>
        <w:rPr>
          <w:rFonts w:ascii="Times New Roman" w:hAnsi="Times New Roman" w:cs="Times New Roman"/>
          <w:color w:val="262626"/>
          <w:spacing w:val="12"/>
          <w:szCs w:val="21"/>
        </w:rPr>
        <w:t>line</w:t>
      </w:r>
      <w:r>
        <w:rPr>
          <w:rFonts w:ascii="Times New Roman" w:hAnsi="Times New Roman" w:cs="Times New Roman" w:hint="eastAsia"/>
          <w:color w:val="262626"/>
          <w:spacing w:val="12"/>
          <w:szCs w:val="21"/>
        </w:rPr>
        <w:t>”</w:t>
      </w:r>
      <w:r>
        <w:rPr>
          <w:rFonts w:ascii="Times New Roman" w:hAnsi="Times New Roman" w:cs="Times New Roman" w:hint="eastAsia"/>
          <w:color w:val="262626"/>
          <w:spacing w:val="12"/>
          <w:szCs w:val="21"/>
        </w:rPr>
        <w:t>:</w:t>
      </w:r>
      <w:r>
        <w:rPr>
          <w:rFonts w:ascii="Times New Roman" w:hAnsi="Times New Roman" w:cs="Times New Roman"/>
          <w:color w:val="262626"/>
          <w:spacing w:val="12"/>
          <w:szCs w:val="21"/>
        </w:rPr>
        <w:t xml:space="preserve"> ”1”,</w:t>
      </w:r>
    </w:p>
    <w:p w14:paraId="6B577FC8" w14:textId="77777777" w:rsidR="00FB6D3D" w:rsidRDefault="00D22A15">
      <w:pPr>
        <w:ind w:firstLineChars="279" w:firstLine="703"/>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file_path</w:t>
      </w:r>
      <w:r>
        <w:rPr>
          <w:rFonts w:ascii="Times New Roman" w:hAnsi="Times New Roman" w:cs="Times New Roman"/>
          <w:color w:val="262626"/>
          <w:spacing w:val="12"/>
          <w:szCs w:val="21"/>
        </w:rPr>
        <w:t>” : ”xxx”</w:t>
      </w:r>
    </w:p>
    <w:p w14:paraId="16CE192A" w14:textId="77777777" w:rsidR="00FB6D3D" w:rsidRDefault="00D22A15">
      <w:pPr>
        <w:ind w:firstLineChars="279" w:firstLine="703"/>
        <w:rPr>
          <w:rFonts w:ascii="Times New Roman" w:hAnsi="Times New Roman" w:cs="Times New Roman"/>
          <w:color w:val="262626"/>
          <w:spacing w:val="12"/>
          <w:szCs w:val="21"/>
        </w:rPr>
      </w:pPr>
      <w:r>
        <w:rPr>
          <w:rFonts w:ascii="Times New Roman" w:hAnsi="Times New Roman" w:cs="Times New Roman" w:hint="eastAsia"/>
          <w:color w:val="262626"/>
          <w:spacing w:val="12"/>
          <w:szCs w:val="21"/>
        </w:rPr>
        <w:t>}</w:t>
      </w:r>
    </w:p>
    <w:p w14:paraId="7BA81D52" w14:textId="77777777" w:rsidR="00FB6D3D" w:rsidRDefault="00D22A15">
      <w:pPr>
        <w:ind w:firstLineChars="279" w:firstLine="706"/>
        <w:rPr>
          <w:rFonts w:ascii="Times New Roman" w:hAnsi="Times New Roman" w:cs="Times New Roman"/>
          <w:b/>
          <w:bCs/>
          <w:color w:val="262626"/>
          <w:spacing w:val="12"/>
          <w:szCs w:val="21"/>
        </w:rPr>
      </w:pPr>
      <w:r>
        <w:rPr>
          <w:rFonts w:ascii="Times New Roman" w:hAnsi="Times New Roman" w:cs="Times New Roman" w:hint="eastAsia"/>
          <w:b/>
          <w:bCs/>
          <w:color w:val="262626"/>
          <w:spacing w:val="12"/>
          <w:szCs w:val="21"/>
        </w:rPr>
        <w:t>参数说明</w:t>
      </w:r>
      <w:r>
        <w:rPr>
          <w:rFonts w:ascii="Times New Roman" w:hAnsi="Times New Roman" w:cs="Times New Roman" w:hint="eastAsia"/>
          <w:b/>
          <w:bCs/>
          <w:color w:val="262626"/>
          <w:spacing w:val="12"/>
          <w:szCs w:val="21"/>
        </w:rPr>
        <w:t>:</w:t>
      </w:r>
    </w:p>
    <w:tbl>
      <w:tblPr>
        <w:tblStyle w:val="af2"/>
        <w:tblW w:w="8642" w:type="dxa"/>
        <w:jc w:val="center"/>
        <w:tblLayout w:type="fixed"/>
        <w:tblLook w:val="04A0" w:firstRow="1" w:lastRow="0" w:firstColumn="1" w:lastColumn="0" w:noHBand="0" w:noVBand="1"/>
      </w:tblPr>
      <w:tblGrid>
        <w:gridCol w:w="1838"/>
        <w:gridCol w:w="1276"/>
        <w:gridCol w:w="3118"/>
        <w:gridCol w:w="2410"/>
      </w:tblGrid>
      <w:tr w:rsidR="00FB6D3D" w14:paraId="143CC860" w14:textId="77777777">
        <w:trPr>
          <w:jc w:val="center"/>
        </w:trPr>
        <w:tc>
          <w:tcPr>
            <w:tcW w:w="1838" w:type="dxa"/>
          </w:tcPr>
          <w:p w14:paraId="7B79D469" w14:textId="77777777" w:rsidR="00FB6D3D" w:rsidRDefault="00D22A15">
            <w:pPr>
              <w:ind w:firstLineChars="0" w:firstLine="0"/>
            </w:pPr>
            <w:r>
              <w:rPr>
                <w:rFonts w:hint="eastAsia"/>
              </w:rPr>
              <w:t>参数</w:t>
            </w:r>
          </w:p>
        </w:tc>
        <w:tc>
          <w:tcPr>
            <w:tcW w:w="1276" w:type="dxa"/>
          </w:tcPr>
          <w:p w14:paraId="0BD6C9A4" w14:textId="77777777" w:rsidR="00FB6D3D" w:rsidRDefault="00D22A15">
            <w:pPr>
              <w:ind w:firstLineChars="0" w:firstLine="0"/>
            </w:pPr>
            <w:r>
              <w:rPr>
                <w:rFonts w:hint="eastAsia"/>
              </w:rPr>
              <w:t>参数类型</w:t>
            </w:r>
          </w:p>
        </w:tc>
        <w:tc>
          <w:tcPr>
            <w:tcW w:w="3118" w:type="dxa"/>
          </w:tcPr>
          <w:p w14:paraId="4A02580B" w14:textId="77777777" w:rsidR="00FB6D3D" w:rsidRDefault="00D22A15">
            <w:pPr>
              <w:ind w:firstLineChars="0" w:firstLine="0"/>
            </w:pPr>
            <w:r>
              <w:rPr>
                <w:rFonts w:hint="eastAsia"/>
              </w:rPr>
              <w:t>说明</w:t>
            </w:r>
          </w:p>
        </w:tc>
        <w:tc>
          <w:tcPr>
            <w:tcW w:w="2410" w:type="dxa"/>
          </w:tcPr>
          <w:p w14:paraId="56F87211" w14:textId="77777777" w:rsidR="00FB6D3D" w:rsidRDefault="00D22A15">
            <w:pPr>
              <w:ind w:firstLineChars="0" w:firstLine="0"/>
            </w:pPr>
            <w:r>
              <w:rPr>
                <w:rFonts w:hint="eastAsia"/>
              </w:rPr>
              <w:t>示例值</w:t>
            </w:r>
          </w:p>
        </w:tc>
      </w:tr>
      <w:tr w:rsidR="00FB6D3D" w14:paraId="3EAE1A03" w14:textId="77777777">
        <w:trPr>
          <w:jc w:val="center"/>
        </w:trPr>
        <w:tc>
          <w:tcPr>
            <w:tcW w:w="1838" w:type="dxa"/>
          </w:tcPr>
          <w:p w14:paraId="7ADFC850" w14:textId="77777777" w:rsidR="00FB6D3D" w:rsidRDefault="00D22A15">
            <w:pPr>
              <w:ind w:firstLineChars="0" w:firstLine="0"/>
              <w:rPr>
                <w:rFonts w:ascii="Times New Roman" w:hAnsi="Times New Roman" w:cs="Times New Roman"/>
                <w:color w:val="262626"/>
                <w:spacing w:val="12"/>
                <w:szCs w:val="21"/>
              </w:rPr>
            </w:pPr>
            <w:r>
              <w:rPr>
                <w:rFonts w:ascii="Times New Roman" w:hAnsi="Times New Roman" w:cs="Times New Roman" w:hint="eastAsia"/>
                <w:color w:val="262626"/>
                <w:spacing w:val="12"/>
                <w:szCs w:val="21"/>
              </w:rPr>
              <w:t>location</w:t>
            </w:r>
          </w:p>
        </w:tc>
        <w:tc>
          <w:tcPr>
            <w:tcW w:w="1276" w:type="dxa"/>
          </w:tcPr>
          <w:p w14:paraId="7614A32A" w14:textId="77777777" w:rsidR="00FB6D3D" w:rsidRDefault="00D22A15">
            <w:pPr>
              <w:ind w:firstLineChars="0" w:firstLine="0"/>
            </w:pPr>
            <w:r>
              <w:t>string</w:t>
            </w:r>
          </w:p>
        </w:tc>
        <w:tc>
          <w:tcPr>
            <w:tcW w:w="3118" w:type="dxa"/>
          </w:tcPr>
          <w:p w14:paraId="10C47713" w14:textId="77777777" w:rsidR="00FB6D3D" w:rsidRDefault="00D22A15">
            <w:pPr>
              <w:ind w:firstLineChars="0" w:firstLine="0"/>
            </w:pPr>
            <w:r>
              <w:rPr>
                <w:rFonts w:hint="eastAsia"/>
              </w:rPr>
              <w:t>区域编码</w:t>
            </w:r>
          </w:p>
        </w:tc>
        <w:tc>
          <w:tcPr>
            <w:tcW w:w="2410" w:type="dxa"/>
          </w:tcPr>
          <w:p w14:paraId="5C18CE45" w14:textId="77777777" w:rsidR="00FB6D3D" w:rsidRDefault="00D22A15">
            <w:pPr>
              <w:ind w:firstLineChars="0" w:firstLine="0"/>
            </w:pPr>
            <w:r>
              <w:rPr>
                <w:rFonts w:hint="eastAsia"/>
              </w:rPr>
              <w:t>1</w:t>
            </w:r>
            <w:r>
              <w:t xml:space="preserve">: </w:t>
            </w:r>
            <w:r>
              <w:rPr>
                <w:rFonts w:hint="eastAsia"/>
              </w:rPr>
              <w:t>二次分拣</w:t>
            </w:r>
            <w:r>
              <w:rPr>
                <w:rFonts w:hint="eastAsia"/>
              </w:rPr>
              <w:t>1</w:t>
            </w:r>
            <w:r>
              <w:rPr>
                <w:rFonts w:hint="eastAsia"/>
              </w:rPr>
              <w:t>区</w:t>
            </w:r>
          </w:p>
        </w:tc>
      </w:tr>
      <w:tr w:rsidR="00FB6D3D" w14:paraId="69175EED" w14:textId="77777777">
        <w:trPr>
          <w:jc w:val="center"/>
        </w:trPr>
        <w:tc>
          <w:tcPr>
            <w:tcW w:w="1838" w:type="dxa"/>
          </w:tcPr>
          <w:p w14:paraId="3828C2FA" w14:textId="77777777" w:rsidR="00FB6D3D" w:rsidRDefault="00D22A15">
            <w:pPr>
              <w:ind w:firstLineChars="0" w:firstLine="0"/>
              <w:rPr>
                <w:rFonts w:ascii="Times New Roman" w:hAnsi="Times New Roman" w:cs="Times New Roman"/>
                <w:color w:val="262626"/>
                <w:spacing w:val="12"/>
                <w:szCs w:val="21"/>
              </w:rPr>
            </w:pPr>
            <w:r>
              <w:rPr>
                <w:rFonts w:ascii="Times New Roman" w:hAnsi="Times New Roman" w:cs="Times New Roman" w:hint="eastAsia"/>
                <w:color w:val="262626"/>
                <w:spacing w:val="12"/>
                <w:szCs w:val="21"/>
              </w:rPr>
              <w:t>file_path</w:t>
            </w:r>
          </w:p>
        </w:tc>
        <w:tc>
          <w:tcPr>
            <w:tcW w:w="1276" w:type="dxa"/>
          </w:tcPr>
          <w:p w14:paraId="0ECCBB27" w14:textId="77777777" w:rsidR="00FB6D3D" w:rsidRDefault="00D22A15">
            <w:pPr>
              <w:ind w:firstLineChars="0" w:firstLine="0"/>
            </w:pPr>
            <w:r>
              <w:t>s</w:t>
            </w:r>
            <w:r>
              <w:rPr>
                <w:rFonts w:hint="eastAsia"/>
              </w:rPr>
              <w:t>tring</w:t>
            </w:r>
          </w:p>
        </w:tc>
        <w:tc>
          <w:tcPr>
            <w:tcW w:w="3118" w:type="dxa"/>
          </w:tcPr>
          <w:p w14:paraId="5F3481D6" w14:textId="77777777" w:rsidR="00FB6D3D" w:rsidRDefault="00D22A15">
            <w:pPr>
              <w:ind w:firstLineChars="0" w:firstLine="0"/>
            </w:pPr>
            <w:r>
              <w:rPr>
                <w:rFonts w:hint="eastAsia"/>
              </w:rPr>
              <w:t>二次需要的模板文件路径</w:t>
            </w:r>
          </w:p>
        </w:tc>
        <w:tc>
          <w:tcPr>
            <w:tcW w:w="2410" w:type="dxa"/>
          </w:tcPr>
          <w:p w14:paraId="7C65D132" w14:textId="77777777" w:rsidR="00FB6D3D" w:rsidRDefault="00FB6D3D">
            <w:pPr>
              <w:ind w:firstLineChars="0" w:firstLine="0"/>
            </w:pPr>
          </w:p>
        </w:tc>
      </w:tr>
    </w:tbl>
    <w:p w14:paraId="40A19C5D" w14:textId="77777777" w:rsidR="00FB6D3D" w:rsidRDefault="00FB6D3D">
      <w:pPr>
        <w:spacing w:line="360" w:lineRule="atLeast"/>
        <w:ind w:firstLineChars="0" w:firstLine="0"/>
      </w:pPr>
    </w:p>
    <w:p w14:paraId="12F875B4" w14:textId="77777777" w:rsidR="00FB6D3D" w:rsidRDefault="00D22A15">
      <w:pPr>
        <w:ind w:firstLineChars="0" w:firstLine="720"/>
        <w:rPr>
          <w:rStyle w:val="af3"/>
        </w:rPr>
      </w:pPr>
      <w:r>
        <w:rPr>
          <w:rStyle w:val="af3"/>
          <w:rFonts w:hint="eastAsia"/>
        </w:rPr>
        <w:t>返回结果：</w:t>
      </w:r>
    </w:p>
    <w:p w14:paraId="60C82CAA" w14:textId="77777777" w:rsidR="00FB6D3D" w:rsidRDefault="00D22A15">
      <w:pPr>
        <w:ind w:firstLineChars="0" w:firstLine="720"/>
        <w:rPr>
          <w:rFonts w:ascii="Times New Roman" w:hAnsi="Times New Roman" w:cs="Times New Roman"/>
          <w:color w:val="262626"/>
          <w:spacing w:val="12"/>
          <w:szCs w:val="21"/>
        </w:rPr>
      </w:pPr>
      <w:r>
        <w:rPr>
          <w:rFonts w:ascii="Times New Roman" w:hAnsi="Times New Roman" w:cs="Times New Roman" w:hint="eastAsia"/>
          <w:color w:val="262626"/>
          <w:spacing w:val="12"/>
          <w:szCs w:val="21"/>
        </w:rPr>
        <w:lastRenderedPageBreak/>
        <w:t>{</w:t>
      </w:r>
    </w:p>
    <w:p w14:paraId="7A667163" w14:textId="77777777" w:rsidR="00FB6D3D" w:rsidRDefault="00D22A15">
      <w:pPr>
        <w:ind w:left="720" w:firstLineChars="0" w:firstLine="720"/>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code</w:t>
      </w: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 xml:space="preserve">: </w:t>
      </w:r>
      <w:r>
        <w:rPr>
          <w:rFonts w:ascii="Times New Roman" w:hAnsi="Times New Roman" w:cs="Times New Roman"/>
          <w:color w:val="262626"/>
          <w:spacing w:val="12"/>
          <w:szCs w:val="21"/>
        </w:rPr>
        <w:t>20</w:t>
      </w:r>
      <w:r>
        <w:rPr>
          <w:rFonts w:ascii="Times New Roman" w:hAnsi="Times New Roman" w:cs="Times New Roman" w:hint="eastAsia"/>
          <w:color w:val="262626"/>
          <w:spacing w:val="12"/>
          <w:szCs w:val="21"/>
        </w:rPr>
        <w:t>0,</w:t>
      </w:r>
    </w:p>
    <w:p w14:paraId="4718D7EE" w14:textId="77777777" w:rsidR="00FB6D3D" w:rsidRDefault="00D22A15">
      <w:pPr>
        <w:ind w:leftChars="300" w:left="720" w:firstLineChars="0" w:firstLine="720"/>
        <w:rPr>
          <w:rFonts w:ascii="Times New Roman" w:hAnsi="Times New Roman" w:cs="Times New Roman"/>
          <w:color w:val="262626"/>
          <w:spacing w:val="12"/>
          <w:szCs w:val="21"/>
        </w:rPr>
      </w:pPr>
      <w:r>
        <w:rPr>
          <w:rFonts w:ascii="Times New Roman" w:hAnsi="Times New Roman" w:cs="Times New Roman"/>
          <w:color w:val="262626"/>
          <w:spacing w:val="12"/>
          <w:szCs w:val="21"/>
        </w:rPr>
        <w:t>“msg”</w:t>
      </w:r>
      <w:r>
        <w:rPr>
          <w:rFonts w:ascii="Times New Roman" w:hAnsi="Times New Roman" w:cs="Times New Roman" w:hint="eastAsia"/>
          <w:color w:val="262626"/>
          <w:spacing w:val="12"/>
          <w:szCs w:val="21"/>
        </w:rPr>
        <w:t xml:space="preserve">: </w:t>
      </w: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success</w:t>
      </w: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w:t>
      </w:r>
    </w:p>
    <w:p w14:paraId="1F208DC5" w14:textId="77777777" w:rsidR="00FB6D3D" w:rsidRDefault="00D22A15">
      <w:pPr>
        <w:ind w:leftChars="300" w:left="720" w:firstLineChars="0" w:firstLine="720"/>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data</w:t>
      </w: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 xml:space="preserve">: </w:t>
      </w:r>
      <w:r>
        <w:rPr>
          <w:rFonts w:ascii="Times New Roman" w:hAnsi="Times New Roman" w:cs="Times New Roman"/>
          <w:color w:val="262626"/>
          <w:spacing w:val="12"/>
          <w:szCs w:val="21"/>
        </w:rPr>
        <w:t>“”</w:t>
      </w:r>
    </w:p>
    <w:p w14:paraId="3EEB7CE8" w14:textId="77777777" w:rsidR="00FB6D3D" w:rsidRDefault="00D22A15">
      <w:pPr>
        <w:ind w:firstLineChars="385" w:firstLine="970"/>
        <w:rPr>
          <w:rFonts w:ascii="Times New Roman" w:hAnsi="Times New Roman" w:cs="Times New Roman"/>
          <w:color w:val="262626"/>
          <w:spacing w:val="12"/>
          <w:szCs w:val="21"/>
        </w:rPr>
      </w:pPr>
      <w:r>
        <w:rPr>
          <w:rFonts w:ascii="Times New Roman" w:hAnsi="Times New Roman" w:cs="Times New Roman" w:hint="eastAsia"/>
          <w:color w:val="262626"/>
          <w:spacing w:val="12"/>
          <w:szCs w:val="21"/>
        </w:rPr>
        <w:t>}</w:t>
      </w:r>
    </w:p>
    <w:tbl>
      <w:tblPr>
        <w:tblStyle w:val="af2"/>
        <w:tblW w:w="8931" w:type="dxa"/>
        <w:jc w:val="center"/>
        <w:tblLayout w:type="fixed"/>
        <w:tblLook w:val="04A0" w:firstRow="1" w:lastRow="0" w:firstColumn="1" w:lastColumn="0" w:noHBand="0" w:noVBand="1"/>
      </w:tblPr>
      <w:tblGrid>
        <w:gridCol w:w="1413"/>
        <w:gridCol w:w="1276"/>
        <w:gridCol w:w="3118"/>
        <w:gridCol w:w="3124"/>
      </w:tblGrid>
      <w:tr w:rsidR="00FB6D3D" w14:paraId="32075668" w14:textId="77777777">
        <w:trPr>
          <w:jc w:val="center"/>
        </w:trPr>
        <w:tc>
          <w:tcPr>
            <w:tcW w:w="1413" w:type="dxa"/>
          </w:tcPr>
          <w:p w14:paraId="6B23AEEA" w14:textId="77777777" w:rsidR="00FB6D3D" w:rsidRDefault="00D22A15">
            <w:pPr>
              <w:ind w:firstLineChars="0" w:firstLine="0"/>
            </w:pPr>
            <w:r>
              <w:rPr>
                <w:rFonts w:hint="eastAsia"/>
              </w:rPr>
              <w:t>参数</w:t>
            </w:r>
          </w:p>
        </w:tc>
        <w:tc>
          <w:tcPr>
            <w:tcW w:w="1276" w:type="dxa"/>
          </w:tcPr>
          <w:p w14:paraId="52FA30A8" w14:textId="77777777" w:rsidR="00FB6D3D" w:rsidRDefault="00D22A15">
            <w:pPr>
              <w:ind w:firstLineChars="0" w:firstLine="0"/>
            </w:pPr>
            <w:r>
              <w:rPr>
                <w:rFonts w:hint="eastAsia"/>
              </w:rPr>
              <w:t>参数类型</w:t>
            </w:r>
          </w:p>
        </w:tc>
        <w:tc>
          <w:tcPr>
            <w:tcW w:w="3118" w:type="dxa"/>
          </w:tcPr>
          <w:p w14:paraId="63297B5D" w14:textId="77777777" w:rsidR="00FB6D3D" w:rsidRDefault="00D22A15">
            <w:pPr>
              <w:ind w:firstLineChars="0" w:firstLine="0"/>
            </w:pPr>
            <w:r>
              <w:rPr>
                <w:rFonts w:hint="eastAsia"/>
              </w:rPr>
              <w:t>说明</w:t>
            </w:r>
          </w:p>
        </w:tc>
        <w:tc>
          <w:tcPr>
            <w:tcW w:w="3124" w:type="dxa"/>
          </w:tcPr>
          <w:p w14:paraId="496E92EC" w14:textId="77777777" w:rsidR="00FB6D3D" w:rsidRDefault="00D22A15">
            <w:pPr>
              <w:ind w:firstLineChars="0" w:firstLine="0"/>
            </w:pPr>
            <w:r>
              <w:rPr>
                <w:rFonts w:hint="eastAsia"/>
              </w:rPr>
              <w:t>示例值</w:t>
            </w:r>
          </w:p>
        </w:tc>
      </w:tr>
      <w:tr w:rsidR="00FB6D3D" w14:paraId="06324617" w14:textId="77777777">
        <w:trPr>
          <w:jc w:val="center"/>
        </w:trPr>
        <w:tc>
          <w:tcPr>
            <w:tcW w:w="1413" w:type="dxa"/>
          </w:tcPr>
          <w:p w14:paraId="5E8A921F" w14:textId="77777777" w:rsidR="00FB6D3D" w:rsidRDefault="00D22A15">
            <w:pPr>
              <w:ind w:firstLineChars="0" w:firstLine="0"/>
              <w:rPr>
                <w:rFonts w:ascii="Times New Roman" w:hAnsi="Times New Roman" w:cs="Times New Roman"/>
              </w:rPr>
            </w:pPr>
            <w:r>
              <w:rPr>
                <w:rFonts w:ascii="Times New Roman" w:hAnsi="Times New Roman" w:cs="Times New Roman" w:hint="eastAsia"/>
                <w:color w:val="262626"/>
                <w:spacing w:val="12"/>
                <w:szCs w:val="21"/>
              </w:rPr>
              <w:t>code</w:t>
            </w:r>
          </w:p>
        </w:tc>
        <w:tc>
          <w:tcPr>
            <w:tcW w:w="1276" w:type="dxa"/>
          </w:tcPr>
          <w:p w14:paraId="05148DE6" w14:textId="77777777" w:rsidR="00FB6D3D" w:rsidRDefault="00D22A15">
            <w:pPr>
              <w:ind w:firstLineChars="0" w:firstLine="0"/>
            </w:pPr>
            <w:r>
              <w:rPr>
                <w:rFonts w:hint="eastAsia"/>
              </w:rPr>
              <w:t>int</w:t>
            </w:r>
          </w:p>
        </w:tc>
        <w:tc>
          <w:tcPr>
            <w:tcW w:w="3118" w:type="dxa"/>
          </w:tcPr>
          <w:p w14:paraId="009473D8" w14:textId="77777777" w:rsidR="00FB6D3D" w:rsidRDefault="00D22A15">
            <w:pPr>
              <w:ind w:firstLineChars="0" w:firstLine="0"/>
            </w:pPr>
            <w:r>
              <w:rPr>
                <w:rFonts w:hint="eastAsia"/>
              </w:rPr>
              <w:t>返回码</w:t>
            </w:r>
          </w:p>
        </w:tc>
        <w:tc>
          <w:tcPr>
            <w:tcW w:w="3124" w:type="dxa"/>
          </w:tcPr>
          <w:p w14:paraId="5A2CDD4A" w14:textId="77777777" w:rsidR="00FB6D3D" w:rsidRDefault="00D22A15">
            <w:pPr>
              <w:ind w:firstLineChars="0" w:firstLine="0"/>
            </w:pPr>
            <w:r>
              <w:t>20</w:t>
            </w:r>
            <w:r>
              <w:rPr>
                <w:rFonts w:hint="eastAsia"/>
              </w:rPr>
              <w:t>0</w:t>
            </w:r>
            <w:r>
              <w:rPr>
                <w:rFonts w:hint="eastAsia"/>
              </w:rPr>
              <w:t>为成功；</w:t>
            </w:r>
            <w:r>
              <w:rPr>
                <w:rFonts w:hint="eastAsia"/>
              </w:rPr>
              <w:t>4</w:t>
            </w:r>
            <w:r>
              <w:t>00</w:t>
            </w:r>
            <w:r>
              <w:rPr>
                <w:rFonts w:hint="eastAsia"/>
              </w:rPr>
              <w:t>为失败</w:t>
            </w:r>
          </w:p>
        </w:tc>
      </w:tr>
      <w:tr w:rsidR="00FB6D3D" w14:paraId="5107185E" w14:textId="77777777">
        <w:trPr>
          <w:jc w:val="center"/>
        </w:trPr>
        <w:tc>
          <w:tcPr>
            <w:tcW w:w="1413" w:type="dxa"/>
          </w:tcPr>
          <w:p w14:paraId="51B79601" w14:textId="77777777" w:rsidR="00FB6D3D" w:rsidRDefault="00D22A15">
            <w:pPr>
              <w:ind w:firstLineChars="0" w:firstLine="0"/>
              <w:rPr>
                <w:rFonts w:ascii="Times New Roman" w:hAnsi="Times New Roman" w:cs="Times New Roman"/>
              </w:rPr>
            </w:pPr>
            <w:r>
              <w:rPr>
                <w:rFonts w:ascii="Times New Roman" w:hAnsi="Times New Roman" w:cs="Times New Roman"/>
                <w:color w:val="262626"/>
                <w:spacing w:val="12"/>
                <w:szCs w:val="21"/>
              </w:rPr>
              <w:t>msg</w:t>
            </w:r>
          </w:p>
        </w:tc>
        <w:tc>
          <w:tcPr>
            <w:tcW w:w="1276" w:type="dxa"/>
          </w:tcPr>
          <w:p w14:paraId="0B02804E" w14:textId="77777777" w:rsidR="00FB6D3D" w:rsidRDefault="00D22A15">
            <w:pPr>
              <w:ind w:firstLineChars="0" w:firstLine="0"/>
            </w:pPr>
            <w:r>
              <w:rPr>
                <w:rFonts w:hint="eastAsia"/>
              </w:rPr>
              <w:t>string</w:t>
            </w:r>
          </w:p>
        </w:tc>
        <w:tc>
          <w:tcPr>
            <w:tcW w:w="3118" w:type="dxa"/>
          </w:tcPr>
          <w:p w14:paraId="7A00DEF0" w14:textId="77777777" w:rsidR="00FB6D3D" w:rsidRDefault="00D22A15">
            <w:pPr>
              <w:ind w:firstLineChars="0" w:firstLine="0"/>
            </w:pPr>
            <w:r>
              <w:rPr>
                <w:rFonts w:hint="eastAsia"/>
              </w:rPr>
              <w:t>对返回码的文本描述内容。若返回码不为</w:t>
            </w:r>
            <w:r>
              <w:rPr>
                <w:rFonts w:hint="eastAsia"/>
              </w:rPr>
              <w:t>200</w:t>
            </w:r>
            <w:r>
              <w:rPr>
                <w:rFonts w:hint="eastAsia"/>
              </w:rPr>
              <w:t>，则返回错误描述信息</w:t>
            </w:r>
          </w:p>
        </w:tc>
        <w:tc>
          <w:tcPr>
            <w:tcW w:w="3124" w:type="dxa"/>
          </w:tcPr>
          <w:p w14:paraId="0E759CA5" w14:textId="77777777" w:rsidR="00FB6D3D" w:rsidRDefault="00D22A15">
            <w:pPr>
              <w:ind w:firstLineChars="0" w:firstLine="0"/>
              <w:rPr>
                <w:rFonts w:ascii="Times New Roman" w:hAnsi="Times New Roman" w:cs="Times New Roman"/>
              </w:rPr>
            </w:pPr>
            <w:r>
              <w:rPr>
                <w:rFonts w:ascii="Times New Roman" w:hAnsi="Times New Roman" w:cs="Times New Roman"/>
              </w:rPr>
              <w:t>“</w:t>
            </w:r>
            <w:r>
              <w:rPr>
                <w:rFonts w:ascii="Times New Roman" w:hAnsi="Times New Roman" w:cs="Times New Roman" w:hint="eastAsia"/>
              </w:rPr>
              <w:t>success</w:t>
            </w:r>
            <w:r>
              <w:rPr>
                <w:rFonts w:ascii="Times New Roman" w:hAnsi="Times New Roman" w:cs="Times New Roman" w:hint="eastAsia"/>
              </w:rPr>
              <w:t>”表示请求成功，请求失败时（</w:t>
            </w:r>
            <w:r>
              <w:rPr>
                <w:rFonts w:ascii="Times New Roman" w:hAnsi="Times New Roman" w:cs="Times New Roman" w:hint="eastAsia"/>
              </w:rPr>
              <w:t>code</w:t>
            </w:r>
            <w:r>
              <w:rPr>
                <w:rFonts w:ascii="Times New Roman" w:hAnsi="Times New Roman" w:cs="Times New Roman" w:hint="eastAsia"/>
              </w:rPr>
              <w:t>非</w:t>
            </w:r>
            <w:r>
              <w:rPr>
                <w:rFonts w:ascii="Times New Roman" w:hAnsi="Times New Roman" w:cs="Times New Roman" w:hint="eastAsia"/>
              </w:rPr>
              <w:t>200</w:t>
            </w:r>
            <w:r>
              <w:rPr>
                <w:rFonts w:ascii="Times New Roman" w:hAnsi="Times New Roman" w:cs="Times New Roman" w:hint="eastAsia"/>
              </w:rPr>
              <w:t>）返回详细错误描述信息</w:t>
            </w:r>
          </w:p>
        </w:tc>
      </w:tr>
      <w:tr w:rsidR="00FB6D3D" w14:paraId="13BB6860" w14:textId="77777777">
        <w:trPr>
          <w:jc w:val="center"/>
        </w:trPr>
        <w:tc>
          <w:tcPr>
            <w:tcW w:w="1413" w:type="dxa"/>
          </w:tcPr>
          <w:p w14:paraId="183EB15B" w14:textId="77777777" w:rsidR="00FB6D3D" w:rsidRDefault="00D22A15">
            <w:pPr>
              <w:ind w:firstLineChars="0" w:firstLine="0"/>
              <w:rPr>
                <w:rFonts w:ascii="Times New Roman" w:hAnsi="Times New Roman" w:cs="Times New Roman"/>
                <w:color w:val="262626"/>
                <w:spacing w:val="12"/>
                <w:szCs w:val="21"/>
              </w:rPr>
            </w:pPr>
            <w:r>
              <w:rPr>
                <w:rFonts w:ascii="Times New Roman" w:hAnsi="Times New Roman" w:cs="Times New Roman"/>
                <w:color w:val="262626"/>
                <w:spacing w:val="12"/>
                <w:szCs w:val="21"/>
              </w:rPr>
              <w:t>data</w:t>
            </w:r>
          </w:p>
        </w:tc>
        <w:tc>
          <w:tcPr>
            <w:tcW w:w="1276" w:type="dxa"/>
          </w:tcPr>
          <w:p w14:paraId="3826B66B" w14:textId="77777777" w:rsidR="00FB6D3D" w:rsidRDefault="00D22A15">
            <w:pPr>
              <w:ind w:firstLineChars="0" w:firstLine="0"/>
            </w:pPr>
            <w:r>
              <w:rPr>
                <w:rFonts w:hint="eastAsia"/>
              </w:rPr>
              <w:t>string</w:t>
            </w:r>
          </w:p>
        </w:tc>
        <w:tc>
          <w:tcPr>
            <w:tcW w:w="3118" w:type="dxa"/>
          </w:tcPr>
          <w:p w14:paraId="4030EFDA" w14:textId="77777777" w:rsidR="00FB6D3D" w:rsidRDefault="00D22A15">
            <w:pPr>
              <w:ind w:firstLineChars="0" w:firstLine="0"/>
            </w:pPr>
            <w:r>
              <w:rPr>
                <w:rFonts w:hint="eastAsia"/>
              </w:rPr>
              <w:t>数据区，如过没有数据返回，则为空</w:t>
            </w:r>
          </w:p>
        </w:tc>
        <w:tc>
          <w:tcPr>
            <w:tcW w:w="3124" w:type="dxa"/>
          </w:tcPr>
          <w:p w14:paraId="306E54E3" w14:textId="77777777" w:rsidR="00FB6D3D" w:rsidRDefault="00FB6D3D">
            <w:pPr>
              <w:ind w:firstLineChars="0" w:firstLine="0"/>
              <w:rPr>
                <w:rFonts w:ascii="Times New Roman" w:hAnsi="Times New Roman" w:cs="Times New Roman"/>
              </w:rPr>
            </w:pPr>
          </w:p>
        </w:tc>
      </w:tr>
    </w:tbl>
    <w:p w14:paraId="179FF189" w14:textId="77777777" w:rsidR="00FB6D3D" w:rsidRDefault="00D22A15">
      <w:pPr>
        <w:pStyle w:val="2"/>
        <w:numPr>
          <w:ilvl w:val="1"/>
          <w:numId w:val="23"/>
        </w:numPr>
        <w:spacing w:before="120"/>
        <w:rPr>
          <w:rFonts w:ascii="宋体" w:eastAsia="宋体" w:hAnsi="宋体"/>
          <w:szCs w:val="30"/>
        </w:rPr>
      </w:pPr>
      <w:bookmarkStart w:id="73" w:name="_Toc6139"/>
      <w:r>
        <w:rPr>
          <w:rFonts w:ascii="宋体" w:eastAsia="宋体" w:hAnsi="宋体" w:hint="eastAsia"/>
          <w:szCs w:val="30"/>
        </w:rPr>
        <w:t>二次分拣区域单个机器人复位（撞框后机器人复位）</w:t>
      </w:r>
      <w:bookmarkEnd w:id="73"/>
    </w:p>
    <w:p w14:paraId="6E01D342" w14:textId="77777777" w:rsidR="00FB6D3D" w:rsidRDefault="00D22A15">
      <w:pPr>
        <w:pStyle w:val="af6"/>
        <w:ind w:leftChars="600" w:left="1440" w:firstLineChars="0" w:firstLine="0"/>
        <w:rPr>
          <w:rFonts w:ascii="Times New Roman" w:hAnsi="Times New Roman" w:cs="Times New Roman"/>
          <w:color w:val="262626"/>
          <w:spacing w:val="12"/>
          <w:szCs w:val="21"/>
        </w:rPr>
      </w:pPr>
      <w:r>
        <w:rPr>
          <w:rFonts w:ascii="Times New Roman" w:hAnsi="Times New Roman" w:cs="Times New Roman"/>
          <w:b/>
          <w:bCs/>
          <w:color w:val="262626"/>
          <w:spacing w:val="12"/>
          <w:szCs w:val="21"/>
        </w:rPr>
        <w:t>请求地址</w:t>
      </w:r>
      <w:r>
        <w:rPr>
          <w:rFonts w:ascii="Times New Roman" w:hAnsi="Times New Roman" w:cs="Times New Roman"/>
          <w:color w:val="262626"/>
          <w:spacing w:val="12"/>
          <w:szCs w:val="21"/>
        </w:rPr>
        <w:t>：</w:t>
      </w:r>
      <w:r>
        <w:rPr>
          <w:rFonts w:ascii="Times New Roman" w:hAnsi="Times New Roman" w:cs="Times New Roman"/>
          <w:color w:val="262626"/>
          <w:spacing w:val="12"/>
          <w:szCs w:val="24"/>
        </w:rPr>
        <w:t>http://</w:t>
      </w:r>
      <w:r>
        <w:rPr>
          <w:rFonts w:ascii="Times New Roman" w:hAnsi="Times New Roman" w:cs="Times New Roman" w:hint="eastAsia"/>
          <w:color w:val="262626"/>
          <w:spacing w:val="12"/>
          <w:szCs w:val="24"/>
        </w:rPr>
        <w:t>ip</w:t>
      </w:r>
      <w:r>
        <w:rPr>
          <w:rFonts w:ascii="Times New Roman" w:hAnsi="Times New Roman" w:cs="Times New Roman"/>
          <w:color w:val="262626"/>
          <w:spacing w:val="12"/>
          <w:szCs w:val="24"/>
        </w:rPr>
        <w:t>:port</w:t>
      </w:r>
      <w:r>
        <w:rPr>
          <w:rFonts w:ascii="Times New Roman" w:hAnsi="Times New Roman" w:cs="Times New Roman" w:hint="eastAsia"/>
          <w:color w:val="262626"/>
          <w:spacing w:val="12"/>
          <w:szCs w:val="24"/>
        </w:rPr>
        <w:t>/s</w:t>
      </w:r>
      <w:r>
        <w:t>econd_sort_area</w:t>
      </w:r>
      <w:r>
        <w:rPr>
          <w:rFonts w:ascii="Times New Roman" w:hAnsi="Times New Roman" w:cs="Times New Roman"/>
          <w:color w:val="262626"/>
          <w:spacing w:val="12"/>
          <w:szCs w:val="24"/>
        </w:rPr>
        <w:t>/</w:t>
      </w:r>
      <w:r>
        <w:rPr>
          <w:rFonts w:ascii="Times New Roman" w:hAnsi="Times New Roman" w:cs="Times New Roman" w:hint="eastAsia"/>
          <w:color w:val="262626"/>
          <w:spacing w:val="12"/>
          <w:szCs w:val="24"/>
        </w:rPr>
        <w:t>robot/</w:t>
      </w:r>
      <w:r>
        <w:rPr>
          <w:rFonts w:ascii="Times New Roman" w:hAnsi="Times New Roman" w:cs="Times New Roman"/>
          <w:color w:val="262626"/>
          <w:spacing w:val="12"/>
          <w:szCs w:val="24"/>
        </w:rPr>
        <w:t>recover</w:t>
      </w:r>
    </w:p>
    <w:p w14:paraId="5712778C" w14:textId="77777777" w:rsidR="00FB6D3D" w:rsidRDefault="00D22A15">
      <w:pPr>
        <w:pStyle w:val="af6"/>
        <w:ind w:leftChars="600" w:left="1440" w:firstLineChars="0" w:firstLine="0"/>
        <w:rPr>
          <w:rFonts w:ascii="Times New Roman" w:hAnsi="Times New Roman" w:cs="Times New Roman"/>
          <w:b/>
          <w:color w:val="262626"/>
          <w:spacing w:val="12"/>
          <w:szCs w:val="21"/>
        </w:rPr>
      </w:pPr>
      <w:r>
        <w:rPr>
          <w:rFonts w:ascii="Times New Roman" w:hAnsi="Times New Roman" w:cs="Times New Roman" w:hint="eastAsia"/>
          <w:b/>
          <w:color w:val="262626"/>
          <w:spacing w:val="12"/>
          <w:szCs w:val="21"/>
        </w:rPr>
        <w:t>接口说明：</w:t>
      </w:r>
    </w:p>
    <w:p w14:paraId="7A811756" w14:textId="77777777" w:rsidR="00FB6D3D" w:rsidRDefault="00D22A15">
      <w:pPr>
        <w:ind w:leftChars="425" w:left="1020" w:firstLineChars="400" w:firstLine="960"/>
      </w:pPr>
      <w:r>
        <w:rPr>
          <w:rFonts w:hint="eastAsia"/>
        </w:rPr>
        <w:t>该接口用于总控控制二次分拣区域单个机器人撞框后进行机器人复位</w:t>
      </w:r>
    </w:p>
    <w:p w14:paraId="45694A82" w14:textId="77777777" w:rsidR="00FB6D3D" w:rsidRDefault="00D22A15">
      <w:pPr>
        <w:ind w:leftChars="425" w:left="1020" w:firstLine="506"/>
        <w:rPr>
          <w:rFonts w:ascii="Times New Roman" w:hAnsi="Times New Roman" w:cs="Times New Roman"/>
          <w:color w:val="262626"/>
          <w:spacing w:val="12"/>
          <w:szCs w:val="21"/>
        </w:rPr>
      </w:pPr>
      <w:r>
        <w:rPr>
          <w:rFonts w:ascii="Times New Roman" w:hAnsi="Times New Roman" w:cs="Times New Roman"/>
          <w:b/>
          <w:bCs/>
          <w:color w:val="262626"/>
          <w:spacing w:val="12"/>
          <w:szCs w:val="21"/>
        </w:rPr>
        <w:t>请求包结构体</w:t>
      </w:r>
      <w:r>
        <w:rPr>
          <w:rFonts w:ascii="Times New Roman" w:hAnsi="Times New Roman" w:cs="Times New Roman"/>
          <w:color w:val="262626"/>
          <w:spacing w:val="12"/>
          <w:szCs w:val="21"/>
        </w:rPr>
        <w:t>：</w:t>
      </w:r>
    </w:p>
    <w:p w14:paraId="735C3843" w14:textId="77777777" w:rsidR="00FB6D3D" w:rsidRDefault="00D22A15">
      <w:pPr>
        <w:ind w:leftChars="425" w:left="1020" w:firstLine="504"/>
        <w:rPr>
          <w:rFonts w:ascii="Times New Roman" w:hAnsi="Times New Roman" w:cs="Times New Roman"/>
          <w:color w:val="262626"/>
          <w:spacing w:val="12"/>
          <w:szCs w:val="21"/>
        </w:rPr>
      </w:pPr>
      <w:r>
        <w:rPr>
          <w:rFonts w:ascii="Times New Roman" w:hAnsi="Times New Roman" w:cs="Times New Roman" w:hint="eastAsia"/>
          <w:color w:val="262626"/>
          <w:spacing w:val="12"/>
          <w:szCs w:val="21"/>
        </w:rPr>
        <w:t>{</w:t>
      </w:r>
    </w:p>
    <w:p w14:paraId="33E756C8" w14:textId="77777777" w:rsidR="00FB6D3D" w:rsidRDefault="00D22A15">
      <w:pPr>
        <w:ind w:leftChars="425" w:left="1020" w:firstLine="504"/>
        <w:rPr>
          <w:rFonts w:ascii="Times New Roman" w:hAnsi="Times New Roman" w:cs="Times New Roman"/>
          <w:color w:val="262626"/>
          <w:spacing w:val="12"/>
          <w:szCs w:val="21"/>
        </w:rPr>
      </w:pPr>
      <w:r>
        <w:rPr>
          <w:rFonts w:ascii="Times New Roman" w:hAnsi="Times New Roman" w:cs="Times New Roman" w:hint="eastAsia"/>
          <w:color w:val="262626"/>
          <w:spacing w:val="12"/>
          <w:szCs w:val="21"/>
        </w:rPr>
        <w:t xml:space="preserve"> </w:t>
      </w:r>
      <w:r>
        <w:rPr>
          <w:rFonts w:ascii="Times New Roman" w:hAnsi="Times New Roman" w:cs="Times New Roman"/>
          <w:color w:val="262626"/>
          <w:spacing w:val="12"/>
          <w:szCs w:val="21"/>
        </w:rPr>
        <w:t xml:space="preserve">  “sort_line”: “1”,</w:t>
      </w:r>
    </w:p>
    <w:p w14:paraId="4CF8F49F" w14:textId="77777777" w:rsidR="00FB6D3D" w:rsidRDefault="00D22A15">
      <w:pPr>
        <w:ind w:leftChars="425" w:left="1020" w:firstLine="504"/>
        <w:rPr>
          <w:rFonts w:ascii="Times New Roman" w:hAnsi="Times New Roman" w:cs="Times New Roman"/>
          <w:color w:val="262626"/>
          <w:spacing w:val="12"/>
          <w:szCs w:val="21"/>
        </w:rPr>
      </w:pPr>
      <w:r>
        <w:rPr>
          <w:rFonts w:ascii="Times New Roman" w:hAnsi="Times New Roman" w:cs="Times New Roman" w:hint="eastAsia"/>
          <w:color w:val="262626"/>
          <w:spacing w:val="12"/>
          <w:szCs w:val="21"/>
        </w:rPr>
        <w:t xml:space="preserve">   </w:t>
      </w: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location</w:t>
      </w: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w:t>
      </w: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1</w:t>
      </w: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w:t>
      </w:r>
    </w:p>
    <w:p w14:paraId="05CD59EC" w14:textId="77777777" w:rsidR="00FB6D3D" w:rsidRDefault="00D22A15">
      <w:pPr>
        <w:ind w:leftChars="425" w:left="1020" w:firstLineChars="285" w:firstLine="718"/>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robot</w:t>
      </w:r>
      <w:r>
        <w:rPr>
          <w:rFonts w:ascii="Times New Roman" w:hAnsi="Times New Roman" w:cs="Times New Roman"/>
          <w:color w:val="262626"/>
          <w:spacing w:val="12"/>
          <w:szCs w:val="21"/>
        </w:rPr>
        <w:t>_code”</w:t>
      </w:r>
      <w:r>
        <w:rPr>
          <w:rFonts w:ascii="Times New Roman" w:hAnsi="Times New Roman" w:cs="Times New Roman" w:hint="eastAsia"/>
          <w:color w:val="262626"/>
          <w:spacing w:val="12"/>
          <w:szCs w:val="21"/>
        </w:rPr>
        <w:t>: [</w:t>
      </w:r>
      <w:r>
        <w:rPr>
          <w:rFonts w:ascii="Times New Roman" w:hAnsi="Times New Roman" w:cs="Times New Roman"/>
          <w:color w:val="262626"/>
          <w:spacing w:val="12"/>
          <w:szCs w:val="21"/>
        </w:rPr>
        <w:t>“1”,”2”]</w:t>
      </w:r>
    </w:p>
    <w:p w14:paraId="31FF6443" w14:textId="77777777" w:rsidR="00FB6D3D" w:rsidRDefault="00D22A15">
      <w:pPr>
        <w:ind w:leftChars="425" w:left="1020" w:firstLine="504"/>
        <w:rPr>
          <w:rFonts w:ascii="Times New Roman" w:hAnsi="Times New Roman" w:cs="Times New Roman"/>
          <w:color w:val="262626"/>
          <w:spacing w:val="12"/>
          <w:szCs w:val="21"/>
        </w:rPr>
      </w:pPr>
      <w:r>
        <w:rPr>
          <w:rFonts w:ascii="Times New Roman" w:hAnsi="Times New Roman" w:cs="Times New Roman" w:hint="eastAsia"/>
          <w:color w:val="262626"/>
          <w:spacing w:val="12"/>
          <w:szCs w:val="21"/>
        </w:rPr>
        <w:t>}</w:t>
      </w:r>
    </w:p>
    <w:p w14:paraId="2DB63AA7" w14:textId="77777777" w:rsidR="00FB6D3D" w:rsidRDefault="00D22A15">
      <w:pPr>
        <w:ind w:leftChars="425" w:left="1020" w:firstLine="506"/>
        <w:rPr>
          <w:rFonts w:ascii="Times New Roman" w:hAnsi="Times New Roman" w:cs="Times New Roman"/>
          <w:b/>
          <w:bCs/>
          <w:color w:val="262626"/>
          <w:spacing w:val="12"/>
          <w:szCs w:val="21"/>
        </w:rPr>
      </w:pPr>
      <w:r>
        <w:rPr>
          <w:rFonts w:ascii="Times New Roman" w:hAnsi="Times New Roman" w:cs="Times New Roman" w:hint="eastAsia"/>
          <w:b/>
          <w:bCs/>
          <w:color w:val="262626"/>
          <w:spacing w:val="12"/>
          <w:szCs w:val="21"/>
        </w:rPr>
        <w:t>参数说明</w:t>
      </w:r>
      <w:r>
        <w:rPr>
          <w:rFonts w:ascii="Times New Roman" w:hAnsi="Times New Roman" w:cs="Times New Roman" w:hint="eastAsia"/>
          <w:b/>
          <w:bCs/>
          <w:color w:val="262626"/>
          <w:spacing w:val="12"/>
          <w:szCs w:val="21"/>
        </w:rPr>
        <w:t>:</w:t>
      </w:r>
    </w:p>
    <w:tbl>
      <w:tblPr>
        <w:tblStyle w:val="af2"/>
        <w:tblW w:w="8642" w:type="dxa"/>
        <w:jc w:val="center"/>
        <w:tblLayout w:type="fixed"/>
        <w:tblLook w:val="04A0" w:firstRow="1" w:lastRow="0" w:firstColumn="1" w:lastColumn="0" w:noHBand="0" w:noVBand="1"/>
      </w:tblPr>
      <w:tblGrid>
        <w:gridCol w:w="1413"/>
        <w:gridCol w:w="1276"/>
        <w:gridCol w:w="2126"/>
        <w:gridCol w:w="3827"/>
      </w:tblGrid>
      <w:tr w:rsidR="00FB6D3D" w14:paraId="32C25F81" w14:textId="77777777">
        <w:trPr>
          <w:jc w:val="center"/>
        </w:trPr>
        <w:tc>
          <w:tcPr>
            <w:tcW w:w="1413" w:type="dxa"/>
          </w:tcPr>
          <w:p w14:paraId="42F4EA1D" w14:textId="77777777" w:rsidR="00FB6D3D" w:rsidRDefault="00D22A15">
            <w:pPr>
              <w:ind w:firstLineChars="0" w:firstLine="0"/>
            </w:pPr>
            <w:r>
              <w:rPr>
                <w:rFonts w:hint="eastAsia"/>
              </w:rPr>
              <w:t>参数</w:t>
            </w:r>
          </w:p>
        </w:tc>
        <w:tc>
          <w:tcPr>
            <w:tcW w:w="1276" w:type="dxa"/>
          </w:tcPr>
          <w:p w14:paraId="48C64562" w14:textId="77777777" w:rsidR="00FB6D3D" w:rsidRDefault="00D22A15">
            <w:pPr>
              <w:ind w:firstLineChars="0" w:firstLine="0"/>
            </w:pPr>
            <w:r>
              <w:rPr>
                <w:rFonts w:hint="eastAsia"/>
              </w:rPr>
              <w:t>参数类型</w:t>
            </w:r>
          </w:p>
        </w:tc>
        <w:tc>
          <w:tcPr>
            <w:tcW w:w="2126" w:type="dxa"/>
          </w:tcPr>
          <w:p w14:paraId="79609B30" w14:textId="77777777" w:rsidR="00FB6D3D" w:rsidRDefault="00D22A15">
            <w:pPr>
              <w:ind w:firstLineChars="0" w:firstLine="0"/>
            </w:pPr>
            <w:r>
              <w:rPr>
                <w:rFonts w:hint="eastAsia"/>
              </w:rPr>
              <w:t>说明</w:t>
            </w:r>
          </w:p>
        </w:tc>
        <w:tc>
          <w:tcPr>
            <w:tcW w:w="3827" w:type="dxa"/>
          </w:tcPr>
          <w:p w14:paraId="0A2E716F" w14:textId="77777777" w:rsidR="00FB6D3D" w:rsidRDefault="00D22A15">
            <w:pPr>
              <w:ind w:firstLineChars="0" w:firstLine="0"/>
            </w:pPr>
            <w:r>
              <w:rPr>
                <w:rFonts w:hint="eastAsia"/>
              </w:rPr>
              <w:t>示例值</w:t>
            </w:r>
          </w:p>
        </w:tc>
      </w:tr>
      <w:tr w:rsidR="00FB6D3D" w14:paraId="5EA278E8" w14:textId="77777777">
        <w:trPr>
          <w:jc w:val="center"/>
        </w:trPr>
        <w:tc>
          <w:tcPr>
            <w:tcW w:w="1413" w:type="dxa"/>
          </w:tcPr>
          <w:p w14:paraId="65D6A9D5" w14:textId="77777777" w:rsidR="00FB6D3D" w:rsidRDefault="00D22A15">
            <w:pPr>
              <w:ind w:firstLineChars="0" w:firstLine="0"/>
              <w:rPr>
                <w:rFonts w:ascii="Times New Roman" w:hAnsi="Times New Roman" w:cs="Times New Roman"/>
              </w:rPr>
            </w:pPr>
            <w:r>
              <w:rPr>
                <w:rFonts w:ascii="Times New Roman" w:hAnsi="Times New Roman" w:cs="Times New Roman"/>
                <w:color w:val="262626"/>
                <w:spacing w:val="12"/>
                <w:szCs w:val="21"/>
              </w:rPr>
              <w:lastRenderedPageBreak/>
              <w:t>sort_line</w:t>
            </w:r>
          </w:p>
        </w:tc>
        <w:tc>
          <w:tcPr>
            <w:tcW w:w="1276" w:type="dxa"/>
          </w:tcPr>
          <w:p w14:paraId="773E45A3" w14:textId="77777777" w:rsidR="00FB6D3D" w:rsidRDefault="00D22A15">
            <w:pPr>
              <w:ind w:firstLineChars="0" w:firstLine="0"/>
            </w:pPr>
            <w:r>
              <w:rPr>
                <w:rFonts w:hint="eastAsia"/>
              </w:rPr>
              <w:t>s</w:t>
            </w:r>
            <w:r>
              <w:t>tring</w:t>
            </w:r>
          </w:p>
        </w:tc>
        <w:tc>
          <w:tcPr>
            <w:tcW w:w="2126" w:type="dxa"/>
          </w:tcPr>
          <w:p w14:paraId="2B0288AF" w14:textId="77777777" w:rsidR="00FB6D3D" w:rsidRDefault="00D22A15">
            <w:pPr>
              <w:ind w:firstLineChars="0" w:firstLine="0"/>
            </w:pPr>
            <w:r>
              <w:rPr>
                <w:rFonts w:hint="eastAsia"/>
                <w:lang w:val="zh-CN"/>
              </w:rPr>
              <w:t>分拣线编码参数</w:t>
            </w:r>
          </w:p>
        </w:tc>
        <w:tc>
          <w:tcPr>
            <w:tcW w:w="3827" w:type="dxa"/>
          </w:tcPr>
          <w:p w14:paraId="1B426ED4" w14:textId="77777777" w:rsidR="00FB6D3D" w:rsidRDefault="00D22A15">
            <w:pPr>
              <w:ind w:firstLineChars="0" w:firstLine="0"/>
            </w:pPr>
            <w:r>
              <w:rPr>
                <w:rFonts w:hint="eastAsia"/>
              </w:rPr>
              <w:t>默认为“</w:t>
            </w:r>
            <w:r>
              <w:rPr>
                <w:rFonts w:hint="eastAsia"/>
              </w:rPr>
              <w:t>1</w:t>
            </w:r>
            <w:r>
              <w:rPr>
                <w:rFonts w:hint="eastAsia"/>
              </w:rPr>
              <w:t>”即可</w:t>
            </w:r>
          </w:p>
        </w:tc>
      </w:tr>
      <w:tr w:rsidR="00FB6D3D" w14:paraId="2A0B1BA6" w14:textId="77777777">
        <w:trPr>
          <w:jc w:val="center"/>
        </w:trPr>
        <w:tc>
          <w:tcPr>
            <w:tcW w:w="1413" w:type="dxa"/>
          </w:tcPr>
          <w:p w14:paraId="1A053779" w14:textId="77777777" w:rsidR="00FB6D3D" w:rsidRDefault="00D22A15">
            <w:pPr>
              <w:ind w:firstLineChars="0" w:firstLine="0"/>
              <w:rPr>
                <w:rFonts w:ascii="Times New Roman" w:hAnsi="Times New Roman" w:cs="Times New Roman"/>
              </w:rPr>
            </w:pPr>
            <w:r>
              <w:rPr>
                <w:rFonts w:ascii="Times New Roman" w:hAnsi="Times New Roman" w:cs="Times New Roman" w:hint="eastAsia"/>
              </w:rPr>
              <w:t>robot</w:t>
            </w:r>
            <w:r>
              <w:rPr>
                <w:rFonts w:ascii="Times New Roman" w:hAnsi="Times New Roman" w:cs="Times New Roman"/>
              </w:rPr>
              <w:t>_code</w:t>
            </w:r>
          </w:p>
        </w:tc>
        <w:tc>
          <w:tcPr>
            <w:tcW w:w="1276" w:type="dxa"/>
          </w:tcPr>
          <w:p w14:paraId="552DD29B" w14:textId="77777777" w:rsidR="00FB6D3D" w:rsidRDefault="00D22A15">
            <w:pPr>
              <w:ind w:firstLineChars="0" w:firstLine="0"/>
            </w:pPr>
            <w:r>
              <w:t>array</w:t>
            </w:r>
          </w:p>
        </w:tc>
        <w:tc>
          <w:tcPr>
            <w:tcW w:w="2126" w:type="dxa"/>
          </w:tcPr>
          <w:p w14:paraId="59F5603F" w14:textId="77777777" w:rsidR="00FB6D3D" w:rsidRDefault="00D22A15">
            <w:pPr>
              <w:ind w:firstLineChars="0" w:firstLine="0"/>
            </w:pPr>
            <w:r>
              <w:rPr>
                <w:rFonts w:hint="eastAsia"/>
              </w:rPr>
              <w:t>机器人编号</w:t>
            </w:r>
          </w:p>
        </w:tc>
        <w:tc>
          <w:tcPr>
            <w:tcW w:w="3827" w:type="dxa"/>
          </w:tcPr>
          <w:p w14:paraId="357A25DB" w14:textId="77777777" w:rsidR="00FB6D3D" w:rsidRDefault="00D22A15">
            <w:pPr>
              <w:ind w:firstLineChars="0" w:firstLine="0"/>
            </w:pPr>
            <w:r>
              <w:rPr>
                <w:rFonts w:hint="eastAsia"/>
              </w:rPr>
              <w:t>可支持多个，详情请参见各功能区机器人或桁架的编号规则</w:t>
            </w:r>
          </w:p>
        </w:tc>
      </w:tr>
      <w:tr w:rsidR="00FB6D3D" w14:paraId="51DB4A1C" w14:textId="77777777">
        <w:trPr>
          <w:jc w:val="center"/>
        </w:trPr>
        <w:tc>
          <w:tcPr>
            <w:tcW w:w="1413" w:type="dxa"/>
          </w:tcPr>
          <w:p w14:paraId="07308806" w14:textId="77777777" w:rsidR="00FB6D3D" w:rsidRDefault="00D22A15">
            <w:pPr>
              <w:ind w:firstLineChars="0" w:firstLine="0"/>
              <w:rPr>
                <w:rFonts w:ascii="Times New Roman" w:hAnsi="Times New Roman" w:cs="Times New Roman"/>
              </w:rPr>
            </w:pPr>
            <w:r>
              <w:rPr>
                <w:rFonts w:ascii="Times New Roman" w:hAnsi="Times New Roman" w:cs="Times New Roman" w:hint="eastAsia"/>
              </w:rPr>
              <w:t>location</w:t>
            </w:r>
          </w:p>
        </w:tc>
        <w:tc>
          <w:tcPr>
            <w:tcW w:w="1276" w:type="dxa"/>
          </w:tcPr>
          <w:p w14:paraId="6BDF040D" w14:textId="77777777" w:rsidR="00FB6D3D" w:rsidRDefault="00D22A15">
            <w:pPr>
              <w:ind w:firstLineChars="0" w:firstLine="0"/>
            </w:pPr>
            <w:r>
              <w:rPr>
                <w:rFonts w:hint="eastAsia"/>
              </w:rPr>
              <w:t>string</w:t>
            </w:r>
          </w:p>
        </w:tc>
        <w:tc>
          <w:tcPr>
            <w:tcW w:w="2126" w:type="dxa"/>
          </w:tcPr>
          <w:p w14:paraId="65AB5790" w14:textId="77777777" w:rsidR="00FB6D3D" w:rsidRDefault="00D22A15">
            <w:pPr>
              <w:ind w:firstLineChars="0" w:firstLine="0"/>
            </w:pPr>
            <w:r>
              <w:rPr>
                <w:rFonts w:hint="eastAsia"/>
              </w:rPr>
              <w:t>区内分区编号</w:t>
            </w:r>
          </w:p>
        </w:tc>
        <w:tc>
          <w:tcPr>
            <w:tcW w:w="3827" w:type="dxa"/>
          </w:tcPr>
          <w:p w14:paraId="794B1E6E" w14:textId="77777777" w:rsidR="00FB6D3D" w:rsidRDefault="00FB6D3D">
            <w:pPr>
              <w:ind w:firstLineChars="0" w:firstLine="0"/>
            </w:pPr>
          </w:p>
        </w:tc>
      </w:tr>
    </w:tbl>
    <w:p w14:paraId="64B70097" w14:textId="77777777" w:rsidR="00FB6D3D" w:rsidRDefault="00D22A15">
      <w:pPr>
        <w:pStyle w:val="af6"/>
        <w:spacing w:beforeLines="100" w:before="240"/>
        <w:ind w:leftChars="600" w:left="1440" w:firstLineChars="0" w:firstLine="0"/>
        <w:rPr>
          <w:rStyle w:val="af3"/>
        </w:rPr>
      </w:pPr>
      <w:r>
        <w:rPr>
          <w:rStyle w:val="af3"/>
          <w:rFonts w:hint="eastAsia"/>
        </w:rPr>
        <w:t>返回结果：</w:t>
      </w:r>
    </w:p>
    <w:p w14:paraId="5B9E9AB0" w14:textId="77777777" w:rsidR="00FB6D3D" w:rsidRDefault="00D22A15">
      <w:pPr>
        <w:pStyle w:val="af6"/>
        <w:ind w:leftChars="600" w:left="1440" w:firstLineChars="0" w:firstLine="0"/>
        <w:rPr>
          <w:rFonts w:ascii="Times New Roman" w:hAnsi="Times New Roman" w:cs="Times New Roman"/>
          <w:color w:val="262626"/>
          <w:spacing w:val="12"/>
          <w:szCs w:val="21"/>
        </w:rPr>
      </w:pPr>
      <w:r>
        <w:rPr>
          <w:rFonts w:ascii="Times New Roman" w:hAnsi="Times New Roman" w:cs="Times New Roman" w:hint="eastAsia"/>
          <w:color w:val="262626"/>
          <w:spacing w:val="12"/>
          <w:szCs w:val="21"/>
        </w:rPr>
        <w:t>{</w:t>
      </w:r>
    </w:p>
    <w:p w14:paraId="6EA1391C" w14:textId="77777777" w:rsidR="00FB6D3D" w:rsidRDefault="00D22A15">
      <w:pPr>
        <w:pStyle w:val="af6"/>
        <w:ind w:leftChars="600" w:left="1440" w:firstLineChars="0" w:firstLine="300"/>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code</w:t>
      </w: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 xml:space="preserve">: </w:t>
      </w:r>
      <w:r>
        <w:rPr>
          <w:rFonts w:ascii="Times New Roman" w:hAnsi="Times New Roman" w:cs="Times New Roman"/>
          <w:color w:val="262626"/>
          <w:spacing w:val="12"/>
          <w:szCs w:val="21"/>
        </w:rPr>
        <w:t>20</w:t>
      </w:r>
      <w:r>
        <w:rPr>
          <w:rFonts w:ascii="Times New Roman" w:hAnsi="Times New Roman" w:cs="Times New Roman" w:hint="eastAsia"/>
          <w:color w:val="262626"/>
          <w:spacing w:val="12"/>
          <w:szCs w:val="21"/>
        </w:rPr>
        <w:t>0,</w:t>
      </w:r>
    </w:p>
    <w:p w14:paraId="3A18EBF2" w14:textId="77777777" w:rsidR="00FB6D3D" w:rsidRDefault="00D22A15">
      <w:pPr>
        <w:pStyle w:val="af6"/>
        <w:ind w:leftChars="600" w:left="1440" w:firstLineChars="0" w:firstLine="300"/>
        <w:rPr>
          <w:rFonts w:ascii="Times New Roman" w:hAnsi="Times New Roman" w:cs="Times New Roman"/>
          <w:color w:val="262626"/>
          <w:spacing w:val="12"/>
          <w:szCs w:val="21"/>
        </w:rPr>
      </w:pPr>
      <w:r>
        <w:rPr>
          <w:rFonts w:ascii="Times New Roman" w:hAnsi="Times New Roman" w:cs="Times New Roman"/>
          <w:color w:val="262626"/>
          <w:spacing w:val="12"/>
          <w:szCs w:val="21"/>
        </w:rPr>
        <w:t>“msg”</w:t>
      </w:r>
      <w:r>
        <w:rPr>
          <w:rFonts w:ascii="Times New Roman" w:hAnsi="Times New Roman" w:cs="Times New Roman" w:hint="eastAsia"/>
          <w:color w:val="262626"/>
          <w:spacing w:val="12"/>
          <w:szCs w:val="21"/>
        </w:rPr>
        <w:t xml:space="preserve">: </w:t>
      </w: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success</w:t>
      </w: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w:t>
      </w:r>
    </w:p>
    <w:p w14:paraId="692077A8" w14:textId="77777777" w:rsidR="00FB6D3D" w:rsidRDefault="00D22A15">
      <w:pPr>
        <w:pStyle w:val="af6"/>
        <w:ind w:leftChars="600" w:left="1440" w:firstLineChars="0" w:firstLine="300"/>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data</w:t>
      </w: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 xml:space="preserve">: </w:t>
      </w:r>
    </w:p>
    <w:p w14:paraId="1D9B5295" w14:textId="77777777" w:rsidR="00FB6D3D" w:rsidRDefault="00D22A15">
      <w:pPr>
        <w:ind w:leftChars="425" w:left="1020" w:firstLineChars="179" w:firstLine="451"/>
        <w:rPr>
          <w:rFonts w:ascii="Times New Roman" w:hAnsi="Times New Roman" w:cs="Times New Roman"/>
          <w:color w:val="262626"/>
          <w:spacing w:val="12"/>
          <w:szCs w:val="21"/>
        </w:rPr>
      </w:pPr>
      <w:r>
        <w:rPr>
          <w:rFonts w:ascii="Times New Roman" w:hAnsi="Times New Roman" w:cs="Times New Roman" w:hint="eastAsia"/>
          <w:color w:val="262626"/>
          <w:spacing w:val="12"/>
          <w:szCs w:val="21"/>
        </w:rPr>
        <w:t>}</w:t>
      </w:r>
    </w:p>
    <w:tbl>
      <w:tblPr>
        <w:tblStyle w:val="af2"/>
        <w:tblW w:w="8642" w:type="dxa"/>
        <w:jc w:val="center"/>
        <w:tblLayout w:type="fixed"/>
        <w:tblLook w:val="04A0" w:firstRow="1" w:lastRow="0" w:firstColumn="1" w:lastColumn="0" w:noHBand="0" w:noVBand="1"/>
      </w:tblPr>
      <w:tblGrid>
        <w:gridCol w:w="1413"/>
        <w:gridCol w:w="1276"/>
        <w:gridCol w:w="2976"/>
        <w:gridCol w:w="2977"/>
      </w:tblGrid>
      <w:tr w:rsidR="00FB6D3D" w14:paraId="401DFC97" w14:textId="77777777">
        <w:trPr>
          <w:jc w:val="center"/>
        </w:trPr>
        <w:tc>
          <w:tcPr>
            <w:tcW w:w="1413" w:type="dxa"/>
          </w:tcPr>
          <w:p w14:paraId="6ABBDCD7" w14:textId="77777777" w:rsidR="00FB6D3D" w:rsidRDefault="00D22A15">
            <w:pPr>
              <w:ind w:firstLineChars="0" w:firstLine="0"/>
            </w:pPr>
            <w:r>
              <w:rPr>
                <w:rFonts w:hint="eastAsia"/>
              </w:rPr>
              <w:t>参数</w:t>
            </w:r>
          </w:p>
        </w:tc>
        <w:tc>
          <w:tcPr>
            <w:tcW w:w="1276" w:type="dxa"/>
          </w:tcPr>
          <w:p w14:paraId="44142595" w14:textId="77777777" w:rsidR="00FB6D3D" w:rsidRDefault="00D22A15">
            <w:pPr>
              <w:ind w:firstLineChars="0" w:firstLine="0"/>
            </w:pPr>
            <w:r>
              <w:rPr>
                <w:rFonts w:hint="eastAsia"/>
              </w:rPr>
              <w:t>参数类型</w:t>
            </w:r>
          </w:p>
        </w:tc>
        <w:tc>
          <w:tcPr>
            <w:tcW w:w="2976" w:type="dxa"/>
          </w:tcPr>
          <w:p w14:paraId="53F29A2C" w14:textId="77777777" w:rsidR="00FB6D3D" w:rsidRDefault="00D22A15">
            <w:pPr>
              <w:ind w:firstLineChars="0" w:firstLine="0"/>
            </w:pPr>
            <w:r>
              <w:rPr>
                <w:rFonts w:hint="eastAsia"/>
              </w:rPr>
              <w:t>说明</w:t>
            </w:r>
          </w:p>
        </w:tc>
        <w:tc>
          <w:tcPr>
            <w:tcW w:w="2977" w:type="dxa"/>
          </w:tcPr>
          <w:p w14:paraId="1D116A0B" w14:textId="77777777" w:rsidR="00FB6D3D" w:rsidRDefault="00D22A15">
            <w:pPr>
              <w:ind w:firstLineChars="0" w:firstLine="0"/>
            </w:pPr>
            <w:r>
              <w:rPr>
                <w:rFonts w:hint="eastAsia"/>
              </w:rPr>
              <w:t>示例值</w:t>
            </w:r>
          </w:p>
        </w:tc>
      </w:tr>
      <w:tr w:rsidR="00FB6D3D" w14:paraId="0BFA84AD" w14:textId="77777777">
        <w:trPr>
          <w:jc w:val="center"/>
        </w:trPr>
        <w:tc>
          <w:tcPr>
            <w:tcW w:w="1413" w:type="dxa"/>
          </w:tcPr>
          <w:p w14:paraId="59700977" w14:textId="77777777" w:rsidR="00FB6D3D" w:rsidRDefault="00D22A15">
            <w:pPr>
              <w:ind w:firstLineChars="0" w:firstLine="0"/>
              <w:rPr>
                <w:rFonts w:ascii="Times New Roman" w:hAnsi="Times New Roman" w:cs="Times New Roman"/>
              </w:rPr>
            </w:pPr>
            <w:r>
              <w:rPr>
                <w:rFonts w:ascii="Times New Roman" w:hAnsi="Times New Roman" w:cs="Times New Roman" w:hint="eastAsia"/>
                <w:color w:val="262626"/>
                <w:spacing w:val="12"/>
                <w:szCs w:val="21"/>
              </w:rPr>
              <w:t>code</w:t>
            </w:r>
          </w:p>
        </w:tc>
        <w:tc>
          <w:tcPr>
            <w:tcW w:w="1276" w:type="dxa"/>
          </w:tcPr>
          <w:p w14:paraId="3A28078D" w14:textId="77777777" w:rsidR="00FB6D3D" w:rsidRDefault="00D22A15">
            <w:pPr>
              <w:ind w:firstLineChars="0" w:firstLine="0"/>
            </w:pPr>
            <w:r>
              <w:rPr>
                <w:rFonts w:hint="eastAsia"/>
              </w:rPr>
              <w:t>int</w:t>
            </w:r>
          </w:p>
        </w:tc>
        <w:tc>
          <w:tcPr>
            <w:tcW w:w="2976" w:type="dxa"/>
          </w:tcPr>
          <w:p w14:paraId="2CB68696" w14:textId="77777777" w:rsidR="00FB6D3D" w:rsidRDefault="00D22A15">
            <w:pPr>
              <w:ind w:firstLineChars="0" w:firstLine="0"/>
            </w:pPr>
            <w:r>
              <w:rPr>
                <w:rFonts w:hint="eastAsia"/>
              </w:rPr>
              <w:t>返回码</w:t>
            </w:r>
          </w:p>
        </w:tc>
        <w:tc>
          <w:tcPr>
            <w:tcW w:w="2977" w:type="dxa"/>
          </w:tcPr>
          <w:p w14:paraId="71560494" w14:textId="77777777" w:rsidR="00FB6D3D" w:rsidRDefault="00D22A15">
            <w:pPr>
              <w:ind w:firstLineChars="0" w:firstLine="0"/>
            </w:pPr>
            <w:r>
              <w:t>20</w:t>
            </w:r>
            <w:r>
              <w:rPr>
                <w:rFonts w:hint="eastAsia"/>
              </w:rPr>
              <w:t>0</w:t>
            </w:r>
            <w:r>
              <w:rPr>
                <w:rFonts w:hint="eastAsia"/>
              </w:rPr>
              <w:t>为成功；</w:t>
            </w:r>
            <w:r>
              <w:rPr>
                <w:rFonts w:hint="eastAsia"/>
              </w:rPr>
              <w:t>4</w:t>
            </w:r>
            <w:r>
              <w:t>00</w:t>
            </w:r>
            <w:r>
              <w:rPr>
                <w:rFonts w:hint="eastAsia"/>
              </w:rPr>
              <w:t>为失败</w:t>
            </w:r>
          </w:p>
        </w:tc>
      </w:tr>
      <w:tr w:rsidR="00FB6D3D" w14:paraId="7DB5D72D" w14:textId="77777777">
        <w:trPr>
          <w:jc w:val="center"/>
        </w:trPr>
        <w:tc>
          <w:tcPr>
            <w:tcW w:w="1413" w:type="dxa"/>
          </w:tcPr>
          <w:p w14:paraId="24C08B56" w14:textId="77777777" w:rsidR="00FB6D3D" w:rsidRDefault="00D22A15">
            <w:pPr>
              <w:ind w:firstLineChars="0" w:firstLine="0"/>
              <w:rPr>
                <w:rFonts w:ascii="Times New Roman" w:hAnsi="Times New Roman" w:cs="Times New Roman"/>
              </w:rPr>
            </w:pPr>
            <w:r>
              <w:rPr>
                <w:rFonts w:ascii="Times New Roman" w:hAnsi="Times New Roman" w:cs="Times New Roman"/>
                <w:color w:val="262626"/>
                <w:spacing w:val="12"/>
                <w:szCs w:val="21"/>
              </w:rPr>
              <w:t>msg</w:t>
            </w:r>
          </w:p>
        </w:tc>
        <w:tc>
          <w:tcPr>
            <w:tcW w:w="1276" w:type="dxa"/>
          </w:tcPr>
          <w:p w14:paraId="09AE1559" w14:textId="77777777" w:rsidR="00FB6D3D" w:rsidRDefault="00D22A15">
            <w:pPr>
              <w:ind w:firstLineChars="0" w:firstLine="0"/>
            </w:pPr>
            <w:r>
              <w:rPr>
                <w:rFonts w:hint="eastAsia"/>
              </w:rPr>
              <w:t>string</w:t>
            </w:r>
          </w:p>
        </w:tc>
        <w:tc>
          <w:tcPr>
            <w:tcW w:w="2976" w:type="dxa"/>
          </w:tcPr>
          <w:p w14:paraId="7675A629" w14:textId="77777777" w:rsidR="00FB6D3D" w:rsidRDefault="00D22A15">
            <w:pPr>
              <w:ind w:firstLineChars="0" w:firstLine="0"/>
            </w:pPr>
            <w:r>
              <w:rPr>
                <w:rFonts w:hint="eastAsia"/>
              </w:rPr>
              <w:t>对返回码的文本描述内容。若返回码不为</w:t>
            </w:r>
            <w:r>
              <w:rPr>
                <w:rFonts w:hint="eastAsia"/>
              </w:rPr>
              <w:t>200</w:t>
            </w:r>
            <w:r>
              <w:rPr>
                <w:rFonts w:hint="eastAsia"/>
              </w:rPr>
              <w:t>，则返回错误描述信息</w:t>
            </w:r>
          </w:p>
        </w:tc>
        <w:tc>
          <w:tcPr>
            <w:tcW w:w="2977" w:type="dxa"/>
          </w:tcPr>
          <w:p w14:paraId="1A7460E4" w14:textId="77777777" w:rsidR="00FB6D3D" w:rsidRDefault="00D22A15">
            <w:pPr>
              <w:ind w:firstLineChars="0" w:firstLine="0"/>
              <w:rPr>
                <w:rFonts w:ascii="Times New Roman" w:hAnsi="Times New Roman" w:cs="Times New Roman"/>
              </w:rPr>
            </w:pPr>
            <w:r>
              <w:rPr>
                <w:rFonts w:ascii="Times New Roman" w:hAnsi="Times New Roman" w:cs="Times New Roman"/>
              </w:rPr>
              <w:t>“</w:t>
            </w:r>
            <w:r>
              <w:rPr>
                <w:rFonts w:ascii="Times New Roman" w:hAnsi="Times New Roman" w:cs="Times New Roman" w:hint="eastAsia"/>
              </w:rPr>
              <w:t>success</w:t>
            </w:r>
            <w:r>
              <w:rPr>
                <w:rFonts w:ascii="Times New Roman" w:hAnsi="Times New Roman" w:cs="Times New Roman" w:hint="eastAsia"/>
              </w:rPr>
              <w:t>”表示请求成功，请求失败时（</w:t>
            </w:r>
            <w:r>
              <w:rPr>
                <w:rFonts w:ascii="Times New Roman" w:hAnsi="Times New Roman" w:cs="Times New Roman" w:hint="eastAsia"/>
              </w:rPr>
              <w:t>code</w:t>
            </w:r>
            <w:r>
              <w:rPr>
                <w:rFonts w:ascii="Times New Roman" w:hAnsi="Times New Roman" w:cs="Times New Roman" w:hint="eastAsia"/>
              </w:rPr>
              <w:t>非</w:t>
            </w:r>
            <w:r>
              <w:rPr>
                <w:rFonts w:ascii="Times New Roman" w:hAnsi="Times New Roman" w:cs="Times New Roman" w:hint="eastAsia"/>
              </w:rPr>
              <w:t>200</w:t>
            </w:r>
            <w:r>
              <w:rPr>
                <w:rFonts w:ascii="Times New Roman" w:hAnsi="Times New Roman" w:cs="Times New Roman" w:hint="eastAsia"/>
              </w:rPr>
              <w:t>）返回详细错误描述信息</w:t>
            </w:r>
          </w:p>
        </w:tc>
      </w:tr>
      <w:tr w:rsidR="00FB6D3D" w14:paraId="4899D08F" w14:textId="77777777">
        <w:trPr>
          <w:jc w:val="center"/>
        </w:trPr>
        <w:tc>
          <w:tcPr>
            <w:tcW w:w="1413" w:type="dxa"/>
          </w:tcPr>
          <w:p w14:paraId="440CDD12" w14:textId="77777777" w:rsidR="00FB6D3D" w:rsidRDefault="00D22A15">
            <w:pPr>
              <w:ind w:firstLineChars="0" w:firstLine="0"/>
              <w:rPr>
                <w:rFonts w:ascii="Times New Roman" w:hAnsi="Times New Roman" w:cs="Times New Roman"/>
                <w:color w:val="262626"/>
                <w:spacing w:val="12"/>
                <w:szCs w:val="21"/>
              </w:rPr>
            </w:pPr>
            <w:r>
              <w:rPr>
                <w:rFonts w:ascii="Times New Roman" w:hAnsi="Times New Roman" w:cs="Times New Roman"/>
                <w:color w:val="262626"/>
                <w:spacing w:val="12"/>
                <w:szCs w:val="21"/>
              </w:rPr>
              <w:t>data</w:t>
            </w:r>
          </w:p>
        </w:tc>
        <w:tc>
          <w:tcPr>
            <w:tcW w:w="1276" w:type="dxa"/>
          </w:tcPr>
          <w:p w14:paraId="3C89E1F7" w14:textId="77777777" w:rsidR="00FB6D3D" w:rsidRDefault="00D22A15">
            <w:pPr>
              <w:ind w:firstLineChars="0" w:firstLine="0"/>
            </w:pPr>
            <w:r>
              <w:rPr>
                <w:rFonts w:hint="eastAsia"/>
              </w:rPr>
              <w:t>string</w:t>
            </w:r>
          </w:p>
        </w:tc>
        <w:tc>
          <w:tcPr>
            <w:tcW w:w="2976" w:type="dxa"/>
          </w:tcPr>
          <w:p w14:paraId="10AEA630" w14:textId="77777777" w:rsidR="00FB6D3D" w:rsidRDefault="00D22A15">
            <w:pPr>
              <w:ind w:firstLineChars="0" w:firstLine="0"/>
            </w:pPr>
            <w:r>
              <w:rPr>
                <w:rFonts w:hint="eastAsia"/>
              </w:rPr>
              <w:t>数据区，如过没有数据返回，则为空</w:t>
            </w:r>
          </w:p>
        </w:tc>
        <w:tc>
          <w:tcPr>
            <w:tcW w:w="2977" w:type="dxa"/>
          </w:tcPr>
          <w:p w14:paraId="172A30AB" w14:textId="77777777" w:rsidR="00FB6D3D" w:rsidRDefault="00FB6D3D">
            <w:pPr>
              <w:ind w:firstLineChars="0" w:firstLine="0"/>
              <w:rPr>
                <w:rFonts w:ascii="Times New Roman" w:hAnsi="Times New Roman" w:cs="Times New Roman"/>
              </w:rPr>
            </w:pPr>
          </w:p>
        </w:tc>
      </w:tr>
    </w:tbl>
    <w:p w14:paraId="4FE2DFE1" w14:textId="77777777" w:rsidR="00FB6D3D" w:rsidRDefault="00D22A15">
      <w:pPr>
        <w:pStyle w:val="2"/>
        <w:numPr>
          <w:ilvl w:val="1"/>
          <w:numId w:val="23"/>
        </w:numPr>
        <w:spacing w:before="120"/>
        <w:rPr>
          <w:rFonts w:ascii="宋体" w:eastAsia="宋体" w:hAnsi="宋体"/>
          <w:szCs w:val="30"/>
        </w:rPr>
      </w:pPr>
      <w:bookmarkStart w:id="74" w:name="_Toc11885"/>
      <w:r>
        <w:rPr>
          <w:rFonts w:ascii="宋体" w:eastAsia="宋体" w:hAnsi="宋体" w:hint="eastAsia"/>
          <w:szCs w:val="30"/>
        </w:rPr>
        <w:t>二次分拣区域单个机器人启动</w:t>
      </w:r>
      <w:bookmarkEnd w:id="74"/>
    </w:p>
    <w:p w14:paraId="4DB3A416" w14:textId="77777777" w:rsidR="00FB6D3D" w:rsidRDefault="00D22A15">
      <w:pPr>
        <w:pStyle w:val="af6"/>
        <w:ind w:leftChars="600" w:left="1440" w:firstLineChars="0" w:firstLine="0"/>
        <w:rPr>
          <w:rFonts w:ascii="Times New Roman" w:hAnsi="Times New Roman" w:cs="Times New Roman"/>
          <w:color w:val="262626"/>
          <w:spacing w:val="12"/>
          <w:szCs w:val="21"/>
        </w:rPr>
      </w:pPr>
      <w:r>
        <w:rPr>
          <w:rFonts w:ascii="Times New Roman" w:hAnsi="Times New Roman" w:cs="Times New Roman"/>
          <w:b/>
          <w:bCs/>
          <w:color w:val="262626"/>
          <w:spacing w:val="12"/>
          <w:szCs w:val="21"/>
        </w:rPr>
        <w:t>请求地址</w:t>
      </w:r>
      <w:r>
        <w:rPr>
          <w:rFonts w:ascii="Times New Roman" w:hAnsi="Times New Roman" w:cs="Times New Roman"/>
          <w:color w:val="262626"/>
          <w:spacing w:val="12"/>
          <w:szCs w:val="21"/>
        </w:rPr>
        <w:t>：</w:t>
      </w:r>
      <w:r>
        <w:rPr>
          <w:rFonts w:ascii="Times New Roman" w:hAnsi="Times New Roman" w:cs="Times New Roman"/>
          <w:color w:val="262626"/>
          <w:spacing w:val="12"/>
          <w:szCs w:val="24"/>
        </w:rPr>
        <w:t>http://</w:t>
      </w:r>
      <w:r>
        <w:rPr>
          <w:rFonts w:ascii="Times New Roman" w:hAnsi="Times New Roman" w:cs="Times New Roman" w:hint="eastAsia"/>
          <w:color w:val="262626"/>
          <w:spacing w:val="12"/>
          <w:szCs w:val="24"/>
        </w:rPr>
        <w:t>ip</w:t>
      </w:r>
      <w:r>
        <w:rPr>
          <w:rFonts w:ascii="Times New Roman" w:hAnsi="Times New Roman" w:cs="Times New Roman"/>
          <w:color w:val="262626"/>
          <w:spacing w:val="12"/>
          <w:szCs w:val="24"/>
        </w:rPr>
        <w:t>:port</w:t>
      </w:r>
      <w:r>
        <w:rPr>
          <w:rFonts w:ascii="Times New Roman" w:hAnsi="Times New Roman" w:cs="Times New Roman" w:hint="eastAsia"/>
          <w:color w:val="262626"/>
          <w:spacing w:val="12"/>
          <w:szCs w:val="24"/>
        </w:rPr>
        <w:t>/s</w:t>
      </w:r>
      <w:r>
        <w:t>econd_sort_area</w:t>
      </w:r>
      <w:r>
        <w:rPr>
          <w:rFonts w:ascii="Times New Roman" w:hAnsi="Times New Roman" w:cs="Times New Roman"/>
          <w:color w:val="262626"/>
          <w:spacing w:val="12"/>
          <w:szCs w:val="24"/>
        </w:rPr>
        <w:t>/</w:t>
      </w:r>
      <w:r>
        <w:rPr>
          <w:rFonts w:ascii="Times New Roman" w:hAnsi="Times New Roman" w:cs="Times New Roman" w:hint="eastAsia"/>
          <w:color w:val="262626"/>
          <w:spacing w:val="12"/>
          <w:szCs w:val="24"/>
        </w:rPr>
        <w:t>robot/</w:t>
      </w:r>
      <w:r>
        <w:rPr>
          <w:rFonts w:ascii="Times New Roman" w:hAnsi="Times New Roman" w:cs="Times New Roman"/>
          <w:color w:val="262626"/>
          <w:spacing w:val="12"/>
          <w:szCs w:val="24"/>
        </w:rPr>
        <w:t>start</w:t>
      </w:r>
    </w:p>
    <w:p w14:paraId="7FAAC8AA" w14:textId="77777777" w:rsidR="00FB6D3D" w:rsidRDefault="00D22A15">
      <w:pPr>
        <w:pStyle w:val="af6"/>
        <w:ind w:leftChars="600" w:left="1440" w:firstLineChars="0" w:firstLine="0"/>
        <w:rPr>
          <w:rFonts w:ascii="Times New Roman" w:hAnsi="Times New Roman" w:cs="Times New Roman"/>
          <w:b/>
          <w:color w:val="262626"/>
          <w:spacing w:val="12"/>
          <w:szCs w:val="21"/>
        </w:rPr>
      </w:pPr>
      <w:r>
        <w:rPr>
          <w:rFonts w:ascii="Times New Roman" w:hAnsi="Times New Roman" w:cs="Times New Roman" w:hint="eastAsia"/>
          <w:b/>
          <w:color w:val="262626"/>
          <w:spacing w:val="12"/>
          <w:szCs w:val="21"/>
        </w:rPr>
        <w:t>接口说明：</w:t>
      </w:r>
    </w:p>
    <w:p w14:paraId="55E11871" w14:textId="77777777" w:rsidR="00FB6D3D" w:rsidRDefault="00D22A15">
      <w:pPr>
        <w:ind w:leftChars="425" w:left="1020" w:firstLineChars="400" w:firstLine="960"/>
      </w:pPr>
      <w:r>
        <w:rPr>
          <w:rFonts w:hint="eastAsia"/>
        </w:rPr>
        <w:t>该接口用于总控控制二次分拣区域单个机器人在原点后的启动</w:t>
      </w:r>
    </w:p>
    <w:p w14:paraId="37739C77" w14:textId="77777777" w:rsidR="00FB6D3D" w:rsidRDefault="00D22A15">
      <w:pPr>
        <w:ind w:leftChars="425" w:left="1020" w:firstLine="506"/>
        <w:rPr>
          <w:rFonts w:ascii="Times New Roman" w:hAnsi="Times New Roman" w:cs="Times New Roman"/>
          <w:color w:val="262626"/>
          <w:spacing w:val="12"/>
          <w:szCs w:val="21"/>
        </w:rPr>
      </w:pPr>
      <w:r>
        <w:rPr>
          <w:rFonts w:ascii="Times New Roman" w:hAnsi="Times New Roman" w:cs="Times New Roman"/>
          <w:b/>
          <w:bCs/>
          <w:color w:val="262626"/>
          <w:spacing w:val="12"/>
          <w:szCs w:val="21"/>
        </w:rPr>
        <w:t>请求包结构体</w:t>
      </w:r>
      <w:r>
        <w:rPr>
          <w:rFonts w:ascii="Times New Roman" w:hAnsi="Times New Roman" w:cs="Times New Roman"/>
          <w:color w:val="262626"/>
          <w:spacing w:val="12"/>
          <w:szCs w:val="21"/>
        </w:rPr>
        <w:t>：</w:t>
      </w:r>
    </w:p>
    <w:p w14:paraId="69464CE8" w14:textId="77777777" w:rsidR="00FB6D3D" w:rsidRDefault="00D22A15">
      <w:pPr>
        <w:ind w:leftChars="425" w:left="1020" w:firstLine="504"/>
        <w:rPr>
          <w:rFonts w:ascii="Times New Roman" w:hAnsi="Times New Roman" w:cs="Times New Roman"/>
          <w:color w:val="262626"/>
          <w:spacing w:val="12"/>
          <w:szCs w:val="21"/>
        </w:rPr>
      </w:pPr>
      <w:r>
        <w:rPr>
          <w:rFonts w:ascii="Times New Roman" w:hAnsi="Times New Roman" w:cs="Times New Roman" w:hint="eastAsia"/>
          <w:color w:val="262626"/>
          <w:spacing w:val="12"/>
          <w:szCs w:val="21"/>
        </w:rPr>
        <w:t>{</w:t>
      </w:r>
    </w:p>
    <w:p w14:paraId="49014BA7" w14:textId="77777777" w:rsidR="00FB6D3D" w:rsidRDefault="00D22A15">
      <w:pPr>
        <w:ind w:leftChars="425" w:left="1020" w:firstLineChars="300" w:firstLine="756"/>
        <w:rPr>
          <w:rFonts w:ascii="Times New Roman" w:hAnsi="Times New Roman" w:cs="Times New Roman"/>
          <w:color w:val="262626"/>
          <w:spacing w:val="12"/>
          <w:szCs w:val="21"/>
        </w:rPr>
      </w:pPr>
      <w:r>
        <w:rPr>
          <w:rFonts w:ascii="Times New Roman" w:hAnsi="Times New Roman" w:cs="Times New Roman"/>
          <w:color w:val="262626"/>
          <w:spacing w:val="12"/>
          <w:szCs w:val="21"/>
        </w:rPr>
        <w:lastRenderedPageBreak/>
        <w:t>“sort_line”: “1”,</w:t>
      </w:r>
    </w:p>
    <w:p w14:paraId="51C02AAC" w14:textId="77777777" w:rsidR="00FB6D3D" w:rsidRDefault="00D22A15">
      <w:pPr>
        <w:ind w:leftChars="425" w:left="1020" w:firstLineChars="300" w:firstLine="756"/>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location</w:t>
      </w:r>
      <w:r>
        <w:rPr>
          <w:rFonts w:ascii="Times New Roman" w:hAnsi="Times New Roman" w:cs="Times New Roman"/>
          <w:color w:val="262626"/>
          <w:spacing w:val="12"/>
          <w:szCs w:val="21"/>
        </w:rPr>
        <w:t>”: “1”,</w:t>
      </w:r>
    </w:p>
    <w:p w14:paraId="5431DCA1" w14:textId="77777777" w:rsidR="00FB6D3D" w:rsidRDefault="00D22A15">
      <w:pPr>
        <w:ind w:leftChars="425" w:left="1020" w:firstLineChars="285" w:firstLine="718"/>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robot</w:t>
      </w:r>
      <w:r>
        <w:rPr>
          <w:rFonts w:ascii="Times New Roman" w:hAnsi="Times New Roman" w:cs="Times New Roman"/>
          <w:color w:val="262626"/>
          <w:spacing w:val="12"/>
          <w:szCs w:val="21"/>
        </w:rPr>
        <w:t>_code”</w:t>
      </w:r>
      <w:r>
        <w:rPr>
          <w:rFonts w:ascii="Times New Roman" w:hAnsi="Times New Roman" w:cs="Times New Roman" w:hint="eastAsia"/>
          <w:color w:val="262626"/>
          <w:spacing w:val="12"/>
          <w:szCs w:val="21"/>
        </w:rPr>
        <w:t>: [</w:t>
      </w:r>
      <w:r>
        <w:rPr>
          <w:rFonts w:ascii="Times New Roman" w:hAnsi="Times New Roman" w:cs="Times New Roman"/>
          <w:color w:val="262626"/>
          <w:spacing w:val="12"/>
          <w:szCs w:val="21"/>
        </w:rPr>
        <w:t>“1”,”2”]</w:t>
      </w:r>
    </w:p>
    <w:p w14:paraId="17E9E5A8" w14:textId="77777777" w:rsidR="00FB6D3D" w:rsidRDefault="00D22A15">
      <w:pPr>
        <w:ind w:leftChars="425" w:left="1020" w:firstLine="504"/>
        <w:rPr>
          <w:rFonts w:ascii="Times New Roman" w:hAnsi="Times New Roman" w:cs="Times New Roman"/>
          <w:color w:val="262626"/>
          <w:spacing w:val="12"/>
          <w:szCs w:val="21"/>
        </w:rPr>
      </w:pPr>
      <w:r>
        <w:rPr>
          <w:rFonts w:ascii="Times New Roman" w:hAnsi="Times New Roman" w:cs="Times New Roman" w:hint="eastAsia"/>
          <w:color w:val="262626"/>
          <w:spacing w:val="12"/>
          <w:szCs w:val="21"/>
        </w:rPr>
        <w:t>}</w:t>
      </w:r>
    </w:p>
    <w:p w14:paraId="031C175B" w14:textId="77777777" w:rsidR="00FB6D3D" w:rsidRDefault="00D22A15">
      <w:pPr>
        <w:ind w:leftChars="425" w:left="1020" w:firstLine="506"/>
        <w:rPr>
          <w:rFonts w:ascii="Times New Roman" w:hAnsi="Times New Roman" w:cs="Times New Roman"/>
          <w:b/>
          <w:bCs/>
          <w:color w:val="262626"/>
          <w:spacing w:val="12"/>
          <w:szCs w:val="21"/>
        </w:rPr>
      </w:pPr>
      <w:r>
        <w:rPr>
          <w:rFonts w:ascii="Times New Roman" w:hAnsi="Times New Roman" w:cs="Times New Roman" w:hint="eastAsia"/>
          <w:b/>
          <w:bCs/>
          <w:color w:val="262626"/>
          <w:spacing w:val="12"/>
          <w:szCs w:val="21"/>
        </w:rPr>
        <w:t>参数说明</w:t>
      </w:r>
      <w:r>
        <w:rPr>
          <w:rFonts w:ascii="Times New Roman" w:hAnsi="Times New Roman" w:cs="Times New Roman" w:hint="eastAsia"/>
          <w:b/>
          <w:bCs/>
          <w:color w:val="262626"/>
          <w:spacing w:val="12"/>
          <w:szCs w:val="21"/>
        </w:rPr>
        <w:t>:</w:t>
      </w:r>
    </w:p>
    <w:tbl>
      <w:tblPr>
        <w:tblStyle w:val="af2"/>
        <w:tblW w:w="8642" w:type="dxa"/>
        <w:jc w:val="center"/>
        <w:tblLayout w:type="fixed"/>
        <w:tblLook w:val="04A0" w:firstRow="1" w:lastRow="0" w:firstColumn="1" w:lastColumn="0" w:noHBand="0" w:noVBand="1"/>
      </w:tblPr>
      <w:tblGrid>
        <w:gridCol w:w="1413"/>
        <w:gridCol w:w="1276"/>
        <w:gridCol w:w="2126"/>
        <w:gridCol w:w="3827"/>
      </w:tblGrid>
      <w:tr w:rsidR="00FB6D3D" w14:paraId="1129017F" w14:textId="77777777">
        <w:trPr>
          <w:jc w:val="center"/>
        </w:trPr>
        <w:tc>
          <w:tcPr>
            <w:tcW w:w="1413" w:type="dxa"/>
          </w:tcPr>
          <w:p w14:paraId="67B8AFCF" w14:textId="77777777" w:rsidR="00FB6D3D" w:rsidRDefault="00D22A15">
            <w:pPr>
              <w:ind w:firstLineChars="0" w:firstLine="0"/>
            </w:pPr>
            <w:r>
              <w:rPr>
                <w:rFonts w:hint="eastAsia"/>
              </w:rPr>
              <w:t>参数</w:t>
            </w:r>
          </w:p>
        </w:tc>
        <w:tc>
          <w:tcPr>
            <w:tcW w:w="1276" w:type="dxa"/>
          </w:tcPr>
          <w:p w14:paraId="333D896B" w14:textId="77777777" w:rsidR="00FB6D3D" w:rsidRDefault="00D22A15">
            <w:pPr>
              <w:ind w:firstLineChars="0" w:firstLine="0"/>
            </w:pPr>
            <w:r>
              <w:rPr>
                <w:rFonts w:hint="eastAsia"/>
              </w:rPr>
              <w:t>参数类型</w:t>
            </w:r>
          </w:p>
        </w:tc>
        <w:tc>
          <w:tcPr>
            <w:tcW w:w="2126" w:type="dxa"/>
          </w:tcPr>
          <w:p w14:paraId="5ACDA9F5" w14:textId="77777777" w:rsidR="00FB6D3D" w:rsidRDefault="00D22A15">
            <w:pPr>
              <w:ind w:firstLineChars="0" w:firstLine="0"/>
            </w:pPr>
            <w:r>
              <w:rPr>
                <w:rFonts w:hint="eastAsia"/>
              </w:rPr>
              <w:t>说明</w:t>
            </w:r>
          </w:p>
        </w:tc>
        <w:tc>
          <w:tcPr>
            <w:tcW w:w="3827" w:type="dxa"/>
          </w:tcPr>
          <w:p w14:paraId="1EFDFEE9" w14:textId="77777777" w:rsidR="00FB6D3D" w:rsidRDefault="00D22A15">
            <w:pPr>
              <w:ind w:firstLineChars="0" w:firstLine="0"/>
            </w:pPr>
            <w:r>
              <w:rPr>
                <w:rFonts w:hint="eastAsia"/>
              </w:rPr>
              <w:t>示例值</w:t>
            </w:r>
          </w:p>
        </w:tc>
      </w:tr>
      <w:tr w:rsidR="00FB6D3D" w14:paraId="7EACC6EA" w14:textId="77777777">
        <w:trPr>
          <w:jc w:val="center"/>
        </w:trPr>
        <w:tc>
          <w:tcPr>
            <w:tcW w:w="1413" w:type="dxa"/>
          </w:tcPr>
          <w:p w14:paraId="6D2B183C" w14:textId="77777777" w:rsidR="00FB6D3D" w:rsidRDefault="00D22A15">
            <w:pPr>
              <w:ind w:firstLineChars="0" w:firstLine="0"/>
              <w:rPr>
                <w:rFonts w:ascii="Times New Roman" w:hAnsi="Times New Roman" w:cs="Times New Roman"/>
              </w:rPr>
            </w:pPr>
            <w:r>
              <w:rPr>
                <w:rFonts w:ascii="Times New Roman" w:hAnsi="Times New Roman" w:cs="Times New Roman"/>
                <w:color w:val="262626"/>
                <w:spacing w:val="12"/>
                <w:szCs w:val="21"/>
              </w:rPr>
              <w:t>sort_line</w:t>
            </w:r>
          </w:p>
        </w:tc>
        <w:tc>
          <w:tcPr>
            <w:tcW w:w="1276" w:type="dxa"/>
          </w:tcPr>
          <w:p w14:paraId="294DB15B" w14:textId="77777777" w:rsidR="00FB6D3D" w:rsidRDefault="00D22A15">
            <w:pPr>
              <w:ind w:firstLineChars="0" w:firstLine="0"/>
            </w:pPr>
            <w:r>
              <w:rPr>
                <w:rFonts w:hint="eastAsia"/>
              </w:rPr>
              <w:t>s</w:t>
            </w:r>
            <w:r>
              <w:t>tring</w:t>
            </w:r>
          </w:p>
        </w:tc>
        <w:tc>
          <w:tcPr>
            <w:tcW w:w="2126" w:type="dxa"/>
          </w:tcPr>
          <w:p w14:paraId="2499B7C4" w14:textId="77777777" w:rsidR="00FB6D3D" w:rsidRDefault="00D22A15">
            <w:pPr>
              <w:ind w:firstLineChars="0" w:firstLine="0"/>
            </w:pPr>
            <w:r>
              <w:rPr>
                <w:rFonts w:hint="eastAsia"/>
                <w:lang w:val="zh-CN"/>
              </w:rPr>
              <w:t>分拣线编码参数</w:t>
            </w:r>
          </w:p>
        </w:tc>
        <w:tc>
          <w:tcPr>
            <w:tcW w:w="3827" w:type="dxa"/>
          </w:tcPr>
          <w:p w14:paraId="382BAD86" w14:textId="77777777" w:rsidR="00FB6D3D" w:rsidRDefault="00D22A15">
            <w:pPr>
              <w:ind w:firstLineChars="0" w:firstLine="0"/>
            </w:pPr>
            <w:r>
              <w:rPr>
                <w:rFonts w:hint="eastAsia"/>
              </w:rPr>
              <w:t>默认为“</w:t>
            </w:r>
            <w:r>
              <w:rPr>
                <w:rFonts w:hint="eastAsia"/>
              </w:rPr>
              <w:t>1</w:t>
            </w:r>
            <w:r>
              <w:rPr>
                <w:rFonts w:hint="eastAsia"/>
              </w:rPr>
              <w:t>”即可</w:t>
            </w:r>
          </w:p>
        </w:tc>
      </w:tr>
      <w:tr w:rsidR="00FB6D3D" w14:paraId="2AA2E04A" w14:textId="77777777">
        <w:trPr>
          <w:jc w:val="center"/>
        </w:trPr>
        <w:tc>
          <w:tcPr>
            <w:tcW w:w="1413" w:type="dxa"/>
          </w:tcPr>
          <w:p w14:paraId="45580C06" w14:textId="77777777" w:rsidR="00FB6D3D" w:rsidRDefault="00D22A15">
            <w:pPr>
              <w:ind w:firstLineChars="0" w:firstLine="0"/>
              <w:rPr>
                <w:rFonts w:ascii="Times New Roman" w:hAnsi="Times New Roman" w:cs="Times New Roman"/>
                <w:color w:val="262626"/>
                <w:spacing w:val="12"/>
                <w:szCs w:val="21"/>
              </w:rPr>
            </w:pPr>
            <w:r>
              <w:rPr>
                <w:rFonts w:ascii="Times New Roman" w:hAnsi="Times New Roman" w:cs="Times New Roman" w:hint="eastAsia"/>
                <w:color w:val="262626"/>
                <w:spacing w:val="12"/>
                <w:szCs w:val="21"/>
              </w:rPr>
              <w:t>location</w:t>
            </w:r>
          </w:p>
        </w:tc>
        <w:tc>
          <w:tcPr>
            <w:tcW w:w="1276" w:type="dxa"/>
          </w:tcPr>
          <w:p w14:paraId="5DD21653" w14:textId="77777777" w:rsidR="00FB6D3D" w:rsidRDefault="00D22A15">
            <w:pPr>
              <w:ind w:firstLineChars="0" w:firstLine="0"/>
            </w:pPr>
            <w:r>
              <w:rPr>
                <w:rFonts w:hint="eastAsia"/>
              </w:rPr>
              <w:t>string</w:t>
            </w:r>
          </w:p>
        </w:tc>
        <w:tc>
          <w:tcPr>
            <w:tcW w:w="2126" w:type="dxa"/>
          </w:tcPr>
          <w:p w14:paraId="5FAF4751" w14:textId="77777777" w:rsidR="00FB6D3D" w:rsidRDefault="00D22A15">
            <w:pPr>
              <w:ind w:firstLineChars="0" w:firstLine="0"/>
            </w:pPr>
            <w:r>
              <w:rPr>
                <w:rFonts w:hint="eastAsia"/>
              </w:rPr>
              <w:t>分区编码</w:t>
            </w:r>
          </w:p>
        </w:tc>
        <w:tc>
          <w:tcPr>
            <w:tcW w:w="3827" w:type="dxa"/>
          </w:tcPr>
          <w:p w14:paraId="624FCE1C" w14:textId="77777777" w:rsidR="00FB6D3D" w:rsidRDefault="00FB6D3D">
            <w:pPr>
              <w:ind w:firstLineChars="0" w:firstLine="0"/>
            </w:pPr>
          </w:p>
        </w:tc>
      </w:tr>
      <w:tr w:rsidR="00FB6D3D" w14:paraId="53FB62EF" w14:textId="77777777">
        <w:trPr>
          <w:jc w:val="center"/>
        </w:trPr>
        <w:tc>
          <w:tcPr>
            <w:tcW w:w="1413" w:type="dxa"/>
          </w:tcPr>
          <w:p w14:paraId="458341BC" w14:textId="77777777" w:rsidR="00FB6D3D" w:rsidRDefault="00D22A15">
            <w:pPr>
              <w:ind w:firstLineChars="0" w:firstLine="0"/>
              <w:rPr>
                <w:rFonts w:ascii="Times New Roman" w:hAnsi="Times New Roman" w:cs="Times New Roman"/>
              </w:rPr>
            </w:pPr>
            <w:r>
              <w:rPr>
                <w:rFonts w:ascii="Times New Roman" w:hAnsi="Times New Roman" w:cs="Times New Roman" w:hint="eastAsia"/>
              </w:rPr>
              <w:t>robot</w:t>
            </w:r>
            <w:r>
              <w:rPr>
                <w:rFonts w:ascii="Times New Roman" w:hAnsi="Times New Roman" w:cs="Times New Roman"/>
              </w:rPr>
              <w:t>_code</w:t>
            </w:r>
          </w:p>
        </w:tc>
        <w:tc>
          <w:tcPr>
            <w:tcW w:w="1276" w:type="dxa"/>
          </w:tcPr>
          <w:p w14:paraId="577DB4BE" w14:textId="77777777" w:rsidR="00FB6D3D" w:rsidRDefault="00D22A15">
            <w:pPr>
              <w:ind w:firstLineChars="0" w:firstLine="0"/>
            </w:pPr>
            <w:r>
              <w:t>array</w:t>
            </w:r>
          </w:p>
        </w:tc>
        <w:tc>
          <w:tcPr>
            <w:tcW w:w="2126" w:type="dxa"/>
          </w:tcPr>
          <w:p w14:paraId="0C8BC900" w14:textId="77777777" w:rsidR="00FB6D3D" w:rsidRDefault="00D22A15">
            <w:pPr>
              <w:ind w:firstLineChars="0" w:firstLine="0"/>
            </w:pPr>
            <w:r>
              <w:rPr>
                <w:rFonts w:hint="eastAsia"/>
              </w:rPr>
              <w:t>机器人编号</w:t>
            </w:r>
          </w:p>
        </w:tc>
        <w:tc>
          <w:tcPr>
            <w:tcW w:w="3827" w:type="dxa"/>
          </w:tcPr>
          <w:p w14:paraId="69AAAEA8" w14:textId="77777777" w:rsidR="00FB6D3D" w:rsidRDefault="00D22A15">
            <w:pPr>
              <w:ind w:firstLineChars="0" w:firstLine="0"/>
            </w:pPr>
            <w:r>
              <w:rPr>
                <w:rFonts w:hint="eastAsia"/>
              </w:rPr>
              <w:t>可支持多个，详情请参见各功能区机器人或桁架的编号规则</w:t>
            </w:r>
          </w:p>
        </w:tc>
      </w:tr>
    </w:tbl>
    <w:p w14:paraId="6E0F46FC" w14:textId="77777777" w:rsidR="00FB6D3D" w:rsidRDefault="00D22A15">
      <w:pPr>
        <w:pStyle w:val="af6"/>
        <w:spacing w:beforeLines="100" w:before="240"/>
        <w:ind w:leftChars="600" w:left="1440" w:firstLineChars="0" w:firstLine="0"/>
        <w:rPr>
          <w:rStyle w:val="af3"/>
        </w:rPr>
      </w:pPr>
      <w:r>
        <w:rPr>
          <w:rStyle w:val="af3"/>
          <w:rFonts w:hint="eastAsia"/>
        </w:rPr>
        <w:t>返回结果：</w:t>
      </w:r>
    </w:p>
    <w:p w14:paraId="5B231B6B" w14:textId="77777777" w:rsidR="00FB6D3D" w:rsidRDefault="00D22A15">
      <w:pPr>
        <w:pStyle w:val="af6"/>
        <w:ind w:leftChars="600" w:left="1440" w:firstLineChars="0" w:firstLine="0"/>
        <w:rPr>
          <w:rFonts w:ascii="Times New Roman" w:hAnsi="Times New Roman" w:cs="Times New Roman"/>
          <w:color w:val="262626"/>
          <w:spacing w:val="12"/>
          <w:szCs w:val="21"/>
        </w:rPr>
      </w:pPr>
      <w:r>
        <w:rPr>
          <w:rFonts w:ascii="Times New Roman" w:hAnsi="Times New Roman" w:cs="Times New Roman" w:hint="eastAsia"/>
          <w:color w:val="262626"/>
          <w:spacing w:val="12"/>
          <w:szCs w:val="21"/>
        </w:rPr>
        <w:t>{</w:t>
      </w:r>
    </w:p>
    <w:p w14:paraId="6CDFCB09" w14:textId="77777777" w:rsidR="00FB6D3D" w:rsidRDefault="00D22A15">
      <w:pPr>
        <w:pStyle w:val="af6"/>
        <w:ind w:leftChars="600" w:left="1440" w:firstLineChars="0" w:firstLine="300"/>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code</w:t>
      </w: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 xml:space="preserve">: </w:t>
      </w:r>
      <w:r>
        <w:rPr>
          <w:rFonts w:ascii="Times New Roman" w:hAnsi="Times New Roman" w:cs="Times New Roman"/>
          <w:color w:val="262626"/>
          <w:spacing w:val="12"/>
          <w:szCs w:val="21"/>
        </w:rPr>
        <w:t>20</w:t>
      </w:r>
      <w:r>
        <w:rPr>
          <w:rFonts w:ascii="Times New Roman" w:hAnsi="Times New Roman" w:cs="Times New Roman" w:hint="eastAsia"/>
          <w:color w:val="262626"/>
          <w:spacing w:val="12"/>
          <w:szCs w:val="21"/>
        </w:rPr>
        <w:t>0,</w:t>
      </w:r>
    </w:p>
    <w:p w14:paraId="607CF913" w14:textId="77777777" w:rsidR="00FB6D3D" w:rsidRDefault="00D22A15">
      <w:pPr>
        <w:pStyle w:val="af6"/>
        <w:ind w:leftChars="600" w:left="1440" w:firstLineChars="0" w:firstLine="300"/>
        <w:rPr>
          <w:rFonts w:ascii="Times New Roman" w:hAnsi="Times New Roman" w:cs="Times New Roman"/>
          <w:color w:val="262626"/>
          <w:spacing w:val="12"/>
          <w:szCs w:val="21"/>
        </w:rPr>
      </w:pPr>
      <w:r>
        <w:rPr>
          <w:rFonts w:ascii="Times New Roman" w:hAnsi="Times New Roman" w:cs="Times New Roman"/>
          <w:color w:val="262626"/>
          <w:spacing w:val="12"/>
          <w:szCs w:val="21"/>
        </w:rPr>
        <w:t>“msg”</w:t>
      </w:r>
      <w:r>
        <w:rPr>
          <w:rFonts w:ascii="Times New Roman" w:hAnsi="Times New Roman" w:cs="Times New Roman" w:hint="eastAsia"/>
          <w:color w:val="262626"/>
          <w:spacing w:val="12"/>
          <w:szCs w:val="21"/>
        </w:rPr>
        <w:t xml:space="preserve">: </w:t>
      </w: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success</w:t>
      </w: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w:t>
      </w:r>
    </w:p>
    <w:p w14:paraId="356C41D1" w14:textId="77777777" w:rsidR="00FB6D3D" w:rsidRDefault="00D22A15">
      <w:pPr>
        <w:pStyle w:val="af6"/>
        <w:ind w:leftChars="600" w:left="1440" w:firstLineChars="0" w:firstLine="300"/>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data</w:t>
      </w: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 xml:space="preserve">: </w:t>
      </w:r>
    </w:p>
    <w:p w14:paraId="1525C8B1" w14:textId="77777777" w:rsidR="00FB6D3D" w:rsidRDefault="00D22A15">
      <w:pPr>
        <w:ind w:leftChars="425" w:left="1020" w:firstLineChars="179" w:firstLine="451"/>
        <w:rPr>
          <w:rFonts w:ascii="Times New Roman" w:hAnsi="Times New Roman" w:cs="Times New Roman"/>
          <w:color w:val="262626"/>
          <w:spacing w:val="12"/>
          <w:szCs w:val="21"/>
        </w:rPr>
      </w:pPr>
      <w:r>
        <w:rPr>
          <w:rFonts w:ascii="Times New Roman" w:hAnsi="Times New Roman" w:cs="Times New Roman" w:hint="eastAsia"/>
          <w:color w:val="262626"/>
          <w:spacing w:val="12"/>
          <w:szCs w:val="21"/>
        </w:rPr>
        <w:t>}</w:t>
      </w:r>
    </w:p>
    <w:tbl>
      <w:tblPr>
        <w:tblStyle w:val="af2"/>
        <w:tblW w:w="8642" w:type="dxa"/>
        <w:jc w:val="center"/>
        <w:tblLayout w:type="fixed"/>
        <w:tblLook w:val="04A0" w:firstRow="1" w:lastRow="0" w:firstColumn="1" w:lastColumn="0" w:noHBand="0" w:noVBand="1"/>
      </w:tblPr>
      <w:tblGrid>
        <w:gridCol w:w="1413"/>
        <w:gridCol w:w="1276"/>
        <w:gridCol w:w="2976"/>
        <w:gridCol w:w="2977"/>
      </w:tblGrid>
      <w:tr w:rsidR="00FB6D3D" w14:paraId="21987FB4" w14:textId="77777777">
        <w:trPr>
          <w:jc w:val="center"/>
        </w:trPr>
        <w:tc>
          <w:tcPr>
            <w:tcW w:w="1413" w:type="dxa"/>
          </w:tcPr>
          <w:p w14:paraId="6590F901" w14:textId="77777777" w:rsidR="00FB6D3D" w:rsidRDefault="00D22A15">
            <w:pPr>
              <w:ind w:firstLineChars="0" w:firstLine="0"/>
            </w:pPr>
            <w:r>
              <w:rPr>
                <w:rFonts w:hint="eastAsia"/>
              </w:rPr>
              <w:t>参数</w:t>
            </w:r>
          </w:p>
        </w:tc>
        <w:tc>
          <w:tcPr>
            <w:tcW w:w="1276" w:type="dxa"/>
          </w:tcPr>
          <w:p w14:paraId="05AD78E1" w14:textId="77777777" w:rsidR="00FB6D3D" w:rsidRDefault="00D22A15">
            <w:pPr>
              <w:ind w:firstLineChars="0" w:firstLine="0"/>
            </w:pPr>
            <w:r>
              <w:rPr>
                <w:rFonts w:hint="eastAsia"/>
              </w:rPr>
              <w:t>参数类型</w:t>
            </w:r>
          </w:p>
        </w:tc>
        <w:tc>
          <w:tcPr>
            <w:tcW w:w="2976" w:type="dxa"/>
          </w:tcPr>
          <w:p w14:paraId="6B02F739" w14:textId="77777777" w:rsidR="00FB6D3D" w:rsidRDefault="00D22A15">
            <w:pPr>
              <w:ind w:firstLineChars="0" w:firstLine="0"/>
            </w:pPr>
            <w:r>
              <w:rPr>
                <w:rFonts w:hint="eastAsia"/>
              </w:rPr>
              <w:t>说明</w:t>
            </w:r>
          </w:p>
        </w:tc>
        <w:tc>
          <w:tcPr>
            <w:tcW w:w="2977" w:type="dxa"/>
          </w:tcPr>
          <w:p w14:paraId="6BD33B58" w14:textId="77777777" w:rsidR="00FB6D3D" w:rsidRDefault="00D22A15">
            <w:pPr>
              <w:ind w:firstLineChars="0" w:firstLine="0"/>
            </w:pPr>
            <w:r>
              <w:rPr>
                <w:rFonts w:hint="eastAsia"/>
              </w:rPr>
              <w:t>示例值</w:t>
            </w:r>
          </w:p>
        </w:tc>
      </w:tr>
      <w:tr w:rsidR="00FB6D3D" w14:paraId="03DB8730" w14:textId="77777777">
        <w:trPr>
          <w:jc w:val="center"/>
        </w:trPr>
        <w:tc>
          <w:tcPr>
            <w:tcW w:w="1413" w:type="dxa"/>
          </w:tcPr>
          <w:p w14:paraId="7267E30C" w14:textId="77777777" w:rsidR="00FB6D3D" w:rsidRDefault="00D22A15">
            <w:pPr>
              <w:ind w:firstLineChars="0" w:firstLine="0"/>
              <w:rPr>
                <w:rFonts w:ascii="Times New Roman" w:hAnsi="Times New Roman" w:cs="Times New Roman"/>
              </w:rPr>
            </w:pPr>
            <w:r>
              <w:rPr>
                <w:rFonts w:ascii="Times New Roman" w:hAnsi="Times New Roman" w:cs="Times New Roman" w:hint="eastAsia"/>
                <w:color w:val="262626"/>
                <w:spacing w:val="12"/>
                <w:szCs w:val="21"/>
              </w:rPr>
              <w:t>code</w:t>
            </w:r>
          </w:p>
        </w:tc>
        <w:tc>
          <w:tcPr>
            <w:tcW w:w="1276" w:type="dxa"/>
          </w:tcPr>
          <w:p w14:paraId="167E2837" w14:textId="77777777" w:rsidR="00FB6D3D" w:rsidRDefault="00D22A15">
            <w:pPr>
              <w:ind w:firstLineChars="0" w:firstLine="0"/>
            </w:pPr>
            <w:r>
              <w:rPr>
                <w:rFonts w:hint="eastAsia"/>
              </w:rPr>
              <w:t>int</w:t>
            </w:r>
          </w:p>
        </w:tc>
        <w:tc>
          <w:tcPr>
            <w:tcW w:w="2976" w:type="dxa"/>
          </w:tcPr>
          <w:p w14:paraId="00D98C58" w14:textId="77777777" w:rsidR="00FB6D3D" w:rsidRDefault="00D22A15">
            <w:pPr>
              <w:ind w:firstLineChars="0" w:firstLine="0"/>
            </w:pPr>
            <w:r>
              <w:rPr>
                <w:rFonts w:hint="eastAsia"/>
              </w:rPr>
              <w:t>返回码</w:t>
            </w:r>
          </w:p>
        </w:tc>
        <w:tc>
          <w:tcPr>
            <w:tcW w:w="2977" w:type="dxa"/>
          </w:tcPr>
          <w:p w14:paraId="34E9AE96" w14:textId="77777777" w:rsidR="00FB6D3D" w:rsidRDefault="00D22A15">
            <w:pPr>
              <w:ind w:firstLineChars="0" w:firstLine="0"/>
            </w:pPr>
            <w:r>
              <w:t>20</w:t>
            </w:r>
            <w:r>
              <w:rPr>
                <w:rFonts w:hint="eastAsia"/>
              </w:rPr>
              <w:t>0</w:t>
            </w:r>
            <w:r>
              <w:rPr>
                <w:rFonts w:hint="eastAsia"/>
              </w:rPr>
              <w:t>为成功；</w:t>
            </w:r>
            <w:r>
              <w:rPr>
                <w:rFonts w:hint="eastAsia"/>
              </w:rPr>
              <w:t>4</w:t>
            </w:r>
            <w:r>
              <w:t>00</w:t>
            </w:r>
            <w:r>
              <w:rPr>
                <w:rFonts w:hint="eastAsia"/>
              </w:rPr>
              <w:t>为失败</w:t>
            </w:r>
          </w:p>
        </w:tc>
      </w:tr>
      <w:tr w:rsidR="00FB6D3D" w14:paraId="5CA02AD5" w14:textId="77777777">
        <w:trPr>
          <w:jc w:val="center"/>
        </w:trPr>
        <w:tc>
          <w:tcPr>
            <w:tcW w:w="1413" w:type="dxa"/>
          </w:tcPr>
          <w:p w14:paraId="17DE017D" w14:textId="77777777" w:rsidR="00FB6D3D" w:rsidRDefault="00D22A15">
            <w:pPr>
              <w:ind w:firstLineChars="0" w:firstLine="0"/>
              <w:rPr>
                <w:rFonts w:ascii="Times New Roman" w:hAnsi="Times New Roman" w:cs="Times New Roman"/>
              </w:rPr>
            </w:pPr>
            <w:r>
              <w:rPr>
                <w:rFonts w:ascii="Times New Roman" w:hAnsi="Times New Roman" w:cs="Times New Roman"/>
                <w:color w:val="262626"/>
                <w:spacing w:val="12"/>
                <w:szCs w:val="21"/>
              </w:rPr>
              <w:t>msg</w:t>
            </w:r>
          </w:p>
        </w:tc>
        <w:tc>
          <w:tcPr>
            <w:tcW w:w="1276" w:type="dxa"/>
          </w:tcPr>
          <w:p w14:paraId="3AEBC75A" w14:textId="77777777" w:rsidR="00FB6D3D" w:rsidRDefault="00D22A15">
            <w:pPr>
              <w:ind w:firstLineChars="0" w:firstLine="0"/>
            </w:pPr>
            <w:r>
              <w:rPr>
                <w:rFonts w:hint="eastAsia"/>
              </w:rPr>
              <w:t>string</w:t>
            </w:r>
          </w:p>
        </w:tc>
        <w:tc>
          <w:tcPr>
            <w:tcW w:w="2976" w:type="dxa"/>
          </w:tcPr>
          <w:p w14:paraId="024BACF7" w14:textId="77777777" w:rsidR="00FB6D3D" w:rsidRDefault="00D22A15">
            <w:pPr>
              <w:ind w:firstLineChars="0" w:firstLine="0"/>
            </w:pPr>
            <w:r>
              <w:rPr>
                <w:rFonts w:hint="eastAsia"/>
              </w:rPr>
              <w:t>对返回码的文本描述内容。若返回码不为</w:t>
            </w:r>
            <w:r>
              <w:rPr>
                <w:rFonts w:hint="eastAsia"/>
              </w:rPr>
              <w:t>200</w:t>
            </w:r>
            <w:r>
              <w:rPr>
                <w:rFonts w:hint="eastAsia"/>
              </w:rPr>
              <w:t>，则返回错误描述信息</w:t>
            </w:r>
          </w:p>
        </w:tc>
        <w:tc>
          <w:tcPr>
            <w:tcW w:w="2977" w:type="dxa"/>
          </w:tcPr>
          <w:p w14:paraId="2C3732AF" w14:textId="77777777" w:rsidR="00FB6D3D" w:rsidRDefault="00D22A15">
            <w:pPr>
              <w:ind w:firstLineChars="0" w:firstLine="0"/>
              <w:rPr>
                <w:rFonts w:ascii="Times New Roman" w:hAnsi="Times New Roman" w:cs="Times New Roman"/>
              </w:rPr>
            </w:pPr>
            <w:r>
              <w:rPr>
                <w:rFonts w:ascii="Times New Roman" w:hAnsi="Times New Roman" w:cs="Times New Roman"/>
              </w:rPr>
              <w:t>“</w:t>
            </w:r>
            <w:r>
              <w:rPr>
                <w:rFonts w:ascii="Times New Roman" w:hAnsi="Times New Roman" w:cs="Times New Roman" w:hint="eastAsia"/>
              </w:rPr>
              <w:t>success</w:t>
            </w:r>
            <w:r>
              <w:rPr>
                <w:rFonts w:ascii="Times New Roman" w:hAnsi="Times New Roman" w:cs="Times New Roman" w:hint="eastAsia"/>
              </w:rPr>
              <w:t>”表示请求成功，请求失败时（</w:t>
            </w:r>
            <w:r>
              <w:rPr>
                <w:rFonts w:ascii="Times New Roman" w:hAnsi="Times New Roman" w:cs="Times New Roman" w:hint="eastAsia"/>
              </w:rPr>
              <w:t>code</w:t>
            </w:r>
            <w:r>
              <w:rPr>
                <w:rFonts w:ascii="Times New Roman" w:hAnsi="Times New Roman" w:cs="Times New Roman" w:hint="eastAsia"/>
              </w:rPr>
              <w:t>非</w:t>
            </w:r>
            <w:r>
              <w:rPr>
                <w:rFonts w:ascii="Times New Roman" w:hAnsi="Times New Roman" w:cs="Times New Roman" w:hint="eastAsia"/>
              </w:rPr>
              <w:t>200</w:t>
            </w:r>
            <w:r>
              <w:rPr>
                <w:rFonts w:ascii="Times New Roman" w:hAnsi="Times New Roman" w:cs="Times New Roman" w:hint="eastAsia"/>
              </w:rPr>
              <w:t>）返回详细错误描述信息</w:t>
            </w:r>
          </w:p>
        </w:tc>
      </w:tr>
      <w:tr w:rsidR="00FB6D3D" w14:paraId="42AEFD91" w14:textId="77777777">
        <w:trPr>
          <w:jc w:val="center"/>
        </w:trPr>
        <w:tc>
          <w:tcPr>
            <w:tcW w:w="1413" w:type="dxa"/>
          </w:tcPr>
          <w:p w14:paraId="07981442" w14:textId="77777777" w:rsidR="00FB6D3D" w:rsidRDefault="00D22A15">
            <w:pPr>
              <w:ind w:firstLineChars="0" w:firstLine="0"/>
              <w:rPr>
                <w:rFonts w:ascii="Times New Roman" w:hAnsi="Times New Roman" w:cs="Times New Roman"/>
                <w:color w:val="262626"/>
                <w:spacing w:val="12"/>
                <w:szCs w:val="21"/>
              </w:rPr>
            </w:pPr>
            <w:r>
              <w:rPr>
                <w:rFonts w:ascii="Times New Roman" w:hAnsi="Times New Roman" w:cs="Times New Roman"/>
                <w:color w:val="262626"/>
                <w:spacing w:val="12"/>
                <w:szCs w:val="21"/>
              </w:rPr>
              <w:t>data</w:t>
            </w:r>
          </w:p>
        </w:tc>
        <w:tc>
          <w:tcPr>
            <w:tcW w:w="1276" w:type="dxa"/>
          </w:tcPr>
          <w:p w14:paraId="704DEA83" w14:textId="77777777" w:rsidR="00FB6D3D" w:rsidRDefault="00D22A15">
            <w:pPr>
              <w:ind w:firstLineChars="0" w:firstLine="0"/>
            </w:pPr>
            <w:r>
              <w:rPr>
                <w:rFonts w:hint="eastAsia"/>
              </w:rPr>
              <w:t>string</w:t>
            </w:r>
          </w:p>
        </w:tc>
        <w:tc>
          <w:tcPr>
            <w:tcW w:w="2976" w:type="dxa"/>
          </w:tcPr>
          <w:p w14:paraId="782A88D1" w14:textId="77777777" w:rsidR="00FB6D3D" w:rsidRDefault="00D22A15">
            <w:pPr>
              <w:ind w:firstLineChars="0" w:firstLine="0"/>
            </w:pPr>
            <w:r>
              <w:rPr>
                <w:rFonts w:hint="eastAsia"/>
              </w:rPr>
              <w:t>数据区，如过没有数据返回，则为空</w:t>
            </w:r>
          </w:p>
        </w:tc>
        <w:tc>
          <w:tcPr>
            <w:tcW w:w="2977" w:type="dxa"/>
          </w:tcPr>
          <w:p w14:paraId="12CFA30E" w14:textId="77777777" w:rsidR="00FB6D3D" w:rsidRDefault="00FB6D3D">
            <w:pPr>
              <w:ind w:firstLineChars="0" w:firstLine="0"/>
              <w:rPr>
                <w:rFonts w:ascii="Times New Roman" w:hAnsi="Times New Roman" w:cs="Times New Roman"/>
              </w:rPr>
            </w:pPr>
          </w:p>
        </w:tc>
      </w:tr>
    </w:tbl>
    <w:p w14:paraId="4E428754" w14:textId="77777777" w:rsidR="00FB6D3D" w:rsidRDefault="00D22A15">
      <w:pPr>
        <w:pStyle w:val="2"/>
        <w:numPr>
          <w:ilvl w:val="1"/>
          <w:numId w:val="23"/>
        </w:numPr>
        <w:spacing w:before="120"/>
        <w:rPr>
          <w:rFonts w:ascii="宋体" w:eastAsia="宋体" w:hAnsi="宋体"/>
          <w:szCs w:val="30"/>
        </w:rPr>
      </w:pPr>
      <w:bookmarkStart w:id="75" w:name="_Toc6294"/>
      <w:r>
        <w:rPr>
          <w:rFonts w:ascii="宋体" w:eastAsia="宋体" w:hAnsi="宋体" w:hint="eastAsia"/>
          <w:szCs w:val="30"/>
        </w:rPr>
        <w:lastRenderedPageBreak/>
        <w:t>获取视觉识别最新图片</w:t>
      </w:r>
      <w:bookmarkEnd w:id="75"/>
    </w:p>
    <w:p w14:paraId="694E91AE" w14:textId="77777777" w:rsidR="00FB6D3D" w:rsidRDefault="00D22A15">
      <w:pPr>
        <w:ind w:firstLineChars="0"/>
        <w:rPr>
          <w:rFonts w:ascii="Times New Roman" w:hAnsi="Times New Roman" w:cs="Times New Roman"/>
          <w:color w:val="262626"/>
          <w:spacing w:val="12"/>
          <w:szCs w:val="21"/>
        </w:rPr>
      </w:pPr>
      <w:r>
        <w:rPr>
          <w:rFonts w:ascii="Times New Roman" w:hAnsi="Times New Roman" w:cs="Times New Roman"/>
          <w:b/>
          <w:bCs/>
          <w:color w:val="262626"/>
          <w:spacing w:val="12"/>
          <w:szCs w:val="21"/>
        </w:rPr>
        <w:t>请求地址</w:t>
      </w:r>
      <w:r>
        <w:rPr>
          <w:rFonts w:ascii="Times New Roman" w:hAnsi="Times New Roman" w:cs="Times New Roman"/>
          <w:color w:val="262626"/>
          <w:spacing w:val="12"/>
          <w:szCs w:val="21"/>
        </w:rPr>
        <w:t>：</w:t>
      </w:r>
      <w:r>
        <w:rPr>
          <w:rFonts w:ascii="Times New Roman" w:hAnsi="Times New Roman" w:cs="Times New Roman"/>
          <w:color w:val="262626"/>
          <w:spacing w:val="12"/>
          <w:szCs w:val="24"/>
        </w:rPr>
        <w:t>http://</w:t>
      </w:r>
      <w:r>
        <w:rPr>
          <w:rFonts w:ascii="Times New Roman" w:hAnsi="Times New Roman" w:cs="Times New Roman" w:hint="eastAsia"/>
          <w:color w:val="262626"/>
          <w:spacing w:val="12"/>
          <w:szCs w:val="24"/>
        </w:rPr>
        <w:t>ip</w:t>
      </w:r>
      <w:r>
        <w:rPr>
          <w:rFonts w:ascii="Times New Roman" w:hAnsi="Times New Roman" w:cs="Times New Roman"/>
          <w:color w:val="262626"/>
          <w:spacing w:val="12"/>
          <w:szCs w:val="24"/>
        </w:rPr>
        <w:t>:port</w:t>
      </w:r>
      <w:r>
        <w:rPr>
          <w:rFonts w:ascii="Times New Roman" w:hAnsi="Times New Roman" w:cs="Times New Roman" w:hint="eastAsia"/>
          <w:color w:val="262626"/>
          <w:spacing w:val="12"/>
          <w:szCs w:val="24"/>
        </w:rPr>
        <w:t>/</w:t>
      </w:r>
      <w:r>
        <w:rPr>
          <w:rFonts w:ascii="Helvetica" w:hAnsi="Helvetica" w:cs="Helvetica"/>
          <w:color w:val="505050"/>
          <w:sz w:val="18"/>
          <w:szCs w:val="18"/>
          <w:shd w:val="clear" w:color="auto" w:fill="FFFFFF"/>
        </w:rPr>
        <w:t>second_sort_area/system/show</w:t>
      </w:r>
    </w:p>
    <w:p w14:paraId="0637BD32" w14:textId="77777777" w:rsidR="00FB6D3D" w:rsidRDefault="00D22A15">
      <w:pPr>
        <w:ind w:firstLineChars="0"/>
        <w:rPr>
          <w:rFonts w:ascii="Times New Roman" w:hAnsi="Times New Roman" w:cs="Times New Roman"/>
          <w:b/>
          <w:color w:val="262626"/>
          <w:spacing w:val="12"/>
          <w:szCs w:val="21"/>
        </w:rPr>
      </w:pPr>
      <w:r>
        <w:rPr>
          <w:rFonts w:ascii="Times New Roman" w:hAnsi="Times New Roman" w:cs="Times New Roman" w:hint="eastAsia"/>
          <w:b/>
          <w:color w:val="262626"/>
          <w:spacing w:val="12"/>
          <w:szCs w:val="21"/>
        </w:rPr>
        <w:t>接口说明：</w:t>
      </w:r>
    </w:p>
    <w:p w14:paraId="2361D9BE" w14:textId="77777777" w:rsidR="00FB6D3D" w:rsidRDefault="00D22A15">
      <w:pPr>
        <w:ind w:firstLineChars="83" w:firstLine="199"/>
      </w:pPr>
      <w:r>
        <w:rPr>
          <w:rFonts w:hint="eastAsia"/>
        </w:rPr>
        <w:t>该接口用于总控向二次分拣查询最近的两张拍照数据；</w:t>
      </w:r>
    </w:p>
    <w:p w14:paraId="7BEB18CC" w14:textId="77777777" w:rsidR="00FB6D3D" w:rsidRDefault="00D22A15">
      <w:pPr>
        <w:ind w:firstLineChars="79"/>
        <w:rPr>
          <w:rFonts w:ascii="Times New Roman" w:hAnsi="Times New Roman" w:cs="Times New Roman"/>
          <w:color w:val="262626"/>
          <w:spacing w:val="12"/>
          <w:szCs w:val="21"/>
        </w:rPr>
      </w:pPr>
      <w:r>
        <w:rPr>
          <w:rFonts w:ascii="Times New Roman" w:hAnsi="Times New Roman" w:cs="Times New Roman"/>
          <w:b/>
          <w:bCs/>
          <w:color w:val="262626"/>
          <w:spacing w:val="12"/>
          <w:szCs w:val="21"/>
        </w:rPr>
        <w:t>请求包结构体</w:t>
      </w:r>
      <w:r>
        <w:rPr>
          <w:rFonts w:ascii="Times New Roman" w:hAnsi="Times New Roman" w:cs="Times New Roman"/>
          <w:color w:val="262626"/>
          <w:spacing w:val="12"/>
          <w:szCs w:val="21"/>
        </w:rPr>
        <w:t>：</w:t>
      </w:r>
    </w:p>
    <w:p w14:paraId="052354F5" w14:textId="77777777" w:rsidR="00FB6D3D" w:rsidRDefault="00D22A15">
      <w:pPr>
        <w:ind w:firstLineChars="179" w:firstLine="451"/>
        <w:rPr>
          <w:rFonts w:ascii="Times New Roman" w:hAnsi="Times New Roman" w:cs="Times New Roman"/>
          <w:color w:val="262626"/>
          <w:spacing w:val="12"/>
          <w:szCs w:val="21"/>
        </w:rPr>
      </w:pPr>
      <w:r>
        <w:rPr>
          <w:rFonts w:ascii="Times New Roman" w:hAnsi="Times New Roman" w:cs="Times New Roman" w:hint="eastAsia"/>
          <w:color w:val="262626"/>
          <w:spacing w:val="12"/>
          <w:szCs w:val="21"/>
        </w:rPr>
        <w:t>{</w:t>
      </w:r>
    </w:p>
    <w:p w14:paraId="377EDE72" w14:textId="77777777" w:rsidR="00FB6D3D" w:rsidRDefault="00D22A15">
      <w:pPr>
        <w:ind w:firstLineChars="379" w:firstLine="955"/>
        <w:rPr>
          <w:rFonts w:ascii="Times New Roman" w:hAnsi="Times New Roman" w:cs="Times New Roman"/>
          <w:color w:val="262626"/>
          <w:spacing w:val="12"/>
          <w:szCs w:val="21"/>
        </w:rPr>
      </w:pPr>
      <w:r>
        <w:rPr>
          <w:rFonts w:ascii="Times New Roman" w:hAnsi="Times New Roman" w:cs="Times New Roman"/>
          <w:color w:val="262626"/>
          <w:spacing w:val="12"/>
          <w:szCs w:val="21"/>
        </w:rPr>
        <w:t>“sort_line”: “1”</w:t>
      </w:r>
      <w:r>
        <w:rPr>
          <w:rFonts w:ascii="Times New Roman" w:hAnsi="Times New Roman" w:cs="Times New Roman" w:hint="eastAsia"/>
          <w:color w:val="262626"/>
          <w:spacing w:val="12"/>
          <w:szCs w:val="21"/>
        </w:rPr>
        <w:t>,</w:t>
      </w:r>
    </w:p>
    <w:p w14:paraId="19289209" w14:textId="77777777" w:rsidR="00FB6D3D" w:rsidRDefault="00D22A15">
      <w:pPr>
        <w:ind w:firstLineChars="379" w:firstLine="955"/>
        <w:rPr>
          <w:rFonts w:ascii="Times New Roman" w:hAnsi="Times New Roman" w:cs="Times New Roman"/>
          <w:color w:val="262626"/>
          <w:spacing w:val="12"/>
          <w:szCs w:val="21"/>
        </w:rPr>
      </w:pPr>
      <w:r>
        <w:rPr>
          <w:rFonts w:ascii="Times New Roman" w:hAnsi="Times New Roman" w:cs="Times New Roman"/>
          <w:color w:val="262626"/>
          <w:spacing w:val="12"/>
          <w:szCs w:val="21"/>
        </w:rPr>
        <w:t>“area_code”:”5”,</w:t>
      </w:r>
    </w:p>
    <w:p w14:paraId="447715D9" w14:textId="77777777" w:rsidR="00FB6D3D" w:rsidRDefault="00D22A15">
      <w:pPr>
        <w:ind w:firstLineChars="379" w:firstLine="955"/>
        <w:rPr>
          <w:rFonts w:ascii="Times New Roman" w:hAnsi="Times New Roman" w:cs="Times New Roman"/>
          <w:color w:val="262626"/>
          <w:spacing w:val="12"/>
          <w:szCs w:val="21"/>
        </w:rPr>
      </w:pPr>
      <w:r>
        <w:rPr>
          <w:rFonts w:ascii="Times New Roman" w:hAnsi="Times New Roman" w:cs="Times New Roman"/>
          <w:color w:val="262626"/>
          <w:spacing w:val="12"/>
          <w:szCs w:val="21"/>
        </w:rPr>
        <w:t>“location”</w:t>
      </w:r>
      <w:r>
        <w:rPr>
          <w:rFonts w:ascii="Times New Roman" w:hAnsi="Times New Roman" w:cs="Times New Roman" w:hint="eastAsia"/>
          <w:color w:val="262626"/>
          <w:spacing w:val="12"/>
          <w:szCs w:val="21"/>
        </w:rPr>
        <w:t>:</w:t>
      </w:r>
      <w:r>
        <w:rPr>
          <w:rFonts w:ascii="Times New Roman" w:hAnsi="Times New Roman" w:cs="Times New Roman"/>
          <w:color w:val="262626"/>
          <w:spacing w:val="12"/>
          <w:szCs w:val="21"/>
        </w:rPr>
        <w:t>”1”</w:t>
      </w:r>
    </w:p>
    <w:p w14:paraId="278DF09D" w14:textId="77777777" w:rsidR="00FB6D3D" w:rsidRDefault="00D22A15">
      <w:pPr>
        <w:ind w:firstLineChars="179" w:firstLine="451"/>
        <w:rPr>
          <w:rFonts w:ascii="Times New Roman" w:hAnsi="Times New Roman" w:cs="Times New Roman"/>
          <w:color w:val="262626"/>
          <w:spacing w:val="12"/>
          <w:szCs w:val="21"/>
        </w:rPr>
      </w:pPr>
      <w:r>
        <w:rPr>
          <w:rFonts w:ascii="Times New Roman" w:hAnsi="Times New Roman" w:cs="Times New Roman" w:hint="eastAsia"/>
          <w:color w:val="262626"/>
          <w:spacing w:val="12"/>
          <w:szCs w:val="21"/>
        </w:rPr>
        <w:t>}</w:t>
      </w:r>
    </w:p>
    <w:p w14:paraId="0B547527" w14:textId="77777777" w:rsidR="00FB6D3D" w:rsidRDefault="00D22A15">
      <w:pPr>
        <w:ind w:firstLineChars="79"/>
        <w:rPr>
          <w:rFonts w:ascii="Times New Roman" w:hAnsi="Times New Roman" w:cs="Times New Roman"/>
          <w:b/>
          <w:bCs/>
          <w:color w:val="262626"/>
          <w:spacing w:val="12"/>
          <w:szCs w:val="21"/>
        </w:rPr>
      </w:pPr>
      <w:r>
        <w:rPr>
          <w:rFonts w:ascii="Times New Roman" w:hAnsi="Times New Roman" w:cs="Times New Roman" w:hint="eastAsia"/>
          <w:b/>
          <w:bCs/>
          <w:color w:val="262626"/>
          <w:spacing w:val="12"/>
          <w:szCs w:val="21"/>
        </w:rPr>
        <w:t>参数说明</w:t>
      </w:r>
      <w:r>
        <w:rPr>
          <w:rFonts w:ascii="Times New Roman" w:hAnsi="Times New Roman" w:cs="Times New Roman" w:hint="eastAsia"/>
          <w:b/>
          <w:bCs/>
          <w:color w:val="262626"/>
          <w:spacing w:val="12"/>
          <w:szCs w:val="21"/>
        </w:rPr>
        <w:t>:</w:t>
      </w:r>
    </w:p>
    <w:tbl>
      <w:tblPr>
        <w:tblStyle w:val="af2"/>
        <w:tblW w:w="8642" w:type="dxa"/>
        <w:jc w:val="center"/>
        <w:tblLayout w:type="fixed"/>
        <w:tblLook w:val="04A0" w:firstRow="1" w:lastRow="0" w:firstColumn="1" w:lastColumn="0" w:noHBand="0" w:noVBand="1"/>
      </w:tblPr>
      <w:tblGrid>
        <w:gridCol w:w="1413"/>
        <w:gridCol w:w="1276"/>
        <w:gridCol w:w="2126"/>
        <w:gridCol w:w="3827"/>
      </w:tblGrid>
      <w:tr w:rsidR="00FB6D3D" w14:paraId="297DE100" w14:textId="77777777">
        <w:trPr>
          <w:jc w:val="center"/>
        </w:trPr>
        <w:tc>
          <w:tcPr>
            <w:tcW w:w="1413" w:type="dxa"/>
          </w:tcPr>
          <w:p w14:paraId="421F22E6" w14:textId="77777777" w:rsidR="00FB6D3D" w:rsidRDefault="00D22A15">
            <w:pPr>
              <w:ind w:firstLineChars="0" w:firstLine="0"/>
            </w:pPr>
            <w:r>
              <w:rPr>
                <w:rFonts w:hint="eastAsia"/>
              </w:rPr>
              <w:t>参数</w:t>
            </w:r>
          </w:p>
        </w:tc>
        <w:tc>
          <w:tcPr>
            <w:tcW w:w="1276" w:type="dxa"/>
          </w:tcPr>
          <w:p w14:paraId="3F8AA134" w14:textId="77777777" w:rsidR="00FB6D3D" w:rsidRDefault="00D22A15">
            <w:pPr>
              <w:ind w:firstLineChars="0" w:firstLine="0"/>
            </w:pPr>
            <w:r>
              <w:rPr>
                <w:rFonts w:hint="eastAsia"/>
              </w:rPr>
              <w:t>参数类型</w:t>
            </w:r>
          </w:p>
        </w:tc>
        <w:tc>
          <w:tcPr>
            <w:tcW w:w="2126" w:type="dxa"/>
          </w:tcPr>
          <w:p w14:paraId="445724F4" w14:textId="77777777" w:rsidR="00FB6D3D" w:rsidRDefault="00D22A15">
            <w:pPr>
              <w:ind w:firstLineChars="0" w:firstLine="0"/>
            </w:pPr>
            <w:r>
              <w:rPr>
                <w:rFonts w:hint="eastAsia"/>
              </w:rPr>
              <w:t>说明</w:t>
            </w:r>
          </w:p>
        </w:tc>
        <w:tc>
          <w:tcPr>
            <w:tcW w:w="3827" w:type="dxa"/>
          </w:tcPr>
          <w:p w14:paraId="5E316F0B" w14:textId="77777777" w:rsidR="00FB6D3D" w:rsidRDefault="00D22A15">
            <w:pPr>
              <w:ind w:firstLineChars="0" w:firstLine="0"/>
            </w:pPr>
            <w:r>
              <w:rPr>
                <w:rFonts w:hint="eastAsia"/>
              </w:rPr>
              <w:t>示例值</w:t>
            </w:r>
          </w:p>
        </w:tc>
      </w:tr>
      <w:tr w:rsidR="00FB6D3D" w14:paraId="44A0B270" w14:textId="77777777">
        <w:trPr>
          <w:jc w:val="center"/>
        </w:trPr>
        <w:tc>
          <w:tcPr>
            <w:tcW w:w="1413" w:type="dxa"/>
          </w:tcPr>
          <w:p w14:paraId="5D2D74F8" w14:textId="77777777" w:rsidR="00FB6D3D" w:rsidRDefault="00D22A15">
            <w:pPr>
              <w:ind w:firstLineChars="0" w:firstLine="0"/>
              <w:rPr>
                <w:rFonts w:ascii="Times New Roman" w:hAnsi="Times New Roman" w:cs="Times New Roman"/>
              </w:rPr>
            </w:pPr>
            <w:r>
              <w:rPr>
                <w:rFonts w:ascii="Times New Roman" w:hAnsi="Times New Roman" w:cs="Times New Roman"/>
                <w:color w:val="262626"/>
                <w:spacing w:val="12"/>
                <w:szCs w:val="21"/>
              </w:rPr>
              <w:t>sort_line</w:t>
            </w:r>
          </w:p>
        </w:tc>
        <w:tc>
          <w:tcPr>
            <w:tcW w:w="1276" w:type="dxa"/>
          </w:tcPr>
          <w:p w14:paraId="33ED423C" w14:textId="77777777" w:rsidR="00FB6D3D" w:rsidRDefault="00D22A15">
            <w:pPr>
              <w:ind w:firstLineChars="0" w:firstLine="0"/>
            </w:pPr>
            <w:r>
              <w:rPr>
                <w:rFonts w:hint="eastAsia"/>
              </w:rPr>
              <w:t>s</w:t>
            </w:r>
            <w:r>
              <w:t>tring</w:t>
            </w:r>
          </w:p>
        </w:tc>
        <w:tc>
          <w:tcPr>
            <w:tcW w:w="2126" w:type="dxa"/>
          </w:tcPr>
          <w:p w14:paraId="3012C01B" w14:textId="77777777" w:rsidR="00FB6D3D" w:rsidRDefault="00D22A15">
            <w:pPr>
              <w:ind w:firstLineChars="0" w:firstLine="0"/>
            </w:pPr>
            <w:r>
              <w:rPr>
                <w:rFonts w:hint="eastAsia"/>
                <w:lang w:val="zh-CN"/>
              </w:rPr>
              <w:t>分拣线编码参数</w:t>
            </w:r>
          </w:p>
        </w:tc>
        <w:tc>
          <w:tcPr>
            <w:tcW w:w="3827" w:type="dxa"/>
          </w:tcPr>
          <w:p w14:paraId="5A608A26" w14:textId="77777777" w:rsidR="00FB6D3D" w:rsidRDefault="00D22A15">
            <w:pPr>
              <w:ind w:firstLineChars="0" w:firstLine="0"/>
            </w:pPr>
            <w:r>
              <w:rPr>
                <w:rFonts w:hint="eastAsia"/>
              </w:rPr>
              <w:t>默认为“</w:t>
            </w:r>
            <w:r>
              <w:rPr>
                <w:rFonts w:hint="eastAsia"/>
              </w:rPr>
              <w:t>1</w:t>
            </w:r>
            <w:r>
              <w:rPr>
                <w:rFonts w:hint="eastAsia"/>
              </w:rPr>
              <w:t>”即可</w:t>
            </w:r>
          </w:p>
        </w:tc>
      </w:tr>
      <w:tr w:rsidR="00FB6D3D" w14:paraId="6A589CC5" w14:textId="77777777">
        <w:trPr>
          <w:jc w:val="center"/>
        </w:trPr>
        <w:tc>
          <w:tcPr>
            <w:tcW w:w="1413" w:type="dxa"/>
          </w:tcPr>
          <w:p w14:paraId="63EA5C56" w14:textId="77777777" w:rsidR="00FB6D3D" w:rsidRDefault="00D22A15">
            <w:pPr>
              <w:ind w:firstLineChars="0" w:firstLine="0"/>
              <w:rPr>
                <w:rFonts w:ascii="Times New Roman" w:hAnsi="Times New Roman" w:cs="Times New Roman"/>
              </w:rPr>
            </w:pPr>
            <w:r>
              <w:rPr>
                <w:rFonts w:ascii="Times New Roman" w:hAnsi="Times New Roman" w:cs="Times New Roman"/>
                <w:color w:val="262626"/>
                <w:spacing w:val="12"/>
                <w:szCs w:val="21"/>
              </w:rPr>
              <w:t>area_code</w:t>
            </w:r>
          </w:p>
        </w:tc>
        <w:tc>
          <w:tcPr>
            <w:tcW w:w="1276" w:type="dxa"/>
          </w:tcPr>
          <w:p w14:paraId="30E52D6E" w14:textId="77777777" w:rsidR="00FB6D3D" w:rsidRDefault="00D22A15">
            <w:pPr>
              <w:ind w:firstLineChars="0" w:firstLine="0"/>
            </w:pPr>
            <w:r>
              <w:t>string</w:t>
            </w:r>
          </w:p>
        </w:tc>
        <w:tc>
          <w:tcPr>
            <w:tcW w:w="2126" w:type="dxa"/>
          </w:tcPr>
          <w:p w14:paraId="630C94CC" w14:textId="77777777" w:rsidR="00FB6D3D" w:rsidRDefault="00D22A15">
            <w:pPr>
              <w:ind w:firstLineChars="0" w:firstLine="0"/>
            </w:pPr>
            <w:r>
              <w:rPr>
                <w:rFonts w:hint="eastAsia"/>
              </w:rPr>
              <w:t>区域编码</w:t>
            </w:r>
          </w:p>
        </w:tc>
        <w:tc>
          <w:tcPr>
            <w:tcW w:w="3827" w:type="dxa"/>
          </w:tcPr>
          <w:p w14:paraId="74B54D05" w14:textId="77777777" w:rsidR="00FB6D3D" w:rsidRDefault="00FB6D3D">
            <w:pPr>
              <w:ind w:firstLineChars="0" w:firstLine="0"/>
            </w:pPr>
          </w:p>
        </w:tc>
      </w:tr>
      <w:tr w:rsidR="00FB6D3D" w14:paraId="6E6E11A4" w14:textId="77777777">
        <w:trPr>
          <w:jc w:val="center"/>
        </w:trPr>
        <w:tc>
          <w:tcPr>
            <w:tcW w:w="1413" w:type="dxa"/>
          </w:tcPr>
          <w:p w14:paraId="64831764" w14:textId="77777777" w:rsidR="00FB6D3D" w:rsidRDefault="00D22A15">
            <w:pPr>
              <w:ind w:firstLineChars="0" w:firstLine="0"/>
              <w:rPr>
                <w:rFonts w:ascii="Times New Roman" w:hAnsi="Times New Roman" w:cs="Times New Roman"/>
                <w:color w:val="262626"/>
                <w:spacing w:val="12"/>
                <w:szCs w:val="21"/>
              </w:rPr>
            </w:pPr>
            <w:r>
              <w:rPr>
                <w:rFonts w:ascii="Times New Roman" w:hAnsi="Times New Roman" w:cs="Times New Roman"/>
                <w:color w:val="262626"/>
                <w:spacing w:val="12"/>
                <w:szCs w:val="21"/>
              </w:rPr>
              <w:t>location</w:t>
            </w:r>
          </w:p>
        </w:tc>
        <w:tc>
          <w:tcPr>
            <w:tcW w:w="1276" w:type="dxa"/>
          </w:tcPr>
          <w:p w14:paraId="142551C4" w14:textId="77777777" w:rsidR="00FB6D3D" w:rsidRDefault="00D22A15">
            <w:pPr>
              <w:ind w:firstLineChars="0" w:firstLine="0"/>
            </w:pPr>
            <w:r>
              <w:t>string</w:t>
            </w:r>
          </w:p>
        </w:tc>
        <w:tc>
          <w:tcPr>
            <w:tcW w:w="2126" w:type="dxa"/>
          </w:tcPr>
          <w:p w14:paraId="76BE7808" w14:textId="77777777" w:rsidR="00FB6D3D" w:rsidRDefault="00D22A15">
            <w:pPr>
              <w:ind w:firstLineChars="0" w:firstLine="0"/>
            </w:pPr>
            <w:r>
              <w:rPr>
                <w:rFonts w:hint="eastAsia"/>
              </w:rPr>
              <w:t>分区编号</w:t>
            </w:r>
          </w:p>
        </w:tc>
        <w:tc>
          <w:tcPr>
            <w:tcW w:w="3827" w:type="dxa"/>
          </w:tcPr>
          <w:p w14:paraId="040FD514" w14:textId="77777777" w:rsidR="00FB6D3D" w:rsidRDefault="00D22A15">
            <w:pPr>
              <w:ind w:firstLineChars="0" w:firstLine="0"/>
            </w:pPr>
            <w:r>
              <w:rPr>
                <w:rFonts w:hint="eastAsia"/>
              </w:rPr>
              <w:t>编号为</w:t>
            </w:r>
            <w:r>
              <w:t>”1”,”2”</w:t>
            </w:r>
          </w:p>
        </w:tc>
      </w:tr>
    </w:tbl>
    <w:p w14:paraId="0FA7B552" w14:textId="77777777" w:rsidR="00FB6D3D" w:rsidRDefault="00D22A15">
      <w:pPr>
        <w:spacing w:beforeLines="100" w:before="240"/>
        <w:ind w:firstLineChars="0"/>
        <w:rPr>
          <w:rStyle w:val="af3"/>
        </w:rPr>
      </w:pPr>
      <w:r>
        <w:rPr>
          <w:rStyle w:val="af3"/>
          <w:rFonts w:hint="eastAsia"/>
        </w:rPr>
        <w:t>返回结果：</w:t>
      </w:r>
    </w:p>
    <w:p w14:paraId="2FE3BE44" w14:textId="77777777" w:rsidR="00FB6D3D" w:rsidRDefault="00D22A15">
      <w:pPr>
        <w:ind w:firstLineChars="0"/>
        <w:rPr>
          <w:rFonts w:ascii="Times New Roman" w:hAnsi="Times New Roman" w:cs="Times New Roman"/>
          <w:color w:val="262626"/>
          <w:spacing w:val="12"/>
          <w:szCs w:val="21"/>
        </w:rPr>
      </w:pPr>
      <w:r>
        <w:rPr>
          <w:rFonts w:ascii="Times New Roman" w:hAnsi="Times New Roman" w:cs="Times New Roman" w:hint="eastAsia"/>
          <w:color w:val="262626"/>
          <w:spacing w:val="12"/>
          <w:szCs w:val="21"/>
        </w:rPr>
        <w:t>{</w:t>
      </w:r>
    </w:p>
    <w:p w14:paraId="4F070860" w14:textId="77777777" w:rsidR="00FB6D3D" w:rsidRDefault="00D22A15">
      <w:pPr>
        <w:ind w:firstLineChars="0" w:firstLine="720"/>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code</w:t>
      </w: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 xml:space="preserve">: </w:t>
      </w:r>
      <w:r>
        <w:rPr>
          <w:rFonts w:ascii="Times New Roman" w:hAnsi="Times New Roman" w:cs="Times New Roman"/>
          <w:color w:val="262626"/>
          <w:spacing w:val="12"/>
          <w:szCs w:val="21"/>
        </w:rPr>
        <w:t>400</w:t>
      </w:r>
      <w:r>
        <w:rPr>
          <w:rFonts w:ascii="Times New Roman" w:hAnsi="Times New Roman" w:cs="Times New Roman" w:hint="eastAsia"/>
          <w:color w:val="262626"/>
          <w:spacing w:val="12"/>
          <w:szCs w:val="21"/>
        </w:rPr>
        <w:t>,</w:t>
      </w:r>
    </w:p>
    <w:p w14:paraId="5BD92443" w14:textId="77777777" w:rsidR="00FB6D3D" w:rsidRDefault="00D22A15">
      <w:pPr>
        <w:ind w:firstLineChars="300" w:firstLine="756"/>
        <w:rPr>
          <w:rFonts w:ascii="Times New Roman" w:hAnsi="Times New Roman" w:cs="Times New Roman"/>
          <w:color w:val="262626"/>
          <w:spacing w:val="12"/>
          <w:szCs w:val="21"/>
        </w:rPr>
      </w:pPr>
      <w:r>
        <w:rPr>
          <w:rFonts w:ascii="Times New Roman" w:hAnsi="Times New Roman" w:cs="Times New Roman"/>
          <w:color w:val="262626"/>
          <w:spacing w:val="12"/>
          <w:szCs w:val="21"/>
        </w:rPr>
        <w:t>“msg”</w:t>
      </w:r>
      <w:r>
        <w:rPr>
          <w:rFonts w:ascii="Times New Roman" w:hAnsi="Times New Roman" w:cs="Times New Roman" w:hint="eastAsia"/>
          <w:color w:val="262626"/>
          <w:spacing w:val="12"/>
          <w:szCs w:val="21"/>
        </w:rPr>
        <w:t xml:space="preserve">: </w:t>
      </w: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show</w:t>
      </w:r>
      <w:r>
        <w:rPr>
          <w:rFonts w:ascii="Times New Roman" w:hAnsi="Times New Roman" w:cs="Times New Roman"/>
          <w:color w:val="262626"/>
          <w:spacing w:val="12"/>
          <w:szCs w:val="21"/>
        </w:rPr>
        <w:t xml:space="preserve"> </w:t>
      </w:r>
      <w:r>
        <w:rPr>
          <w:rFonts w:ascii="Times New Roman" w:hAnsi="Times New Roman" w:cs="Times New Roman" w:hint="eastAsia"/>
          <w:color w:val="262626"/>
          <w:spacing w:val="12"/>
          <w:szCs w:val="21"/>
        </w:rPr>
        <w:t>error</w:t>
      </w: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w:t>
      </w:r>
    </w:p>
    <w:p w14:paraId="345112EE" w14:textId="77777777" w:rsidR="00FB6D3D" w:rsidRDefault="00D22A15">
      <w:pPr>
        <w:ind w:firstLineChars="300" w:firstLine="756"/>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data</w:t>
      </w: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 xml:space="preserve">: </w:t>
      </w:r>
      <w:r>
        <w:rPr>
          <w:rFonts w:ascii="Times New Roman" w:hAnsi="Times New Roman" w:cs="Times New Roman"/>
          <w:color w:val="262626"/>
          <w:spacing w:val="12"/>
          <w:szCs w:val="21"/>
        </w:rPr>
        <w:t>“”</w:t>
      </w:r>
    </w:p>
    <w:p w14:paraId="25500037" w14:textId="77777777" w:rsidR="00FB6D3D" w:rsidRDefault="00D22A15">
      <w:pPr>
        <w:ind w:firstLineChars="79" w:firstLine="199"/>
        <w:rPr>
          <w:rFonts w:ascii="Times New Roman" w:hAnsi="Times New Roman" w:cs="Times New Roman"/>
          <w:color w:val="262626"/>
          <w:spacing w:val="12"/>
          <w:szCs w:val="21"/>
        </w:rPr>
      </w:pPr>
      <w:r>
        <w:rPr>
          <w:rFonts w:ascii="Times New Roman" w:hAnsi="Times New Roman" w:cs="Times New Roman" w:hint="eastAsia"/>
          <w:color w:val="262626"/>
          <w:spacing w:val="12"/>
          <w:szCs w:val="21"/>
        </w:rPr>
        <w:t>}</w:t>
      </w:r>
    </w:p>
    <w:p w14:paraId="092509F6" w14:textId="77777777" w:rsidR="00FB6D3D" w:rsidRDefault="00D22A15">
      <w:pPr>
        <w:ind w:firstLineChars="79" w:firstLine="199"/>
        <w:rPr>
          <w:rFonts w:ascii="Times New Roman" w:hAnsi="Times New Roman" w:cs="Times New Roman"/>
          <w:color w:val="262626"/>
          <w:spacing w:val="12"/>
          <w:szCs w:val="21"/>
        </w:rPr>
      </w:pPr>
      <w:r>
        <w:rPr>
          <w:rFonts w:ascii="Times New Roman" w:hAnsi="Times New Roman" w:cs="Times New Roman" w:hint="eastAsia"/>
          <w:color w:val="262626"/>
          <w:spacing w:val="12"/>
          <w:szCs w:val="21"/>
        </w:rPr>
        <w:t>正确则返回一张图片</w:t>
      </w:r>
    </w:p>
    <w:p w14:paraId="6CFBDCE2" w14:textId="77777777" w:rsidR="00FB6D3D" w:rsidRDefault="00D22A15">
      <w:pPr>
        <w:pStyle w:val="2"/>
        <w:numPr>
          <w:ilvl w:val="1"/>
          <w:numId w:val="23"/>
        </w:numPr>
        <w:spacing w:before="120"/>
        <w:rPr>
          <w:rFonts w:ascii="宋体" w:eastAsia="宋体" w:hAnsi="宋体"/>
          <w:szCs w:val="30"/>
        </w:rPr>
      </w:pPr>
      <w:bookmarkStart w:id="76" w:name="_Toc23564"/>
      <w:r>
        <w:rPr>
          <w:rFonts w:ascii="宋体" w:eastAsia="宋体" w:hAnsi="宋体" w:hint="eastAsia"/>
          <w:szCs w:val="30"/>
          <w:lang w:val="en-US"/>
        </w:rPr>
        <w:t>发送正在分拣的钢板的零件</w:t>
      </w:r>
      <w:bookmarkEnd w:id="76"/>
    </w:p>
    <w:p w14:paraId="1555C4FD" w14:textId="77777777" w:rsidR="00FB6D3D" w:rsidRDefault="00D22A15">
      <w:pPr>
        <w:ind w:firstLineChars="0"/>
        <w:rPr>
          <w:rFonts w:ascii="Times New Roman" w:hAnsi="Times New Roman" w:cs="Times New Roman"/>
          <w:color w:val="262626"/>
          <w:spacing w:val="12"/>
          <w:szCs w:val="21"/>
        </w:rPr>
      </w:pPr>
      <w:r>
        <w:rPr>
          <w:rFonts w:ascii="Times New Roman" w:hAnsi="Times New Roman" w:cs="Times New Roman"/>
          <w:b/>
          <w:bCs/>
          <w:color w:val="262626"/>
          <w:spacing w:val="12"/>
          <w:szCs w:val="21"/>
        </w:rPr>
        <w:t>请求地址</w:t>
      </w:r>
      <w:r>
        <w:rPr>
          <w:rFonts w:ascii="Times New Roman" w:hAnsi="Times New Roman" w:cs="Times New Roman"/>
          <w:color w:val="262626"/>
          <w:spacing w:val="12"/>
          <w:szCs w:val="21"/>
        </w:rPr>
        <w:t>：</w:t>
      </w:r>
      <w:r>
        <w:rPr>
          <w:rFonts w:ascii="Times New Roman" w:hAnsi="Times New Roman" w:cs="Times New Roman"/>
          <w:color w:val="262626"/>
          <w:spacing w:val="12"/>
          <w:szCs w:val="24"/>
        </w:rPr>
        <w:t>http://</w:t>
      </w:r>
      <w:r>
        <w:rPr>
          <w:rFonts w:ascii="Times New Roman" w:hAnsi="Times New Roman" w:cs="Times New Roman" w:hint="eastAsia"/>
          <w:color w:val="262626"/>
          <w:spacing w:val="12"/>
          <w:szCs w:val="24"/>
        </w:rPr>
        <w:t>ip</w:t>
      </w:r>
      <w:r>
        <w:rPr>
          <w:rFonts w:ascii="Times New Roman" w:hAnsi="Times New Roman" w:cs="Times New Roman"/>
          <w:color w:val="262626"/>
          <w:spacing w:val="12"/>
          <w:szCs w:val="24"/>
        </w:rPr>
        <w:t>:port</w:t>
      </w:r>
      <w:r>
        <w:rPr>
          <w:rFonts w:ascii="Times New Roman" w:hAnsi="Times New Roman" w:cs="Times New Roman" w:hint="eastAsia"/>
          <w:color w:val="262626"/>
          <w:spacing w:val="12"/>
          <w:szCs w:val="24"/>
        </w:rPr>
        <w:t>/</w:t>
      </w:r>
      <w:r>
        <w:rPr>
          <w:rFonts w:ascii="Helvetica" w:hAnsi="Helvetica" w:cs="Helvetica"/>
          <w:color w:val="505050"/>
          <w:sz w:val="18"/>
          <w:szCs w:val="18"/>
          <w:shd w:val="clear" w:color="auto" w:fill="FFFFFF"/>
        </w:rPr>
        <w:t>second_sort_area/system/</w:t>
      </w:r>
      <w:r>
        <w:rPr>
          <w:rFonts w:ascii="Helvetica" w:hAnsi="Helvetica" w:cs="Helvetica" w:hint="eastAsia"/>
          <w:color w:val="505050"/>
          <w:sz w:val="18"/>
          <w:szCs w:val="18"/>
          <w:shd w:val="clear" w:color="auto" w:fill="FFFFFF"/>
        </w:rPr>
        <w:t>sendCurrentPlatePartInfo</w:t>
      </w:r>
    </w:p>
    <w:p w14:paraId="1672CD31" w14:textId="77777777" w:rsidR="00FB6D3D" w:rsidRDefault="00D22A15">
      <w:pPr>
        <w:ind w:firstLineChars="0"/>
        <w:rPr>
          <w:rFonts w:ascii="Times New Roman" w:hAnsi="Times New Roman" w:cs="Times New Roman"/>
          <w:b/>
          <w:color w:val="262626"/>
          <w:spacing w:val="12"/>
          <w:szCs w:val="21"/>
        </w:rPr>
      </w:pPr>
      <w:r>
        <w:rPr>
          <w:rFonts w:ascii="Times New Roman" w:hAnsi="Times New Roman" w:cs="Times New Roman" w:hint="eastAsia"/>
          <w:b/>
          <w:color w:val="262626"/>
          <w:spacing w:val="12"/>
          <w:szCs w:val="21"/>
        </w:rPr>
        <w:lastRenderedPageBreak/>
        <w:t>接口说明：</w:t>
      </w:r>
    </w:p>
    <w:p w14:paraId="4D369BE1" w14:textId="77777777" w:rsidR="00FB6D3D" w:rsidRDefault="00D22A15">
      <w:pPr>
        <w:ind w:firstLineChars="83" w:firstLine="199"/>
      </w:pPr>
      <w:r>
        <w:rPr>
          <w:rFonts w:hint="eastAsia"/>
        </w:rPr>
        <w:t>该接口用于</w:t>
      </w:r>
      <w:r>
        <w:rPr>
          <w:rFonts w:hint="eastAsia"/>
        </w:rPr>
        <w:t>总控向二次分拣下发正在分拣的钢板的小零件集合</w:t>
      </w:r>
    </w:p>
    <w:p w14:paraId="4306E0BA" w14:textId="77777777" w:rsidR="00FB6D3D" w:rsidRDefault="00D22A15">
      <w:pPr>
        <w:ind w:firstLineChars="79"/>
        <w:rPr>
          <w:rFonts w:ascii="Times New Roman" w:hAnsi="Times New Roman" w:cs="Times New Roman"/>
          <w:color w:val="262626"/>
          <w:spacing w:val="12"/>
          <w:szCs w:val="21"/>
        </w:rPr>
      </w:pPr>
      <w:r>
        <w:rPr>
          <w:rFonts w:ascii="Times New Roman" w:hAnsi="Times New Roman" w:cs="Times New Roman"/>
          <w:b/>
          <w:bCs/>
          <w:color w:val="262626"/>
          <w:spacing w:val="12"/>
          <w:szCs w:val="21"/>
        </w:rPr>
        <w:t>请求包结构体</w:t>
      </w:r>
      <w:r>
        <w:rPr>
          <w:rFonts w:ascii="Times New Roman" w:hAnsi="Times New Roman" w:cs="Times New Roman"/>
          <w:color w:val="262626"/>
          <w:spacing w:val="12"/>
          <w:szCs w:val="21"/>
        </w:rPr>
        <w:t>：</w:t>
      </w:r>
    </w:p>
    <w:p w14:paraId="79E81F2D" w14:textId="77777777" w:rsidR="00FB6D3D" w:rsidRDefault="00D22A15">
      <w:pPr>
        <w:ind w:firstLineChars="179" w:firstLine="451"/>
        <w:rPr>
          <w:rFonts w:ascii="Times New Roman" w:hAnsi="Times New Roman" w:cs="Times New Roman"/>
          <w:color w:val="262626"/>
          <w:spacing w:val="12"/>
          <w:szCs w:val="21"/>
        </w:rPr>
      </w:pPr>
      <w:r>
        <w:rPr>
          <w:rFonts w:ascii="Times New Roman" w:hAnsi="Times New Roman" w:cs="Times New Roman" w:hint="eastAsia"/>
          <w:color w:val="262626"/>
          <w:spacing w:val="12"/>
          <w:szCs w:val="21"/>
        </w:rPr>
        <w:t>{</w:t>
      </w:r>
    </w:p>
    <w:p w14:paraId="5900F8DB" w14:textId="77777777" w:rsidR="00FB6D3D" w:rsidRDefault="00D22A15">
      <w:pPr>
        <w:ind w:firstLineChars="379" w:firstLine="955"/>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part_info_list</w:t>
      </w:r>
      <w:r>
        <w:rPr>
          <w:rFonts w:ascii="Times New Roman" w:hAnsi="Times New Roman" w:cs="Times New Roman"/>
          <w:color w:val="262626"/>
          <w:spacing w:val="12"/>
          <w:szCs w:val="21"/>
        </w:rPr>
        <w:t>”: “</w:t>
      </w:r>
      <w:r>
        <w:rPr>
          <w:rFonts w:ascii="Times New Roman" w:hAnsi="Times New Roman" w:cs="Times New Roman" w:hint="eastAsia"/>
          <w:color w:val="262626"/>
          <w:spacing w:val="12"/>
          <w:szCs w:val="21"/>
        </w:rPr>
        <w:t>1,2,3,4,5,6</w:t>
      </w:r>
      <w:r>
        <w:rPr>
          <w:rFonts w:ascii="Times New Roman" w:hAnsi="Times New Roman" w:cs="Times New Roman"/>
          <w:color w:val="262626"/>
          <w:spacing w:val="12"/>
          <w:szCs w:val="21"/>
        </w:rPr>
        <w:t>”</w:t>
      </w:r>
    </w:p>
    <w:p w14:paraId="1557DEF9" w14:textId="77777777" w:rsidR="00FB6D3D" w:rsidRDefault="00D22A15">
      <w:pPr>
        <w:ind w:firstLineChars="179" w:firstLine="451"/>
        <w:rPr>
          <w:rFonts w:ascii="Times New Roman" w:hAnsi="Times New Roman" w:cs="Times New Roman"/>
          <w:color w:val="262626"/>
          <w:spacing w:val="12"/>
          <w:szCs w:val="21"/>
        </w:rPr>
      </w:pPr>
      <w:r>
        <w:rPr>
          <w:rFonts w:ascii="Times New Roman" w:hAnsi="Times New Roman" w:cs="Times New Roman" w:hint="eastAsia"/>
          <w:color w:val="262626"/>
          <w:spacing w:val="12"/>
          <w:szCs w:val="21"/>
        </w:rPr>
        <w:t>}</w:t>
      </w:r>
    </w:p>
    <w:p w14:paraId="6711C222" w14:textId="77777777" w:rsidR="00FB6D3D" w:rsidRDefault="00D22A15">
      <w:pPr>
        <w:ind w:firstLineChars="79"/>
        <w:rPr>
          <w:rFonts w:ascii="Times New Roman" w:hAnsi="Times New Roman" w:cs="Times New Roman"/>
          <w:b/>
          <w:bCs/>
          <w:color w:val="262626"/>
          <w:spacing w:val="12"/>
          <w:szCs w:val="21"/>
        </w:rPr>
      </w:pPr>
      <w:r>
        <w:rPr>
          <w:rFonts w:ascii="Times New Roman" w:hAnsi="Times New Roman" w:cs="Times New Roman" w:hint="eastAsia"/>
          <w:b/>
          <w:bCs/>
          <w:color w:val="262626"/>
          <w:spacing w:val="12"/>
          <w:szCs w:val="21"/>
        </w:rPr>
        <w:t>参数说明</w:t>
      </w:r>
      <w:r>
        <w:rPr>
          <w:rFonts w:ascii="Times New Roman" w:hAnsi="Times New Roman" w:cs="Times New Roman" w:hint="eastAsia"/>
          <w:b/>
          <w:bCs/>
          <w:color w:val="262626"/>
          <w:spacing w:val="12"/>
          <w:szCs w:val="21"/>
        </w:rPr>
        <w:t>:</w:t>
      </w:r>
    </w:p>
    <w:tbl>
      <w:tblPr>
        <w:tblStyle w:val="af2"/>
        <w:tblW w:w="8946" w:type="dxa"/>
        <w:jc w:val="center"/>
        <w:tblLayout w:type="fixed"/>
        <w:tblLook w:val="04A0" w:firstRow="1" w:lastRow="0" w:firstColumn="1" w:lastColumn="0" w:noHBand="0" w:noVBand="1"/>
      </w:tblPr>
      <w:tblGrid>
        <w:gridCol w:w="1717"/>
        <w:gridCol w:w="1276"/>
        <w:gridCol w:w="2126"/>
        <w:gridCol w:w="3827"/>
      </w:tblGrid>
      <w:tr w:rsidR="00FB6D3D" w14:paraId="49FA360C" w14:textId="77777777">
        <w:trPr>
          <w:jc w:val="center"/>
        </w:trPr>
        <w:tc>
          <w:tcPr>
            <w:tcW w:w="1717" w:type="dxa"/>
          </w:tcPr>
          <w:p w14:paraId="2F517DBA" w14:textId="77777777" w:rsidR="00FB6D3D" w:rsidRDefault="00D22A15">
            <w:pPr>
              <w:ind w:firstLineChars="0" w:firstLine="0"/>
            </w:pPr>
            <w:r>
              <w:rPr>
                <w:rFonts w:hint="eastAsia"/>
              </w:rPr>
              <w:t>参数</w:t>
            </w:r>
          </w:p>
        </w:tc>
        <w:tc>
          <w:tcPr>
            <w:tcW w:w="1276" w:type="dxa"/>
          </w:tcPr>
          <w:p w14:paraId="64510735" w14:textId="77777777" w:rsidR="00FB6D3D" w:rsidRDefault="00D22A15">
            <w:pPr>
              <w:ind w:firstLineChars="0" w:firstLine="0"/>
            </w:pPr>
            <w:r>
              <w:rPr>
                <w:rFonts w:hint="eastAsia"/>
              </w:rPr>
              <w:t>参数类型</w:t>
            </w:r>
          </w:p>
        </w:tc>
        <w:tc>
          <w:tcPr>
            <w:tcW w:w="2126" w:type="dxa"/>
          </w:tcPr>
          <w:p w14:paraId="138E76C4" w14:textId="77777777" w:rsidR="00FB6D3D" w:rsidRDefault="00D22A15">
            <w:pPr>
              <w:ind w:firstLineChars="0" w:firstLine="0"/>
            </w:pPr>
            <w:r>
              <w:rPr>
                <w:rFonts w:hint="eastAsia"/>
              </w:rPr>
              <w:t>说明</w:t>
            </w:r>
          </w:p>
        </w:tc>
        <w:tc>
          <w:tcPr>
            <w:tcW w:w="3827" w:type="dxa"/>
          </w:tcPr>
          <w:p w14:paraId="5B6EF001" w14:textId="77777777" w:rsidR="00FB6D3D" w:rsidRDefault="00D22A15">
            <w:pPr>
              <w:ind w:firstLineChars="0" w:firstLine="0"/>
            </w:pPr>
            <w:r>
              <w:rPr>
                <w:rFonts w:hint="eastAsia"/>
              </w:rPr>
              <w:t>示例值</w:t>
            </w:r>
          </w:p>
        </w:tc>
      </w:tr>
      <w:tr w:rsidR="00FB6D3D" w14:paraId="1BE127DA" w14:textId="77777777">
        <w:trPr>
          <w:jc w:val="center"/>
        </w:trPr>
        <w:tc>
          <w:tcPr>
            <w:tcW w:w="1717" w:type="dxa"/>
          </w:tcPr>
          <w:p w14:paraId="1EF8427A" w14:textId="77777777" w:rsidR="00FB6D3D" w:rsidRDefault="00D22A15">
            <w:pPr>
              <w:ind w:firstLineChars="0" w:firstLine="0"/>
              <w:rPr>
                <w:rFonts w:ascii="Times New Roman" w:hAnsi="Times New Roman" w:cs="Times New Roman"/>
              </w:rPr>
            </w:pPr>
            <w:r>
              <w:rPr>
                <w:rFonts w:ascii="Times New Roman" w:hAnsi="Times New Roman" w:cs="Times New Roman" w:hint="eastAsia"/>
                <w:color w:val="262626"/>
                <w:spacing w:val="12"/>
                <w:szCs w:val="21"/>
              </w:rPr>
              <w:t>part_info_list</w:t>
            </w:r>
          </w:p>
        </w:tc>
        <w:tc>
          <w:tcPr>
            <w:tcW w:w="1276" w:type="dxa"/>
          </w:tcPr>
          <w:p w14:paraId="351B0D2D" w14:textId="77777777" w:rsidR="00FB6D3D" w:rsidRDefault="00D22A15">
            <w:pPr>
              <w:ind w:firstLineChars="0" w:firstLine="0"/>
            </w:pPr>
            <w:r>
              <w:rPr>
                <w:rFonts w:hint="eastAsia"/>
              </w:rPr>
              <w:t>s</w:t>
            </w:r>
            <w:r>
              <w:t>tring</w:t>
            </w:r>
          </w:p>
        </w:tc>
        <w:tc>
          <w:tcPr>
            <w:tcW w:w="2126" w:type="dxa"/>
          </w:tcPr>
          <w:p w14:paraId="69D53C6E" w14:textId="77777777" w:rsidR="00FB6D3D" w:rsidRDefault="00D22A15">
            <w:pPr>
              <w:ind w:firstLineChars="0" w:firstLine="0"/>
            </w:pPr>
            <w:r>
              <w:rPr>
                <w:rFonts w:hint="eastAsia"/>
              </w:rPr>
              <w:t>零件列表</w:t>
            </w:r>
          </w:p>
        </w:tc>
        <w:tc>
          <w:tcPr>
            <w:tcW w:w="3827" w:type="dxa"/>
          </w:tcPr>
          <w:p w14:paraId="347C33EF" w14:textId="77777777" w:rsidR="00FB6D3D" w:rsidRDefault="00FB6D3D">
            <w:pPr>
              <w:ind w:firstLineChars="0" w:firstLine="0"/>
            </w:pPr>
          </w:p>
        </w:tc>
      </w:tr>
    </w:tbl>
    <w:p w14:paraId="27C28960" w14:textId="77777777" w:rsidR="00FB6D3D" w:rsidRDefault="00D22A15">
      <w:pPr>
        <w:spacing w:beforeLines="100" w:before="240"/>
        <w:ind w:firstLineChars="0"/>
        <w:rPr>
          <w:rStyle w:val="af3"/>
        </w:rPr>
      </w:pPr>
      <w:r>
        <w:rPr>
          <w:rStyle w:val="af3"/>
          <w:rFonts w:hint="eastAsia"/>
        </w:rPr>
        <w:t>返回结果：</w:t>
      </w:r>
    </w:p>
    <w:p w14:paraId="6D1CDDAC" w14:textId="77777777" w:rsidR="00FB6D3D" w:rsidRDefault="00D22A15">
      <w:pPr>
        <w:ind w:firstLineChars="0"/>
        <w:rPr>
          <w:rFonts w:ascii="Times New Roman" w:hAnsi="Times New Roman" w:cs="Times New Roman"/>
          <w:color w:val="262626"/>
          <w:spacing w:val="12"/>
          <w:szCs w:val="21"/>
        </w:rPr>
      </w:pPr>
      <w:r>
        <w:rPr>
          <w:rFonts w:ascii="Times New Roman" w:hAnsi="Times New Roman" w:cs="Times New Roman" w:hint="eastAsia"/>
          <w:color w:val="262626"/>
          <w:spacing w:val="12"/>
          <w:szCs w:val="21"/>
        </w:rPr>
        <w:t>{</w:t>
      </w:r>
    </w:p>
    <w:p w14:paraId="0770F95D" w14:textId="77777777" w:rsidR="00FB6D3D" w:rsidRDefault="00D22A15">
      <w:pPr>
        <w:ind w:firstLineChars="0" w:firstLine="720"/>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code</w:t>
      </w: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 xml:space="preserve">: </w:t>
      </w:r>
      <w:r>
        <w:rPr>
          <w:rFonts w:ascii="Times New Roman" w:hAnsi="Times New Roman" w:cs="Times New Roman" w:hint="eastAsia"/>
          <w:color w:val="262626"/>
          <w:spacing w:val="12"/>
          <w:szCs w:val="21"/>
        </w:rPr>
        <w:t>200</w:t>
      </w:r>
      <w:r>
        <w:rPr>
          <w:rFonts w:ascii="Times New Roman" w:hAnsi="Times New Roman" w:cs="Times New Roman" w:hint="eastAsia"/>
          <w:color w:val="262626"/>
          <w:spacing w:val="12"/>
          <w:szCs w:val="21"/>
        </w:rPr>
        <w:t>,</w:t>
      </w:r>
    </w:p>
    <w:p w14:paraId="141B0B3A" w14:textId="77777777" w:rsidR="00FB6D3D" w:rsidRDefault="00D22A15">
      <w:pPr>
        <w:ind w:firstLineChars="300" w:firstLine="756"/>
        <w:rPr>
          <w:rFonts w:ascii="Times New Roman" w:hAnsi="Times New Roman" w:cs="Times New Roman"/>
          <w:color w:val="262626"/>
          <w:spacing w:val="12"/>
          <w:szCs w:val="21"/>
        </w:rPr>
      </w:pPr>
      <w:r>
        <w:rPr>
          <w:rFonts w:ascii="Times New Roman" w:hAnsi="Times New Roman" w:cs="Times New Roman"/>
          <w:color w:val="262626"/>
          <w:spacing w:val="12"/>
          <w:szCs w:val="21"/>
        </w:rPr>
        <w:t>“msg”</w:t>
      </w:r>
      <w:r>
        <w:rPr>
          <w:rFonts w:ascii="Times New Roman" w:hAnsi="Times New Roman" w:cs="Times New Roman" w:hint="eastAsia"/>
          <w:color w:val="262626"/>
          <w:spacing w:val="12"/>
          <w:szCs w:val="21"/>
        </w:rPr>
        <w:t xml:space="preserve">: </w:t>
      </w: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success</w:t>
      </w: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w:t>
      </w:r>
    </w:p>
    <w:p w14:paraId="6C8A6A83" w14:textId="77777777" w:rsidR="00FB6D3D" w:rsidRDefault="00D22A15">
      <w:pPr>
        <w:ind w:firstLineChars="300" w:firstLine="756"/>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data</w:t>
      </w: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 xml:space="preserve">: </w:t>
      </w:r>
      <w:r>
        <w:rPr>
          <w:rFonts w:ascii="Times New Roman" w:hAnsi="Times New Roman" w:cs="Times New Roman"/>
          <w:color w:val="262626"/>
          <w:spacing w:val="12"/>
          <w:szCs w:val="21"/>
        </w:rPr>
        <w:t>“”</w:t>
      </w:r>
    </w:p>
    <w:p w14:paraId="15251782" w14:textId="77777777" w:rsidR="00FB6D3D" w:rsidRDefault="00D22A15">
      <w:pPr>
        <w:ind w:firstLineChars="79" w:firstLine="199"/>
        <w:rPr>
          <w:rFonts w:ascii="Times New Roman" w:hAnsi="Times New Roman" w:cs="Times New Roman"/>
          <w:color w:val="262626"/>
          <w:spacing w:val="12"/>
          <w:szCs w:val="21"/>
        </w:rPr>
      </w:pPr>
      <w:r>
        <w:rPr>
          <w:rFonts w:ascii="Times New Roman" w:hAnsi="Times New Roman" w:cs="Times New Roman" w:hint="eastAsia"/>
          <w:color w:val="262626"/>
          <w:spacing w:val="12"/>
          <w:szCs w:val="21"/>
        </w:rPr>
        <w:t>}</w:t>
      </w:r>
    </w:p>
    <w:p w14:paraId="4B0389B4" w14:textId="77777777" w:rsidR="00FB6D3D" w:rsidRDefault="00D22A15">
      <w:pPr>
        <w:ind w:firstLineChars="79"/>
        <w:rPr>
          <w:rFonts w:ascii="Times New Roman" w:hAnsi="Times New Roman" w:cs="Times New Roman"/>
          <w:color w:val="262626"/>
          <w:spacing w:val="12"/>
          <w:szCs w:val="21"/>
        </w:rPr>
      </w:pPr>
      <w:r>
        <w:rPr>
          <w:rFonts w:ascii="Times New Roman" w:hAnsi="Times New Roman" w:cs="Times New Roman" w:hint="eastAsia"/>
          <w:b/>
          <w:bCs/>
          <w:color w:val="262626"/>
          <w:spacing w:val="12"/>
          <w:szCs w:val="21"/>
        </w:rPr>
        <w:t>参数说明</w:t>
      </w:r>
      <w:r>
        <w:rPr>
          <w:rFonts w:ascii="Times New Roman" w:hAnsi="Times New Roman" w:cs="Times New Roman" w:hint="eastAsia"/>
          <w:b/>
          <w:bCs/>
          <w:color w:val="262626"/>
          <w:spacing w:val="12"/>
          <w:szCs w:val="21"/>
        </w:rPr>
        <w:t>:</w:t>
      </w:r>
    </w:p>
    <w:tbl>
      <w:tblPr>
        <w:tblStyle w:val="af2"/>
        <w:tblW w:w="9073" w:type="dxa"/>
        <w:jc w:val="center"/>
        <w:tblLayout w:type="fixed"/>
        <w:tblLook w:val="04A0" w:firstRow="1" w:lastRow="0" w:firstColumn="1" w:lastColumn="0" w:noHBand="0" w:noVBand="1"/>
      </w:tblPr>
      <w:tblGrid>
        <w:gridCol w:w="1844"/>
        <w:gridCol w:w="1276"/>
        <w:gridCol w:w="2976"/>
        <w:gridCol w:w="2977"/>
      </w:tblGrid>
      <w:tr w:rsidR="00FB6D3D" w14:paraId="351AA0A6" w14:textId="77777777">
        <w:trPr>
          <w:jc w:val="center"/>
        </w:trPr>
        <w:tc>
          <w:tcPr>
            <w:tcW w:w="1844" w:type="dxa"/>
          </w:tcPr>
          <w:p w14:paraId="61C69010" w14:textId="77777777" w:rsidR="00FB6D3D" w:rsidRDefault="00D22A15">
            <w:pPr>
              <w:ind w:firstLineChars="0" w:firstLine="0"/>
            </w:pPr>
            <w:r>
              <w:rPr>
                <w:rFonts w:hint="eastAsia"/>
              </w:rPr>
              <w:t>参数</w:t>
            </w:r>
          </w:p>
        </w:tc>
        <w:tc>
          <w:tcPr>
            <w:tcW w:w="1276" w:type="dxa"/>
          </w:tcPr>
          <w:p w14:paraId="19918F34" w14:textId="77777777" w:rsidR="00FB6D3D" w:rsidRDefault="00D22A15">
            <w:pPr>
              <w:ind w:firstLineChars="0" w:firstLine="0"/>
            </w:pPr>
            <w:r>
              <w:rPr>
                <w:rFonts w:hint="eastAsia"/>
              </w:rPr>
              <w:t>参数类型</w:t>
            </w:r>
          </w:p>
        </w:tc>
        <w:tc>
          <w:tcPr>
            <w:tcW w:w="2976" w:type="dxa"/>
          </w:tcPr>
          <w:p w14:paraId="002F8C1F" w14:textId="77777777" w:rsidR="00FB6D3D" w:rsidRDefault="00D22A15">
            <w:pPr>
              <w:ind w:firstLineChars="0" w:firstLine="0"/>
            </w:pPr>
            <w:r>
              <w:rPr>
                <w:rFonts w:hint="eastAsia"/>
              </w:rPr>
              <w:t>说明</w:t>
            </w:r>
          </w:p>
        </w:tc>
        <w:tc>
          <w:tcPr>
            <w:tcW w:w="2977" w:type="dxa"/>
          </w:tcPr>
          <w:p w14:paraId="3B1F26A7" w14:textId="77777777" w:rsidR="00FB6D3D" w:rsidRDefault="00D22A15">
            <w:pPr>
              <w:ind w:firstLineChars="0" w:firstLine="0"/>
            </w:pPr>
            <w:r>
              <w:rPr>
                <w:rFonts w:hint="eastAsia"/>
              </w:rPr>
              <w:t>示例值</w:t>
            </w:r>
          </w:p>
        </w:tc>
      </w:tr>
      <w:tr w:rsidR="00FB6D3D" w14:paraId="644E28A9" w14:textId="77777777">
        <w:trPr>
          <w:jc w:val="center"/>
        </w:trPr>
        <w:tc>
          <w:tcPr>
            <w:tcW w:w="1844" w:type="dxa"/>
          </w:tcPr>
          <w:p w14:paraId="5991C935" w14:textId="77777777" w:rsidR="00FB6D3D" w:rsidRDefault="00D22A15">
            <w:pPr>
              <w:ind w:firstLineChars="0" w:firstLine="0"/>
              <w:rPr>
                <w:rFonts w:ascii="Times New Roman" w:hAnsi="Times New Roman" w:cs="Times New Roman"/>
              </w:rPr>
            </w:pPr>
            <w:r>
              <w:rPr>
                <w:rFonts w:ascii="Times New Roman" w:hAnsi="Times New Roman" w:cs="Times New Roman" w:hint="eastAsia"/>
                <w:color w:val="262626"/>
                <w:spacing w:val="12"/>
                <w:szCs w:val="21"/>
              </w:rPr>
              <w:t>code</w:t>
            </w:r>
          </w:p>
        </w:tc>
        <w:tc>
          <w:tcPr>
            <w:tcW w:w="1276" w:type="dxa"/>
          </w:tcPr>
          <w:p w14:paraId="48E0EC57" w14:textId="77777777" w:rsidR="00FB6D3D" w:rsidRDefault="00D22A15">
            <w:pPr>
              <w:ind w:firstLineChars="0" w:firstLine="0"/>
            </w:pPr>
            <w:r>
              <w:rPr>
                <w:rFonts w:hint="eastAsia"/>
              </w:rPr>
              <w:t>int</w:t>
            </w:r>
          </w:p>
        </w:tc>
        <w:tc>
          <w:tcPr>
            <w:tcW w:w="2976" w:type="dxa"/>
          </w:tcPr>
          <w:p w14:paraId="77D7A9A2" w14:textId="77777777" w:rsidR="00FB6D3D" w:rsidRDefault="00D22A15">
            <w:pPr>
              <w:ind w:firstLineChars="0" w:firstLine="0"/>
            </w:pPr>
            <w:r>
              <w:rPr>
                <w:rFonts w:hint="eastAsia"/>
              </w:rPr>
              <w:t>返回码</w:t>
            </w:r>
          </w:p>
        </w:tc>
        <w:tc>
          <w:tcPr>
            <w:tcW w:w="2977" w:type="dxa"/>
          </w:tcPr>
          <w:p w14:paraId="27939880" w14:textId="77777777" w:rsidR="00FB6D3D" w:rsidRDefault="00D22A15">
            <w:pPr>
              <w:ind w:firstLineChars="0" w:firstLine="0"/>
            </w:pPr>
            <w:r>
              <w:t>20</w:t>
            </w:r>
            <w:r>
              <w:rPr>
                <w:rFonts w:hint="eastAsia"/>
              </w:rPr>
              <w:t>0</w:t>
            </w:r>
            <w:r>
              <w:rPr>
                <w:rFonts w:hint="eastAsia"/>
              </w:rPr>
              <w:t>为成功；</w:t>
            </w:r>
            <w:r>
              <w:rPr>
                <w:rFonts w:hint="eastAsia"/>
              </w:rPr>
              <w:t>4</w:t>
            </w:r>
            <w:r>
              <w:t>00</w:t>
            </w:r>
            <w:r>
              <w:rPr>
                <w:rFonts w:hint="eastAsia"/>
              </w:rPr>
              <w:t>为失败</w:t>
            </w:r>
          </w:p>
        </w:tc>
      </w:tr>
      <w:tr w:rsidR="00FB6D3D" w14:paraId="5F56AFCD" w14:textId="77777777">
        <w:trPr>
          <w:jc w:val="center"/>
        </w:trPr>
        <w:tc>
          <w:tcPr>
            <w:tcW w:w="1844" w:type="dxa"/>
          </w:tcPr>
          <w:p w14:paraId="257AC425" w14:textId="77777777" w:rsidR="00FB6D3D" w:rsidRDefault="00D22A15">
            <w:pPr>
              <w:ind w:firstLineChars="0" w:firstLine="0"/>
              <w:rPr>
                <w:rFonts w:ascii="Times New Roman" w:hAnsi="Times New Roman" w:cs="Times New Roman"/>
              </w:rPr>
            </w:pPr>
            <w:r>
              <w:rPr>
                <w:rFonts w:ascii="Times New Roman" w:hAnsi="Times New Roman" w:cs="Times New Roman"/>
                <w:color w:val="262626"/>
                <w:spacing w:val="12"/>
                <w:szCs w:val="21"/>
              </w:rPr>
              <w:t>msg</w:t>
            </w:r>
          </w:p>
        </w:tc>
        <w:tc>
          <w:tcPr>
            <w:tcW w:w="1276" w:type="dxa"/>
          </w:tcPr>
          <w:p w14:paraId="71C396BB" w14:textId="77777777" w:rsidR="00FB6D3D" w:rsidRDefault="00D22A15">
            <w:pPr>
              <w:ind w:firstLineChars="0" w:firstLine="0"/>
            </w:pPr>
            <w:r>
              <w:rPr>
                <w:rFonts w:hint="eastAsia"/>
              </w:rPr>
              <w:t>string</w:t>
            </w:r>
          </w:p>
        </w:tc>
        <w:tc>
          <w:tcPr>
            <w:tcW w:w="2976" w:type="dxa"/>
          </w:tcPr>
          <w:p w14:paraId="777A7539" w14:textId="77777777" w:rsidR="00FB6D3D" w:rsidRDefault="00D22A15">
            <w:pPr>
              <w:ind w:firstLineChars="0" w:firstLine="0"/>
            </w:pPr>
            <w:r>
              <w:t>对返回码的文本描述内容</w:t>
            </w:r>
          </w:p>
        </w:tc>
        <w:tc>
          <w:tcPr>
            <w:tcW w:w="2977" w:type="dxa"/>
          </w:tcPr>
          <w:p w14:paraId="2FEFFE20" w14:textId="77777777" w:rsidR="00FB6D3D" w:rsidRDefault="00D22A15">
            <w:pPr>
              <w:ind w:firstLineChars="0" w:firstLine="0"/>
              <w:rPr>
                <w:rFonts w:ascii="Times New Roman" w:hAnsi="Times New Roman" w:cs="Times New Roman"/>
              </w:rPr>
            </w:pPr>
            <w:r>
              <w:rPr>
                <w:rFonts w:ascii="Times New Roman" w:hAnsi="Times New Roman" w:cs="Times New Roman"/>
              </w:rPr>
              <w:t>“success”</w:t>
            </w:r>
            <w:r>
              <w:rPr>
                <w:rFonts w:ascii="Times New Roman" w:hAnsi="Times New Roman" w:cs="Times New Roman"/>
              </w:rPr>
              <w:t>表示</w:t>
            </w:r>
            <w:r>
              <w:rPr>
                <w:rFonts w:ascii="Times New Roman" w:hAnsi="Times New Roman" w:cs="Times New Roman" w:hint="eastAsia"/>
              </w:rPr>
              <w:t>查询</w:t>
            </w:r>
            <w:r>
              <w:rPr>
                <w:rFonts w:ascii="Times New Roman" w:hAnsi="Times New Roman" w:cs="Times New Roman"/>
              </w:rPr>
              <w:t>成功</w:t>
            </w:r>
          </w:p>
          <w:p w14:paraId="24F4D330" w14:textId="77777777" w:rsidR="00FB6D3D" w:rsidRDefault="00D22A15">
            <w:pPr>
              <w:ind w:firstLineChars="0" w:firstLine="0"/>
              <w:rPr>
                <w:rFonts w:ascii="Times New Roman" w:hAnsi="Times New Roman" w:cs="Times New Roman"/>
              </w:rPr>
            </w:pPr>
            <w:r>
              <w:rPr>
                <w:rFonts w:ascii="Times New Roman" w:hAnsi="Times New Roman" w:cs="Times New Roman"/>
              </w:rPr>
              <w:t>”error”</w:t>
            </w:r>
            <w:r>
              <w:rPr>
                <w:rFonts w:ascii="Times New Roman" w:hAnsi="Times New Roman" w:cs="Times New Roman"/>
              </w:rPr>
              <w:t>表示</w:t>
            </w:r>
            <w:r>
              <w:rPr>
                <w:rFonts w:ascii="Times New Roman" w:hAnsi="Times New Roman" w:cs="Times New Roman" w:hint="eastAsia"/>
              </w:rPr>
              <w:t>查询失败</w:t>
            </w:r>
          </w:p>
        </w:tc>
      </w:tr>
      <w:tr w:rsidR="00FB6D3D" w14:paraId="299E84D3" w14:textId="77777777">
        <w:trPr>
          <w:jc w:val="center"/>
        </w:trPr>
        <w:tc>
          <w:tcPr>
            <w:tcW w:w="1844" w:type="dxa"/>
          </w:tcPr>
          <w:p w14:paraId="1BA343BC" w14:textId="77777777" w:rsidR="00FB6D3D" w:rsidRDefault="00D22A15">
            <w:pPr>
              <w:ind w:firstLineChars="0" w:firstLine="0"/>
              <w:rPr>
                <w:rFonts w:ascii="Times New Roman" w:hAnsi="Times New Roman" w:cs="Times New Roman"/>
                <w:color w:val="262626"/>
                <w:spacing w:val="12"/>
                <w:szCs w:val="21"/>
              </w:rPr>
            </w:pPr>
            <w:r>
              <w:rPr>
                <w:rFonts w:ascii="Times New Roman" w:hAnsi="Times New Roman" w:cs="Times New Roman"/>
                <w:color w:val="262626"/>
                <w:spacing w:val="12"/>
                <w:szCs w:val="21"/>
              </w:rPr>
              <w:t>data</w:t>
            </w:r>
          </w:p>
        </w:tc>
        <w:tc>
          <w:tcPr>
            <w:tcW w:w="1276" w:type="dxa"/>
          </w:tcPr>
          <w:p w14:paraId="616A4B3A" w14:textId="77777777" w:rsidR="00FB6D3D" w:rsidRDefault="00D22A15">
            <w:pPr>
              <w:ind w:firstLineChars="0" w:firstLine="0"/>
            </w:pPr>
            <w:r>
              <w:rPr>
                <w:rFonts w:hint="eastAsia"/>
              </w:rPr>
              <w:t>object</w:t>
            </w:r>
          </w:p>
        </w:tc>
        <w:tc>
          <w:tcPr>
            <w:tcW w:w="2976" w:type="dxa"/>
          </w:tcPr>
          <w:p w14:paraId="45D4D84C" w14:textId="77777777" w:rsidR="00FB6D3D" w:rsidRDefault="00FB6D3D">
            <w:pPr>
              <w:ind w:firstLineChars="0" w:firstLine="0"/>
            </w:pPr>
          </w:p>
        </w:tc>
        <w:tc>
          <w:tcPr>
            <w:tcW w:w="2977" w:type="dxa"/>
          </w:tcPr>
          <w:p w14:paraId="117AA87D" w14:textId="77777777" w:rsidR="00FB6D3D" w:rsidRDefault="00FB6D3D">
            <w:pPr>
              <w:ind w:firstLineChars="0" w:firstLine="0"/>
              <w:rPr>
                <w:rFonts w:ascii="Times New Roman" w:hAnsi="Times New Roman" w:cs="Times New Roman"/>
              </w:rPr>
            </w:pPr>
          </w:p>
        </w:tc>
      </w:tr>
    </w:tbl>
    <w:p w14:paraId="415A5C15" w14:textId="77777777" w:rsidR="00FB6D3D" w:rsidRDefault="00D22A15">
      <w:pPr>
        <w:pStyle w:val="2"/>
        <w:spacing w:before="120"/>
        <w:ind w:left="425"/>
        <w:rPr>
          <w:rFonts w:ascii="宋体" w:eastAsia="宋体" w:hAnsi="宋体"/>
          <w:szCs w:val="30"/>
          <w:lang w:val="en-US"/>
        </w:rPr>
      </w:pPr>
      <w:r>
        <w:rPr>
          <w:rFonts w:ascii="宋体" w:eastAsia="宋体" w:hAnsi="宋体" w:hint="eastAsia"/>
          <w:szCs w:val="30"/>
          <w:lang w:val="en-US"/>
        </w:rPr>
        <w:t>10.6</w:t>
      </w:r>
      <w:r>
        <w:rPr>
          <w:rFonts w:ascii="宋体" w:eastAsia="宋体" w:hAnsi="宋体" w:hint="eastAsia"/>
          <w:szCs w:val="30"/>
        </w:rPr>
        <w:t>获取</w:t>
      </w:r>
      <w:r>
        <w:rPr>
          <w:rFonts w:ascii="宋体" w:eastAsia="宋体" w:hAnsi="宋体" w:hint="eastAsia"/>
          <w:szCs w:val="30"/>
          <w:lang w:val="en-US"/>
        </w:rPr>
        <w:t>数据查询模式</w:t>
      </w:r>
    </w:p>
    <w:p w14:paraId="428B6BC5" w14:textId="77777777" w:rsidR="00FB6D3D" w:rsidRDefault="00D22A15">
      <w:pPr>
        <w:pStyle w:val="af6"/>
        <w:ind w:left="420" w:firstLineChars="0" w:firstLine="0"/>
      </w:pPr>
      <w:r>
        <w:rPr>
          <w:rFonts w:ascii="宋体" w:hAnsi="宋体"/>
          <w:szCs w:val="30"/>
        </w:rPr>
        <w:t xml:space="preserve">    </w:t>
      </w:r>
      <w:r>
        <w:rPr>
          <w:b/>
          <w:bCs/>
        </w:rPr>
        <w:t>请求方式</w:t>
      </w:r>
      <w:r>
        <w:t>：</w:t>
      </w:r>
      <w:r>
        <w:t>POST</w:t>
      </w:r>
      <w:r>
        <w:t>（</w:t>
      </w:r>
      <w:r>
        <w:t>HTTP</w:t>
      </w:r>
      <w:r>
        <w:t>）</w:t>
      </w:r>
    </w:p>
    <w:p w14:paraId="79B22BBF" w14:textId="77777777" w:rsidR="00FB6D3D" w:rsidRDefault="00D22A15">
      <w:pPr>
        <w:pStyle w:val="af6"/>
        <w:ind w:left="420" w:firstLine="506"/>
        <w:rPr>
          <w:rFonts w:ascii="Times New Roman" w:hAnsi="Times New Roman" w:cs="Times New Roman"/>
          <w:color w:val="262626"/>
          <w:spacing w:val="12"/>
          <w:szCs w:val="21"/>
        </w:rPr>
      </w:pPr>
      <w:r>
        <w:rPr>
          <w:rFonts w:ascii="Times New Roman" w:hAnsi="Times New Roman" w:cs="Times New Roman"/>
          <w:b/>
          <w:bCs/>
          <w:color w:val="262626"/>
          <w:spacing w:val="12"/>
          <w:szCs w:val="21"/>
        </w:rPr>
        <w:t>请求地址</w:t>
      </w:r>
      <w:r>
        <w:rPr>
          <w:rFonts w:ascii="Times New Roman" w:hAnsi="Times New Roman" w:cs="Times New Roman"/>
          <w:color w:val="262626"/>
          <w:spacing w:val="12"/>
          <w:szCs w:val="21"/>
        </w:rPr>
        <w:t>：</w:t>
      </w:r>
      <w:r>
        <w:rPr>
          <w:rFonts w:ascii="Times New Roman" w:hAnsi="Times New Roman" w:cs="Times New Roman"/>
          <w:color w:val="262626"/>
          <w:spacing w:val="12"/>
          <w:szCs w:val="24"/>
        </w:rPr>
        <w:t>http://</w:t>
      </w:r>
      <w:r>
        <w:rPr>
          <w:rFonts w:ascii="Times New Roman" w:hAnsi="Times New Roman" w:cs="Times New Roman" w:hint="eastAsia"/>
          <w:color w:val="262626"/>
          <w:spacing w:val="12"/>
          <w:szCs w:val="24"/>
        </w:rPr>
        <w:t>ip</w:t>
      </w:r>
      <w:r>
        <w:rPr>
          <w:rFonts w:ascii="Times New Roman" w:hAnsi="Times New Roman" w:cs="Times New Roman"/>
          <w:color w:val="262626"/>
          <w:spacing w:val="12"/>
          <w:szCs w:val="24"/>
        </w:rPr>
        <w:t>:port</w:t>
      </w:r>
      <w:r>
        <w:rPr>
          <w:rFonts w:ascii="Times New Roman" w:hAnsi="Times New Roman" w:cs="Times New Roman" w:hint="eastAsia"/>
          <w:color w:val="262626"/>
          <w:spacing w:val="12"/>
          <w:szCs w:val="24"/>
        </w:rPr>
        <w:t>/</w:t>
      </w:r>
      <w:r>
        <w:rPr>
          <w:rFonts w:ascii="Times New Roman" w:hAnsi="Times New Roman" w:cs="Times New Roman"/>
          <w:color w:val="262626"/>
          <w:spacing w:val="12"/>
          <w:szCs w:val="24"/>
        </w:rPr>
        <w:t>second_sort_area/</w:t>
      </w:r>
      <w:r>
        <w:rPr>
          <w:rFonts w:ascii="Times New Roman" w:hAnsi="Times New Roman" w:cs="Times New Roman" w:hint="eastAsia"/>
          <w:color w:val="262626"/>
          <w:spacing w:val="12"/>
          <w:szCs w:val="24"/>
        </w:rPr>
        <w:t>system</w:t>
      </w:r>
      <w:r>
        <w:rPr>
          <w:rFonts w:ascii="Times New Roman" w:hAnsi="Times New Roman" w:cs="Times New Roman"/>
          <w:color w:val="262626"/>
          <w:spacing w:val="12"/>
          <w:szCs w:val="24"/>
        </w:rPr>
        <w:t>/</w:t>
      </w:r>
      <w:r>
        <w:rPr>
          <w:rFonts w:ascii="Times New Roman" w:hAnsi="Times New Roman" w:cs="Times New Roman" w:hint="eastAsia"/>
          <w:color w:val="262626"/>
          <w:spacing w:val="12"/>
          <w:szCs w:val="24"/>
        </w:rPr>
        <w:t>querySecondModelState</w:t>
      </w:r>
    </w:p>
    <w:p w14:paraId="43452DA8" w14:textId="77777777" w:rsidR="00FB6D3D" w:rsidRDefault="00D22A15">
      <w:pPr>
        <w:pStyle w:val="af6"/>
        <w:ind w:left="420" w:firstLine="506"/>
        <w:rPr>
          <w:rFonts w:ascii="Times New Roman" w:hAnsi="Times New Roman" w:cs="Times New Roman"/>
          <w:b/>
          <w:color w:val="262626"/>
          <w:spacing w:val="12"/>
          <w:szCs w:val="21"/>
        </w:rPr>
      </w:pPr>
      <w:r>
        <w:rPr>
          <w:rFonts w:ascii="Times New Roman" w:hAnsi="Times New Roman" w:cs="Times New Roman" w:hint="eastAsia"/>
          <w:b/>
          <w:color w:val="262626"/>
          <w:spacing w:val="12"/>
          <w:szCs w:val="21"/>
        </w:rPr>
        <w:lastRenderedPageBreak/>
        <w:t>接口说明：</w:t>
      </w:r>
    </w:p>
    <w:p w14:paraId="4FF555D4" w14:textId="77777777" w:rsidR="00FB6D3D" w:rsidRDefault="00D22A15">
      <w:pPr>
        <w:ind w:left="206" w:firstLineChars="0" w:firstLine="720"/>
      </w:pPr>
      <w:r>
        <w:rPr>
          <w:rFonts w:hint="eastAsia"/>
        </w:rPr>
        <w:t>该接口用于总控</w:t>
      </w:r>
      <w:r>
        <w:rPr>
          <w:rFonts w:hint="eastAsia"/>
        </w:rPr>
        <w:t>向二次分拣查询当前零件数据的来源模式；</w:t>
      </w:r>
    </w:p>
    <w:p w14:paraId="11EA9104" w14:textId="77777777" w:rsidR="00FB6D3D" w:rsidRDefault="00D22A15">
      <w:pPr>
        <w:ind w:firstLineChars="400" w:firstLine="1012"/>
        <w:rPr>
          <w:rFonts w:ascii="Times New Roman" w:hAnsi="Times New Roman" w:cs="Times New Roman"/>
          <w:color w:val="262626"/>
          <w:spacing w:val="12"/>
          <w:szCs w:val="21"/>
        </w:rPr>
      </w:pPr>
      <w:r>
        <w:rPr>
          <w:rFonts w:ascii="Times New Roman" w:hAnsi="Times New Roman" w:cs="Times New Roman"/>
          <w:b/>
          <w:bCs/>
          <w:color w:val="262626"/>
          <w:spacing w:val="12"/>
          <w:szCs w:val="21"/>
        </w:rPr>
        <w:t>请求包结构体</w:t>
      </w:r>
      <w:r>
        <w:rPr>
          <w:rFonts w:ascii="Times New Roman" w:hAnsi="Times New Roman" w:cs="Times New Roman"/>
          <w:color w:val="262626"/>
          <w:spacing w:val="12"/>
          <w:szCs w:val="21"/>
        </w:rPr>
        <w:t>：</w:t>
      </w:r>
    </w:p>
    <w:p w14:paraId="6ECA089D" w14:textId="77777777" w:rsidR="00FB6D3D" w:rsidRDefault="00D22A15">
      <w:pPr>
        <w:ind w:firstLineChars="285" w:firstLine="718"/>
        <w:rPr>
          <w:rFonts w:ascii="Times New Roman" w:hAnsi="Times New Roman" w:cs="Times New Roman"/>
          <w:color w:val="262626"/>
          <w:spacing w:val="12"/>
          <w:szCs w:val="21"/>
        </w:rPr>
      </w:pPr>
      <w:r>
        <w:rPr>
          <w:rFonts w:ascii="Times New Roman" w:hAnsi="Times New Roman" w:cs="Times New Roman" w:hint="eastAsia"/>
          <w:color w:val="262626"/>
          <w:spacing w:val="12"/>
          <w:szCs w:val="21"/>
        </w:rPr>
        <w:t>{</w:t>
      </w:r>
    </w:p>
    <w:p w14:paraId="57B957C9" w14:textId="77777777" w:rsidR="00FB6D3D" w:rsidRDefault="00D22A15">
      <w:pPr>
        <w:ind w:firstLine="504"/>
        <w:rPr>
          <w:rFonts w:ascii="Times New Roman" w:hAnsi="Times New Roman" w:cs="Times New Roman"/>
          <w:color w:val="262626"/>
          <w:spacing w:val="12"/>
          <w:szCs w:val="21"/>
        </w:rPr>
      </w:pPr>
      <w:r>
        <w:rPr>
          <w:rFonts w:ascii="Times New Roman" w:hAnsi="Times New Roman" w:cs="Times New Roman" w:hint="eastAsia"/>
          <w:color w:val="262626"/>
          <w:spacing w:val="12"/>
          <w:szCs w:val="21"/>
        </w:rPr>
        <w:t xml:space="preserve">       </w:t>
      </w: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location</w:t>
      </w: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w:t>
      </w: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1</w:t>
      </w:r>
      <w:r>
        <w:rPr>
          <w:rFonts w:ascii="Times New Roman" w:hAnsi="Times New Roman" w:cs="Times New Roman"/>
          <w:color w:val="262626"/>
          <w:spacing w:val="12"/>
          <w:szCs w:val="21"/>
        </w:rPr>
        <w:t>”</w:t>
      </w:r>
    </w:p>
    <w:p w14:paraId="7C699175" w14:textId="77777777" w:rsidR="00FB6D3D" w:rsidRDefault="00D22A15">
      <w:pPr>
        <w:ind w:firstLineChars="290" w:firstLine="731"/>
        <w:rPr>
          <w:rFonts w:ascii="Times New Roman" w:hAnsi="Times New Roman" w:cs="Times New Roman"/>
          <w:color w:val="262626"/>
          <w:spacing w:val="12"/>
          <w:szCs w:val="21"/>
        </w:rPr>
      </w:pPr>
      <w:r>
        <w:rPr>
          <w:rFonts w:ascii="Times New Roman" w:hAnsi="Times New Roman" w:cs="Times New Roman" w:hint="eastAsia"/>
          <w:color w:val="262626"/>
          <w:spacing w:val="12"/>
          <w:szCs w:val="21"/>
        </w:rPr>
        <w:t>}</w:t>
      </w:r>
    </w:p>
    <w:p w14:paraId="78FE34BB" w14:textId="77777777" w:rsidR="00FB6D3D" w:rsidRDefault="00D22A15">
      <w:pPr>
        <w:ind w:leftChars="200" w:left="480" w:firstLine="506"/>
        <w:rPr>
          <w:rFonts w:ascii="Times New Roman" w:hAnsi="Times New Roman" w:cs="Times New Roman"/>
          <w:b/>
          <w:bCs/>
          <w:color w:val="262626"/>
          <w:spacing w:val="12"/>
          <w:szCs w:val="21"/>
        </w:rPr>
      </w:pPr>
      <w:r>
        <w:rPr>
          <w:rFonts w:ascii="Times New Roman" w:hAnsi="Times New Roman" w:cs="Times New Roman" w:hint="eastAsia"/>
          <w:b/>
          <w:bCs/>
          <w:color w:val="262626"/>
          <w:spacing w:val="12"/>
          <w:szCs w:val="21"/>
        </w:rPr>
        <w:t>参数说明</w:t>
      </w:r>
      <w:r>
        <w:rPr>
          <w:rFonts w:ascii="Times New Roman" w:hAnsi="Times New Roman" w:cs="Times New Roman" w:hint="eastAsia"/>
          <w:b/>
          <w:bCs/>
          <w:color w:val="262626"/>
          <w:spacing w:val="12"/>
          <w:szCs w:val="21"/>
        </w:rPr>
        <w:t>:</w:t>
      </w:r>
    </w:p>
    <w:tbl>
      <w:tblPr>
        <w:tblStyle w:val="af2"/>
        <w:tblW w:w="8642" w:type="dxa"/>
        <w:jc w:val="center"/>
        <w:tblLayout w:type="fixed"/>
        <w:tblLook w:val="04A0" w:firstRow="1" w:lastRow="0" w:firstColumn="1" w:lastColumn="0" w:noHBand="0" w:noVBand="1"/>
      </w:tblPr>
      <w:tblGrid>
        <w:gridCol w:w="1838"/>
        <w:gridCol w:w="1276"/>
        <w:gridCol w:w="3118"/>
        <w:gridCol w:w="2410"/>
      </w:tblGrid>
      <w:tr w:rsidR="00FB6D3D" w14:paraId="698732BA" w14:textId="77777777">
        <w:trPr>
          <w:trHeight w:val="455"/>
          <w:jc w:val="center"/>
        </w:trPr>
        <w:tc>
          <w:tcPr>
            <w:tcW w:w="1838" w:type="dxa"/>
          </w:tcPr>
          <w:p w14:paraId="4B39D442" w14:textId="77777777" w:rsidR="00FB6D3D" w:rsidRDefault="00D22A15">
            <w:pPr>
              <w:ind w:firstLineChars="0" w:firstLine="0"/>
            </w:pPr>
            <w:r>
              <w:rPr>
                <w:rFonts w:hint="eastAsia"/>
              </w:rPr>
              <w:t>参数</w:t>
            </w:r>
          </w:p>
        </w:tc>
        <w:tc>
          <w:tcPr>
            <w:tcW w:w="1276" w:type="dxa"/>
          </w:tcPr>
          <w:p w14:paraId="0490B83B" w14:textId="77777777" w:rsidR="00FB6D3D" w:rsidRDefault="00D22A15">
            <w:pPr>
              <w:ind w:firstLineChars="0" w:firstLine="0"/>
            </w:pPr>
            <w:r>
              <w:rPr>
                <w:rFonts w:hint="eastAsia"/>
              </w:rPr>
              <w:t>参数类型</w:t>
            </w:r>
          </w:p>
        </w:tc>
        <w:tc>
          <w:tcPr>
            <w:tcW w:w="3118" w:type="dxa"/>
          </w:tcPr>
          <w:p w14:paraId="3EF85127" w14:textId="77777777" w:rsidR="00FB6D3D" w:rsidRDefault="00D22A15">
            <w:pPr>
              <w:ind w:firstLineChars="0" w:firstLine="0"/>
            </w:pPr>
            <w:r>
              <w:rPr>
                <w:rFonts w:hint="eastAsia"/>
              </w:rPr>
              <w:t>说明</w:t>
            </w:r>
          </w:p>
        </w:tc>
        <w:tc>
          <w:tcPr>
            <w:tcW w:w="2410" w:type="dxa"/>
          </w:tcPr>
          <w:p w14:paraId="574E14F7" w14:textId="77777777" w:rsidR="00FB6D3D" w:rsidRDefault="00D22A15">
            <w:pPr>
              <w:ind w:firstLineChars="0" w:firstLine="0"/>
            </w:pPr>
            <w:r>
              <w:rPr>
                <w:rFonts w:hint="eastAsia"/>
              </w:rPr>
              <w:t>示例值</w:t>
            </w:r>
          </w:p>
        </w:tc>
      </w:tr>
      <w:tr w:rsidR="00FB6D3D" w14:paraId="7645931D" w14:textId="77777777">
        <w:trPr>
          <w:trHeight w:val="455"/>
          <w:jc w:val="center"/>
        </w:trPr>
        <w:tc>
          <w:tcPr>
            <w:tcW w:w="1838" w:type="dxa"/>
          </w:tcPr>
          <w:p w14:paraId="02B1F219" w14:textId="77777777" w:rsidR="00FB6D3D" w:rsidRDefault="00D22A15">
            <w:pPr>
              <w:ind w:firstLineChars="0" w:firstLine="0"/>
            </w:pPr>
            <w:r>
              <w:rPr>
                <w:rFonts w:ascii="Times New Roman" w:hAnsi="Times New Roman" w:cs="Times New Roman" w:hint="eastAsia"/>
                <w:color w:val="262626"/>
                <w:spacing w:val="12"/>
                <w:szCs w:val="21"/>
              </w:rPr>
              <w:t>location</w:t>
            </w:r>
          </w:p>
        </w:tc>
        <w:tc>
          <w:tcPr>
            <w:tcW w:w="1276" w:type="dxa"/>
          </w:tcPr>
          <w:p w14:paraId="7FA16B77" w14:textId="77777777" w:rsidR="00FB6D3D" w:rsidRDefault="00D22A15">
            <w:pPr>
              <w:ind w:firstLineChars="0" w:firstLine="0"/>
            </w:pPr>
            <w:r>
              <w:rPr>
                <w:rFonts w:hint="eastAsia"/>
              </w:rPr>
              <w:t>string</w:t>
            </w:r>
          </w:p>
        </w:tc>
        <w:tc>
          <w:tcPr>
            <w:tcW w:w="3118" w:type="dxa"/>
          </w:tcPr>
          <w:p w14:paraId="6EA4B1E3" w14:textId="77777777" w:rsidR="00FB6D3D" w:rsidRDefault="00FB6D3D">
            <w:pPr>
              <w:ind w:firstLineChars="0" w:firstLine="0"/>
            </w:pPr>
          </w:p>
        </w:tc>
        <w:tc>
          <w:tcPr>
            <w:tcW w:w="2410" w:type="dxa"/>
          </w:tcPr>
          <w:p w14:paraId="3F493366" w14:textId="77777777" w:rsidR="00FB6D3D" w:rsidRDefault="00D22A15">
            <w:pPr>
              <w:ind w:firstLineChars="0" w:firstLine="0"/>
            </w:pPr>
            <w:r>
              <w:rPr>
                <w:rFonts w:hint="eastAsia"/>
              </w:rPr>
              <w:t>1</w:t>
            </w:r>
            <w:r>
              <w:rPr>
                <w:rFonts w:hint="eastAsia"/>
              </w:rPr>
              <w:t>：暗室</w:t>
            </w:r>
            <w:r>
              <w:rPr>
                <w:rFonts w:hint="eastAsia"/>
              </w:rPr>
              <w:t>1</w:t>
            </w:r>
            <w:r>
              <w:rPr>
                <w:rFonts w:hint="eastAsia"/>
              </w:rPr>
              <w:t>以及小件喷码</w:t>
            </w:r>
          </w:p>
        </w:tc>
      </w:tr>
    </w:tbl>
    <w:p w14:paraId="6629AF2D" w14:textId="77777777" w:rsidR="00FB6D3D" w:rsidRDefault="00FB6D3D">
      <w:pPr>
        <w:spacing w:line="360" w:lineRule="atLeast"/>
        <w:ind w:firstLineChars="0" w:firstLine="0"/>
      </w:pPr>
    </w:p>
    <w:p w14:paraId="68324410" w14:textId="77777777" w:rsidR="00FB6D3D" w:rsidRDefault="00D22A15">
      <w:pPr>
        <w:ind w:left="720" w:firstLineChars="100" w:firstLine="241"/>
        <w:rPr>
          <w:rStyle w:val="af3"/>
        </w:rPr>
      </w:pPr>
      <w:r>
        <w:rPr>
          <w:rStyle w:val="af3"/>
          <w:rFonts w:hint="eastAsia"/>
        </w:rPr>
        <w:t>返回结果：</w:t>
      </w:r>
    </w:p>
    <w:p w14:paraId="6B69F72C" w14:textId="77777777" w:rsidR="00FB6D3D" w:rsidRDefault="00D22A15">
      <w:pPr>
        <w:ind w:left="720" w:firstLineChars="100" w:firstLine="240"/>
        <w:rPr>
          <w:rStyle w:val="af3"/>
          <w:b w:val="0"/>
          <w:bCs w:val="0"/>
        </w:rPr>
      </w:pPr>
      <w:r>
        <w:rPr>
          <w:rStyle w:val="af3"/>
          <w:rFonts w:hint="eastAsia"/>
          <w:b w:val="0"/>
          <w:bCs w:val="0"/>
        </w:rPr>
        <w:t>{</w:t>
      </w:r>
    </w:p>
    <w:p w14:paraId="5B3C3943" w14:textId="77777777" w:rsidR="00FB6D3D" w:rsidRDefault="00D22A15">
      <w:pPr>
        <w:ind w:left="720" w:firstLineChars="100" w:firstLine="240"/>
        <w:rPr>
          <w:rStyle w:val="af3"/>
          <w:b w:val="0"/>
          <w:bCs w:val="0"/>
        </w:rPr>
      </w:pPr>
      <w:r>
        <w:rPr>
          <w:rStyle w:val="af3"/>
          <w:rFonts w:hint="eastAsia"/>
          <w:b w:val="0"/>
          <w:bCs w:val="0"/>
        </w:rPr>
        <w:t>    "msg": "success",</w:t>
      </w:r>
    </w:p>
    <w:p w14:paraId="306D96EF" w14:textId="77777777" w:rsidR="00FB6D3D" w:rsidRDefault="00D22A15">
      <w:pPr>
        <w:ind w:left="720" w:firstLineChars="100" w:firstLine="240"/>
        <w:rPr>
          <w:rStyle w:val="af3"/>
          <w:b w:val="0"/>
          <w:bCs w:val="0"/>
        </w:rPr>
      </w:pPr>
      <w:r>
        <w:rPr>
          <w:rStyle w:val="af3"/>
          <w:rFonts w:hint="eastAsia"/>
          <w:b w:val="0"/>
          <w:bCs w:val="0"/>
        </w:rPr>
        <w:t>    "code": 200,</w:t>
      </w:r>
    </w:p>
    <w:p w14:paraId="77440F42" w14:textId="77777777" w:rsidR="00FB6D3D" w:rsidRDefault="00D22A15">
      <w:pPr>
        <w:ind w:left="720" w:firstLineChars="100" w:firstLine="240"/>
        <w:rPr>
          <w:rStyle w:val="af3"/>
          <w:b w:val="0"/>
          <w:bCs w:val="0"/>
        </w:rPr>
      </w:pPr>
      <w:r>
        <w:rPr>
          <w:rStyle w:val="af3"/>
          <w:rFonts w:hint="eastAsia"/>
          <w:b w:val="0"/>
          <w:bCs w:val="0"/>
        </w:rPr>
        <w:t>    "data": </w:t>
      </w:r>
      <w:r>
        <w:rPr>
          <w:rStyle w:val="af3"/>
          <w:b w:val="0"/>
          <w:bCs w:val="0"/>
        </w:rPr>
        <w:t>”</w:t>
      </w:r>
      <w:r>
        <w:rPr>
          <w:rStyle w:val="af3"/>
          <w:rFonts w:hint="eastAsia"/>
          <w:b w:val="0"/>
          <w:bCs w:val="0"/>
        </w:rPr>
        <w:t>0</w:t>
      </w:r>
      <w:r>
        <w:rPr>
          <w:rStyle w:val="af3"/>
          <w:b w:val="0"/>
          <w:bCs w:val="0"/>
        </w:rPr>
        <w:t>”</w:t>
      </w:r>
    </w:p>
    <w:p w14:paraId="090A5F46" w14:textId="77777777" w:rsidR="00FB6D3D" w:rsidRDefault="00D22A15">
      <w:pPr>
        <w:ind w:firstLineChars="300" w:firstLine="720"/>
        <w:rPr>
          <w:rStyle w:val="af3"/>
          <w:b w:val="0"/>
          <w:bCs w:val="0"/>
        </w:rPr>
      </w:pPr>
      <w:r>
        <w:rPr>
          <w:rStyle w:val="af3"/>
          <w:rFonts w:hint="eastAsia"/>
          <w:b w:val="0"/>
          <w:bCs w:val="0"/>
        </w:rPr>
        <w:t>}</w:t>
      </w:r>
    </w:p>
    <w:tbl>
      <w:tblPr>
        <w:tblStyle w:val="af2"/>
        <w:tblW w:w="9248" w:type="dxa"/>
        <w:jc w:val="center"/>
        <w:tblLayout w:type="fixed"/>
        <w:tblLook w:val="04A0" w:firstRow="1" w:lastRow="0" w:firstColumn="1" w:lastColumn="0" w:noHBand="0" w:noVBand="1"/>
      </w:tblPr>
      <w:tblGrid>
        <w:gridCol w:w="2019"/>
        <w:gridCol w:w="1276"/>
        <w:gridCol w:w="2827"/>
        <w:gridCol w:w="3126"/>
      </w:tblGrid>
      <w:tr w:rsidR="00FB6D3D" w14:paraId="318A57CA" w14:textId="77777777">
        <w:trPr>
          <w:jc w:val="center"/>
        </w:trPr>
        <w:tc>
          <w:tcPr>
            <w:tcW w:w="2019" w:type="dxa"/>
          </w:tcPr>
          <w:p w14:paraId="6DF5C37D" w14:textId="77777777" w:rsidR="00FB6D3D" w:rsidRDefault="00D22A15">
            <w:pPr>
              <w:ind w:firstLineChars="0" w:firstLine="0"/>
            </w:pPr>
            <w:r>
              <w:rPr>
                <w:rFonts w:hint="eastAsia"/>
              </w:rPr>
              <w:t>参数</w:t>
            </w:r>
          </w:p>
        </w:tc>
        <w:tc>
          <w:tcPr>
            <w:tcW w:w="1276" w:type="dxa"/>
          </w:tcPr>
          <w:p w14:paraId="0859820F" w14:textId="77777777" w:rsidR="00FB6D3D" w:rsidRDefault="00D22A15">
            <w:pPr>
              <w:ind w:firstLineChars="0" w:firstLine="0"/>
            </w:pPr>
            <w:r>
              <w:rPr>
                <w:rFonts w:hint="eastAsia"/>
              </w:rPr>
              <w:t>参数类型</w:t>
            </w:r>
          </w:p>
        </w:tc>
        <w:tc>
          <w:tcPr>
            <w:tcW w:w="2827" w:type="dxa"/>
          </w:tcPr>
          <w:p w14:paraId="6CDF1F6F" w14:textId="77777777" w:rsidR="00FB6D3D" w:rsidRDefault="00D22A15">
            <w:pPr>
              <w:ind w:firstLineChars="0" w:firstLine="0"/>
            </w:pPr>
            <w:r>
              <w:rPr>
                <w:rFonts w:hint="eastAsia"/>
              </w:rPr>
              <w:t>说明</w:t>
            </w:r>
          </w:p>
        </w:tc>
        <w:tc>
          <w:tcPr>
            <w:tcW w:w="3126" w:type="dxa"/>
          </w:tcPr>
          <w:p w14:paraId="46C5E90C" w14:textId="77777777" w:rsidR="00FB6D3D" w:rsidRDefault="00D22A15">
            <w:pPr>
              <w:ind w:firstLineChars="0" w:firstLine="0"/>
            </w:pPr>
            <w:r>
              <w:rPr>
                <w:rFonts w:hint="eastAsia"/>
              </w:rPr>
              <w:t>示例值</w:t>
            </w:r>
          </w:p>
        </w:tc>
      </w:tr>
      <w:tr w:rsidR="00FB6D3D" w14:paraId="5C62EF80" w14:textId="77777777">
        <w:trPr>
          <w:jc w:val="center"/>
        </w:trPr>
        <w:tc>
          <w:tcPr>
            <w:tcW w:w="2019" w:type="dxa"/>
          </w:tcPr>
          <w:p w14:paraId="23569F79" w14:textId="77777777" w:rsidR="00FB6D3D" w:rsidRDefault="00D22A15">
            <w:pPr>
              <w:ind w:firstLineChars="0" w:firstLine="0"/>
              <w:rPr>
                <w:rFonts w:ascii="Times New Roman" w:hAnsi="Times New Roman" w:cs="Times New Roman"/>
              </w:rPr>
            </w:pPr>
            <w:r>
              <w:rPr>
                <w:rFonts w:ascii="Times New Roman" w:hAnsi="Times New Roman" w:cs="Times New Roman" w:hint="eastAsia"/>
                <w:color w:val="262626"/>
                <w:spacing w:val="12"/>
                <w:szCs w:val="21"/>
              </w:rPr>
              <w:t>code</w:t>
            </w:r>
          </w:p>
        </w:tc>
        <w:tc>
          <w:tcPr>
            <w:tcW w:w="1276" w:type="dxa"/>
          </w:tcPr>
          <w:p w14:paraId="4D30BC8C" w14:textId="77777777" w:rsidR="00FB6D3D" w:rsidRDefault="00D22A15">
            <w:pPr>
              <w:ind w:firstLineChars="0" w:firstLine="0"/>
            </w:pPr>
            <w:r>
              <w:rPr>
                <w:rFonts w:hint="eastAsia"/>
              </w:rPr>
              <w:t>int</w:t>
            </w:r>
          </w:p>
        </w:tc>
        <w:tc>
          <w:tcPr>
            <w:tcW w:w="2827" w:type="dxa"/>
          </w:tcPr>
          <w:p w14:paraId="61BE2DA9" w14:textId="77777777" w:rsidR="00FB6D3D" w:rsidRDefault="00D22A15">
            <w:pPr>
              <w:ind w:firstLineChars="0" w:firstLine="0"/>
            </w:pPr>
            <w:r>
              <w:rPr>
                <w:rFonts w:hint="eastAsia"/>
              </w:rPr>
              <w:t>返回码</w:t>
            </w:r>
          </w:p>
        </w:tc>
        <w:tc>
          <w:tcPr>
            <w:tcW w:w="3126" w:type="dxa"/>
          </w:tcPr>
          <w:p w14:paraId="57EA8E53" w14:textId="77777777" w:rsidR="00FB6D3D" w:rsidRDefault="00D22A15">
            <w:pPr>
              <w:ind w:firstLineChars="0" w:firstLine="0"/>
            </w:pPr>
            <w:r>
              <w:t>20</w:t>
            </w:r>
            <w:r>
              <w:rPr>
                <w:rFonts w:hint="eastAsia"/>
              </w:rPr>
              <w:t>0</w:t>
            </w:r>
            <w:r>
              <w:rPr>
                <w:rFonts w:hint="eastAsia"/>
              </w:rPr>
              <w:t>为成功；</w:t>
            </w:r>
            <w:r>
              <w:rPr>
                <w:rFonts w:hint="eastAsia"/>
              </w:rPr>
              <w:t>4</w:t>
            </w:r>
            <w:r>
              <w:t>00</w:t>
            </w:r>
            <w:r>
              <w:rPr>
                <w:rFonts w:hint="eastAsia"/>
              </w:rPr>
              <w:t>为失败</w:t>
            </w:r>
          </w:p>
        </w:tc>
      </w:tr>
      <w:tr w:rsidR="00FB6D3D" w14:paraId="48B7F4C9" w14:textId="77777777">
        <w:trPr>
          <w:jc w:val="center"/>
        </w:trPr>
        <w:tc>
          <w:tcPr>
            <w:tcW w:w="2019" w:type="dxa"/>
          </w:tcPr>
          <w:p w14:paraId="5A8AEA2C" w14:textId="77777777" w:rsidR="00FB6D3D" w:rsidRDefault="00D22A15">
            <w:pPr>
              <w:ind w:firstLineChars="0" w:firstLine="0"/>
              <w:rPr>
                <w:rFonts w:ascii="Times New Roman" w:hAnsi="Times New Roman" w:cs="Times New Roman"/>
              </w:rPr>
            </w:pPr>
            <w:r>
              <w:rPr>
                <w:rFonts w:ascii="Times New Roman" w:hAnsi="Times New Roman" w:cs="Times New Roman"/>
                <w:color w:val="262626"/>
                <w:spacing w:val="12"/>
                <w:szCs w:val="21"/>
              </w:rPr>
              <w:t>msg</w:t>
            </w:r>
          </w:p>
        </w:tc>
        <w:tc>
          <w:tcPr>
            <w:tcW w:w="1276" w:type="dxa"/>
          </w:tcPr>
          <w:p w14:paraId="1E4690AC" w14:textId="77777777" w:rsidR="00FB6D3D" w:rsidRDefault="00D22A15">
            <w:pPr>
              <w:ind w:firstLineChars="0" w:firstLine="0"/>
            </w:pPr>
            <w:r>
              <w:rPr>
                <w:rFonts w:hint="eastAsia"/>
              </w:rPr>
              <w:t>string</w:t>
            </w:r>
          </w:p>
        </w:tc>
        <w:tc>
          <w:tcPr>
            <w:tcW w:w="2827" w:type="dxa"/>
          </w:tcPr>
          <w:p w14:paraId="1428E589" w14:textId="77777777" w:rsidR="00FB6D3D" w:rsidRDefault="00D22A15">
            <w:pPr>
              <w:ind w:firstLineChars="0" w:firstLine="0"/>
            </w:pPr>
            <w:r>
              <w:rPr>
                <w:rFonts w:hint="eastAsia"/>
              </w:rPr>
              <w:t>对返回码的文本描述内容。若返回码不为</w:t>
            </w:r>
            <w:r>
              <w:rPr>
                <w:rFonts w:hint="eastAsia"/>
              </w:rPr>
              <w:t>200</w:t>
            </w:r>
            <w:r>
              <w:rPr>
                <w:rFonts w:hint="eastAsia"/>
              </w:rPr>
              <w:t>，则返回错误描述信息</w:t>
            </w:r>
          </w:p>
        </w:tc>
        <w:tc>
          <w:tcPr>
            <w:tcW w:w="3126" w:type="dxa"/>
          </w:tcPr>
          <w:p w14:paraId="7FFA8472" w14:textId="77777777" w:rsidR="00FB6D3D" w:rsidRDefault="00D22A15">
            <w:pPr>
              <w:ind w:firstLineChars="0" w:firstLine="0"/>
              <w:rPr>
                <w:rFonts w:ascii="Times New Roman" w:hAnsi="Times New Roman" w:cs="Times New Roman"/>
              </w:rPr>
            </w:pPr>
            <w:r>
              <w:rPr>
                <w:rFonts w:ascii="Times New Roman" w:hAnsi="Times New Roman" w:cs="Times New Roman"/>
              </w:rPr>
              <w:t>“</w:t>
            </w:r>
            <w:r>
              <w:rPr>
                <w:rFonts w:ascii="Times New Roman" w:hAnsi="Times New Roman" w:cs="Times New Roman" w:hint="eastAsia"/>
              </w:rPr>
              <w:t>success</w:t>
            </w:r>
            <w:r>
              <w:rPr>
                <w:rFonts w:ascii="Times New Roman" w:hAnsi="Times New Roman" w:cs="Times New Roman" w:hint="eastAsia"/>
              </w:rPr>
              <w:t>”表示请求成功，请求失败时（</w:t>
            </w:r>
            <w:r>
              <w:rPr>
                <w:rFonts w:ascii="Times New Roman" w:hAnsi="Times New Roman" w:cs="Times New Roman" w:hint="eastAsia"/>
              </w:rPr>
              <w:t>code</w:t>
            </w:r>
            <w:r>
              <w:rPr>
                <w:rFonts w:ascii="Times New Roman" w:hAnsi="Times New Roman" w:cs="Times New Roman" w:hint="eastAsia"/>
              </w:rPr>
              <w:t>非</w:t>
            </w:r>
            <w:r>
              <w:rPr>
                <w:rFonts w:ascii="Times New Roman" w:hAnsi="Times New Roman" w:cs="Times New Roman" w:hint="eastAsia"/>
              </w:rPr>
              <w:t>200</w:t>
            </w:r>
            <w:r>
              <w:rPr>
                <w:rFonts w:ascii="Times New Roman" w:hAnsi="Times New Roman" w:cs="Times New Roman" w:hint="eastAsia"/>
              </w:rPr>
              <w:t>）返回详细错误描述信息</w:t>
            </w:r>
          </w:p>
        </w:tc>
      </w:tr>
      <w:tr w:rsidR="00FB6D3D" w14:paraId="65C513A8" w14:textId="77777777">
        <w:trPr>
          <w:jc w:val="center"/>
        </w:trPr>
        <w:tc>
          <w:tcPr>
            <w:tcW w:w="2019" w:type="dxa"/>
          </w:tcPr>
          <w:p w14:paraId="5436A819" w14:textId="77777777" w:rsidR="00FB6D3D" w:rsidRDefault="00D22A15">
            <w:pPr>
              <w:ind w:firstLineChars="0" w:firstLine="0"/>
              <w:rPr>
                <w:rFonts w:ascii="Times New Roman" w:hAnsi="Times New Roman" w:cs="Times New Roman"/>
                <w:color w:val="262626"/>
                <w:spacing w:val="12"/>
                <w:szCs w:val="21"/>
              </w:rPr>
            </w:pPr>
            <w:r>
              <w:rPr>
                <w:rFonts w:ascii="Times New Roman" w:hAnsi="Times New Roman" w:cs="Times New Roman"/>
                <w:color w:val="262626"/>
                <w:spacing w:val="12"/>
                <w:szCs w:val="21"/>
              </w:rPr>
              <w:t>data</w:t>
            </w:r>
          </w:p>
        </w:tc>
        <w:tc>
          <w:tcPr>
            <w:tcW w:w="1276" w:type="dxa"/>
          </w:tcPr>
          <w:p w14:paraId="4FDBA232" w14:textId="77777777" w:rsidR="00FB6D3D" w:rsidRDefault="00D22A15">
            <w:pPr>
              <w:ind w:firstLineChars="0" w:firstLine="0"/>
            </w:pPr>
            <w:r>
              <w:rPr>
                <w:rFonts w:hint="eastAsia"/>
              </w:rPr>
              <w:t>string</w:t>
            </w:r>
          </w:p>
        </w:tc>
        <w:tc>
          <w:tcPr>
            <w:tcW w:w="2827" w:type="dxa"/>
          </w:tcPr>
          <w:p w14:paraId="37EA2D35" w14:textId="77777777" w:rsidR="00FB6D3D" w:rsidRDefault="00D22A15">
            <w:pPr>
              <w:ind w:firstLineChars="0" w:firstLine="0"/>
            </w:pPr>
            <w:r>
              <w:rPr>
                <w:rFonts w:hint="eastAsia"/>
              </w:rPr>
              <w:t>数据区，如过没有数据返回，则为空</w:t>
            </w:r>
          </w:p>
        </w:tc>
        <w:tc>
          <w:tcPr>
            <w:tcW w:w="3126" w:type="dxa"/>
          </w:tcPr>
          <w:p w14:paraId="2DD52A50" w14:textId="77777777" w:rsidR="00FB6D3D" w:rsidRDefault="00D22A15">
            <w:pPr>
              <w:ind w:firstLineChars="0" w:firstLine="0"/>
              <w:rPr>
                <w:rFonts w:ascii="Times New Roman" w:hAnsi="Times New Roman" w:cs="Times New Roman"/>
              </w:rPr>
            </w:pPr>
            <w:r>
              <w:rPr>
                <w:rFonts w:ascii="Times New Roman" w:hAnsi="Times New Roman" w:cs="Times New Roman" w:hint="eastAsia"/>
              </w:rPr>
              <w:t>返回</w:t>
            </w:r>
            <w:r>
              <w:rPr>
                <w:rFonts w:ascii="Times New Roman" w:hAnsi="Times New Roman" w:cs="Times New Roman" w:hint="eastAsia"/>
              </w:rPr>
              <w:t>当前分区的数据模式，</w:t>
            </w:r>
            <w:r>
              <w:rPr>
                <w:rFonts w:ascii="Times New Roman" w:hAnsi="Times New Roman" w:cs="Times New Roman" w:hint="eastAsia"/>
              </w:rPr>
              <w:t>0</w:t>
            </w:r>
            <w:r>
              <w:rPr>
                <w:rFonts w:ascii="Times New Roman" w:hAnsi="Times New Roman" w:cs="Times New Roman" w:hint="eastAsia"/>
              </w:rPr>
              <w:t>：最近分拣，</w:t>
            </w:r>
            <w:r>
              <w:rPr>
                <w:rFonts w:ascii="Times New Roman" w:hAnsi="Times New Roman" w:cs="Times New Roman" w:hint="eastAsia"/>
              </w:rPr>
              <w:t>1</w:t>
            </w:r>
            <w:r>
              <w:rPr>
                <w:rFonts w:ascii="Times New Roman" w:hAnsi="Times New Roman" w:cs="Times New Roman" w:hint="eastAsia"/>
              </w:rPr>
              <w:t>：零件跟踪</w:t>
            </w:r>
          </w:p>
        </w:tc>
      </w:tr>
    </w:tbl>
    <w:p w14:paraId="548FF0A4" w14:textId="77777777" w:rsidR="00FB6D3D" w:rsidRDefault="00D22A15">
      <w:pPr>
        <w:pStyle w:val="2"/>
        <w:spacing w:before="120"/>
        <w:ind w:left="425"/>
        <w:rPr>
          <w:rFonts w:ascii="宋体" w:eastAsia="宋体" w:hAnsi="宋体"/>
          <w:szCs w:val="30"/>
          <w:lang w:val="en-US"/>
        </w:rPr>
      </w:pPr>
      <w:r>
        <w:rPr>
          <w:rFonts w:ascii="宋体" w:eastAsia="宋体" w:hAnsi="宋体" w:hint="eastAsia"/>
          <w:szCs w:val="30"/>
          <w:lang w:val="en-US"/>
        </w:rPr>
        <w:lastRenderedPageBreak/>
        <w:t>10.7</w:t>
      </w:r>
      <w:r>
        <w:rPr>
          <w:rFonts w:ascii="宋体" w:eastAsia="宋体" w:hAnsi="宋体" w:hint="eastAsia"/>
          <w:szCs w:val="30"/>
          <w:lang w:val="en-US"/>
        </w:rPr>
        <w:t>设置数据查询模式</w:t>
      </w:r>
    </w:p>
    <w:p w14:paraId="310FB0E6" w14:textId="77777777" w:rsidR="00FB6D3D" w:rsidRDefault="00D22A15">
      <w:pPr>
        <w:pStyle w:val="af6"/>
        <w:ind w:left="420" w:firstLineChars="0" w:firstLine="0"/>
      </w:pPr>
      <w:r>
        <w:rPr>
          <w:rFonts w:ascii="宋体" w:hAnsi="宋体"/>
          <w:szCs w:val="30"/>
        </w:rPr>
        <w:t xml:space="preserve">    </w:t>
      </w:r>
      <w:r>
        <w:rPr>
          <w:b/>
          <w:bCs/>
        </w:rPr>
        <w:t>请求方式</w:t>
      </w:r>
      <w:r>
        <w:t>：</w:t>
      </w:r>
      <w:r>
        <w:t>POST</w:t>
      </w:r>
      <w:r>
        <w:t>（</w:t>
      </w:r>
      <w:r>
        <w:t>HTTP</w:t>
      </w:r>
      <w:r>
        <w:t>）</w:t>
      </w:r>
    </w:p>
    <w:p w14:paraId="420241EB" w14:textId="77777777" w:rsidR="00FB6D3D" w:rsidRDefault="00D22A15">
      <w:pPr>
        <w:pStyle w:val="af6"/>
        <w:ind w:left="420" w:firstLine="506"/>
        <w:rPr>
          <w:rFonts w:ascii="Times New Roman" w:hAnsi="Times New Roman" w:cs="Times New Roman"/>
          <w:color w:val="262626"/>
          <w:spacing w:val="12"/>
          <w:szCs w:val="21"/>
        </w:rPr>
      </w:pPr>
      <w:r>
        <w:rPr>
          <w:rFonts w:ascii="Times New Roman" w:hAnsi="Times New Roman" w:cs="Times New Roman"/>
          <w:b/>
          <w:bCs/>
          <w:color w:val="262626"/>
          <w:spacing w:val="12"/>
          <w:szCs w:val="21"/>
        </w:rPr>
        <w:t>请求地址</w:t>
      </w:r>
      <w:r>
        <w:rPr>
          <w:rFonts w:ascii="Times New Roman" w:hAnsi="Times New Roman" w:cs="Times New Roman"/>
          <w:color w:val="262626"/>
          <w:spacing w:val="12"/>
          <w:szCs w:val="21"/>
        </w:rPr>
        <w:t>：</w:t>
      </w:r>
      <w:r>
        <w:rPr>
          <w:rFonts w:ascii="Times New Roman" w:hAnsi="Times New Roman" w:cs="Times New Roman"/>
          <w:color w:val="262626"/>
          <w:spacing w:val="12"/>
          <w:szCs w:val="24"/>
        </w:rPr>
        <w:t>http://</w:t>
      </w:r>
      <w:r>
        <w:rPr>
          <w:rFonts w:ascii="Times New Roman" w:hAnsi="Times New Roman" w:cs="Times New Roman" w:hint="eastAsia"/>
          <w:color w:val="262626"/>
          <w:spacing w:val="12"/>
          <w:szCs w:val="24"/>
        </w:rPr>
        <w:t>ip</w:t>
      </w:r>
      <w:r>
        <w:rPr>
          <w:rFonts w:ascii="Times New Roman" w:hAnsi="Times New Roman" w:cs="Times New Roman"/>
          <w:color w:val="262626"/>
          <w:spacing w:val="12"/>
          <w:szCs w:val="24"/>
        </w:rPr>
        <w:t>:port</w:t>
      </w:r>
      <w:r>
        <w:rPr>
          <w:rFonts w:ascii="Times New Roman" w:hAnsi="Times New Roman" w:cs="Times New Roman" w:hint="eastAsia"/>
          <w:color w:val="262626"/>
          <w:spacing w:val="12"/>
          <w:szCs w:val="24"/>
        </w:rPr>
        <w:t>/</w:t>
      </w:r>
      <w:r>
        <w:rPr>
          <w:rFonts w:ascii="Times New Roman" w:hAnsi="Times New Roman" w:cs="Times New Roman"/>
          <w:color w:val="262626"/>
          <w:spacing w:val="12"/>
          <w:szCs w:val="24"/>
        </w:rPr>
        <w:t>second_sort_area/</w:t>
      </w:r>
      <w:r>
        <w:rPr>
          <w:rFonts w:ascii="Times New Roman" w:hAnsi="Times New Roman" w:cs="Times New Roman" w:hint="eastAsia"/>
          <w:color w:val="262626"/>
          <w:spacing w:val="12"/>
          <w:szCs w:val="24"/>
        </w:rPr>
        <w:t>system</w:t>
      </w:r>
      <w:r>
        <w:rPr>
          <w:rFonts w:ascii="Times New Roman" w:hAnsi="Times New Roman" w:cs="Times New Roman"/>
          <w:color w:val="262626"/>
          <w:spacing w:val="12"/>
          <w:szCs w:val="24"/>
        </w:rPr>
        <w:t>/</w:t>
      </w:r>
      <w:r>
        <w:rPr>
          <w:rFonts w:ascii="Times New Roman" w:hAnsi="Times New Roman" w:cs="Times New Roman" w:hint="eastAsia"/>
          <w:color w:val="262626"/>
          <w:spacing w:val="12"/>
          <w:szCs w:val="24"/>
        </w:rPr>
        <w:t>uptSecondModelState</w:t>
      </w:r>
    </w:p>
    <w:p w14:paraId="6BA7B075" w14:textId="77777777" w:rsidR="00FB6D3D" w:rsidRDefault="00D22A15">
      <w:pPr>
        <w:pStyle w:val="af6"/>
        <w:ind w:left="420" w:firstLine="506"/>
        <w:rPr>
          <w:rFonts w:ascii="Times New Roman" w:hAnsi="Times New Roman" w:cs="Times New Roman"/>
          <w:b/>
          <w:color w:val="262626"/>
          <w:spacing w:val="12"/>
          <w:szCs w:val="21"/>
        </w:rPr>
      </w:pPr>
      <w:r>
        <w:rPr>
          <w:rFonts w:ascii="Times New Roman" w:hAnsi="Times New Roman" w:cs="Times New Roman" w:hint="eastAsia"/>
          <w:b/>
          <w:color w:val="262626"/>
          <w:spacing w:val="12"/>
          <w:szCs w:val="21"/>
        </w:rPr>
        <w:t>接口说明：</w:t>
      </w:r>
    </w:p>
    <w:p w14:paraId="1B295B69" w14:textId="77777777" w:rsidR="00FB6D3D" w:rsidRDefault="00D22A15">
      <w:pPr>
        <w:ind w:left="206" w:firstLineChars="0" w:firstLine="720"/>
      </w:pPr>
      <w:r>
        <w:rPr>
          <w:rFonts w:hint="eastAsia"/>
        </w:rPr>
        <w:t>该接口用于总控</w:t>
      </w:r>
      <w:r>
        <w:rPr>
          <w:rFonts w:hint="eastAsia"/>
        </w:rPr>
        <w:t>设置二次分拣区指定分区的数据查询模式；</w:t>
      </w:r>
    </w:p>
    <w:p w14:paraId="1CA49BFF" w14:textId="77777777" w:rsidR="00FB6D3D" w:rsidRDefault="00D22A15">
      <w:pPr>
        <w:ind w:firstLineChars="400" w:firstLine="1012"/>
        <w:rPr>
          <w:rFonts w:ascii="Times New Roman" w:hAnsi="Times New Roman" w:cs="Times New Roman"/>
          <w:color w:val="262626"/>
          <w:spacing w:val="12"/>
          <w:szCs w:val="21"/>
        </w:rPr>
      </w:pPr>
      <w:r>
        <w:rPr>
          <w:rFonts w:ascii="Times New Roman" w:hAnsi="Times New Roman" w:cs="Times New Roman"/>
          <w:b/>
          <w:bCs/>
          <w:color w:val="262626"/>
          <w:spacing w:val="12"/>
          <w:szCs w:val="21"/>
        </w:rPr>
        <w:t>请求包结构体</w:t>
      </w:r>
      <w:r>
        <w:rPr>
          <w:rFonts w:ascii="Times New Roman" w:hAnsi="Times New Roman" w:cs="Times New Roman"/>
          <w:color w:val="262626"/>
          <w:spacing w:val="12"/>
          <w:szCs w:val="21"/>
        </w:rPr>
        <w:t>：</w:t>
      </w:r>
    </w:p>
    <w:p w14:paraId="720138BC" w14:textId="77777777" w:rsidR="00FB6D3D" w:rsidRDefault="00D22A15">
      <w:pPr>
        <w:ind w:firstLineChars="285" w:firstLine="718"/>
        <w:rPr>
          <w:rFonts w:ascii="Times New Roman" w:hAnsi="Times New Roman" w:cs="Times New Roman"/>
          <w:color w:val="262626"/>
          <w:spacing w:val="12"/>
          <w:szCs w:val="21"/>
        </w:rPr>
      </w:pPr>
      <w:r>
        <w:rPr>
          <w:rFonts w:ascii="Times New Roman" w:hAnsi="Times New Roman" w:cs="Times New Roman" w:hint="eastAsia"/>
          <w:color w:val="262626"/>
          <w:spacing w:val="12"/>
          <w:szCs w:val="21"/>
        </w:rPr>
        <w:t>{</w:t>
      </w:r>
    </w:p>
    <w:p w14:paraId="33EA7FDB" w14:textId="77777777" w:rsidR="00FB6D3D" w:rsidRDefault="00D22A15">
      <w:pPr>
        <w:ind w:leftChars="100" w:left="240" w:firstLineChars="285" w:firstLine="718"/>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location</w:t>
      </w:r>
      <w:r>
        <w:rPr>
          <w:rFonts w:ascii="Times New Roman" w:hAnsi="Times New Roman" w:cs="Times New Roman" w:hint="eastAsia"/>
          <w:color w:val="262626"/>
          <w:spacing w:val="12"/>
          <w:szCs w:val="21"/>
        </w:rPr>
        <w:t>”</w:t>
      </w:r>
      <w:r>
        <w:rPr>
          <w:rFonts w:ascii="Times New Roman" w:hAnsi="Times New Roman" w:cs="Times New Roman" w:hint="eastAsia"/>
          <w:color w:val="262626"/>
          <w:spacing w:val="12"/>
          <w:szCs w:val="21"/>
        </w:rPr>
        <w:t>:</w:t>
      </w:r>
      <w:r>
        <w:rPr>
          <w:rFonts w:ascii="Times New Roman" w:hAnsi="Times New Roman" w:cs="Times New Roman"/>
          <w:color w:val="262626"/>
          <w:spacing w:val="12"/>
          <w:szCs w:val="21"/>
        </w:rPr>
        <w:t xml:space="preserve"> ”1”,</w:t>
      </w:r>
    </w:p>
    <w:p w14:paraId="4637BC44" w14:textId="77777777" w:rsidR="00FB6D3D" w:rsidRDefault="00D22A15">
      <w:pPr>
        <w:ind w:leftChars="100" w:left="240" w:firstLineChars="285" w:firstLine="718"/>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status_val</w:t>
      </w: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w:t>
      </w: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0</w:t>
      </w:r>
      <w:r>
        <w:rPr>
          <w:rFonts w:ascii="Times New Roman" w:hAnsi="Times New Roman" w:cs="Times New Roman"/>
          <w:color w:val="262626"/>
          <w:spacing w:val="12"/>
          <w:szCs w:val="21"/>
        </w:rPr>
        <w:t>”</w:t>
      </w:r>
    </w:p>
    <w:p w14:paraId="633E5006" w14:textId="77777777" w:rsidR="00FB6D3D" w:rsidRDefault="00D22A15">
      <w:pPr>
        <w:ind w:firstLineChars="290" w:firstLine="731"/>
        <w:rPr>
          <w:rFonts w:ascii="Times New Roman" w:hAnsi="Times New Roman" w:cs="Times New Roman"/>
          <w:color w:val="262626"/>
          <w:spacing w:val="12"/>
          <w:szCs w:val="21"/>
        </w:rPr>
      </w:pPr>
      <w:r>
        <w:rPr>
          <w:rFonts w:ascii="Times New Roman" w:hAnsi="Times New Roman" w:cs="Times New Roman" w:hint="eastAsia"/>
          <w:color w:val="262626"/>
          <w:spacing w:val="12"/>
          <w:szCs w:val="21"/>
        </w:rPr>
        <w:t>}</w:t>
      </w:r>
    </w:p>
    <w:p w14:paraId="6890CF6B" w14:textId="77777777" w:rsidR="00FB6D3D" w:rsidRDefault="00D22A15">
      <w:pPr>
        <w:ind w:leftChars="200" w:left="480" w:firstLine="506"/>
        <w:rPr>
          <w:rFonts w:ascii="Times New Roman" w:hAnsi="Times New Roman" w:cs="Times New Roman"/>
          <w:b/>
          <w:bCs/>
          <w:color w:val="262626"/>
          <w:spacing w:val="12"/>
          <w:szCs w:val="21"/>
        </w:rPr>
      </w:pPr>
      <w:r>
        <w:rPr>
          <w:rFonts w:ascii="Times New Roman" w:hAnsi="Times New Roman" w:cs="Times New Roman" w:hint="eastAsia"/>
          <w:b/>
          <w:bCs/>
          <w:color w:val="262626"/>
          <w:spacing w:val="12"/>
          <w:szCs w:val="21"/>
        </w:rPr>
        <w:t>参数说明</w:t>
      </w:r>
      <w:r>
        <w:rPr>
          <w:rFonts w:ascii="Times New Roman" w:hAnsi="Times New Roman" w:cs="Times New Roman" w:hint="eastAsia"/>
          <w:b/>
          <w:bCs/>
          <w:color w:val="262626"/>
          <w:spacing w:val="12"/>
          <w:szCs w:val="21"/>
        </w:rPr>
        <w:t>:</w:t>
      </w:r>
    </w:p>
    <w:tbl>
      <w:tblPr>
        <w:tblStyle w:val="af2"/>
        <w:tblW w:w="8642" w:type="dxa"/>
        <w:jc w:val="center"/>
        <w:tblLayout w:type="fixed"/>
        <w:tblLook w:val="04A0" w:firstRow="1" w:lastRow="0" w:firstColumn="1" w:lastColumn="0" w:noHBand="0" w:noVBand="1"/>
      </w:tblPr>
      <w:tblGrid>
        <w:gridCol w:w="1838"/>
        <w:gridCol w:w="1276"/>
        <w:gridCol w:w="2140"/>
        <w:gridCol w:w="3388"/>
      </w:tblGrid>
      <w:tr w:rsidR="00FB6D3D" w14:paraId="69641E61" w14:textId="77777777">
        <w:trPr>
          <w:jc w:val="center"/>
        </w:trPr>
        <w:tc>
          <w:tcPr>
            <w:tcW w:w="1838" w:type="dxa"/>
          </w:tcPr>
          <w:p w14:paraId="16722287" w14:textId="77777777" w:rsidR="00FB6D3D" w:rsidRDefault="00D22A15">
            <w:pPr>
              <w:ind w:firstLineChars="0" w:firstLine="0"/>
            </w:pPr>
            <w:r>
              <w:rPr>
                <w:rFonts w:hint="eastAsia"/>
              </w:rPr>
              <w:t>参数</w:t>
            </w:r>
          </w:p>
        </w:tc>
        <w:tc>
          <w:tcPr>
            <w:tcW w:w="1276" w:type="dxa"/>
          </w:tcPr>
          <w:p w14:paraId="33A342AD" w14:textId="77777777" w:rsidR="00FB6D3D" w:rsidRDefault="00D22A15">
            <w:pPr>
              <w:ind w:firstLineChars="0" w:firstLine="0"/>
            </w:pPr>
            <w:r>
              <w:rPr>
                <w:rFonts w:hint="eastAsia"/>
              </w:rPr>
              <w:t>参数类型</w:t>
            </w:r>
          </w:p>
        </w:tc>
        <w:tc>
          <w:tcPr>
            <w:tcW w:w="2140" w:type="dxa"/>
          </w:tcPr>
          <w:p w14:paraId="1941B214" w14:textId="77777777" w:rsidR="00FB6D3D" w:rsidRDefault="00D22A15">
            <w:pPr>
              <w:ind w:firstLineChars="0" w:firstLine="0"/>
            </w:pPr>
            <w:r>
              <w:rPr>
                <w:rFonts w:hint="eastAsia"/>
              </w:rPr>
              <w:t>说明</w:t>
            </w:r>
          </w:p>
        </w:tc>
        <w:tc>
          <w:tcPr>
            <w:tcW w:w="3388" w:type="dxa"/>
          </w:tcPr>
          <w:p w14:paraId="08596AD5" w14:textId="77777777" w:rsidR="00FB6D3D" w:rsidRDefault="00D22A15">
            <w:pPr>
              <w:ind w:firstLineChars="0" w:firstLine="0"/>
            </w:pPr>
            <w:r>
              <w:rPr>
                <w:rFonts w:hint="eastAsia"/>
              </w:rPr>
              <w:t>示例值</w:t>
            </w:r>
          </w:p>
        </w:tc>
      </w:tr>
      <w:tr w:rsidR="00FB6D3D" w14:paraId="11DA93D7" w14:textId="77777777">
        <w:trPr>
          <w:jc w:val="center"/>
        </w:trPr>
        <w:tc>
          <w:tcPr>
            <w:tcW w:w="1838" w:type="dxa"/>
          </w:tcPr>
          <w:p w14:paraId="40EE6780" w14:textId="77777777" w:rsidR="00FB6D3D" w:rsidRDefault="00D22A15">
            <w:pPr>
              <w:ind w:firstLineChars="0" w:firstLine="0"/>
              <w:rPr>
                <w:rFonts w:ascii="Times New Roman" w:hAnsi="Times New Roman" w:cs="Times New Roman"/>
                <w:color w:val="262626"/>
                <w:spacing w:val="12"/>
                <w:szCs w:val="21"/>
              </w:rPr>
            </w:pPr>
            <w:r>
              <w:rPr>
                <w:rFonts w:ascii="Times New Roman" w:hAnsi="Times New Roman" w:cs="Times New Roman" w:hint="eastAsia"/>
                <w:color w:val="262626"/>
                <w:spacing w:val="12"/>
                <w:szCs w:val="21"/>
              </w:rPr>
              <w:t>location</w:t>
            </w:r>
          </w:p>
        </w:tc>
        <w:tc>
          <w:tcPr>
            <w:tcW w:w="1276" w:type="dxa"/>
          </w:tcPr>
          <w:p w14:paraId="1505616F" w14:textId="77777777" w:rsidR="00FB6D3D" w:rsidRDefault="00D22A15">
            <w:pPr>
              <w:ind w:firstLineChars="0" w:firstLine="0"/>
            </w:pPr>
            <w:r>
              <w:t>string</w:t>
            </w:r>
          </w:p>
        </w:tc>
        <w:tc>
          <w:tcPr>
            <w:tcW w:w="2140" w:type="dxa"/>
          </w:tcPr>
          <w:p w14:paraId="0A77A131" w14:textId="77777777" w:rsidR="00FB6D3D" w:rsidRDefault="00D22A15">
            <w:pPr>
              <w:ind w:firstLineChars="0" w:firstLine="0"/>
            </w:pPr>
            <w:r>
              <w:rPr>
                <w:rFonts w:hint="eastAsia"/>
              </w:rPr>
              <w:t>分区</w:t>
            </w:r>
          </w:p>
        </w:tc>
        <w:tc>
          <w:tcPr>
            <w:tcW w:w="3388" w:type="dxa"/>
          </w:tcPr>
          <w:p w14:paraId="2A6F7B51" w14:textId="77777777" w:rsidR="00FB6D3D" w:rsidRDefault="00D22A15">
            <w:pPr>
              <w:ind w:firstLineChars="0" w:firstLine="0"/>
            </w:pPr>
            <w:r>
              <w:rPr>
                <w:rFonts w:hint="eastAsia"/>
              </w:rPr>
              <w:t>默认传</w:t>
            </w:r>
            <w:r>
              <w:rPr>
                <w:rFonts w:hint="eastAsia"/>
              </w:rPr>
              <w:t>1</w:t>
            </w:r>
          </w:p>
        </w:tc>
      </w:tr>
      <w:tr w:rsidR="00FB6D3D" w14:paraId="234E2C89" w14:textId="77777777">
        <w:trPr>
          <w:jc w:val="center"/>
        </w:trPr>
        <w:tc>
          <w:tcPr>
            <w:tcW w:w="1838" w:type="dxa"/>
          </w:tcPr>
          <w:p w14:paraId="0966688A" w14:textId="77777777" w:rsidR="00FB6D3D" w:rsidRDefault="00D22A15">
            <w:pPr>
              <w:ind w:firstLineChars="0" w:firstLine="0"/>
              <w:rPr>
                <w:rFonts w:ascii="Times New Roman" w:hAnsi="Times New Roman" w:cs="Times New Roman"/>
                <w:color w:val="262626"/>
                <w:spacing w:val="12"/>
                <w:szCs w:val="21"/>
              </w:rPr>
            </w:pPr>
            <w:r>
              <w:rPr>
                <w:rFonts w:ascii="Times New Roman" w:hAnsi="Times New Roman" w:cs="Times New Roman" w:hint="eastAsia"/>
                <w:color w:val="262626"/>
                <w:spacing w:val="12"/>
                <w:szCs w:val="21"/>
              </w:rPr>
              <w:t>status_val</w:t>
            </w:r>
          </w:p>
        </w:tc>
        <w:tc>
          <w:tcPr>
            <w:tcW w:w="1276" w:type="dxa"/>
          </w:tcPr>
          <w:p w14:paraId="38C529E9" w14:textId="77777777" w:rsidR="00FB6D3D" w:rsidRDefault="00D22A15">
            <w:pPr>
              <w:ind w:firstLineChars="0" w:firstLine="0"/>
            </w:pPr>
            <w:r>
              <w:rPr>
                <w:rFonts w:hint="eastAsia"/>
              </w:rPr>
              <w:t>string</w:t>
            </w:r>
          </w:p>
        </w:tc>
        <w:tc>
          <w:tcPr>
            <w:tcW w:w="2140" w:type="dxa"/>
          </w:tcPr>
          <w:p w14:paraId="7EE596D3" w14:textId="77777777" w:rsidR="00FB6D3D" w:rsidRDefault="00D22A15">
            <w:pPr>
              <w:ind w:firstLineChars="0" w:firstLine="0"/>
            </w:pPr>
            <w:r>
              <w:rPr>
                <w:rFonts w:hint="eastAsia"/>
              </w:rPr>
              <w:t>模式值</w:t>
            </w:r>
          </w:p>
        </w:tc>
        <w:tc>
          <w:tcPr>
            <w:tcW w:w="3388" w:type="dxa"/>
          </w:tcPr>
          <w:p w14:paraId="48D80BEC" w14:textId="77777777" w:rsidR="00FB6D3D" w:rsidRDefault="00D22A15">
            <w:pPr>
              <w:ind w:firstLineChars="0" w:firstLine="0"/>
            </w:pPr>
            <w:r>
              <w:rPr>
                <w:rFonts w:ascii="Times New Roman" w:hAnsi="Times New Roman" w:cs="Times New Roman" w:hint="eastAsia"/>
              </w:rPr>
              <w:t>0</w:t>
            </w:r>
            <w:r>
              <w:rPr>
                <w:rFonts w:ascii="Times New Roman" w:hAnsi="Times New Roman" w:cs="Times New Roman" w:hint="eastAsia"/>
              </w:rPr>
              <w:t>：最近分拣，</w:t>
            </w:r>
            <w:r>
              <w:rPr>
                <w:rFonts w:ascii="Times New Roman" w:hAnsi="Times New Roman" w:cs="Times New Roman" w:hint="eastAsia"/>
              </w:rPr>
              <w:t>1</w:t>
            </w:r>
            <w:r>
              <w:rPr>
                <w:rFonts w:ascii="Times New Roman" w:hAnsi="Times New Roman" w:cs="Times New Roman" w:hint="eastAsia"/>
              </w:rPr>
              <w:t>：零件跟踪</w:t>
            </w:r>
          </w:p>
        </w:tc>
      </w:tr>
    </w:tbl>
    <w:p w14:paraId="090F4868" w14:textId="77777777" w:rsidR="00FB6D3D" w:rsidRDefault="00FB6D3D">
      <w:pPr>
        <w:spacing w:line="360" w:lineRule="atLeast"/>
        <w:ind w:firstLineChars="0" w:firstLine="0"/>
      </w:pPr>
    </w:p>
    <w:p w14:paraId="2A597FF2" w14:textId="77777777" w:rsidR="00FB6D3D" w:rsidRDefault="00D22A15">
      <w:pPr>
        <w:ind w:left="720" w:firstLineChars="100" w:firstLine="241"/>
        <w:rPr>
          <w:rStyle w:val="af3"/>
        </w:rPr>
      </w:pPr>
      <w:r>
        <w:rPr>
          <w:rStyle w:val="af3"/>
          <w:rFonts w:hint="eastAsia"/>
        </w:rPr>
        <w:t>返回结果：</w:t>
      </w:r>
    </w:p>
    <w:p w14:paraId="468E294D" w14:textId="77777777" w:rsidR="00FB6D3D" w:rsidRDefault="00D22A15">
      <w:pPr>
        <w:ind w:left="720" w:firstLineChars="100" w:firstLine="240"/>
        <w:rPr>
          <w:rStyle w:val="af3"/>
          <w:b w:val="0"/>
          <w:bCs w:val="0"/>
        </w:rPr>
      </w:pPr>
      <w:r>
        <w:rPr>
          <w:rStyle w:val="af3"/>
          <w:rFonts w:hint="eastAsia"/>
          <w:b w:val="0"/>
          <w:bCs w:val="0"/>
        </w:rPr>
        <w:t>{</w:t>
      </w:r>
    </w:p>
    <w:p w14:paraId="56D34643" w14:textId="77777777" w:rsidR="00FB6D3D" w:rsidRDefault="00D22A15">
      <w:pPr>
        <w:ind w:left="720" w:firstLineChars="100" w:firstLine="240"/>
        <w:rPr>
          <w:rStyle w:val="af3"/>
          <w:b w:val="0"/>
          <w:bCs w:val="0"/>
        </w:rPr>
      </w:pPr>
      <w:r>
        <w:rPr>
          <w:rStyle w:val="af3"/>
          <w:rFonts w:hint="eastAsia"/>
          <w:b w:val="0"/>
          <w:bCs w:val="0"/>
        </w:rPr>
        <w:t>    "msg": "success",</w:t>
      </w:r>
    </w:p>
    <w:p w14:paraId="023B69A3" w14:textId="77777777" w:rsidR="00FB6D3D" w:rsidRDefault="00D22A15">
      <w:pPr>
        <w:ind w:left="720" w:firstLineChars="100" w:firstLine="240"/>
        <w:rPr>
          <w:rStyle w:val="af3"/>
          <w:b w:val="0"/>
          <w:bCs w:val="0"/>
        </w:rPr>
      </w:pPr>
      <w:r>
        <w:rPr>
          <w:rStyle w:val="af3"/>
          <w:rFonts w:hint="eastAsia"/>
          <w:b w:val="0"/>
          <w:bCs w:val="0"/>
        </w:rPr>
        <w:t>    "code": 200,</w:t>
      </w:r>
    </w:p>
    <w:p w14:paraId="3C5037E8" w14:textId="77777777" w:rsidR="00FB6D3D" w:rsidRDefault="00D22A15">
      <w:pPr>
        <w:ind w:left="720" w:firstLineChars="100" w:firstLine="240"/>
        <w:rPr>
          <w:rStyle w:val="af3"/>
          <w:b w:val="0"/>
          <w:bCs w:val="0"/>
        </w:rPr>
      </w:pPr>
      <w:r>
        <w:rPr>
          <w:rStyle w:val="af3"/>
          <w:rFonts w:hint="eastAsia"/>
          <w:b w:val="0"/>
          <w:bCs w:val="0"/>
        </w:rPr>
        <w:t>    "data": </w:t>
      </w:r>
      <w:r>
        <w:rPr>
          <w:rStyle w:val="af3"/>
          <w:rFonts w:hint="eastAsia"/>
          <w:b w:val="0"/>
          <w:bCs w:val="0"/>
        </w:rPr>
        <w:t>null</w:t>
      </w:r>
    </w:p>
    <w:p w14:paraId="6C7D80C5" w14:textId="77777777" w:rsidR="00FB6D3D" w:rsidRDefault="00D22A15">
      <w:pPr>
        <w:ind w:firstLineChars="300" w:firstLine="720"/>
        <w:rPr>
          <w:rStyle w:val="af3"/>
          <w:b w:val="0"/>
          <w:bCs w:val="0"/>
        </w:rPr>
      </w:pPr>
      <w:r>
        <w:rPr>
          <w:rStyle w:val="af3"/>
          <w:rFonts w:hint="eastAsia"/>
          <w:b w:val="0"/>
          <w:bCs w:val="0"/>
        </w:rPr>
        <w:t>}</w:t>
      </w:r>
    </w:p>
    <w:tbl>
      <w:tblPr>
        <w:tblStyle w:val="af2"/>
        <w:tblW w:w="9248" w:type="dxa"/>
        <w:jc w:val="center"/>
        <w:tblLayout w:type="fixed"/>
        <w:tblLook w:val="04A0" w:firstRow="1" w:lastRow="0" w:firstColumn="1" w:lastColumn="0" w:noHBand="0" w:noVBand="1"/>
      </w:tblPr>
      <w:tblGrid>
        <w:gridCol w:w="2019"/>
        <w:gridCol w:w="1276"/>
        <w:gridCol w:w="2827"/>
        <w:gridCol w:w="3126"/>
      </w:tblGrid>
      <w:tr w:rsidR="00FB6D3D" w14:paraId="0536D065" w14:textId="77777777">
        <w:trPr>
          <w:jc w:val="center"/>
        </w:trPr>
        <w:tc>
          <w:tcPr>
            <w:tcW w:w="2019" w:type="dxa"/>
          </w:tcPr>
          <w:p w14:paraId="25C1ECF8" w14:textId="77777777" w:rsidR="00FB6D3D" w:rsidRDefault="00D22A15">
            <w:pPr>
              <w:ind w:firstLineChars="0" w:firstLine="0"/>
            </w:pPr>
            <w:r>
              <w:rPr>
                <w:rFonts w:hint="eastAsia"/>
              </w:rPr>
              <w:t>参数</w:t>
            </w:r>
          </w:p>
        </w:tc>
        <w:tc>
          <w:tcPr>
            <w:tcW w:w="1276" w:type="dxa"/>
          </w:tcPr>
          <w:p w14:paraId="1BACB30C" w14:textId="77777777" w:rsidR="00FB6D3D" w:rsidRDefault="00D22A15">
            <w:pPr>
              <w:ind w:firstLineChars="0" w:firstLine="0"/>
            </w:pPr>
            <w:r>
              <w:rPr>
                <w:rFonts w:hint="eastAsia"/>
              </w:rPr>
              <w:t>参数类型</w:t>
            </w:r>
          </w:p>
        </w:tc>
        <w:tc>
          <w:tcPr>
            <w:tcW w:w="2827" w:type="dxa"/>
          </w:tcPr>
          <w:p w14:paraId="4B5D9BBD" w14:textId="77777777" w:rsidR="00FB6D3D" w:rsidRDefault="00D22A15">
            <w:pPr>
              <w:ind w:firstLineChars="0" w:firstLine="0"/>
            </w:pPr>
            <w:r>
              <w:rPr>
                <w:rFonts w:hint="eastAsia"/>
              </w:rPr>
              <w:t>说明</w:t>
            </w:r>
          </w:p>
        </w:tc>
        <w:tc>
          <w:tcPr>
            <w:tcW w:w="3126" w:type="dxa"/>
          </w:tcPr>
          <w:p w14:paraId="612C8D55" w14:textId="77777777" w:rsidR="00FB6D3D" w:rsidRDefault="00D22A15">
            <w:pPr>
              <w:ind w:firstLineChars="0" w:firstLine="0"/>
            </w:pPr>
            <w:r>
              <w:rPr>
                <w:rFonts w:hint="eastAsia"/>
              </w:rPr>
              <w:t>示例值</w:t>
            </w:r>
          </w:p>
        </w:tc>
      </w:tr>
      <w:tr w:rsidR="00FB6D3D" w14:paraId="644DBC81" w14:textId="77777777">
        <w:trPr>
          <w:jc w:val="center"/>
        </w:trPr>
        <w:tc>
          <w:tcPr>
            <w:tcW w:w="2019" w:type="dxa"/>
          </w:tcPr>
          <w:p w14:paraId="22E5765B" w14:textId="77777777" w:rsidR="00FB6D3D" w:rsidRDefault="00D22A15">
            <w:pPr>
              <w:ind w:firstLineChars="0" w:firstLine="0"/>
              <w:rPr>
                <w:rFonts w:ascii="Times New Roman" w:hAnsi="Times New Roman" w:cs="Times New Roman"/>
              </w:rPr>
            </w:pPr>
            <w:r>
              <w:rPr>
                <w:rFonts w:ascii="Times New Roman" w:hAnsi="Times New Roman" w:cs="Times New Roman" w:hint="eastAsia"/>
                <w:color w:val="262626"/>
                <w:spacing w:val="12"/>
                <w:szCs w:val="21"/>
              </w:rPr>
              <w:t>code</w:t>
            </w:r>
          </w:p>
        </w:tc>
        <w:tc>
          <w:tcPr>
            <w:tcW w:w="1276" w:type="dxa"/>
          </w:tcPr>
          <w:p w14:paraId="57FA355B" w14:textId="77777777" w:rsidR="00FB6D3D" w:rsidRDefault="00D22A15">
            <w:pPr>
              <w:ind w:firstLineChars="0" w:firstLine="0"/>
            </w:pPr>
            <w:r>
              <w:rPr>
                <w:rFonts w:hint="eastAsia"/>
              </w:rPr>
              <w:t>int</w:t>
            </w:r>
          </w:p>
        </w:tc>
        <w:tc>
          <w:tcPr>
            <w:tcW w:w="2827" w:type="dxa"/>
          </w:tcPr>
          <w:p w14:paraId="34DDDC05" w14:textId="77777777" w:rsidR="00FB6D3D" w:rsidRDefault="00D22A15">
            <w:pPr>
              <w:ind w:firstLineChars="0" w:firstLine="0"/>
            </w:pPr>
            <w:r>
              <w:rPr>
                <w:rFonts w:hint="eastAsia"/>
              </w:rPr>
              <w:t>返回码</w:t>
            </w:r>
          </w:p>
        </w:tc>
        <w:tc>
          <w:tcPr>
            <w:tcW w:w="3126" w:type="dxa"/>
          </w:tcPr>
          <w:p w14:paraId="3E4E7E3D" w14:textId="77777777" w:rsidR="00FB6D3D" w:rsidRDefault="00D22A15">
            <w:pPr>
              <w:ind w:firstLineChars="0" w:firstLine="0"/>
            </w:pPr>
            <w:r>
              <w:t>20</w:t>
            </w:r>
            <w:r>
              <w:rPr>
                <w:rFonts w:hint="eastAsia"/>
              </w:rPr>
              <w:t>0</w:t>
            </w:r>
            <w:r>
              <w:rPr>
                <w:rFonts w:hint="eastAsia"/>
              </w:rPr>
              <w:t>为成功；</w:t>
            </w:r>
            <w:r>
              <w:rPr>
                <w:rFonts w:hint="eastAsia"/>
              </w:rPr>
              <w:t>4</w:t>
            </w:r>
            <w:r>
              <w:t>00</w:t>
            </w:r>
            <w:r>
              <w:rPr>
                <w:rFonts w:hint="eastAsia"/>
              </w:rPr>
              <w:t>为失败</w:t>
            </w:r>
          </w:p>
        </w:tc>
      </w:tr>
      <w:tr w:rsidR="00FB6D3D" w14:paraId="4558465C" w14:textId="77777777">
        <w:trPr>
          <w:jc w:val="center"/>
        </w:trPr>
        <w:tc>
          <w:tcPr>
            <w:tcW w:w="2019" w:type="dxa"/>
          </w:tcPr>
          <w:p w14:paraId="1545929B" w14:textId="77777777" w:rsidR="00FB6D3D" w:rsidRDefault="00D22A15">
            <w:pPr>
              <w:ind w:firstLineChars="0" w:firstLine="0"/>
              <w:rPr>
                <w:rFonts w:ascii="Times New Roman" w:hAnsi="Times New Roman" w:cs="Times New Roman"/>
              </w:rPr>
            </w:pPr>
            <w:r>
              <w:rPr>
                <w:rFonts w:ascii="Times New Roman" w:hAnsi="Times New Roman" w:cs="Times New Roman"/>
                <w:color w:val="262626"/>
                <w:spacing w:val="12"/>
                <w:szCs w:val="21"/>
              </w:rPr>
              <w:lastRenderedPageBreak/>
              <w:t>msg</w:t>
            </w:r>
          </w:p>
        </w:tc>
        <w:tc>
          <w:tcPr>
            <w:tcW w:w="1276" w:type="dxa"/>
          </w:tcPr>
          <w:p w14:paraId="291613CF" w14:textId="77777777" w:rsidR="00FB6D3D" w:rsidRDefault="00D22A15">
            <w:pPr>
              <w:ind w:firstLineChars="0" w:firstLine="0"/>
            </w:pPr>
            <w:r>
              <w:rPr>
                <w:rFonts w:hint="eastAsia"/>
              </w:rPr>
              <w:t>string</w:t>
            </w:r>
          </w:p>
        </w:tc>
        <w:tc>
          <w:tcPr>
            <w:tcW w:w="2827" w:type="dxa"/>
          </w:tcPr>
          <w:p w14:paraId="4F02BB53" w14:textId="77777777" w:rsidR="00FB6D3D" w:rsidRDefault="00D22A15">
            <w:pPr>
              <w:ind w:firstLineChars="0" w:firstLine="0"/>
            </w:pPr>
            <w:r>
              <w:rPr>
                <w:rFonts w:hint="eastAsia"/>
              </w:rPr>
              <w:t>对返回码的文本描述内容。若返回码不为</w:t>
            </w:r>
            <w:r>
              <w:rPr>
                <w:rFonts w:hint="eastAsia"/>
              </w:rPr>
              <w:t>200</w:t>
            </w:r>
            <w:r>
              <w:rPr>
                <w:rFonts w:hint="eastAsia"/>
              </w:rPr>
              <w:t>，则返回错误描述信息</w:t>
            </w:r>
          </w:p>
        </w:tc>
        <w:tc>
          <w:tcPr>
            <w:tcW w:w="3126" w:type="dxa"/>
          </w:tcPr>
          <w:p w14:paraId="36D931CD" w14:textId="77777777" w:rsidR="00FB6D3D" w:rsidRDefault="00D22A15">
            <w:pPr>
              <w:ind w:firstLineChars="0" w:firstLine="0"/>
              <w:rPr>
                <w:rFonts w:ascii="Times New Roman" w:hAnsi="Times New Roman" w:cs="Times New Roman"/>
              </w:rPr>
            </w:pPr>
            <w:r>
              <w:rPr>
                <w:rFonts w:ascii="Times New Roman" w:hAnsi="Times New Roman" w:cs="Times New Roman"/>
              </w:rPr>
              <w:t>“</w:t>
            </w:r>
            <w:r>
              <w:rPr>
                <w:rFonts w:ascii="Times New Roman" w:hAnsi="Times New Roman" w:cs="Times New Roman" w:hint="eastAsia"/>
              </w:rPr>
              <w:t>success</w:t>
            </w:r>
            <w:r>
              <w:rPr>
                <w:rFonts w:ascii="Times New Roman" w:hAnsi="Times New Roman" w:cs="Times New Roman" w:hint="eastAsia"/>
              </w:rPr>
              <w:t>”表示请求成功，请求失败时（</w:t>
            </w:r>
            <w:r>
              <w:rPr>
                <w:rFonts w:ascii="Times New Roman" w:hAnsi="Times New Roman" w:cs="Times New Roman" w:hint="eastAsia"/>
              </w:rPr>
              <w:t>code</w:t>
            </w:r>
            <w:r>
              <w:rPr>
                <w:rFonts w:ascii="Times New Roman" w:hAnsi="Times New Roman" w:cs="Times New Roman" w:hint="eastAsia"/>
              </w:rPr>
              <w:t>非</w:t>
            </w:r>
            <w:r>
              <w:rPr>
                <w:rFonts w:ascii="Times New Roman" w:hAnsi="Times New Roman" w:cs="Times New Roman" w:hint="eastAsia"/>
              </w:rPr>
              <w:t>200</w:t>
            </w:r>
            <w:r>
              <w:rPr>
                <w:rFonts w:ascii="Times New Roman" w:hAnsi="Times New Roman" w:cs="Times New Roman" w:hint="eastAsia"/>
              </w:rPr>
              <w:t>）返回详细错误描述信息</w:t>
            </w:r>
          </w:p>
        </w:tc>
      </w:tr>
      <w:tr w:rsidR="00FB6D3D" w14:paraId="6185EA38" w14:textId="77777777">
        <w:trPr>
          <w:jc w:val="center"/>
        </w:trPr>
        <w:tc>
          <w:tcPr>
            <w:tcW w:w="2019" w:type="dxa"/>
          </w:tcPr>
          <w:p w14:paraId="66901CCC" w14:textId="77777777" w:rsidR="00FB6D3D" w:rsidRDefault="00D22A15">
            <w:pPr>
              <w:ind w:firstLineChars="0" w:firstLine="0"/>
              <w:rPr>
                <w:rFonts w:ascii="Times New Roman" w:hAnsi="Times New Roman" w:cs="Times New Roman"/>
                <w:color w:val="262626"/>
                <w:spacing w:val="12"/>
                <w:szCs w:val="21"/>
              </w:rPr>
            </w:pPr>
            <w:r>
              <w:rPr>
                <w:rFonts w:ascii="Times New Roman" w:hAnsi="Times New Roman" w:cs="Times New Roman"/>
                <w:color w:val="262626"/>
                <w:spacing w:val="12"/>
                <w:szCs w:val="21"/>
              </w:rPr>
              <w:t>data</w:t>
            </w:r>
          </w:p>
        </w:tc>
        <w:tc>
          <w:tcPr>
            <w:tcW w:w="1276" w:type="dxa"/>
          </w:tcPr>
          <w:p w14:paraId="41ADB519" w14:textId="77777777" w:rsidR="00FB6D3D" w:rsidRDefault="00D22A15">
            <w:pPr>
              <w:ind w:firstLineChars="0" w:firstLine="0"/>
            </w:pPr>
            <w:r>
              <w:rPr>
                <w:rFonts w:hint="eastAsia"/>
              </w:rPr>
              <w:t>string</w:t>
            </w:r>
          </w:p>
        </w:tc>
        <w:tc>
          <w:tcPr>
            <w:tcW w:w="2827" w:type="dxa"/>
          </w:tcPr>
          <w:p w14:paraId="400944A4" w14:textId="77777777" w:rsidR="00FB6D3D" w:rsidRDefault="00D22A15">
            <w:pPr>
              <w:ind w:firstLineChars="0" w:firstLine="0"/>
            </w:pPr>
            <w:r>
              <w:rPr>
                <w:rFonts w:hint="eastAsia"/>
              </w:rPr>
              <w:t>数据区，如过没有数据返回，则为空</w:t>
            </w:r>
          </w:p>
        </w:tc>
        <w:tc>
          <w:tcPr>
            <w:tcW w:w="3126" w:type="dxa"/>
          </w:tcPr>
          <w:p w14:paraId="3E9B2923" w14:textId="77777777" w:rsidR="00FB6D3D" w:rsidRDefault="00FB6D3D">
            <w:pPr>
              <w:ind w:firstLineChars="0" w:firstLine="0"/>
              <w:rPr>
                <w:rFonts w:ascii="Times New Roman" w:hAnsi="Times New Roman" w:cs="Times New Roman"/>
              </w:rPr>
            </w:pPr>
          </w:p>
        </w:tc>
      </w:tr>
    </w:tbl>
    <w:p w14:paraId="6977639F" w14:textId="77777777" w:rsidR="00FB6D3D" w:rsidRDefault="00FB6D3D">
      <w:pPr>
        <w:ind w:firstLine="504"/>
        <w:rPr>
          <w:rFonts w:ascii="Times New Roman" w:hAnsi="Times New Roman" w:cs="Times New Roman"/>
          <w:color w:val="262626"/>
          <w:spacing w:val="12"/>
          <w:szCs w:val="21"/>
        </w:rPr>
      </w:pPr>
    </w:p>
    <w:p w14:paraId="2435BF94" w14:textId="77777777" w:rsidR="00FB6D3D" w:rsidRDefault="00D22A15">
      <w:pPr>
        <w:pStyle w:val="1"/>
        <w:numPr>
          <w:ilvl w:val="0"/>
          <w:numId w:val="7"/>
        </w:numPr>
        <w:spacing w:line="360" w:lineRule="auto"/>
        <w:rPr>
          <w:rFonts w:ascii="宋体" w:eastAsia="宋体" w:hAnsi="宋体"/>
        </w:rPr>
      </w:pPr>
      <w:bookmarkStart w:id="77" w:name="_Toc11402"/>
      <w:r>
        <w:rPr>
          <w:rFonts w:ascii="宋体" w:eastAsia="宋体" w:hAnsi="宋体" w:hint="eastAsia"/>
          <w:lang w:val="en-US"/>
        </w:rPr>
        <w:t>内部</w:t>
      </w:r>
      <w:r>
        <w:rPr>
          <w:rFonts w:ascii="宋体" w:eastAsia="宋体" w:hAnsi="宋体" w:hint="eastAsia"/>
        </w:rPr>
        <w:t>数据交互</w:t>
      </w:r>
      <w:bookmarkEnd w:id="77"/>
    </w:p>
    <w:p w14:paraId="3D034B0F" w14:textId="77777777" w:rsidR="00FB6D3D" w:rsidRDefault="00D22A15">
      <w:pPr>
        <w:pStyle w:val="2"/>
        <w:spacing w:before="120"/>
        <w:ind w:left="417"/>
        <w:rPr>
          <w:rFonts w:ascii="宋体" w:eastAsia="宋体" w:hAnsi="宋体"/>
          <w:szCs w:val="30"/>
        </w:rPr>
      </w:pPr>
      <w:bookmarkStart w:id="78" w:name="_Toc18530"/>
      <w:r>
        <w:rPr>
          <w:rFonts w:ascii="宋体" w:eastAsia="宋体" w:hAnsi="宋体" w:hint="eastAsia"/>
          <w:szCs w:val="30"/>
          <w:lang w:val="en-US"/>
        </w:rPr>
        <w:t>11.1</w:t>
      </w:r>
      <w:r>
        <w:rPr>
          <w:rFonts w:ascii="宋体" w:eastAsia="宋体" w:hAnsi="宋体" w:hint="eastAsia"/>
          <w:szCs w:val="30"/>
          <w:lang w:val="en-US"/>
        </w:rPr>
        <w:t>根据零件查询厚度</w:t>
      </w:r>
      <w:bookmarkEnd w:id="78"/>
    </w:p>
    <w:p w14:paraId="4263646D" w14:textId="77777777" w:rsidR="00FB6D3D" w:rsidRDefault="00D22A15">
      <w:pPr>
        <w:ind w:firstLineChars="0"/>
        <w:rPr>
          <w:rFonts w:ascii="Times New Roman" w:hAnsi="Times New Roman" w:cs="Times New Roman"/>
          <w:color w:val="262626"/>
          <w:spacing w:val="12"/>
          <w:szCs w:val="21"/>
        </w:rPr>
      </w:pPr>
      <w:r>
        <w:rPr>
          <w:rFonts w:ascii="Times New Roman" w:hAnsi="Times New Roman" w:cs="Times New Roman"/>
          <w:b/>
          <w:bCs/>
          <w:color w:val="262626"/>
          <w:spacing w:val="12"/>
          <w:szCs w:val="21"/>
        </w:rPr>
        <w:t>请求地址</w:t>
      </w:r>
      <w:r>
        <w:rPr>
          <w:rFonts w:ascii="Times New Roman" w:hAnsi="Times New Roman" w:cs="Times New Roman"/>
          <w:color w:val="262626"/>
          <w:spacing w:val="12"/>
          <w:szCs w:val="21"/>
        </w:rPr>
        <w:t>：</w:t>
      </w:r>
      <w:r>
        <w:rPr>
          <w:rFonts w:ascii="Times New Roman" w:hAnsi="Times New Roman" w:cs="Times New Roman"/>
          <w:color w:val="262626"/>
          <w:spacing w:val="12"/>
          <w:szCs w:val="24"/>
        </w:rPr>
        <w:t>http://</w:t>
      </w:r>
      <w:r>
        <w:rPr>
          <w:rFonts w:ascii="Times New Roman" w:hAnsi="Times New Roman" w:cs="Times New Roman" w:hint="eastAsia"/>
          <w:color w:val="262626"/>
          <w:spacing w:val="12"/>
          <w:szCs w:val="24"/>
        </w:rPr>
        <w:t>ip</w:t>
      </w:r>
      <w:r>
        <w:rPr>
          <w:rFonts w:ascii="Times New Roman" w:hAnsi="Times New Roman" w:cs="Times New Roman"/>
          <w:color w:val="262626"/>
          <w:spacing w:val="12"/>
          <w:szCs w:val="24"/>
        </w:rPr>
        <w:t>:port</w:t>
      </w:r>
      <w:r>
        <w:rPr>
          <w:rFonts w:ascii="Times New Roman" w:hAnsi="Times New Roman" w:cs="Times New Roman" w:hint="eastAsia"/>
          <w:color w:val="262626"/>
          <w:spacing w:val="12"/>
          <w:szCs w:val="24"/>
        </w:rPr>
        <w:t>/</w:t>
      </w:r>
      <w:r>
        <w:rPr>
          <w:rFonts w:ascii="Times New Roman" w:hAnsi="Times New Roman" w:cs="Times New Roman"/>
          <w:color w:val="262626"/>
          <w:spacing w:val="12"/>
          <w:szCs w:val="24"/>
        </w:rPr>
        <w:t>control/data/getThicknessOfPartInfo</w:t>
      </w:r>
    </w:p>
    <w:p w14:paraId="7A108B9A" w14:textId="77777777" w:rsidR="00FB6D3D" w:rsidRDefault="00D22A15">
      <w:pPr>
        <w:ind w:firstLineChars="0"/>
        <w:rPr>
          <w:rFonts w:ascii="Times New Roman" w:hAnsi="Times New Roman" w:cs="Times New Roman"/>
          <w:b/>
          <w:color w:val="262626"/>
          <w:spacing w:val="12"/>
          <w:szCs w:val="21"/>
        </w:rPr>
      </w:pPr>
      <w:r>
        <w:rPr>
          <w:rFonts w:ascii="Times New Roman" w:hAnsi="Times New Roman" w:cs="Times New Roman" w:hint="eastAsia"/>
          <w:b/>
          <w:color w:val="262626"/>
          <w:spacing w:val="12"/>
          <w:szCs w:val="21"/>
        </w:rPr>
        <w:t>接口说明：</w:t>
      </w:r>
    </w:p>
    <w:p w14:paraId="67C88343" w14:textId="77777777" w:rsidR="00FB6D3D" w:rsidRDefault="00D22A15">
      <w:pPr>
        <w:ind w:firstLineChars="83" w:firstLine="199"/>
      </w:pPr>
      <w:r>
        <w:rPr>
          <w:rFonts w:hint="eastAsia"/>
        </w:rPr>
        <w:t>该接口用于</w:t>
      </w:r>
      <w:r>
        <w:rPr>
          <w:rFonts w:hint="eastAsia"/>
        </w:rPr>
        <w:t>向总控</w:t>
      </w:r>
      <w:r>
        <w:rPr>
          <w:rFonts w:hint="eastAsia"/>
        </w:rPr>
        <w:t>查询</w:t>
      </w:r>
      <w:r>
        <w:rPr>
          <w:rFonts w:hint="eastAsia"/>
        </w:rPr>
        <w:t>指定零件的厚度</w:t>
      </w:r>
      <w:r>
        <w:rPr>
          <w:rFonts w:hint="eastAsia"/>
        </w:rPr>
        <w:t>；</w:t>
      </w:r>
    </w:p>
    <w:p w14:paraId="126085F9" w14:textId="77777777" w:rsidR="00FB6D3D" w:rsidRDefault="00D22A15">
      <w:pPr>
        <w:ind w:firstLineChars="79"/>
        <w:rPr>
          <w:rFonts w:ascii="Times New Roman" w:hAnsi="Times New Roman" w:cs="Times New Roman"/>
          <w:color w:val="262626"/>
          <w:spacing w:val="12"/>
          <w:szCs w:val="21"/>
        </w:rPr>
      </w:pPr>
      <w:r>
        <w:rPr>
          <w:rFonts w:ascii="Times New Roman" w:hAnsi="Times New Roman" w:cs="Times New Roman"/>
          <w:b/>
          <w:bCs/>
          <w:color w:val="262626"/>
          <w:spacing w:val="12"/>
          <w:szCs w:val="21"/>
        </w:rPr>
        <w:t>请求包结构体</w:t>
      </w:r>
      <w:r>
        <w:rPr>
          <w:rFonts w:ascii="Times New Roman" w:hAnsi="Times New Roman" w:cs="Times New Roman"/>
          <w:color w:val="262626"/>
          <w:spacing w:val="12"/>
          <w:szCs w:val="21"/>
        </w:rPr>
        <w:t>：</w:t>
      </w:r>
    </w:p>
    <w:p w14:paraId="1C0052C3" w14:textId="77777777" w:rsidR="00FB6D3D" w:rsidRDefault="00D22A15">
      <w:pPr>
        <w:ind w:firstLineChars="179" w:firstLine="451"/>
        <w:rPr>
          <w:rFonts w:ascii="Times New Roman" w:hAnsi="Times New Roman" w:cs="Times New Roman"/>
          <w:color w:val="262626"/>
          <w:spacing w:val="12"/>
          <w:szCs w:val="21"/>
        </w:rPr>
      </w:pPr>
      <w:r>
        <w:rPr>
          <w:rFonts w:ascii="Times New Roman" w:hAnsi="Times New Roman" w:cs="Times New Roman" w:hint="eastAsia"/>
          <w:color w:val="262626"/>
          <w:spacing w:val="12"/>
          <w:szCs w:val="21"/>
        </w:rPr>
        <w:t>{</w:t>
      </w:r>
    </w:p>
    <w:p w14:paraId="5373CA3F" w14:textId="77777777" w:rsidR="00FB6D3D" w:rsidRDefault="00D22A15">
      <w:pPr>
        <w:ind w:firstLineChars="379" w:firstLine="955"/>
        <w:rPr>
          <w:rFonts w:ascii="Times New Roman" w:hAnsi="Times New Roman" w:cs="Times New Roman"/>
          <w:color w:val="262626"/>
          <w:spacing w:val="12"/>
          <w:szCs w:val="21"/>
        </w:rPr>
      </w:pPr>
      <w:r>
        <w:rPr>
          <w:rFonts w:ascii="Times New Roman" w:hAnsi="Times New Roman" w:cs="Times New Roman"/>
          <w:color w:val="262626"/>
          <w:spacing w:val="12"/>
          <w:szCs w:val="21"/>
        </w:rPr>
        <w:t>“sort_line”: “1”</w:t>
      </w:r>
      <w:r>
        <w:rPr>
          <w:rFonts w:ascii="Times New Roman" w:hAnsi="Times New Roman" w:cs="Times New Roman" w:hint="eastAsia"/>
          <w:color w:val="262626"/>
          <w:spacing w:val="12"/>
          <w:szCs w:val="21"/>
        </w:rPr>
        <w:t>,</w:t>
      </w:r>
    </w:p>
    <w:p w14:paraId="1C22B0B3" w14:textId="77777777" w:rsidR="00FB6D3D" w:rsidRDefault="00D22A15">
      <w:pPr>
        <w:ind w:firstLineChars="379" w:firstLine="955"/>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part_code</w:t>
      </w: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QDP005823901L</w:t>
      </w:r>
      <w:r>
        <w:rPr>
          <w:rFonts w:ascii="Times New Roman" w:hAnsi="Times New Roman" w:cs="Times New Roman"/>
          <w:color w:val="262626"/>
          <w:spacing w:val="12"/>
          <w:szCs w:val="21"/>
        </w:rPr>
        <w:t>”,</w:t>
      </w:r>
    </w:p>
    <w:p w14:paraId="79E18662" w14:textId="77777777" w:rsidR="00FB6D3D" w:rsidRDefault="00D22A15">
      <w:pPr>
        <w:ind w:firstLine="504"/>
        <w:rPr>
          <w:rFonts w:ascii="Times New Roman" w:hAnsi="Times New Roman" w:cs="Times New Roman"/>
          <w:color w:val="262626"/>
          <w:spacing w:val="12"/>
          <w:szCs w:val="21"/>
        </w:rPr>
      </w:pPr>
      <w:r>
        <w:rPr>
          <w:rFonts w:ascii="Times New Roman" w:hAnsi="Times New Roman" w:cs="Times New Roman" w:hint="eastAsia"/>
          <w:color w:val="262626"/>
          <w:spacing w:val="12"/>
          <w:szCs w:val="21"/>
        </w:rPr>
        <w:t>}</w:t>
      </w:r>
    </w:p>
    <w:p w14:paraId="5BED691E" w14:textId="77777777" w:rsidR="00FB6D3D" w:rsidRDefault="00D22A15">
      <w:pPr>
        <w:ind w:firstLineChars="79"/>
        <w:rPr>
          <w:rFonts w:ascii="Times New Roman" w:hAnsi="Times New Roman" w:cs="Times New Roman"/>
          <w:b/>
          <w:bCs/>
          <w:color w:val="262626"/>
          <w:spacing w:val="12"/>
          <w:szCs w:val="21"/>
        </w:rPr>
      </w:pPr>
      <w:r>
        <w:rPr>
          <w:rFonts w:ascii="Times New Roman" w:hAnsi="Times New Roman" w:cs="Times New Roman" w:hint="eastAsia"/>
          <w:b/>
          <w:bCs/>
          <w:color w:val="262626"/>
          <w:spacing w:val="12"/>
          <w:szCs w:val="21"/>
        </w:rPr>
        <w:t>参数说明</w:t>
      </w:r>
      <w:r>
        <w:rPr>
          <w:rFonts w:ascii="Times New Roman" w:hAnsi="Times New Roman" w:cs="Times New Roman" w:hint="eastAsia"/>
          <w:b/>
          <w:bCs/>
          <w:color w:val="262626"/>
          <w:spacing w:val="12"/>
          <w:szCs w:val="21"/>
        </w:rPr>
        <w:t>:</w:t>
      </w:r>
    </w:p>
    <w:tbl>
      <w:tblPr>
        <w:tblStyle w:val="af2"/>
        <w:tblW w:w="8642" w:type="dxa"/>
        <w:jc w:val="center"/>
        <w:tblLayout w:type="fixed"/>
        <w:tblLook w:val="04A0" w:firstRow="1" w:lastRow="0" w:firstColumn="1" w:lastColumn="0" w:noHBand="0" w:noVBand="1"/>
      </w:tblPr>
      <w:tblGrid>
        <w:gridCol w:w="1413"/>
        <w:gridCol w:w="1276"/>
        <w:gridCol w:w="2126"/>
        <w:gridCol w:w="3827"/>
      </w:tblGrid>
      <w:tr w:rsidR="00FB6D3D" w14:paraId="1A963A54" w14:textId="77777777">
        <w:trPr>
          <w:jc w:val="center"/>
        </w:trPr>
        <w:tc>
          <w:tcPr>
            <w:tcW w:w="1413" w:type="dxa"/>
          </w:tcPr>
          <w:p w14:paraId="3DE68621" w14:textId="77777777" w:rsidR="00FB6D3D" w:rsidRDefault="00D22A15">
            <w:pPr>
              <w:ind w:firstLineChars="0" w:firstLine="0"/>
            </w:pPr>
            <w:r>
              <w:rPr>
                <w:rFonts w:hint="eastAsia"/>
              </w:rPr>
              <w:t>参数</w:t>
            </w:r>
          </w:p>
        </w:tc>
        <w:tc>
          <w:tcPr>
            <w:tcW w:w="1276" w:type="dxa"/>
          </w:tcPr>
          <w:p w14:paraId="4FB47ED9" w14:textId="77777777" w:rsidR="00FB6D3D" w:rsidRDefault="00D22A15">
            <w:pPr>
              <w:ind w:firstLineChars="0" w:firstLine="0"/>
            </w:pPr>
            <w:r>
              <w:rPr>
                <w:rFonts w:hint="eastAsia"/>
              </w:rPr>
              <w:t>参数类型</w:t>
            </w:r>
          </w:p>
        </w:tc>
        <w:tc>
          <w:tcPr>
            <w:tcW w:w="2126" w:type="dxa"/>
          </w:tcPr>
          <w:p w14:paraId="5A732305" w14:textId="77777777" w:rsidR="00FB6D3D" w:rsidRDefault="00D22A15">
            <w:pPr>
              <w:ind w:firstLineChars="0" w:firstLine="0"/>
            </w:pPr>
            <w:r>
              <w:rPr>
                <w:rFonts w:hint="eastAsia"/>
              </w:rPr>
              <w:t>说明</w:t>
            </w:r>
          </w:p>
        </w:tc>
        <w:tc>
          <w:tcPr>
            <w:tcW w:w="3827" w:type="dxa"/>
          </w:tcPr>
          <w:p w14:paraId="0E136F01" w14:textId="77777777" w:rsidR="00FB6D3D" w:rsidRDefault="00D22A15">
            <w:pPr>
              <w:ind w:firstLineChars="0" w:firstLine="0"/>
            </w:pPr>
            <w:r>
              <w:rPr>
                <w:rFonts w:hint="eastAsia"/>
              </w:rPr>
              <w:t>示例值</w:t>
            </w:r>
          </w:p>
        </w:tc>
      </w:tr>
      <w:tr w:rsidR="00FB6D3D" w14:paraId="3C5A6735" w14:textId="77777777">
        <w:trPr>
          <w:jc w:val="center"/>
        </w:trPr>
        <w:tc>
          <w:tcPr>
            <w:tcW w:w="1413" w:type="dxa"/>
          </w:tcPr>
          <w:p w14:paraId="10486E80" w14:textId="77777777" w:rsidR="00FB6D3D" w:rsidRDefault="00D22A15">
            <w:pPr>
              <w:ind w:firstLineChars="0" w:firstLine="0"/>
              <w:rPr>
                <w:rFonts w:ascii="Times New Roman" w:hAnsi="Times New Roman" w:cs="Times New Roman"/>
              </w:rPr>
            </w:pPr>
            <w:r>
              <w:rPr>
                <w:rFonts w:ascii="Times New Roman" w:hAnsi="Times New Roman" w:cs="Times New Roman"/>
                <w:color w:val="262626"/>
                <w:spacing w:val="12"/>
                <w:szCs w:val="21"/>
              </w:rPr>
              <w:t>sort_line</w:t>
            </w:r>
          </w:p>
        </w:tc>
        <w:tc>
          <w:tcPr>
            <w:tcW w:w="1276" w:type="dxa"/>
          </w:tcPr>
          <w:p w14:paraId="45C3F100" w14:textId="77777777" w:rsidR="00FB6D3D" w:rsidRDefault="00D22A15">
            <w:pPr>
              <w:ind w:firstLineChars="0" w:firstLine="0"/>
            </w:pPr>
            <w:r>
              <w:rPr>
                <w:rFonts w:hint="eastAsia"/>
              </w:rPr>
              <w:t>s</w:t>
            </w:r>
            <w:r>
              <w:t>tring</w:t>
            </w:r>
          </w:p>
        </w:tc>
        <w:tc>
          <w:tcPr>
            <w:tcW w:w="2126" w:type="dxa"/>
          </w:tcPr>
          <w:p w14:paraId="0901784D" w14:textId="77777777" w:rsidR="00FB6D3D" w:rsidRDefault="00D22A15">
            <w:pPr>
              <w:ind w:firstLineChars="0" w:firstLine="0"/>
            </w:pPr>
            <w:r>
              <w:rPr>
                <w:rFonts w:hint="eastAsia"/>
                <w:lang w:val="zh-CN"/>
              </w:rPr>
              <w:t>分拣线编码参数</w:t>
            </w:r>
          </w:p>
        </w:tc>
        <w:tc>
          <w:tcPr>
            <w:tcW w:w="3827" w:type="dxa"/>
          </w:tcPr>
          <w:p w14:paraId="1870D9A6" w14:textId="77777777" w:rsidR="00FB6D3D" w:rsidRDefault="00D22A15">
            <w:pPr>
              <w:ind w:firstLineChars="0" w:firstLine="0"/>
            </w:pPr>
            <w:r>
              <w:rPr>
                <w:rFonts w:hint="eastAsia"/>
              </w:rPr>
              <w:t>默认为“</w:t>
            </w:r>
            <w:r>
              <w:rPr>
                <w:rFonts w:hint="eastAsia"/>
              </w:rPr>
              <w:t>1</w:t>
            </w:r>
            <w:r>
              <w:rPr>
                <w:rFonts w:hint="eastAsia"/>
              </w:rPr>
              <w:t>”即可</w:t>
            </w:r>
          </w:p>
        </w:tc>
      </w:tr>
      <w:tr w:rsidR="00FB6D3D" w14:paraId="318E64A1" w14:textId="77777777">
        <w:trPr>
          <w:jc w:val="center"/>
        </w:trPr>
        <w:tc>
          <w:tcPr>
            <w:tcW w:w="1413" w:type="dxa"/>
          </w:tcPr>
          <w:p w14:paraId="7336350B" w14:textId="77777777" w:rsidR="00FB6D3D" w:rsidRDefault="00D22A15">
            <w:pPr>
              <w:ind w:firstLineChars="0" w:firstLine="0"/>
              <w:rPr>
                <w:rFonts w:ascii="Times New Roman" w:hAnsi="Times New Roman" w:cs="Times New Roman"/>
              </w:rPr>
            </w:pPr>
            <w:r>
              <w:rPr>
                <w:rFonts w:ascii="Times New Roman" w:hAnsi="Times New Roman" w:cs="Times New Roman" w:hint="eastAsia"/>
                <w:color w:val="262626"/>
                <w:spacing w:val="12"/>
                <w:szCs w:val="21"/>
              </w:rPr>
              <w:t>part_code</w:t>
            </w:r>
          </w:p>
        </w:tc>
        <w:tc>
          <w:tcPr>
            <w:tcW w:w="1276" w:type="dxa"/>
          </w:tcPr>
          <w:p w14:paraId="019DCA35" w14:textId="77777777" w:rsidR="00FB6D3D" w:rsidRDefault="00D22A15">
            <w:pPr>
              <w:ind w:firstLineChars="0" w:firstLine="0"/>
            </w:pPr>
            <w:r>
              <w:t>string</w:t>
            </w:r>
          </w:p>
        </w:tc>
        <w:tc>
          <w:tcPr>
            <w:tcW w:w="2126" w:type="dxa"/>
          </w:tcPr>
          <w:p w14:paraId="1D62F340" w14:textId="77777777" w:rsidR="00FB6D3D" w:rsidRDefault="00D22A15">
            <w:pPr>
              <w:ind w:firstLineChars="0" w:firstLine="0"/>
            </w:pPr>
            <w:r>
              <w:rPr>
                <w:rFonts w:hint="eastAsia"/>
              </w:rPr>
              <w:t>零件编码</w:t>
            </w:r>
          </w:p>
        </w:tc>
        <w:tc>
          <w:tcPr>
            <w:tcW w:w="3827" w:type="dxa"/>
          </w:tcPr>
          <w:p w14:paraId="781AA73A" w14:textId="77777777" w:rsidR="00FB6D3D" w:rsidRDefault="00FB6D3D">
            <w:pPr>
              <w:ind w:firstLineChars="0" w:firstLine="0"/>
            </w:pPr>
          </w:p>
        </w:tc>
      </w:tr>
    </w:tbl>
    <w:p w14:paraId="3EB73CCB" w14:textId="77777777" w:rsidR="00FB6D3D" w:rsidRDefault="00D22A15">
      <w:pPr>
        <w:spacing w:beforeLines="100" w:before="240"/>
        <w:ind w:firstLineChars="0"/>
        <w:rPr>
          <w:rStyle w:val="af3"/>
        </w:rPr>
      </w:pPr>
      <w:r>
        <w:rPr>
          <w:rStyle w:val="af3"/>
          <w:rFonts w:hint="eastAsia"/>
        </w:rPr>
        <w:t>返回结果：</w:t>
      </w:r>
    </w:p>
    <w:p w14:paraId="16A41C74" w14:textId="77777777" w:rsidR="00FB6D3D" w:rsidRDefault="00D22A15">
      <w:pPr>
        <w:ind w:firstLineChars="0"/>
        <w:rPr>
          <w:rFonts w:ascii="Times New Roman" w:hAnsi="Times New Roman" w:cs="Times New Roman"/>
          <w:color w:val="262626"/>
          <w:spacing w:val="12"/>
          <w:szCs w:val="21"/>
        </w:rPr>
      </w:pPr>
      <w:r>
        <w:rPr>
          <w:rFonts w:ascii="Times New Roman" w:hAnsi="Times New Roman" w:cs="Times New Roman" w:hint="eastAsia"/>
          <w:color w:val="262626"/>
          <w:spacing w:val="12"/>
          <w:szCs w:val="21"/>
        </w:rPr>
        <w:t>{</w:t>
      </w:r>
    </w:p>
    <w:p w14:paraId="30E4466A" w14:textId="77777777" w:rsidR="00FB6D3D" w:rsidRDefault="00D22A15">
      <w:pPr>
        <w:ind w:firstLineChars="0" w:firstLine="720"/>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code</w:t>
      </w: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 xml:space="preserve">: </w:t>
      </w:r>
      <w:r>
        <w:rPr>
          <w:rFonts w:ascii="Times New Roman" w:hAnsi="Times New Roman" w:cs="Times New Roman" w:hint="eastAsia"/>
          <w:color w:val="262626"/>
          <w:spacing w:val="12"/>
          <w:szCs w:val="21"/>
        </w:rPr>
        <w:t>2</w:t>
      </w:r>
      <w:r>
        <w:rPr>
          <w:rFonts w:ascii="Times New Roman" w:hAnsi="Times New Roman" w:cs="Times New Roman"/>
          <w:color w:val="262626"/>
          <w:spacing w:val="12"/>
          <w:szCs w:val="21"/>
        </w:rPr>
        <w:t>00</w:t>
      </w:r>
      <w:r>
        <w:rPr>
          <w:rFonts w:ascii="Times New Roman" w:hAnsi="Times New Roman" w:cs="Times New Roman" w:hint="eastAsia"/>
          <w:color w:val="262626"/>
          <w:spacing w:val="12"/>
          <w:szCs w:val="21"/>
        </w:rPr>
        <w:t>,</w:t>
      </w:r>
    </w:p>
    <w:p w14:paraId="406E13CB" w14:textId="77777777" w:rsidR="00FB6D3D" w:rsidRDefault="00D22A15">
      <w:pPr>
        <w:ind w:firstLineChars="300" w:firstLine="756"/>
        <w:rPr>
          <w:rFonts w:ascii="Times New Roman" w:hAnsi="Times New Roman" w:cs="Times New Roman"/>
          <w:color w:val="262626"/>
          <w:spacing w:val="12"/>
          <w:szCs w:val="21"/>
        </w:rPr>
      </w:pPr>
      <w:r>
        <w:rPr>
          <w:rFonts w:ascii="Times New Roman" w:hAnsi="Times New Roman" w:cs="Times New Roman"/>
          <w:color w:val="262626"/>
          <w:spacing w:val="12"/>
          <w:szCs w:val="21"/>
        </w:rPr>
        <w:t>“msg”</w:t>
      </w:r>
      <w:r>
        <w:rPr>
          <w:rFonts w:ascii="Times New Roman" w:hAnsi="Times New Roman" w:cs="Times New Roman" w:hint="eastAsia"/>
          <w:color w:val="262626"/>
          <w:spacing w:val="12"/>
          <w:szCs w:val="21"/>
        </w:rPr>
        <w:t xml:space="preserve">: </w:t>
      </w: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success</w:t>
      </w: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w:t>
      </w:r>
    </w:p>
    <w:p w14:paraId="59FA30EE" w14:textId="77777777" w:rsidR="00FB6D3D" w:rsidRDefault="00D22A15">
      <w:pPr>
        <w:ind w:firstLineChars="300" w:firstLine="756"/>
        <w:rPr>
          <w:rFonts w:ascii="Times New Roman" w:hAnsi="Times New Roman" w:cs="Times New Roman"/>
          <w:color w:val="262626"/>
          <w:spacing w:val="12"/>
          <w:szCs w:val="21"/>
        </w:rPr>
      </w:pPr>
      <w:r>
        <w:rPr>
          <w:rFonts w:ascii="Times New Roman" w:hAnsi="Times New Roman" w:cs="Times New Roman"/>
          <w:color w:val="262626"/>
          <w:spacing w:val="12"/>
          <w:szCs w:val="21"/>
        </w:rPr>
        <w:lastRenderedPageBreak/>
        <w:t>“</w:t>
      </w:r>
      <w:r>
        <w:rPr>
          <w:rFonts w:ascii="Times New Roman" w:hAnsi="Times New Roman" w:cs="Times New Roman" w:hint="eastAsia"/>
          <w:color w:val="262626"/>
          <w:spacing w:val="12"/>
          <w:szCs w:val="21"/>
        </w:rPr>
        <w:t>data</w:t>
      </w: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 xml:space="preserve">: </w:t>
      </w: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8.0</w:t>
      </w:r>
      <w:r>
        <w:rPr>
          <w:rFonts w:ascii="Times New Roman" w:hAnsi="Times New Roman" w:cs="Times New Roman"/>
          <w:color w:val="262626"/>
          <w:spacing w:val="12"/>
          <w:szCs w:val="21"/>
        </w:rPr>
        <w:t>”</w:t>
      </w:r>
    </w:p>
    <w:p w14:paraId="6E3400A9" w14:textId="77777777" w:rsidR="00FB6D3D" w:rsidRDefault="00D22A15">
      <w:pPr>
        <w:ind w:firstLineChars="79" w:firstLine="199"/>
        <w:rPr>
          <w:rFonts w:ascii="Times New Roman" w:hAnsi="Times New Roman" w:cs="Times New Roman"/>
          <w:color w:val="262626"/>
          <w:spacing w:val="12"/>
          <w:szCs w:val="21"/>
        </w:rPr>
      </w:pPr>
      <w:r>
        <w:rPr>
          <w:rFonts w:ascii="Times New Roman" w:hAnsi="Times New Roman" w:cs="Times New Roman" w:hint="eastAsia"/>
          <w:color w:val="262626"/>
          <w:spacing w:val="12"/>
          <w:szCs w:val="21"/>
        </w:rPr>
        <w:t>}</w:t>
      </w:r>
    </w:p>
    <w:tbl>
      <w:tblPr>
        <w:tblStyle w:val="af2"/>
        <w:tblW w:w="9634" w:type="dxa"/>
        <w:jc w:val="center"/>
        <w:tblLayout w:type="fixed"/>
        <w:tblLook w:val="04A0" w:firstRow="1" w:lastRow="0" w:firstColumn="1" w:lastColumn="0" w:noHBand="0" w:noVBand="1"/>
      </w:tblPr>
      <w:tblGrid>
        <w:gridCol w:w="1413"/>
        <w:gridCol w:w="1559"/>
        <w:gridCol w:w="3549"/>
        <w:gridCol w:w="3113"/>
      </w:tblGrid>
      <w:tr w:rsidR="00FB6D3D" w14:paraId="51691C0E" w14:textId="77777777">
        <w:trPr>
          <w:jc w:val="center"/>
        </w:trPr>
        <w:tc>
          <w:tcPr>
            <w:tcW w:w="1413" w:type="dxa"/>
          </w:tcPr>
          <w:p w14:paraId="5C0A4A4E" w14:textId="77777777" w:rsidR="00FB6D3D" w:rsidRDefault="00D22A15">
            <w:pPr>
              <w:ind w:firstLineChars="0" w:firstLine="0"/>
            </w:pPr>
            <w:r>
              <w:rPr>
                <w:rFonts w:hint="eastAsia"/>
              </w:rPr>
              <w:t>参数</w:t>
            </w:r>
          </w:p>
        </w:tc>
        <w:tc>
          <w:tcPr>
            <w:tcW w:w="1559" w:type="dxa"/>
          </w:tcPr>
          <w:p w14:paraId="11D1765E" w14:textId="77777777" w:rsidR="00FB6D3D" w:rsidRDefault="00D22A15">
            <w:pPr>
              <w:ind w:firstLineChars="0" w:firstLine="0"/>
            </w:pPr>
            <w:r>
              <w:rPr>
                <w:rFonts w:hint="eastAsia"/>
              </w:rPr>
              <w:t>参数类型</w:t>
            </w:r>
          </w:p>
        </w:tc>
        <w:tc>
          <w:tcPr>
            <w:tcW w:w="3549" w:type="dxa"/>
          </w:tcPr>
          <w:p w14:paraId="2BB6BA6F" w14:textId="77777777" w:rsidR="00FB6D3D" w:rsidRDefault="00D22A15">
            <w:pPr>
              <w:ind w:firstLineChars="0" w:firstLine="0"/>
            </w:pPr>
            <w:r>
              <w:rPr>
                <w:rFonts w:hint="eastAsia"/>
              </w:rPr>
              <w:t>说明</w:t>
            </w:r>
          </w:p>
        </w:tc>
        <w:tc>
          <w:tcPr>
            <w:tcW w:w="3113" w:type="dxa"/>
          </w:tcPr>
          <w:p w14:paraId="1C1AF657" w14:textId="77777777" w:rsidR="00FB6D3D" w:rsidRDefault="00D22A15">
            <w:pPr>
              <w:ind w:firstLineChars="0" w:firstLine="0"/>
            </w:pPr>
            <w:r>
              <w:rPr>
                <w:rFonts w:hint="eastAsia"/>
              </w:rPr>
              <w:t>示例值</w:t>
            </w:r>
          </w:p>
        </w:tc>
      </w:tr>
      <w:tr w:rsidR="00FB6D3D" w14:paraId="5604D93B" w14:textId="77777777">
        <w:trPr>
          <w:jc w:val="center"/>
        </w:trPr>
        <w:tc>
          <w:tcPr>
            <w:tcW w:w="1413" w:type="dxa"/>
          </w:tcPr>
          <w:p w14:paraId="4866249F" w14:textId="77777777" w:rsidR="00FB6D3D" w:rsidRDefault="00D22A15">
            <w:pPr>
              <w:ind w:firstLineChars="0" w:firstLine="0"/>
              <w:rPr>
                <w:rFonts w:ascii="Times New Roman" w:hAnsi="Times New Roman" w:cs="Times New Roman"/>
              </w:rPr>
            </w:pPr>
            <w:r>
              <w:rPr>
                <w:rFonts w:ascii="Times New Roman" w:hAnsi="Times New Roman" w:cs="Times New Roman" w:hint="eastAsia"/>
                <w:color w:val="262626"/>
                <w:spacing w:val="12"/>
                <w:szCs w:val="21"/>
              </w:rPr>
              <w:t>code</w:t>
            </w:r>
          </w:p>
        </w:tc>
        <w:tc>
          <w:tcPr>
            <w:tcW w:w="1559" w:type="dxa"/>
          </w:tcPr>
          <w:p w14:paraId="1197B1F2" w14:textId="77777777" w:rsidR="00FB6D3D" w:rsidRDefault="00D22A15">
            <w:pPr>
              <w:ind w:firstLineChars="0" w:firstLine="0"/>
            </w:pPr>
            <w:r>
              <w:rPr>
                <w:rFonts w:hint="eastAsia"/>
              </w:rPr>
              <w:t>int</w:t>
            </w:r>
          </w:p>
        </w:tc>
        <w:tc>
          <w:tcPr>
            <w:tcW w:w="3549" w:type="dxa"/>
          </w:tcPr>
          <w:p w14:paraId="03923DA6" w14:textId="77777777" w:rsidR="00FB6D3D" w:rsidRDefault="00D22A15">
            <w:pPr>
              <w:ind w:firstLineChars="0" w:firstLine="0"/>
            </w:pPr>
            <w:r>
              <w:rPr>
                <w:rFonts w:hint="eastAsia"/>
              </w:rPr>
              <w:t>返回码</w:t>
            </w:r>
          </w:p>
        </w:tc>
        <w:tc>
          <w:tcPr>
            <w:tcW w:w="3113" w:type="dxa"/>
          </w:tcPr>
          <w:p w14:paraId="1C53CDA4" w14:textId="77777777" w:rsidR="00FB6D3D" w:rsidRDefault="00D22A15">
            <w:pPr>
              <w:ind w:firstLineChars="0" w:firstLine="0"/>
            </w:pPr>
            <w:r>
              <w:t>20</w:t>
            </w:r>
            <w:r>
              <w:rPr>
                <w:rFonts w:hint="eastAsia"/>
              </w:rPr>
              <w:t>0</w:t>
            </w:r>
            <w:r>
              <w:rPr>
                <w:rFonts w:hint="eastAsia"/>
              </w:rPr>
              <w:t>为成功；</w:t>
            </w:r>
            <w:r>
              <w:rPr>
                <w:rFonts w:hint="eastAsia"/>
              </w:rPr>
              <w:t>4</w:t>
            </w:r>
            <w:r>
              <w:t>00</w:t>
            </w:r>
            <w:r>
              <w:rPr>
                <w:rFonts w:hint="eastAsia"/>
              </w:rPr>
              <w:t>为失败</w:t>
            </w:r>
          </w:p>
        </w:tc>
      </w:tr>
      <w:tr w:rsidR="00FB6D3D" w14:paraId="1A87DA89" w14:textId="77777777">
        <w:trPr>
          <w:jc w:val="center"/>
        </w:trPr>
        <w:tc>
          <w:tcPr>
            <w:tcW w:w="1413" w:type="dxa"/>
          </w:tcPr>
          <w:p w14:paraId="130E7F4F" w14:textId="77777777" w:rsidR="00FB6D3D" w:rsidRDefault="00D22A15">
            <w:pPr>
              <w:ind w:firstLineChars="0" w:firstLine="0"/>
              <w:rPr>
                <w:rFonts w:ascii="Times New Roman" w:hAnsi="Times New Roman" w:cs="Times New Roman"/>
              </w:rPr>
            </w:pPr>
            <w:r>
              <w:rPr>
                <w:rFonts w:ascii="Times New Roman" w:hAnsi="Times New Roman" w:cs="Times New Roman"/>
                <w:color w:val="262626"/>
                <w:spacing w:val="12"/>
                <w:szCs w:val="21"/>
              </w:rPr>
              <w:t>msg</w:t>
            </w:r>
          </w:p>
        </w:tc>
        <w:tc>
          <w:tcPr>
            <w:tcW w:w="1559" w:type="dxa"/>
          </w:tcPr>
          <w:p w14:paraId="2E36A921" w14:textId="77777777" w:rsidR="00FB6D3D" w:rsidRDefault="00D22A15">
            <w:pPr>
              <w:ind w:firstLineChars="0" w:firstLine="0"/>
            </w:pPr>
            <w:r>
              <w:rPr>
                <w:rFonts w:hint="eastAsia"/>
              </w:rPr>
              <w:t>string</w:t>
            </w:r>
          </w:p>
        </w:tc>
        <w:tc>
          <w:tcPr>
            <w:tcW w:w="3549" w:type="dxa"/>
          </w:tcPr>
          <w:p w14:paraId="02033002" w14:textId="77777777" w:rsidR="00FB6D3D" w:rsidRDefault="00D22A15">
            <w:pPr>
              <w:ind w:firstLineChars="0" w:firstLine="0"/>
            </w:pPr>
            <w:r>
              <w:rPr>
                <w:rFonts w:hint="eastAsia"/>
              </w:rPr>
              <w:t>对返回码的文本描述内容。若返回码不为</w:t>
            </w:r>
            <w:r>
              <w:rPr>
                <w:rFonts w:hint="eastAsia"/>
              </w:rPr>
              <w:t>200</w:t>
            </w:r>
            <w:r>
              <w:rPr>
                <w:rFonts w:hint="eastAsia"/>
              </w:rPr>
              <w:t>，则返回错误描述信息</w:t>
            </w:r>
          </w:p>
        </w:tc>
        <w:tc>
          <w:tcPr>
            <w:tcW w:w="3113" w:type="dxa"/>
          </w:tcPr>
          <w:p w14:paraId="4F55681C" w14:textId="77777777" w:rsidR="00FB6D3D" w:rsidRDefault="00D22A15">
            <w:pPr>
              <w:ind w:firstLineChars="0" w:firstLine="0"/>
              <w:rPr>
                <w:rFonts w:ascii="Times New Roman" w:hAnsi="Times New Roman" w:cs="Times New Roman"/>
              </w:rPr>
            </w:pPr>
            <w:r>
              <w:rPr>
                <w:rFonts w:ascii="Times New Roman" w:hAnsi="Times New Roman" w:cs="Times New Roman"/>
              </w:rPr>
              <w:t>“</w:t>
            </w:r>
            <w:r>
              <w:rPr>
                <w:rFonts w:ascii="Times New Roman" w:hAnsi="Times New Roman" w:cs="Times New Roman" w:hint="eastAsia"/>
              </w:rPr>
              <w:t>success</w:t>
            </w:r>
            <w:r>
              <w:rPr>
                <w:rFonts w:ascii="Times New Roman" w:hAnsi="Times New Roman" w:cs="Times New Roman" w:hint="eastAsia"/>
              </w:rPr>
              <w:t>”表示请求成功，请求失败时（</w:t>
            </w:r>
            <w:r>
              <w:rPr>
                <w:rFonts w:ascii="Times New Roman" w:hAnsi="Times New Roman" w:cs="Times New Roman" w:hint="eastAsia"/>
              </w:rPr>
              <w:t>code</w:t>
            </w:r>
            <w:r>
              <w:rPr>
                <w:rFonts w:ascii="Times New Roman" w:hAnsi="Times New Roman" w:cs="Times New Roman" w:hint="eastAsia"/>
              </w:rPr>
              <w:t>非</w:t>
            </w:r>
            <w:r>
              <w:rPr>
                <w:rFonts w:ascii="Times New Roman" w:hAnsi="Times New Roman" w:cs="Times New Roman" w:hint="eastAsia"/>
              </w:rPr>
              <w:t>200</w:t>
            </w:r>
            <w:r>
              <w:rPr>
                <w:rFonts w:ascii="Times New Roman" w:hAnsi="Times New Roman" w:cs="Times New Roman" w:hint="eastAsia"/>
              </w:rPr>
              <w:t>）返回详细错误描述信息</w:t>
            </w:r>
          </w:p>
        </w:tc>
      </w:tr>
      <w:tr w:rsidR="00FB6D3D" w14:paraId="177A72ED" w14:textId="77777777">
        <w:trPr>
          <w:jc w:val="center"/>
        </w:trPr>
        <w:tc>
          <w:tcPr>
            <w:tcW w:w="1413" w:type="dxa"/>
          </w:tcPr>
          <w:p w14:paraId="68D77483" w14:textId="77777777" w:rsidR="00FB6D3D" w:rsidRDefault="00D22A15">
            <w:pPr>
              <w:ind w:firstLineChars="0" w:firstLine="0"/>
              <w:rPr>
                <w:rFonts w:ascii="Times New Roman" w:hAnsi="Times New Roman" w:cs="Times New Roman"/>
                <w:color w:val="262626"/>
                <w:spacing w:val="12"/>
                <w:szCs w:val="21"/>
              </w:rPr>
            </w:pPr>
            <w:r>
              <w:rPr>
                <w:rFonts w:ascii="Times New Roman" w:hAnsi="Times New Roman" w:cs="Times New Roman"/>
                <w:color w:val="262626"/>
                <w:spacing w:val="12"/>
                <w:szCs w:val="21"/>
              </w:rPr>
              <w:t>data</w:t>
            </w:r>
          </w:p>
        </w:tc>
        <w:tc>
          <w:tcPr>
            <w:tcW w:w="1559" w:type="dxa"/>
          </w:tcPr>
          <w:p w14:paraId="2C9DAF04" w14:textId="77777777" w:rsidR="00FB6D3D" w:rsidRDefault="00D22A15">
            <w:pPr>
              <w:ind w:firstLineChars="0" w:firstLine="0"/>
            </w:pPr>
            <w:r>
              <w:rPr>
                <w:rFonts w:hint="eastAsia"/>
              </w:rPr>
              <w:t>string</w:t>
            </w:r>
          </w:p>
        </w:tc>
        <w:tc>
          <w:tcPr>
            <w:tcW w:w="3549" w:type="dxa"/>
          </w:tcPr>
          <w:p w14:paraId="384FF5BC" w14:textId="77777777" w:rsidR="00FB6D3D" w:rsidRDefault="00D22A15">
            <w:pPr>
              <w:ind w:firstLineChars="0" w:firstLine="0"/>
            </w:pPr>
            <w:r>
              <w:rPr>
                <w:rFonts w:hint="eastAsia"/>
              </w:rPr>
              <w:t>数据区，如过没有数据返回，则为空</w:t>
            </w:r>
          </w:p>
        </w:tc>
        <w:tc>
          <w:tcPr>
            <w:tcW w:w="3113" w:type="dxa"/>
          </w:tcPr>
          <w:p w14:paraId="6E92F97F" w14:textId="77777777" w:rsidR="00FB6D3D" w:rsidRDefault="00D22A15">
            <w:pPr>
              <w:ind w:firstLineChars="0" w:firstLine="0"/>
              <w:rPr>
                <w:rFonts w:ascii="Times New Roman" w:hAnsi="Times New Roman" w:cs="Times New Roman"/>
              </w:rPr>
            </w:pPr>
            <w:r>
              <w:rPr>
                <w:rFonts w:ascii="Times New Roman" w:hAnsi="Times New Roman" w:cs="Times New Roman" w:hint="eastAsia"/>
              </w:rPr>
              <w:t>零件厚度，若未查到该零件信息，默认为</w:t>
            </w:r>
            <w:r>
              <w:rPr>
                <w:rFonts w:ascii="Times New Roman" w:hAnsi="Times New Roman" w:cs="Times New Roman" w:hint="eastAsia"/>
              </w:rPr>
              <w:t>8</w:t>
            </w:r>
          </w:p>
        </w:tc>
      </w:tr>
    </w:tbl>
    <w:p w14:paraId="4F97B641" w14:textId="77777777" w:rsidR="00FB6D3D" w:rsidRDefault="00D22A15">
      <w:pPr>
        <w:pStyle w:val="2"/>
        <w:spacing w:before="120"/>
        <w:ind w:left="417"/>
        <w:rPr>
          <w:rFonts w:ascii="宋体" w:eastAsia="宋体" w:hAnsi="宋体"/>
          <w:szCs w:val="30"/>
          <w:lang w:val="en-US"/>
        </w:rPr>
      </w:pPr>
      <w:bookmarkStart w:id="79" w:name="_Toc29456"/>
      <w:r>
        <w:rPr>
          <w:rFonts w:ascii="宋体" w:eastAsia="宋体" w:hAnsi="宋体" w:hint="eastAsia"/>
          <w:szCs w:val="30"/>
          <w:lang w:val="en-US"/>
        </w:rPr>
        <w:t>11.2</w:t>
      </w:r>
      <w:r>
        <w:rPr>
          <w:rFonts w:ascii="宋体" w:eastAsia="宋体" w:hAnsi="宋体" w:hint="eastAsia"/>
          <w:szCs w:val="30"/>
          <w:lang w:val="en-US"/>
        </w:rPr>
        <w:tab/>
      </w:r>
      <w:r>
        <w:rPr>
          <w:rFonts w:ascii="宋体" w:eastAsia="宋体" w:hAnsi="宋体" w:hint="eastAsia"/>
          <w:szCs w:val="30"/>
          <w:lang w:val="en-US"/>
        </w:rPr>
        <w:t>查询最近喷码</w:t>
      </w:r>
      <w:r>
        <w:rPr>
          <w:rFonts w:ascii="宋体" w:eastAsia="宋体" w:hAnsi="宋体" w:hint="eastAsia"/>
          <w:szCs w:val="30"/>
          <w:lang w:val="en-US"/>
        </w:rPr>
        <w:t>/</w:t>
      </w:r>
      <w:r>
        <w:rPr>
          <w:rFonts w:ascii="宋体" w:eastAsia="宋体" w:hAnsi="宋体" w:hint="eastAsia"/>
          <w:szCs w:val="30"/>
          <w:lang w:val="en-US"/>
        </w:rPr>
        <w:t>分拣未处理的中小件</w:t>
      </w:r>
      <w:bookmarkEnd w:id="79"/>
    </w:p>
    <w:p w14:paraId="0A37B262" w14:textId="77777777" w:rsidR="00FB6D3D" w:rsidRDefault="00D22A15">
      <w:pPr>
        <w:ind w:firstLineChars="0"/>
        <w:rPr>
          <w:rFonts w:ascii="Times New Roman" w:hAnsi="Times New Roman" w:cs="Times New Roman"/>
          <w:color w:val="262626"/>
          <w:spacing w:val="12"/>
          <w:szCs w:val="21"/>
        </w:rPr>
      </w:pPr>
      <w:r>
        <w:rPr>
          <w:rFonts w:ascii="Times New Roman" w:hAnsi="Times New Roman" w:cs="Times New Roman"/>
          <w:b/>
          <w:bCs/>
          <w:color w:val="262626"/>
          <w:spacing w:val="12"/>
          <w:szCs w:val="21"/>
        </w:rPr>
        <w:t>请求地址</w:t>
      </w:r>
      <w:r>
        <w:rPr>
          <w:rFonts w:ascii="Times New Roman" w:hAnsi="Times New Roman" w:cs="Times New Roman"/>
          <w:color w:val="262626"/>
          <w:spacing w:val="12"/>
          <w:szCs w:val="21"/>
        </w:rPr>
        <w:t>：</w:t>
      </w:r>
      <w:r>
        <w:rPr>
          <w:rFonts w:ascii="Times New Roman" w:hAnsi="Times New Roman" w:cs="Times New Roman"/>
          <w:color w:val="262626"/>
          <w:spacing w:val="12"/>
          <w:szCs w:val="24"/>
        </w:rPr>
        <w:t>http://</w:t>
      </w:r>
      <w:r>
        <w:rPr>
          <w:rFonts w:ascii="Times New Roman" w:hAnsi="Times New Roman" w:cs="Times New Roman" w:hint="eastAsia"/>
          <w:color w:val="262626"/>
          <w:spacing w:val="12"/>
          <w:szCs w:val="24"/>
        </w:rPr>
        <w:t>ip</w:t>
      </w:r>
      <w:r>
        <w:rPr>
          <w:rFonts w:ascii="Times New Roman" w:hAnsi="Times New Roman" w:cs="Times New Roman"/>
          <w:color w:val="262626"/>
          <w:spacing w:val="12"/>
          <w:szCs w:val="24"/>
        </w:rPr>
        <w:t>:port</w:t>
      </w:r>
      <w:r>
        <w:rPr>
          <w:rFonts w:ascii="Times New Roman" w:hAnsi="Times New Roman" w:cs="Times New Roman" w:hint="eastAsia"/>
          <w:color w:val="262626"/>
          <w:spacing w:val="12"/>
          <w:szCs w:val="24"/>
        </w:rPr>
        <w:t>/</w:t>
      </w:r>
      <w:r>
        <w:rPr>
          <w:rFonts w:ascii="Times New Roman" w:hAnsi="Times New Roman" w:cs="Times New Roman"/>
          <w:color w:val="262626"/>
          <w:spacing w:val="12"/>
          <w:szCs w:val="24"/>
        </w:rPr>
        <w:t>control/data/getLatestSortPart</w:t>
      </w:r>
    </w:p>
    <w:p w14:paraId="15C31A1E" w14:textId="77777777" w:rsidR="00FB6D3D" w:rsidRDefault="00D22A15">
      <w:pPr>
        <w:ind w:firstLineChars="0"/>
        <w:rPr>
          <w:rFonts w:ascii="Times New Roman" w:hAnsi="Times New Roman" w:cs="Times New Roman"/>
          <w:b/>
          <w:color w:val="262626"/>
          <w:spacing w:val="12"/>
          <w:szCs w:val="21"/>
        </w:rPr>
      </w:pPr>
      <w:r>
        <w:rPr>
          <w:rFonts w:ascii="Times New Roman" w:hAnsi="Times New Roman" w:cs="Times New Roman" w:hint="eastAsia"/>
          <w:b/>
          <w:color w:val="262626"/>
          <w:spacing w:val="12"/>
          <w:szCs w:val="21"/>
        </w:rPr>
        <w:t>接口说明：</w:t>
      </w:r>
    </w:p>
    <w:p w14:paraId="78CDB36E" w14:textId="77777777" w:rsidR="00FB6D3D" w:rsidRDefault="00D22A15">
      <w:pPr>
        <w:ind w:firstLineChars="83" w:firstLine="199"/>
      </w:pPr>
      <w:r>
        <w:rPr>
          <w:rFonts w:hint="eastAsia"/>
        </w:rPr>
        <w:t>该接口用于</w:t>
      </w:r>
      <w:r>
        <w:rPr>
          <w:rFonts w:hint="eastAsia"/>
        </w:rPr>
        <w:t>向总控</w:t>
      </w:r>
      <w:r>
        <w:rPr>
          <w:rFonts w:hint="eastAsia"/>
        </w:rPr>
        <w:t>查询</w:t>
      </w:r>
      <w:r>
        <w:rPr>
          <w:rFonts w:hint="eastAsia"/>
        </w:rPr>
        <w:t>喷码或二次分拣未处理的中小零件数据</w:t>
      </w:r>
      <w:r>
        <w:rPr>
          <w:rFonts w:hint="eastAsia"/>
        </w:rPr>
        <w:t>；</w:t>
      </w:r>
    </w:p>
    <w:p w14:paraId="06698E8E" w14:textId="77777777" w:rsidR="00FB6D3D" w:rsidRDefault="00D22A15">
      <w:pPr>
        <w:ind w:firstLineChars="79"/>
        <w:rPr>
          <w:rFonts w:ascii="Times New Roman" w:hAnsi="Times New Roman" w:cs="Times New Roman"/>
          <w:color w:val="262626"/>
          <w:spacing w:val="12"/>
          <w:szCs w:val="21"/>
        </w:rPr>
      </w:pPr>
      <w:r>
        <w:rPr>
          <w:rFonts w:ascii="Times New Roman" w:hAnsi="Times New Roman" w:cs="Times New Roman"/>
          <w:b/>
          <w:bCs/>
          <w:color w:val="262626"/>
          <w:spacing w:val="12"/>
          <w:szCs w:val="21"/>
        </w:rPr>
        <w:t>请求包结构体</w:t>
      </w:r>
      <w:r>
        <w:rPr>
          <w:rFonts w:ascii="Times New Roman" w:hAnsi="Times New Roman" w:cs="Times New Roman"/>
          <w:color w:val="262626"/>
          <w:spacing w:val="12"/>
          <w:szCs w:val="21"/>
        </w:rPr>
        <w:t>：</w:t>
      </w:r>
    </w:p>
    <w:p w14:paraId="1A8EA05A" w14:textId="77777777" w:rsidR="00FB6D3D" w:rsidRDefault="00D22A15">
      <w:pPr>
        <w:ind w:firstLineChars="179" w:firstLine="451"/>
        <w:rPr>
          <w:rFonts w:ascii="Times New Roman" w:hAnsi="Times New Roman" w:cs="Times New Roman"/>
          <w:color w:val="262626"/>
          <w:spacing w:val="12"/>
          <w:szCs w:val="21"/>
        </w:rPr>
      </w:pPr>
      <w:r>
        <w:rPr>
          <w:rFonts w:ascii="Times New Roman" w:hAnsi="Times New Roman" w:cs="Times New Roman" w:hint="eastAsia"/>
          <w:color w:val="262626"/>
          <w:spacing w:val="12"/>
          <w:szCs w:val="21"/>
        </w:rPr>
        <w:t>{</w:t>
      </w:r>
    </w:p>
    <w:p w14:paraId="6CAA4A19" w14:textId="77777777" w:rsidR="00FB6D3D" w:rsidRDefault="00D22A15">
      <w:pPr>
        <w:ind w:firstLineChars="379" w:firstLine="955"/>
        <w:rPr>
          <w:rFonts w:ascii="Times New Roman" w:hAnsi="Times New Roman" w:cs="Times New Roman"/>
          <w:color w:val="262626"/>
          <w:spacing w:val="12"/>
          <w:szCs w:val="21"/>
        </w:rPr>
      </w:pPr>
      <w:r>
        <w:rPr>
          <w:rFonts w:ascii="Times New Roman" w:hAnsi="Times New Roman" w:cs="Times New Roman"/>
          <w:color w:val="262626"/>
          <w:spacing w:val="12"/>
          <w:szCs w:val="21"/>
        </w:rPr>
        <w:t>“sort_line”: “1”</w:t>
      </w:r>
      <w:r>
        <w:rPr>
          <w:rFonts w:ascii="Times New Roman" w:hAnsi="Times New Roman" w:cs="Times New Roman" w:hint="eastAsia"/>
          <w:color w:val="262626"/>
          <w:spacing w:val="12"/>
          <w:szCs w:val="21"/>
        </w:rPr>
        <w:t>,</w:t>
      </w:r>
    </w:p>
    <w:p w14:paraId="5BE9A421" w14:textId="77777777" w:rsidR="00FB6D3D" w:rsidRDefault="00D22A15">
      <w:pPr>
        <w:ind w:firstLineChars="379" w:firstLine="955"/>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area_flag</w:t>
      </w: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0</w:t>
      </w:r>
      <w:r>
        <w:rPr>
          <w:rFonts w:ascii="Times New Roman" w:hAnsi="Times New Roman" w:cs="Times New Roman"/>
          <w:color w:val="262626"/>
          <w:spacing w:val="12"/>
          <w:szCs w:val="21"/>
        </w:rPr>
        <w:t>”,</w:t>
      </w:r>
    </w:p>
    <w:p w14:paraId="2D4A7A5A" w14:textId="77777777" w:rsidR="00FB6D3D" w:rsidRDefault="00D22A15">
      <w:pPr>
        <w:ind w:firstLine="504"/>
        <w:rPr>
          <w:rFonts w:ascii="Times New Roman" w:hAnsi="Times New Roman" w:cs="Times New Roman"/>
          <w:color w:val="262626"/>
          <w:spacing w:val="12"/>
          <w:szCs w:val="21"/>
        </w:rPr>
      </w:pPr>
      <w:r>
        <w:rPr>
          <w:rFonts w:ascii="Times New Roman" w:hAnsi="Times New Roman" w:cs="Times New Roman" w:hint="eastAsia"/>
          <w:color w:val="262626"/>
          <w:spacing w:val="12"/>
          <w:szCs w:val="21"/>
        </w:rPr>
        <w:t>}</w:t>
      </w:r>
    </w:p>
    <w:p w14:paraId="1D44ABE9" w14:textId="77777777" w:rsidR="00FB6D3D" w:rsidRDefault="00D22A15">
      <w:pPr>
        <w:ind w:firstLineChars="79"/>
        <w:rPr>
          <w:rFonts w:ascii="Times New Roman" w:hAnsi="Times New Roman" w:cs="Times New Roman"/>
          <w:b/>
          <w:bCs/>
          <w:color w:val="262626"/>
          <w:spacing w:val="12"/>
          <w:szCs w:val="21"/>
        </w:rPr>
      </w:pPr>
      <w:r>
        <w:rPr>
          <w:rFonts w:ascii="Times New Roman" w:hAnsi="Times New Roman" w:cs="Times New Roman" w:hint="eastAsia"/>
          <w:b/>
          <w:bCs/>
          <w:color w:val="262626"/>
          <w:spacing w:val="12"/>
          <w:szCs w:val="21"/>
        </w:rPr>
        <w:t>参数说明</w:t>
      </w:r>
      <w:r>
        <w:rPr>
          <w:rFonts w:ascii="Times New Roman" w:hAnsi="Times New Roman" w:cs="Times New Roman" w:hint="eastAsia"/>
          <w:b/>
          <w:bCs/>
          <w:color w:val="262626"/>
          <w:spacing w:val="12"/>
          <w:szCs w:val="21"/>
        </w:rPr>
        <w:t>:</w:t>
      </w:r>
    </w:p>
    <w:tbl>
      <w:tblPr>
        <w:tblStyle w:val="af2"/>
        <w:tblW w:w="8642" w:type="dxa"/>
        <w:jc w:val="center"/>
        <w:tblLayout w:type="fixed"/>
        <w:tblLook w:val="04A0" w:firstRow="1" w:lastRow="0" w:firstColumn="1" w:lastColumn="0" w:noHBand="0" w:noVBand="1"/>
      </w:tblPr>
      <w:tblGrid>
        <w:gridCol w:w="1413"/>
        <w:gridCol w:w="1276"/>
        <w:gridCol w:w="2126"/>
        <w:gridCol w:w="3827"/>
      </w:tblGrid>
      <w:tr w:rsidR="00FB6D3D" w14:paraId="4E552E8F" w14:textId="77777777">
        <w:trPr>
          <w:jc w:val="center"/>
        </w:trPr>
        <w:tc>
          <w:tcPr>
            <w:tcW w:w="1413" w:type="dxa"/>
          </w:tcPr>
          <w:p w14:paraId="6E83BB9F" w14:textId="77777777" w:rsidR="00FB6D3D" w:rsidRDefault="00D22A15">
            <w:pPr>
              <w:ind w:firstLineChars="0" w:firstLine="0"/>
            </w:pPr>
            <w:r>
              <w:rPr>
                <w:rFonts w:hint="eastAsia"/>
              </w:rPr>
              <w:t>参数</w:t>
            </w:r>
          </w:p>
        </w:tc>
        <w:tc>
          <w:tcPr>
            <w:tcW w:w="1276" w:type="dxa"/>
          </w:tcPr>
          <w:p w14:paraId="4EC1A285" w14:textId="77777777" w:rsidR="00FB6D3D" w:rsidRDefault="00D22A15">
            <w:pPr>
              <w:ind w:firstLineChars="0" w:firstLine="0"/>
            </w:pPr>
            <w:r>
              <w:rPr>
                <w:rFonts w:hint="eastAsia"/>
              </w:rPr>
              <w:t>参数类型</w:t>
            </w:r>
          </w:p>
        </w:tc>
        <w:tc>
          <w:tcPr>
            <w:tcW w:w="2126" w:type="dxa"/>
          </w:tcPr>
          <w:p w14:paraId="7584A78C" w14:textId="77777777" w:rsidR="00FB6D3D" w:rsidRDefault="00D22A15">
            <w:pPr>
              <w:ind w:firstLineChars="0" w:firstLine="0"/>
            </w:pPr>
            <w:r>
              <w:rPr>
                <w:rFonts w:hint="eastAsia"/>
              </w:rPr>
              <w:t>说明</w:t>
            </w:r>
          </w:p>
        </w:tc>
        <w:tc>
          <w:tcPr>
            <w:tcW w:w="3827" w:type="dxa"/>
          </w:tcPr>
          <w:p w14:paraId="7D1CA0E3" w14:textId="77777777" w:rsidR="00FB6D3D" w:rsidRDefault="00D22A15">
            <w:pPr>
              <w:ind w:firstLineChars="0" w:firstLine="0"/>
            </w:pPr>
            <w:r>
              <w:rPr>
                <w:rFonts w:hint="eastAsia"/>
              </w:rPr>
              <w:t>示例值</w:t>
            </w:r>
          </w:p>
        </w:tc>
      </w:tr>
      <w:tr w:rsidR="00FB6D3D" w14:paraId="1BB1D256" w14:textId="77777777">
        <w:trPr>
          <w:jc w:val="center"/>
        </w:trPr>
        <w:tc>
          <w:tcPr>
            <w:tcW w:w="1413" w:type="dxa"/>
          </w:tcPr>
          <w:p w14:paraId="34E7F4CC" w14:textId="77777777" w:rsidR="00FB6D3D" w:rsidRDefault="00D22A15">
            <w:pPr>
              <w:ind w:firstLineChars="0" w:firstLine="0"/>
              <w:rPr>
                <w:rFonts w:ascii="Times New Roman" w:hAnsi="Times New Roman" w:cs="Times New Roman"/>
              </w:rPr>
            </w:pPr>
            <w:r>
              <w:rPr>
                <w:rFonts w:ascii="Times New Roman" w:hAnsi="Times New Roman" w:cs="Times New Roman"/>
                <w:color w:val="262626"/>
                <w:spacing w:val="12"/>
                <w:szCs w:val="21"/>
              </w:rPr>
              <w:t>sort_line</w:t>
            </w:r>
          </w:p>
        </w:tc>
        <w:tc>
          <w:tcPr>
            <w:tcW w:w="1276" w:type="dxa"/>
          </w:tcPr>
          <w:p w14:paraId="41A70F93" w14:textId="77777777" w:rsidR="00FB6D3D" w:rsidRDefault="00D22A15">
            <w:pPr>
              <w:ind w:firstLineChars="0" w:firstLine="0"/>
            </w:pPr>
            <w:r>
              <w:rPr>
                <w:rFonts w:hint="eastAsia"/>
              </w:rPr>
              <w:t>s</w:t>
            </w:r>
            <w:r>
              <w:t>tring</w:t>
            </w:r>
          </w:p>
        </w:tc>
        <w:tc>
          <w:tcPr>
            <w:tcW w:w="2126" w:type="dxa"/>
          </w:tcPr>
          <w:p w14:paraId="410D4F99" w14:textId="77777777" w:rsidR="00FB6D3D" w:rsidRDefault="00D22A15">
            <w:pPr>
              <w:ind w:firstLineChars="0" w:firstLine="0"/>
            </w:pPr>
            <w:r>
              <w:rPr>
                <w:rFonts w:hint="eastAsia"/>
                <w:lang w:val="zh-CN"/>
              </w:rPr>
              <w:t>分拣线编码参数</w:t>
            </w:r>
          </w:p>
        </w:tc>
        <w:tc>
          <w:tcPr>
            <w:tcW w:w="3827" w:type="dxa"/>
          </w:tcPr>
          <w:p w14:paraId="36B36837" w14:textId="77777777" w:rsidR="00FB6D3D" w:rsidRDefault="00D22A15">
            <w:pPr>
              <w:ind w:firstLineChars="0" w:firstLine="0"/>
            </w:pPr>
            <w:r>
              <w:rPr>
                <w:rFonts w:hint="eastAsia"/>
              </w:rPr>
              <w:t>默认为“</w:t>
            </w:r>
            <w:r>
              <w:rPr>
                <w:rFonts w:hint="eastAsia"/>
              </w:rPr>
              <w:t>1</w:t>
            </w:r>
            <w:r>
              <w:rPr>
                <w:rFonts w:hint="eastAsia"/>
              </w:rPr>
              <w:t>”即可</w:t>
            </w:r>
          </w:p>
        </w:tc>
      </w:tr>
      <w:tr w:rsidR="00FB6D3D" w14:paraId="2C3B5743" w14:textId="77777777">
        <w:trPr>
          <w:jc w:val="center"/>
        </w:trPr>
        <w:tc>
          <w:tcPr>
            <w:tcW w:w="1413" w:type="dxa"/>
          </w:tcPr>
          <w:p w14:paraId="0FDEE43E" w14:textId="77777777" w:rsidR="00FB6D3D" w:rsidRDefault="00D22A15">
            <w:pPr>
              <w:ind w:firstLineChars="0" w:firstLine="0"/>
              <w:rPr>
                <w:rFonts w:ascii="Times New Roman" w:hAnsi="Times New Roman" w:cs="Times New Roman"/>
              </w:rPr>
            </w:pPr>
            <w:r>
              <w:rPr>
                <w:rFonts w:ascii="Times New Roman" w:hAnsi="Times New Roman" w:cs="Times New Roman" w:hint="eastAsia"/>
                <w:color w:val="262626"/>
                <w:spacing w:val="12"/>
                <w:szCs w:val="21"/>
              </w:rPr>
              <w:t>area_flag</w:t>
            </w:r>
          </w:p>
        </w:tc>
        <w:tc>
          <w:tcPr>
            <w:tcW w:w="1276" w:type="dxa"/>
          </w:tcPr>
          <w:p w14:paraId="74E6DE6F" w14:textId="77777777" w:rsidR="00FB6D3D" w:rsidRDefault="00D22A15">
            <w:pPr>
              <w:ind w:firstLineChars="0" w:firstLine="0"/>
            </w:pPr>
            <w:r>
              <w:t>string</w:t>
            </w:r>
          </w:p>
        </w:tc>
        <w:tc>
          <w:tcPr>
            <w:tcW w:w="2126" w:type="dxa"/>
          </w:tcPr>
          <w:p w14:paraId="57F04634" w14:textId="77777777" w:rsidR="00FB6D3D" w:rsidRDefault="00D22A15">
            <w:pPr>
              <w:ind w:firstLineChars="0" w:firstLine="0"/>
            </w:pPr>
            <w:r>
              <w:rPr>
                <w:rFonts w:hint="eastAsia"/>
              </w:rPr>
              <w:t>区域标记</w:t>
            </w:r>
          </w:p>
        </w:tc>
        <w:tc>
          <w:tcPr>
            <w:tcW w:w="3827" w:type="dxa"/>
          </w:tcPr>
          <w:p w14:paraId="37C218BA" w14:textId="77777777" w:rsidR="00FB6D3D" w:rsidRDefault="00D22A15">
            <w:pPr>
              <w:ind w:firstLineChars="0" w:firstLine="0"/>
            </w:pPr>
            <w:r>
              <w:rPr>
                <w:rFonts w:hint="eastAsia"/>
              </w:rPr>
              <w:t>0</w:t>
            </w:r>
            <w:r>
              <w:rPr>
                <w:rFonts w:hint="eastAsia"/>
              </w:rPr>
              <w:t>：喷码区，</w:t>
            </w:r>
            <w:r>
              <w:rPr>
                <w:rFonts w:hint="eastAsia"/>
              </w:rPr>
              <w:t>1</w:t>
            </w:r>
            <w:r>
              <w:rPr>
                <w:rFonts w:hint="eastAsia"/>
              </w:rPr>
              <w:t>：二次分拣区</w:t>
            </w:r>
          </w:p>
        </w:tc>
      </w:tr>
    </w:tbl>
    <w:p w14:paraId="7B8F67F3" w14:textId="77777777" w:rsidR="00FB6D3D" w:rsidRDefault="00D22A15">
      <w:pPr>
        <w:spacing w:beforeLines="100" w:before="240"/>
        <w:ind w:firstLineChars="0"/>
        <w:rPr>
          <w:rStyle w:val="af3"/>
        </w:rPr>
      </w:pPr>
      <w:r>
        <w:rPr>
          <w:rStyle w:val="af3"/>
          <w:rFonts w:hint="eastAsia"/>
        </w:rPr>
        <w:t>返回结果：</w:t>
      </w:r>
    </w:p>
    <w:p w14:paraId="4793C179" w14:textId="77777777" w:rsidR="00FB6D3D" w:rsidRDefault="00D22A15">
      <w:pPr>
        <w:ind w:firstLineChars="0" w:firstLine="0"/>
        <w:rPr>
          <w:rFonts w:ascii="Times New Roman" w:hAnsi="Times New Roman" w:cs="Times New Roman"/>
          <w:color w:val="262626"/>
          <w:spacing w:val="12"/>
          <w:szCs w:val="21"/>
        </w:rPr>
      </w:pPr>
      <w:r>
        <w:rPr>
          <w:rFonts w:ascii="Times New Roman" w:hAnsi="Times New Roman" w:cs="Times New Roman"/>
          <w:color w:val="262626"/>
          <w:spacing w:val="12"/>
          <w:szCs w:val="21"/>
        </w:rPr>
        <w:t>{</w:t>
      </w:r>
    </w:p>
    <w:p w14:paraId="0A7223E4" w14:textId="77777777" w:rsidR="00FB6D3D" w:rsidRDefault="00D22A15">
      <w:pPr>
        <w:ind w:firstLine="504"/>
        <w:rPr>
          <w:rFonts w:ascii="Times New Roman" w:hAnsi="Times New Roman" w:cs="Times New Roman"/>
          <w:color w:val="262626"/>
          <w:spacing w:val="12"/>
          <w:szCs w:val="21"/>
        </w:rPr>
      </w:pPr>
      <w:r>
        <w:rPr>
          <w:rFonts w:ascii="Times New Roman" w:hAnsi="Times New Roman" w:cs="Times New Roman"/>
          <w:color w:val="262626"/>
          <w:spacing w:val="12"/>
          <w:szCs w:val="21"/>
        </w:rPr>
        <w:lastRenderedPageBreak/>
        <w:t>  "msg": "success",</w:t>
      </w:r>
    </w:p>
    <w:p w14:paraId="57D788A4" w14:textId="77777777" w:rsidR="00FB6D3D" w:rsidRDefault="00D22A15">
      <w:pPr>
        <w:ind w:firstLine="504"/>
        <w:rPr>
          <w:rFonts w:ascii="Times New Roman" w:hAnsi="Times New Roman" w:cs="Times New Roman"/>
          <w:color w:val="262626"/>
          <w:spacing w:val="12"/>
          <w:szCs w:val="21"/>
        </w:rPr>
      </w:pPr>
      <w:r>
        <w:rPr>
          <w:rFonts w:ascii="Times New Roman" w:hAnsi="Times New Roman" w:cs="Times New Roman"/>
          <w:color w:val="262626"/>
          <w:spacing w:val="12"/>
          <w:szCs w:val="21"/>
        </w:rPr>
        <w:t>  "code": 200,</w:t>
      </w:r>
    </w:p>
    <w:p w14:paraId="02A1D8DE" w14:textId="77777777" w:rsidR="00FB6D3D" w:rsidRDefault="00D22A15">
      <w:pPr>
        <w:ind w:firstLine="504"/>
        <w:rPr>
          <w:rFonts w:ascii="Times New Roman" w:hAnsi="Times New Roman" w:cs="Times New Roman"/>
          <w:color w:val="262626"/>
          <w:spacing w:val="12"/>
          <w:szCs w:val="21"/>
        </w:rPr>
      </w:pPr>
      <w:r>
        <w:rPr>
          <w:rFonts w:ascii="Times New Roman" w:hAnsi="Times New Roman" w:cs="Times New Roman"/>
          <w:color w:val="262626"/>
          <w:spacing w:val="12"/>
          <w:szCs w:val="21"/>
        </w:rPr>
        <w:t> "data": [</w:t>
      </w:r>
    </w:p>
    <w:p w14:paraId="16097599" w14:textId="77777777" w:rsidR="00FB6D3D" w:rsidRDefault="00D22A15">
      <w:pPr>
        <w:ind w:firstLineChars="379" w:firstLine="955"/>
        <w:rPr>
          <w:rFonts w:ascii="Times New Roman" w:hAnsi="Times New Roman" w:cs="Times New Roman"/>
          <w:color w:val="262626"/>
          <w:spacing w:val="12"/>
          <w:szCs w:val="21"/>
        </w:rPr>
      </w:pPr>
      <w:r>
        <w:rPr>
          <w:rFonts w:ascii="Times New Roman" w:hAnsi="Times New Roman" w:cs="Times New Roman"/>
          <w:color w:val="262626"/>
          <w:spacing w:val="12"/>
          <w:szCs w:val="21"/>
        </w:rPr>
        <w:t>        {</w:t>
      </w:r>
    </w:p>
    <w:p w14:paraId="03F123DD" w14:textId="77777777" w:rsidR="00FB6D3D" w:rsidRDefault="00D22A15">
      <w:pPr>
        <w:ind w:firstLineChars="379" w:firstLine="955"/>
        <w:rPr>
          <w:rFonts w:ascii="Times New Roman" w:hAnsi="Times New Roman" w:cs="Times New Roman"/>
          <w:color w:val="262626"/>
          <w:spacing w:val="12"/>
          <w:szCs w:val="21"/>
        </w:rPr>
      </w:pPr>
      <w:r>
        <w:rPr>
          <w:rFonts w:ascii="Times New Roman" w:hAnsi="Times New Roman" w:cs="Times New Roman"/>
          <w:color w:val="262626"/>
          <w:spacing w:val="12"/>
          <w:szCs w:val="21"/>
        </w:rPr>
        <w:t>            "task_inner_no": "003b28bbfe6f474ebb02e0aceee1386f",</w:t>
      </w:r>
    </w:p>
    <w:p w14:paraId="54F97F05" w14:textId="77777777" w:rsidR="00FB6D3D" w:rsidRDefault="00D22A15">
      <w:pPr>
        <w:ind w:firstLineChars="379" w:firstLine="955"/>
        <w:rPr>
          <w:rFonts w:ascii="Times New Roman" w:hAnsi="Times New Roman" w:cs="Times New Roman"/>
          <w:color w:val="262626"/>
          <w:spacing w:val="12"/>
          <w:szCs w:val="21"/>
        </w:rPr>
      </w:pPr>
      <w:r>
        <w:rPr>
          <w:rFonts w:ascii="Times New Roman" w:hAnsi="Times New Roman" w:cs="Times New Roman"/>
          <w:color w:val="262626"/>
          <w:spacing w:val="12"/>
          <w:szCs w:val="21"/>
        </w:rPr>
        <w:t>            "part_code": "13551827L",</w:t>
      </w:r>
    </w:p>
    <w:p w14:paraId="028AC354" w14:textId="77777777" w:rsidR="00FB6D3D" w:rsidRDefault="00D22A15">
      <w:pPr>
        <w:ind w:firstLineChars="379" w:firstLine="955"/>
        <w:rPr>
          <w:rFonts w:ascii="Times New Roman" w:hAnsi="Times New Roman" w:cs="Times New Roman"/>
          <w:color w:val="262626"/>
          <w:spacing w:val="12"/>
          <w:szCs w:val="21"/>
        </w:rPr>
      </w:pPr>
      <w:r>
        <w:rPr>
          <w:rFonts w:ascii="Times New Roman" w:hAnsi="Times New Roman" w:cs="Times New Roman"/>
          <w:color w:val="262626"/>
          <w:spacing w:val="12"/>
          <w:szCs w:val="21"/>
        </w:rPr>
        <w:t>            "new_part_code": ”</w:t>
      </w:r>
      <w:r>
        <w:rPr>
          <w:rFonts w:ascii="Times New Roman" w:hAnsi="Times New Roman" w:cs="Times New Roman" w:hint="eastAsia"/>
          <w:color w:val="262626"/>
          <w:spacing w:val="12"/>
          <w:szCs w:val="21"/>
        </w:rPr>
        <w:t>xxx</w:t>
      </w:r>
      <w:r>
        <w:rPr>
          <w:rFonts w:ascii="Times New Roman" w:hAnsi="Times New Roman" w:cs="Times New Roman"/>
          <w:color w:val="262626"/>
          <w:spacing w:val="12"/>
          <w:szCs w:val="21"/>
        </w:rPr>
        <w:t>”,</w:t>
      </w:r>
    </w:p>
    <w:p w14:paraId="20741F32" w14:textId="77777777" w:rsidR="00FB6D3D" w:rsidRDefault="00D22A15">
      <w:pPr>
        <w:ind w:firstLineChars="379" w:firstLine="955"/>
        <w:rPr>
          <w:rFonts w:ascii="Times New Roman" w:hAnsi="Times New Roman" w:cs="Times New Roman"/>
          <w:color w:val="262626"/>
          <w:spacing w:val="12"/>
          <w:szCs w:val="21"/>
        </w:rPr>
      </w:pPr>
      <w:r>
        <w:rPr>
          <w:rFonts w:ascii="Times New Roman" w:hAnsi="Times New Roman" w:cs="Times New Roman"/>
          <w:color w:val="262626"/>
          <w:spacing w:val="12"/>
          <w:szCs w:val="21"/>
        </w:rPr>
        <w:t>            "part_thickness": "8.0"</w:t>
      </w:r>
    </w:p>
    <w:p w14:paraId="21DD850E" w14:textId="77777777" w:rsidR="00FB6D3D" w:rsidRDefault="00D22A15">
      <w:pPr>
        <w:ind w:firstLineChars="379" w:firstLine="955"/>
        <w:rPr>
          <w:rFonts w:ascii="Times New Roman" w:hAnsi="Times New Roman" w:cs="Times New Roman"/>
          <w:color w:val="262626"/>
          <w:spacing w:val="12"/>
          <w:szCs w:val="21"/>
        </w:rPr>
      </w:pPr>
      <w:r>
        <w:rPr>
          <w:rFonts w:ascii="Times New Roman" w:hAnsi="Times New Roman" w:cs="Times New Roman"/>
          <w:color w:val="262626"/>
          <w:spacing w:val="12"/>
          <w:szCs w:val="21"/>
        </w:rPr>
        <w:t>        }</w:t>
      </w:r>
    </w:p>
    <w:p w14:paraId="4A4623EE" w14:textId="77777777" w:rsidR="00FB6D3D" w:rsidRDefault="00D22A15">
      <w:pPr>
        <w:ind w:firstLineChars="379" w:firstLine="955"/>
        <w:rPr>
          <w:rFonts w:ascii="Times New Roman" w:hAnsi="Times New Roman" w:cs="Times New Roman"/>
          <w:color w:val="262626"/>
          <w:spacing w:val="12"/>
          <w:szCs w:val="21"/>
        </w:rPr>
      </w:pPr>
      <w:r>
        <w:rPr>
          <w:rFonts w:ascii="Times New Roman" w:hAnsi="Times New Roman" w:cs="Times New Roman" w:hint="eastAsia"/>
          <w:color w:val="262626"/>
          <w:spacing w:val="12"/>
          <w:szCs w:val="21"/>
        </w:rPr>
        <w:t>}</w:t>
      </w:r>
    </w:p>
    <w:p w14:paraId="7FDD43FD" w14:textId="77777777" w:rsidR="00FB6D3D" w:rsidRDefault="00D22A15">
      <w:pPr>
        <w:ind w:firstLineChars="0" w:firstLine="0"/>
        <w:rPr>
          <w:rFonts w:ascii="Times New Roman" w:hAnsi="Times New Roman" w:cs="Times New Roman"/>
          <w:color w:val="262626"/>
          <w:spacing w:val="12"/>
          <w:szCs w:val="21"/>
        </w:rPr>
      </w:pPr>
      <w:r>
        <w:rPr>
          <w:rFonts w:ascii="Times New Roman" w:hAnsi="Times New Roman" w:cs="Times New Roman" w:hint="eastAsia"/>
          <w:color w:val="262626"/>
          <w:spacing w:val="12"/>
          <w:szCs w:val="21"/>
        </w:rPr>
        <w:t>}</w:t>
      </w:r>
    </w:p>
    <w:tbl>
      <w:tblPr>
        <w:tblStyle w:val="af2"/>
        <w:tblW w:w="10140" w:type="dxa"/>
        <w:jc w:val="center"/>
        <w:tblLayout w:type="fixed"/>
        <w:tblLook w:val="04A0" w:firstRow="1" w:lastRow="0" w:firstColumn="1" w:lastColumn="0" w:noHBand="0" w:noVBand="1"/>
      </w:tblPr>
      <w:tblGrid>
        <w:gridCol w:w="1919"/>
        <w:gridCol w:w="1559"/>
        <w:gridCol w:w="3549"/>
        <w:gridCol w:w="3113"/>
      </w:tblGrid>
      <w:tr w:rsidR="00FB6D3D" w14:paraId="64FD58D7" w14:textId="77777777">
        <w:trPr>
          <w:jc w:val="center"/>
        </w:trPr>
        <w:tc>
          <w:tcPr>
            <w:tcW w:w="1919" w:type="dxa"/>
          </w:tcPr>
          <w:p w14:paraId="66863BA4" w14:textId="77777777" w:rsidR="00FB6D3D" w:rsidRDefault="00D22A15">
            <w:pPr>
              <w:ind w:firstLineChars="0" w:firstLine="0"/>
            </w:pPr>
            <w:r>
              <w:rPr>
                <w:rFonts w:hint="eastAsia"/>
              </w:rPr>
              <w:t>参数</w:t>
            </w:r>
          </w:p>
        </w:tc>
        <w:tc>
          <w:tcPr>
            <w:tcW w:w="1559" w:type="dxa"/>
          </w:tcPr>
          <w:p w14:paraId="46AAF0CC" w14:textId="77777777" w:rsidR="00FB6D3D" w:rsidRDefault="00D22A15">
            <w:pPr>
              <w:ind w:firstLineChars="0" w:firstLine="0"/>
            </w:pPr>
            <w:r>
              <w:rPr>
                <w:rFonts w:hint="eastAsia"/>
              </w:rPr>
              <w:t>参数类型</w:t>
            </w:r>
          </w:p>
        </w:tc>
        <w:tc>
          <w:tcPr>
            <w:tcW w:w="3549" w:type="dxa"/>
          </w:tcPr>
          <w:p w14:paraId="26E4A35E" w14:textId="77777777" w:rsidR="00FB6D3D" w:rsidRDefault="00D22A15">
            <w:pPr>
              <w:ind w:firstLineChars="0" w:firstLine="0"/>
            </w:pPr>
            <w:r>
              <w:rPr>
                <w:rFonts w:hint="eastAsia"/>
              </w:rPr>
              <w:t>说明</w:t>
            </w:r>
          </w:p>
        </w:tc>
        <w:tc>
          <w:tcPr>
            <w:tcW w:w="3113" w:type="dxa"/>
          </w:tcPr>
          <w:p w14:paraId="2C5C1E26" w14:textId="77777777" w:rsidR="00FB6D3D" w:rsidRDefault="00D22A15">
            <w:pPr>
              <w:ind w:firstLineChars="0" w:firstLine="0"/>
            </w:pPr>
            <w:r>
              <w:rPr>
                <w:rFonts w:hint="eastAsia"/>
              </w:rPr>
              <w:t>示例值</w:t>
            </w:r>
          </w:p>
        </w:tc>
      </w:tr>
      <w:tr w:rsidR="00FB6D3D" w14:paraId="0260D4BB" w14:textId="77777777">
        <w:trPr>
          <w:jc w:val="center"/>
        </w:trPr>
        <w:tc>
          <w:tcPr>
            <w:tcW w:w="1919" w:type="dxa"/>
          </w:tcPr>
          <w:p w14:paraId="6646236B" w14:textId="77777777" w:rsidR="00FB6D3D" w:rsidRDefault="00D22A15">
            <w:pPr>
              <w:ind w:firstLineChars="0" w:firstLine="0"/>
              <w:rPr>
                <w:rFonts w:ascii="Times New Roman" w:hAnsi="Times New Roman" w:cs="Times New Roman"/>
              </w:rPr>
            </w:pPr>
            <w:r>
              <w:rPr>
                <w:rFonts w:ascii="Times New Roman" w:hAnsi="Times New Roman" w:cs="Times New Roman" w:hint="eastAsia"/>
                <w:color w:val="262626"/>
                <w:spacing w:val="12"/>
                <w:szCs w:val="21"/>
              </w:rPr>
              <w:t>code</w:t>
            </w:r>
          </w:p>
        </w:tc>
        <w:tc>
          <w:tcPr>
            <w:tcW w:w="1559" w:type="dxa"/>
          </w:tcPr>
          <w:p w14:paraId="2BC9AE9E" w14:textId="77777777" w:rsidR="00FB6D3D" w:rsidRDefault="00D22A15">
            <w:pPr>
              <w:ind w:firstLineChars="0" w:firstLine="0"/>
            </w:pPr>
            <w:r>
              <w:rPr>
                <w:rFonts w:hint="eastAsia"/>
              </w:rPr>
              <w:t>int</w:t>
            </w:r>
          </w:p>
        </w:tc>
        <w:tc>
          <w:tcPr>
            <w:tcW w:w="3549" w:type="dxa"/>
          </w:tcPr>
          <w:p w14:paraId="733CA8B4" w14:textId="77777777" w:rsidR="00FB6D3D" w:rsidRDefault="00D22A15">
            <w:pPr>
              <w:ind w:firstLineChars="0" w:firstLine="0"/>
            </w:pPr>
            <w:r>
              <w:rPr>
                <w:rFonts w:hint="eastAsia"/>
              </w:rPr>
              <w:t>返回码</w:t>
            </w:r>
          </w:p>
        </w:tc>
        <w:tc>
          <w:tcPr>
            <w:tcW w:w="3113" w:type="dxa"/>
          </w:tcPr>
          <w:p w14:paraId="79210244" w14:textId="77777777" w:rsidR="00FB6D3D" w:rsidRDefault="00D22A15">
            <w:pPr>
              <w:ind w:firstLineChars="0" w:firstLine="0"/>
            </w:pPr>
            <w:r>
              <w:t>20</w:t>
            </w:r>
            <w:r>
              <w:rPr>
                <w:rFonts w:hint="eastAsia"/>
              </w:rPr>
              <w:t>0</w:t>
            </w:r>
            <w:r>
              <w:rPr>
                <w:rFonts w:hint="eastAsia"/>
              </w:rPr>
              <w:t>为成功；</w:t>
            </w:r>
            <w:r>
              <w:rPr>
                <w:rFonts w:hint="eastAsia"/>
              </w:rPr>
              <w:t>4</w:t>
            </w:r>
            <w:r>
              <w:t>00</w:t>
            </w:r>
            <w:r>
              <w:rPr>
                <w:rFonts w:hint="eastAsia"/>
              </w:rPr>
              <w:t>为失败</w:t>
            </w:r>
          </w:p>
        </w:tc>
      </w:tr>
      <w:tr w:rsidR="00FB6D3D" w14:paraId="5E1C4548" w14:textId="77777777">
        <w:trPr>
          <w:jc w:val="center"/>
        </w:trPr>
        <w:tc>
          <w:tcPr>
            <w:tcW w:w="1919" w:type="dxa"/>
          </w:tcPr>
          <w:p w14:paraId="57CDBE4F" w14:textId="77777777" w:rsidR="00FB6D3D" w:rsidRDefault="00D22A15">
            <w:pPr>
              <w:ind w:firstLineChars="0" w:firstLine="0"/>
              <w:rPr>
                <w:rFonts w:ascii="Times New Roman" w:hAnsi="Times New Roman" w:cs="Times New Roman"/>
              </w:rPr>
            </w:pPr>
            <w:r>
              <w:rPr>
                <w:rFonts w:ascii="Times New Roman" w:hAnsi="Times New Roman" w:cs="Times New Roman"/>
                <w:color w:val="262626"/>
                <w:spacing w:val="12"/>
                <w:szCs w:val="21"/>
              </w:rPr>
              <w:t>msg</w:t>
            </w:r>
          </w:p>
        </w:tc>
        <w:tc>
          <w:tcPr>
            <w:tcW w:w="1559" w:type="dxa"/>
          </w:tcPr>
          <w:p w14:paraId="0B0AB545" w14:textId="77777777" w:rsidR="00FB6D3D" w:rsidRDefault="00D22A15">
            <w:pPr>
              <w:ind w:firstLineChars="0" w:firstLine="0"/>
            </w:pPr>
            <w:r>
              <w:rPr>
                <w:rFonts w:hint="eastAsia"/>
              </w:rPr>
              <w:t>string</w:t>
            </w:r>
          </w:p>
        </w:tc>
        <w:tc>
          <w:tcPr>
            <w:tcW w:w="3549" w:type="dxa"/>
          </w:tcPr>
          <w:p w14:paraId="34D8D702" w14:textId="77777777" w:rsidR="00FB6D3D" w:rsidRDefault="00D22A15">
            <w:pPr>
              <w:ind w:firstLineChars="0" w:firstLine="0"/>
            </w:pPr>
            <w:r>
              <w:rPr>
                <w:rFonts w:hint="eastAsia"/>
              </w:rPr>
              <w:t>对返回码的文本描述内容。若返回码不为</w:t>
            </w:r>
            <w:r>
              <w:rPr>
                <w:rFonts w:hint="eastAsia"/>
              </w:rPr>
              <w:t>200</w:t>
            </w:r>
            <w:r>
              <w:rPr>
                <w:rFonts w:hint="eastAsia"/>
              </w:rPr>
              <w:t>，则返回错误描述信息</w:t>
            </w:r>
          </w:p>
        </w:tc>
        <w:tc>
          <w:tcPr>
            <w:tcW w:w="3113" w:type="dxa"/>
          </w:tcPr>
          <w:p w14:paraId="7DBD3161" w14:textId="77777777" w:rsidR="00FB6D3D" w:rsidRDefault="00D22A15">
            <w:pPr>
              <w:ind w:firstLineChars="0" w:firstLine="0"/>
              <w:rPr>
                <w:rFonts w:ascii="Times New Roman" w:hAnsi="Times New Roman" w:cs="Times New Roman"/>
              </w:rPr>
            </w:pPr>
            <w:r>
              <w:rPr>
                <w:rFonts w:ascii="Times New Roman" w:hAnsi="Times New Roman" w:cs="Times New Roman"/>
              </w:rPr>
              <w:t>“</w:t>
            </w:r>
            <w:r>
              <w:rPr>
                <w:rFonts w:ascii="Times New Roman" w:hAnsi="Times New Roman" w:cs="Times New Roman" w:hint="eastAsia"/>
              </w:rPr>
              <w:t>success</w:t>
            </w:r>
            <w:r>
              <w:rPr>
                <w:rFonts w:ascii="Times New Roman" w:hAnsi="Times New Roman" w:cs="Times New Roman" w:hint="eastAsia"/>
              </w:rPr>
              <w:t>”表示请求成功，请求失败时（</w:t>
            </w:r>
            <w:r>
              <w:rPr>
                <w:rFonts w:ascii="Times New Roman" w:hAnsi="Times New Roman" w:cs="Times New Roman" w:hint="eastAsia"/>
              </w:rPr>
              <w:t>code</w:t>
            </w:r>
            <w:r>
              <w:rPr>
                <w:rFonts w:ascii="Times New Roman" w:hAnsi="Times New Roman" w:cs="Times New Roman" w:hint="eastAsia"/>
              </w:rPr>
              <w:t>非</w:t>
            </w:r>
            <w:r>
              <w:rPr>
                <w:rFonts w:ascii="Times New Roman" w:hAnsi="Times New Roman" w:cs="Times New Roman" w:hint="eastAsia"/>
              </w:rPr>
              <w:t>200</w:t>
            </w:r>
            <w:r>
              <w:rPr>
                <w:rFonts w:ascii="Times New Roman" w:hAnsi="Times New Roman" w:cs="Times New Roman" w:hint="eastAsia"/>
              </w:rPr>
              <w:t>）返回详细错误描述信息</w:t>
            </w:r>
          </w:p>
        </w:tc>
      </w:tr>
      <w:tr w:rsidR="00FB6D3D" w14:paraId="6535A08F" w14:textId="77777777">
        <w:trPr>
          <w:jc w:val="center"/>
        </w:trPr>
        <w:tc>
          <w:tcPr>
            <w:tcW w:w="1919" w:type="dxa"/>
          </w:tcPr>
          <w:p w14:paraId="7D9ABC7C" w14:textId="77777777" w:rsidR="00FB6D3D" w:rsidRDefault="00D22A15">
            <w:pPr>
              <w:ind w:firstLineChars="0" w:firstLine="0"/>
              <w:rPr>
                <w:rFonts w:ascii="Times New Roman" w:hAnsi="Times New Roman" w:cs="Times New Roman"/>
                <w:color w:val="262626"/>
                <w:spacing w:val="12"/>
                <w:szCs w:val="21"/>
              </w:rPr>
            </w:pPr>
            <w:r>
              <w:rPr>
                <w:rFonts w:ascii="Times New Roman" w:hAnsi="Times New Roman" w:cs="Times New Roman"/>
                <w:color w:val="262626"/>
                <w:spacing w:val="12"/>
                <w:szCs w:val="21"/>
              </w:rPr>
              <w:t>data</w:t>
            </w:r>
          </w:p>
        </w:tc>
        <w:tc>
          <w:tcPr>
            <w:tcW w:w="1559" w:type="dxa"/>
          </w:tcPr>
          <w:p w14:paraId="343DDF61" w14:textId="77777777" w:rsidR="00FB6D3D" w:rsidRDefault="00D22A15">
            <w:pPr>
              <w:ind w:firstLineChars="0" w:firstLine="0"/>
            </w:pPr>
            <w:r>
              <w:rPr>
                <w:rFonts w:hint="eastAsia"/>
              </w:rPr>
              <w:t>string</w:t>
            </w:r>
          </w:p>
        </w:tc>
        <w:tc>
          <w:tcPr>
            <w:tcW w:w="3549" w:type="dxa"/>
          </w:tcPr>
          <w:p w14:paraId="44AF494E" w14:textId="77777777" w:rsidR="00FB6D3D" w:rsidRDefault="00D22A15">
            <w:pPr>
              <w:ind w:firstLineChars="0" w:firstLine="0"/>
            </w:pPr>
            <w:r>
              <w:rPr>
                <w:rFonts w:hint="eastAsia"/>
              </w:rPr>
              <w:t>数据区，如过没有数据返回，则为空</w:t>
            </w:r>
          </w:p>
        </w:tc>
        <w:tc>
          <w:tcPr>
            <w:tcW w:w="3113" w:type="dxa"/>
          </w:tcPr>
          <w:p w14:paraId="139C109A" w14:textId="77777777" w:rsidR="00FB6D3D" w:rsidRDefault="00FB6D3D">
            <w:pPr>
              <w:ind w:firstLineChars="0" w:firstLine="0"/>
              <w:rPr>
                <w:rFonts w:ascii="Times New Roman" w:hAnsi="Times New Roman" w:cs="Times New Roman"/>
              </w:rPr>
            </w:pPr>
          </w:p>
        </w:tc>
      </w:tr>
      <w:tr w:rsidR="00FB6D3D" w14:paraId="43506214" w14:textId="77777777">
        <w:trPr>
          <w:jc w:val="center"/>
        </w:trPr>
        <w:tc>
          <w:tcPr>
            <w:tcW w:w="1919" w:type="dxa"/>
          </w:tcPr>
          <w:p w14:paraId="555D8C21" w14:textId="77777777" w:rsidR="00FB6D3D" w:rsidRDefault="00D22A15">
            <w:pPr>
              <w:ind w:firstLineChars="0" w:firstLine="0"/>
              <w:rPr>
                <w:rFonts w:ascii="Times New Roman" w:hAnsi="Times New Roman" w:cs="Times New Roman"/>
                <w:color w:val="262626"/>
                <w:spacing w:val="12"/>
                <w:szCs w:val="21"/>
              </w:rPr>
            </w:pPr>
            <w:r>
              <w:rPr>
                <w:rFonts w:ascii="Times New Roman" w:hAnsi="Times New Roman" w:cs="Times New Roman"/>
                <w:color w:val="262626"/>
                <w:spacing w:val="12"/>
                <w:szCs w:val="21"/>
              </w:rPr>
              <w:t>task_inner_no</w:t>
            </w:r>
          </w:p>
        </w:tc>
        <w:tc>
          <w:tcPr>
            <w:tcW w:w="1559" w:type="dxa"/>
          </w:tcPr>
          <w:p w14:paraId="00D5A356" w14:textId="77777777" w:rsidR="00FB6D3D" w:rsidRDefault="00D22A15">
            <w:pPr>
              <w:ind w:firstLineChars="0" w:firstLine="0"/>
            </w:pPr>
            <w:r>
              <w:rPr>
                <w:rFonts w:hint="eastAsia"/>
              </w:rPr>
              <w:t>string</w:t>
            </w:r>
          </w:p>
        </w:tc>
        <w:tc>
          <w:tcPr>
            <w:tcW w:w="3549" w:type="dxa"/>
          </w:tcPr>
          <w:p w14:paraId="1EE7C973" w14:textId="77777777" w:rsidR="00FB6D3D" w:rsidRDefault="00D22A15">
            <w:pPr>
              <w:ind w:firstLineChars="0" w:firstLine="0"/>
            </w:pPr>
            <w:r>
              <w:rPr>
                <w:rFonts w:hint="eastAsia"/>
              </w:rPr>
              <w:t>内部钢板编号</w:t>
            </w:r>
          </w:p>
        </w:tc>
        <w:tc>
          <w:tcPr>
            <w:tcW w:w="3113" w:type="dxa"/>
          </w:tcPr>
          <w:p w14:paraId="3D2804E4" w14:textId="77777777" w:rsidR="00FB6D3D" w:rsidRDefault="00FB6D3D">
            <w:pPr>
              <w:ind w:firstLineChars="0" w:firstLine="0"/>
              <w:rPr>
                <w:rFonts w:ascii="Times New Roman" w:hAnsi="Times New Roman" w:cs="Times New Roman"/>
              </w:rPr>
            </w:pPr>
          </w:p>
        </w:tc>
      </w:tr>
      <w:tr w:rsidR="00FB6D3D" w14:paraId="5D39713A" w14:textId="77777777">
        <w:trPr>
          <w:jc w:val="center"/>
        </w:trPr>
        <w:tc>
          <w:tcPr>
            <w:tcW w:w="1919" w:type="dxa"/>
          </w:tcPr>
          <w:p w14:paraId="7DCF60BE" w14:textId="77777777" w:rsidR="00FB6D3D" w:rsidRDefault="00D22A15">
            <w:pPr>
              <w:ind w:firstLineChars="0" w:firstLine="0"/>
              <w:rPr>
                <w:rFonts w:ascii="Times New Roman" w:hAnsi="Times New Roman" w:cs="Times New Roman"/>
                <w:color w:val="262626"/>
                <w:spacing w:val="12"/>
                <w:szCs w:val="21"/>
              </w:rPr>
            </w:pPr>
            <w:r>
              <w:rPr>
                <w:rFonts w:ascii="Times New Roman" w:hAnsi="Times New Roman" w:cs="Times New Roman"/>
                <w:color w:val="262626"/>
                <w:spacing w:val="12"/>
                <w:szCs w:val="21"/>
              </w:rPr>
              <w:t>part_code</w:t>
            </w:r>
          </w:p>
        </w:tc>
        <w:tc>
          <w:tcPr>
            <w:tcW w:w="1559" w:type="dxa"/>
          </w:tcPr>
          <w:p w14:paraId="17BF642B" w14:textId="77777777" w:rsidR="00FB6D3D" w:rsidRDefault="00D22A15">
            <w:pPr>
              <w:ind w:firstLineChars="0" w:firstLine="0"/>
              <w:jc w:val="both"/>
            </w:pPr>
            <w:r>
              <w:rPr>
                <w:rFonts w:hint="eastAsia"/>
              </w:rPr>
              <w:t>string</w:t>
            </w:r>
          </w:p>
        </w:tc>
        <w:tc>
          <w:tcPr>
            <w:tcW w:w="3549" w:type="dxa"/>
          </w:tcPr>
          <w:p w14:paraId="247284F0" w14:textId="77777777" w:rsidR="00FB6D3D" w:rsidRDefault="00D22A15">
            <w:pPr>
              <w:ind w:firstLineChars="0" w:firstLine="0"/>
            </w:pPr>
            <w:r>
              <w:rPr>
                <w:rFonts w:hint="eastAsia"/>
              </w:rPr>
              <w:t>零件编码</w:t>
            </w:r>
          </w:p>
        </w:tc>
        <w:tc>
          <w:tcPr>
            <w:tcW w:w="3113" w:type="dxa"/>
          </w:tcPr>
          <w:p w14:paraId="5862B152" w14:textId="77777777" w:rsidR="00FB6D3D" w:rsidRDefault="00FB6D3D">
            <w:pPr>
              <w:ind w:firstLineChars="0" w:firstLine="0"/>
              <w:rPr>
                <w:rFonts w:ascii="Times New Roman" w:hAnsi="Times New Roman" w:cs="Times New Roman"/>
              </w:rPr>
            </w:pPr>
          </w:p>
        </w:tc>
      </w:tr>
      <w:tr w:rsidR="00FB6D3D" w14:paraId="7A25F732" w14:textId="77777777">
        <w:trPr>
          <w:jc w:val="center"/>
        </w:trPr>
        <w:tc>
          <w:tcPr>
            <w:tcW w:w="1919" w:type="dxa"/>
          </w:tcPr>
          <w:p w14:paraId="7FB9A11F" w14:textId="77777777" w:rsidR="00FB6D3D" w:rsidRDefault="00D22A15">
            <w:pPr>
              <w:ind w:firstLineChars="0" w:firstLine="0"/>
              <w:rPr>
                <w:rFonts w:ascii="Times New Roman" w:hAnsi="Times New Roman" w:cs="Times New Roman"/>
                <w:color w:val="262626"/>
                <w:spacing w:val="12"/>
                <w:szCs w:val="21"/>
              </w:rPr>
            </w:pPr>
            <w:r>
              <w:rPr>
                <w:rFonts w:ascii="Times New Roman" w:hAnsi="Times New Roman" w:cs="Times New Roman"/>
                <w:color w:val="262626"/>
                <w:spacing w:val="12"/>
                <w:szCs w:val="21"/>
              </w:rPr>
              <w:t>new_part_code</w:t>
            </w:r>
          </w:p>
        </w:tc>
        <w:tc>
          <w:tcPr>
            <w:tcW w:w="1559" w:type="dxa"/>
          </w:tcPr>
          <w:p w14:paraId="0F67276A" w14:textId="77777777" w:rsidR="00FB6D3D" w:rsidRDefault="00D22A15">
            <w:pPr>
              <w:ind w:firstLineChars="0" w:firstLine="0"/>
              <w:jc w:val="both"/>
            </w:pPr>
            <w:r>
              <w:rPr>
                <w:rFonts w:hint="eastAsia"/>
              </w:rPr>
              <w:t>string</w:t>
            </w:r>
          </w:p>
        </w:tc>
        <w:tc>
          <w:tcPr>
            <w:tcW w:w="3549" w:type="dxa"/>
          </w:tcPr>
          <w:p w14:paraId="035FB872" w14:textId="77777777" w:rsidR="00FB6D3D" w:rsidRDefault="00D22A15">
            <w:pPr>
              <w:ind w:firstLineChars="0" w:firstLine="0"/>
            </w:pPr>
            <w:r>
              <w:rPr>
                <w:rFonts w:hint="eastAsia"/>
              </w:rPr>
              <w:t>内部零件编码</w:t>
            </w:r>
          </w:p>
        </w:tc>
        <w:tc>
          <w:tcPr>
            <w:tcW w:w="3113" w:type="dxa"/>
          </w:tcPr>
          <w:p w14:paraId="0A33A3F7" w14:textId="77777777" w:rsidR="00FB6D3D" w:rsidRDefault="00FB6D3D">
            <w:pPr>
              <w:ind w:firstLineChars="0" w:firstLine="0"/>
              <w:rPr>
                <w:rFonts w:ascii="Times New Roman" w:hAnsi="Times New Roman" w:cs="Times New Roman"/>
              </w:rPr>
            </w:pPr>
          </w:p>
        </w:tc>
      </w:tr>
      <w:tr w:rsidR="00FB6D3D" w14:paraId="20F66540" w14:textId="77777777">
        <w:trPr>
          <w:jc w:val="center"/>
        </w:trPr>
        <w:tc>
          <w:tcPr>
            <w:tcW w:w="1919" w:type="dxa"/>
          </w:tcPr>
          <w:p w14:paraId="1D892969" w14:textId="77777777" w:rsidR="00FB6D3D" w:rsidRDefault="00D22A15">
            <w:pPr>
              <w:ind w:firstLineChars="0" w:firstLine="0"/>
              <w:rPr>
                <w:rFonts w:ascii="Times New Roman" w:hAnsi="Times New Roman" w:cs="Times New Roman"/>
                <w:color w:val="262626"/>
                <w:spacing w:val="12"/>
                <w:szCs w:val="21"/>
              </w:rPr>
            </w:pPr>
            <w:r>
              <w:rPr>
                <w:rFonts w:ascii="Times New Roman" w:hAnsi="Times New Roman" w:cs="Times New Roman"/>
                <w:color w:val="262626"/>
                <w:spacing w:val="12"/>
                <w:szCs w:val="21"/>
              </w:rPr>
              <w:t>part_thickness</w:t>
            </w:r>
          </w:p>
        </w:tc>
        <w:tc>
          <w:tcPr>
            <w:tcW w:w="1559" w:type="dxa"/>
          </w:tcPr>
          <w:p w14:paraId="32065885" w14:textId="77777777" w:rsidR="00FB6D3D" w:rsidRDefault="00D22A15">
            <w:pPr>
              <w:ind w:firstLineChars="0" w:firstLine="0"/>
              <w:jc w:val="both"/>
            </w:pPr>
            <w:r>
              <w:rPr>
                <w:rFonts w:hint="eastAsia"/>
              </w:rPr>
              <w:t>string</w:t>
            </w:r>
          </w:p>
        </w:tc>
        <w:tc>
          <w:tcPr>
            <w:tcW w:w="3549" w:type="dxa"/>
          </w:tcPr>
          <w:p w14:paraId="387EA2B6" w14:textId="77777777" w:rsidR="00FB6D3D" w:rsidRDefault="00D22A15">
            <w:pPr>
              <w:ind w:firstLineChars="0" w:firstLine="0"/>
            </w:pPr>
            <w:r>
              <w:rPr>
                <w:rFonts w:hint="eastAsia"/>
              </w:rPr>
              <w:t>零件厚度</w:t>
            </w:r>
          </w:p>
        </w:tc>
        <w:tc>
          <w:tcPr>
            <w:tcW w:w="3113" w:type="dxa"/>
          </w:tcPr>
          <w:p w14:paraId="6D34E307" w14:textId="77777777" w:rsidR="00FB6D3D" w:rsidRDefault="00FB6D3D">
            <w:pPr>
              <w:ind w:firstLineChars="0" w:firstLine="0"/>
              <w:rPr>
                <w:rFonts w:ascii="Times New Roman" w:hAnsi="Times New Roman" w:cs="Times New Roman"/>
              </w:rPr>
            </w:pPr>
          </w:p>
        </w:tc>
      </w:tr>
    </w:tbl>
    <w:p w14:paraId="27971CB2" w14:textId="77777777" w:rsidR="00FB6D3D" w:rsidRDefault="00FB6D3D">
      <w:pPr>
        <w:ind w:firstLineChars="0" w:firstLine="0"/>
        <w:rPr>
          <w:rFonts w:ascii="Times New Roman" w:hAnsi="Times New Roman" w:cs="Times New Roman"/>
          <w:color w:val="262626"/>
          <w:spacing w:val="12"/>
          <w:szCs w:val="21"/>
        </w:rPr>
      </w:pPr>
    </w:p>
    <w:p w14:paraId="6B34A756" w14:textId="77777777" w:rsidR="00FB6D3D" w:rsidRDefault="00D22A15">
      <w:pPr>
        <w:pStyle w:val="2"/>
        <w:spacing w:before="120"/>
        <w:ind w:left="417"/>
        <w:rPr>
          <w:rFonts w:ascii="宋体" w:eastAsia="宋体" w:hAnsi="宋体"/>
          <w:szCs w:val="30"/>
          <w:lang w:val="en-US"/>
        </w:rPr>
      </w:pPr>
      <w:bookmarkStart w:id="80" w:name="_Toc17879"/>
      <w:r>
        <w:rPr>
          <w:rFonts w:ascii="宋体" w:eastAsia="宋体" w:hAnsi="宋体" w:hint="eastAsia"/>
          <w:szCs w:val="30"/>
          <w:lang w:val="en-US"/>
        </w:rPr>
        <w:t>11.3</w:t>
      </w:r>
      <w:r>
        <w:rPr>
          <w:rFonts w:ascii="宋体" w:eastAsia="宋体" w:hAnsi="宋体" w:hint="eastAsia"/>
          <w:szCs w:val="30"/>
          <w:lang w:val="en-US"/>
        </w:rPr>
        <w:tab/>
      </w:r>
      <w:r>
        <w:rPr>
          <w:rFonts w:ascii="宋体" w:eastAsia="宋体" w:hAnsi="宋体" w:hint="eastAsia"/>
          <w:szCs w:val="30"/>
        </w:rPr>
        <w:t>获取最近分拣的钢板零件</w:t>
      </w:r>
      <w:r>
        <w:rPr>
          <w:rFonts w:ascii="宋体" w:eastAsia="宋体" w:hAnsi="宋体" w:hint="eastAsia"/>
          <w:szCs w:val="30"/>
          <w:lang w:val="en-US"/>
        </w:rPr>
        <w:t>集合</w:t>
      </w:r>
      <w:bookmarkEnd w:id="80"/>
    </w:p>
    <w:p w14:paraId="5E0483CE" w14:textId="77777777" w:rsidR="00FB6D3D" w:rsidRDefault="00D22A15">
      <w:pPr>
        <w:ind w:firstLineChars="0"/>
        <w:rPr>
          <w:rFonts w:ascii="Times New Roman" w:hAnsi="Times New Roman" w:cs="Times New Roman"/>
          <w:color w:val="262626"/>
          <w:spacing w:val="12"/>
          <w:szCs w:val="21"/>
        </w:rPr>
      </w:pPr>
      <w:r>
        <w:rPr>
          <w:rFonts w:ascii="Times New Roman" w:hAnsi="Times New Roman" w:cs="Times New Roman"/>
          <w:b/>
          <w:bCs/>
          <w:color w:val="262626"/>
          <w:spacing w:val="12"/>
          <w:szCs w:val="21"/>
        </w:rPr>
        <w:t>请求地址</w:t>
      </w:r>
      <w:r>
        <w:rPr>
          <w:rFonts w:ascii="Times New Roman" w:hAnsi="Times New Roman" w:cs="Times New Roman"/>
          <w:color w:val="262626"/>
          <w:spacing w:val="12"/>
          <w:szCs w:val="21"/>
        </w:rPr>
        <w:t>：</w:t>
      </w:r>
      <w:r>
        <w:rPr>
          <w:rFonts w:ascii="Times New Roman" w:hAnsi="Times New Roman" w:cs="Times New Roman"/>
          <w:color w:val="262626"/>
          <w:spacing w:val="12"/>
          <w:szCs w:val="24"/>
        </w:rPr>
        <w:t>http://</w:t>
      </w:r>
      <w:r>
        <w:rPr>
          <w:rFonts w:ascii="Times New Roman" w:hAnsi="Times New Roman" w:cs="Times New Roman" w:hint="eastAsia"/>
          <w:color w:val="262626"/>
          <w:spacing w:val="12"/>
          <w:szCs w:val="24"/>
        </w:rPr>
        <w:t>ip</w:t>
      </w:r>
      <w:r>
        <w:rPr>
          <w:rFonts w:ascii="Times New Roman" w:hAnsi="Times New Roman" w:cs="Times New Roman"/>
          <w:color w:val="262626"/>
          <w:spacing w:val="12"/>
          <w:szCs w:val="24"/>
        </w:rPr>
        <w:t>:port</w:t>
      </w:r>
      <w:r>
        <w:rPr>
          <w:rFonts w:ascii="Times New Roman" w:hAnsi="Times New Roman" w:cs="Times New Roman" w:hint="eastAsia"/>
          <w:color w:val="262626"/>
          <w:spacing w:val="12"/>
          <w:szCs w:val="24"/>
        </w:rPr>
        <w:t>/</w:t>
      </w:r>
      <w:r>
        <w:rPr>
          <w:rFonts w:ascii="Times New Roman" w:hAnsi="Times New Roman" w:cs="Times New Roman" w:hint="eastAsia"/>
          <w:color w:val="262626"/>
          <w:spacing w:val="12"/>
          <w:szCs w:val="24"/>
        </w:rPr>
        <w:t>control</w:t>
      </w:r>
      <w:r>
        <w:rPr>
          <w:rFonts w:ascii="Times New Roman" w:hAnsi="Times New Roman" w:cs="Times New Roman"/>
          <w:color w:val="262626"/>
          <w:spacing w:val="12"/>
          <w:szCs w:val="24"/>
        </w:rPr>
        <w:t>/</w:t>
      </w:r>
      <w:r>
        <w:rPr>
          <w:rFonts w:ascii="Times New Roman" w:hAnsi="Times New Roman" w:cs="Times New Roman" w:hint="eastAsia"/>
          <w:color w:val="262626"/>
          <w:spacing w:val="12"/>
          <w:szCs w:val="24"/>
        </w:rPr>
        <w:t>data</w:t>
      </w:r>
      <w:r>
        <w:rPr>
          <w:rFonts w:ascii="Times New Roman" w:hAnsi="Times New Roman" w:cs="Times New Roman"/>
          <w:color w:val="262626"/>
          <w:spacing w:val="12"/>
          <w:szCs w:val="24"/>
        </w:rPr>
        <w:t>/queryLatestPartInfos</w:t>
      </w:r>
    </w:p>
    <w:p w14:paraId="6E414F86" w14:textId="77777777" w:rsidR="00FB6D3D" w:rsidRDefault="00D22A15">
      <w:pPr>
        <w:ind w:firstLineChars="0"/>
        <w:rPr>
          <w:rFonts w:ascii="Times New Roman" w:hAnsi="Times New Roman" w:cs="Times New Roman"/>
          <w:b/>
          <w:color w:val="262626"/>
          <w:spacing w:val="12"/>
          <w:szCs w:val="21"/>
        </w:rPr>
      </w:pPr>
      <w:r>
        <w:rPr>
          <w:rFonts w:ascii="Times New Roman" w:hAnsi="Times New Roman" w:cs="Times New Roman" w:hint="eastAsia"/>
          <w:b/>
          <w:color w:val="262626"/>
          <w:spacing w:val="12"/>
          <w:szCs w:val="21"/>
        </w:rPr>
        <w:lastRenderedPageBreak/>
        <w:t>接口说明：</w:t>
      </w:r>
    </w:p>
    <w:p w14:paraId="5A94B1C7" w14:textId="77777777" w:rsidR="00FB6D3D" w:rsidRDefault="00D22A15">
      <w:pPr>
        <w:ind w:firstLineChars="83" w:firstLine="199"/>
      </w:pPr>
      <w:r>
        <w:rPr>
          <w:rFonts w:hint="eastAsia"/>
        </w:rPr>
        <w:t>该接口用于二次分拣向总控查询混拣区最近分拣的零件数据；</w:t>
      </w:r>
    </w:p>
    <w:p w14:paraId="157500ED" w14:textId="77777777" w:rsidR="00FB6D3D" w:rsidRDefault="00D22A15">
      <w:pPr>
        <w:ind w:firstLineChars="79"/>
        <w:rPr>
          <w:rFonts w:ascii="Times New Roman" w:hAnsi="Times New Roman" w:cs="Times New Roman"/>
          <w:color w:val="262626"/>
          <w:spacing w:val="12"/>
          <w:szCs w:val="21"/>
        </w:rPr>
      </w:pPr>
      <w:r>
        <w:rPr>
          <w:rFonts w:ascii="Times New Roman" w:hAnsi="Times New Roman" w:cs="Times New Roman"/>
          <w:b/>
          <w:bCs/>
          <w:color w:val="262626"/>
          <w:spacing w:val="12"/>
          <w:szCs w:val="21"/>
        </w:rPr>
        <w:t>请求包结构体</w:t>
      </w:r>
      <w:r>
        <w:rPr>
          <w:rFonts w:ascii="Times New Roman" w:hAnsi="Times New Roman" w:cs="Times New Roman"/>
          <w:color w:val="262626"/>
          <w:spacing w:val="12"/>
          <w:szCs w:val="21"/>
        </w:rPr>
        <w:t>：</w:t>
      </w:r>
    </w:p>
    <w:p w14:paraId="44B15193" w14:textId="77777777" w:rsidR="00FB6D3D" w:rsidRDefault="00D22A15">
      <w:pPr>
        <w:ind w:firstLineChars="179" w:firstLine="451"/>
        <w:rPr>
          <w:rFonts w:ascii="Times New Roman" w:hAnsi="Times New Roman" w:cs="Times New Roman"/>
          <w:color w:val="262626"/>
          <w:spacing w:val="12"/>
          <w:szCs w:val="21"/>
        </w:rPr>
      </w:pPr>
      <w:r>
        <w:rPr>
          <w:rFonts w:ascii="Times New Roman" w:hAnsi="Times New Roman" w:cs="Times New Roman" w:hint="eastAsia"/>
          <w:color w:val="262626"/>
          <w:spacing w:val="12"/>
          <w:szCs w:val="21"/>
        </w:rPr>
        <w:t>{</w:t>
      </w:r>
    </w:p>
    <w:p w14:paraId="61934732" w14:textId="77777777" w:rsidR="00FB6D3D" w:rsidRDefault="00D22A15">
      <w:pPr>
        <w:ind w:firstLineChars="379" w:firstLine="955"/>
        <w:rPr>
          <w:rFonts w:ascii="Times New Roman" w:hAnsi="Times New Roman" w:cs="Times New Roman"/>
          <w:color w:val="262626"/>
          <w:spacing w:val="12"/>
          <w:szCs w:val="21"/>
        </w:rPr>
      </w:pPr>
      <w:r>
        <w:rPr>
          <w:rFonts w:ascii="Times New Roman" w:hAnsi="Times New Roman" w:cs="Times New Roman"/>
          <w:color w:val="262626"/>
          <w:spacing w:val="12"/>
          <w:szCs w:val="21"/>
        </w:rPr>
        <w:t>“sort_line”: “1”</w:t>
      </w:r>
      <w:r>
        <w:rPr>
          <w:rFonts w:ascii="Times New Roman" w:hAnsi="Times New Roman" w:cs="Times New Roman" w:hint="eastAsia"/>
          <w:color w:val="262626"/>
          <w:spacing w:val="12"/>
          <w:szCs w:val="21"/>
        </w:rPr>
        <w:t>,</w:t>
      </w:r>
    </w:p>
    <w:p w14:paraId="6A1F3E5A" w14:textId="77777777" w:rsidR="00FB6D3D" w:rsidRDefault="00D22A15">
      <w:pPr>
        <w:ind w:firstLineChars="379" w:firstLine="955"/>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ascii="Times New Roman" w:hAnsi="Times New Roman" w:cs="Times New Roman" w:hint="eastAsia"/>
        </w:rPr>
        <w:t>status_val</w:t>
      </w: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w:t>
      </w: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0</w:t>
      </w:r>
      <w:r>
        <w:rPr>
          <w:rFonts w:ascii="Times New Roman" w:hAnsi="Times New Roman" w:cs="Times New Roman"/>
          <w:color w:val="262626"/>
          <w:spacing w:val="12"/>
          <w:szCs w:val="21"/>
        </w:rPr>
        <w:t>”</w:t>
      </w:r>
    </w:p>
    <w:p w14:paraId="4BA7DFD5" w14:textId="77777777" w:rsidR="00FB6D3D" w:rsidRDefault="00D22A15">
      <w:pPr>
        <w:ind w:firstLineChars="179" w:firstLine="451"/>
        <w:rPr>
          <w:rFonts w:ascii="Times New Roman" w:hAnsi="Times New Roman" w:cs="Times New Roman"/>
          <w:color w:val="262626"/>
          <w:spacing w:val="12"/>
          <w:szCs w:val="21"/>
        </w:rPr>
      </w:pPr>
      <w:r>
        <w:rPr>
          <w:rFonts w:ascii="Times New Roman" w:hAnsi="Times New Roman" w:cs="Times New Roman" w:hint="eastAsia"/>
          <w:color w:val="262626"/>
          <w:spacing w:val="12"/>
          <w:szCs w:val="21"/>
        </w:rPr>
        <w:t>}</w:t>
      </w:r>
    </w:p>
    <w:p w14:paraId="0242BFC1" w14:textId="77777777" w:rsidR="00FB6D3D" w:rsidRDefault="00D22A15">
      <w:pPr>
        <w:ind w:firstLineChars="79"/>
        <w:rPr>
          <w:rFonts w:ascii="Times New Roman" w:hAnsi="Times New Roman" w:cs="Times New Roman"/>
          <w:b/>
          <w:bCs/>
          <w:color w:val="262626"/>
          <w:spacing w:val="12"/>
          <w:szCs w:val="21"/>
        </w:rPr>
      </w:pPr>
      <w:r>
        <w:rPr>
          <w:rFonts w:ascii="Times New Roman" w:hAnsi="Times New Roman" w:cs="Times New Roman" w:hint="eastAsia"/>
          <w:b/>
          <w:bCs/>
          <w:color w:val="262626"/>
          <w:spacing w:val="12"/>
          <w:szCs w:val="21"/>
        </w:rPr>
        <w:t>参数说明</w:t>
      </w:r>
      <w:r>
        <w:rPr>
          <w:rFonts w:ascii="Times New Roman" w:hAnsi="Times New Roman" w:cs="Times New Roman" w:hint="eastAsia"/>
          <w:b/>
          <w:bCs/>
          <w:color w:val="262626"/>
          <w:spacing w:val="12"/>
          <w:szCs w:val="21"/>
        </w:rPr>
        <w:t>:</w:t>
      </w:r>
    </w:p>
    <w:tbl>
      <w:tblPr>
        <w:tblStyle w:val="af2"/>
        <w:tblW w:w="8642" w:type="dxa"/>
        <w:jc w:val="center"/>
        <w:tblLayout w:type="fixed"/>
        <w:tblLook w:val="04A0" w:firstRow="1" w:lastRow="0" w:firstColumn="1" w:lastColumn="0" w:noHBand="0" w:noVBand="1"/>
      </w:tblPr>
      <w:tblGrid>
        <w:gridCol w:w="1413"/>
        <w:gridCol w:w="1276"/>
        <w:gridCol w:w="2126"/>
        <w:gridCol w:w="3827"/>
      </w:tblGrid>
      <w:tr w:rsidR="00FB6D3D" w14:paraId="1795E4DB" w14:textId="77777777">
        <w:trPr>
          <w:jc w:val="center"/>
        </w:trPr>
        <w:tc>
          <w:tcPr>
            <w:tcW w:w="1413" w:type="dxa"/>
          </w:tcPr>
          <w:p w14:paraId="55C30CA1" w14:textId="77777777" w:rsidR="00FB6D3D" w:rsidRDefault="00D22A15">
            <w:pPr>
              <w:ind w:firstLineChars="0" w:firstLine="0"/>
            </w:pPr>
            <w:r>
              <w:rPr>
                <w:rFonts w:hint="eastAsia"/>
              </w:rPr>
              <w:t>参数</w:t>
            </w:r>
          </w:p>
        </w:tc>
        <w:tc>
          <w:tcPr>
            <w:tcW w:w="1276" w:type="dxa"/>
          </w:tcPr>
          <w:p w14:paraId="36C85B33" w14:textId="77777777" w:rsidR="00FB6D3D" w:rsidRDefault="00D22A15">
            <w:pPr>
              <w:ind w:firstLineChars="0" w:firstLine="0"/>
            </w:pPr>
            <w:r>
              <w:rPr>
                <w:rFonts w:hint="eastAsia"/>
              </w:rPr>
              <w:t>参数类型</w:t>
            </w:r>
          </w:p>
        </w:tc>
        <w:tc>
          <w:tcPr>
            <w:tcW w:w="2126" w:type="dxa"/>
          </w:tcPr>
          <w:p w14:paraId="3F5F94C9" w14:textId="77777777" w:rsidR="00FB6D3D" w:rsidRDefault="00D22A15">
            <w:pPr>
              <w:ind w:firstLineChars="0" w:firstLine="0"/>
            </w:pPr>
            <w:r>
              <w:rPr>
                <w:rFonts w:hint="eastAsia"/>
              </w:rPr>
              <w:t>说明</w:t>
            </w:r>
          </w:p>
        </w:tc>
        <w:tc>
          <w:tcPr>
            <w:tcW w:w="3827" w:type="dxa"/>
          </w:tcPr>
          <w:p w14:paraId="50DBB404" w14:textId="77777777" w:rsidR="00FB6D3D" w:rsidRDefault="00D22A15">
            <w:pPr>
              <w:ind w:firstLineChars="0" w:firstLine="0"/>
            </w:pPr>
            <w:r>
              <w:rPr>
                <w:rFonts w:hint="eastAsia"/>
              </w:rPr>
              <w:t>示例值</w:t>
            </w:r>
          </w:p>
        </w:tc>
      </w:tr>
      <w:tr w:rsidR="00FB6D3D" w14:paraId="2A037B49" w14:textId="77777777">
        <w:trPr>
          <w:jc w:val="center"/>
        </w:trPr>
        <w:tc>
          <w:tcPr>
            <w:tcW w:w="1413" w:type="dxa"/>
          </w:tcPr>
          <w:p w14:paraId="6C797282" w14:textId="77777777" w:rsidR="00FB6D3D" w:rsidRDefault="00D22A15">
            <w:pPr>
              <w:ind w:firstLineChars="0" w:firstLine="0"/>
              <w:rPr>
                <w:rFonts w:ascii="Times New Roman" w:hAnsi="Times New Roman" w:cs="Times New Roman"/>
              </w:rPr>
            </w:pPr>
            <w:r>
              <w:rPr>
                <w:rFonts w:ascii="Times New Roman" w:hAnsi="Times New Roman" w:cs="Times New Roman"/>
                <w:color w:val="262626"/>
                <w:spacing w:val="12"/>
                <w:szCs w:val="21"/>
              </w:rPr>
              <w:t>sort_line</w:t>
            </w:r>
          </w:p>
        </w:tc>
        <w:tc>
          <w:tcPr>
            <w:tcW w:w="1276" w:type="dxa"/>
          </w:tcPr>
          <w:p w14:paraId="0A2AD3F9" w14:textId="77777777" w:rsidR="00FB6D3D" w:rsidRDefault="00D22A15">
            <w:pPr>
              <w:ind w:firstLineChars="0" w:firstLine="0"/>
            </w:pPr>
            <w:r>
              <w:rPr>
                <w:rFonts w:hint="eastAsia"/>
              </w:rPr>
              <w:t>s</w:t>
            </w:r>
            <w:r>
              <w:t>tring</w:t>
            </w:r>
          </w:p>
        </w:tc>
        <w:tc>
          <w:tcPr>
            <w:tcW w:w="2126" w:type="dxa"/>
          </w:tcPr>
          <w:p w14:paraId="2812BCEB" w14:textId="77777777" w:rsidR="00FB6D3D" w:rsidRDefault="00D22A15">
            <w:pPr>
              <w:ind w:firstLineChars="0" w:firstLine="0"/>
            </w:pPr>
            <w:r>
              <w:rPr>
                <w:rFonts w:hint="eastAsia"/>
                <w:lang w:val="zh-CN"/>
              </w:rPr>
              <w:t>分拣线编码参数</w:t>
            </w:r>
          </w:p>
        </w:tc>
        <w:tc>
          <w:tcPr>
            <w:tcW w:w="3827" w:type="dxa"/>
          </w:tcPr>
          <w:p w14:paraId="71E64575" w14:textId="77777777" w:rsidR="00FB6D3D" w:rsidRDefault="00D22A15">
            <w:pPr>
              <w:ind w:firstLineChars="0" w:firstLine="0"/>
            </w:pPr>
            <w:r>
              <w:rPr>
                <w:rFonts w:hint="eastAsia"/>
              </w:rPr>
              <w:t>默认为“</w:t>
            </w:r>
            <w:r>
              <w:rPr>
                <w:rFonts w:hint="eastAsia"/>
              </w:rPr>
              <w:t>1</w:t>
            </w:r>
            <w:r>
              <w:rPr>
                <w:rFonts w:hint="eastAsia"/>
              </w:rPr>
              <w:t>”即可</w:t>
            </w:r>
          </w:p>
        </w:tc>
      </w:tr>
      <w:tr w:rsidR="00FB6D3D" w14:paraId="5F969F1E" w14:textId="77777777">
        <w:trPr>
          <w:jc w:val="center"/>
        </w:trPr>
        <w:tc>
          <w:tcPr>
            <w:tcW w:w="1413" w:type="dxa"/>
          </w:tcPr>
          <w:p w14:paraId="629D7B01" w14:textId="77777777" w:rsidR="00FB6D3D" w:rsidRDefault="00D22A15">
            <w:pPr>
              <w:ind w:firstLineChars="0" w:firstLine="0"/>
              <w:rPr>
                <w:rFonts w:ascii="Times New Roman" w:hAnsi="Times New Roman" w:cs="Times New Roman"/>
              </w:rPr>
            </w:pPr>
            <w:r>
              <w:rPr>
                <w:rFonts w:ascii="Times New Roman" w:hAnsi="Times New Roman" w:cs="Times New Roman" w:hint="eastAsia"/>
              </w:rPr>
              <w:t>status_val</w:t>
            </w:r>
          </w:p>
        </w:tc>
        <w:tc>
          <w:tcPr>
            <w:tcW w:w="1276" w:type="dxa"/>
          </w:tcPr>
          <w:p w14:paraId="4E84CD3F" w14:textId="77777777" w:rsidR="00FB6D3D" w:rsidRDefault="00D22A15">
            <w:pPr>
              <w:ind w:firstLineChars="0" w:firstLine="0"/>
            </w:pPr>
            <w:r>
              <w:rPr>
                <w:rFonts w:hint="eastAsia"/>
              </w:rPr>
              <w:t>s</w:t>
            </w:r>
            <w:r>
              <w:t>tring</w:t>
            </w:r>
          </w:p>
        </w:tc>
        <w:tc>
          <w:tcPr>
            <w:tcW w:w="2126" w:type="dxa"/>
          </w:tcPr>
          <w:p w14:paraId="57C2DBB4" w14:textId="77777777" w:rsidR="00FB6D3D" w:rsidRDefault="00D22A15">
            <w:pPr>
              <w:ind w:firstLineChars="0" w:firstLine="0"/>
            </w:pPr>
            <w:r>
              <w:rPr>
                <w:rFonts w:hint="eastAsia"/>
              </w:rPr>
              <w:t>相机编号</w:t>
            </w:r>
          </w:p>
        </w:tc>
        <w:tc>
          <w:tcPr>
            <w:tcW w:w="3827" w:type="dxa"/>
          </w:tcPr>
          <w:p w14:paraId="69735EDB" w14:textId="77777777" w:rsidR="00FB6D3D" w:rsidRDefault="00D22A15">
            <w:pPr>
              <w:ind w:firstLineChars="0" w:firstLine="0"/>
            </w:pPr>
            <w:r>
              <w:rPr>
                <w:rFonts w:hint="eastAsia"/>
              </w:rPr>
              <w:t>0</w:t>
            </w:r>
            <w:r>
              <w:rPr>
                <w:rFonts w:hint="eastAsia"/>
              </w:rPr>
              <w:t>：小件喷码以及暗室</w:t>
            </w:r>
            <w:r>
              <w:rPr>
                <w:rFonts w:hint="eastAsia"/>
              </w:rPr>
              <w:t>1</w:t>
            </w:r>
          </w:p>
          <w:p w14:paraId="0A0AE8EE" w14:textId="77777777" w:rsidR="00FB6D3D" w:rsidRDefault="00D22A15">
            <w:pPr>
              <w:ind w:firstLineChars="0" w:firstLine="0"/>
            </w:pPr>
            <w:r>
              <w:rPr>
                <w:rFonts w:hint="eastAsia"/>
              </w:rPr>
              <w:t>1</w:t>
            </w:r>
            <w:r>
              <w:rPr>
                <w:rFonts w:hint="eastAsia"/>
              </w:rPr>
              <w:t>：暗室</w:t>
            </w:r>
            <w:r>
              <w:rPr>
                <w:rFonts w:hint="eastAsia"/>
              </w:rPr>
              <w:t>2</w:t>
            </w:r>
          </w:p>
        </w:tc>
      </w:tr>
    </w:tbl>
    <w:p w14:paraId="306325A1" w14:textId="77777777" w:rsidR="00FB6D3D" w:rsidRDefault="00D22A15">
      <w:pPr>
        <w:spacing w:beforeLines="100" w:before="240"/>
        <w:ind w:firstLineChars="0"/>
        <w:rPr>
          <w:rStyle w:val="af3"/>
        </w:rPr>
      </w:pPr>
      <w:r>
        <w:rPr>
          <w:rStyle w:val="af3"/>
          <w:rFonts w:hint="eastAsia"/>
        </w:rPr>
        <w:t>返回结果：</w:t>
      </w:r>
    </w:p>
    <w:p w14:paraId="66A76242" w14:textId="77777777" w:rsidR="00FB6D3D" w:rsidRDefault="00D22A15">
      <w:pPr>
        <w:ind w:firstLineChars="0"/>
        <w:rPr>
          <w:rFonts w:ascii="Times New Roman" w:hAnsi="Times New Roman" w:cs="Times New Roman"/>
          <w:color w:val="262626"/>
          <w:spacing w:val="12"/>
          <w:szCs w:val="21"/>
        </w:rPr>
      </w:pPr>
      <w:r>
        <w:rPr>
          <w:rFonts w:ascii="Times New Roman" w:hAnsi="Times New Roman" w:cs="Times New Roman" w:hint="eastAsia"/>
          <w:color w:val="262626"/>
          <w:spacing w:val="12"/>
          <w:szCs w:val="21"/>
        </w:rPr>
        <w:t>{</w:t>
      </w:r>
    </w:p>
    <w:p w14:paraId="3E7176D6" w14:textId="77777777" w:rsidR="00FB6D3D" w:rsidRDefault="00D22A15">
      <w:pPr>
        <w:ind w:firstLineChars="0" w:firstLine="720"/>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code</w:t>
      </w: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 xml:space="preserve">: </w:t>
      </w:r>
      <w:r>
        <w:rPr>
          <w:rFonts w:ascii="Times New Roman" w:hAnsi="Times New Roman" w:cs="Times New Roman"/>
          <w:color w:val="262626"/>
          <w:spacing w:val="12"/>
          <w:szCs w:val="21"/>
        </w:rPr>
        <w:t>20</w:t>
      </w:r>
      <w:r>
        <w:rPr>
          <w:rFonts w:ascii="Times New Roman" w:hAnsi="Times New Roman" w:cs="Times New Roman" w:hint="eastAsia"/>
          <w:color w:val="262626"/>
          <w:spacing w:val="12"/>
          <w:szCs w:val="21"/>
        </w:rPr>
        <w:t>0,</w:t>
      </w:r>
    </w:p>
    <w:p w14:paraId="21E8C90F" w14:textId="77777777" w:rsidR="00FB6D3D" w:rsidRDefault="00D22A15">
      <w:pPr>
        <w:ind w:firstLineChars="300" w:firstLine="756"/>
        <w:rPr>
          <w:rFonts w:ascii="Times New Roman" w:hAnsi="Times New Roman" w:cs="Times New Roman"/>
          <w:color w:val="262626"/>
          <w:spacing w:val="12"/>
          <w:szCs w:val="21"/>
        </w:rPr>
      </w:pPr>
      <w:r>
        <w:rPr>
          <w:rFonts w:ascii="Times New Roman" w:hAnsi="Times New Roman" w:cs="Times New Roman"/>
          <w:color w:val="262626"/>
          <w:spacing w:val="12"/>
          <w:szCs w:val="21"/>
        </w:rPr>
        <w:t>“msg”</w:t>
      </w:r>
      <w:r>
        <w:rPr>
          <w:rFonts w:ascii="Times New Roman" w:hAnsi="Times New Roman" w:cs="Times New Roman" w:hint="eastAsia"/>
          <w:color w:val="262626"/>
          <w:spacing w:val="12"/>
          <w:szCs w:val="21"/>
        </w:rPr>
        <w:t xml:space="preserve">: </w:t>
      </w: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success</w:t>
      </w: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w:t>
      </w:r>
    </w:p>
    <w:p w14:paraId="7A760BB4" w14:textId="77777777" w:rsidR="00FB6D3D" w:rsidRDefault="00D22A15">
      <w:pPr>
        <w:ind w:firstLineChars="300" w:firstLine="756"/>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data</w:t>
      </w: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 xml:space="preserve">: </w:t>
      </w:r>
      <w:r>
        <w:rPr>
          <w:rFonts w:ascii="Times New Roman" w:hAnsi="Times New Roman" w:cs="Times New Roman"/>
          <w:color w:val="262626"/>
          <w:spacing w:val="12"/>
          <w:szCs w:val="21"/>
        </w:rPr>
        <w:t>“”</w:t>
      </w:r>
    </w:p>
    <w:p w14:paraId="1DABEEA1" w14:textId="77777777" w:rsidR="00FB6D3D" w:rsidRDefault="00D22A15">
      <w:pPr>
        <w:ind w:firstLineChars="79" w:firstLine="199"/>
        <w:rPr>
          <w:rFonts w:ascii="Times New Roman" w:hAnsi="Times New Roman" w:cs="Times New Roman"/>
          <w:color w:val="262626"/>
          <w:spacing w:val="12"/>
          <w:szCs w:val="21"/>
        </w:rPr>
      </w:pPr>
      <w:r>
        <w:rPr>
          <w:rFonts w:ascii="Times New Roman" w:hAnsi="Times New Roman" w:cs="Times New Roman" w:hint="eastAsia"/>
          <w:color w:val="262626"/>
          <w:spacing w:val="12"/>
          <w:szCs w:val="21"/>
        </w:rPr>
        <w:t>}</w:t>
      </w:r>
    </w:p>
    <w:tbl>
      <w:tblPr>
        <w:tblStyle w:val="af2"/>
        <w:tblW w:w="9634" w:type="dxa"/>
        <w:jc w:val="center"/>
        <w:tblLayout w:type="fixed"/>
        <w:tblLook w:val="04A0" w:firstRow="1" w:lastRow="0" w:firstColumn="1" w:lastColumn="0" w:noHBand="0" w:noVBand="1"/>
      </w:tblPr>
      <w:tblGrid>
        <w:gridCol w:w="1413"/>
        <w:gridCol w:w="1559"/>
        <w:gridCol w:w="3549"/>
        <w:gridCol w:w="3113"/>
      </w:tblGrid>
      <w:tr w:rsidR="00FB6D3D" w14:paraId="1F91A5E8" w14:textId="77777777">
        <w:trPr>
          <w:jc w:val="center"/>
        </w:trPr>
        <w:tc>
          <w:tcPr>
            <w:tcW w:w="1413" w:type="dxa"/>
          </w:tcPr>
          <w:p w14:paraId="67EE623D" w14:textId="77777777" w:rsidR="00FB6D3D" w:rsidRDefault="00D22A15">
            <w:pPr>
              <w:ind w:firstLineChars="0" w:firstLine="0"/>
            </w:pPr>
            <w:r>
              <w:rPr>
                <w:rFonts w:hint="eastAsia"/>
              </w:rPr>
              <w:t>参数</w:t>
            </w:r>
          </w:p>
        </w:tc>
        <w:tc>
          <w:tcPr>
            <w:tcW w:w="1559" w:type="dxa"/>
          </w:tcPr>
          <w:p w14:paraId="3F3BB080" w14:textId="77777777" w:rsidR="00FB6D3D" w:rsidRDefault="00D22A15">
            <w:pPr>
              <w:ind w:firstLineChars="0" w:firstLine="0"/>
            </w:pPr>
            <w:r>
              <w:rPr>
                <w:rFonts w:hint="eastAsia"/>
              </w:rPr>
              <w:t>参数类型</w:t>
            </w:r>
          </w:p>
        </w:tc>
        <w:tc>
          <w:tcPr>
            <w:tcW w:w="3549" w:type="dxa"/>
          </w:tcPr>
          <w:p w14:paraId="6FEEFF61" w14:textId="77777777" w:rsidR="00FB6D3D" w:rsidRDefault="00D22A15">
            <w:pPr>
              <w:ind w:firstLineChars="0" w:firstLine="0"/>
            </w:pPr>
            <w:r>
              <w:rPr>
                <w:rFonts w:hint="eastAsia"/>
              </w:rPr>
              <w:t>说明</w:t>
            </w:r>
          </w:p>
        </w:tc>
        <w:tc>
          <w:tcPr>
            <w:tcW w:w="3113" w:type="dxa"/>
          </w:tcPr>
          <w:p w14:paraId="3EC8271F" w14:textId="77777777" w:rsidR="00FB6D3D" w:rsidRDefault="00D22A15">
            <w:pPr>
              <w:ind w:firstLineChars="0" w:firstLine="0"/>
            </w:pPr>
            <w:r>
              <w:rPr>
                <w:rFonts w:hint="eastAsia"/>
              </w:rPr>
              <w:t>示例值</w:t>
            </w:r>
          </w:p>
        </w:tc>
      </w:tr>
      <w:tr w:rsidR="00FB6D3D" w14:paraId="716EE463" w14:textId="77777777">
        <w:trPr>
          <w:jc w:val="center"/>
        </w:trPr>
        <w:tc>
          <w:tcPr>
            <w:tcW w:w="1413" w:type="dxa"/>
          </w:tcPr>
          <w:p w14:paraId="3196805C" w14:textId="77777777" w:rsidR="00FB6D3D" w:rsidRDefault="00D22A15">
            <w:pPr>
              <w:ind w:firstLineChars="0" w:firstLine="0"/>
              <w:rPr>
                <w:rFonts w:ascii="Times New Roman" w:hAnsi="Times New Roman" w:cs="Times New Roman"/>
              </w:rPr>
            </w:pPr>
            <w:r>
              <w:rPr>
                <w:rFonts w:ascii="Times New Roman" w:hAnsi="Times New Roman" w:cs="Times New Roman" w:hint="eastAsia"/>
                <w:color w:val="262626"/>
                <w:spacing w:val="12"/>
                <w:szCs w:val="21"/>
              </w:rPr>
              <w:t>code</w:t>
            </w:r>
          </w:p>
        </w:tc>
        <w:tc>
          <w:tcPr>
            <w:tcW w:w="1559" w:type="dxa"/>
          </w:tcPr>
          <w:p w14:paraId="75C72368" w14:textId="77777777" w:rsidR="00FB6D3D" w:rsidRDefault="00D22A15">
            <w:pPr>
              <w:ind w:firstLineChars="0" w:firstLine="0"/>
            </w:pPr>
            <w:r>
              <w:rPr>
                <w:rFonts w:hint="eastAsia"/>
              </w:rPr>
              <w:t>int</w:t>
            </w:r>
          </w:p>
        </w:tc>
        <w:tc>
          <w:tcPr>
            <w:tcW w:w="3549" w:type="dxa"/>
          </w:tcPr>
          <w:p w14:paraId="73A652C0" w14:textId="77777777" w:rsidR="00FB6D3D" w:rsidRDefault="00D22A15">
            <w:pPr>
              <w:ind w:firstLineChars="0" w:firstLine="0"/>
            </w:pPr>
            <w:r>
              <w:rPr>
                <w:rFonts w:hint="eastAsia"/>
              </w:rPr>
              <w:t>返回码</w:t>
            </w:r>
          </w:p>
        </w:tc>
        <w:tc>
          <w:tcPr>
            <w:tcW w:w="3113" w:type="dxa"/>
          </w:tcPr>
          <w:p w14:paraId="4EC18743" w14:textId="77777777" w:rsidR="00FB6D3D" w:rsidRDefault="00D22A15">
            <w:pPr>
              <w:ind w:firstLineChars="0" w:firstLine="0"/>
            </w:pPr>
            <w:r>
              <w:t>20</w:t>
            </w:r>
            <w:r>
              <w:rPr>
                <w:rFonts w:hint="eastAsia"/>
              </w:rPr>
              <w:t>0</w:t>
            </w:r>
            <w:r>
              <w:rPr>
                <w:rFonts w:hint="eastAsia"/>
              </w:rPr>
              <w:t>为成功；</w:t>
            </w:r>
            <w:r>
              <w:rPr>
                <w:rFonts w:hint="eastAsia"/>
              </w:rPr>
              <w:t>4</w:t>
            </w:r>
            <w:r>
              <w:t>00</w:t>
            </w:r>
            <w:r>
              <w:rPr>
                <w:rFonts w:hint="eastAsia"/>
              </w:rPr>
              <w:t>为失败</w:t>
            </w:r>
          </w:p>
        </w:tc>
      </w:tr>
      <w:tr w:rsidR="00FB6D3D" w14:paraId="650C2877" w14:textId="77777777">
        <w:trPr>
          <w:jc w:val="center"/>
        </w:trPr>
        <w:tc>
          <w:tcPr>
            <w:tcW w:w="1413" w:type="dxa"/>
          </w:tcPr>
          <w:p w14:paraId="463C9C01" w14:textId="77777777" w:rsidR="00FB6D3D" w:rsidRDefault="00D22A15">
            <w:pPr>
              <w:ind w:firstLineChars="0" w:firstLine="0"/>
              <w:rPr>
                <w:rFonts w:ascii="Times New Roman" w:hAnsi="Times New Roman" w:cs="Times New Roman"/>
              </w:rPr>
            </w:pPr>
            <w:r>
              <w:rPr>
                <w:rFonts w:ascii="Times New Roman" w:hAnsi="Times New Roman" w:cs="Times New Roman"/>
                <w:color w:val="262626"/>
                <w:spacing w:val="12"/>
                <w:szCs w:val="21"/>
              </w:rPr>
              <w:t>msg</w:t>
            </w:r>
          </w:p>
        </w:tc>
        <w:tc>
          <w:tcPr>
            <w:tcW w:w="1559" w:type="dxa"/>
          </w:tcPr>
          <w:p w14:paraId="1E39BDE3" w14:textId="77777777" w:rsidR="00FB6D3D" w:rsidRDefault="00D22A15">
            <w:pPr>
              <w:ind w:firstLineChars="0" w:firstLine="0"/>
            </w:pPr>
            <w:r>
              <w:rPr>
                <w:rFonts w:hint="eastAsia"/>
              </w:rPr>
              <w:t>string</w:t>
            </w:r>
          </w:p>
        </w:tc>
        <w:tc>
          <w:tcPr>
            <w:tcW w:w="3549" w:type="dxa"/>
          </w:tcPr>
          <w:p w14:paraId="28367A0B" w14:textId="77777777" w:rsidR="00FB6D3D" w:rsidRDefault="00D22A15">
            <w:pPr>
              <w:ind w:firstLineChars="0" w:firstLine="0"/>
            </w:pPr>
            <w:r>
              <w:rPr>
                <w:rFonts w:hint="eastAsia"/>
              </w:rPr>
              <w:t>对返回码的文本描述内容。若返回码不为</w:t>
            </w:r>
            <w:r>
              <w:rPr>
                <w:rFonts w:hint="eastAsia"/>
              </w:rPr>
              <w:t>200</w:t>
            </w:r>
            <w:r>
              <w:rPr>
                <w:rFonts w:hint="eastAsia"/>
              </w:rPr>
              <w:t>，则返回错误描述信息</w:t>
            </w:r>
          </w:p>
        </w:tc>
        <w:tc>
          <w:tcPr>
            <w:tcW w:w="3113" w:type="dxa"/>
          </w:tcPr>
          <w:p w14:paraId="4CF4C3E6" w14:textId="77777777" w:rsidR="00FB6D3D" w:rsidRDefault="00D22A15">
            <w:pPr>
              <w:ind w:firstLineChars="0" w:firstLine="0"/>
              <w:rPr>
                <w:rFonts w:ascii="Times New Roman" w:hAnsi="Times New Roman" w:cs="Times New Roman"/>
              </w:rPr>
            </w:pPr>
            <w:r>
              <w:rPr>
                <w:rFonts w:ascii="Times New Roman" w:hAnsi="Times New Roman" w:cs="Times New Roman"/>
              </w:rPr>
              <w:t>“</w:t>
            </w:r>
            <w:r>
              <w:rPr>
                <w:rFonts w:ascii="Times New Roman" w:hAnsi="Times New Roman" w:cs="Times New Roman" w:hint="eastAsia"/>
              </w:rPr>
              <w:t>success</w:t>
            </w:r>
            <w:r>
              <w:rPr>
                <w:rFonts w:ascii="Times New Roman" w:hAnsi="Times New Roman" w:cs="Times New Roman" w:hint="eastAsia"/>
              </w:rPr>
              <w:t>”表示请求成功，请求失败时（</w:t>
            </w:r>
            <w:r>
              <w:rPr>
                <w:rFonts w:ascii="Times New Roman" w:hAnsi="Times New Roman" w:cs="Times New Roman" w:hint="eastAsia"/>
              </w:rPr>
              <w:t>code</w:t>
            </w:r>
            <w:r>
              <w:rPr>
                <w:rFonts w:ascii="Times New Roman" w:hAnsi="Times New Roman" w:cs="Times New Roman" w:hint="eastAsia"/>
              </w:rPr>
              <w:t>非</w:t>
            </w:r>
            <w:r>
              <w:rPr>
                <w:rFonts w:ascii="Times New Roman" w:hAnsi="Times New Roman" w:cs="Times New Roman" w:hint="eastAsia"/>
              </w:rPr>
              <w:t>200</w:t>
            </w:r>
            <w:r>
              <w:rPr>
                <w:rFonts w:ascii="Times New Roman" w:hAnsi="Times New Roman" w:cs="Times New Roman" w:hint="eastAsia"/>
              </w:rPr>
              <w:t>）返回详细错误描述信息</w:t>
            </w:r>
          </w:p>
        </w:tc>
      </w:tr>
      <w:tr w:rsidR="00FB6D3D" w14:paraId="3953C96A" w14:textId="77777777">
        <w:trPr>
          <w:jc w:val="center"/>
        </w:trPr>
        <w:tc>
          <w:tcPr>
            <w:tcW w:w="1413" w:type="dxa"/>
          </w:tcPr>
          <w:p w14:paraId="1E795C3C" w14:textId="77777777" w:rsidR="00FB6D3D" w:rsidRDefault="00D22A15">
            <w:pPr>
              <w:ind w:firstLineChars="0" w:firstLine="0"/>
              <w:rPr>
                <w:rFonts w:ascii="Times New Roman" w:hAnsi="Times New Roman" w:cs="Times New Roman"/>
                <w:color w:val="262626"/>
                <w:spacing w:val="12"/>
                <w:szCs w:val="21"/>
              </w:rPr>
            </w:pPr>
            <w:r>
              <w:rPr>
                <w:rFonts w:ascii="Times New Roman" w:hAnsi="Times New Roman" w:cs="Times New Roman"/>
                <w:color w:val="262626"/>
                <w:spacing w:val="12"/>
                <w:szCs w:val="21"/>
              </w:rPr>
              <w:lastRenderedPageBreak/>
              <w:t>data</w:t>
            </w:r>
          </w:p>
        </w:tc>
        <w:tc>
          <w:tcPr>
            <w:tcW w:w="1559" w:type="dxa"/>
          </w:tcPr>
          <w:p w14:paraId="30D43F11" w14:textId="77777777" w:rsidR="00FB6D3D" w:rsidRDefault="00D22A15">
            <w:pPr>
              <w:ind w:firstLineChars="0" w:firstLine="0"/>
            </w:pPr>
            <w:r>
              <w:rPr>
                <w:rFonts w:hint="eastAsia"/>
              </w:rPr>
              <w:t>string</w:t>
            </w:r>
          </w:p>
        </w:tc>
        <w:tc>
          <w:tcPr>
            <w:tcW w:w="3549" w:type="dxa"/>
          </w:tcPr>
          <w:p w14:paraId="59843DC6" w14:textId="77777777" w:rsidR="00FB6D3D" w:rsidRDefault="00D22A15">
            <w:pPr>
              <w:ind w:firstLineChars="0" w:firstLine="0"/>
            </w:pPr>
            <w:r>
              <w:rPr>
                <w:rFonts w:hint="eastAsia"/>
              </w:rPr>
              <w:t>数据区，如过没有数据返回，则为空</w:t>
            </w:r>
          </w:p>
        </w:tc>
        <w:tc>
          <w:tcPr>
            <w:tcW w:w="3113" w:type="dxa"/>
          </w:tcPr>
          <w:p w14:paraId="4142C386" w14:textId="77777777" w:rsidR="00FB6D3D" w:rsidRDefault="00FB6D3D">
            <w:pPr>
              <w:ind w:firstLineChars="0" w:firstLine="0"/>
              <w:rPr>
                <w:rFonts w:ascii="Times New Roman" w:hAnsi="Times New Roman" w:cs="Times New Roman"/>
              </w:rPr>
            </w:pPr>
          </w:p>
        </w:tc>
      </w:tr>
    </w:tbl>
    <w:p w14:paraId="5E62CA43" w14:textId="77777777" w:rsidR="00FB6D3D" w:rsidRDefault="00D22A15">
      <w:pPr>
        <w:pStyle w:val="1"/>
        <w:numPr>
          <w:ilvl w:val="0"/>
          <w:numId w:val="7"/>
        </w:numPr>
        <w:spacing w:line="360" w:lineRule="auto"/>
        <w:rPr>
          <w:rFonts w:ascii="宋体" w:eastAsia="宋体" w:hAnsi="宋体"/>
        </w:rPr>
      </w:pPr>
      <w:bookmarkStart w:id="81" w:name="_Toc11451"/>
      <w:r>
        <w:rPr>
          <w:rFonts w:ascii="宋体" w:eastAsia="宋体" w:hAnsi="宋体" w:hint="eastAsia"/>
        </w:rPr>
        <w:t>总控和</w:t>
      </w:r>
      <w:r>
        <w:rPr>
          <w:rFonts w:ascii="宋体" w:eastAsia="宋体" w:hAnsi="宋体" w:hint="eastAsia"/>
        </w:rPr>
        <w:t>WEB</w:t>
      </w:r>
      <w:r>
        <w:rPr>
          <w:rFonts w:ascii="宋体" w:eastAsia="宋体" w:hAnsi="宋体" w:hint="eastAsia"/>
        </w:rPr>
        <w:t>数据交互</w:t>
      </w:r>
      <w:bookmarkEnd w:id="81"/>
    </w:p>
    <w:p w14:paraId="0EF6559E" w14:textId="77777777" w:rsidR="00FB6D3D" w:rsidRDefault="00D22A15">
      <w:pPr>
        <w:pStyle w:val="2"/>
        <w:spacing w:before="120"/>
        <w:ind w:left="425"/>
        <w:rPr>
          <w:rFonts w:ascii="宋体" w:eastAsia="宋体" w:hAnsi="宋体"/>
          <w:szCs w:val="30"/>
        </w:rPr>
      </w:pPr>
      <w:bookmarkStart w:id="82" w:name="_Toc4947"/>
      <w:r>
        <w:rPr>
          <w:rFonts w:ascii="宋体" w:eastAsia="宋体" w:hAnsi="宋体" w:hint="eastAsia"/>
          <w:szCs w:val="30"/>
          <w:lang w:val="en-US"/>
        </w:rPr>
        <w:t>12.1</w:t>
      </w:r>
      <w:r>
        <w:rPr>
          <w:rFonts w:ascii="宋体" w:eastAsia="宋体" w:hAnsi="宋体" w:hint="eastAsia"/>
          <w:szCs w:val="30"/>
        </w:rPr>
        <w:t>机器人过滤设置</w:t>
      </w:r>
      <w:bookmarkEnd w:id="82"/>
    </w:p>
    <w:p w14:paraId="1B3F49BF" w14:textId="77777777" w:rsidR="00FB6D3D" w:rsidRDefault="00D22A15">
      <w:pPr>
        <w:pStyle w:val="af6"/>
        <w:ind w:leftChars="177" w:left="425" w:firstLineChars="0" w:firstLine="0"/>
      </w:pPr>
      <w:r>
        <w:rPr>
          <w:b/>
          <w:bCs/>
        </w:rPr>
        <w:t>请求方式</w:t>
      </w:r>
      <w:r>
        <w:t>：</w:t>
      </w:r>
      <w:r>
        <w:t>POST</w:t>
      </w:r>
      <w:r>
        <w:t>（</w:t>
      </w:r>
      <w:r>
        <w:t>HTTP</w:t>
      </w:r>
      <w:r>
        <w:t>）</w:t>
      </w:r>
    </w:p>
    <w:p w14:paraId="65FCD277" w14:textId="77777777" w:rsidR="00FB6D3D" w:rsidRDefault="00D22A15">
      <w:pPr>
        <w:pStyle w:val="af6"/>
        <w:spacing w:line="360" w:lineRule="atLeast"/>
        <w:ind w:leftChars="177" w:left="425" w:firstLineChars="0" w:firstLine="0"/>
        <w:rPr>
          <w:rFonts w:ascii="Times New Roman" w:hAnsi="Times New Roman" w:cs="Times New Roman"/>
          <w:color w:val="262626"/>
          <w:spacing w:val="12"/>
          <w:szCs w:val="21"/>
        </w:rPr>
      </w:pPr>
      <w:r>
        <w:rPr>
          <w:rFonts w:ascii="Times New Roman" w:hAnsi="Times New Roman" w:cs="Times New Roman"/>
          <w:b/>
          <w:bCs/>
          <w:color w:val="262626"/>
          <w:spacing w:val="12"/>
          <w:szCs w:val="21"/>
        </w:rPr>
        <w:t>请求地址</w:t>
      </w:r>
      <w:r>
        <w:rPr>
          <w:rFonts w:ascii="Times New Roman" w:hAnsi="Times New Roman" w:cs="Times New Roman"/>
          <w:color w:val="262626"/>
          <w:spacing w:val="12"/>
          <w:szCs w:val="21"/>
        </w:rPr>
        <w:t>：</w:t>
      </w:r>
      <w:r>
        <w:rPr>
          <w:rFonts w:ascii="Times New Roman" w:hAnsi="Times New Roman" w:cs="Times New Roman"/>
          <w:color w:val="262626"/>
          <w:spacing w:val="12"/>
          <w:szCs w:val="24"/>
        </w:rPr>
        <w:t>http://</w:t>
      </w:r>
      <w:r>
        <w:rPr>
          <w:rFonts w:ascii="Times New Roman" w:hAnsi="Times New Roman" w:cs="Times New Roman" w:hint="eastAsia"/>
          <w:color w:val="262626"/>
          <w:spacing w:val="12"/>
          <w:szCs w:val="24"/>
        </w:rPr>
        <w:t>ip</w:t>
      </w:r>
      <w:r>
        <w:rPr>
          <w:rFonts w:ascii="Times New Roman" w:hAnsi="Times New Roman" w:cs="Times New Roman"/>
          <w:color w:val="262626"/>
          <w:spacing w:val="12"/>
          <w:szCs w:val="24"/>
        </w:rPr>
        <w:t>:port</w:t>
      </w:r>
      <w:r>
        <w:rPr>
          <w:rFonts w:ascii="Times New Roman" w:hAnsi="Times New Roman" w:cs="Times New Roman" w:hint="eastAsia"/>
          <w:color w:val="262626"/>
          <w:spacing w:val="12"/>
          <w:szCs w:val="24"/>
        </w:rPr>
        <w:t>/</w:t>
      </w:r>
      <w:r>
        <w:t>mix_sort_area</w:t>
      </w:r>
      <w:r>
        <w:rPr>
          <w:rFonts w:ascii="Helvetica" w:hAnsi="Helvetica" w:cs="Helvetica"/>
          <w:color w:val="505050"/>
          <w:sz w:val="18"/>
          <w:szCs w:val="18"/>
          <w:shd w:val="clear" w:color="auto" w:fill="FFFFFF"/>
        </w:rPr>
        <w:t xml:space="preserve"> /system/robotStateSetting</w:t>
      </w:r>
    </w:p>
    <w:p w14:paraId="2F231445" w14:textId="77777777" w:rsidR="00FB6D3D" w:rsidRDefault="00D22A15">
      <w:pPr>
        <w:pStyle w:val="af6"/>
        <w:spacing w:line="360" w:lineRule="atLeast"/>
        <w:ind w:leftChars="177" w:left="425" w:firstLineChars="0" w:firstLine="0"/>
        <w:rPr>
          <w:rFonts w:ascii="Times New Roman" w:hAnsi="Times New Roman" w:cs="Times New Roman"/>
          <w:b/>
          <w:color w:val="262626"/>
          <w:spacing w:val="12"/>
          <w:szCs w:val="21"/>
        </w:rPr>
      </w:pPr>
      <w:r>
        <w:rPr>
          <w:rFonts w:ascii="Times New Roman" w:hAnsi="Times New Roman" w:cs="Times New Roman" w:hint="eastAsia"/>
          <w:b/>
          <w:color w:val="262626"/>
          <w:spacing w:val="12"/>
          <w:szCs w:val="21"/>
        </w:rPr>
        <w:t>接口说明：</w:t>
      </w:r>
    </w:p>
    <w:p w14:paraId="6FCD6A43" w14:textId="77777777" w:rsidR="00FB6D3D" w:rsidRDefault="00D22A15">
      <w:pPr>
        <w:spacing w:line="360" w:lineRule="atLeast"/>
        <w:ind w:firstLineChars="0" w:firstLine="720"/>
      </w:pPr>
      <w:r>
        <w:rPr>
          <w:rFonts w:hint="eastAsia"/>
        </w:rPr>
        <w:t>该接口用于设置混拣区的可动机器人</w:t>
      </w:r>
    </w:p>
    <w:p w14:paraId="36728C51" w14:textId="77777777" w:rsidR="00FB6D3D" w:rsidRDefault="00D22A15">
      <w:pPr>
        <w:spacing w:line="360" w:lineRule="atLeast"/>
        <w:ind w:firstLine="506"/>
        <w:rPr>
          <w:rFonts w:ascii="Times New Roman" w:hAnsi="Times New Roman" w:cs="Times New Roman"/>
          <w:color w:val="262626"/>
          <w:spacing w:val="12"/>
          <w:szCs w:val="21"/>
        </w:rPr>
      </w:pPr>
      <w:r>
        <w:rPr>
          <w:rFonts w:ascii="Times New Roman" w:hAnsi="Times New Roman" w:cs="Times New Roman"/>
          <w:b/>
          <w:bCs/>
          <w:color w:val="262626"/>
          <w:spacing w:val="12"/>
          <w:szCs w:val="21"/>
        </w:rPr>
        <w:t>请求包结构体</w:t>
      </w:r>
      <w:r>
        <w:rPr>
          <w:rFonts w:ascii="Times New Roman" w:hAnsi="Times New Roman" w:cs="Times New Roman"/>
          <w:color w:val="262626"/>
          <w:spacing w:val="12"/>
          <w:szCs w:val="21"/>
        </w:rPr>
        <w:t>：</w:t>
      </w:r>
    </w:p>
    <w:p w14:paraId="637DE28E" w14:textId="77777777" w:rsidR="00FB6D3D" w:rsidRDefault="00D22A15">
      <w:pPr>
        <w:spacing w:line="360" w:lineRule="atLeast"/>
        <w:ind w:firstLine="504"/>
        <w:rPr>
          <w:rFonts w:ascii="Times New Roman" w:hAnsi="Times New Roman" w:cs="Times New Roman"/>
          <w:color w:val="262626"/>
          <w:spacing w:val="12"/>
          <w:szCs w:val="21"/>
        </w:rPr>
      </w:pPr>
      <w:r>
        <w:rPr>
          <w:rFonts w:ascii="Times New Roman" w:hAnsi="Times New Roman" w:cs="Times New Roman" w:hint="eastAsia"/>
          <w:color w:val="262626"/>
          <w:spacing w:val="12"/>
          <w:szCs w:val="21"/>
        </w:rPr>
        <w:t>{</w:t>
      </w:r>
    </w:p>
    <w:p w14:paraId="6F694756" w14:textId="77777777" w:rsidR="00FB6D3D" w:rsidRDefault="00D22A15">
      <w:pPr>
        <w:spacing w:line="360" w:lineRule="atLeast"/>
        <w:ind w:firstLineChars="285" w:firstLine="718"/>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area</w:t>
      </w:r>
      <w:r>
        <w:rPr>
          <w:rFonts w:ascii="Times New Roman" w:hAnsi="Times New Roman" w:cs="Times New Roman"/>
          <w:color w:val="262626"/>
          <w:spacing w:val="12"/>
          <w:szCs w:val="21"/>
        </w:rPr>
        <w:t>_code”</w:t>
      </w:r>
      <w:r>
        <w:rPr>
          <w:rFonts w:ascii="Times New Roman" w:hAnsi="Times New Roman" w:cs="Times New Roman" w:hint="eastAsia"/>
          <w:color w:val="262626"/>
          <w:spacing w:val="12"/>
          <w:szCs w:val="21"/>
        </w:rPr>
        <w:t xml:space="preserve">: </w:t>
      </w:r>
      <w:r>
        <w:rPr>
          <w:rFonts w:ascii="Times New Roman" w:hAnsi="Times New Roman" w:cs="Times New Roman"/>
          <w:color w:val="262626"/>
          <w:spacing w:val="12"/>
          <w:szCs w:val="21"/>
        </w:rPr>
        <w:t>“1”,</w:t>
      </w:r>
    </w:p>
    <w:p w14:paraId="34E2A1B5" w14:textId="77777777" w:rsidR="00FB6D3D" w:rsidRDefault="00D22A15">
      <w:pPr>
        <w:spacing w:line="360" w:lineRule="atLeast"/>
        <w:ind w:firstLineChars="285" w:firstLine="718"/>
        <w:rPr>
          <w:rFonts w:ascii="Times New Roman" w:hAnsi="Times New Roman" w:cs="Times New Roman"/>
          <w:color w:val="262626"/>
          <w:spacing w:val="12"/>
          <w:szCs w:val="21"/>
        </w:rPr>
      </w:pPr>
      <w:r>
        <w:rPr>
          <w:rFonts w:ascii="Times New Roman" w:hAnsi="Times New Roman" w:cs="Times New Roman"/>
          <w:color w:val="262626"/>
          <w:spacing w:val="12"/>
          <w:szCs w:val="21"/>
        </w:rPr>
        <w:t>“sort_line”:”1”,</w:t>
      </w:r>
    </w:p>
    <w:p w14:paraId="75627325" w14:textId="77777777" w:rsidR="00FB6D3D" w:rsidRDefault="00D22A15">
      <w:pPr>
        <w:spacing w:line="360" w:lineRule="atLeast"/>
        <w:ind w:firstLineChars="285" w:firstLine="718"/>
        <w:rPr>
          <w:rFonts w:ascii="Times New Roman" w:hAnsi="Times New Roman" w:cs="Times New Roman"/>
          <w:color w:val="262626"/>
          <w:spacing w:val="12"/>
          <w:szCs w:val="21"/>
        </w:rPr>
      </w:pPr>
      <w:r>
        <w:rPr>
          <w:rFonts w:ascii="Times New Roman" w:hAnsi="Times New Roman" w:cs="Times New Roman"/>
          <w:color w:val="262626"/>
          <w:spacing w:val="12"/>
          <w:szCs w:val="21"/>
        </w:rPr>
        <w:t>“robot_id”:”1”,</w:t>
      </w:r>
    </w:p>
    <w:p w14:paraId="5CE83CD7" w14:textId="77777777" w:rsidR="00FB6D3D" w:rsidRDefault="00D22A15">
      <w:pPr>
        <w:spacing w:line="360" w:lineRule="atLeast"/>
        <w:ind w:firstLineChars="285" w:firstLine="718"/>
        <w:rPr>
          <w:rFonts w:ascii="Times New Roman" w:hAnsi="Times New Roman" w:cs="Times New Roman"/>
          <w:color w:val="262626"/>
          <w:spacing w:val="12"/>
          <w:szCs w:val="21"/>
        </w:rPr>
      </w:pPr>
      <w:r>
        <w:rPr>
          <w:rFonts w:ascii="Times New Roman" w:hAnsi="Times New Roman" w:cs="Times New Roman"/>
          <w:color w:val="262626"/>
          <w:spacing w:val="12"/>
          <w:szCs w:val="21"/>
        </w:rPr>
        <w:t>“status_val”:”1”</w:t>
      </w:r>
    </w:p>
    <w:p w14:paraId="5472DB3F" w14:textId="77777777" w:rsidR="00FB6D3D" w:rsidRDefault="00D22A15">
      <w:pPr>
        <w:spacing w:line="360" w:lineRule="atLeast"/>
        <w:ind w:firstLine="504"/>
        <w:rPr>
          <w:rFonts w:ascii="Times New Roman" w:hAnsi="Times New Roman" w:cs="Times New Roman"/>
          <w:color w:val="262626"/>
          <w:spacing w:val="12"/>
          <w:szCs w:val="21"/>
        </w:rPr>
      </w:pPr>
      <w:r>
        <w:rPr>
          <w:rFonts w:ascii="Times New Roman" w:hAnsi="Times New Roman" w:cs="Times New Roman" w:hint="eastAsia"/>
          <w:color w:val="262626"/>
          <w:spacing w:val="12"/>
          <w:szCs w:val="21"/>
        </w:rPr>
        <w:t>}</w:t>
      </w:r>
    </w:p>
    <w:p w14:paraId="5551E33E" w14:textId="77777777" w:rsidR="00FB6D3D" w:rsidRDefault="00D22A15">
      <w:pPr>
        <w:spacing w:line="360" w:lineRule="atLeast"/>
        <w:ind w:firstLine="506"/>
        <w:rPr>
          <w:rFonts w:ascii="Times New Roman" w:hAnsi="Times New Roman" w:cs="Times New Roman"/>
          <w:b/>
          <w:bCs/>
          <w:color w:val="262626"/>
          <w:spacing w:val="12"/>
          <w:szCs w:val="21"/>
        </w:rPr>
      </w:pPr>
      <w:r>
        <w:rPr>
          <w:rFonts w:ascii="Times New Roman" w:hAnsi="Times New Roman" w:cs="Times New Roman" w:hint="eastAsia"/>
          <w:b/>
          <w:bCs/>
          <w:color w:val="262626"/>
          <w:spacing w:val="12"/>
          <w:szCs w:val="21"/>
        </w:rPr>
        <w:t>参数说明</w:t>
      </w:r>
      <w:r>
        <w:rPr>
          <w:rFonts w:ascii="Times New Roman" w:hAnsi="Times New Roman" w:cs="Times New Roman" w:hint="eastAsia"/>
          <w:b/>
          <w:bCs/>
          <w:color w:val="262626"/>
          <w:spacing w:val="12"/>
          <w:szCs w:val="21"/>
        </w:rPr>
        <w:t>:</w:t>
      </w:r>
    </w:p>
    <w:p w14:paraId="418795D1" w14:textId="77777777" w:rsidR="00FB6D3D" w:rsidRDefault="00FB6D3D">
      <w:pPr>
        <w:spacing w:line="360" w:lineRule="atLeast"/>
        <w:ind w:firstLine="506"/>
        <w:rPr>
          <w:rFonts w:ascii="Times New Roman" w:hAnsi="Times New Roman" w:cs="Times New Roman"/>
          <w:b/>
          <w:bCs/>
          <w:color w:val="262626"/>
          <w:spacing w:val="12"/>
          <w:szCs w:val="21"/>
        </w:rPr>
      </w:pPr>
    </w:p>
    <w:tbl>
      <w:tblPr>
        <w:tblStyle w:val="af2"/>
        <w:tblW w:w="8642" w:type="dxa"/>
        <w:jc w:val="center"/>
        <w:tblLayout w:type="fixed"/>
        <w:tblLook w:val="04A0" w:firstRow="1" w:lastRow="0" w:firstColumn="1" w:lastColumn="0" w:noHBand="0" w:noVBand="1"/>
      </w:tblPr>
      <w:tblGrid>
        <w:gridCol w:w="1413"/>
        <w:gridCol w:w="1276"/>
        <w:gridCol w:w="2976"/>
        <w:gridCol w:w="2977"/>
      </w:tblGrid>
      <w:tr w:rsidR="00FB6D3D" w14:paraId="66A5BF06" w14:textId="77777777">
        <w:trPr>
          <w:jc w:val="center"/>
        </w:trPr>
        <w:tc>
          <w:tcPr>
            <w:tcW w:w="1413" w:type="dxa"/>
          </w:tcPr>
          <w:p w14:paraId="098B5A08" w14:textId="77777777" w:rsidR="00FB6D3D" w:rsidRDefault="00D22A15">
            <w:pPr>
              <w:ind w:firstLineChars="0" w:firstLine="0"/>
            </w:pPr>
            <w:r>
              <w:rPr>
                <w:rFonts w:hint="eastAsia"/>
              </w:rPr>
              <w:t>参数</w:t>
            </w:r>
          </w:p>
        </w:tc>
        <w:tc>
          <w:tcPr>
            <w:tcW w:w="1276" w:type="dxa"/>
          </w:tcPr>
          <w:p w14:paraId="420995FC" w14:textId="77777777" w:rsidR="00FB6D3D" w:rsidRDefault="00D22A15">
            <w:pPr>
              <w:ind w:firstLineChars="0" w:firstLine="0"/>
            </w:pPr>
            <w:r>
              <w:rPr>
                <w:rFonts w:hint="eastAsia"/>
              </w:rPr>
              <w:t>参数类型</w:t>
            </w:r>
          </w:p>
        </w:tc>
        <w:tc>
          <w:tcPr>
            <w:tcW w:w="2976" w:type="dxa"/>
          </w:tcPr>
          <w:p w14:paraId="04CBBD6A" w14:textId="77777777" w:rsidR="00FB6D3D" w:rsidRDefault="00D22A15">
            <w:pPr>
              <w:ind w:firstLineChars="0" w:firstLine="0"/>
            </w:pPr>
            <w:r>
              <w:rPr>
                <w:rFonts w:hint="eastAsia"/>
              </w:rPr>
              <w:t>说明</w:t>
            </w:r>
          </w:p>
        </w:tc>
        <w:tc>
          <w:tcPr>
            <w:tcW w:w="2977" w:type="dxa"/>
          </w:tcPr>
          <w:p w14:paraId="172E4F52" w14:textId="77777777" w:rsidR="00FB6D3D" w:rsidRDefault="00D22A15">
            <w:pPr>
              <w:ind w:firstLineChars="0" w:firstLine="0"/>
            </w:pPr>
            <w:r>
              <w:rPr>
                <w:rFonts w:hint="eastAsia"/>
              </w:rPr>
              <w:t>示例值</w:t>
            </w:r>
          </w:p>
        </w:tc>
      </w:tr>
      <w:tr w:rsidR="00FB6D3D" w14:paraId="37AB442E" w14:textId="77777777">
        <w:trPr>
          <w:jc w:val="center"/>
        </w:trPr>
        <w:tc>
          <w:tcPr>
            <w:tcW w:w="1413" w:type="dxa"/>
          </w:tcPr>
          <w:p w14:paraId="7F9E38E5" w14:textId="77777777" w:rsidR="00FB6D3D" w:rsidRDefault="00D22A15">
            <w:pPr>
              <w:ind w:firstLineChars="0" w:firstLine="0"/>
              <w:rPr>
                <w:rFonts w:ascii="Times New Roman" w:hAnsi="Times New Roman" w:cs="Times New Roman"/>
              </w:rPr>
            </w:pPr>
            <w:r>
              <w:rPr>
                <w:rFonts w:ascii="Times New Roman" w:hAnsi="Times New Roman" w:cs="Times New Roman"/>
                <w:color w:val="262626"/>
                <w:spacing w:val="12"/>
                <w:szCs w:val="21"/>
              </w:rPr>
              <w:t>area_</w:t>
            </w:r>
            <w:r>
              <w:rPr>
                <w:rFonts w:ascii="Times New Roman" w:hAnsi="Times New Roman" w:cs="Times New Roman" w:hint="eastAsia"/>
                <w:color w:val="262626"/>
                <w:spacing w:val="12"/>
                <w:szCs w:val="21"/>
              </w:rPr>
              <w:t>code</w:t>
            </w:r>
          </w:p>
        </w:tc>
        <w:tc>
          <w:tcPr>
            <w:tcW w:w="1276" w:type="dxa"/>
          </w:tcPr>
          <w:p w14:paraId="73F9A2B9" w14:textId="77777777" w:rsidR="00FB6D3D" w:rsidRDefault="00D22A15">
            <w:pPr>
              <w:ind w:firstLineChars="0" w:firstLine="0"/>
            </w:pPr>
            <w:r>
              <w:t>string</w:t>
            </w:r>
          </w:p>
        </w:tc>
        <w:tc>
          <w:tcPr>
            <w:tcW w:w="2976" w:type="dxa"/>
          </w:tcPr>
          <w:p w14:paraId="4AE48506" w14:textId="77777777" w:rsidR="00FB6D3D" w:rsidRDefault="00D22A15">
            <w:pPr>
              <w:ind w:firstLineChars="0" w:firstLine="0"/>
            </w:pPr>
            <w:r>
              <w:rPr>
                <w:rFonts w:hint="eastAsia"/>
              </w:rPr>
              <w:t>功能区编号，值：</w:t>
            </w:r>
            <w:r>
              <w:rPr>
                <w:rFonts w:hint="eastAsia"/>
              </w:rPr>
              <w:t>1</w:t>
            </w:r>
          </w:p>
        </w:tc>
        <w:tc>
          <w:tcPr>
            <w:tcW w:w="2977" w:type="dxa"/>
          </w:tcPr>
          <w:p w14:paraId="3BD00DB9" w14:textId="77777777" w:rsidR="00FB6D3D" w:rsidRDefault="00D22A15">
            <w:pPr>
              <w:ind w:firstLineChars="0" w:firstLine="0"/>
            </w:pPr>
            <w:r>
              <w:rPr>
                <w:rFonts w:hint="eastAsia"/>
              </w:rPr>
              <w:t>详情请参见</w:t>
            </w:r>
            <w:r>
              <w:rPr>
                <w:rFonts w:hint="eastAsia"/>
              </w:rPr>
              <w:t>3</w:t>
            </w:r>
            <w:r>
              <w:t>.1</w:t>
            </w:r>
          </w:p>
        </w:tc>
      </w:tr>
      <w:tr w:rsidR="00FB6D3D" w14:paraId="3D00BAF0" w14:textId="77777777">
        <w:trPr>
          <w:jc w:val="center"/>
        </w:trPr>
        <w:tc>
          <w:tcPr>
            <w:tcW w:w="1413" w:type="dxa"/>
          </w:tcPr>
          <w:p w14:paraId="4063679C" w14:textId="77777777" w:rsidR="00FB6D3D" w:rsidRDefault="00D22A15">
            <w:pPr>
              <w:ind w:firstLineChars="0" w:firstLine="0"/>
              <w:rPr>
                <w:rFonts w:ascii="Times New Roman" w:hAnsi="Times New Roman" w:cs="Times New Roman"/>
                <w:color w:val="262626"/>
                <w:spacing w:val="12"/>
                <w:szCs w:val="21"/>
              </w:rPr>
            </w:pPr>
            <w:r>
              <w:rPr>
                <w:rFonts w:ascii="Times New Roman" w:hAnsi="Times New Roman" w:cs="Times New Roman"/>
                <w:color w:val="262626"/>
                <w:spacing w:val="12"/>
                <w:szCs w:val="21"/>
              </w:rPr>
              <w:t>sort_line</w:t>
            </w:r>
          </w:p>
        </w:tc>
        <w:tc>
          <w:tcPr>
            <w:tcW w:w="1276" w:type="dxa"/>
          </w:tcPr>
          <w:p w14:paraId="408AAFC7" w14:textId="77777777" w:rsidR="00FB6D3D" w:rsidRDefault="00D22A15">
            <w:pPr>
              <w:ind w:firstLineChars="0" w:firstLine="0"/>
            </w:pPr>
            <w:r>
              <w:t>string</w:t>
            </w:r>
          </w:p>
        </w:tc>
        <w:tc>
          <w:tcPr>
            <w:tcW w:w="2976" w:type="dxa"/>
          </w:tcPr>
          <w:p w14:paraId="2386328C" w14:textId="77777777" w:rsidR="00FB6D3D" w:rsidRDefault="00D22A15">
            <w:pPr>
              <w:ind w:firstLineChars="0" w:firstLine="0"/>
            </w:pPr>
            <w:r>
              <w:rPr>
                <w:rFonts w:hint="eastAsia"/>
              </w:rPr>
              <w:t>分拣线编号</w:t>
            </w:r>
          </w:p>
        </w:tc>
        <w:tc>
          <w:tcPr>
            <w:tcW w:w="2977" w:type="dxa"/>
          </w:tcPr>
          <w:p w14:paraId="6E4DE2BF" w14:textId="77777777" w:rsidR="00FB6D3D" w:rsidRDefault="00D22A15">
            <w:pPr>
              <w:ind w:firstLineChars="0" w:firstLine="0"/>
            </w:pPr>
            <w:r>
              <w:rPr>
                <w:rFonts w:hint="eastAsia"/>
              </w:rPr>
              <w:t>默认为</w:t>
            </w:r>
            <w:r>
              <w:rPr>
                <w:rFonts w:hint="eastAsia"/>
              </w:rPr>
              <w:t>1</w:t>
            </w:r>
          </w:p>
        </w:tc>
      </w:tr>
      <w:tr w:rsidR="00FB6D3D" w14:paraId="78C9155A" w14:textId="77777777">
        <w:trPr>
          <w:jc w:val="center"/>
        </w:trPr>
        <w:tc>
          <w:tcPr>
            <w:tcW w:w="1413" w:type="dxa"/>
          </w:tcPr>
          <w:p w14:paraId="60106546" w14:textId="77777777" w:rsidR="00FB6D3D" w:rsidRDefault="00D22A15">
            <w:pPr>
              <w:ind w:firstLineChars="0" w:firstLine="0"/>
              <w:rPr>
                <w:rFonts w:ascii="Times New Roman" w:hAnsi="Times New Roman" w:cs="Times New Roman"/>
                <w:color w:val="262626"/>
                <w:spacing w:val="12"/>
                <w:szCs w:val="21"/>
              </w:rPr>
            </w:pPr>
            <w:r>
              <w:rPr>
                <w:rFonts w:ascii="Times New Roman" w:hAnsi="Times New Roman" w:cs="Times New Roman"/>
                <w:color w:val="262626"/>
                <w:spacing w:val="12"/>
                <w:szCs w:val="21"/>
              </w:rPr>
              <w:t>robot_id</w:t>
            </w:r>
          </w:p>
        </w:tc>
        <w:tc>
          <w:tcPr>
            <w:tcW w:w="1276" w:type="dxa"/>
          </w:tcPr>
          <w:p w14:paraId="700A1155" w14:textId="77777777" w:rsidR="00FB6D3D" w:rsidRDefault="00D22A15">
            <w:pPr>
              <w:ind w:firstLineChars="0" w:firstLine="0"/>
            </w:pPr>
            <w:r>
              <w:t>string</w:t>
            </w:r>
          </w:p>
        </w:tc>
        <w:tc>
          <w:tcPr>
            <w:tcW w:w="2976" w:type="dxa"/>
          </w:tcPr>
          <w:p w14:paraId="4D47E117" w14:textId="77777777" w:rsidR="00FB6D3D" w:rsidRDefault="00D22A15">
            <w:pPr>
              <w:ind w:firstLineChars="0" w:firstLine="0"/>
            </w:pPr>
            <w:r>
              <w:rPr>
                <w:rFonts w:hint="eastAsia"/>
              </w:rPr>
              <w:t>机器人编号</w:t>
            </w:r>
          </w:p>
        </w:tc>
        <w:tc>
          <w:tcPr>
            <w:tcW w:w="2977" w:type="dxa"/>
          </w:tcPr>
          <w:p w14:paraId="599308E5" w14:textId="77777777" w:rsidR="00FB6D3D" w:rsidRDefault="00D22A15">
            <w:pPr>
              <w:ind w:firstLineChars="0" w:firstLine="0"/>
            </w:pPr>
            <w:r>
              <w:rPr>
                <w:rFonts w:hint="eastAsia"/>
              </w:rPr>
              <w:t>请参考混拣区编号</w:t>
            </w:r>
          </w:p>
        </w:tc>
      </w:tr>
      <w:tr w:rsidR="00FB6D3D" w14:paraId="189ADDB7" w14:textId="77777777">
        <w:trPr>
          <w:jc w:val="center"/>
        </w:trPr>
        <w:tc>
          <w:tcPr>
            <w:tcW w:w="1413" w:type="dxa"/>
          </w:tcPr>
          <w:p w14:paraId="55450791" w14:textId="77777777" w:rsidR="00FB6D3D" w:rsidRDefault="00D22A15">
            <w:pPr>
              <w:ind w:firstLineChars="0" w:firstLine="0"/>
              <w:rPr>
                <w:rFonts w:ascii="Times New Roman" w:hAnsi="Times New Roman" w:cs="Times New Roman"/>
                <w:color w:val="262626"/>
                <w:spacing w:val="12"/>
                <w:szCs w:val="21"/>
              </w:rPr>
            </w:pPr>
            <w:r>
              <w:rPr>
                <w:rFonts w:ascii="Times New Roman" w:hAnsi="Times New Roman" w:cs="Times New Roman"/>
                <w:color w:val="262626"/>
                <w:spacing w:val="12"/>
                <w:szCs w:val="21"/>
              </w:rPr>
              <w:t>status_val</w:t>
            </w:r>
          </w:p>
        </w:tc>
        <w:tc>
          <w:tcPr>
            <w:tcW w:w="1276" w:type="dxa"/>
          </w:tcPr>
          <w:p w14:paraId="544038D7" w14:textId="77777777" w:rsidR="00FB6D3D" w:rsidRDefault="00D22A15">
            <w:pPr>
              <w:ind w:firstLineChars="0" w:firstLine="0"/>
            </w:pPr>
            <w:r>
              <w:t>string</w:t>
            </w:r>
          </w:p>
        </w:tc>
        <w:tc>
          <w:tcPr>
            <w:tcW w:w="2976" w:type="dxa"/>
          </w:tcPr>
          <w:p w14:paraId="3ED170EA" w14:textId="77777777" w:rsidR="00FB6D3D" w:rsidRDefault="00D22A15">
            <w:pPr>
              <w:ind w:firstLineChars="0" w:firstLine="0"/>
            </w:pPr>
            <w:r>
              <w:rPr>
                <w:rFonts w:hint="eastAsia"/>
              </w:rPr>
              <w:t>状态值</w:t>
            </w:r>
          </w:p>
        </w:tc>
        <w:tc>
          <w:tcPr>
            <w:tcW w:w="2977" w:type="dxa"/>
          </w:tcPr>
          <w:p w14:paraId="03E58E90" w14:textId="77777777" w:rsidR="00FB6D3D" w:rsidRDefault="00D22A15">
            <w:pPr>
              <w:ind w:firstLineChars="0" w:firstLine="0"/>
            </w:pPr>
            <w:r>
              <w:rPr>
                <w:rFonts w:hint="eastAsia"/>
              </w:rPr>
              <w:t>0</w:t>
            </w:r>
            <w:r>
              <w:rPr>
                <w:rFonts w:hint="eastAsia"/>
              </w:rPr>
              <w:t>：正常，</w:t>
            </w:r>
            <w:r>
              <w:rPr>
                <w:rFonts w:hint="eastAsia"/>
              </w:rPr>
              <w:t>1</w:t>
            </w:r>
            <w:r>
              <w:rPr>
                <w:rFonts w:hint="eastAsia"/>
              </w:rPr>
              <w:t>：过滤</w:t>
            </w:r>
          </w:p>
        </w:tc>
      </w:tr>
    </w:tbl>
    <w:p w14:paraId="08388030" w14:textId="77777777" w:rsidR="00FB6D3D" w:rsidRDefault="00D22A15">
      <w:pPr>
        <w:pStyle w:val="af6"/>
        <w:ind w:leftChars="300" w:firstLineChars="0" w:firstLine="0"/>
        <w:rPr>
          <w:rStyle w:val="af3"/>
        </w:rPr>
      </w:pPr>
      <w:r>
        <w:rPr>
          <w:rStyle w:val="af3"/>
          <w:rFonts w:hint="eastAsia"/>
        </w:rPr>
        <w:t>返回结果：</w:t>
      </w:r>
    </w:p>
    <w:p w14:paraId="7A9A6895" w14:textId="77777777" w:rsidR="00FB6D3D" w:rsidRDefault="00D22A15">
      <w:pPr>
        <w:pStyle w:val="af6"/>
        <w:ind w:leftChars="300" w:firstLineChars="0" w:firstLine="0"/>
        <w:rPr>
          <w:rFonts w:ascii="Times New Roman" w:hAnsi="Times New Roman" w:cs="Times New Roman"/>
          <w:color w:val="262626"/>
          <w:spacing w:val="12"/>
          <w:szCs w:val="21"/>
        </w:rPr>
      </w:pPr>
      <w:r>
        <w:rPr>
          <w:rFonts w:ascii="Times New Roman" w:hAnsi="Times New Roman" w:cs="Times New Roman" w:hint="eastAsia"/>
          <w:color w:val="262626"/>
          <w:spacing w:val="12"/>
          <w:szCs w:val="21"/>
        </w:rPr>
        <w:t>{</w:t>
      </w:r>
    </w:p>
    <w:p w14:paraId="10AB1059" w14:textId="77777777" w:rsidR="00FB6D3D" w:rsidRDefault="00D22A15">
      <w:pPr>
        <w:pStyle w:val="af6"/>
        <w:ind w:leftChars="300" w:firstLineChars="0" w:firstLine="300"/>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code</w:t>
      </w: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 xml:space="preserve">: </w:t>
      </w:r>
      <w:r>
        <w:rPr>
          <w:rFonts w:ascii="Times New Roman" w:hAnsi="Times New Roman" w:cs="Times New Roman"/>
          <w:color w:val="262626"/>
          <w:spacing w:val="12"/>
          <w:szCs w:val="21"/>
        </w:rPr>
        <w:t>20</w:t>
      </w:r>
      <w:r>
        <w:rPr>
          <w:rFonts w:ascii="Times New Roman" w:hAnsi="Times New Roman" w:cs="Times New Roman" w:hint="eastAsia"/>
          <w:color w:val="262626"/>
          <w:spacing w:val="12"/>
          <w:szCs w:val="21"/>
        </w:rPr>
        <w:t>0,</w:t>
      </w:r>
    </w:p>
    <w:p w14:paraId="0D9ECF52" w14:textId="77777777" w:rsidR="00FB6D3D" w:rsidRDefault="00D22A15">
      <w:pPr>
        <w:pStyle w:val="af6"/>
        <w:ind w:leftChars="300" w:firstLineChars="0" w:firstLine="300"/>
        <w:rPr>
          <w:rFonts w:ascii="Times New Roman" w:hAnsi="Times New Roman" w:cs="Times New Roman"/>
          <w:color w:val="262626"/>
          <w:spacing w:val="12"/>
          <w:szCs w:val="21"/>
        </w:rPr>
      </w:pPr>
      <w:r>
        <w:rPr>
          <w:rFonts w:ascii="Times New Roman" w:hAnsi="Times New Roman" w:cs="Times New Roman"/>
          <w:color w:val="262626"/>
          <w:spacing w:val="12"/>
          <w:szCs w:val="21"/>
        </w:rPr>
        <w:t>“msg”</w:t>
      </w:r>
      <w:r>
        <w:rPr>
          <w:rFonts w:ascii="Times New Roman" w:hAnsi="Times New Roman" w:cs="Times New Roman" w:hint="eastAsia"/>
          <w:color w:val="262626"/>
          <w:spacing w:val="12"/>
          <w:szCs w:val="21"/>
        </w:rPr>
        <w:t xml:space="preserve">: </w:t>
      </w: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success</w:t>
      </w: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w:t>
      </w:r>
    </w:p>
    <w:p w14:paraId="20843DFB" w14:textId="77777777" w:rsidR="00FB6D3D" w:rsidRDefault="00D22A15">
      <w:pPr>
        <w:pStyle w:val="af6"/>
        <w:ind w:leftChars="300" w:firstLineChars="0" w:firstLine="300"/>
        <w:rPr>
          <w:rFonts w:ascii="Times New Roman" w:hAnsi="Times New Roman" w:cs="Times New Roman"/>
          <w:color w:val="262626"/>
          <w:spacing w:val="12"/>
          <w:szCs w:val="21"/>
        </w:rPr>
      </w:pPr>
      <w:r>
        <w:rPr>
          <w:rFonts w:ascii="Times New Roman" w:hAnsi="Times New Roman" w:cs="Times New Roman"/>
          <w:color w:val="262626"/>
          <w:spacing w:val="12"/>
          <w:szCs w:val="21"/>
        </w:rPr>
        <w:lastRenderedPageBreak/>
        <w:t>“</w:t>
      </w:r>
      <w:r>
        <w:rPr>
          <w:rFonts w:ascii="Times New Roman" w:hAnsi="Times New Roman" w:cs="Times New Roman" w:hint="eastAsia"/>
          <w:color w:val="262626"/>
          <w:spacing w:val="12"/>
          <w:szCs w:val="21"/>
        </w:rPr>
        <w:t>data</w:t>
      </w: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w:t>
      </w:r>
      <w:r>
        <w:rPr>
          <w:rFonts w:ascii="Times New Roman" w:hAnsi="Times New Roman" w:cs="Times New Roman"/>
          <w:color w:val="262626"/>
          <w:spacing w:val="12"/>
          <w:szCs w:val="21"/>
        </w:rPr>
        <w:t>null</w:t>
      </w:r>
    </w:p>
    <w:p w14:paraId="0C4A7AB6" w14:textId="77777777" w:rsidR="00FB6D3D" w:rsidRDefault="00D22A15">
      <w:pPr>
        <w:ind w:firstLineChars="285" w:firstLine="718"/>
        <w:rPr>
          <w:rFonts w:ascii="Times New Roman" w:hAnsi="Times New Roman" w:cs="Times New Roman"/>
          <w:color w:val="262626"/>
          <w:spacing w:val="12"/>
          <w:szCs w:val="21"/>
        </w:rPr>
      </w:pPr>
      <w:r>
        <w:rPr>
          <w:rFonts w:ascii="Times New Roman" w:hAnsi="Times New Roman" w:cs="Times New Roman" w:hint="eastAsia"/>
          <w:color w:val="262626"/>
          <w:spacing w:val="12"/>
          <w:szCs w:val="21"/>
        </w:rPr>
        <w:t>}</w:t>
      </w:r>
    </w:p>
    <w:tbl>
      <w:tblPr>
        <w:tblStyle w:val="af2"/>
        <w:tblW w:w="8642" w:type="dxa"/>
        <w:jc w:val="center"/>
        <w:tblLayout w:type="fixed"/>
        <w:tblLook w:val="04A0" w:firstRow="1" w:lastRow="0" w:firstColumn="1" w:lastColumn="0" w:noHBand="0" w:noVBand="1"/>
      </w:tblPr>
      <w:tblGrid>
        <w:gridCol w:w="1413"/>
        <w:gridCol w:w="1276"/>
        <w:gridCol w:w="2551"/>
        <w:gridCol w:w="3402"/>
      </w:tblGrid>
      <w:tr w:rsidR="00FB6D3D" w14:paraId="7F1C5B26" w14:textId="77777777">
        <w:trPr>
          <w:jc w:val="center"/>
        </w:trPr>
        <w:tc>
          <w:tcPr>
            <w:tcW w:w="1413" w:type="dxa"/>
          </w:tcPr>
          <w:p w14:paraId="20525842" w14:textId="77777777" w:rsidR="00FB6D3D" w:rsidRDefault="00D22A15">
            <w:pPr>
              <w:ind w:firstLineChars="0" w:firstLine="0"/>
            </w:pPr>
            <w:r>
              <w:rPr>
                <w:rFonts w:hint="eastAsia"/>
              </w:rPr>
              <w:t>参数</w:t>
            </w:r>
          </w:p>
        </w:tc>
        <w:tc>
          <w:tcPr>
            <w:tcW w:w="1276" w:type="dxa"/>
          </w:tcPr>
          <w:p w14:paraId="1210A20A" w14:textId="77777777" w:rsidR="00FB6D3D" w:rsidRDefault="00D22A15">
            <w:pPr>
              <w:ind w:firstLineChars="0" w:firstLine="0"/>
            </w:pPr>
            <w:r>
              <w:rPr>
                <w:rFonts w:hint="eastAsia"/>
              </w:rPr>
              <w:t>参数类型</w:t>
            </w:r>
          </w:p>
        </w:tc>
        <w:tc>
          <w:tcPr>
            <w:tcW w:w="2551" w:type="dxa"/>
          </w:tcPr>
          <w:p w14:paraId="232506BE" w14:textId="77777777" w:rsidR="00FB6D3D" w:rsidRDefault="00D22A15">
            <w:pPr>
              <w:ind w:firstLineChars="0" w:firstLine="0"/>
            </w:pPr>
            <w:r>
              <w:rPr>
                <w:rFonts w:hint="eastAsia"/>
              </w:rPr>
              <w:t>说明</w:t>
            </w:r>
          </w:p>
        </w:tc>
        <w:tc>
          <w:tcPr>
            <w:tcW w:w="3402" w:type="dxa"/>
          </w:tcPr>
          <w:p w14:paraId="5E8067D6" w14:textId="77777777" w:rsidR="00FB6D3D" w:rsidRDefault="00D22A15">
            <w:pPr>
              <w:ind w:firstLineChars="0" w:firstLine="0"/>
            </w:pPr>
            <w:r>
              <w:rPr>
                <w:rFonts w:hint="eastAsia"/>
              </w:rPr>
              <w:t>示例值</w:t>
            </w:r>
          </w:p>
        </w:tc>
      </w:tr>
      <w:tr w:rsidR="00FB6D3D" w14:paraId="3A643455" w14:textId="77777777">
        <w:trPr>
          <w:jc w:val="center"/>
        </w:trPr>
        <w:tc>
          <w:tcPr>
            <w:tcW w:w="1413" w:type="dxa"/>
          </w:tcPr>
          <w:p w14:paraId="7DE1BBE9" w14:textId="77777777" w:rsidR="00FB6D3D" w:rsidRDefault="00D22A15">
            <w:pPr>
              <w:ind w:firstLineChars="0" w:firstLine="0"/>
              <w:rPr>
                <w:rFonts w:ascii="Times New Roman" w:hAnsi="Times New Roman" w:cs="Times New Roman"/>
              </w:rPr>
            </w:pPr>
            <w:r>
              <w:rPr>
                <w:rFonts w:ascii="Times New Roman" w:hAnsi="Times New Roman" w:cs="Times New Roman" w:hint="eastAsia"/>
                <w:color w:val="262626"/>
                <w:spacing w:val="12"/>
                <w:szCs w:val="21"/>
              </w:rPr>
              <w:t>code</w:t>
            </w:r>
          </w:p>
        </w:tc>
        <w:tc>
          <w:tcPr>
            <w:tcW w:w="1276" w:type="dxa"/>
          </w:tcPr>
          <w:p w14:paraId="57F2C444" w14:textId="77777777" w:rsidR="00FB6D3D" w:rsidRDefault="00D22A15">
            <w:pPr>
              <w:ind w:firstLineChars="0" w:firstLine="0"/>
            </w:pPr>
            <w:r>
              <w:rPr>
                <w:rFonts w:hint="eastAsia"/>
              </w:rPr>
              <w:t>int</w:t>
            </w:r>
          </w:p>
        </w:tc>
        <w:tc>
          <w:tcPr>
            <w:tcW w:w="2551" w:type="dxa"/>
          </w:tcPr>
          <w:p w14:paraId="176050D4" w14:textId="77777777" w:rsidR="00FB6D3D" w:rsidRDefault="00D22A15">
            <w:pPr>
              <w:ind w:firstLineChars="0" w:firstLine="0"/>
            </w:pPr>
            <w:r>
              <w:rPr>
                <w:rFonts w:hint="eastAsia"/>
              </w:rPr>
              <w:t>返回码</w:t>
            </w:r>
          </w:p>
        </w:tc>
        <w:tc>
          <w:tcPr>
            <w:tcW w:w="3402" w:type="dxa"/>
          </w:tcPr>
          <w:p w14:paraId="65098C9C" w14:textId="77777777" w:rsidR="00FB6D3D" w:rsidRDefault="00D22A15">
            <w:pPr>
              <w:ind w:firstLineChars="0" w:firstLine="0"/>
            </w:pPr>
            <w:r>
              <w:t>20</w:t>
            </w:r>
            <w:r>
              <w:rPr>
                <w:rFonts w:hint="eastAsia"/>
              </w:rPr>
              <w:t>0</w:t>
            </w:r>
            <w:r>
              <w:rPr>
                <w:rFonts w:hint="eastAsia"/>
              </w:rPr>
              <w:t>为成功；</w:t>
            </w:r>
            <w:r>
              <w:rPr>
                <w:rFonts w:hint="eastAsia"/>
              </w:rPr>
              <w:t>4</w:t>
            </w:r>
            <w:r>
              <w:t>00</w:t>
            </w:r>
            <w:r>
              <w:rPr>
                <w:rFonts w:hint="eastAsia"/>
              </w:rPr>
              <w:t>为失败</w:t>
            </w:r>
          </w:p>
        </w:tc>
      </w:tr>
      <w:tr w:rsidR="00FB6D3D" w14:paraId="22384863" w14:textId="77777777">
        <w:trPr>
          <w:jc w:val="center"/>
        </w:trPr>
        <w:tc>
          <w:tcPr>
            <w:tcW w:w="1413" w:type="dxa"/>
          </w:tcPr>
          <w:p w14:paraId="31387DCB" w14:textId="77777777" w:rsidR="00FB6D3D" w:rsidRDefault="00D22A15">
            <w:pPr>
              <w:ind w:firstLineChars="0" w:firstLine="0"/>
              <w:rPr>
                <w:rFonts w:ascii="Times New Roman" w:hAnsi="Times New Roman" w:cs="Times New Roman"/>
              </w:rPr>
            </w:pPr>
            <w:r>
              <w:rPr>
                <w:rFonts w:ascii="Times New Roman" w:hAnsi="Times New Roman" w:cs="Times New Roman"/>
                <w:color w:val="262626"/>
                <w:spacing w:val="12"/>
                <w:szCs w:val="21"/>
              </w:rPr>
              <w:t>msg</w:t>
            </w:r>
          </w:p>
        </w:tc>
        <w:tc>
          <w:tcPr>
            <w:tcW w:w="1276" w:type="dxa"/>
          </w:tcPr>
          <w:p w14:paraId="5F3E9136" w14:textId="77777777" w:rsidR="00FB6D3D" w:rsidRDefault="00D22A15">
            <w:pPr>
              <w:ind w:firstLineChars="0" w:firstLine="0"/>
            </w:pPr>
            <w:r>
              <w:rPr>
                <w:rFonts w:hint="eastAsia"/>
              </w:rPr>
              <w:t>string</w:t>
            </w:r>
          </w:p>
        </w:tc>
        <w:tc>
          <w:tcPr>
            <w:tcW w:w="2551" w:type="dxa"/>
          </w:tcPr>
          <w:p w14:paraId="7E55B4DB" w14:textId="77777777" w:rsidR="00FB6D3D" w:rsidRDefault="00D22A15">
            <w:pPr>
              <w:ind w:firstLineChars="0" w:firstLine="0"/>
            </w:pPr>
            <w:r>
              <w:t>对返回码的文本描述内容</w:t>
            </w:r>
          </w:p>
        </w:tc>
        <w:tc>
          <w:tcPr>
            <w:tcW w:w="3402" w:type="dxa"/>
          </w:tcPr>
          <w:p w14:paraId="39083982" w14:textId="77777777" w:rsidR="00FB6D3D" w:rsidRDefault="00D22A15">
            <w:pPr>
              <w:ind w:firstLineChars="0" w:firstLine="0"/>
              <w:rPr>
                <w:rFonts w:ascii="Times New Roman" w:hAnsi="Times New Roman" w:cs="Times New Roman"/>
              </w:rPr>
            </w:pPr>
            <w:r>
              <w:rPr>
                <w:rFonts w:ascii="Times New Roman" w:hAnsi="Times New Roman" w:cs="Times New Roman"/>
              </w:rPr>
              <w:t>“success”</w:t>
            </w:r>
            <w:r>
              <w:rPr>
                <w:rFonts w:ascii="Times New Roman" w:hAnsi="Times New Roman" w:cs="Times New Roman"/>
              </w:rPr>
              <w:t>表示</w:t>
            </w:r>
            <w:r>
              <w:rPr>
                <w:rFonts w:ascii="Times New Roman" w:hAnsi="Times New Roman" w:cs="Times New Roman" w:hint="eastAsia"/>
              </w:rPr>
              <w:t>查询</w:t>
            </w:r>
            <w:r>
              <w:rPr>
                <w:rFonts w:ascii="Times New Roman" w:hAnsi="Times New Roman" w:cs="Times New Roman"/>
              </w:rPr>
              <w:t>成功</w:t>
            </w:r>
          </w:p>
          <w:p w14:paraId="0B930520" w14:textId="77777777" w:rsidR="00FB6D3D" w:rsidRDefault="00D22A15">
            <w:pPr>
              <w:ind w:firstLineChars="0" w:firstLine="0"/>
              <w:rPr>
                <w:rFonts w:ascii="Times New Roman" w:hAnsi="Times New Roman" w:cs="Times New Roman"/>
              </w:rPr>
            </w:pPr>
            <w:r>
              <w:rPr>
                <w:rFonts w:ascii="Times New Roman" w:hAnsi="Times New Roman" w:cs="Times New Roman"/>
              </w:rPr>
              <w:t>”error”</w:t>
            </w:r>
            <w:r>
              <w:rPr>
                <w:rFonts w:ascii="Times New Roman" w:hAnsi="Times New Roman" w:cs="Times New Roman"/>
              </w:rPr>
              <w:t>表示</w:t>
            </w:r>
            <w:r>
              <w:rPr>
                <w:rFonts w:ascii="Times New Roman" w:hAnsi="Times New Roman" w:cs="Times New Roman" w:hint="eastAsia"/>
              </w:rPr>
              <w:t>查询失败</w:t>
            </w:r>
          </w:p>
        </w:tc>
      </w:tr>
      <w:tr w:rsidR="00FB6D3D" w14:paraId="50D849B6" w14:textId="77777777">
        <w:trPr>
          <w:jc w:val="center"/>
        </w:trPr>
        <w:tc>
          <w:tcPr>
            <w:tcW w:w="1413" w:type="dxa"/>
          </w:tcPr>
          <w:p w14:paraId="643DB470" w14:textId="77777777" w:rsidR="00FB6D3D" w:rsidRDefault="00D22A15">
            <w:pPr>
              <w:ind w:firstLineChars="0" w:firstLine="0"/>
              <w:rPr>
                <w:rFonts w:ascii="Times New Roman" w:hAnsi="Times New Roman" w:cs="Times New Roman"/>
                <w:color w:val="262626"/>
                <w:spacing w:val="12"/>
                <w:szCs w:val="21"/>
              </w:rPr>
            </w:pPr>
            <w:r>
              <w:rPr>
                <w:rFonts w:ascii="Times New Roman" w:hAnsi="Times New Roman" w:cs="Times New Roman"/>
                <w:color w:val="262626"/>
                <w:spacing w:val="12"/>
                <w:szCs w:val="21"/>
              </w:rPr>
              <w:t>data</w:t>
            </w:r>
          </w:p>
        </w:tc>
        <w:tc>
          <w:tcPr>
            <w:tcW w:w="1276" w:type="dxa"/>
          </w:tcPr>
          <w:p w14:paraId="2E40088D" w14:textId="77777777" w:rsidR="00FB6D3D" w:rsidRDefault="00D22A15">
            <w:pPr>
              <w:ind w:firstLineChars="0" w:firstLine="0"/>
            </w:pPr>
            <w:r>
              <w:t>string</w:t>
            </w:r>
          </w:p>
        </w:tc>
        <w:tc>
          <w:tcPr>
            <w:tcW w:w="2551" w:type="dxa"/>
          </w:tcPr>
          <w:p w14:paraId="6994D739" w14:textId="77777777" w:rsidR="00FB6D3D" w:rsidRDefault="00D22A15">
            <w:pPr>
              <w:ind w:firstLineChars="0" w:firstLine="0"/>
            </w:pPr>
            <w:r>
              <w:rPr>
                <w:rFonts w:hint="eastAsia"/>
              </w:rPr>
              <w:t>数据区，如过没有数据返回，则为空</w:t>
            </w:r>
          </w:p>
        </w:tc>
        <w:tc>
          <w:tcPr>
            <w:tcW w:w="3402" w:type="dxa"/>
          </w:tcPr>
          <w:p w14:paraId="0E1182EC" w14:textId="77777777" w:rsidR="00FB6D3D" w:rsidRDefault="00FB6D3D">
            <w:pPr>
              <w:ind w:firstLineChars="0" w:firstLine="0"/>
              <w:rPr>
                <w:rFonts w:ascii="Times New Roman" w:hAnsi="Times New Roman" w:cs="Times New Roman"/>
              </w:rPr>
            </w:pPr>
          </w:p>
        </w:tc>
      </w:tr>
    </w:tbl>
    <w:p w14:paraId="1490AAE1" w14:textId="77777777" w:rsidR="00FB6D3D" w:rsidRDefault="00D22A15">
      <w:pPr>
        <w:pStyle w:val="2"/>
        <w:spacing w:before="120"/>
        <w:ind w:left="425"/>
        <w:rPr>
          <w:rFonts w:ascii="宋体" w:eastAsia="宋体" w:hAnsi="宋体"/>
          <w:szCs w:val="30"/>
        </w:rPr>
      </w:pPr>
      <w:bookmarkStart w:id="83" w:name="_Toc8946"/>
      <w:r>
        <w:rPr>
          <w:rFonts w:ascii="宋体" w:eastAsia="宋体" w:hAnsi="宋体" w:hint="eastAsia"/>
          <w:szCs w:val="30"/>
          <w:lang w:val="en-US"/>
        </w:rPr>
        <w:t>12..2</w:t>
      </w:r>
      <w:r>
        <w:rPr>
          <w:rFonts w:ascii="宋体" w:eastAsia="宋体" w:hAnsi="宋体" w:hint="eastAsia"/>
          <w:szCs w:val="30"/>
          <w:lang w:val="en-US"/>
        </w:rPr>
        <w:t>皮带线控制</w:t>
      </w:r>
      <w:bookmarkEnd w:id="83"/>
    </w:p>
    <w:p w14:paraId="0CF83276" w14:textId="77777777" w:rsidR="00FB6D3D" w:rsidRDefault="00D22A15">
      <w:pPr>
        <w:pStyle w:val="af6"/>
        <w:ind w:leftChars="177" w:left="425" w:firstLineChars="0" w:firstLine="0"/>
      </w:pPr>
      <w:r>
        <w:rPr>
          <w:b/>
          <w:bCs/>
        </w:rPr>
        <w:t>请求方式</w:t>
      </w:r>
      <w:r>
        <w:t>：</w:t>
      </w:r>
      <w:r>
        <w:t>POST</w:t>
      </w:r>
      <w:r>
        <w:t>（</w:t>
      </w:r>
      <w:r>
        <w:t>HTTP</w:t>
      </w:r>
      <w:r>
        <w:t>）</w:t>
      </w:r>
    </w:p>
    <w:p w14:paraId="28B49F9A" w14:textId="77777777" w:rsidR="00FB6D3D" w:rsidRDefault="00D22A15">
      <w:pPr>
        <w:pStyle w:val="af6"/>
        <w:spacing w:line="360" w:lineRule="atLeast"/>
        <w:ind w:leftChars="177" w:left="425" w:firstLineChars="0" w:firstLine="0"/>
        <w:rPr>
          <w:rFonts w:ascii="Times New Roman" w:hAnsi="Times New Roman" w:cs="Times New Roman"/>
          <w:color w:val="262626"/>
          <w:spacing w:val="12"/>
          <w:szCs w:val="21"/>
        </w:rPr>
      </w:pPr>
      <w:r>
        <w:rPr>
          <w:rFonts w:ascii="Times New Roman" w:hAnsi="Times New Roman" w:cs="Times New Roman"/>
          <w:b/>
          <w:bCs/>
          <w:color w:val="262626"/>
          <w:spacing w:val="12"/>
          <w:szCs w:val="21"/>
        </w:rPr>
        <w:t>请求地址</w:t>
      </w:r>
      <w:r>
        <w:rPr>
          <w:rFonts w:ascii="Times New Roman" w:hAnsi="Times New Roman" w:cs="Times New Roman"/>
          <w:color w:val="262626"/>
          <w:spacing w:val="12"/>
          <w:szCs w:val="21"/>
        </w:rPr>
        <w:t>：</w:t>
      </w:r>
      <w:r>
        <w:rPr>
          <w:rFonts w:ascii="Times New Roman" w:hAnsi="Times New Roman" w:cs="Times New Roman"/>
          <w:color w:val="262626"/>
          <w:spacing w:val="12"/>
          <w:szCs w:val="24"/>
        </w:rPr>
        <w:t>http://</w:t>
      </w:r>
      <w:r>
        <w:rPr>
          <w:rFonts w:ascii="Times New Roman" w:hAnsi="Times New Roman" w:cs="Times New Roman" w:hint="eastAsia"/>
          <w:color w:val="262626"/>
          <w:spacing w:val="12"/>
          <w:szCs w:val="24"/>
        </w:rPr>
        <w:t>ip</w:t>
      </w:r>
      <w:r>
        <w:rPr>
          <w:rFonts w:ascii="Times New Roman" w:hAnsi="Times New Roman" w:cs="Times New Roman"/>
          <w:color w:val="262626"/>
          <w:spacing w:val="12"/>
          <w:szCs w:val="24"/>
        </w:rPr>
        <w:t>:port</w:t>
      </w:r>
      <w:r>
        <w:rPr>
          <w:rFonts w:ascii="Times New Roman" w:hAnsi="Times New Roman" w:cs="Times New Roman" w:hint="eastAsia"/>
          <w:color w:val="262626"/>
          <w:spacing w:val="12"/>
          <w:szCs w:val="24"/>
        </w:rPr>
        <w:t>/</w:t>
      </w:r>
      <w:r>
        <w:rPr>
          <w:rFonts w:ascii="Times New Roman" w:hAnsi="Times New Roman" w:cs="Times New Roman"/>
          <w:color w:val="262626"/>
          <w:spacing w:val="12"/>
          <w:szCs w:val="24"/>
        </w:rPr>
        <w:t>web/smallLine/operate</w:t>
      </w:r>
    </w:p>
    <w:p w14:paraId="345B9C68" w14:textId="77777777" w:rsidR="00FB6D3D" w:rsidRDefault="00D22A15">
      <w:pPr>
        <w:pStyle w:val="af6"/>
        <w:spacing w:line="360" w:lineRule="atLeast"/>
        <w:ind w:leftChars="177" w:left="425" w:firstLineChars="0" w:firstLine="0"/>
        <w:rPr>
          <w:rFonts w:ascii="Times New Roman" w:hAnsi="Times New Roman" w:cs="Times New Roman"/>
          <w:b/>
          <w:color w:val="262626"/>
          <w:spacing w:val="12"/>
          <w:szCs w:val="21"/>
        </w:rPr>
      </w:pPr>
      <w:r>
        <w:rPr>
          <w:rFonts w:ascii="Times New Roman" w:hAnsi="Times New Roman" w:cs="Times New Roman" w:hint="eastAsia"/>
          <w:b/>
          <w:color w:val="262626"/>
          <w:spacing w:val="12"/>
          <w:szCs w:val="21"/>
        </w:rPr>
        <w:t>接口说明：</w:t>
      </w:r>
    </w:p>
    <w:p w14:paraId="398C03DE" w14:textId="77777777" w:rsidR="00FB6D3D" w:rsidRDefault="00D22A15">
      <w:pPr>
        <w:spacing w:line="360" w:lineRule="atLeast"/>
        <w:ind w:firstLineChars="0" w:firstLine="720"/>
      </w:pPr>
      <w:r>
        <w:rPr>
          <w:rFonts w:hint="eastAsia"/>
        </w:rPr>
        <w:t>该接口用于</w:t>
      </w:r>
      <w:r>
        <w:rPr>
          <w:rFonts w:hint="eastAsia"/>
        </w:rPr>
        <w:t>控制皮带线的启停操作</w:t>
      </w:r>
    </w:p>
    <w:p w14:paraId="4B7D3D6E" w14:textId="77777777" w:rsidR="00FB6D3D" w:rsidRDefault="00D22A15">
      <w:pPr>
        <w:spacing w:line="360" w:lineRule="atLeast"/>
        <w:ind w:firstLine="506"/>
        <w:rPr>
          <w:rFonts w:ascii="Times New Roman" w:hAnsi="Times New Roman" w:cs="Times New Roman"/>
          <w:color w:val="262626"/>
          <w:spacing w:val="12"/>
          <w:szCs w:val="21"/>
        </w:rPr>
      </w:pPr>
      <w:r>
        <w:rPr>
          <w:rFonts w:ascii="Times New Roman" w:hAnsi="Times New Roman" w:cs="Times New Roman"/>
          <w:b/>
          <w:bCs/>
          <w:color w:val="262626"/>
          <w:spacing w:val="12"/>
          <w:szCs w:val="21"/>
        </w:rPr>
        <w:t>请求包结构体</w:t>
      </w:r>
      <w:r>
        <w:rPr>
          <w:rFonts w:ascii="Times New Roman" w:hAnsi="Times New Roman" w:cs="Times New Roman"/>
          <w:color w:val="262626"/>
          <w:spacing w:val="12"/>
          <w:szCs w:val="21"/>
        </w:rPr>
        <w:t>：</w:t>
      </w:r>
    </w:p>
    <w:p w14:paraId="1EAA8060" w14:textId="77777777" w:rsidR="00FB6D3D" w:rsidRDefault="00D22A15">
      <w:pPr>
        <w:spacing w:line="360" w:lineRule="atLeast"/>
        <w:ind w:firstLine="504"/>
        <w:rPr>
          <w:rFonts w:ascii="Times New Roman" w:hAnsi="Times New Roman" w:cs="Times New Roman"/>
          <w:color w:val="262626"/>
          <w:spacing w:val="12"/>
          <w:szCs w:val="21"/>
        </w:rPr>
      </w:pPr>
      <w:r>
        <w:rPr>
          <w:rFonts w:ascii="Times New Roman" w:hAnsi="Times New Roman" w:cs="Times New Roman" w:hint="eastAsia"/>
          <w:color w:val="262626"/>
          <w:spacing w:val="12"/>
          <w:szCs w:val="21"/>
        </w:rPr>
        <w:t>{</w:t>
      </w:r>
    </w:p>
    <w:p w14:paraId="0E0BAD6F" w14:textId="77777777" w:rsidR="00FB6D3D" w:rsidRDefault="00D22A15">
      <w:pPr>
        <w:spacing w:line="360" w:lineRule="atLeast"/>
        <w:ind w:firstLineChars="285" w:firstLine="718"/>
        <w:rPr>
          <w:rFonts w:ascii="Times New Roman" w:hAnsi="Times New Roman" w:cs="Times New Roman"/>
          <w:color w:val="262626"/>
          <w:spacing w:val="12"/>
          <w:szCs w:val="21"/>
        </w:rPr>
      </w:pPr>
      <w:r>
        <w:rPr>
          <w:rFonts w:ascii="Times New Roman" w:hAnsi="Times New Roman" w:cs="Times New Roman"/>
          <w:color w:val="262626"/>
          <w:spacing w:val="12"/>
          <w:szCs w:val="21"/>
        </w:rPr>
        <w:t>“sort_line”:”1”,</w:t>
      </w:r>
    </w:p>
    <w:p w14:paraId="71092488" w14:textId="77777777" w:rsidR="00FB6D3D" w:rsidRDefault="00D22A15">
      <w:pPr>
        <w:spacing w:line="360" w:lineRule="atLeast"/>
        <w:ind w:firstLineChars="285" w:firstLine="718"/>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location</w:t>
      </w:r>
      <w:r>
        <w:rPr>
          <w:rFonts w:ascii="Times New Roman" w:hAnsi="Times New Roman" w:cs="Times New Roman"/>
          <w:color w:val="262626"/>
          <w:spacing w:val="12"/>
          <w:szCs w:val="21"/>
        </w:rPr>
        <w:t>”:”1”,</w:t>
      </w:r>
    </w:p>
    <w:p w14:paraId="06CB71DE" w14:textId="77777777" w:rsidR="00FB6D3D" w:rsidRDefault="00D22A15">
      <w:pPr>
        <w:spacing w:line="360" w:lineRule="atLeast"/>
        <w:ind w:firstLineChars="285" w:firstLine="718"/>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operate_type</w:t>
      </w:r>
      <w:r>
        <w:rPr>
          <w:rFonts w:ascii="Times New Roman" w:hAnsi="Times New Roman" w:cs="Times New Roman"/>
          <w:color w:val="262626"/>
          <w:spacing w:val="12"/>
          <w:szCs w:val="21"/>
        </w:rPr>
        <w:t>”:”1”</w:t>
      </w:r>
    </w:p>
    <w:p w14:paraId="45DBF9E3" w14:textId="77777777" w:rsidR="00FB6D3D" w:rsidRDefault="00D22A15">
      <w:pPr>
        <w:spacing w:line="360" w:lineRule="atLeast"/>
        <w:ind w:firstLine="504"/>
        <w:rPr>
          <w:rFonts w:ascii="Times New Roman" w:hAnsi="Times New Roman" w:cs="Times New Roman"/>
          <w:color w:val="262626"/>
          <w:spacing w:val="12"/>
          <w:szCs w:val="21"/>
        </w:rPr>
      </w:pPr>
      <w:r>
        <w:rPr>
          <w:rFonts w:ascii="Times New Roman" w:hAnsi="Times New Roman" w:cs="Times New Roman" w:hint="eastAsia"/>
          <w:color w:val="262626"/>
          <w:spacing w:val="12"/>
          <w:szCs w:val="21"/>
        </w:rPr>
        <w:t>}</w:t>
      </w:r>
    </w:p>
    <w:p w14:paraId="230E41B3" w14:textId="77777777" w:rsidR="00FB6D3D" w:rsidRDefault="00D22A15">
      <w:pPr>
        <w:spacing w:line="360" w:lineRule="atLeast"/>
        <w:ind w:firstLine="506"/>
        <w:rPr>
          <w:rFonts w:ascii="Times New Roman" w:hAnsi="Times New Roman" w:cs="Times New Roman"/>
          <w:b/>
          <w:bCs/>
          <w:color w:val="262626"/>
          <w:spacing w:val="12"/>
          <w:szCs w:val="21"/>
        </w:rPr>
      </w:pPr>
      <w:r>
        <w:rPr>
          <w:rFonts w:ascii="Times New Roman" w:hAnsi="Times New Roman" w:cs="Times New Roman" w:hint="eastAsia"/>
          <w:b/>
          <w:bCs/>
          <w:color w:val="262626"/>
          <w:spacing w:val="12"/>
          <w:szCs w:val="21"/>
        </w:rPr>
        <w:t>参数说明</w:t>
      </w:r>
      <w:r>
        <w:rPr>
          <w:rFonts w:ascii="Times New Roman" w:hAnsi="Times New Roman" w:cs="Times New Roman" w:hint="eastAsia"/>
          <w:b/>
          <w:bCs/>
          <w:color w:val="262626"/>
          <w:spacing w:val="12"/>
          <w:szCs w:val="21"/>
        </w:rPr>
        <w:t>:</w:t>
      </w:r>
    </w:p>
    <w:p w14:paraId="74FB2765" w14:textId="77777777" w:rsidR="00FB6D3D" w:rsidRDefault="00FB6D3D">
      <w:pPr>
        <w:spacing w:line="360" w:lineRule="atLeast"/>
        <w:ind w:firstLine="506"/>
        <w:rPr>
          <w:rFonts w:ascii="Times New Roman" w:hAnsi="Times New Roman" w:cs="Times New Roman"/>
          <w:b/>
          <w:bCs/>
          <w:color w:val="262626"/>
          <w:spacing w:val="12"/>
          <w:szCs w:val="21"/>
        </w:rPr>
      </w:pPr>
    </w:p>
    <w:tbl>
      <w:tblPr>
        <w:tblStyle w:val="af2"/>
        <w:tblW w:w="9174" w:type="dxa"/>
        <w:jc w:val="center"/>
        <w:tblLayout w:type="fixed"/>
        <w:tblLook w:val="04A0" w:firstRow="1" w:lastRow="0" w:firstColumn="1" w:lastColumn="0" w:noHBand="0" w:noVBand="1"/>
      </w:tblPr>
      <w:tblGrid>
        <w:gridCol w:w="1945"/>
        <w:gridCol w:w="1276"/>
        <w:gridCol w:w="2976"/>
        <w:gridCol w:w="2977"/>
      </w:tblGrid>
      <w:tr w:rsidR="00FB6D3D" w14:paraId="35FAD270" w14:textId="77777777">
        <w:trPr>
          <w:jc w:val="center"/>
        </w:trPr>
        <w:tc>
          <w:tcPr>
            <w:tcW w:w="1945" w:type="dxa"/>
          </w:tcPr>
          <w:p w14:paraId="622356CF" w14:textId="77777777" w:rsidR="00FB6D3D" w:rsidRDefault="00D22A15">
            <w:pPr>
              <w:ind w:firstLineChars="0" w:firstLine="0"/>
            </w:pPr>
            <w:r>
              <w:rPr>
                <w:rFonts w:hint="eastAsia"/>
              </w:rPr>
              <w:t>参数</w:t>
            </w:r>
          </w:p>
        </w:tc>
        <w:tc>
          <w:tcPr>
            <w:tcW w:w="1276" w:type="dxa"/>
          </w:tcPr>
          <w:p w14:paraId="00C62CA1" w14:textId="77777777" w:rsidR="00FB6D3D" w:rsidRDefault="00D22A15">
            <w:pPr>
              <w:ind w:firstLineChars="0" w:firstLine="0"/>
            </w:pPr>
            <w:r>
              <w:rPr>
                <w:rFonts w:hint="eastAsia"/>
              </w:rPr>
              <w:t>参数类型</w:t>
            </w:r>
          </w:p>
        </w:tc>
        <w:tc>
          <w:tcPr>
            <w:tcW w:w="2976" w:type="dxa"/>
          </w:tcPr>
          <w:p w14:paraId="4DAABF68" w14:textId="77777777" w:rsidR="00FB6D3D" w:rsidRDefault="00D22A15">
            <w:pPr>
              <w:ind w:firstLineChars="0" w:firstLine="0"/>
            </w:pPr>
            <w:r>
              <w:rPr>
                <w:rFonts w:hint="eastAsia"/>
              </w:rPr>
              <w:t>说明</w:t>
            </w:r>
          </w:p>
        </w:tc>
        <w:tc>
          <w:tcPr>
            <w:tcW w:w="2977" w:type="dxa"/>
          </w:tcPr>
          <w:p w14:paraId="2A7DC4FC" w14:textId="77777777" w:rsidR="00FB6D3D" w:rsidRDefault="00D22A15">
            <w:pPr>
              <w:ind w:firstLineChars="0" w:firstLine="0"/>
            </w:pPr>
            <w:r>
              <w:rPr>
                <w:rFonts w:hint="eastAsia"/>
              </w:rPr>
              <w:t>示例值</w:t>
            </w:r>
          </w:p>
        </w:tc>
      </w:tr>
      <w:tr w:rsidR="00FB6D3D" w14:paraId="607C943C" w14:textId="77777777">
        <w:trPr>
          <w:jc w:val="center"/>
        </w:trPr>
        <w:tc>
          <w:tcPr>
            <w:tcW w:w="1945" w:type="dxa"/>
          </w:tcPr>
          <w:p w14:paraId="7267D2D3" w14:textId="77777777" w:rsidR="00FB6D3D" w:rsidRDefault="00D22A15">
            <w:pPr>
              <w:ind w:firstLineChars="0" w:firstLine="0"/>
              <w:rPr>
                <w:rFonts w:ascii="Times New Roman" w:hAnsi="Times New Roman" w:cs="Times New Roman"/>
              </w:rPr>
            </w:pPr>
            <w:r>
              <w:rPr>
                <w:color w:val="262626"/>
                <w:spacing w:val="12"/>
                <w:szCs w:val="21"/>
              </w:rPr>
              <w:t>sort_line</w:t>
            </w:r>
          </w:p>
        </w:tc>
        <w:tc>
          <w:tcPr>
            <w:tcW w:w="1276" w:type="dxa"/>
          </w:tcPr>
          <w:p w14:paraId="140FD514" w14:textId="77777777" w:rsidR="00FB6D3D" w:rsidRDefault="00D22A15">
            <w:pPr>
              <w:ind w:firstLine="480"/>
            </w:pPr>
            <w:r>
              <w:rPr>
                <w:rFonts w:hint="eastAsia"/>
              </w:rPr>
              <w:t>s</w:t>
            </w:r>
            <w:r>
              <w:t>tring</w:t>
            </w:r>
          </w:p>
        </w:tc>
        <w:tc>
          <w:tcPr>
            <w:tcW w:w="2976" w:type="dxa"/>
          </w:tcPr>
          <w:p w14:paraId="3E6E0D73" w14:textId="77777777" w:rsidR="00FB6D3D" w:rsidRDefault="00D22A15">
            <w:pPr>
              <w:ind w:firstLine="480"/>
            </w:pPr>
            <w:r>
              <w:rPr>
                <w:rFonts w:hint="eastAsia"/>
                <w:lang w:val="zh-CN"/>
              </w:rPr>
              <w:t>分拣线编码参数</w:t>
            </w:r>
          </w:p>
        </w:tc>
        <w:tc>
          <w:tcPr>
            <w:tcW w:w="2977" w:type="dxa"/>
          </w:tcPr>
          <w:p w14:paraId="1F06BC90" w14:textId="77777777" w:rsidR="00FB6D3D" w:rsidRDefault="00D22A15">
            <w:pPr>
              <w:ind w:firstLine="480"/>
            </w:pPr>
            <w:r>
              <w:rPr>
                <w:rFonts w:hint="eastAsia"/>
              </w:rPr>
              <w:t>默认值为</w:t>
            </w:r>
            <w:r>
              <w:rPr>
                <w:rFonts w:hint="eastAsia"/>
              </w:rPr>
              <w:t>1</w:t>
            </w:r>
          </w:p>
        </w:tc>
      </w:tr>
      <w:tr w:rsidR="00FB6D3D" w14:paraId="450CF8E7" w14:textId="77777777">
        <w:trPr>
          <w:jc w:val="center"/>
        </w:trPr>
        <w:tc>
          <w:tcPr>
            <w:tcW w:w="1945" w:type="dxa"/>
          </w:tcPr>
          <w:p w14:paraId="264FBD48" w14:textId="77777777" w:rsidR="00FB6D3D" w:rsidRDefault="00D22A15">
            <w:pPr>
              <w:ind w:firstLineChars="0" w:firstLine="0"/>
              <w:rPr>
                <w:rFonts w:ascii="Times New Roman" w:hAnsi="Times New Roman" w:cs="Times New Roman"/>
                <w:color w:val="262626"/>
                <w:spacing w:val="12"/>
                <w:szCs w:val="21"/>
              </w:rPr>
            </w:pPr>
            <w:r>
              <w:rPr>
                <w:color w:val="262626"/>
                <w:spacing w:val="12"/>
                <w:szCs w:val="21"/>
              </w:rPr>
              <w:t>location</w:t>
            </w:r>
          </w:p>
        </w:tc>
        <w:tc>
          <w:tcPr>
            <w:tcW w:w="1276" w:type="dxa"/>
          </w:tcPr>
          <w:p w14:paraId="5C1D33D1" w14:textId="77777777" w:rsidR="00FB6D3D" w:rsidRDefault="00D22A15">
            <w:pPr>
              <w:ind w:firstLine="480"/>
            </w:pPr>
            <w:r>
              <w:t>string</w:t>
            </w:r>
          </w:p>
        </w:tc>
        <w:tc>
          <w:tcPr>
            <w:tcW w:w="2976" w:type="dxa"/>
          </w:tcPr>
          <w:p w14:paraId="6759CFC3" w14:textId="77777777" w:rsidR="00FB6D3D" w:rsidRDefault="00D22A15">
            <w:pPr>
              <w:ind w:firstLine="480"/>
            </w:pPr>
            <w:r>
              <w:rPr>
                <w:rFonts w:hint="eastAsia"/>
              </w:rPr>
              <w:t>皮带线的编号</w:t>
            </w:r>
          </w:p>
        </w:tc>
        <w:tc>
          <w:tcPr>
            <w:tcW w:w="2977" w:type="dxa"/>
          </w:tcPr>
          <w:p w14:paraId="7B8448D3" w14:textId="77777777" w:rsidR="00FB6D3D" w:rsidRDefault="00D22A15">
            <w:pPr>
              <w:ind w:firstLineChars="0" w:firstLine="0"/>
            </w:pPr>
            <w:r>
              <w:rPr>
                <w:rFonts w:hint="eastAsia"/>
              </w:rPr>
              <w:t>1:</w:t>
            </w:r>
            <w:r>
              <w:t xml:space="preserve"> </w:t>
            </w:r>
            <w:r>
              <w:rPr>
                <w:rFonts w:hint="eastAsia"/>
              </w:rPr>
              <w:t>左侧皮带线砂光机之前</w:t>
            </w:r>
          </w:p>
          <w:p w14:paraId="1CEAB074" w14:textId="77777777" w:rsidR="00FB6D3D" w:rsidRDefault="00D22A15">
            <w:pPr>
              <w:ind w:firstLineChars="0" w:firstLine="0"/>
            </w:pPr>
            <w:r>
              <w:rPr>
                <w:rFonts w:hint="eastAsia"/>
              </w:rPr>
              <w:t>2:</w:t>
            </w:r>
            <w:r>
              <w:t xml:space="preserve"> </w:t>
            </w:r>
            <w:r>
              <w:rPr>
                <w:rFonts w:hint="eastAsia"/>
              </w:rPr>
              <w:t>左侧皮带线砂光机之后</w:t>
            </w:r>
          </w:p>
          <w:p w14:paraId="728017E5" w14:textId="77777777" w:rsidR="00FB6D3D" w:rsidRDefault="00D22A15">
            <w:pPr>
              <w:ind w:firstLineChars="0" w:firstLine="0"/>
            </w:pPr>
            <w:r>
              <w:rPr>
                <w:rFonts w:hint="eastAsia"/>
              </w:rPr>
              <w:t>3:</w:t>
            </w:r>
            <w:r>
              <w:rPr>
                <w:rFonts w:hint="eastAsia"/>
              </w:rPr>
              <w:t>右侧皮带线砂光机之前</w:t>
            </w:r>
          </w:p>
          <w:p w14:paraId="3721B084" w14:textId="77777777" w:rsidR="00FB6D3D" w:rsidRDefault="00D22A15">
            <w:pPr>
              <w:ind w:firstLineChars="0" w:firstLine="0"/>
            </w:pPr>
            <w:r>
              <w:rPr>
                <w:rFonts w:hint="eastAsia"/>
              </w:rPr>
              <w:lastRenderedPageBreak/>
              <w:t>4:</w:t>
            </w:r>
            <w:r>
              <w:rPr>
                <w:rFonts w:hint="eastAsia"/>
              </w:rPr>
              <w:t>右侧皮带线砂光机之后</w:t>
            </w:r>
          </w:p>
          <w:p w14:paraId="227D8967" w14:textId="77777777" w:rsidR="00FB6D3D" w:rsidRDefault="00D22A15">
            <w:pPr>
              <w:ind w:firstLineChars="0" w:firstLine="0"/>
            </w:pPr>
            <w:r>
              <w:rPr>
                <w:rFonts w:hint="eastAsia"/>
              </w:rPr>
              <w:t>5</w:t>
            </w:r>
            <w:r>
              <w:rPr>
                <w:rFonts w:hint="eastAsia"/>
              </w:rPr>
              <w:t>：小件线合线投入</w:t>
            </w:r>
          </w:p>
        </w:tc>
      </w:tr>
      <w:tr w:rsidR="00FB6D3D" w14:paraId="39EE23C5" w14:textId="77777777">
        <w:trPr>
          <w:jc w:val="center"/>
        </w:trPr>
        <w:tc>
          <w:tcPr>
            <w:tcW w:w="1945" w:type="dxa"/>
          </w:tcPr>
          <w:p w14:paraId="1DB59082" w14:textId="77777777" w:rsidR="00FB6D3D" w:rsidRDefault="00D22A15">
            <w:pPr>
              <w:ind w:firstLineChars="0" w:firstLine="0"/>
              <w:rPr>
                <w:rFonts w:ascii="Times New Roman" w:hAnsi="Times New Roman" w:cs="Times New Roman"/>
                <w:color w:val="262626"/>
                <w:spacing w:val="12"/>
                <w:szCs w:val="21"/>
              </w:rPr>
            </w:pPr>
            <w:r>
              <w:rPr>
                <w:rFonts w:hint="eastAsia"/>
                <w:color w:val="262626"/>
                <w:spacing w:val="12"/>
                <w:szCs w:val="21"/>
              </w:rPr>
              <w:lastRenderedPageBreak/>
              <w:t>operation_type</w:t>
            </w:r>
          </w:p>
        </w:tc>
        <w:tc>
          <w:tcPr>
            <w:tcW w:w="1276" w:type="dxa"/>
          </w:tcPr>
          <w:p w14:paraId="597595DB" w14:textId="77777777" w:rsidR="00FB6D3D" w:rsidRDefault="00D22A15">
            <w:pPr>
              <w:ind w:firstLine="480"/>
            </w:pPr>
            <w:r>
              <w:rPr>
                <w:rFonts w:hint="eastAsia"/>
              </w:rPr>
              <w:t>String</w:t>
            </w:r>
          </w:p>
        </w:tc>
        <w:tc>
          <w:tcPr>
            <w:tcW w:w="2976" w:type="dxa"/>
          </w:tcPr>
          <w:p w14:paraId="0F02C91B" w14:textId="77777777" w:rsidR="00FB6D3D" w:rsidRDefault="00D22A15">
            <w:pPr>
              <w:ind w:firstLine="480"/>
            </w:pPr>
            <w:r>
              <w:rPr>
                <w:rFonts w:hint="eastAsia"/>
              </w:rPr>
              <w:t>操作类型</w:t>
            </w:r>
          </w:p>
        </w:tc>
        <w:tc>
          <w:tcPr>
            <w:tcW w:w="2977" w:type="dxa"/>
          </w:tcPr>
          <w:p w14:paraId="78E9BC6A" w14:textId="77777777" w:rsidR="00FB6D3D" w:rsidRDefault="00D22A15">
            <w:pPr>
              <w:ind w:firstLineChars="0" w:firstLine="0"/>
            </w:pPr>
            <w:r>
              <w:rPr>
                <w:rFonts w:hint="eastAsia"/>
              </w:rPr>
              <w:t>1:</w:t>
            </w:r>
            <w:r>
              <w:rPr>
                <w:rFonts w:hint="eastAsia"/>
              </w:rPr>
              <w:t>启动</w:t>
            </w:r>
            <w:r>
              <w:rPr>
                <w:rFonts w:hint="eastAsia"/>
              </w:rPr>
              <w:t xml:space="preserve"> 2</w:t>
            </w:r>
            <w:r>
              <w:rPr>
                <w:rFonts w:hint="eastAsia"/>
              </w:rPr>
              <w:t>：急停</w:t>
            </w:r>
          </w:p>
        </w:tc>
      </w:tr>
      <w:tr w:rsidR="00FB6D3D" w14:paraId="1B2D8A87" w14:textId="77777777">
        <w:trPr>
          <w:jc w:val="center"/>
        </w:trPr>
        <w:tc>
          <w:tcPr>
            <w:tcW w:w="1945" w:type="dxa"/>
          </w:tcPr>
          <w:p w14:paraId="7FDF20BE" w14:textId="77777777" w:rsidR="00FB6D3D" w:rsidRDefault="00D22A15">
            <w:pPr>
              <w:ind w:firstLineChars="0" w:firstLine="0"/>
              <w:rPr>
                <w:rFonts w:ascii="Times New Roman" w:hAnsi="Times New Roman" w:cs="Times New Roman"/>
                <w:color w:val="262626"/>
                <w:spacing w:val="12"/>
                <w:szCs w:val="21"/>
              </w:rPr>
            </w:pPr>
            <w:r>
              <w:rPr>
                <w:color w:val="262626"/>
                <w:spacing w:val="12"/>
                <w:szCs w:val="21"/>
              </w:rPr>
              <w:t>sort_line</w:t>
            </w:r>
          </w:p>
        </w:tc>
        <w:tc>
          <w:tcPr>
            <w:tcW w:w="1276" w:type="dxa"/>
          </w:tcPr>
          <w:p w14:paraId="2DF8139C" w14:textId="77777777" w:rsidR="00FB6D3D" w:rsidRDefault="00D22A15">
            <w:pPr>
              <w:ind w:firstLine="480"/>
            </w:pPr>
            <w:r>
              <w:rPr>
                <w:rFonts w:hint="eastAsia"/>
              </w:rPr>
              <w:t>s</w:t>
            </w:r>
            <w:r>
              <w:t>tring</w:t>
            </w:r>
          </w:p>
        </w:tc>
        <w:tc>
          <w:tcPr>
            <w:tcW w:w="2976" w:type="dxa"/>
          </w:tcPr>
          <w:p w14:paraId="21150172" w14:textId="77777777" w:rsidR="00FB6D3D" w:rsidRDefault="00D22A15">
            <w:pPr>
              <w:ind w:firstLine="480"/>
            </w:pPr>
            <w:r>
              <w:rPr>
                <w:rFonts w:hint="eastAsia"/>
                <w:lang w:val="zh-CN"/>
              </w:rPr>
              <w:t>分拣线编码参数</w:t>
            </w:r>
          </w:p>
        </w:tc>
        <w:tc>
          <w:tcPr>
            <w:tcW w:w="2977" w:type="dxa"/>
          </w:tcPr>
          <w:p w14:paraId="3DE5279D" w14:textId="77777777" w:rsidR="00FB6D3D" w:rsidRDefault="00D22A15">
            <w:pPr>
              <w:ind w:firstLineChars="0" w:firstLine="0"/>
            </w:pPr>
            <w:r>
              <w:rPr>
                <w:rFonts w:hint="eastAsia"/>
              </w:rPr>
              <w:t>默认值为</w:t>
            </w:r>
            <w:r>
              <w:rPr>
                <w:rFonts w:hint="eastAsia"/>
              </w:rPr>
              <w:t>1</w:t>
            </w:r>
          </w:p>
        </w:tc>
      </w:tr>
    </w:tbl>
    <w:p w14:paraId="3D282460" w14:textId="77777777" w:rsidR="00FB6D3D" w:rsidRDefault="00D22A15">
      <w:pPr>
        <w:pStyle w:val="af6"/>
        <w:ind w:leftChars="300" w:firstLineChars="0" w:firstLine="0"/>
        <w:rPr>
          <w:rStyle w:val="af3"/>
        </w:rPr>
      </w:pPr>
      <w:r>
        <w:rPr>
          <w:rStyle w:val="af3"/>
          <w:rFonts w:hint="eastAsia"/>
        </w:rPr>
        <w:t>返回结果：</w:t>
      </w:r>
    </w:p>
    <w:p w14:paraId="48084DB7" w14:textId="77777777" w:rsidR="00FB6D3D" w:rsidRDefault="00D22A15">
      <w:pPr>
        <w:pStyle w:val="af6"/>
        <w:ind w:leftChars="300" w:firstLineChars="0" w:firstLine="0"/>
        <w:rPr>
          <w:rFonts w:ascii="Times New Roman" w:hAnsi="Times New Roman" w:cs="Times New Roman"/>
          <w:color w:val="262626"/>
          <w:spacing w:val="12"/>
          <w:szCs w:val="21"/>
        </w:rPr>
      </w:pPr>
      <w:r>
        <w:rPr>
          <w:rFonts w:ascii="Times New Roman" w:hAnsi="Times New Roman" w:cs="Times New Roman" w:hint="eastAsia"/>
          <w:color w:val="262626"/>
          <w:spacing w:val="12"/>
          <w:szCs w:val="21"/>
        </w:rPr>
        <w:t>{</w:t>
      </w:r>
    </w:p>
    <w:p w14:paraId="019A5354" w14:textId="77777777" w:rsidR="00FB6D3D" w:rsidRDefault="00D22A15">
      <w:pPr>
        <w:pStyle w:val="af6"/>
        <w:ind w:leftChars="300" w:firstLineChars="0" w:firstLine="300"/>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code</w:t>
      </w: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 xml:space="preserve">: </w:t>
      </w:r>
      <w:r>
        <w:rPr>
          <w:rFonts w:ascii="Times New Roman" w:hAnsi="Times New Roman" w:cs="Times New Roman"/>
          <w:color w:val="262626"/>
          <w:spacing w:val="12"/>
          <w:szCs w:val="21"/>
        </w:rPr>
        <w:t>20</w:t>
      </w:r>
      <w:r>
        <w:rPr>
          <w:rFonts w:ascii="Times New Roman" w:hAnsi="Times New Roman" w:cs="Times New Roman" w:hint="eastAsia"/>
          <w:color w:val="262626"/>
          <w:spacing w:val="12"/>
          <w:szCs w:val="21"/>
        </w:rPr>
        <w:t>0,</w:t>
      </w:r>
    </w:p>
    <w:p w14:paraId="187B7BEF" w14:textId="77777777" w:rsidR="00FB6D3D" w:rsidRDefault="00D22A15">
      <w:pPr>
        <w:pStyle w:val="af6"/>
        <w:ind w:leftChars="300" w:firstLineChars="0" w:firstLine="300"/>
        <w:rPr>
          <w:rFonts w:ascii="Times New Roman" w:hAnsi="Times New Roman" w:cs="Times New Roman"/>
          <w:color w:val="262626"/>
          <w:spacing w:val="12"/>
          <w:szCs w:val="21"/>
        </w:rPr>
      </w:pPr>
      <w:r>
        <w:rPr>
          <w:rFonts w:ascii="Times New Roman" w:hAnsi="Times New Roman" w:cs="Times New Roman"/>
          <w:color w:val="262626"/>
          <w:spacing w:val="12"/>
          <w:szCs w:val="21"/>
        </w:rPr>
        <w:t>“msg”</w:t>
      </w:r>
      <w:r>
        <w:rPr>
          <w:rFonts w:ascii="Times New Roman" w:hAnsi="Times New Roman" w:cs="Times New Roman" w:hint="eastAsia"/>
          <w:color w:val="262626"/>
          <w:spacing w:val="12"/>
          <w:szCs w:val="21"/>
        </w:rPr>
        <w:t xml:space="preserve">: </w:t>
      </w: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success</w:t>
      </w: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w:t>
      </w:r>
    </w:p>
    <w:p w14:paraId="544E3F10" w14:textId="77777777" w:rsidR="00FB6D3D" w:rsidRDefault="00D22A15">
      <w:pPr>
        <w:pStyle w:val="af6"/>
        <w:ind w:leftChars="300" w:firstLineChars="0" w:firstLine="300"/>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data</w:t>
      </w: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w:t>
      </w:r>
      <w:r>
        <w:rPr>
          <w:rFonts w:ascii="Times New Roman" w:hAnsi="Times New Roman" w:cs="Times New Roman"/>
          <w:color w:val="262626"/>
          <w:spacing w:val="12"/>
          <w:szCs w:val="21"/>
        </w:rPr>
        <w:t>null</w:t>
      </w:r>
    </w:p>
    <w:p w14:paraId="58D639D7" w14:textId="77777777" w:rsidR="00FB6D3D" w:rsidRDefault="00D22A15">
      <w:pPr>
        <w:ind w:firstLineChars="285" w:firstLine="718"/>
        <w:rPr>
          <w:rFonts w:ascii="Times New Roman" w:hAnsi="Times New Roman" w:cs="Times New Roman"/>
          <w:color w:val="262626"/>
          <w:spacing w:val="12"/>
          <w:szCs w:val="21"/>
        </w:rPr>
      </w:pPr>
      <w:r>
        <w:rPr>
          <w:rFonts w:ascii="Times New Roman" w:hAnsi="Times New Roman" w:cs="Times New Roman" w:hint="eastAsia"/>
          <w:color w:val="262626"/>
          <w:spacing w:val="12"/>
          <w:szCs w:val="21"/>
        </w:rPr>
        <w:t>}</w:t>
      </w:r>
    </w:p>
    <w:tbl>
      <w:tblPr>
        <w:tblStyle w:val="af2"/>
        <w:tblW w:w="8642" w:type="dxa"/>
        <w:jc w:val="center"/>
        <w:tblLayout w:type="fixed"/>
        <w:tblLook w:val="04A0" w:firstRow="1" w:lastRow="0" w:firstColumn="1" w:lastColumn="0" w:noHBand="0" w:noVBand="1"/>
      </w:tblPr>
      <w:tblGrid>
        <w:gridCol w:w="1413"/>
        <w:gridCol w:w="1276"/>
        <w:gridCol w:w="2551"/>
        <w:gridCol w:w="3402"/>
      </w:tblGrid>
      <w:tr w:rsidR="00FB6D3D" w14:paraId="5C80FCD6" w14:textId="77777777">
        <w:trPr>
          <w:jc w:val="center"/>
        </w:trPr>
        <w:tc>
          <w:tcPr>
            <w:tcW w:w="1413" w:type="dxa"/>
          </w:tcPr>
          <w:p w14:paraId="2D75DA5A" w14:textId="77777777" w:rsidR="00FB6D3D" w:rsidRDefault="00D22A15">
            <w:pPr>
              <w:ind w:firstLineChars="0" w:firstLine="0"/>
            </w:pPr>
            <w:r>
              <w:rPr>
                <w:rFonts w:hint="eastAsia"/>
              </w:rPr>
              <w:t>参数</w:t>
            </w:r>
          </w:p>
        </w:tc>
        <w:tc>
          <w:tcPr>
            <w:tcW w:w="1276" w:type="dxa"/>
          </w:tcPr>
          <w:p w14:paraId="1D468218" w14:textId="77777777" w:rsidR="00FB6D3D" w:rsidRDefault="00D22A15">
            <w:pPr>
              <w:ind w:firstLineChars="0" w:firstLine="0"/>
            </w:pPr>
            <w:r>
              <w:rPr>
                <w:rFonts w:hint="eastAsia"/>
              </w:rPr>
              <w:t>参数类型</w:t>
            </w:r>
          </w:p>
        </w:tc>
        <w:tc>
          <w:tcPr>
            <w:tcW w:w="2551" w:type="dxa"/>
          </w:tcPr>
          <w:p w14:paraId="34F98C90" w14:textId="77777777" w:rsidR="00FB6D3D" w:rsidRDefault="00D22A15">
            <w:pPr>
              <w:ind w:firstLineChars="0" w:firstLine="0"/>
            </w:pPr>
            <w:r>
              <w:rPr>
                <w:rFonts w:hint="eastAsia"/>
              </w:rPr>
              <w:t>说明</w:t>
            </w:r>
          </w:p>
        </w:tc>
        <w:tc>
          <w:tcPr>
            <w:tcW w:w="3402" w:type="dxa"/>
          </w:tcPr>
          <w:p w14:paraId="649252D7" w14:textId="77777777" w:rsidR="00FB6D3D" w:rsidRDefault="00D22A15">
            <w:pPr>
              <w:ind w:firstLineChars="0" w:firstLine="0"/>
            </w:pPr>
            <w:r>
              <w:rPr>
                <w:rFonts w:hint="eastAsia"/>
              </w:rPr>
              <w:t>示例值</w:t>
            </w:r>
          </w:p>
        </w:tc>
      </w:tr>
      <w:tr w:rsidR="00FB6D3D" w14:paraId="3A0607F9" w14:textId="77777777">
        <w:trPr>
          <w:jc w:val="center"/>
        </w:trPr>
        <w:tc>
          <w:tcPr>
            <w:tcW w:w="1413" w:type="dxa"/>
          </w:tcPr>
          <w:p w14:paraId="5B708BCF" w14:textId="77777777" w:rsidR="00FB6D3D" w:rsidRDefault="00D22A15">
            <w:pPr>
              <w:ind w:firstLineChars="0" w:firstLine="0"/>
              <w:rPr>
                <w:rFonts w:ascii="Times New Roman" w:hAnsi="Times New Roman" w:cs="Times New Roman"/>
              </w:rPr>
            </w:pPr>
            <w:r>
              <w:rPr>
                <w:rFonts w:ascii="Times New Roman" w:hAnsi="Times New Roman" w:cs="Times New Roman" w:hint="eastAsia"/>
                <w:color w:val="262626"/>
                <w:spacing w:val="12"/>
                <w:szCs w:val="21"/>
              </w:rPr>
              <w:t>code</w:t>
            </w:r>
          </w:p>
        </w:tc>
        <w:tc>
          <w:tcPr>
            <w:tcW w:w="1276" w:type="dxa"/>
          </w:tcPr>
          <w:p w14:paraId="07B07DE3" w14:textId="77777777" w:rsidR="00FB6D3D" w:rsidRDefault="00D22A15">
            <w:pPr>
              <w:ind w:firstLineChars="0" w:firstLine="0"/>
            </w:pPr>
            <w:r>
              <w:rPr>
                <w:rFonts w:hint="eastAsia"/>
              </w:rPr>
              <w:t>int</w:t>
            </w:r>
          </w:p>
        </w:tc>
        <w:tc>
          <w:tcPr>
            <w:tcW w:w="2551" w:type="dxa"/>
          </w:tcPr>
          <w:p w14:paraId="18DA2058" w14:textId="77777777" w:rsidR="00FB6D3D" w:rsidRDefault="00D22A15">
            <w:pPr>
              <w:ind w:firstLineChars="0" w:firstLine="0"/>
            </w:pPr>
            <w:r>
              <w:rPr>
                <w:rFonts w:hint="eastAsia"/>
              </w:rPr>
              <w:t>返回码</w:t>
            </w:r>
          </w:p>
        </w:tc>
        <w:tc>
          <w:tcPr>
            <w:tcW w:w="3402" w:type="dxa"/>
          </w:tcPr>
          <w:p w14:paraId="03179043" w14:textId="77777777" w:rsidR="00FB6D3D" w:rsidRDefault="00D22A15">
            <w:pPr>
              <w:ind w:firstLineChars="0" w:firstLine="0"/>
            </w:pPr>
            <w:r>
              <w:t>20</w:t>
            </w:r>
            <w:r>
              <w:rPr>
                <w:rFonts w:hint="eastAsia"/>
              </w:rPr>
              <w:t>0</w:t>
            </w:r>
            <w:r>
              <w:rPr>
                <w:rFonts w:hint="eastAsia"/>
              </w:rPr>
              <w:t>为成功；</w:t>
            </w:r>
            <w:r>
              <w:rPr>
                <w:rFonts w:hint="eastAsia"/>
              </w:rPr>
              <w:t>4</w:t>
            </w:r>
            <w:r>
              <w:t>00</w:t>
            </w:r>
            <w:r>
              <w:rPr>
                <w:rFonts w:hint="eastAsia"/>
              </w:rPr>
              <w:t>为失败</w:t>
            </w:r>
          </w:p>
        </w:tc>
      </w:tr>
      <w:tr w:rsidR="00FB6D3D" w14:paraId="6DC8EBE3" w14:textId="77777777">
        <w:trPr>
          <w:jc w:val="center"/>
        </w:trPr>
        <w:tc>
          <w:tcPr>
            <w:tcW w:w="1413" w:type="dxa"/>
          </w:tcPr>
          <w:p w14:paraId="146CA6B1" w14:textId="77777777" w:rsidR="00FB6D3D" w:rsidRDefault="00D22A15">
            <w:pPr>
              <w:ind w:firstLineChars="0" w:firstLine="0"/>
              <w:rPr>
                <w:rFonts w:ascii="Times New Roman" w:hAnsi="Times New Roman" w:cs="Times New Roman"/>
              </w:rPr>
            </w:pPr>
            <w:r>
              <w:rPr>
                <w:rFonts w:ascii="Times New Roman" w:hAnsi="Times New Roman" w:cs="Times New Roman"/>
                <w:color w:val="262626"/>
                <w:spacing w:val="12"/>
                <w:szCs w:val="21"/>
              </w:rPr>
              <w:t>msg</w:t>
            </w:r>
          </w:p>
        </w:tc>
        <w:tc>
          <w:tcPr>
            <w:tcW w:w="1276" w:type="dxa"/>
          </w:tcPr>
          <w:p w14:paraId="27438681" w14:textId="77777777" w:rsidR="00FB6D3D" w:rsidRDefault="00D22A15">
            <w:pPr>
              <w:ind w:firstLineChars="0" w:firstLine="0"/>
            </w:pPr>
            <w:r>
              <w:rPr>
                <w:rFonts w:hint="eastAsia"/>
              </w:rPr>
              <w:t>string</w:t>
            </w:r>
          </w:p>
        </w:tc>
        <w:tc>
          <w:tcPr>
            <w:tcW w:w="2551" w:type="dxa"/>
          </w:tcPr>
          <w:p w14:paraId="648BD129" w14:textId="77777777" w:rsidR="00FB6D3D" w:rsidRDefault="00D22A15">
            <w:pPr>
              <w:ind w:firstLineChars="0" w:firstLine="0"/>
            </w:pPr>
            <w:r>
              <w:t>对返回码的文本描述内容</w:t>
            </w:r>
          </w:p>
        </w:tc>
        <w:tc>
          <w:tcPr>
            <w:tcW w:w="3402" w:type="dxa"/>
          </w:tcPr>
          <w:p w14:paraId="62E40AFA" w14:textId="77777777" w:rsidR="00FB6D3D" w:rsidRDefault="00D22A15">
            <w:pPr>
              <w:ind w:firstLineChars="0" w:firstLine="0"/>
              <w:rPr>
                <w:rFonts w:ascii="Times New Roman" w:hAnsi="Times New Roman" w:cs="Times New Roman"/>
              </w:rPr>
            </w:pPr>
            <w:r>
              <w:rPr>
                <w:rFonts w:ascii="Times New Roman" w:hAnsi="Times New Roman" w:cs="Times New Roman"/>
              </w:rPr>
              <w:t>“success”</w:t>
            </w:r>
            <w:r>
              <w:rPr>
                <w:rFonts w:ascii="Times New Roman" w:hAnsi="Times New Roman" w:cs="Times New Roman"/>
              </w:rPr>
              <w:t>表示</w:t>
            </w:r>
            <w:r>
              <w:rPr>
                <w:rFonts w:ascii="Times New Roman" w:hAnsi="Times New Roman" w:cs="Times New Roman" w:hint="eastAsia"/>
              </w:rPr>
              <w:t>查询</w:t>
            </w:r>
            <w:r>
              <w:rPr>
                <w:rFonts w:ascii="Times New Roman" w:hAnsi="Times New Roman" w:cs="Times New Roman"/>
              </w:rPr>
              <w:t>成功</w:t>
            </w:r>
          </w:p>
          <w:p w14:paraId="6186070A" w14:textId="77777777" w:rsidR="00FB6D3D" w:rsidRDefault="00D22A15">
            <w:pPr>
              <w:ind w:firstLineChars="0" w:firstLine="0"/>
              <w:rPr>
                <w:rFonts w:ascii="Times New Roman" w:hAnsi="Times New Roman" w:cs="Times New Roman"/>
              </w:rPr>
            </w:pPr>
            <w:r>
              <w:rPr>
                <w:rFonts w:ascii="Times New Roman" w:hAnsi="Times New Roman" w:cs="Times New Roman"/>
              </w:rPr>
              <w:t>”error”</w:t>
            </w:r>
            <w:r>
              <w:rPr>
                <w:rFonts w:ascii="Times New Roman" w:hAnsi="Times New Roman" w:cs="Times New Roman"/>
              </w:rPr>
              <w:t>表示</w:t>
            </w:r>
            <w:r>
              <w:rPr>
                <w:rFonts w:ascii="Times New Roman" w:hAnsi="Times New Roman" w:cs="Times New Roman" w:hint="eastAsia"/>
              </w:rPr>
              <w:t>查询失败</w:t>
            </w:r>
          </w:p>
        </w:tc>
      </w:tr>
      <w:tr w:rsidR="00FB6D3D" w14:paraId="0E3684F8" w14:textId="77777777">
        <w:trPr>
          <w:jc w:val="center"/>
        </w:trPr>
        <w:tc>
          <w:tcPr>
            <w:tcW w:w="1413" w:type="dxa"/>
          </w:tcPr>
          <w:p w14:paraId="500E5AD3" w14:textId="77777777" w:rsidR="00FB6D3D" w:rsidRDefault="00D22A15">
            <w:pPr>
              <w:ind w:firstLineChars="0" w:firstLine="0"/>
              <w:rPr>
                <w:rFonts w:ascii="Times New Roman" w:hAnsi="Times New Roman" w:cs="Times New Roman"/>
                <w:color w:val="262626"/>
                <w:spacing w:val="12"/>
                <w:szCs w:val="21"/>
              </w:rPr>
            </w:pPr>
            <w:r>
              <w:rPr>
                <w:rFonts w:ascii="Times New Roman" w:hAnsi="Times New Roman" w:cs="Times New Roman"/>
                <w:color w:val="262626"/>
                <w:spacing w:val="12"/>
                <w:szCs w:val="21"/>
              </w:rPr>
              <w:t>data</w:t>
            </w:r>
          </w:p>
        </w:tc>
        <w:tc>
          <w:tcPr>
            <w:tcW w:w="1276" w:type="dxa"/>
          </w:tcPr>
          <w:p w14:paraId="51BF3821" w14:textId="77777777" w:rsidR="00FB6D3D" w:rsidRDefault="00D22A15">
            <w:pPr>
              <w:ind w:firstLineChars="0" w:firstLine="0"/>
            </w:pPr>
            <w:r>
              <w:t>string</w:t>
            </w:r>
          </w:p>
        </w:tc>
        <w:tc>
          <w:tcPr>
            <w:tcW w:w="2551" w:type="dxa"/>
          </w:tcPr>
          <w:p w14:paraId="2FD91DE9" w14:textId="77777777" w:rsidR="00FB6D3D" w:rsidRDefault="00D22A15">
            <w:pPr>
              <w:ind w:firstLineChars="0" w:firstLine="0"/>
            </w:pPr>
            <w:r>
              <w:rPr>
                <w:rFonts w:hint="eastAsia"/>
              </w:rPr>
              <w:t>数据区，如过没有数据返回，则为空</w:t>
            </w:r>
          </w:p>
        </w:tc>
        <w:tc>
          <w:tcPr>
            <w:tcW w:w="3402" w:type="dxa"/>
          </w:tcPr>
          <w:p w14:paraId="375D37E8" w14:textId="77777777" w:rsidR="00FB6D3D" w:rsidRDefault="00FB6D3D">
            <w:pPr>
              <w:ind w:firstLineChars="0" w:firstLine="0"/>
              <w:rPr>
                <w:rFonts w:ascii="Times New Roman" w:hAnsi="Times New Roman" w:cs="Times New Roman"/>
              </w:rPr>
            </w:pPr>
          </w:p>
        </w:tc>
      </w:tr>
    </w:tbl>
    <w:p w14:paraId="5C97CEB9" w14:textId="77777777" w:rsidR="00FB6D3D" w:rsidRDefault="00D22A15">
      <w:pPr>
        <w:pStyle w:val="2"/>
        <w:spacing w:before="120"/>
        <w:ind w:firstLine="720"/>
      </w:pPr>
      <w:bookmarkStart w:id="84" w:name="_Toc10837"/>
      <w:r>
        <w:rPr>
          <w:rFonts w:hint="eastAsia"/>
          <w:lang w:val="en-US"/>
        </w:rPr>
        <w:t>12.3</w:t>
      </w:r>
      <w:r>
        <w:rPr>
          <w:rFonts w:hint="eastAsia"/>
        </w:rPr>
        <w:t>大件分拣</w:t>
      </w:r>
      <w:r>
        <w:rPr>
          <w:rFonts w:hint="eastAsia"/>
        </w:rPr>
        <w:t>/</w:t>
      </w:r>
      <w:r>
        <w:rPr>
          <w:rFonts w:hint="eastAsia"/>
        </w:rPr>
        <w:t>码盘</w:t>
      </w:r>
      <w:r>
        <w:rPr>
          <w:rFonts w:hint="eastAsia"/>
        </w:rPr>
        <w:t>/</w:t>
      </w:r>
      <w:r>
        <w:rPr>
          <w:rFonts w:hint="eastAsia"/>
        </w:rPr>
        <w:t>二次分拣禁框</w:t>
      </w:r>
      <w:bookmarkEnd w:id="84"/>
    </w:p>
    <w:p w14:paraId="46E264A0" w14:textId="77777777" w:rsidR="00FB6D3D" w:rsidRDefault="00D22A15">
      <w:pPr>
        <w:pStyle w:val="af6"/>
        <w:ind w:left="420" w:firstLineChars="0" w:firstLine="0"/>
      </w:pPr>
      <w:r>
        <w:rPr>
          <w:rFonts w:ascii="宋体" w:hAnsi="宋体"/>
          <w:szCs w:val="30"/>
        </w:rPr>
        <w:t xml:space="preserve">    </w:t>
      </w:r>
      <w:r>
        <w:rPr>
          <w:b/>
          <w:bCs/>
        </w:rPr>
        <w:t>请求方式</w:t>
      </w:r>
      <w:r>
        <w:t>：</w:t>
      </w:r>
      <w:r>
        <w:t>POST</w:t>
      </w:r>
      <w:r>
        <w:t>（</w:t>
      </w:r>
      <w:r>
        <w:t>HTTP</w:t>
      </w:r>
      <w:r>
        <w:t>）</w:t>
      </w:r>
    </w:p>
    <w:p w14:paraId="763B2AA9" w14:textId="77777777" w:rsidR="00FB6D3D" w:rsidRDefault="00D22A15">
      <w:pPr>
        <w:pStyle w:val="af6"/>
        <w:ind w:left="420" w:firstLine="506"/>
        <w:rPr>
          <w:rFonts w:ascii="Times New Roman" w:hAnsi="Times New Roman" w:cs="Times New Roman"/>
          <w:color w:val="262626"/>
          <w:spacing w:val="12"/>
          <w:szCs w:val="21"/>
        </w:rPr>
      </w:pPr>
      <w:r>
        <w:rPr>
          <w:rFonts w:ascii="Times New Roman" w:hAnsi="Times New Roman" w:cs="Times New Roman"/>
          <w:b/>
          <w:bCs/>
          <w:color w:val="262626"/>
          <w:spacing w:val="12"/>
          <w:szCs w:val="21"/>
        </w:rPr>
        <w:t>请求地址</w:t>
      </w:r>
      <w:r>
        <w:rPr>
          <w:rFonts w:ascii="Times New Roman" w:hAnsi="Times New Roman" w:cs="Times New Roman"/>
          <w:color w:val="262626"/>
          <w:spacing w:val="12"/>
          <w:szCs w:val="21"/>
        </w:rPr>
        <w:t>：</w:t>
      </w:r>
      <w:r>
        <w:rPr>
          <w:rFonts w:ascii="Times New Roman" w:hAnsi="Times New Roman" w:cs="Times New Roman"/>
          <w:color w:val="262626"/>
          <w:spacing w:val="12"/>
          <w:szCs w:val="24"/>
        </w:rPr>
        <w:t>http://</w:t>
      </w:r>
      <w:r>
        <w:rPr>
          <w:rFonts w:ascii="Times New Roman" w:hAnsi="Times New Roman" w:cs="Times New Roman" w:hint="eastAsia"/>
          <w:color w:val="262626"/>
          <w:spacing w:val="12"/>
          <w:szCs w:val="24"/>
        </w:rPr>
        <w:t>ip</w:t>
      </w:r>
      <w:r>
        <w:rPr>
          <w:rFonts w:ascii="Times New Roman" w:hAnsi="Times New Roman" w:cs="Times New Roman"/>
          <w:color w:val="262626"/>
          <w:spacing w:val="12"/>
          <w:szCs w:val="24"/>
        </w:rPr>
        <w:t>:port</w:t>
      </w:r>
      <w:r>
        <w:rPr>
          <w:rFonts w:ascii="Times New Roman" w:hAnsi="Times New Roman" w:cs="Times New Roman" w:hint="eastAsia"/>
          <w:color w:val="262626"/>
          <w:spacing w:val="12"/>
          <w:szCs w:val="24"/>
        </w:rPr>
        <w:t>/control</w:t>
      </w:r>
      <w:r>
        <w:rPr>
          <w:rFonts w:ascii="Times New Roman" w:hAnsi="Times New Roman" w:cs="Times New Roman"/>
          <w:color w:val="262626"/>
          <w:spacing w:val="12"/>
          <w:szCs w:val="24"/>
        </w:rPr>
        <w:t>/</w:t>
      </w:r>
      <w:r>
        <w:rPr>
          <w:rFonts w:ascii="Times New Roman" w:hAnsi="Times New Roman" w:cs="Times New Roman" w:hint="eastAsia"/>
          <w:color w:val="262626"/>
          <w:spacing w:val="12"/>
          <w:szCs w:val="24"/>
        </w:rPr>
        <w:t>system/forbi</w:t>
      </w:r>
      <w:r>
        <w:rPr>
          <w:rFonts w:ascii="Times New Roman" w:hAnsi="Times New Roman" w:cs="Times New Roman"/>
          <w:color w:val="262626"/>
          <w:spacing w:val="12"/>
          <w:szCs w:val="24"/>
        </w:rPr>
        <w:t>dFrame</w:t>
      </w:r>
    </w:p>
    <w:p w14:paraId="56E07BBF" w14:textId="77777777" w:rsidR="00FB6D3D" w:rsidRDefault="00D22A15">
      <w:pPr>
        <w:pStyle w:val="af6"/>
        <w:ind w:left="420" w:firstLine="506"/>
        <w:rPr>
          <w:rFonts w:ascii="Times New Roman" w:hAnsi="Times New Roman" w:cs="Times New Roman"/>
          <w:b/>
          <w:color w:val="262626"/>
          <w:spacing w:val="12"/>
          <w:szCs w:val="21"/>
        </w:rPr>
      </w:pPr>
      <w:r>
        <w:rPr>
          <w:rFonts w:ascii="Times New Roman" w:hAnsi="Times New Roman" w:cs="Times New Roman" w:hint="eastAsia"/>
          <w:b/>
          <w:color w:val="262626"/>
          <w:spacing w:val="12"/>
          <w:szCs w:val="21"/>
        </w:rPr>
        <w:t>接口说明：</w:t>
      </w:r>
    </w:p>
    <w:p w14:paraId="7CF82D05" w14:textId="77777777" w:rsidR="00FB6D3D" w:rsidRDefault="00D22A15">
      <w:pPr>
        <w:ind w:left="206" w:firstLineChars="0" w:firstLine="720"/>
      </w:pPr>
      <w:r>
        <w:rPr>
          <w:rFonts w:hint="eastAsia"/>
        </w:rPr>
        <w:t>该接口用于</w:t>
      </w:r>
      <w:r>
        <w:rPr>
          <w:rFonts w:hint="eastAsia"/>
        </w:rPr>
        <w:t>WEB</w:t>
      </w:r>
      <w:r>
        <w:rPr>
          <w:rFonts w:hint="eastAsia"/>
        </w:rPr>
        <w:t>向总控下发禁框指令，即该位置的框禁止使用，可支持同步下发多台机器人多个料框禁框指令。</w:t>
      </w:r>
    </w:p>
    <w:p w14:paraId="57E40277" w14:textId="77777777" w:rsidR="00FB6D3D" w:rsidRDefault="00D22A15">
      <w:pPr>
        <w:ind w:firstLineChars="400" w:firstLine="1012"/>
        <w:rPr>
          <w:rFonts w:ascii="Times New Roman" w:hAnsi="Times New Roman" w:cs="Times New Roman"/>
          <w:color w:val="262626"/>
          <w:spacing w:val="12"/>
          <w:szCs w:val="21"/>
        </w:rPr>
      </w:pPr>
      <w:r>
        <w:rPr>
          <w:rFonts w:ascii="Times New Roman" w:hAnsi="Times New Roman" w:cs="Times New Roman"/>
          <w:b/>
          <w:bCs/>
          <w:color w:val="262626"/>
          <w:spacing w:val="12"/>
          <w:szCs w:val="21"/>
        </w:rPr>
        <w:t>请求包结构体</w:t>
      </w:r>
      <w:r>
        <w:rPr>
          <w:rFonts w:ascii="Times New Roman" w:hAnsi="Times New Roman" w:cs="Times New Roman"/>
          <w:color w:val="262626"/>
          <w:spacing w:val="12"/>
          <w:szCs w:val="21"/>
        </w:rPr>
        <w:t>：</w:t>
      </w:r>
    </w:p>
    <w:p w14:paraId="613F6D90" w14:textId="77777777" w:rsidR="00FB6D3D" w:rsidRDefault="00D22A15">
      <w:pPr>
        <w:ind w:leftChars="211" w:left="506" w:firstLineChars="400" w:firstLine="1008"/>
        <w:rPr>
          <w:rFonts w:ascii="Times New Roman" w:hAnsi="Times New Roman" w:cs="Times New Roman"/>
          <w:color w:val="262626"/>
          <w:spacing w:val="12"/>
          <w:szCs w:val="21"/>
        </w:rPr>
      </w:pPr>
      <w:r>
        <w:rPr>
          <w:rFonts w:ascii="Times New Roman" w:hAnsi="Times New Roman" w:cs="Times New Roman" w:hint="eastAsia"/>
          <w:color w:val="262626"/>
          <w:spacing w:val="12"/>
          <w:szCs w:val="21"/>
        </w:rPr>
        <w:t>{</w:t>
      </w:r>
    </w:p>
    <w:p w14:paraId="595B2173" w14:textId="77777777" w:rsidR="00FB6D3D" w:rsidRDefault="00D22A15">
      <w:pPr>
        <w:ind w:firstLineChars="929" w:firstLine="2341"/>
        <w:rPr>
          <w:rFonts w:ascii="Times New Roman" w:hAnsi="Times New Roman" w:cs="Times New Roman"/>
          <w:color w:val="262626"/>
          <w:spacing w:val="12"/>
          <w:szCs w:val="21"/>
        </w:rPr>
      </w:pPr>
      <w:r>
        <w:rPr>
          <w:rFonts w:ascii="Times New Roman" w:hAnsi="Times New Roman" w:cs="Times New Roman"/>
          <w:color w:val="262626"/>
          <w:spacing w:val="12"/>
          <w:szCs w:val="21"/>
        </w:rPr>
        <w:lastRenderedPageBreak/>
        <w:t>“sort</w:t>
      </w:r>
      <w:r>
        <w:rPr>
          <w:rFonts w:ascii="Times New Roman" w:hAnsi="Times New Roman" w:cs="Times New Roman" w:hint="eastAsia"/>
          <w:color w:val="262626"/>
          <w:spacing w:val="12"/>
          <w:szCs w:val="21"/>
        </w:rPr>
        <w:t>_</w:t>
      </w:r>
      <w:r>
        <w:rPr>
          <w:rFonts w:ascii="Times New Roman" w:hAnsi="Times New Roman" w:cs="Times New Roman"/>
          <w:color w:val="262626"/>
          <w:spacing w:val="12"/>
          <w:szCs w:val="21"/>
        </w:rPr>
        <w:t>line</w:t>
      </w:r>
      <w:r>
        <w:rPr>
          <w:rFonts w:ascii="Times New Roman" w:hAnsi="Times New Roman" w:cs="Times New Roman" w:hint="eastAsia"/>
          <w:color w:val="262626"/>
          <w:spacing w:val="12"/>
          <w:szCs w:val="21"/>
        </w:rPr>
        <w:t>”</w:t>
      </w:r>
      <w:r>
        <w:rPr>
          <w:rFonts w:ascii="Times New Roman" w:hAnsi="Times New Roman" w:cs="Times New Roman" w:hint="eastAsia"/>
          <w:color w:val="262626"/>
          <w:spacing w:val="12"/>
          <w:szCs w:val="21"/>
        </w:rPr>
        <w:t>:</w:t>
      </w:r>
      <w:r>
        <w:rPr>
          <w:rFonts w:ascii="Times New Roman" w:hAnsi="Times New Roman" w:cs="Times New Roman"/>
          <w:color w:val="262626"/>
          <w:spacing w:val="12"/>
          <w:szCs w:val="21"/>
        </w:rPr>
        <w:t xml:space="preserve"> ”1”,</w:t>
      </w:r>
    </w:p>
    <w:p w14:paraId="181F2773" w14:textId="77777777" w:rsidR="00FB6D3D" w:rsidRDefault="00D22A15">
      <w:pPr>
        <w:ind w:firstLineChars="929" w:firstLine="2341"/>
        <w:rPr>
          <w:rFonts w:ascii="Times New Roman" w:hAnsi="Times New Roman" w:cs="Times New Roman"/>
          <w:color w:val="262626"/>
          <w:spacing w:val="12"/>
          <w:szCs w:val="21"/>
        </w:rPr>
      </w:pPr>
      <w:r>
        <w:rPr>
          <w:rFonts w:ascii="Times New Roman" w:hAnsi="Times New Roman" w:cs="Times New Roman"/>
          <w:color w:val="262626"/>
          <w:spacing w:val="12"/>
          <w:szCs w:val="21"/>
        </w:rPr>
        <w:t>“area_code</w:t>
      </w:r>
      <w:r>
        <w:rPr>
          <w:rFonts w:ascii="Times New Roman" w:hAnsi="Times New Roman" w:cs="Times New Roman" w:hint="eastAsia"/>
          <w:color w:val="262626"/>
          <w:spacing w:val="12"/>
          <w:szCs w:val="21"/>
        </w:rPr>
        <w:t>”</w:t>
      </w:r>
      <w:r>
        <w:rPr>
          <w:rFonts w:ascii="Times New Roman" w:hAnsi="Times New Roman" w:cs="Times New Roman" w:hint="eastAsia"/>
          <w:color w:val="262626"/>
          <w:spacing w:val="12"/>
          <w:szCs w:val="21"/>
        </w:rPr>
        <w:t>:</w:t>
      </w:r>
      <w:r>
        <w:rPr>
          <w:rFonts w:ascii="Times New Roman" w:hAnsi="Times New Roman" w:cs="Times New Roman"/>
          <w:color w:val="262626"/>
          <w:spacing w:val="12"/>
          <w:szCs w:val="21"/>
        </w:rPr>
        <w:t xml:space="preserve"> ”2”,</w:t>
      </w:r>
    </w:p>
    <w:p w14:paraId="7E39251D" w14:textId="77777777" w:rsidR="00FB6D3D" w:rsidRDefault="00D22A15">
      <w:pPr>
        <w:ind w:firstLineChars="929" w:firstLine="2341"/>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location</w:t>
      </w: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w:t>
      </w: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1</w:t>
      </w: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w:t>
      </w:r>
    </w:p>
    <w:p w14:paraId="7151CE88" w14:textId="77777777" w:rsidR="00FB6D3D" w:rsidRDefault="00D22A15">
      <w:pPr>
        <w:ind w:firstLineChars="929" w:firstLine="2341"/>
        <w:rPr>
          <w:rFonts w:ascii="Times New Roman" w:hAnsi="Times New Roman" w:cs="Times New Roman"/>
          <w:color w:val="262626"/>
          <w:spacing w:val="12"/>
          <w:szCs w:val="21"/>
        </w:rPr>
      </w:pPr>
      <w:r>
        <w:rPr>
          <w:rFonts w:ascii="Times New Roman" w:hAnsi="Times New Roman" w:cs="Times New Roman"/>
          <w:color w:val="262626"/>
          <w:spacing w:val="12"/>
          <w:szCs w:val="21"/>
        </w:rPr>
        <w:t>“data”:[{</w:t>
      </w:r>
    </w:p>
    <w:p w14:paraId="6A6D2121" w14:textId="77777777" w:rsidR="00FB6D3D" w:rsidRDefault="00D22A15">
      <w:pPr>
        <w:ind w:firstLineChars="929" w:firstLine="2341"/>
        <w:rPr>
          <w:rFonts w:ascii="Times New Roman" w:hAnsi="Times New Roman" w:cs="Times New Roman"/>
          <w:color w:val="262626"/>
          <w:spacing w:val="12"/>
          <w:szCs w:val="21"/>
        </w:rPr>
      </w:pPr>
      <w:r>
        <w:rPr>
          <w:rFonts w:ascii="Times New Roman" w:hAnsi="Times New Roman" w:cs="Times New Roman"/>
          <w:color w:val="262626"/>
          <w:spacing w:val="12"/>
          <w:szCs w:val="21"/>
        </w:rPr>
        <w:tab/>
        <w:t>“</w:t>
      </w:r>
      <w:r>
        <w:rPr>
          <w:rFonts w:ascii="Times New Roman" w:hAnsi="Times New Roman" w:cs="Times New Roman" w:hint="eastAsia"/>
          <w:color w:val="262626"/>
          <w:spacing w:val="12"/>
          <w:szCs w:val="21"/>
        </w:rPr>
        <w:t>robot</w:t>
      </w:r>
      <w:r>
        <w:rPr>
          <w:rFonts w:ascii="Times New Roman" w:hAnsi="Times New Roman" w:cs="Times New Roman"/>
          <w:color w:val="262626"/>
          <w:spacing w:val="12"/>
          <w:szCs w:val="21"/>
        </w:rPr>
        <w:t>_id”:”1”,</w:t>
      </w:r>
    </w:p>
    <w:p w14:paraId="779CD437" w14:textId="77777777" w:rsidR="00FB6D3D" w:rsidRDefault="00D22A15">
      <w:pPr>
        <w:ind w:firstLineChars="929" w:firstLine="2341"/>
        <w:rPr>
          <w:rFonts w:ascii="Times New Roman" w:hAnsi="Times New Roman" w:cs="Times New Roman"/>
          <w:color w:val="262626"/>
          <w:spacing w:val="12"/>
          <w:szCs w:val="21"/>
        </w:rPr>
      </w:pPr>
      <w:r>
        <w:rPr>
          <w:rFonts w:ascii="Times New Roman" w:hAnsi="Times New Roman" w:cs="Times New Roman"/>
          <w:color w:val="262626"/>
          <w:spacing w:val="12"/>
          <w:szCs w:val="21"/>
        </w:rPr>
        <w:tab/>
        <w:t>“place_id”:[“1”,”2”]</w:t>
      </w:r>
    </w:p>
    <w:p w14:paraId="56862B07" w14:textId="77777777" w:rsidR="00FB6D3D" w:rsidRDefault="00D22A15">
      <w:pPr>
        <w:ind w:firstLineChars="929" w:firstLine="2341"/>
        <w:rPr>
          <w:rFonts w:ascii="Times New Roman" w:hAnsi="Times New Roman" w:cs="Times New Roman"/>
          <w:color w:val="262626"/>
          <w:spacing w:val="12"/>
          <w:szCs w:val="21"/>
        </w:rPr>
      </w:pPr>
      <w:r>
        <w:rPr>
          <w:rFonts w:ascii="Times New Roman" w:hAnsi="Times New Roman" w:cs="Times New Roman"/>
          <w:color w:val="262626"/>
          <w:spacing w:val="12"/>
          <w:szCs w:val="21"/>
        </w:rPr>
        <w:t>},{</w:t>
      </w:r>
    </w:p>
    <w:p w14:paraId="742D9EDB" w14:textId="77777777" w:rsidR="00FB6D3D" w:rsidRDefault="00D22A15">
      <w:pPr>
        <w:ind w:left="539" w:firstLineChars="929" w:firstLine="2341"/>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robot</w:t>
      </w:r>
      <w:r>
        <w:rPr>
          <w:rFonts w:ascii="Times New Roman" w:hAnsi="Times New Roman" w:cs="Times New Roman"/>
          <w:color w:val="262626"/>
          <w:spacing w:val="12"/>
          <w:szCs w:val="21"/>
        </w:rPr>
        <w:t>_id”:”2”,</w:t>
      </w:r>
    </w:p>
    <w:p w14:paraId="1534264E" w14:textId="77777777" w:rsidR="00FB6D3D" w:rsidRDefault="00D22A15">
      <w:pPr>
        <w:ind w:firstLineChars="929" w:firstLine="2341"/>
        <w:rPr>
          <w:rFonts w:ascii="Times New Roman" w:hAnsi="Times New Roman" w:cs="Times New Roman"/>
          <w:color w:val="262626"/>
          <w:spacing w:val="12"/>
          <w:szCs w:val="21"/>
        </w:rPr>
      </w:pPr>
      <w:r>
        <w:rPr>
          <w:rFonts w:ascii="Times New Roman" w:hAnsi="Times New Roman" w:cs="Times New Roman"/>
          <w:color w:val="262626"/>
          <w:spacing w:val="12"/>
          <w:szCs w:val="21"/>
        </w:rPr>
        <w:tab/>
        <w:t>“place_id”:[“1”,”2”]</w:t>
      </w:r>
    </w:p>
    <w:p w14:paraId="0CAE43CC" w14:textId="77777777" w:rsidR="00FB6D3D" w:rsidRDefault="00D22A15">
      <w:pPr>
        <w:ind w:firstLineChars="929" w:firstLine="2341"/>
        <w:rPr>
          <w:rFonts w:ascii="Times New Roman" w:hAnsi="Times New Roman" w:cs="Times New Roman"/>
          <w:color w:val="262626"/>
          <w:spacing w:val="12"/>
          <w:szCs w:val="21"/>
        </w:rPr>
      </w:pPr>
      <w:r>
        <w:rPr>
          <w:rFonts w:ascii="Times New Roman" w:hAnsi="Times New Roman" w:cs="Times New Roman"/>
          <w:color w:val="262626"/>
          <w:spacing w:val="12"/>
          <w:szCs w:val="21"/>
        </w:rPr>
        <w:t>}]</w:t>
      </w:r>
    </w:p>
    <w:p w14:paraId="146BAB33" w14:textId="77777777" w:rsidR="00FB6D3D" w:rsidRDefault="00D22A15">
      <w:pPr>
        <w:ind w:leftChars="200" w:left="480" w:firstLineChars="400" w:firstLine="1008"/>
        <w:rPr>
          <w:rFonts w:ascii="Times New Roman" w:hAnsi="Times New Roman" w:cs="Times New Roman"/>
          <w:color w:val="262626"/>
          <w:spacing w:val="12"/>
          <w:szCs w:val="21"/>
        </w:rPr>
      </w:pPr>
      <w:r>
        <w:rPr>
          <w:rFonts w:ascii="Times New Roman" w:hAnsi="Times New Roman" w:cs="Times New Roman" w:hint="eastAsia"/>
          <w:color w:val="262626"/>
          <w:spacing w:val="12"/>
          <w:szCs w:val="21"/>
        </w:rPr>
        <w:t>}</w:t>
      </w:r>
    </w:p>
    <w:p w14:paraId="01937EF3" w14:textId="77777777" w:rsidR="00FB6D3D" w:rsidRDefault="00D22A15">
      <w:pPr>
        <w:ind w:leftChars="200" w:left="480" w:firstLine="506"/>
        <w:rPr>
          <w:rFonts w:ascii="Times New Roman" w:hAnsi="Times New Roman" w:cs="Times New Roman"/>
          <w:b/>
          <w:bCs/>
          <w:color w:val="262626"/>
          <w:spacing w:val="12"/>
          <w:szCs w:val="21"/>
        </w:rPr>
      </w:pPr>
      <w:r>
        <w:rPr>
          <w:rFonts w:ascii="Times New Roman" w:hAnsi="Times New Roman" w:cs="Times New Roman" w:hint="eastAsia"/>
          <w:b/>
          <w:bCs/>
          <w:color w:val="262626"/>
          <w:spacing w:val="12"/>
          <w:szCs w:val="21"/>
        </w:rPr>
        <w:t>参数说明</w:t>
      </w:r>
      <w:r>
        <w:rPr>
          <w:rFonts w:ascii="Times New Roman" w:hAnsi="Times New Roman" w:cs="Times New Roman" w:hint="eastAsia"/>
          <w:b/>
          <w:bCs/>
          <w:color w:val="262626"/>
          <w:spacing w:val="12"/>
          <w:szCs w:val="21"/>
        </w:rPr>
        <w:t>:</w:t>
      </w:r>
    </w:p>
    <w:tbl>
      <w:tblPr>
        <w:tblStyle w:val="af2"/>
        <w:tblW w:w="8642" w:type="dxa"/>
        <w:jc w:val="center"/>
        <w:tblLayout w:type="fixed"/>
        <w:tblLook w:val="04A0" w:firstRow="1" w:lastRow="0" w:firstColumn="1" w:lastColumn="0" w:noHBand="0" w:noVBand="1"/>
      </w:tblPr>
      <w:tblGrid>
        <w:gridCol w:w="1838"/>
        <w:gridCol w:w="1276"/>
        <w:gridCol w:w="3118"/>
        <w:gridCol w:w="2410"/>
      </w:tblGrid>
      <w:tr w:rsidR="00FB6D3D" w14:paraId="5B829F4B" w14:textId="77777777">
        <w:trPr>
          <w:jc w:val="center"/>
        </w:trPr>
        <w:tc>
          <w:tcPr>
            <w:tcW w:w="1838" w:type="dxa"/>
          </w:tcPr>
          <w:p w14:paraId="1279E554" w14:textId="77777777" w:rsidR="00FB6D3D" w:rsidRDefault="00D22A15">
            <w:pPr>
              <w:ind w:firstLineChars="0" w:firstLine="0"/>
            </w:pPr>
            <w:r>
              <w:rPr>
                <w:rFonts w:hint="eastAsia"/>
              </w:rPr>
              <w:t>参数</w:t>
            </w:r>
          </w:p>
        </w:tc>
        <w:tc>
          <w:tcPr>
            <w:tcW w:w="1276" w:type="dxa"/>
          </w:tcPr>
          <w:p w14:paraId="695F9211" w14:textId="77777777" w:rsidR="00FB6D3D" w:rsidRDefault="00D22A15">
            <w:pPr>
              <w:ind w:firstLineChars="0" w:firstLine="0"/>
            </w:pPr>
            <w:r>
              <w:rPr>
                <w:rFonts w:hint="eastAsia"/>
              </w:rPr>
              <w:t>参数类型</w:t>
            </w:r>
          </w:p>
        </w:tc>
        <w:tc>
          <w:tcPr>
            <w:tcW w:w="3118" w:type="dxa"/>
          </w:tcPr>
          <w:p w14:paraId="1273979E" w14:textId="77777777" w:rsidR="00FB6D3D" w:rsidRDefault="00D22A15">
            <w:pPr>
              <w:ind w:firstLineChars="0" w:firstLine="0"/>
            </w:pPr>
            <w:r>
              <w:rPr>
                <w:rFonts w:hint="eastAsia"/>
              </w:rPr>
              <w:t>说明</w:t>
            </w:r>
          </w:p>
        </w:tc>
        <w:tc>
          <w:tcPr>
            <w:tcW w:w="2410" w:type="dxa"/>
          </w:tcPr>
          <w:p w14:paraId="778C46BC" w14:textId="77777777" w:rsidR="00FB6D3D" w:rsidRDefault="00D22A15">
            <w:pPr>
              <w:ind w:firstLineChars="0" w:firstLine="0"/>
            </w:pPr>
            <w:r>
              <w:rPr>
                <w:rFonts w:hint="eastAsia"/>
              </w:rPr>
              <w:t>示例值</w:t>
            </w:r>
          </w:p>
        </w:tc>
      </w:tr>
      <w:tr w:rsidR="00FB6D3D" w14:paraId="21EF6EC2" w14:textId="77777777">
        <w:trPr>
          <w:jc w:val="center"/>
        </w:trPr>
        <w:tc>
          <w:tcPr>
            <w:tcW w:w="1838" w:type="dxa"/>
          </w:tcPr>
          <w:p w14:paraId="3D25E9F8" w14:textId="77777777" w:rsidR="00FB6D3D" w:rsidRDefault="00D22A15">
            <w:pPr>
              <w:ind w:firstLineChars="0" w:firstLine="0"/>
              <w:rPr>
                <w:rFonts w:ascii="Times New Roman" w:hAnsi="Times New Roman" w:cs="Times New Roman"/>
                <w:color w:val="262626"/>
                <w:spacing w:val="12"/>
                <w:szCs w:val="21"/>
              </w:rPr>
            </w:pPr>
            <w:r>
              <w:rPr>
                <w:rFonts w:ascii="Times New Roman" w:hAnsi="Times New Roman" w:cs="Times New Roman"/>
                <w:color w:val="262626"/>
                <w:spacing w:val="12"/>
                <w:szCs w:val="21"/>
              </w:rPr>
              <w:t>sort</w:t>
            </w:r>
            <w:r>
              <w:rPr>
                <w:rFonts w:ascii="Times New Roman" w:hAnsi="Times New Roman" w:cs="Times New Roman" w:hint="eastAsia"/>
                <w:color w:val="262626"/>
                <w:spacing w:val="12"/>
                <w:szCs w:val="21"/>
              </w:rPr>
              <w:t>_</w:t>
            </w:r>
            <w:r>
              <w:rPr>
                <w:rFonts w:ascii="Times New Roman" w:hAnsi="Times New Roman" w:cs="Times New Roman"/>
                <w:color w:val="262626"/>
                <w:spacing w:val="12"/>
                <w:szCs w:val="21"/>
              </w:rPr>
              <w:t>line</w:t>
            </w:r>
          </w:p>
        </w:tc>
        <w:tc>
          <w:tcPr>
            <w:tcW w:w="1276" w:type="dxa"/>
          </w:tcPr>
          <w:p w14:paraId="728DB43F" w14:textId="77777777" w:rsidR="00FB6D3D" w:rsidRDefault="00D22A15">
            <w:pPr>
              <w:ind w:firstLineChars="0" w:firstLine="0"/>
            </w:pPr>
            <w:r>
              <w:t>string</w:t>
            </w:r>
          </w:p>
        </w:tc>
        <w:tc>
          <w:tcPr>
            <w:tcW w:w="3118" w:type="dxa"/>
          </w:tcPr>
          <w:p w14:paraId="4148B6F8" w14:textId="77777777" w:rsidR="00FB6D3D" w:rsidRDefault="00D22A15">
            <w:pPr>
              <w:ind w:firstLineChars="0" w:firstLine="0"/>
            </w:pPr>
            <w:r>
              <w:rPr>
                <w:rFonts w:hint="eastAsia"/>
              </w:rPr>
              <w:t>分拣线</w:t>
            </w:r>
          </w:p>
        </w:tc>
        <w:tc>
          <w:tcPr>
            <w:tcW w:w="2410" w:type="dxa"/>
          </w:tcPr>
          <w:p w14:paraId="1DA01918" w14:textId="77777777" w:rsidR="00FB6D3D" w:rsidRDefault="00FB6D3D">
            <w:pPr>
              <w:ind w:firstLineChars="0" w:firstLine="0"/>
            </w:pPr>
          </w:p>
        </w:tc>
      </w:tr>
      <w:tr w:rsidR="00FB6D3D" w14:paraId="622FCA24" w14:textId="77777777">
        <w:trPr>
          <w:jc w:val="center"/>
        </w:trPr>
        <w:tc>
          <w:tcPr>
            <w:tcW w:w="1838" w:type="dxa"/>
          </w:tcPr>
          <w:p w14:paraId="7978D56D" w14:textId="77777777" w:rsidR="00FB6D3D" w:rsidRDefault="00D22A15">
            <w:pPr>
              <w:ind w:firstLineChars="0" w:firstLine="0"/>
              <w:rPr>
                <w:rFonts w:ascii="Times New Roman" w:hAnsi="Times New Roman" w:cs="Times New Roman"/>
                <w:color w:val="262626"/>
                <w:spacing w:val="12"/>
                <w:szCs w:val="21"/>
              </w:rPr>
            </w:pPr>
            <w:r>
              <w:rPr>
                <w:rFonts w:ascii="Times New Roman" w:hAnsi="Times New Roman" w:cs="Times New Roman"/>
                <w:color w:val="262626"/>
                <w:spacing w:val="12"/>
                <w:szCs w:val="21"/>
              </w:rPr>
              <w:t>area_code</w:t>
            </w:r>
          </w:p>
        </w:tc>
        <w:tc>
          <w:tcPr>
            <w:tcW w:w="1276" w:type="dxa"/>
          </w:tcPr>
          <w:p w14:paraId="2BA0A558" w14:textId="77777777" w:rsidR="00FB6D3D" w:rsidRDefault="00D22A15">
            <w:pPr>
              <w:ind w:firstLineChars="0" w:firstLine="0"/>
            </w:pPr>
            <w:r>
              <w:t>string</w:t>
            </w:r>
          </w:p>
        </w:tc>
        <w:tc>
          <w:tcPr>
            <w:tcW w:w="3118" w:type="dxa"/>
          </w:tcPr>
          <w:p w14:paraId="4CF3E66D" w14:textId="77777777" w:rsidR="00FB6D3D" w:rsidRDefault="00D22A15">
            <w:pPr>
              <w:ind w:firstLineChars="0" w:firstLine="0"/>
            </w:pPr>
            <w:r>
              <w:rPr>
                <w:rFonts w:hint="eastAsia"/>
              </w:rPr>
              <w:t>分区编码</w:t>
            </w:r>
          </w:p>
        </w:tc>
        <w:tc>
          <w:tcPr>
            <w:tcW w:w="2410" w:type="dxa"/>
          </w:tcPr>
          <w:p w14:paraId="43DBCC0C" w14:textId="77777777" w:rsidR="00FB6D3D" w:rsidRDefault="00D22A15">
            <w:pPr>
              <w:ind w:firstLineChars="0" w:firstLine="0"/>
            </w:pPr>
            <w:r>
              <w:rPr>
                <w:rFonts w:hint="eastAsia"/>
              </w:rPr>
              <w:t>详情请参照</w:t>
            </w:r>
            <w:r>
              <w:rPr>
                <w:rFonts w:hint="eastAsia"/>
              </w:rPr>
              <w:t>3</w:t>
            </w:r>
            <w:r>
              <w:t>.1</w:t>
            </w:r>
          </w:p>
        </w:tc>
      </w:tr>
      <w:tr w:rsidR="00FB6D3D" w14:paraId="4231E64D" w14:textId="77777777">
        <w:trPr>
          <w:jc w:val="center"/>
        </w:trPr>
        <w:tc>
          <w:tcPr>
            <w:tcW w:w="1838" w:type="dxa"/>
          </w:tcPr>
          <w:p w14:paraId="5E6AA27D" w14:textId="77777777" w:rsidR="00FB6D3D" w:rsidRDefault="00D22A15">
            <w:pPr>
              <w:ind w:firstLineChars="0" w:firstLine="0"/>
              <w:rPr>
                <w:rFonts w:ascii="Times New Roman" w:hAnsi="Times New Roman" w:cs="Times New Roman"/>
                <w:color w:val="262626"/>
                <w:spacing w:val="12"/>
                <w:szCs w:val="21"/>
              </w:rPr>
            </w:pPr>
            <w:r>
              <w:rPr>
                <w:rFonts w:ascii="Times New Roman" w:hAnsi="Times New Roman" w:cs="Times New Roman" w:hint="eastAsia"/>
                <w:color w:val="262626"/>
                <w:spacing w:val="12"/>
                <w:szCs w:val="21"/>
              </w:rPr>
              <w:t>robot</w:t>
            </w:r>
            <w:r>
              <w:rPr>
                <w:rFonts w:ascii="Times New Roman" w:hAnsi="Times New Roman" w:cs="Times New Roman"/>
                <w:color w:val="262626"/>
                <w:spacing w:val="12"/>
                <w:szCs w:val="21"/>
              </w:rPr>
              <w:t>_id</w:t>
            </w:r>
          </w:p>
        </w:tc>
        <w:tc>
          <w:tcPr>
            <w:tcW w:w="1276" w:type="dxa"/>
          </w:tcPr>
          <w:p w14:paraId="3BE88654" w14:textId="77777777" w:rsidR="00FB6D3D" w:rsidRDefault="00D22A15">
            <w:pPr>
              <w:ind w:firstLineChars="0" w:firstLine="0"/>
            </w:pPr>
            <w:r>
              <w:t>s</w:t>
            </w:r>
            <w:r>
              <w:rPr>
                <w:rFonts w:hint="eastAsia"/>
              </w:rPr>
              <w:t>tring</w:t>
            </w:r>
          </w:p>
        </w:tc>
        <w:tc>
          <w:tcPr>
            <w:tcW w:w="3118" w:type="dxa"/>
          </w:tcPr>
          <w:p w14:paraId="62761416" w14:textId="77777777" w:rsidR="00FB6D3D" w:rsidRDefault="00D22A15">
            <w:pPr>
              <w:ind w:firstLineChars="0" w:firstLine="0"/>
            </w:pPr>
            <w:r>
              <w:rPr>
                <w:rFonts w:hint="eastAsia"/>
              </w:rPr>
              <w:t>机器人编号</w:t>
            </w:r>
          </w:p>
        </w:tc>
        <w:tc>
          <w:tcPr>
            <w:tcW w:w="2410" w:type="dxa"/>
          </w:tcPr>
          <w:p w14:paraId="66ED8C72" w14:textId="77777777" w:rsidR="00FB6D3D" w:rsidRDefault="00FB6D3D">
            <w:pPr>
              <w:ind w:firstLineChars="0" w:firstLine="0"/>
            </w:pPr>
          </w:p>
        </w:tc>
      </w:tr>
      <w:tr w:rsidR="00FB6D3D" w14:paraId="761E1546" w14:textId="77777777">
        <w:trPr>
          <w:jc w:val="center"/>
        </w:trPr>
        <w:tc>
          <w:tcPr>
            <w:tcW w:w="1838" w:type="dxa"/>
          </w:tcPr>
          <w:p w14:paraId="0F5CFF9A" w14:textId="77777777" w:rsidR="00FB6D3D" w:rsidRDefault="00D22A15">
            <w:pPr>
              <w:ind w:firstLineChars="0" w:firstLine="0"/>
              <w:rPr>
                <w:rFonts w:ascii="Times New Roman" w:hAnsi="Times New Roman" w:cs="Times New Roman"/>
                <w:color w:val="262626"/>
                <w:spacing w:val="12"/>
                <w:szCs w:val="21"/>
              </w:rPr>
            </w:pPr>
            <w:r>
              <w:rPr>
                <w:rFonts w:ascii="Times New Roman" w:hAnsi="Times New Roman" w:cs="Times New Roman"/>
                <w:color w:val="262626"/>
                <w:spacing w:val="12"/>
                <w:szCs w:val="21"/>
              </w:rPr>
              <w:t>place_id</w:t>
            </w:r>
          </w:p>
        </w:tc>
        <w:tc>
          <w:tcPr>
            <w:tcW w:w="1276" w:type="dxa"/>
          </w:tcPr>
          <w:p w14:paraId="7DC6726F" w14:textId="77777777" w:rsidR="00FB6D3D" w:rsidRDefault="00D22A15">
            <w:pPr>
              <w:ind w:firstLineChars="0" w:firstLine="0"/>
            </w:pPr>
            <w:r>
              <w:t>string</w:t>
            </w:r>
          </w:p>
        </w:tc>
        <w:tc>
          <w:tcPr>
            <w:tcW w:w="3118" w:type="dxa"/>
          </w:tcPr>
          <w:p w14:paraId="41211512" w14:textId="77777777" w:rsidR="00FB6D3D" w:rsidRDefault="00D22A15">
            <w:pPr>
              <w:ind w:firstLineChars="0" w:firstLine="0"/>
            </w:pPr>
            <w:r>
              <w:rPr>
                <w:rFonts w:hint="eastAsia"/>
              </w:rPr>
              <w:t>框编号</w:t>
            </w:r>
          </w:p>
        </w:tc>
        <w:tc>
          <w:tcPr>
            <w:tcW w:w="2410" w:type="dxa"/>
          </w:tcPr>
          <w:p w14:paraId="2D321A0C" w14:textId="77777777" w:rsidR="00FB6D3D" w:rsidRDefault="00FB6D3D">
            <w:pPr>
              <w:ind w:firstLineChars="0" w:firstLine="0"/>
            </w:pPr>
          </w:p>
        </w:tc>
      </w:tr>
    </w:tbl>
    <w:p w14:paraId="7B23133D" w14:textId="77777777" w:rsidR="00FB6D3D" w:rsidRDefault="00FB6D3D">
      <w:pPr>
        <w:spacing w:line="360" w:lineRule="atLeast"/>
        <w:ind w:firstLineChars="0" w:firstLine="0"/>
      </w:pPr>
    </w:p>
    <w:p w14:paraId="0BA61242" w14:textId="77777777" w:rsidR="00FB6D3D" w:rsidRDefault="00D22A15">
      <w:pPr>
        <w:pStyle w:val="af6"/>
        <w:ind w:leftChars="600" w:left="1440" w:firstLineChars="0" w:firstLine="0"/>
        <w:rPr>
          <w:rStyle w:val="af3"/>
        </w:rPr>
      </w:pPr>
      <w:r>
        <w:rPr>
          <w:rStyle w:val="af3"/>
          <w:rFonts w:hint="eastAsia"/>
        </w:rPr>
        <w:t>返回结果：</w:t>
      </w:r>
    </w:p>
    <w:p w14:paraId="7D1734A1" w14:textId="77777777" w:rsidR="00FB6D3D" w:rsidRDefault="00D22A15">
      <w:pPr>
        <w:pStyle w:val="af6"/>
        <w:ind w:leftChars="600" w:left="1440" w:firstLineChars="0" w:firstLine="0"/>
        <w:rPr>
          <w:rFonts w:ascii="Times New Roman" w:hAnsi="Times New Roman" w:cs="Times New Roman"/>
          <w:color w:val="262626"/>
          <w:spacing w:val="12"/>
          <w:szCs w:val="21"/>
        </w:rPr>
      </w:pPr>
      <w:r>
        <w:rPr>
          <w:rFonts w:ascii="Times New Roman" w:hAnsi="Times New Roman" w:cs="Times New Roman" w:hint="eastAsia"/>
          <w:color w:val="262626"/>
          <w:spacing w:val="12"/>
          <w:szCs w:val="21"/>
        </w:rPr>
        <w:t>{</w:t>
      </w:r>
    </w:p>
    <w:p w14:paraId="7E4B0FB4" w14:textId="77777777" w:rsidR="00FB6D3D" w:rsidRDefault="00D22A15">
      <w:pPr>
        <w:pStyle w:val="af6"/>
        <w:ind w:leftChars="600" w:left="1440" w:firstLineChars="0" w:firstLine="300"/>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code</w:t>
      </w: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 xml:space="preserve">: </w:t>
      </w:r>
      <w:r>
        <w:rPr>
          <w:rFonts w:ascii="Times New Roman" w:hAnsi="Times New Roman" w:cs="Times New Roman"/>
          <w:color w:val="262626"/>
          <w:spacing w:val="12"/>
          <w:szCs w:val="21"/>
        </w:rPr>
        <w:t>20</w:t>
      </w:r>
      <w:r>
        <w:rPr>
          <w:rFonts w:ascii="Times New Roman" w:hAnsi="Times New Roman" w:cs="Times New Roman" w:hint="eastAsia"/>
          <w:color w:val="262626"/>
          <w:spacing w:val="12"/>
          <w:szCs w:val="21"/>
        </w:rPr>
        <w:t>0,</w:t>
      </w:r>
    </w:p>
    <w:p w14:paraId="20A6591D" w14:textId="77777777" w:rsidR="00FB6D3D" w:rsidRDefault="00D22A15">
      <w:pPr>
        <w:pStyle w:val="af6"/>
        <w:ind w:leftChars="600" w:left="1440" w:firstLineChars="0" w:firstLine="300"/>
        <w:rPr>
          <w:rFonts w:ascii="Times New Roman" w:hAnsi="Times New Roman" w:cs="Times New Roman"/>
          <w:color w:val="262626"/>
          <w:spacing w:val="12"/>
          <w:szCs w:val="21"/>
        </w:rPr>
      </w:pPr>
      <w:r>
        <w:rPr>
          <w:rFonts w:ascii="Times New Roman" w:hAnsi="Times New Roman" w:cs="Times New Roman"/>
          <w:color w:val="262626"/>
          <w:spacing w:val="12"/>
          <w:szCs w:val="21"/>
        </w:rPr>
        <w:t>“msg”</w:t>
      </w:r>
      <w:r>
        <w:rPr>
          <w:rFonts w:ascii="Times New Roman" w:hAnsi="Times New Roman" w:cs="Times New Roman" w:hint="eastAsia"/>
          <w:color w:val="262626"/>
          <w:spacing w:val="12"/>
          <w:szCs w:val="21"/>
        </w:rPr>
        <w:t xml:space="preserve">: </w:t>
      </w: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success</w:t>
      </w: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w:t>
      </w:r>
    </w:p>
    <w:p w14:paraId="28B57698" w14:textId="77777777" w:rsidR="00FB6D3D" w:rsidRDefault="00D22A15">
      <w:pPr>
        <w:pStyle w:val="af6"/>
        <w:ind w:leftChars="600" w:left="1440" w:firstLineChars="0" w:firstLine="300"/>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data</w:t>
      </w: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 xml:space="preserve">: </w:t>
      </w:r>
      <w:r>
        <w:rPr>
          <w:rFonts w:ascii="Times New Roman" w:hAnsi="Times New Roman" w:cs="Times New Roman"/>
          <w:color w:val="262626"/>
          <w:spacing w:val="12"/>
          <w:szCs w:val="21"/>
        </w:rPr>
        <w:t>“90”</w:t>
      </w:r>
    </w:p>
    <w:p w14:paraId="54935C84" w14:textId="77777777" w:rsidR="00FB6D3D" w:rsidRDefault="00D22A15">
      <w:pPr>
        <w:ind w:leftChars="425" w:left="1020" w:firstLineChars="179" w:firstLine="451"/>
        <w:rPr>
          <w:rFonts w:ascii="Times New Roman" w:hAnsi="Times New Roman" w:cs="Times New Roman"/>
          <w:color w:val="262626"/>
          <w:spacing w:val="12"/>
          <w:szCs w:val="21"/>
        </w:rPr>
      </w:pPr>
      <w:r>
        <w:rPr>
          <w:rFonts w:ascii="Times New Roman" w:hAnsi="Times New Roman" w:cs="Times New Roman" w:hint="eastAsia"/>
          <w:color w:val="262626"/>
          <w:spacing w:val="12"/>
          <w:szCs w:val="21"/>
        </w:rPr>
        <w:t>}</w:t>
      </w:r>
    </w:p>
    <w:tbl>
      <w:tblPr>
        <w:tblStyle w:val="af2"/>
        <w:tblW w:w="8642" w:type="dxa"/>
        <w:jc w:val="center"/>
        <w:tblLayout w:type="fixed"/>
        <w:tblLook w:val="04A0" w:firstRow="1" w:lastRow="0" w:firstColumn="1" w:lastColumn="0" w:noHBand="0" w:noVBand="1"/>
      </w:tblPr>
      <w:tblGrid>
        <w:gridCol w:w="1413"/>
        <w:gridCol w:w="1276"/>
        <w:gridCol w:w="2976"/>
        <w:gridCol w:w="2977"/>
      </w:tblGrid>
      <w:tr w:rsidR="00FB6D3D" w14:paraId="46431E06" w14:textId="77777777">
        <w:trPr>
          <w:jc w:val="center"/>
        </w:trPr>
        <w:tc>
          <w:tcPr>
            <w:tcW w:w="1413" w:type="dxa"/>
          </w:tcPr>
          <w:p w14:paraId="34510FBE" w14:textId="77777777" w:rsidR="00FB6D3D" w:rsidRDefault="00D22A15">
            <w:pPr>
              <w:ind w:firstLineChars="0" w:firstLine="0"/>
            </w:pPr>
            <w:r>
              <w:rPr>
                <w:rFonts w:hint="eastAsia"/>
              </w:rPr>
              <w:t>参数</w:t>
            </w:r>
          </w:p>
        </w:tc>
        <w:tc>
          <w:tcPr>
            <w:tcW w:w="1276" w:type="dxa"/>
          </w:tcPr>
          <w:p w14:paraId="24D5B30F" w14:textId="77777777" w:rsidR="00FB6D3D" w:rsidRDefault="00D22A15">
            <w:pPr>
              <w:ind w:firstLineChars="0" w:firstLine="0"/>
            </w:pPr>
            <w:r>
              <w:rPr>
                <w:rFonts w:hint="eastAsia"/>
              </w:rPr>
              <w:t>参数类型</w:t>
            </w:r>
          </w:p>
        </w:tc>
        <w:tc>
          <w:tcPr>
            <w:tcW w:w="2976" w:type="dxa"/>
          </w:tcPr>
          <w:p w14:paraId="3543016B" w14:textId="77777777" w:rsidR="00FB6D3D" w:rsidRDefault="00D22A15">
            <w:pPr>
              <w:ind w:firstLineChars="0" w:firstLine="0"/>
            </w:pPr>
            <w:r>
              <w:rPr>
                <w:rFonts w:hint="eastAsia"/>
              </w:rPr>
              <w:t>说明</w:t>
            </w:r>
          </w:p>
        </w:tc>
        <w:tc>
          <w:tcPr>
            <w:tcW w:w="2977" w:type="dxa"/>
          </w:tcPr>
          <w:p w14:paraId="669A3DD6" w14:textId="77777777" w:rsidR="00FB6D3D" w:rsidRDefault="00D22A15">
            <w:pPr>
              <w:ind w:firstLineChars="0" w:firstLine="0"/>
            </w:pPr>
            <w:r>
              <w:rPr>
                <w:rFonts w:hint="eastAsia"/>
              </w:rPr>
              <w:t>示例值</w:t>
            </w:r>
          </w:p>
        </w:tc>
      </w:tr>
      <w:tr w:rsidR="00FB6D3D" w14:paraId="212E5D29" w14:textId="77777777">
        <w:trPr>
          <w:jc w:val="center"/>
        </w:trPr>
        <w:tc>
          <w:tcPr>
            <w:tcW w:w="1413" w:type="dxa"/>
          </w:tcPr>
          <w:p w14:paraId="17E39982" w14:textId="77777777" w:rsidR="00FB6D3D" w:rsidRDefault="00D22A15">
            <w:pPr>
              <w:ind w:firstLineChars="0" w:firstLine="0"/>
              <w:rPr>
                <w:rFonts w:ascii="Times New Roman" w:hAnsi="Times New Roman" w:cs="Times New Roman"/>
              </w:rPr>
            </w:pPr>
            <w:r>
              <w:rPr>
                <w:rFonts w:ascii="Times New Roman" w:hAnsi="Times New Roman" w:cs="Times New Roman" w:hint="eastAsia"/>
                <w:color w:val="262626"/>
                <w:spacing w:val="12"/>
                <w:szCs w:val="21"/>
              </w:rPr>
              <w:t>code</w:t>
            </w:r>
          </w:p>
        </w:tc>
        <w:tc>
          <w:tcPr>
            <w:tcW w:w="1276" w:type="dxa"/>
          </w:tcPr>
          <w:p w14:paraId="1184D517" w14:textId="77777777" w:rsidR="00FB6D3D" w:rsidRDefault="00D22A15">
            <w:pPr>
              <w:ind w:firstLineChars="0" w:firstLine="0"/>
            </w:pPr>
            <w:r>
              <w:rPr>
                <w:rFonts w:hint="eastAsia"/>
              </w:rPr>
              <w:t>int</w:t>
            </w:r>
          </w:p>
        </w:tc>
        <w:tc>
          <w:tcPr>
            <w:tcW w:w="2976" w:type="dxa"/>
          </w:tcPr>
          <w:p w14:paraId="2FEF840F" w14:textId="77777777" w:rsidR="00FB6D3D" w:rsidRDefault="00D22A15">
            <w:pPr>
              <w:ind w:firstLineChars="0" w:firstLine="0"/>
            </w:pPr>
            <w:r>
              <w:rPr>
                <w:rFonts w:hint="eastAsia"/>
              </w:rPr>
              <w:t>返回码</w:t>
            </w:r>
          </w:p>
        </w:tc>
        <w:tc>
          <w:tcPr>
            <w:tcW w:w="2977" w:type="dxa"/>
          </w:tcPr>
          <w:p w14:paraId="12AA0FD7" w14:textId="77777777" w:rsidR="00FB6D3D" w:rsidRDefault="00D22A15">
            <w:pPr>
              <w:ind w:firstLineChars="0" w:firstLine="0"/>
            </w:pPr>
            <w:r>
              <w:t>20</w:t>
            </w:r>
            <w:r>
              <w:rPr>
                <w:rFonts w:hint="eastAsia"/>
              </w:rPr>
              <w:t>0</w:t>
            </w:r>
            <w:r>
              <w:rPr>
                <w:rFonts w:hint="eastAsia"/>
              </w:rPr>
              <w:t>为成功；</w:t>
            </w:r>
            <w:r>
              <w:rPr>
                <w:rFonts w:hint="eastAsia"/>
              </w:rPr>
              <w:t>4</w:t>
            </w:r>
            <w:r>
              <w:t>00</w:t>
            </w:r>
            <w:r>
              <w:rPr>
                <w:rFonts w:hint="eastAsia"/>
              </w:rPr>
              <w:t>为失败</w:t>
            </w:r>
          </w:p>
        </w:tc>
      </w:tr>
      <w:tr w:rsidR="00FB6D3D" w14:paraId="616DF9B9" w14:textId="77777777">
        <w:trPr>
          <w:jc w:val="center"/>
        </w:trPr>
        <w:tc>
          <w:tcPr>
            <w:tcW w:w="1413" w:type="dxa"/>
          </w:tcPr>
          <w:p w14:paraId="0AB8AE43" w14:textId="77777777" w:rsidR="00FB6D3D" w:rsidRDefault="00D22A15">
            <w:pPr>
              <w:ind w:firstLineChars="0" w:firstLine="0"/>
              <w:rPr>
                <w:rFonts w:ascii="Times New Roman" w:hAnsi="Times New Roman" w:cs="Times New Roman"/>
              </w:rPr>
            </w:pPr>
            <w:r>
              <w:rPr>
                <w:rFonts w:ascii="Times New Roman" w:hAnsi="Times New Roman" w:cs="Times New Roman"/>
                <w:color w:val="262626"/>
                <w:spacing w:val="12"/>
                <w:szCs w:val="21"/>
              </w:rPr>
              <w:lastRenderedPageBreak/>
              <w:t>msg</w:t>
            </w:r>
          </w:p>
        </w:tc>
        <w:tc>
          <w:tcPr>
            <w:tcW w:w="1276" w:type="dxa"/>
          </w:tcPr>
          <w:p w14:paraId="6A01F4F0" w14:textId="77777777" w:rsidR="00FB6D3D" w:rsidRDefault="00D22A15">
            <w:pPr>
              <w:ind w:firstLineChars="0" w:firstLine="0"/>
            </w:pPr>
            <w:r>
              <w:rPr>
                <w:rFonts w:hint="eastAsia"/>
              </w:rPr>
              <w:t>string</w:t>
            </w:r>
          </w:p>
        </w:tc>
        <w:tc>
          <w:tcPr>
            <w:tcW w:w="2976" w:type="dxa"/>
          </w:tcPr>
          <w:p w14:paraId="681E88A8" w14:textId="77777777" w:rsidR="00FB6D3D" w:rsidRDefault="00D22A15">
            <w:pPr>
              <w:ind w:firstLineChars="0" w:firstLine="0"/>
            </w:pPr>
            <w:r>
              <w:rPr>
                <w:rFonts w:hint="eastAsia"/>
              </w:rPr>
              <w:t>对返回码的文本描述内容。若返回码不为</w:t>
            </w:r>
            <w:r>
              <w:rPr>
                <w:rFonts w:hint="eastAsia"/>
              </w:rPr>
              <w:t>200</w:t>
            </w:r>
            <w:r>
              <w:rPr>
                <w:rFonts w:hint="eastAsia"/>
              </w:rPr>
              <w:t>，则返回错误描述信息</w:t>
            </w:r>
          </w:p>
        </w:tc>
        <w:tc>
          <w:tcPr>
            <w:tcW w:w="2977" w:type="dxa"/>
          </w:tcPr>
          <w:p w14:paraId="766D7D54" w14:textId="77777777" w:rsidR="00FB6D3D" w:rsidRDefault="00D22A15">
            <w:pPr>
              <w:ind w:firstLineChars="0" w:firstLine="0"/>
              <w:rPr>
                <w:rFonts w:ascii="Times New Roman" w:hAnsi="Times New Roman" w:cs="Times New Roman"/>
              </w:rPr>
            </w:pPr>
            <w:r>
              <w:rPr>
                <w:rFonts w:ascii="Times New Roman" w:hAnsi="Times New Roman" w:cs="Times New Roman"/>
              </w:rPr>
              <w:t>“</w:t>
            </w:r>
            <w:r>
              <w:rPr>
                <w:rFonts w:ascii="Times New Roman" w:hAnsi="Times New Roman" w:cs="Times New Roman" w:hint="eastAsia"/>
              </w:rPr>
              <w:t>success</w:t>
            </w:r>
            <w:r>
              <w:rPr>
                <w:rFonts w:ascii="Times New Roman" w:hAnsi="Times New Roman" w:cs="Times New Roman" w:hint="eastAsia"/>
              </w:rPr>
              <w:t>”表示请求成功，请求失败时（</w:t>
            </w:r>
            <w:r>
              <w:rPr>
                <w:rFonts w:ascii="Times New Roman" w:hAnsi="Times New Roman" w:cs="Times New Roman" w:hint="eastAsia"/>
              </w:rPr>
              <w:t>code</w:t>
            </w:r>
            <w:r>
              <w:rPr>
                <w:rFonts w:ascii="Times New Roman" w:hAnsi="Times New Roman" w:cs="Times New Roman" w:hint="eastAsia"/>
              </w:rPr>
              <w:t>非</w:t>
            </w:r>
            <w:r>
              <w:rPr>
                <w:rFonts w:ascii="Times New Roman" w:hAnsi="Times New Roman" w:cs="Times New Roman" w:hint="eastAsia"/>
              </w:rPr>
              <w:t>200</w:t>
            </w:r>
            <w:r>
              <w:rPr>
                <w:rFonts w:ascii="Times New Roman" w:hAnsi="Times New Roman" w:cs="Times New Roman" w:hint="eastAsia"/>
              </w:rPr>
              <w:t>）返回详细错误描述信息</w:t>
            </w:r>
          </w:p>
        </w:tc>
      </w:tr>
      <w:tr w:rsidR="00FB6D3D" w14:paraId="45BBA126" w14:textId="77777777">
        <w:trPr>
          <w:jc w:val="center"/>
        </w:trPr>
        <w:tc>
          <w:tcPr>
            <w:tcW w:w="1413" w:type="dxa"/>
          </w:tcPr>
          <w:p w14:paraId="531211F0" w14:textId="77777777" w:rsidR="00FB6D3D" w:rsidRDefault="00D22A15">
            <w:pPr>
              <w:ind w:firstLineChars="0" w:firstLine="0"/>
              <w:rPr>
                <w:rFonts w:ascii="Times New Roman" w:hAnsi="Times New Roman" w:cs="Times New Roman"/>
                <w:color w:val="262626"/>
                <w:spacing w:val="12"/>
                <w:szCs w:val="21"/>
              </w:rPr>
            </w:pPr>
            <w:r>
              <w:rPr>
                <w:rFonts w:ascii="Times New Roman" w:hAnsi="Times New Roman" w:cs="Times New Roman"/>
                <w:color w:val="262626"/>
                <w:spacing w:val="12"/>
                <w:szCs w:val="21"/>
              </w:rPr>
              <w:t>data</w:t>
            </w:r>
          </w:p>
        </w:tc>
        <w:tc>
          <w:tcPr>
            <w:tcW w:w="1276" w:type="dxa"/>
          </w:tcPr>
          <w:p w14:paraId="7746F4F5" w14:textId="77777777" w:rsidR="00FB6D3D" w:rsidRDefault="00D22A15">
            <w:pPr>
              <w:ind w:firstLineChars="0" w:firstLine="0"/>
            </w:pPr>
            <w:r>
              <w:rPr>
                <w:rFonts w:hint="eastAsia"/>
              </w:rPr>
              <w:t>string</w:t>
            </w:r>
          </w:p>
        </w:tc>
        <w:tc>
          <w:tcPr>
            <w:tcW w:w="2976" w:type="dxa"/>
          </w:tcPr>
          <w:p w14:paraId="783053DC" w14:textId="77777777" w:rsidR="00FB6D3D" w:rsidRDefault="00D22A15">
            <w:pPr>
              <w:ind w:firstLineChars="0" w:firstLine="0"/>
            </w:pPr>
            <w:r>
              <w:rPr>
                <w:rFonts w:hint="eastAsia"/>
              </w:rPr>
              <w:t>数据区，如过没有数据返回，则为空</w:t>
            </w:r>
          </w:p>
        </w:tc>
        <w:tc>
          <w:tcPr>
            <w:tcW w:w="2977" w:type="dxa"/>
          </w:tcPr>
          <w:p w14:paraId="710E1EAC" w14:textId="77777777" w:rsidR="00FB6D3D" w:rsidRDefault="00FB6D3D">
            <w:pPr>
              <w:ind w:firstLineChars="0" w:firstLine="0"/>
              <w:rPr>
                <w:rFonts w:ascii="Times New Roman" w:hAnsi="Times New Roman" w:cs="Times New Roman"/>
              </w:rPr>
            </w:pPr>
          </w:p>
        </w:tc>
      </w:tr>
    </w:tbl>
    <w:p w14:paraId="4A22019A" w14:textId="77777777" w:rsidR="00FB6D3D" w:rsidRDefault="00D22A15">
      <w:pPr>
        <w:pStyle w:val="2"/>
        <w:spacing w:before="120"/>
        <w:ind w:left="425"/>
        <w:rPr>
          <w:rFonts w:ascii="宋体" w:eastAsia="宋体" w:hAnsi="宋体"/>
          <w:szCs w:val="30"/>
        </w:rPr>
      </w:pPr>
      <w:bookmarkStart w:id="85" w:name="_Toc12315"/>
      <w:r>
        <w:rPr>
          <w:rFonts w:ascii="宋体" w:eastAsia="宋体" w:hAnsi="宋体" w:hint="eastAsia"/>
          <w:szCs w:val="30"/>
          <w:lang w:val="en-US"/>
        </w:rPr>
        <w:t>12.4</w:t>
      </w:r>
      <w:r>
        <w:rPr>
          <w:rFonts w:ascii="宋体" w:eastAsia="宋体" w:hAnsi="宋体" w:hint="eastAsia"/>
          <w:szCs w:val="30"/>
        </w:rPr>
        <w:t>大件</w:t>
      </w:r>
      <w:r>
        <w:rPr>
          <w:rFonts w:ascii="宋体" w:eastAsia="宋体" w:hAnsi="宋体" w:hint="eastAsia"/>
          <w:szCs w:val="30"/>
        </w:rPr>
        <w:t>/</w:t>
      </w:r>
      <w:r>
        <w:rPr>
          <w:rFonts w:ascii="宋体" w:eastAsia="宋体" w:hAnsi="宋体" w:hint="eastAsia"/>
          <w:szCs w:val="30"/>
        </w:rPr>
        <w:t>码盘</w:t>
      </w:r>
      <w:r>
        <w:rPr>
          <w:rFonts w:ascii="宋体" w:eastAsia="宋体" w:hAnsi="宋体" w:hint="eastAsia"/>
          <w:szCs w:val="30"/>
        </w:rPr>
        <w:t>/</w:t>
      </w:r>
      <w:r>
        <w:rPr>
          <w:rFonts w:ascii="宋体" w:eastAsia="宋体" w:hAnsi="宋体" w:hint="eastAsia"/>
          <w:szCs w:val="30"/>
        </w:rPr>
        <w:t>二次分拣空框到位</w:t>
      </w:r>
      <w:bookmarkEnd w:id="85"/>
    </w:p>
    <w:p w14:paraId="15A43FC6" w14:textId="77777777" w:rsidR="00FB6D3D" w:rsidRDefault="00D22A15">
      <w:pPr>
        <w:pStyle w:val="af6"/>
        <w:ind w:left="420" w:firstLineChars="0" w:firstLine="0"/>
      </w:pPr>
      <w:r>
        <w:rPr>
          <w:b/>
          <w:bCs/>
        </w:rPr>
        <w:t>请求方式</w:t>
      </w:r>
      <w:r>
        <w:t>：</w:t>
      </w:r>
      <w:r>
        <w:t>POST</w:t>
      </w:r>
      <w:r>
        <w:t>（</w:t>
      </w:r>
      <w:r>
        <w:t>HTTP</w:t>
      </w:r>
      <w:r>
        <w:t>）</w:t>
      </w:r>
    </w:p>
    <w:p w14:paraId="592F45B3" w14:textId="77777777" w:rsidR="00FB6D3D" w:rsidRDefault="00D22A15">
      <w:pPr>
        <w:pStyle w:val="af6"/>
        <w:spacing w:line="360" w:lineRule="atLeast"/>
        <w:ind w:left="420" w:firstLineChars="0" w:firstLine="0"/>
        <w:rPr>
          <w:rFonts w:ascii="Times New Roman" w:hAnsi="Times New Roman" w:cs="Times New Roman"/>
          <w:color w:val="262626"/>
          <w:spacing w:val="12"/>
          <w:szCs w:val="21"/>
        </w:rPr>
      </w:pPr>
      <w:r>
        <w:rPr>
          <w:rFonts w:ascii="Times New Roman" w:hAnsi="Times New Roman" w:cs="Times New Roman"/>
          <w:b/>
          <w:bCs/>
          <w:color w:val="262626"/>
          <w:spacing w:val="12"/>
          <w:szCs w:val="21"/>
        </w:rPr>
        <w:t>请求地址</w:t>
      </w:r>
      <w:r>
        <w:rPr>
          <w:rFonts w:ascii="Times New Roman" w:hAnsi="Times New Roman" w:cs="Times New Roman"/>
          <w:color w:val="262626"/>
          <w:spacing w:val="12"/>
          <w:szCs w:val="21"/>
        </w:rPr>
        <w:t>：</w:t>
      </w:r>
      <w:r>
        <w:rPr>
          <w:rFonts w:ascii="Times New Roman" w:hAnsi="Times New Roman" w:cs="Times New Roman"/>
          <w:color w:val="262626"/>
          <w:spacing w:val="12"/>
          <w:szCs w:val="24"/>
        </w:rPr>
        <w:t>http://</w:t>
      </w:r>
      <w:r>
        <w:rPr>
          <w:rFonts w:ascii="Times New Roman" w:hAnsi="Times New Roman" w:cs="Times New Roman" w:hint="eastAsia"/>
          <w:color w:val="262626"/>
          <w:spacing w:val="12"/>
          <w:szCs w:val="24"/>
        </w:rPr>
        <w:t>ip</w:t>
      </w:r>
      <w:r>
        <w:rPr>
          <w:rFonts w:ascii="Times New Roman" w:hAnsi="Times New Roman" w:cs="Times New Roman"/>
          <w:color w:val="262626"/>
          <w:spacing w:val="12"/>
          <w:szCs w:val="24"/>
        </w:rPr>
        <w:t>:port</w:t>
      </w:r>
      <w:r>
        <w:rPr>
          <w:rFonts w:ascii="Times New Roman" w:hAnsi="Times New Roman" w:cs="Times New Roman" w:hint="eastAsia"/>
          <w:color w:val="262626"/>
          <w:spacing w:val="12"/>
          <w:szCs w:val="24"/>
        </w:rPr>
        <w:t>/</w:t>
      </w:r>
      <w:r>
        <w:rPr>
          <w:rFonts w:ascii="Times New Roman" w:hAnsi="Times New Roman" w:cs="Times New Roman" w:hint="eastAsia"/>
          <w:color w:val="262626"/>
          <w:spacing w:val="12"/>
          <w:szCs w:val="24"/>
        </w:rPr>
        <w:t>control</w:t>
      </w:r>
      <w:r>
        <w:rPr>
          <w:rFonts w:ascii="Times New Roman" w:hAnsi="Times New Roman" w:cs="Times New Roman"/>
          <w:color w:val="262626"/>
          <w:spacing w:val="12"/>
          <w:szCs w:val="24"/>
        </w:rPr>
        <w:t>/</w:t>
      </w:r>
      <w:r>
        <w:rPr>
          <w:rFonts w:ascii="Times New Roman" w:hAnsi="Times New Roman" w:cs="Times New Roman" w:hint="eastAsia"/>
          <w:color w:val="262626"/>
          <w:spacing w:val="12"/>
          <w:szCs w:val="24"/>
        </w:rPr>
        <w:t>system/</w:t>
      </w:r>
      <w:r>
        <w:rPr>
          <w:rFonts w:ascii="Times New Roman" w:hAnsi="Times New Roman" w:cs="Times New Roman"/>
          <w:color w:val="262626"/>
          <w:spacing w:val="12"/>
          <w:szCs w:val="24"/>
        </w:rPr>
        <w:t>emptyFrameInPlace</w:t>
      </w:r>
    </w:p>
    <w:p w14:paraId="0591DBC4" w14:textId="77777777" w:rsidR="00FB6D3D" w:rsidRDefault="00D22A15">
      <w:pPr>
        <w:pStyle w:val="af6"/>
        <w:spacing w:line="360" w:lineRule="atLeast"/>
        <w:ind w:left="420" w:firstLineChars="0" w:firstLine="0"/>
        <w:rPr>
          <w:rFonts w:ascii="Times New Roman" w:hAnsi="Times New Roman" w:cs="Times New Roman"/>
          <w:b/>
          <w:color w:val="262626"/>
          <w:spacing w:val="12"/>
          <w:szCs w:val="21"/>
        </w:rPr>
      </w:pPr>
      <w:r>
        <w:rPr>
          <w:rFonts w:ascii="Times New Roman" w:hAnsi="Times New Roman" w:cs="Times New Roman" w:hint="eastAsia"/>
          <w:b/>
          <w:color w:val="262626"/>
          <w:spacing w:val="12"/>
          <w:szCs w:val="21"/>
        </w:rPr>
        <w:t>接口说明：</w:t>
      </w:r>
    </w:p>
    <w:p w14:paraId="47A8ABB8" w14:textId="77777777" w:rsidR="00FB6D3D" w:rsidRDefault="00D22A15">
      <w:pPr>
        <w:spacing w:line="360" w:lineRule="atLeast"/>
        <w:ind w:firstLineChars="0" w:firstLine="720"/>
      </w:pPr>
      <w:r>
        <w:rPr>
          <w:rFonts w:hint="eastAsia"/>
        </w:rPr>
        <w:t>该接口用于接收</w:t>
      </w:r>
      <w:r>
        <w:rPr>
          <w:rFonts w:hint="eastAsia"/>
        </w:rPr>
        <w:t>来自</w:t>
      </w:r>
      <w:r>
        <w:rPr>
          <w:rFonts w:hint="eastAsia"/>
        </w:rPr>
        <w:t>WEB</w:t>
      </w:r>
      <w:r>
        <w:rPr>
          <w:rFonts w:hint="eastAsia"/>
        </w:rPr>
        <w:t>的</w:t>
      </w:r>
      <w:r>
        <w:rPr>
          <w:rFonts w:hint="eastAsia"/>
        </w:rPr>
        <w:t>大件分拣区、大件码盘区、二次分拣区空框到位信号。</w:t>
      </w:r>
    </w:p>
    <w:p w14:paraId="2CD0908E" w14:textId="77777777" w:rsidR="00FB6D3D" w:rsidRDefault="00D22A15">
      <w:pPr>
        <w:spacing w:line="360" w:lineRule="atLeast"/>
        <w:ind w:firstLine="506"/>
        <w:rPr>
          <w:rFonts w:ascii="Times New Roman" w:hAnsi="Times New Roman" w:cs="Times New Roman"/>
          <w:color w:val="262626"/>
          <w:spacing w:val="12"/>
          <w:szCs w:val="21"/>
        </w:rPr>
      </w:pPr>
      <w:r>
        <w:rPr>
          <w:rFonts w:ascii="Times New Roman" w:hAnsi="Times New Roman" w:cs="Times New Roman"/>
          <w:b/>
          <w:bCs/>
          <w:color w:val="262626"/>
          <w:spacing w:val="12"/>
          <w:szCs w:val="21"/>
        </w:rPr>
        <w:t>请求包结构体</w:t>
      </w:r>
      <w:r>
        <w:rPr>
          <w:rFonts w:ascii="Times New Roman" w:hAnsi="Times New Roman" w:cs="Times New Roman"/>
          <w:color w:val="262626"/>
          <w:spacing w:val="12"/>
          <w:szCs w:val="21"/>
        </w:rPr>
        <w:t>：</w:t>
      </w:r>
    </w:p>
    <w:p w14:paraId="584661D7" w14:textId="77777777" w:rsidR="00FB6D3D" w:rsidRDefault="00D22A15">
      <w:pPr>
        <w:spacing w:line="360" w:lineRule="atLeast"/>
        <w:ind w:firstLine="504"/>
        <w:rPr>
          <w:rFonts w:ascii="Times New Roman" w:hAnsi="Times New Roman" w:cs="Times New Roman"/>
          <w:color w:val="262626"/>
          <w:spacing w:val="12"/>
          <w:szCs w:val="21"/>
        </w:rPr>
      </w:pPr>
      <w:r>
        <w:rPr>
          <w:rFonts w:ascii="Times New Roman" w:hAnsi="Times New Roman" w:cs="Times New Roman" w:hint="eastAsia"/>
          <w:color w:val="262626"/>
          <w:spacing w:val="12"/>
          <w:szCs w:val="21"/>
        </w:rPr>
        <w:t>{</w:t>
      </w:r>
    </w:p>
    <w:p w14:paraId="1F244F2C" w14:textId="77777777" w:rsidR="00FB6D3D" w:rsidRDefault="00D22A15">
      <w:pPr>
        <w:spacing w:line="360" w:lineRule="atLeast"/>
        <w:ind w:firstLine="504"/>
        <w:rPr>
          <w:rFonts w:ascii="Times New Roman" w:hAnsi="Times New Roman" w:cs="Times New Roman"/>
          <w:color w:val="262626"/>
          <w:spacing w:val="12"/>
          <w:szCs w:val="21"/>
        </w:rPr>
      </w:pPr>
      <w:r>
        <w:rPr>
          <w:rFonts w:ascii="Times New Roman" w:hAnsi="Times New Roman" w:cs="Times New Roman"/>
          <w:color w:val="262626"/>
          <w:spacing w:val="12"/>
          <w:szCs w:val="21"/>
        </w:rPr>
        <w:tab/>
        <w:t>“</w:t>
      </w:r>
      <w:r>
        <w:rPr>
          <w:rFonts w:ascii="Times New Roman" w:hAnsi="Times New Roman" w:cs="Times New Roman" w:hint="eastAsia"/>
          <w:color w:val="262626"/>
          <w:spacing w:val="12"/>
          <w:szCs w:val="21"/>
        </w:rPr>
        <w:t>robot</w:t>
      </w:r>
      <w:r>
        <w:rPr>
          <w:rFonts w:ascii="Times New Roman" w:hAnsi="Times New Roman" w:cs="Times New Roman"/>
          <w:color w:val="262626"/>
          <w:spacing w:val="12"/>
          <w:szCs w:val="21"/>
        </w:rPr>
        <w:t>_id”:”1”,</w:t>
      </w:r>
    </w:p>
    <w:p w14:paraId="4EFE0B33" w14:textId="77777777" w:rsidR="00FB6D3D" w:rsidRDefault="00D22A15">
      <w:pPr>
        <w:spacing w:line="360" w:lineRule="atLeast"/>
        <w:ind w:firstLineChars="284" w:firstLine="716"/>
        <w:rPr>
          <w:rFonts w:ascii="Times New Roman" w:hAnsi="Times New Roman" w:cs="Times New Roman"/>
          <w:color w:val="262626"/>
          <w:spacing w:val="12"/>
          <w:szCs w:val="21"/>
        </w:rPr>
      </w:pPr>
      <w:r>
        <w:rPr>
          <w:rFonts w:ascii="Times New Roman" w:hAnsi="Times New Roman" w:cs="Times New Roman"/>
          <w:color w:val="262626"/>
          <w:spacing w:val="12"/>
          <w:szCs w:val="21"/>
        </w:rPr>
        <w:t>“sort_line”:”1”,</w:t>
      </w:r>
    </w:p>
    <w:p w14:paraId="0300708F" w14:textId="77777777" w:rsidR="00FB6D3D" w:rsidRDefault="00D22A15">
      <w:pPr>
        <w:spacing w:line="360" w:lineRule="atLeast"/>
        <w:ind w:firstLineChars="284" w:firstLine="716"/>
        <w:rPr>
          <w:rFonts w:ascii="Times New Roman" w:hAnsi="Times New Roman" w:cs="Times New Roman"/>
          <w:color w:val="262626"/>
          <w:spacing w:val="12"/>
          <w:szCs w:val="21"/>
        </w:rPr>
      </w:pPr>
      <w:r>
        <w:rPr>
          <w:rFonts w:ascii="Times New Roman" w:hAnsi="Times New Roman" w:cs="Times New Roman"/>
          <w:color w:val="262626"/>
          <w:spacing w:val="12"/>
          <w:szCs w:val="21"/>
        </w:rPr>
        <w:t>“area_code”:”2”,</w:t>
      </w:r>
    </w:p>
    <w:p w14:paraId="42EAC6EF" w14:textId="77777777" w:rsidR="00FB6D3D" w:rsidRDefault="00D22A15">
      <w:pPr>
        <w:spacing w:line="360" w:lineRule="atLeast"/>
        <w:ind w:firstLineChars="284" w:firstLine="716"/>
        <w:rPr>
          <w:rFonts w:ascii="Times New Roman" w:hAnsi="Times New Roman" w:cs="Times New Roman"/>
          <w:color w:val="262626"/>
          <w:spacing w:val="12"/>
          <w:szCs w:val="21"/>
        </w:rPr>
      </w:pPr>
      <w:r>
        <w:rPr>
          <w:rFonts w:ascii="Times New Roman" w:hAnsi="Times New Roman" w:cs="Times New Roman"/>
          <w:color w:val="262626"/>
          <w:spacing w:val="12"/>
          <w:szCs w:val="21"/>
        </w:rPr>
        <w:t>“location”:”1”,</w:t>
      </w:r>
    </w:p>
    <w:p w14:paraId="43DEA661" w14:textId="77777777" w:rsidR="00FB6D3D" w:rsidRDefault="00D22A15">
      <w:pPr>
        <w:spacing w:line="360" w:lineRule="atLeast"/>
        <w:ind w:firstLineChars="284" w:firstLine="716"/>
        <w:rPr>
          <w:rFonts w:ascii="Times New Roman" w:hAnsi="Times New Roman" w:cs="Times New Roman"/>
          <w:color w:val="262626"/>
          <w:spacing w:val="12"/>
          <w:szCs w:val="21"/>
        </w:rPr>
      </w:pPr>
      <w:r>
        <w:rPr>
          <w:rFonts w:ascii="Times New Roman" w:hAnsi="Times New Roman" w:cs="Times New Roman"/>
          <w:color w:val="262626"/>
          <w:spacing w:val="12"/>
          <w:szCs w:val="21"/>
        </w:rPr>
        <w:t>“place_id”:”1”,</w:t>
      </w:r>
    </w:p>
    <w:p w14:paraId="4FA1A2C4" w14:textId="77777777" w:rsidR="00FB6D3D" w:rsidRDefault="00D22A15">
      <w:pPr>
        <w:spacing w:line="360" w:lineRule="atLeast"/>
        <w:ind w:firstLineChars="285" w:firstLine="718"/>
        <w:rPr>
          <w:rFonts w:ascii="Times New Roman" w:hAnsi="Times New Roman" w:cs="Times New Roman"/>
          <w:color w:val="262626"/>
          <w:spacing w:val="12"/>
          <w:szCs w:val="21"/>
        </w:rPr>
      </w:pPr>
      <w:r>
        <w:rPr>
          <w:rFonts w:ascii="Times New Roman" w:hAnsi="Times New Roman" w:cs="Times New Roman"/>
          <w:color w:val="262626"/>
          <w:spacing w:val="12"/>
          <w:szCs w:val="21"/>
        </w:rPr>
        <w:t>“in_place_time”:”2021-02-05 12:23:23”</w:t>
      </w:r>
    </w:p>
    <w:p w14:paraId="06EE16A4" w14:textId="77777777" w:rsidR="00FB6D3D" w:rsidRDefault="00D22A15">
      <w:pPr>
        <w:spacing w:line="360" w:lineRule="atLeast"/>
        <w:ind w:firstLine="504"/>
        <w:rPr>
          <w:rFonts w:ascii="Times New Roman" w:hAnsi="Times New Roman" w:cs="Times New Roman"/>
          <w:color w:val="262626"/>
          <w:spacing w:val="12"/>
          <w:szCs w:val="21"/>
        </w:rPr>
      </w:pPr>
      <w:r>
        <w:rPr>
          <w:rFonts w:ascii="Times New Roman" w:hAnsi="Times New Roman" w:cs="Times New Roman" w:hint="eastAsia"/>
          <w:color w:val="262626"/>
          <w:spacing w:val="12"/>
          <w:szCs w:val="21"/>
        </w:rPr>
        <w:t>}</w:t>
      </w:r>
    </w:p>
    <w:p w14:paraId="76E75875" w14:textId="77777777" w:rsidR="00FB6D3D" w:rsidRDefault="00D22A15">
      <w:pPr>
        <w:spacing w:line="360" w:lineRule="atLeast"/>
        <w:ind w:firstLine="506"/>
        <w:rPr>
          <w:rFonts w:ascii="Times New Roman" w:hAnsi="Times New Roman" w:cs="Times New Roman"/>
          <w:b/>
          <w:bCs/>
          <w:color w:val="262626"/>
          <w:spacing w:val="12"/>
          <w:szCs w:val="21"/>
        </w:rPr>
      </w:pPr>
      <w:r>
        <w:rPr>
          <w:rFonts w:ascii="Times New Roman" w:hAnsi="Times New Roman" w:cs="Times New Roman" w:hint="eastAsia"/>
          <w:b/>
          <w:bCs/>
          <w:color w:val="262626"/>
          <w:spacing w:val="12"/>
          <w:szCs w:val="21"/>
        </w:rPr>
        <w:t>参数说明</w:t>
      </w:r>
      <w:r>
        <w:rPr>
          <w:rFonts w:ascii="Times New Roman" w:hAnsi="Times New Roman" w:cs="Times New Roman" w:hint="eastAsia"/>
          <w:b/>
          <w:bCs/>
          <w:color w:val="262626"/>
          <w:spacing w:val="12"/>
          <w:szCs w:val="21"/>
        </w:rPr>
        <w:t>:</w:t>
      </w:r>
    </w:p>
    <w:p w14:paraId="24397A44" w14:textId="77777777" w:rsidR="00FB6D3D" w:rsidRDefault="00FB6D3D">
      <w:pPr>
        <w:spacing w:line="360" w:lineRule="atLeast"/>
        <w:ind w:firstLine="506"/>
        <w:rPr>
          <w:rFonts w:ascii="Times New Roman" w:hAnsi="Times New Roman" w:cs="Times New Roman"/>
          <w:b/>
          <w:bCs/>
          <w:color w:val="262626"/>
          <w:spacing w:val="12"/>
          <w:szCs w:val="21"/>
        </w:rPr>
      </w:pPr>
    </w:p>
    <w:tbl>
      <w:tblPr>
        <w:tblStyle w:val="af2"/>
        <w:tblW w:w="8642" w:type="dxa"/>
        <w:jc w:val="center"/>
        <w:tblLayout w:type="fixed"/>
        <w:tblLook w:val="04A0" w:firstRow="1" w:lastRow="0" w:firstColumn="1" w:lastColumn="0" w:noHBand="0" w:noVBand="1"/>
      </w:tblPr>
      <w:tblGrid>
        <w:gridCol w:w="1838"/>
        <w:gridCol w:w="1276"/>
        <w:gridCol w:w="1843"/>
        <w:gridCol w:w="3685"/>
      </w:tblGrid>
      <w:tr w:rsidR="00FB6D3D" w14:paraId="456965FC" w14:textId="77777777">
        <w:trPr>
          <w:jc w:val="center"/>
        </w:trPr>
        <w:tc>
          <w:tcPr>
            <w:tcW w:w="1838" w:type="dxa"/>
          </w:tcPr>
          <w:p w14:paraId="4C143C9F" w14:textId="77777777" w:rsidR="00FB6D3D" w:rsidRDefault="00D22A15">
            <w:pPr>
              <w:ind w:firstLineChars="0" w:firstLine="0"/>
            </w:pPr>
            <w:r>
              <w:rPr>
                <w:rFonts w:hint="eastAsia"/>
              </w:rPr>
              <w:t>参数</w:t>
            </w:r>
          </w:p>
        </w:tc>
        <w:tc>
          <w:tcPr>
            <w:tcW w:w="1276" w:type="dxa"/>
          </w:tcPr>
          <w:p w14:paraId="3F668943" w14:textId="77777777" w:rsidR="00FB6D3D" w:rsidRDefault="00D22A15">
            <w:pPr>
              <w:ind w:firstLineChars="0" w:firstLine="0"/>
            </w:pPr>
            <w:r>
              <w:rPr>
                <w:rFonts w:hint="eastAsia"/>
              </w:rPr>
              <w:t>参数类型</w:t>
            </w:r>
          </w:p>
        </w:tc>
        <w:tc>
          <w:tcPr>
            <w:tcW w:w="1843" w:type="dxa"/>
          </w:tcPr>
          <w:p w14:paraId="5BAC9F96" w14:textId="77777777" w:rsidR="00FB6D3D" w:rsidRDefault="00D22A15">
            <w:pPr>
              <w:ind w:firstLineChars="0" w:firstLine="0"/>
            </w:pPr>
            <w:r>
              <w:rPr>
                <w:rFonts w:hint="eastAsia"/>
              </w:rPr>
              <w:t>说明</w:t>
            </w:r>
          </w:p>
        </w:tc>
        <w:tc>
          <w:tcPr>
            <w:tcW w:w="3685" w:type="dxa"/>
          </w:tcPr>
          <w:p w14:paraId="08732BF1" w14:textId="77777777" w:rsidR="00FB6D3D" w:rsidRDefault="00D22A15">
            <w:pPr>
              <w:ind w:firstLineChars="0" w:firstLine="0"/>
            </w:pPr>
            <w:r>
              <w:rPr>
                <w:rFonts w:hint="eastAsia"/>
              </w:rPr>
              <w:t>示例值</w:t>
            </w:r>
          </w:p>
        </w:tc>
      </w:tr>
      <w:tr w:rsidR="00FB6D3D" w14:paraId="02BF33EB" w14:textId="77777777">
        <w:trPr>
          <w:jc w:val="center"/>
        </w:trPr>
        <w:tc>
          <w:tcPr>
            <w:tcW w:w="1838" w:type="dxa"/>
          </w:tcPr>
          <w:p w14:paraId="777A5F8B" w14:textId="77777777" w:rsidR="00FB6D3D" w:rsidRDefault="00D22A15">
            <w:pPr>
              <w:ind w:firstLineChars="0" w:firstLine="0"/>
              <w:rPr>
                <w:rFonts w:ascii="Times New Roman" w:hAnsi="Times New Roman" w:cs="Times New Roman"/>
                <w:color w:val="262626"/>
                <w:spacing w:val="12"/>
                <w:szCs w:val="21"/>
              </w:rPr>
            </w:pPr>
            <w:r>
              <w:rPr>
                <w:rFonts w:ascii="Times New Roman" w:hAnsi="Times New Roman" w:cs="Times New Roman"/>
                <w:color w:val="262626"/>
                <w:spacing w:val="12"/>
                <w:szCs w:val="21"/>
              </w:rPr>
              <w:t>in_place_time</w:t>
            </w:r>
          </w:p>
        </w:tc>
        <w:tc>
          <w:tcPr>
            <w:tcW w:w="1276" w:type="dxa"/>
          </w:tcPr>
          <w:p w14:paraId="2CB04006" w14:textId="77777777" w:rsidR="00FB6D3D" w:rsidRDefault="00D22A15">
            <w:pPr>
              <w:ind w:firstLineChars="0" w:firstLine="0"/>
            </w:pPr>
            <w:r>
              <w:t>s</w:t>
            </w:r>
            <w:r>
              <w:rPr>
                <w:rFonts w:hint="eastAsia"/>
              </w:rPr>
              <w:t>tring</w:t>
            </w:r>
          </w:p>
        </w:tc>
        <w:tc>
          <w:tcPr>
            <w:tcW w:w="1843" w:type="dxa"/>
          </w:tcPr>
          <w:p w14:paraId="0094E8A5" w14:textId="77777777" w:rsidR="00FB6D3D" w:rsidRDefault="00D22A15">
            <w:pPr>
              <w:ind w:firstLineChars="0" w:firstLine="0"/>
            </w:pPr>
            <w:r>
              <w:rPr>
                <w:rFonts w:hint="eastAsia"/>
              </w:rPr>
              <w:t>空框到位时间</w:t>
            </w:r>
          </w:p>
        </w:tc>
        <w:tc>
          <w:tcPr>
            <w:tcW w:w="3685" w:type="dxa"/>
          </w:tcPr>
          <w:p w14:paraId="6BADB9D6" w14:textId="77777777" w:rsidR="00FB6D3D" w:rsidRDefault="00D22A15">
            <w:pPr>
              <w:ind w:firstLineChars="0" w:firstLine="0"/>
            </w:pPr>
            <w:r>
              <w:rPr>
                <w:rFonts w:hint="eastAsia"/>
              </w:rPr>
              <w:t>格式：</w:t>
            </w:r>
            <w:r>
              <w:rPr>
                <w:rFonts w:hint="eastAsia"/>
              </w:rPr>
              <w:t>y</w:t>
            </w:r>
            <w:r>
              <w:t>yyy-MM-dd hh24:mm:ss</w:t>
            </w:r>
          </w:p>
        </w:tc>
      </w:tr>
      <w:tr w:rsidR="00FB6D3D" w14:paraId="65ACA532" w14:textId="77777777">
        <w:trPr>
          <w:jc w:val="center"/>
        </w:trPr>
        <w:tc>
          <w:tcPr>
            <w:tcW w:w="1838" w:type="dxa"/>
          </w:tcPr>
          <w:p w14:paraId="7C37700C" w14:textId="77777777" w:rsidR="00FB6D3D" w:rsidRDefault="00D22A15">
            <w:pPr>
              <w:ind w:firstLineChars="0" w:firstLine="0"/>
              <w:rPr>
                <w:rFonts w:ascii="Times New Roman" w:hAnsi="Times New Roman" w:cs="Times New Roman"/>
                <w:color w:val="262626"/>
                <w:spacing w:val="12"/>
                <w:szCs w:val="21"/>
              </w:rPr>
            </w:pPr>
            <w:r>
              <w:rPr>
                <w:rFonts w:ascii="Times New Roman" w:hAnsi="Times New Roman" w:cs="Times New Roman" w:hint="eastAsia"/>
                <w:color w:val="262626"/>
                <w:spacing w:val="12"/>
                <w:szCs w:val="21"/>
              </w:rPr>
              <w:t>robot</w:t>
            </w:r>
            <w:r>
              <w:rPr>
                <w:rFonts w:ascii="Times New Roman" w:hAnsi="Times New Roman" w:cs="Times New Roman"/>
                <w:color w:val="262626"/>
                <w:spacing w:val="12"/>
                <w:szCs w:val="21"/>
              </w:rPr>
              <w:t>_id</w:t>
            </w:r>
          </w:p>
        </w:tc>
        <w:tc>
          <w:tcPr>
            <w:tcW w:w="1276" w:type="dxa"/>
          </w:tcPr>
          <w:p w14:paraId="75D2669B" w14:textId="77777777" w:rsidR="00FB6D3D" w:rsidRDefault="00D22A15">
            <w:pPr>
              <w:ind w:firstLineChars="0" w:firstLine="0"/>
            </w:pPr>
            <w:r>
              <w:t>s</w:t>
            </w:r>
            <w:r>
              <w:rPr>
                <w:rFonts w:hint="eastAsia"/>
              </w:rPr>
              <w:t>tring</w:t>
            </w:r>
          </w:p>
        </w:tc>
        <w:tc>
          <w:tcPr>
            <w:tcW w:w="1843" w:type="dxa"/>
          </w:tcPr>
          <w:p w14:paraId="23B74EF5" w14:textId="77777777" w:rsidR="00FB6D3D" w:rsidRDefault="00D22A15">
            <w:pPr>
              <w:ind w:firstLineChars="0" w:firstLine="0"/>
            </w:pPr>
            <w:r>
              <w:rPr>
                <w:rFonts w:hint="eastAsia"/>
              </w:rPr>
              <w:t>机器人编号</w:t>
            </w:r>
          </w:p>
        </w:tc>
        <w:tc>
          <w:tcPr>
            <w:tcW w:w="3685" w:type="dxa"/>
          </w:tcPr>
          <w:p w14:paraId="4A5CD037" w14:textId="77777777" w:rsidR="00FB6D3D" w:rsidRDefault="00D22A15">
            <w:pPr>
              <w:ind w:firstLineChars="0" w:firstLine="0"/>
            </w:pPr>
            <w:r>
              <w:rPr>
                <w:rFonts w:hint="eastAsia"/>
              </w:rPr>
              <w:t>详情请参照如上图</w:t>
            </w:r>
          </w:p>
        </w:tc>
      </w:tr>
      <w:tr w:rsidR="00FB6D3D" w14:paraId="463264B1" w14:textId="77777777">
        <w:trPr>
          <w:jc w:val="center"/>
        </w:trPr>
        <w:tc>
          <w:tcPr>
            <w:tcW w:w="1838" w:type="dxa"/>
          </w:tcPr>
          <w:p w14:paraId="2B4A597D" w14:textId="77777777" w:rsidR="00FB6D3D" w:rsidRDefault="00D22A15">
            <w:pPr>
              <w:ind w:firstLineChars="0" w:firstLine="0"/>
              <w:rPr>
                <w:rFonts w:ascii="Times New Roman" w:hAnsi="Times New Roman" w:cs="Times New Roman"/>
                <w:color w:val="262626"/>
                <w:spacing w:val="12"/>
                <w:szCs w:val="21"/>
              </w:rPr>
            </w:pPr>
            <w:r>
              <w:rPr>
                <w:rFonts w:ascii="Times New Roman" w:hAnsi="Times New Roman" w:cs="Times New Roman"/>
                <w:color w:val="262626"/>
                <w:spacing w:val="12"/>
                <w:szCs w:val="21"/>
              </w:rPr>
              <w:t>place_id</w:t>
            </w:r>
          </w:p>
        </w:tc>
        <w:tc>
          <w:tcPr>
            <w:tcW w:w="1276" w:type="dxa"/>
          </w:tcPr>
          <w:p w14:paraId="5E57E095" w14:textId="77777777" w:rsidR="00FB6D3D" w:rsidRDefault="00D22A15">
            <w:pPr>
              <w:ind w:firstLineChars="0" w:firstLine="0"/>
            </w:pPr>
            <w:r>
              <w:t>s</w:t>
            </w:r>
            <w:r>
              <w:rPr>
                <w:rFonts w:hint="eastAsia"/>
              </w:rPr>
              <w:t>tring</w:t>
            </w:r>
          </w:p>
        </w:tc>
        <w:tc>
          <w:tcPr>
            <w:tcW w:w="1843" w:type="dxa"/>
          </w:tcPr>
          <w:p w14:paraId="6C4F9B9A" w14:textId="77777777" w:rsidR="00FB6D3D" w:rsidRDefault="00D22A15">
            <w:pPr>
              <w:ind w:firstLineChars="0" w:firstLine="0"/>
            </w:pPr>
            <w:r>
              <w:rPr>
                <w:rFonts w:hint="eastAsia"/>
              </w:rPr>
              <w:t>框位置编号</w:t>
            </w:r>
          </w:p>
        </w:tc>
        <w:tc>
          <w:tcPr>
            <w:tcW w:w="3685" w:type="dxa"/>
          </w:tcPr>
          <w:p w14:paraId="45115D3A" w14:textId="77777777" w:rsidR="00FB6D3D" w:rsidRDefault="00D22A15">
            <w:pPr>
              <w:ind w:firstLineChars="0" w:firstLine="0"/>
            </w:pPr>
            <w:r>
              <w:rPr>
                <w:rFonts w:hint="eastAsia"/>
              </w:rPr>
              <w:t>详情请参照如上图</w:t>
            </w:r>
          </w:p>
        </w:tc>
      </w:tr>
      <w:tr w:rsidR="00FB6D3D" w14:paraId="5A6B4AD4" w14:textId="77777777">
        <w:trPr>
          <w:jc w:val="center"/>
        </w:trPr>
        <w:tc>
          <w:tcPr>
            <w:tcW w:w="1838" w:type="dxa"/>
          </w:tcPr>
          <w:p w14:paraId="164DC65A" w14:textId="77777777" w:rsidR="00FB6D3D" w:rsidRDefault="00D22A15">
            <w:pPr>
              <w:ind w:firstLineChars="0" w:firstLine="0"/>
              <w:rPr>
                <w:rFonts w:ascii="Times New Roman" w:hAnsi="Times New Roman" w:cs="Times New Roman"/>
                <w:color w:val="262626"/>
                <w:spacing w:val="12"/>
                <w:szCs w:val="21"/>
              </w:rPr>
            </w:pPr>
            <w:r>
              <w:rPr>
                <w:rFonts w:ascii="Times New Roman" w:hAnsi="Times New Roman" w:cs="Times New Roman"/>
                <w:color w:val="262626"/>
                <w:spacing w:val="12"/>
                <w:szCs w:val="21"/>
              </w:rPr>
              <w:lastRenderedPageBreak/>
              <w:t>sort_line</w:t>
            </w:r>
          </w:p>
        </w:tc>
        <w:tc>
          <w:tcPr>
            <w:tcW w:w="1276" w:type="dxa"/>
          </w:tcPr>
          <w:p w14:paraId="40BF1B53" w14:textId="77777777" w:rsidR="00FB6D3D" w:rsidRDefault="00D22A15">
            <w:pPr>
              <w:ind w:firstLineChars="0" w:firstLine="0"/>
            </w:pPr>
            <w:r>
              <w:t>s</w:t>
            </w:r>
            <w:r>
              <w:rPr>
                <w:rFonts w:hint="eastAsia"/>
              </w:rPr>
              <w:t>tring</w:t>
            </w:r>
          </w:p>
        </w:tc>
        <w:tc>
          <w:tcPr>
            <w:tcW w:w="1843" w:type="dxa"/>
          </w:tcPr>
          <w:p w14:paraId="7E881491" w14:textId="77777777" w:rsidR="00FB6D3D" w:rsidRDefault="00D22A15">
            <w:pPr>
              <w:ind w:firstLineChars="0" w:firstLine="0"/>
            </w:pPr>
            <w:r>
              <w:rPr>
                <w:rFonts w:hint="eastAsia"/>
              </w:rPr>
              <w:t>分拣线编号</w:t>
            </w:r>
          </w:p>
        </w:tc>
        <w:tc>
          <w:tcPr>
            <w:tcW w:w="3685" w:type="dxa"/>
          </w:tcPr>
          <w:p w14:paraId="458A0193" w14:textId="77777777" w:rsidR="00FB6D3D" w:rsidRDefault="00FB6D3D">
            <w:pPr>
              <w:ind w:firstLineChars="0" w:firstLine="0"/>
            </w:pPr>
          </w:p>
        </w:tc>
      </w:tr>
      <w:tr w:rsidR="00FB6D3D" w14:paraId="639A04AF" w14:textId="77777777">
        <w:trPr>
          <w:jc w:val="center"/>
        </w:trPr>
        <w:tc>
          <w:tcPr>
            <w:tcW w:w="1838" w:type="dxa"/>
          </w:tcPr>
          <w:p w14:paraId="61228C78" w14:textId="77777777" w:rsidR="00FB6D3D" w:rsidRDefault="00D22A15">
            <w:pPr>
              <w:ind w:firstLineChars="0" w:firstLine="0"/>
              <w:rPr>
                <w:rFonts w:ascii="Times New Roman" w:hAnsi="Times New Roman" w:cs="Times New Roman"/>
                <w:color w:val="262626"/>
                <w:spacing w:val="12"/>
                <w:szCs w:val="21"/>
              </w:rPr>
            </w:pPr>
            <w:r>
              <w:rPr>
                <w:rFonts w:ascii="Times New Roman" w:hAnsi="Times New Roman" w:cs="Times New Roman"/>
                <w:color w:val="262626"/>
                <w:spacing w:val="12"/>
                <w:szCs w:val="21"/>
              </w:rPr>
              <w:t>location</w:t>
            </w:r>
          </w:p>
        </w:tc>
        <w:tc>
          <w:tcPr>
            <w:tcW w:w="1276" w:type="dxa"/>
          </w:tcPr>
          <w:p w14:paraId="0573AF30" w14:textId="77777777" w:rsidR="00FB6D3D" w:rsidRDefault="00D22A15">
            <w:pPr>
              <w:ind w:firstLineChars="0" w:firstLine="0"/>
            </w:pPr>
            <w:r>
              <w:t>s</w:t>
            </w:r>
            <w:r>
              <w:rPr>
                <w:rFonts w:hint="eastAsia"/>
              </w:rPr>
              <w:t>tring</w:t>
            </w:r>
          </w:p>
        </w:tc>
        <w:tc>
          <w:tcPr>
            <w:tcW w:w="1843" w:type="dxa"/>
          </w:tcPr>
          <w:p w14:paraId="421484E0" w14:textId="77777777" w:rsidR="00FB6D3D" w:rsidRDefault="00D22A15">
            <w:pPr>
              <w:ind w:firstLineChars="0" w:firstLine="0"/>
            </w:pPr>
            <w:r>
              <w:rPr>
                <w:rFonts w:hint="eastAsia"/>
              </w:rPr>
              <w:t>分区编号</w:t>
            </w:r>
          </w:p>
        </w:tc>
        <w:tc>
          <w:tcPr>
            <w:tcW w:w="3685" w:type="dxa"/>
          </w:tcPr>
          <w:p w14:paraId="283A674F" w14:textId="77777777" w:rsidR="00FB6D3D" w:rsidRDefault="00FB6D3D">
            <w:pPr>
              <w:ind w:firstLineChars="0" w:firstLine="0"/>
            </w:pPr>
          </w:p>
        </w:tc>
      </w:tr>
      <w:tr w:rsidR="00FB6D3D" w14:paraId="3F37154C" w14:textId="77777777">
        <w:trPr>
          <w:jc w:val="center"/>
        </w:trPr>
        <w:tc>
          <w:tcPr>
            <w:tcW w:w="1838" w:type="dxa"/>
          </w:tcPr>
          <w:p w14:paraId="26B29640" w14:textId="77777777" w:rsidR="00FB6D3D" w:rsidRDefault="00D22A15">
            <w:pPr>
              <w:ind w:firstLineChars="0" w:firstLine="0"/>
              <w:rPr>
                <w:rFonts w:ascii="Times New Roman" w:hAnsi="Times New Roman" w:cs="Times New Roman"/>
                <w:color w:val="262626"/>
                <w:spacing w:val="12"/>
                <w:szCs w:val="21"/>
              </w:rPr>
            </w:pPr>
            <w:r>
              <w:rPr>
                <w:rFonts w:ascii="Times New Roman" w:hAnsi="Times New Roman" w:cs="Times New Roman"/>
                <w:color w:val="262626"/>
                <w:spacing w:val="12"/>
                <w:szCs w:val="21"/>
              </w:rPr>
              <w:t>area_code</w:t>
            </w:r>
          </w:p>
        </w:tc>
        <w:tc>
          <w:tcPr>
            <w:tcW w:w="1276" w:type="dxa"/>
          </w:tcPr>
          <w:p w14:paraId="2C3AE593" w14:textId="77777777" w:rsidR="00FB6D3D" w:rsidRDefault="00D22A15">
            <w:pPr>
              <w:ind w:firstLineChars="0" w:firstLine="0"/>
            </w:pPr>
            <w:r>
              <w:t>s</w:t>
            </w:r>
            <w:r>
              <w:rPr>
                <w:rFonts w:hint="eastAsia"/>
              </w:rPr>
              <w:t>tring</w:t>
            </w:r>
          </w:p>
        </w:tc>
        <w:tc>
          <w:tcPr>
            <w:tcW w:w="1843" w:type="dxa"/>
          </w:tcPr>
          <w:p w14:paraId="6A860773" w14:textId="77777777" w:rsidR="00FB6D3D" w:rsidRDefault="00D22A15">
            <w:pPr>
              <w:ind w:firstLineChars="0" w:firstLine="0"/>
            </w:pPr>
            <w:r>
              <w:rPr>
                <w:rFonts w:hint="eastAsia"/>
              </w:rPr>
              <w:t>区域编码</w:t>
            </w:r>
          </w:p>
        </w:tc>
        <w:tc>
          <w:tcPr>
            <w:tcW w:w="3685" w:type="dxa"/>
          </w:tcPr>
          <w:p w14:paraId="32D8B8D2" w14:textId="77777777" w:rsidR="00FB6D3D" w:rsidRDefault="00FB6D3D">
            <w:pPr>
              <w:ind w:firstLineChars="0" w:firstLine="0"/>
            </w:pPr>
          </w:p>
        </w:tc>
      </w:tr>
    </w:tbl>
    <w:p w14:paraId="3F38E99D" w14:textId="77777777" w:rsidR="00FB6D3D" w:rsidRDefault="00FB6D3D">
      <w:pPr>
        <w:spacing w:line="360" w:lineRule="atLeast"/>
        <w:ind w:firstLineChars="0" w:firstLine="0"/>
      </w:pPr>
    </w:p>
    <w:p w14:paraId="0567002F" w14:textId="77777777" w:rsidR="00FB6D3D" w:rsidRDefault="00D22A15">
      <w:pPr>
        <w:pStyle w:val="af6"/>
        <w:ind w:left="420" w:firstLineChars="0" w:firstLine="0"/>
        <w:rPr>
          <w:rStyle w:val="af3"/>
        </w:rPr>
      </w:pPr>
      <w:r>
        <w:rPr>
          <w:rStyle w:val="af3"/>
          <w:rFonts w:hint="eastAsia"/>
        </w:rPr>
        <w:t>返回结果：</w:t>
      </w:r>
    </w:p>
    <w:p w14:paraId="5B7EBDE0" w14:textId="77777777" w:rsidR="00FB6D3D" w:rsidRDefault="00D22A15">
      <w:pPr>
        <w:pStyle w:val="af6"/>
        <w:ind w:left="420" w:firstLineChars="0" w:firstLine="0"/>
        <w:rPr>
          <w:rFonts w:ascii="Times New Roman" w:hAnsi="Times New Roman" w:cs="Times New Roman"/>
          <w:color w:val="262626"/>
          <w:spacing w:val="12"/>
          <w:szCs w:val="21"/>
        </w:rPr>
      </w:pPr>
      <w:r>
        <w:rPr>
          <w:rFonts w:ascii="Times New Roman" w:hAnsi="Times New Roman" w:cs="Times New Roman" w:hint="eastAsia"/>
          <w:color w:val="262626"/>
          <w:spacing w:val="12"/>
          <w:szCs w:val="21"/>
        </w:rPr>
        <w:t>{</w:t>
      </w:r>
    </w:p>
    <w:p w14:paraId="28471A0F" w14:textId="77777777" w:rsidR="00FB6D3D" w:rsidRDefault="00D22A15">
      <w:pPr>
        <w:pStyle w:val="af6"/>
        <w:ind w:left="420" w:firstLineChars="0" w:firstLine="300"/>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code</w:t>
      </w: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 xml:space="preserve">: </w:t>
      </w:r>
      <w:r>
        <w:rPr>
          <w:rFonts w:ascii="Times New Roman" w:hAnsi="Times New Roman" w:cs="Times New Roman"/>
          <w:color w:val="262626"/>
          <w:spacing w:val="12"/>
          <w:szCs w:val="21"/>
        </w:rPr>
        <w:t>20</w:t>
      </w:r>
      <w:r>
        <w:rPr>
          <w:rFonts w:ascii="Times New Roman" w:hAnsi="Times New Roman" w:cs="Times New Roman" w:hint="eastAsia"/>
          <w:color w:val="262626"/>
          <w:spacing w:val="12"/>
          <w:szCs w:val="21"/>
        </w:rPr>
        <w:t>0,</w:t>
      </w:r>
    </w:p>
    <w:p w14:paraId="4ABF8991" w14:textId="77777777" w:rsidR="00FB6D3D" w:rsidRDefault="00D22A15">
      <w:pPr>
        <w:pStyle w:val="af6"/>
        <w:ind w:left="420" w:firstLineChars="0" w:firstLine="300"/>
        <w:rPr>
          <w:rFonts w:ascii="Times New Roman" w:hAnsi="Times New Roman" w:cs="Times New Roman"/>
          <w:color w:val="262626"/>
          <w:spacing w:val="12"/>
          <w:szCs w:val="21"/>
        </w:rPr>
      </w:pPr>
      <w:r>
        <w:rPr>
          <w:rFonts w:ascii="Times New Roman" w:hAnsi="Times New Roman" w:cs="Times New Roman"/>
          <w:color w:val="262626"/>
          <w:spacing w:val="12"/>
          <w:szCs w:val="21"/>
        </w:rPr>
        <w:t>“msg”</w:t>
      </w:r>
      <w:r>
        <w:rPr>
          <w:rFonts w:ascii="Times New Roman" w:hAnsi="Times New Roman" w:cs="Times New Roman" w:hint="eastAsia"/>
          <w:color w:val="262626"/>
          <w:spacing w:val="12"/>
          <w:szCs w:val="21"/>
        </w:rPr>
        <w:t xml:space="preserve">: </w:t>
      </w: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success</w:t>
      </w: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w:t>
      </w:r>
    </w:p>
    <w:p w14:paraId="310D4A88" w14:textId="77777777" w:rsidR="00FB6D3D" w:rsidRDefault="00D22A15">
      <w:pPr>
        <w:pStyle w:val="af6"/>
        <w:ind w:left="420" w:firstLineChars="0" w:firstLine="300"/>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data</w:t>
      </w: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 xml:space="preserve">: </w:t>
      </w:r>
      <w:r>
        <w:rPr>
          <w:rFonts w:ascii="Times New Roman" w:hAnsi="Times New Roman" w:cs="Times New Roman"/>
          <w:color w:val="262626"/>
          <w:spacing w:val="12"/>
          <w:szCs w:val="21"/>
        </w:rPr>
        <w:t>“”</w:t>
      </w:r>
    </w:p>
    <w:p w14:paraId="65F1087D" w14:textId="77777777" w:rsidR="00FB6D3D" w:rsidRDefault="00D22A15">
      <w:pPr>
        <w:ind w:firstLineChars="179" w:firstLine="451"/>
        <w:rPr>
          <w:rFonts w:ascii="Times New Roman" w:hAnsi="Times New Roman" w:cs="Times New Roman"/>
          <w:color w:val="262626"/>
          <w:spacing w:val="12"/>
          <w:szCs w:val="21"/>
        </w:rPr>
      </w:pPr>
      <w:r>
        <w:rPr>
          <w:rFonts w:ascii="Times New Roman" w:hAnsi="Times New Roman" w:cs="Times New Roman" w:hint="eastAsia"/>
          <w:color w:val="262626"/>
          <w:spacing w:val="12"/>
          <w:szCs w:val="21"/>
        </w:rPr>
        <w:t>}</w:t>
      </w:r>
    </w:p>
    <w:tbl>
      <w:tblPr>
        <w:tblStyle w:val="af2"/>
        <w:tblW w:w="8642" w:type="dxa"/>
        <w:jc w:val="center"/>
        <w:tblLayout w:type="fixed"/>
        <w:tblLook w:val="04A0" w:firstRow="1" w:lastRow="0" w:firstColumn="1" w:lastColumn="0" w:noHBand="0" w:noVBand="1"/>
      </w:tblPr>
      <w:tblGrid>
        <w:gridCol w:w="1413"/>
        <w:gridCol w:w="1276"/>
        <w:gridCol w:w="2976"/>
        <w:gridCol w:w="2977"/>
      </w:tblGrid>
      <w:tr w:rsidR="00FB6D3D" w14:paraId="5839E73E" w14:textId="77777777">
        <w:trPr>
          <w:jc w:val="center"/>
        </w:trPr>
        <w:tc>
          <w:tcPr>
            <w:tcW w:w="1413" w:type="dxa"/>
          </w:tcPr>
          <w:p w14:paraId="6ADF8F61" w14:textId="77777777" w:rsidR="00FB6D3D" w:rsidRDefault="00D22A15">
            <w:pPr>
              <w:ind w:firstLineChars="0" w:firstLine="0"/>
            </w:pPr>
            <w:r>
              <w:rPr>
                <w:rFonts w:hint="eastAsia"/>
              </w:rPr>
              <w:t>参数</w:t>
            </w:r>
          </w:p>
        </w:tc>
        <w:tc>
          <w:tcPr>
            <w:tcW w:w="1276" w:type="dxa"/>
          </w:tcPr>
          <w:p w14:paraId="1D8C72A1" w14:textId="77777777" w:rsidR="00FB6D3D" w:rsidRDefault="00D22A15">
            <w:pPr>
              <w:ind w:firstLineChars="0" w:firstLine="0"/>
            </w:pPr>
            <w:r>
              <w:rPr>
                <w:rFonts w:hint="eastAsia"/>
              </w:rPr>
              <w:t>参数类型</w:t>
            </w:r>
          </w:p>
        </w:tc>
        <w:tc>
          <w:tcPr>
            <w:tcW w:w="2976" w:type="dxa"/>
          </w:tcPr>
          <w:p w14:paraId="30163DAA" w14:textId="77777777" w:rsidR="00FB6D3D" w:rsidRDefault="00D22A15">
            <w:pPr>
              <w:ind w:firstLineChars="0" w:firstLine="0"/>
            </w:pPr>
            <w:r>
              <w:rPr>
                <w:rFonts w:hint="eastAsia"/>
              </w:rPr>
              <w:t>说明</w:t>
            </w:r>
          </w:p>
        </w:tc>
        <w:tc>
          <w:tcPr>
            <w:tcW w:w="2977" w:type="dxa"/>
          </w:tcPr>
          <w:p w14:paraId="60487EEB" w14:textId="77777777" w:rsidR="00FB6D3D" w:rsidRDefault="00D22A15">
            <w:pPr>
              <w:ind w:firstLineChars="0" w:firstLine="0"/>
            </w:pPr>
            <w:r>
              <w:rPr>
                <w:rFonts w:hint="eastAsia"/>
              </w:rPr>
              <w:t>示例值</w:t>
            </w:r>
          </w:p>
        </w:tc>
      </w:tr>
      <w:tr w:rsidR="00FB6D3D" w14:paraId="0723C7FB" w14:textId="77777777">
        <w:trPr>
          <w:jc w:val="center"/>
        </w:trPr>
        <w:tc>
          <w:tcPr>
            <w:tcW w:w="1413" w:type="dxa"/>
          </w:tcPr>
          <w:p w14:paraId="4069289D" w14:textId="77777777" w:rsidR="00FB6D3D" w:rsidRDefault="00D22A15">
            <w:pPr>
              <w:ind w:firstLineChars="0" w:firstLine="0"/>
              <w:rPr>
                <w:rFonts w:ascii="Times New Roman" w:hAnsi="Times New Roman" w:cs="Times New Roman"/>
              </w:rPr>
            </w:pPr>
            <w:r>
              <w:rPr>
                <w:rFonts w:ascii="Times New Roman" w:hAnsi="Times New Roman" w:cs="Times New Roman" w:hint="eastAsia"/>
                <w:color w:val="262626"/>
                <w:spacing w:val="12"/>
                <w:szCs w:val="21"/>
              </w:rPr>
              <w:t>code</w:t>
            </w:r>
          </w:p>
        </w:tc>
        <w:tc>
          <w:tcPr>
            <w:tcW w:w="1276" w:type="dxa"/>
          </w:tcPr>
          <w:p w14:paraId="1D47E8E0" w14:textId="77777777" w:rsidR="00FB6D3D" w:rsidRDefault="00D22A15">
            <w:pPr>
              <w:ind w:firstLineChars="0" w:firstLine="0"/>
            </w:pPr>
            <w:r>
              <w:rPr>
                <w:rFonts w:hint="eastAsia"/>
              </w:rPr>
              <w:t>int</w:t>
            </w:r>
          </w:p>
        </w:tc>
        <w:tc>
          <w:tcPr>
            <w:tcW w:w="2976" w:type="dxa"/>
          </w:tcPr>
          <w:p w14:paraId="6ABDAB0B" w14:textId="77777777" w:rsidR="00FB6D3D" w:rsidRDefault="00D22A15">
            <w:pPr>
              <w:ind w:firstLineChars="0" w:firstLine="0"/>
            </w:pPr>
            <w:r>
              <w:rPr>
                <w:rFonts w:hint="eastAsia"/>
              </w:rPr>
              <w:t>返回码</w:t>
            </w:r>
          </w:p>
        </w:tc>
        <w:tc>
          <w:tcPr>
            <w:tcW w:w="2977" w:type="dxa"/>
          </w:tcPr>
          <w:p w14:paraId="0957C4C1" w14:textId="77777777" w:rsidR="00FB6D3D" w:rsidRDefault="00D22A15">
            <w:pPr>
              <w:ind w:firstLineChars="0" w:firstLine="0"/>
            </w:pPr>
            <w:r>
              <w:t>20</w:t>
            </w:r>
            <w:r>
              <w:rPr>
                <w:rFonts w:hint="eastAsia"/>
              </w:rPr>
              <w:t>0</w:t>
            </w:r>
            <w:r>
              <w:rPr>
                <w:rFonts w:hint="eastAsia"/>
              </w:rPr>
              <w:t>为成功；</w:t>
            </w:r>
            <w:r>
              <w:rPr>
                <w:rFonts w:hint="eastAsia"/>
              </w:rPr>
              <w:t>4</w:t>
            </w:r>
            <w:r>
              <w:t>00</w:t>
            </w:r>
            <w:r>
              <w:rPr>
                <w:rFonts w:hint="eastAsia"/>
              </w:rPr>
              <w:t>为失败</w:t>
            </w:r>
          </w:p>
        </w:tc>
      </w:tr>
      <w:tr w:rsidR="00FB6D3D" w14:paraId="7493E65A" w14:textId="77777777">
        <w:trPr>
          <w:jc w:val="center"/>
        </w:trPr>
        <w:tc>
          <w:tcPr>
            <w:tcW w:w="1413" w:type="dxa"/>
          </w:tcPr>
          <w:p w14:paraId="02BB8D94" w14:textId="77777777" w:rsidR="00FB6D3D" w:rsidRDefault="00D22A15">
            <w:pPr>
              <w:ind w:firstLineChars="0" w:firstLine="0"/>
              <w:rPr>
                <w:rFonts w:ascii="Times New Roman" w:hAnsi="Times New Roman" w:cs="Times New Roman"/>
              </w:rPr>
            </w:pPr>
            <w:r>
              <w:rPr>
                <w:rFonts w:ascii="Times New Roman" w:hAnsi="Times New Roman" w:cs="Times New Roman"/>
                <w:color w:val="262626"/>
                <w:spacing w:val="12"/>
                <w:szCs w:val="21"/>
              </w:rPr>
              <w:t>msg</w:t>
            </w:r>
          </w:p>
        </w:tc>
        <w:tc>
          <w:tcPr>
            <w:tcW w:w="1276" w:type="dxa"/>
          </w:tcPr>
          <w:p w14:paraId="70330C61" w14:textId="77777777" w:rsidR="00FB6D3D" w:rsidRDefault="00D22A15">
            <w:pPr>
              <w:ind w:firstLineChars="0" w:firstLine="0"/>
            </w:pPr>
            <w:r>
              <w:rPr>
                <w:rFonts w:hint="eastAsia"/>
              </w:rPr>
              <w:t>string</w:t>
            </w:r>
          </w:p>
        </w:tc>
        <w:tc>
          <w:tcPr>
            <w:tcW w:w="2976" w:type="dxa"/>
          </w:tcPr>
          <w:p w14:paraId="716EC61F" w14:textId="77777777" w:rsidR="00FB6D3D" w:rsidRDefault="00D22A15">
            <w:pPr>
              <w:ind w:firstLineChars="0" w:firstLine="0"/>
            </w:pPr>
            <w:r>
              <w:t>对返回码的文本描述内容</w:t>
            </w:r>
          </w:p>
        </w:tc>
        <w:tc>
          <w:tcPr>
            <w:tcW w:w="2977" w:type="dxa"/>
          </w:tcPr>
          <w:p w14:paraId="41B37EC9" w14:textId="77777777" w:rsidR="00FB6D3D" w:rsidRDefault="00D22A15">
            <w:pPr>
              <w:ind w:firstLineChars="0" w:firstLine="0"/>
              <w:rPr>
                <w:rFonts w:ascii="Times New Roman" w:hAnsi="Times New Roman" w:cs="Times New Roman"/>
              </w:rPr>
            </w:pPr>
            <w:r>
              <w:rPr>
                <w:rFonts w:ascii="Times New Roman" w:hAnsi="Times New Roman" w:cs="Times New Roman"/>
              </w:rPr>
              <w:t>“success”</w:t>
            </w:r>
            <w:r>
              <w:rPr>
                <w:rFonts w:ascii="Times New Roman" w:hAnsi="Times New Roman" w:cs="Times New Roman"/>
              </w:rPr>
              <w:t>表示</w:t>
            </w:r>
            <w:r>
              <w:rPr>
                <w:rFonts w:ascii="Times New Roman" w:hAnsi="Times New Roman" w:cs="Times New Roman" w:hint="eastAsia"/>
              </w:rPr>
              <w:t>查询</w:t>
            </w:r>
            <w:r>
              <w:rPr>
                <w:rFonts w:ascii="Times New Roman" w:hAnsi="Times New Roman" w:cs="Times New Roman"/>
              </w:rPr>
              <w:t>成功</w:t>
            </w:r>
          </w:p>
          <w:p w14:paraId="1E13B1AC" w14:textId="77777777" w:rsidR="00FB6D3D" w:rsidRDefault="00D22A15">
            <w:pPr>
              <w:ind w:firstLineChars="0" w:firstLine="0"/>
              <w:rPr>
                <w:rFonts w:ascii="Times New Roman" w:hAnsi="Times New Roman" w:cs="Times New Roman"/>
              </w:rPr>
            </w:pPr>
            <w:r>
              <w:rPr>
                <w:rFonts w:ascii="Times New Roman" w:hAnsi="Times New Roman" w:cs="Times New Roman"/>
              </w:rPr>
              <w:t>”error”</w:t>
            </w:r>
            <w:r>
              <w:rPr>
                <w:rFonts w:ascii="Times New Roman" w:hAnsi="Times New Roman" w:cs="Times New Roman"/>
              </w:rPr>
              <w:t>表示</w:t>
            </w:r>
            <w:r>
              <w:rPr>
                <w:rFonts w:ascii="Times New Roman" w:hAnsi="Times New Roman" w:cs="Times New Roman" w:hint="eastAsia"/>
              </w:rPr>
              <w:t>查询失败</w:t>
            </w:r>
          </w:p>
        </w:tc>
      </w:tr>
      <w:tr w:rsidR="00FB6D3D" w14:paraId="0427A0D4" w14:textId="77777777">
        <w:trPr>
          <w:jc w:val="center"/>
        </w:trPr>
        <w:tc>
          <w:tcPr>
            <w:tcW w:w="1413" w:type="dxa"/>
          </w:tcPr>
          <w:p w14:paraId="68F906D9" w14:textId="77777777" w:rsidR="00FB6D3D" w:rsidRDefault="00D22A15">
            <w:pPr>
              <w:ind w:firstLineChars="0" w:firstLine="0"/>
              <w:rPr>
                <w:rFonts w:ascii="Times New Roman" w:hAnsi="Times New Roman" w:cs="Times New Roman"/>
                <w:color w:val="262626"/>
                <w:spacing w:val="12"/>
                <w:szCs w:val="21"/>
              </w:rPr>
            </w:pPr>
            <w:r>
              <w:rPr>
                <w:rFonts w:ascii="Times New Roman" w:hAnsi="Times New Roman" w:cs="Times New Roman"/>
                <w:color w:val="262626"/>
                <w:spacing w:val="12"/>
                <w:szCs w:val="21"/>
              </w:rPr>
              <w:t>data</w:t>
            </w:r>
          </w:p>
        </w:tc>
        <w:tc>
          <w:tcPr>
            <w:tcW w:w="1276" w:type="dxa"/>
          </w:tcPr>
          <w:p w14:paraId="3488B249" w14:textId="77777777" w:rsidR="00FB6D3D" w:rsidRDefault="00D22A15">
            <w:pPr>
              <w:ind w:firstLineChars="0" w:firstLine="0"/>
            </w:pPr>
            <w:r>
              <w:rPr>
                <w:rFonts w:hint="eastAsia"/>
              </w:rPr>
              <w:t>string</w:t>
            </w:r>
          </w:p>
        </w:tc>
        <w:tc>
          <w:tcPr>
            <w:tcW w:w="2976" w:type="dxa"/>
          </w:tcPr>
          <w:p w14:paraId="7B2C733B" w14:textId="77777777" w:rsidR="00FB6D3D" w:rsidRDefault="00D22A15">
            <w:pPr>
              <w:ind w:firstLineChars="0" w:firstLine="0"/>
            </w:pPr>
            <w:r>
              <w:rPr>
                <w:rFonts w:hint="eastAsia"/>
              </w:rPr>
              <w:t>上游请求编号</w:t>
            </w:r>
          </w:p>
        </w:tc>
        <w:tc>
          <w:tcPr>
            <w:tcW w:w="2977" w:type="dxa"/>
          </w:tcPr>
          <w:p w14:paraId="734DA108" w14:textId="77777777" w:rsidR="00FB6D3D" w:rsidRDefault="00FB6D3D">
            <w:pPr>
              <w:ind w:firstLineChars="0" w:firstLine="0"/>
              <w:rPr>
                <w:rFonts w:ascii="Times New Roman" w:hAnsi="Times New Roman" w:cs="Times New Roman"/>
              </w:rPr>
            </w:pPr>
          </w:p>
        </w:tc>
      </w:tr>
    </w:tbl>
    <w:p w14:paraId="7F518E4C" w14:textId="77777777" w:rsidR="00FB6D3D" w:rsidRDefault="00D22A15">
      <w:pPr>
        <w:pStyle w:val="2"/>
        <w:spacing w:before="120"/>
        <w:ind w:left="425"/>
        <w:rPr>
          <w:rFonts w:ascii="宋体" w:eastAsia="宋体" w:hAnsi="宋体"/>
          <w:szCs w:val="30"/>
          <w:lang w:val="en-US"/>
        </w:rPr>
      </w:pPr>
      <w:bookmarkStart w:id="86" w:name="_Toc20200"/>
      <w:r>
        <w:rPr>
          <w:rFonts w:ascii="宋体" w:eastAsia="宋体" w:hAnsi="宋体" w:hint="eastAsia"/>
          <w:szCs w:val="30"/>
          <w:lang w:val="en-US"/>
        </w:rPr>
        <w:t>12.5</w:t>
      </w:r>
      <w:r>
        <w:rPr>
          <w:rFonts w:ascii="宋体" w:eastAsia="宋体" w:hAnsi="宋体" w:hint="eastAsia"/>
          <w:szCs w:val="30"/>
          <w:lang w:val="en-US"/>
        </w:rPr>
        <w:t>大件分拣</w:t>
      </w:r>
      <w:r>
        <w:rPr>
          <w:rFonts w:ascii="宋体" w:eastAsia="宋体" w:hAnsi="宋体" w:hint="eastAsia"/>
          <w:szCs w:val="30"/>
          <w:lang w:val="en-US"/>
        </w:rPr>
        <w:t>/</w:t>
      </w:r>
      <w:r>
        <w:rPr>
          <w:rFonts w:ascii="宋体" w:eastAsia="宋体" w:hAnsi="宋体" w:hint="eastAsia"/>
          <w:szCs w:val="30"/>
          <w:lang w:val="en-US"/>
        </w:rPr>
        <w:t>码盘</w:t>
      </w:r>
      <w:r>
        <w:rPr>
          <w:rFonts w:ascii="宋体" w:eastAsia="宋体" w:hAnsi="宋体" w:hint="eastAsia"/>
          <w:szCs w:val="30"/>
          <w:lang w:val="en-US"/>
        </w:rPr>
        <w:t>/</w:t>
      </w:r>
      <w:r>
        <w:rPr>
          <w:rFonts w:ascii="宋体" w:eastAsia="宋体" w:hAnsi="宋体" w:hint="eastAsia"/>
          <w:szCs w:val="30"/>
          <w:lang w:val="en-US"/>
        </w:rPr>
        <w:t>二次分拣清框</w:t>
      </w:r>
      <w:bookmarkEnd w:id="86"/>
    </w:p>
    <w:p w14:paraId="76CCFD08" w14:textId="77777777" w:rsidR="00FB6D3D" w:rsidRDefault="00D22A15">
      <w:pPr>
        <w:pStyle w:val="af6"/>
        <w:ind w:left="420" w:firstLineChars="0" w:firstLine="0"/>
      </w:pPr>
      <w:r>
        <w:rPr>
          <w:rFonts w:ascii="宋体" w:hAnsi="宋体"/>
          <w:szCs w:val="30"/>
        </w:rPr>
        <w:t xml:space="preserve">    </w:t>
      </w:r>
      <w:r>
        <w:rPr>
          <w:b/>
          <w:bCs/>
        </w:rPr>
        <w:t>请求方式</w:t>
      </w:r>
      <w:r>
        <w:t>：</w:t>
      </w:r>
      <w:r>
        <w:t>POST</w:t>
      </w:r>
      <w:r>
        <w:t>（</w:t>
      </w:r>
      <w:r>
        <w:t>HTTP</w:t>
      </w:r>
      <w:r>
        <w:t>）</w:t>
      </w:r>
    </w:p>
    <w:p w14:paraId="31140CD3" w14:textId="77777777" w:rsidR="00FB6D3D" w:rsidRDefault="00D22A15">
      <w:pPr>
        <w:pStyle w:val="af6"/>
        <w:ind w:left="420" w:firstLine="506"/>
        <w:rPr>
          <w:rFonts w:ascii="Times New Roman" w:hAnsi="Times New Roman" w:cs="Times New Roman"/>
          <w:color w:val="262626"/>
          <w:spacing w:val="12"/>
          <w:szCs w:val="21"/>
        </w:rPr>
      </w:pPr>
      <w:r>
        <w:rPr>
          <w:rFonts w:ascii="Times New Roman" w:hAnsi="Times New Roman" w:cs="Times New Roman"/>
          <w:b/>
          <w:bCs/>
          <w:color w:val="262626"/>
          <w:spacing w:val="12"/>
          <w:szCs w:val="21"/>
        </w:rPr>
        <w:t>请求地址</w:t>
      </w:r>
      <w:r>
        <w:rPr>
          <w:rFonts w:ascii="Times New Roman" w:hAnsi="Times New Roman" w:cs="Times New Roman"/>
          <w:color w:val="262626"/>
          <w:spacing w:val="12"/>
          <w:szCs w:val="21"/>
        </w:rPr>
        <w:t>：</w:t>
      </w:r>
      <w:r>
        <w:rPr>
          <w:rFonts w:ascii="Times New Roman" w:hAnsi="Times New Roman" w:cs="Times New Roman"/>
          <w:color w:val="262626"/>
          <w:spacing w:val="12"/>
          <w:szCs w:val="24"/>
        </w:rPr>
        <w:t>http://</w:t>
      </w:r>
      <w:r>
        <w:rPr>
          <w:rFonts w:ascii="Times New Roman" w:hAnsi="Times New Roman" w:cs="Times New Roman" w:hint="eastAsia"/>
          <w:color w:val="262626"/>
          <w:spacing w:val="12"/>
          <w:szCs w:val="24"/>
        </w:rPr>
        <w:t>ip</w:t>
      </w:r>
      <w:r>
        <w:rPr>
          <w:rFonts w:ascii="Times New Roman" w:hAnsi="Times New Roman" w:cs="Times New Roman"/>
          <w:color w:val="262626"/>
          <w:spacing w:val="12"/>
          <w:szCs w:val="24"/>
        </w:rPr>
        <w:t>:port</w:t>
      </w:r>
      <w:r>
        <w:rPr>
          <w:rFonts w:ascii="Times New Roman" w:hAnsi="Times New Roman" w:cs="Times New Roman" w:hint="eastAsia"/>
          <w:color w:val="262626"/>
          <w:spacing w:val="12"/>
          <w:szCs w:val="24"/>
        </w:rPr>
        <w:t>/control</w:t>
      </w:r>
      <w:r>
        <w:rPr>
          <w:rFonts w:ascii="Times New Roman" w:hAnsi="Times New Roman" w:cs="Times New Roman"/>
          <w:color w:val="262626"/>
          <w:spacing w:val="12"/>
          <w:szCs w:val="24"/>
        </w:rPr>
        <w:t>/</w:t>
      </w:r>
      <w:r>
        <w:rPr>
          <w:rFonts w:ascii="Times New Roman" w:hAnsi="Times New Roman" w:cs="Times New Roman" w:hint="eastAsia"/>
          <w:color w:val="262626"/>
          <w:spacing w:val="12"/>
          <w:szCs w:val="24"/>
        </w:rPr>
        <w:t>system/</w:t>
      </w:r>
      <w:r>
        <w:rPr>
          <w:rFonts w:ascii="Times New Roman" w:hAnsi="Times New Roman" w:cs="Times New Roman"/>
          <w:color w:val="262626"/>
          <w:spacing w:val="12"/>
          <w:szCs w:val="24"/>
        </w:rPr>
        <w:t>clearFrame</w:t>
      </w:r>
    </w:p>
    <w:p w14:paraId="693CCA4D" w14:textId="77777777" w:rsidR="00FB6D3D" w:rsidRDefault="00D22A15">
      <w:pPr>
        <w:pStyle w:val="af6"/>
        <w:ind w:left="420" w:firstLine="506"/>
        <w:rPr>
          <w:rFonts w:ascii="Times New Roman" w:hAnsi="Times New Roman" w:cs="Times New Roman"/>
          <w:b/>
          <w:color w:val="262626"/>
          <w:spacing w:val="12"/>
          <w:szCs w:val="21"/>
        </w:rPr>
      </w:pPr>
      <w:r>
        <w:rPr>
          <w:rFonts w:ascii="Times New Roman" w:hAnsi="Times New Roman" w:cs="Times New Roman" w:hint="eastAsia"/>
          <w:b/>
          <w:color w:val="262626"/>
          <w:spacing w:val="12"/>
          <w:szCs w:val="21"/>
        </w:rPr>
        <w:t>接口说明：</w:t>
      </w:r>
    </w:p>
    <w:p w14:paraId="5C29C908" w14:textId="77777777" w:rsidR="00FB6D3D" w:rsidRDefault="00D22A15">
      <w:pPr>
        <w:ind w:left="206" w:firstLineChars="0" w:firstLine="720"/>
      </w:pPr>
      <w:r>
        <w:rPr>
          <w:rFonts w:hint="eastAsia"/>
        </w:rPr>
        <w:t>该接口用于</w:t>
      </w:r>
      <w:r>
        <w:rPr>
          <w:rFonts w:hint="eastAsia"/>
        </w:rPr>
        <w:t>WEB</w:t>
      </w:r>
      <w:r>
        <w:rPr>
          <w:rFonts w:hint="eastAsia"/>
        </w:rPr>
        <w:t>向总控下发清框指令，可支持同步下发多台机器人多个料框清框指令。</w:t>
      </w:r>
    </w:p>
    <w:p w14:paraId="4A1228AC" w14:textId="77777777" w:rsidR="00FB6D3D" w:rsidRDefault="00D22A15">
      <w:pPr>
        <w:ind w:firstLineChars="400" w:firstLine="1012"/>
        <w:rPr>
          <w:rFonts w:ascii="Times New Roman" w:hAnsi="Times New Roman" w:cs="Times New Roman"/>
          <w:color w:val="262626"/>
          <w:spacing w:val="12"/>
          <w:szCs w:val="21"/>
        </w:rPr>
      </w:pPr>
      <w:r>
        <w:rPr>
          <w:rFonts w:ascii="Times New Roman" w:hAnsi="Times New Roman" w:cs="Times New Roman"/>
          <w:b/>
          <w:bCs/>
          <w:color w:val="262626"/>
          <w:spacing w:val="12"/>
          <w:szCs w:val="21"/>
        </w:rPr>
        <w:t>请求包结构体</w:t>
      </w:r>
      <w:r>
        <w:rPr>
          <w:rFonts w:ascii="Times New Roman" w:hAnsi="Times New Roman" w:cs="Times New Roman"/>
          <w:color w:val="262626"/>
          <w:spacing w:val="12"/>
          <w:szCs w:val="21"/>
        </w:rPr>
        <w:t>：</w:t>
      </w:r>
    </w:p>
    <w:p w14:paraId="35AF367C" w14:textId="77777777" w:rsidR="00FB6D3D" w:rsidRDefault="00D22A15">
      <w:pPr>
        <w:ind w:leftChars="211" w:left="506" w:firstLineChars="400" w:firstLine="1008"/>
        <w:rPr>
          <w:rFonts w:ascii="Times New Roman" w:hAnsi="Times New Roman" w:cs="Times New Roman"/>
          <w:color w:val="262626"/>
          <w:spacing w:val="12"/>
          <w:szCs w:val="21"/>
        </w:rPr>
      </w:pPr>
      <w:r>
        <w:rPr>
          <w:rFonts w:ascii="Times New Roman" w:hAnsi="Times New Roman" w:cs="Times New Roman" w:hint="eastAsia"/>
          <w:color w:val="262626"/>
          <w:spacing w:val="12"/>
          <w:szCs w:val="21"/>
        </w:rPr>
        <w:t>{</w:t>
      </w:r>
    </w:p>
    <w:p w14:paraId="1DCA1162" w14:textId="77777777" w:rsidR="00FB6D3D" w:rsidRDefault="00D22A15">
      <w:pPr>
        <w:ind w:firstLineChars="929" w:firstLine="2341"/>
        <w:rPr>
          <w:rFonts w:ascii="Times New Roman" w:hAnsi="Times New Roman" w:cs="Times New Roman"/>
          <w:color w:val="262626"/>
          <w:spacing w:val="12"/>
          <w:szCs w:val="21"/>
        </w:rPr>
      </w:pPr>
      <w:r>
        <w:rPr>
          <w:rFonts w:ascii="Times New Roman" w:hAnsi="Times New Roman" w:cs="Times New Roman"/>
          <w:color w:val="262626"/>
          <w:spacing w:val="12"/>
          <w:szCs w:val="21"/>
        </w:rPr>
        <w:t>“sort</w:t>
      </w:r>
      <w:r>
        <w:rPr>
          <w:rFonts w:ascii="Times New Roman" w:hAnsi="Times New Roman" w:cs="Times New Roman" w:hint="eastAsia"/>
          <w:color w:val="262626"/>
          <w:spacing w:val="12"/>
          <w:szCs w:val="21"/>
        </w:rPr>
        <w:t>_</w:t>
      </w:r>
      <w:r>
        <w:rPr>
          <w:rFonts w:ascii="Times New Roman" w:hAnsi="Times New Roman" w:cs="Times New Roman"/>
          <w:color w:val="262626"/>
          <w:spacing w:val="12"/>
          <w:szCs w:val="21"/>
        </w:rPr>
        <w:t>line</w:t>
      </w:r>
      <w:r>
        <w:rPr>
          <w:rFonts w:ascii="Times New Roman" w:hAnsi="Times New Roman" w:cs="Times New Roman" w:hint="eastAsia"/>
          <w:color w:val="262626"/>
          <w:spacing w:val="12"/>
          <w:szCs w:val="21"/>
        </w:rPr>
        <w:t>”</w:t>
      </w:r>
      <w:r>
        <w:rPr>
          <w:rFonts w:ascii="Times New Roman" w:hAnsi="Times New Roman" w:cs="Times New Roman" w:hint="eastAsia"/>
          <w:color w:val="262626"/>
          <w:spacing w:val="12"/>
          <w:szCs w:val="21"/>
        </w:rPr>
        <w:t>:</w:t>
      </w:r>
      <w:r>
        <w:rPr>
          <w:rFonts w:ascii="Times New Roman" w:hAnsi="Times New Roman" w:cs="Times New Roman"/>
          <w:color w:val="262626"/>
          <w:spacing w:val="12"/>
          <w:szCs w:val="21"/>
        </w:rPr>
        <w:t xml:space="preserve"> ”1”,</w:t>
      </w:r>
    </w:p>
    <w:p w14:paraId="6C09AA60" w14:textId="77777777" w:rsidR="00FB6D3D" w:rsidRDefault="00D22A15">
      <w:pPr>
        <w:ind w:firstLineChars="929" w:firstLine="2341"/>
        <w:rPr>
          <w:rFonts w:ascii="Times New Roman" w:hAnsi="Times New Roman" w:cs="Times New Roman"/>
          <w:color w:val="262626"/>
          <w:spacing w:val="12"/>
          <w:szCs w:val="21"/>
        </w:rPr>
      </w:pPr>
      <w:r>
        <w:rPr>
          <w:rFonts w:ascii="Times New Roman" w:hAnsi="Times New Roman" w:cs="Times New Roman"/>
          <w:color w:val="262626"/>
          <w:spacing w:val="12"/>
          <w:szCs w:val="21"/>
        </w:rPr>
        <w:t>“area_code</w:t>
      </w:r>
      <w:r>
        <w:rPr>
          <w:rFonts w:ascii="Times New Roman" w:hAnsi="Times New Roman" w:cs="Times New Roman" w:hint="eastAsia"/>
          <w:color w:val="262626"/>
          <w:spacing w:val="12"/>
          <w:szCs w:val="21"/>
        </w:rPr>
        <w:t>”</w:t>
      </w:r>
      <w:r>
        <w:rPr>
          <w:rFonts w:ascii="Times New Roman" w:hAnsi="Times New Roman" w:cs="Times New Roman" w:hint="eastAsia"/>
          <w:color w:val="262626"/>
          <w:spacing w:val="12"/>
          <w:szCs w:val="21"/>
        </w:rPr>
        <w:t>:</w:t>
      </w:r>
      <w:r>
        <w:rPr>
          <w:rFonts w:ascii="Times New Roman" w:hAnsi="Times New Roman" w:cs="Times New Roman"/>
          <w:color w:val="262626"/>
          <w:spacing w:val="12"/>
          <w:szCs w:val="21"/>
        </w:rPr>
        <w:t xml:space="preserve"> ”2”,</w:t>
      </w:r>
    </w:p>
    <w:p w14:paraId="49DA138B" w14:textId="77777777" w:rsidR="00FB6D3D" w:rsidRDefault="00D22A15">
      <w:pPr>
        <w:ind w:firstLineChars="929" w:firstLine="2341"/>
        <w:rPr>
          <w:rFonts w:ascii="Times New Roman" w:hAnsi="Times New Roman" w:cs="Times New Roman"/>
          <w:color w:val="262626"/>
          <w:spacing w:val="12"/>
          <w:szCs w:val="21"/>
        </w:rPr>
      </w:pPr>
      <w:r>
        <w:rPr>
          <w:rFonts w:ascii="Times New Roman" w:hAnsi="Times New Roman" w:cs="Times New Roman"/>
          <w:color w:val="262626"/>
          <w:spacing w:val="12"/>
          <w:szCs w:val="21"/>
        </w:rPr>
        <w:t>“data”:[{</w:t>
      </w:r>
    </w:p>
    <w:p w14:paraId="4E2CA046" w14:textId="77777777" w:rsidR="00FB6D3D" w:rsidRDefault="00D22A15">
      <w:pPr>
        <w:ind w:firstLineChars="929" w:firstLine="2341"/>
        <w:rPr>
          <w:rFonts w:ascii="Times New Roman" w:hAnsi="Times New Roman" w:cs="Times New Roman"/>
          <w:color w:val="262626"/>
          <w:spacing w:val="12"/>
          <w:szCs w:val="21"/>
        </w:rPr>
      </w:pPr>
      <w:r>
        <w:rPr>
          <w:rFonts w:ascii="Times New Roman" w:hAnsi="Times New Roman" w:cs="Times New Roman"/>
          <w:color w:val="262626"/>
          <w:spacing w:val="12"/>
          <w:szCs w:val="21"/>
        </w:rPr>
        <w:lastRenderedPageBreak/>
        <w:tab/>
        <w:t>“</w:t>
      </w:r>
      <w:r>
        <w:rPr>
          <w:rFonts w:ascii="Times New Roman" w:hAnsi="Times New Roman" w:cs="Times New Roman" w:hint="eastAsia"/>
          <w:color w:val="262626"/>
          <w:spacing w:val="12"/>
          <w:szCs w:val="21"/>
        </w:rPr>
        <w:t>robot</w:t>
      </w:r>
      <w:r>
        <w:rPr>
          <w:rFonts w:ascii="Times New Roman" w:hAnsi="Times New Roman" w:cs="Times New Roman"/>
          <w:color w:val="262626"/>
          <w:spacing w:val="12"/>
          <w:szCs w:val="21"/>
        </w:rPr>
        <w:t>_id”:”1”,</w:t>
      </w:r>
    </w:p>
    <w:p w14:paraId="210D8309" w14:textId="77777777" w:rsidR="00FB6D3D" w:rsidRDefault="00D22A15">
      <w:pPr>
        <w:ind w:firstLineChars="929" w:firstLine="2341"/>
        <w:rPr>
          <w:rFonts w:ascii="Times New Roman" w:hAnsi="Times New Roman" w:cs="Times New Roman"/>
          <w:color w:val="262626"/>
          <w:spacing w:val="12"/>
          <w:szCs w:val="21"/>
        </w:rPr>
      </w:pPr>
      <w:r>
        <w:rPr>
          <w:rFonts w:ascii="Times New Roman" w:hAnsi="Times New Roman" w:cs="Times New Roman"/>
          <w:color w:val="262626"/>
          <w:spacing w:val="12"/>
          <w:szCs w:val="21"/>
        </w:rPr>
        <w:tab/>
        <w:t>“place_id”:[“1”,”2”]</w:t>
      </w:r>
    </w:p>
    <w:p w14:paraId="1E68AF70" w14:textId="77777777" w:rsidR="00FB6D3D" w:rsidRDefault="00D22A15">
      <w:pPr>
        <w:ind w:firstLineChars="929" w:firstLine="2341"/>
        <w:rPr>
          <w:rFonts w:ascii="Times New Roman" w:hAnsi="Times New Roman" w:cs="Times New Roman"/>
          <w:color w:val="262626"/>
          <w:spacing w:val="12"/>
          <w:szCs w:val="21"/>
        </w:rPr>
      </w:pPr>
      <w:r>
        <w:rPr>
          <w:rFonts w:ascii="Times New Roman" w:hAnsi="Times New Roman" w:cs="Times New Roman"/>
          <w:color w:val="262626"/>
          <w:spacing w:val="12"/>
          <w:szCs w:val="21"/>
        </w:rPr>
        <w:t>},{</w:t>
      </w:r>
    </w:p>
    <w:p w14:paraId="311F13E3" w14:textId="77777777" w:rsidR="00FB6D3D" w:rsidRDefault="00D22A15">
      <w:pPr>
        <w:ind w:left="539" w:firstLineChars="929" w:firstLine="2341"/>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robot</w:t>
      </w:r>
      <w:r>
        <w:rPr>
          <w:rFonts w:ascii="Times New Roman" w:hAnsi="Times New Roman" w:cs="Times New Roman"/>
          <w:color w:val="262626"/>
          <w:spacing w:val="12"/>
          <w:szCs w:val="21"/>
        </w:rPr>
        <w:t>_id”:”2”,</w:t>
      </w:r>
    </w:p>
    <w:p w14:paraId="104AA7C9" w14:textId="77777777" w:rsidR="00FB6D3D" w:rsidRDefault="00D22A15">
      <w:pPr>
        <w:ind w:firstLineChars="929" w:firstLine="2341"/>
        <w:rPr>
          <w:rFonts w:ascii="Times New Roman" w:hAnsi="Times New Roman" w:cs="Times New Roman"/>
          <w:color w:val="262626"/>
          <w:spacing w:val="12"/>
          <w:szCs w:val="21"/>
        </w:rPr>
      </w:pPr>
      <w:r>
        <w:rPr>
          <w:rFonts w:ascii="Times New Roman" w:hAnsi="Times New Roman" w:cs="Times New Roman"/>
          <w:color w:val="262626"/>
          <w:spacing w:val="12"/>
          <w:szCs w:val="21"/>
        </w:rPr>
        <w:tab/>
        <w:t>“place_id”:[“1”,”2”]</w:t>
      </w:r>
    </w:p>
    <w:p w14:paraId="1B1385F7" w14:textId="77777777" w:rsidR="00FB6D3D" w:rsidRDefault="00D22A15">
      <w:pPr>
        <w:ind w:firstLineChars="929" w:firstLine="2341"/>
        <w:rPr>
          <w:rFonts w:ascii="Times New Roman" w:hAnsi="Times New Roman" w:cs="Times New Roman"/>
          <w:color w:val="262626"/>
          <w:spacing w:val="12"/>
          <w:szCs w:val="21"/>
        </w:rPr>
      </w:pPr>
      <w:r>
        <w:rPr>
          <w:rFonts w:ascii="Times New Roman" w:hAnsi="Times New Roman" w:cs="Times New Roman"/>
          <w:color w:val="262626"/>
          <w:spacing w:val="12"/>
          <w:szCs w:val="21"/>
        </w:rPr>
        <w:t>}]</w:t>
      </w:r>
    </w:p>
    <w:p w14:paraId="57071432" w14:textId="77777777" w:rsidR="00FB6D3D" w:rsidRDefault="00D22A15">
      <w:pPr>
        <w:ind w:leftChars="200" w:left="480" w:firstLineChars="400" w:firstLine="1008"/>
        <w:rPr>
          <w:rFonts w:ascii="Times New Roman" w:hAnsi="Times New Roman" w:cs="Times New Roman"/>
          <w:color w:val="262626"/>
          <w:spacing w:val="12"/>
          <w:szCs w:val="21"/>
        </w:rPr>
      </w:pPr>
      <w:r>
        <w:rPr>
          <w:rFonts w:ascii="Times New Roman" w:hAnsi="Times New Roman" w:cs="Times New Roman" w:hint="eastAsia"/>
          <w:color w:val="262626"/>
          <w:spacing w:val="12"/>
          <w:szCs w:val="21"/>
        </w:rPr>
        <w:t>}</w:t>
      </w:r>
    </w:p>
    <w:p w14:paraId="459E963C" w14:textId="77777777" w:rsidR="00FB6D3D" w:rsidRDefault="00D22A15">
      <w:pPr>
        <w:ind w:leftChars="200" w:left="480" w:firstLine="506"/>
        <w:rPr>
          <w:rFonts w:ascii="Times New Roman" w:hAnsi="Times New Roman" w:cs="Times New Roman"/>
          <w:b/>
          <w:bCs/>
          <w:color w:val="262626"/>
          <w:spacing w:val="12"/>
          <w:szCs w:val="21"/>
        </w:rPr>
      </w:pPr>
      <w:r>
        <w:rPr>
          <w:rFonts w:ascii="Times New Roman" w:hAnsi="Times New Roman" w:cs="Times New Roman" w:hint="eastAsia"/>
          <w:b/>
          <w:bCs/>
          <w:color w:val="262626"/>
          <w:spacing w:val="12"/>
          <w:szCs w:val="21"/>
        </w:rPr>
        <w:t>参数说明</w:t>
      </w:r>
      <w:r>
        <w:rPr>
          <w:rFonts w:ascii="Times New Roman" w:hAnsi="Times New Roman" w:cs="Times New Roman" w:hint="eastAsia"/>
          <w:b/>
          <w:bCs/>
          <w:color w:val="262626"/>
          <w:spacing w:val="12"/>
          <w:szCs w:val="21"/>
        </w:rPr>
        <w:t>:</w:t>
      </w:r>
    </w:p>
    <w:tbl>
      <w:tblPr>
        <w:tblStyle w:val="af2"/>
        <w:tblW w:w="8642" w:type="dxa"/>
        <w:jc w:val="center"/>
        <w:tblLayout w:type="fixed"/>
        <w:tblLook w:val="04A0" w:firstRow="1" w:lastRow="0" w:firstColumn="1" w:lastColumn="0" w:noHBand="0" w:noVBand="1"/>
      </w:tblPr>
      <w:tblGrid>
        <w:gridCol w:w="1838"/>
        <w:gridCol w:w="1276"/>
        <w:gridCol w:w="3118"/>
        <w:gridCol w:w="2410"/>
      </w:tblGrid>
      <w:tr w:rsidR="00FB6D3D" w14:paraId="4EAEFE22" w14:textId="77777777">
        <w:trPr>
          <w:jc w:val="center"/>
        </w:trPr>
        <w:tc>
          <w:tcPr>
            <w:tcW w:w="1838" w:type="dxa"/>
          </w:tcPr>
          <w:p w14:paraId="6FF64DFE" w14:textId="77777777" w:rsidR="00FB6D3D" w:rsidRDefault="00D22A15">
            <w:pPr>
              <w:ind w:firstLineChars="0" w:firstLine="0"/>
            </w:pPr>
            <w:r>
              <w:rPr>
                <w:rFonts w:hint="eastAsia"/>
              </w:rPr>
              <w:t>参数</w:t>
            </w:r>
          </w:p>
        </w:tc>
        <w:tc>
          <w:tcPr>
            <w:tcW w:w="1276" w:type="dxa"/>
          </w:tcPr>
          <w:p w14:paraId="571AED14" w14:textId="77777777" w:rsidR="00FB6D3D" w:rsidRDefault="00D22A15">
            <w:pPr>
              <w:ind w:firstLineChars="0" w:firstLine="0"/>
            </w:pPr>
            <w:r>
              <w:rPr>
                <w:rFonts w:hint="eastAsia"/>
              </w:rPr>
              <w:t>参数类型</w:t>
            </w:r>
          </w:p>
        </w:tc>
        <w:tc>
          <w:tcPr>
            <w:tcW w:w="3118" w:type="dxa"/>
          </w:tcPr>
          <w:p w14:paraId="3F05F002" w14:textId="77777777" w:rsidR="00FB6D3D" w:rsidRDefault="00D22A15">
            <w:pPr>
              <w:ind w:firstLineChars="0" w:firstLine="0"/>
            </w:pPr>
            <w:r>
              <w:rPr>
                <w:rFonts w:hint="eastAsia"/>
              </w:rPr>
              <w:t>说明</w:t>
            </w:r>
          </w:p>
        </w:tc>
        <w:tc>
          <w:tcPr>
            <w:tcW w:w="2410" w:type="dxa"/>
          </w:tcPr>
          <w:p w14:paraId="61D54B1A" w14:textId="77777777" w:rsidR="00FB6D3D" w:rsidRDefault="00D22A15">
            <w:pPr>
              <w:ind w:firstLineChars="0" w:firstLine="0"/>
            </w:pPr>
            <w:r>
              <w:rPr>
                <w:rFonts w:hint="eastAsia"/>
              </w:rPr>
              <w:t>示例值</w:t>
            </w:r>
          </w:p>
        </w:tc>
      </w:tr>
      <w:tr w:rsidR="00FB6D3D" w14:paraId="05EC74C7" w14:textId="77777777">
        <w:trPr>
          <w:jc w:val="center"/>
        </w:trPr>
        <w:tc>
          <w:tcPr>
            <w:tcW w:w="1838" w:type="dxa"/>
          </w:tcPr>
          <w:p w14:paraId="2A584874" w14:textId="77777777" w:rsidR="00FB6D3D" w:rsidRDefault="00D22A15">
            <w:pPr>
              <w:ind w:firstLineChars="0" w:firstLine="0"/>
              <w:rPr>
                <w:rFonts w:ascii="Times New Roman" w:hAnsi="Times New Roman" w:cs="Times New Roman"/>
                <w:color w:val="262626"/>
                <w:spacing w:val="12"/>
                <w:szCs w:val="21"/>
              </w:rPr>
            </w:pPr>
            <w:r>
              <w:rPr>
                <w:rFonts w:ascii="Times New Roman" w:hAnsi="Times New Roman" w:cs="Times New Roman"/>
                <w:color w:val="262626"/>
                <w:spacing w:val="12"/>
                <w:szCs w:val="21"/>
              </w:rPr>
              <w:t>sort</w:t>
            </w:r>
            <w:r>
              <w:rPr>
                <w:rFonts w:ascii="Times New Roman" w:hAnsi="Times New Roman" w:cs="Times New Roman" w:hint="eastAsia"/>
                <w:color w:val="262626"/>
                <w:spacing w:val="12"/>
                <w:szCs w:val="21"/>
              </w:rPr>
              <w:t>_</w:t>
            </w:r>
            <w:r>
              <w:rPr>
                <w:rFonts w:ascii="Times New Roman" w:hAnsi="Times New Roman" w:cs="Times New Roman"/>
                <w:color w:val="262626"/>
                <w:spacing w:val="12"/>
                <w:szCs w:val="21"/>
              </w:rPr>
              <w:t>line</w:t>
            </w:r>
          </w:p>
        </w:tc>
        <w:tc>
          <w:tcPr>
            <w:tcW w:w="1276" w:type="dxa"/>
          </w:tcPr>
          <w:p w14:paraId="17E04569" w14:textId="77777777" w:rsidR="00FB6D3D" w:rsidRDefault="00D22A15">
            <w:pPr>
              <w:ind w:firstLineChars="0" w:firstLine="0"/>
            </w:pPr>
            <w:r>
              <w:t>string</w:t>
            </w:r>
          </w:p>
        </w:tc>
        <w:tc>
          <w:tcPr>
            <w:tcW w:w="3118" w:type="dxa"/>
          </w:tcPr>
          <w:p w14:paraId="11D39AA0" w14:textId="77777777" w:rsidR="00FB6D3D" w:rsidRDefault="00D22A15">
            <w:pPr>
              <w:ind w:firstLineChars="0" w:firstLine="0"/>
            </w:pPr>
            <w:r>
              <w:rPr>
                <w:rFonts w:hint="eastAsia"/>
              </w:rPr>
              <w:t>分拣线</w:t>
            </w:r>
          </w:p>
        </w:tc>
        <w:tc>
          <w:tcPr>
            <w:tcW w:w="2410" w:type="dxa"/>
          </w:tcPr>
          <w:p w14:paraId="7DDF988E" w14:textId="77777777" w:rsidR="00FB6D3D" w:rsidRDefault="00FB6D3D">
            <w:pPr>
              <w:ind w:firstLineChars="0" w:firstLine="0"/>
            </w:pPr>
          </w:p>
        </w:tc>
      </w:tr>
      <w:tr w:rsidR="00FB6D3D" w14:paraId="19BA2FC5" w14:textId="77777777">
        <w:trPr>
          <w:jc w:val="center"/>
        </w:trPr>
        <w:tc>
          <w:tcPr>
            <w:tcW w:w="1838" w:type="dxa"/>
          </w:tcPr>
          <w:p w14:paraId="5B48AD10" w14:textId="77777777" w:rsidR="00FB6D3D" w:rsidRDefault="00D22A15">
            <w:pPr>
              <w:ind w:firstLineChars="0" w:firstLine="0"/>
              <w:rPr>
                <w:rFonts w:ascii="Times New Roman" w:hAnsi="Times New Roman" w:cs="Times New Roman"/>
                <w:color w:val="262626"/>
                <w:spacing w:val="12"/>
                <w:szCs w:val="21"/>
              </w:rPr>
            </w:pPr>
            <w:r>
              <w:rPr>
                <w:rFonts w:ascii="Times New Roman" w:hAnsi="Times New Roman" w:cs="Times New Roman"/>
                <w:color w:val="262626"/>
                <w:spacing w:val="12"/>
                <w:szCs w:val="21"/>
              </w:rPr>
              <w:t>area_code</w:t>
            </w:r>
          </w:p>
        </w:tc>
        <w:tc>
          <w:tcPr>
            <w:tcW w:w="1276" w:type="dxa"/>
          </w:tcPr>
          <w:p w14:paraId="0E24368D" w14:textId="77777777" w:rsidR="00FB6D3D" w:rsidRDefault="00D22A15">
            <w:pPr>
              <w:ind w:firstLineChars="0" w:firstLine="0"/>
            </w:pPr>
            <w:r>
              <w:t>string</w:t>
            </w:r>
          </w:p>
        </w:tc>
        <w:tc>
          <w:tcPr>
            <w:tcW w:w="3118" w:type="dxa"/>
          </w:tcPr>
          <w:p w14:paraId="1E4D7CBE" w14:textId="77777777" w:rsidR="00FB6D3D" w:rsidRDefault="00D22A15">
            <w:pPr>
              <w:ind w:firstLineChars="0" w:firstLine="0"/>
            </w:pPr>
            <w:r>
              <w:rPr>
                <w:rFonts w:hint="eastAsia"/>
              </w:rPr>
              <w:t>分区编码</w:t>
            </w:r>
          </w:p>
        </w:tc>
        <w:tc>
          <w:tcPr>
            <w:tcW w:w="2410" w:type="dxa"/>
          </w:tcPr>
          <w:p w14:paraId="1DB73D5F" w14:textId="77777777" w:rsidR="00FB6D3D" w:rsidRDefault="00D22A15">
            <w:pPr>
              <w:ind w:firstLineChars="0" w:firstLine="0"/>
            </w:pPr>
            <w:r>
              <w:rPr>
                <w:rFonts w:hint="eastAsia"/>
              </w:rPr>
              <w:t>详情请参照</w:t>
            </w:r>
            <w:r>
              <w:rPr>
                <w:rFonts w:hint="eastAsia"/>
              </w:rPr>
              <w:t>3</w:t>
            </w:r>
            <w:r>
              <w:t>.1</w:t>
            </w:r>
          </w:p>
        </w:tc>
      </w:tr>
      <w:tr w:rsidR="00FB6D3D" w14:paraId="0B6456CA" w14:textId="77777777">
        <w:trPr>
          <w:jc w:val="center"/>
        </w:trPr>
        <w:tc>
          <w:tcPr>
            <w:tcW w:w="1838" w:type="dxa"/>
          </w:tcPr>
          <w:p w14:paraId="16C74C45" w14:textId="77777777" w:rsidR="00FB6D3D" w:rsidRDefault="00D22A15">
            <w:pPr>
              <w:ind w:firstLineChars="0" w:firstLine="0"/>
              <w:rPr>
                <w:rFonts w:ascii="Times New Roman" w:hAnsi="Times New Roman" w:cs="Times New Roman"/>
                <w:color w:val="262626"/>
                <w:spacing w:val="12"/>
                <w:szCs w:val="21"/>
              </w:rPr>
            </w:pPr>
            <w:r>
              <w:rPr>
                <w:rFonts w:ascii="Times New Roman" w:hAnsi="Times New Roman" w:cs="Times New Roman" w:hint="eastAsia"/>
                <w:color w:val="262626"/>
                <w:spacing w:val="12"/>
                <w:szCs w:val="21"/>
              </w:rPr>
              <w:t>robot</w:t>
            </w:r>
            <w:r>
              <w:rPr>
                <w:rFonts w:ascii="Times New Roman" w:hAnsi="Times New Roman" w:cs="Times New Roman"/>
                <w:color w:val="262626"/>
                <w:spacing w:val="12"/>
                <w:szCs w:val="21"/>
              </w:rPr>
              <w:t>_id</w:t>
            </w:r>
          </w:p>
        </w:tc>
        <w:tc>
          <w:tcPr>
            <w:tcW w:w="1276" w:type="dxa"/>
          </w:tcPr>
          <w:p w14:paraId="76C5B347" w14:textId="77777777" w:rsidR="00FB6D3D" w:rsidRDefault="00D22A15">
            <w:pPr>
              <w:ind w:firstLineChars="0" w:firstLine="0"/>
            </w:pPr>
            <w:r>
              <w:t>s</w:t>
            </w:r>
            <w:r>
              <w:rPr>
                <w:rFonts w:hint="eastAsia"/>
              </w:rPr>
              <w:t>tring</w:t>
            </w:r>
          </w:p>
        </w:tc>
        <w:tc>
          <w:tcPr>
            <w:tcW w:w="3118" w:type="dxa"/>
          </w:tcPr>
          <w:p w14:paraId="197B9E2F" w14:textId="77777777" w:rsidR="00FB6D3D" w:rsidRDefault="00D22A15">
            <w:pPr>
              <w:ind w:firstLineChars="0" w:firstLine="0"/>
            </w:pPr>
            <w:r>
              <w:rPr>
                <w:rFonts w:hint="eastAsia"/>
              </w:rPr>
              <w:t>机器人编号</w:t>
            </w:r>
          </w:p>
        </w:tc>
        <w:tc>
          <w:tcPr>
            <w:tcW w:w="2410" w:type="dxa"/>
          </w:tcPr>
          <w:p w14:paraId="3670406D" w14:textId="77777777" w:rsidR="00FB6D3D" w:rsidRDefault="00FB6D3D">
            <w:pPr>
              <w:ind w:firstLineChars="0" w:firstLine="0"/>
            </w:pPr>
          </w:p>
        </w:tc>
      </w:tr>
      <w:tr w:rsidR="00FB6D3D" w14:paraId="4DE16379" w14:textId="77777777">
        <w:trPr>
          <w:jc w:val="center"/>
        </w:trPr>
        <w:tc>
          <w:tcPr>
            <w:tcW w:w="1838" w:type="dxa"/>
          </w:tcPr>
          <w:p w14:paraId="236237E9" w14:textId="77777777" w:rsidR="00FB6D3D" w:rsidRDefault="00D22A15">
            <w:pPr>
              <w:ind w:firstLineChars="0" w:firstLine="0"/>
              <w:rPr>
                <w:rFonts w:ascii="Times New Roman" w:hAnsi="Times New Roman" w:cs="Times New Roman"/>
                <w:color w:val="262626"/>
                <w:spacing w:val="12"/>
                <w:szCs w:val="21"/>
              </w:rPr>
            </w:pPr>
            <w:r>
              <w:rPr>
                <w:rFonts w:ascii="Times New Roman" w:hAnsi="Times New Roman" w:cs="Times New Roman"/>
                <w:color w:val="262626"/>
                <w:spacing w:val="12"/>
                <w:szCs w:val="21"/>
              </w:rPr>
              <w:t>place_id</w:t>
            </w:r>
          </w:p>
        </w:tc>
        <w:tc>
          <w:tcPr>
            <w:tcW w:w="1276" w:type="dxa"/>
          </w:tcPr>
          <w:p w14:paraId="0A07A5C9" w14:textId="77777777" w:rsidR="00FB6D3D" w:rsidRDefault="00D22A15">
            <w:pPr>
              <w:ind w:firstLineChars="0" w:firstLine="0"/>
            </w:pPr>
            <w:r>
              <w:t>string</w:t>
            </w:r>
          </w:p>
        </w:tc>
        <w:tc>
          <w:tcPr>
            <w:tcW w:w="3118" w:type="dxa"/>
          </w:tcPr>
          <w:p w14:paraId="626FD613" w14:textId="77777777" w:rsidR="00FB6D3D" w:rsidRDefault="00D22A15">
            <w:pPr>
              <w:ind w:firstLineChars="0" w:firstLine="0"/>
            </w:pPr>
            <w:r>
              <w:rPr>
                <w:rFonts w:hint="eastAsia"/>
              </w:rPr>
              <w:t>框编号</w:t>
            </w:r>
          </w:p>
        </w:tc>
        <w:tc>
          <w:tcPr>
            <w:tcW w:w="2410" w:type="dxa"/>
          </w:tcPr>
          <w:p w14:paraId="777490BC" w14:textId="77777777" w:rsidR="00FB6D3D" w:rsidRDefault="00FB6D3D">
            <w:pPr>
              <w:ind w:firstLineChars="0" w:firstLine="0"/>
            </w:pPr>
          </w:p>
        </w:tc>
      </w:tr>
    </w:tbl>
    <w:p w14:paraId="5AB1F771" w14:textId="77777777" w:rsidR="00FB6D3D" w:rsidRDefault="00FB6D3D">
      <w:pPr>
        <w:spacing w:line="360" w:lineRule="atLeast"/>
        <w:ind w:firstLineChars="0" w:firstLine="0"/>
      </w:pPr>
    </w:p>
    <w:p w14:paraId="786E85C3" w14:textId="77777777" w:rsidR="00FB6D3D" w:rsidRDefault="00D22A15">
      <w:pPr>
        <w:pStyle w:val="af6"/>
        <w:ind w:leftChars="600" w:left="1440" w:firstLineChars="0" w:firstLine="0"/>
        <w:rPr>
          <w:rStyle w:val="af3"/>
        </w:rPr>
      </w:pPr>
      <w:r>
        <w:rPr>
          <w:rStyle w:val="af3"/>
          <w:rFonts w:hint="eastAsia"/>
        </w:rPr>
        <w:t>返回结果：</w:t>
      </w:r>
    </w:p>
    <w:p w14:paraId="430E7044" w14:textId="77777777" w:rsidR="00FB6D3D" w:rsidRDefault="00D22A15">
      <w:pPr>
        <w:pStyle w:val="af6"/>
        <w:ind w:leftChars="600" w:left="1440" w:firstLineChars="0" w:firstLine="0"/>
        <w:rPr>
          <w:rFonts w:ascii="Times New Roman" w:hAnsi="Times New Roman" w:cs="Times New Roman"/>
          <w:color w:val="262626"/>
          <w:spacing w:val="12"/>
          <w:szCs w:val="21"/>
        </w:rPr>
      </w:pPr>
      <w:r>
        <w:rPr>
          <w:rFonts w:ascii="Times New Roman" w:hAnsi="Times New Roman" w:cs="Times New Roman" w:hint="eastAsia"/>
          <w:color w:val="262626"/>
          <w:spacing w:val="12"/>
          <w:szCs w:val="21"/>
        </w:rPr>
        <w:t>{</w:t>
      </w:r>
    </w:p>
    <w:p w14:paraId="1BF5C63C" w14:textId="77777777" w:rsidR="00FB6D3D" w:rsidRDefault="00D22A15">
      <w:pPr>
        <w:pStyle w:val="af6"/>
        <w:ind w:leftChars="600" w:left="1440" w:firstLineChars="0" w:firstLine="300"/>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code</w:t>
      </w: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 xml:space="preserve">: </w:t>
      </w:r>
      <w:r>
        <w:rPr>
          <w:rFonts w:ascii="Times New Roman" w:hAnsi="Times New Roman" w:cs="Times New Roman"/>
          <w:color w:val="262626"/>
          <w:spacing w:val="12"/>
          <w:szCs w:val="21"/>
        </w:rPr>
        <w:t>20</w:t>
      </w:r>
      <w:r>
        <w:rPr>
          <w:rFonts w:ascii="Times New Roman" w:hAnsi="Times New Roman" w:cs="Times New Roman" w:hint="eastAsia"/>
          <w:color w:val="262626"/>
          <w:spacing w:val="12"/>
          <w:szCs w:val="21"/>
        </w:rPr>
        <w:t>0,</w:t>
      </w:r>
    </w:p>
    <w:p w14:paraId="3EC2A3FE" w14:textId="77777777" w:rsidR="00FB6D3D" w:rsidRDefault="00D22A15">
      <w:pPr>
        <w:pStyle w:val="af6"/>
        <w:ind w:leftChars="600" w:left="1440" w:firstLineChars="0" w:firstLine="300"/>
        <w:rPr>
          <w:rFonts w:ascii="Times New Roman" w:hAnsi="Times New Roman" w:cs="Times New Roman"/>
          <w:color w:val="262626"/>
          <w:spacing w:val="12"/>
          <w:szCs w:val="21"/>
        </w:rPr>
      </w:pPr>
      <w:r>
        <w:rPr>
          <w:rFonts w:ascii="Times New Roman" w:hAnsi="Times New Roman" w:cs="Times New Roman"/>
          <w:color w:val="262626"/>
          <w:spacing w:val="12"/>
          <w:szCs w:val="21"/>
        </w:rPr>
        <w:t>“msg”</w:t>
      </w:r>
      <w:r>
        <w:rPr>
          <w:rFonts w:ascii="Times New Roman" w:hAnsi="Times New Roman" w:cs="Times New Roman" w:hint="eastAsia"/>
          <w:color w:val="262626"/>
          <w:spacing w:val="12"/>
          <w:szCs w:val="21"/>
        </w:rPr>
        <w:t xml:space="preserve">: </w:t>
      </w: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success</w:t>
      </w: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w:t>
      </w:r>
    </w:p>
    <w:p w14:paraId="4C1A29F4" w14:textId="77777777" w:rsidR="00FB6D3D" w:rsidRDefault="00D22A15">
      <w:pPr>
        <w:pStyle w:val="af6"/>
        <w:ind w:leftChars="600" w:left="1440" w:firstLineChars="0" w:firstLine="300"/>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data</w:t>
      </w: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 xml:space="preserve">: </w:t>
      </w:r>
      <w:r>
        <w:rPr>
          <w:rFonts w:ascii="Times New Roman" w:hAnsi="Times New Roman" w:cs="Times New Roman"/>
          <w:color w:val="262626"/>
          <w:spacing w:val="12"/>
          <w:szCs w:val="21"/>
        </w:rPr>
        <w:t>“90”</w:t>
      </w:r>
    </w:p>
    <w:p w14:paraId="22C857F3" w14:textId="77777777" w:rsidR="00FB6D3D" w:rsidRDefault="00D22A15">
      <w:pPr>
        <w:ind w:leftChars="425" w:left="1020" w:firstLineChars="179" w:firstLine="451"/>
        <w:rPr>
          <w:rFonts w:ascii="Times New Roman" w:hAnsi="Times New Roman" w:cs="Times New Roman"/>
          <w:color w:val="262626"/>
          <w:spacing w:val="12"/>
          <w:szCs w:val="21"/>
        </w:rPr>
      </w:pPr>
      <w:r>
        <w:rPr>
          <w:rFonts w:ascii="Times New Roman" w:hAnsi="Times New Roman" w:cs="Times New Roman" w:hint="eastAsia"/>
          <w:color w:val="262626"/>
          <w:spacing w:val="12"/>
          <w:szCs w:val="21"/>
        </w:rPr>
        <w:t>}</w:t>
      </w:r>
    </w:p>
    <w:tbl>
      <w:tblPr>
        <w:tblStyle w:val="af2"/>
        <w:tblW w:w="8642" w:type="dxa"/>
        <w:jc w:val="center"/>
        <w:tblLayout w:type="fixed"/>
        <w:tblLook w:val="04A0" w:firstRow="1" w:lastRow="0" w:firstColumn="1" w:lastColumn="0" w:noHBand="0" w:noVBand="1"/>
      </w:tblPr>
      <w:tblGrid>
        <w:gridCol w:w="1413"/>
        <w:gridCol w:w="1276"/>
        <w:gridCol w:w="2976"/>
        <w:gridCol w:w="2977"/>
      </w:tblGrid>
      <w:tr w:rsidR="00FB6D3D" w14:paraId="3D763A16" w14:textId="77777777">
        <w:trPr>
          <w:jc w:val="center"/>
        </w:trPr>
        <w:tc>
          <w:tcPr>
            <w:tcW w:w="1413" w:type="dxa"/>
          </w:tcPr>
          <w:p w14:paraId="7AE2C4BD" w14:textId="77777777" w:rsidR="00FB6D3D" w:rsidRDefault="00D22A15">
            <w:pPr>
              <w:ind w:firstLineChars="0" w:firstLine="0"/>
            </w:pPr>
            <w:r>
              <w:rPr>
                <w:rFonts w:hint="eastAsia"/>
              </w:rPr>
              <w:t>参数</w:t>
            </w:r>
          </w:p>
        </w:tc>
        <w:tc>
          <w:tcPr>
            <w:tcW w:w="1276" w:type="dxa"/>
          </w:tcPr>
          <w:p w14:paraId="68A28117" w14:textId="77777777" w:rsidR="00FB6D3D" w:rsidRDefault="00D22A15">
            <w:pPr>
              <w:ind w:firstLineChars="0" w:firstLine="0"/>
            </w:pPr>
            <w:r>
              <w:rPr>
                <w:rFonts w:hint="eastAsia"/>
              </w:rPr>
              <w:t>参数类型</w:t>
            </w:r>
          </w:p>
        </w:tc>
        <w:tc>
          <w:tcPr>
            <w:tcW w:w="2976" w:type="dxa"/>
          </w:tcPr>
          <w:p w14:paraId="3D3F4811" w14:textId="77777777" w:rsidR="00FB6D3D" w:rsidRDefault="00D22A15">
            <w:pPr>
              <w:ind w:firstLineChars="0" w:firstLine="0"/>
            </w:pPr>
            <w:r>
              <w:rPr>
                <w:rFonts w:hint="eastAsia"/>
              </w:rPr>
              <w:t>说明</w:t>
            </w:r>
          </w:p>
        </w:tc>
        <w:tc>
          <w:tcPr>
            <w:tcW w:w="2977" w:type="dxa"/>
          </w:tcPr>
          <w:p w14:paraId="3FBC7F8E" w14:textId="77777777" w:rsidR="00FB6D3D" w:rsidRDefault="00D22A15">
            <w:pPr>
              <w:ind w:firstLineChars="0" w:firstLine="0"/>
            </w:pPr>
            <w:r>
              <w:rPr>
                <w:rFonts w:hint="eastAsia"/>
              </w:rPr>
              <w:t>示例值</w:t>
            </w:r>
          </w:p>
        </w:tc>
      </w:tr>
      <w:tr w:rsidR="00FB6D3D" w14:paraId="3455B2B8" w14:textId="77777777">
        <w:trPr>
          <w:jc w:val="center"/>
        </w:trPr>
        <w:tc>
          <w:tcPr>
            <w:tcW w:w="1413" w:type="dxa"/>
          </w:tcPr>
          <w:p w14:paraId="7B9F2D1D" w14:textId="77777777" w:rsidR="00FB6D3D" w:rsidRDefault="00D22A15">
            <w:pPr>
              <w:ind w:firstLineChars="0" w:firstLine="0"/>
              <w:rPr>
                <w:rFonts w:ascii="Times New Roman" w:hAnsi="Times New Roman" w:cs="Times New Roman"/>
              </w:rPr>
            </w:pPr>
            <w:r>
              <w:rPr>
                <w:rFonts w:ascii="Times New Roman" w:hAnsi="Times New Roman" w:cs="Times New Roman" w:hint="eastAsia"/>
                <w:color w:val="262626"/>
                <w:spacing w:val="12"/>
                <w:szCs w:val="21"/>
              </w:rPr>
              <w:t>code</w:t>
            </w:r>
          </w:p>
        </w:tc>
        <w:tc>
          <w:tcPr>
            <w:tcW w:w="1276" w:type="dxa"/>
          </w:tcPr>
          <w:p w14:paraId="2492AA8C" w14:textId="77777777" w:rsidR="00FB6D3D" w:rsidRDefault="00D22A15">
            <w:pPr>
              <w:ind w:firstLineChars="0" w:firstLine="0"/>
            </w:pPr>
            <w:r>
              <w:rPr>
                <w:rFonts w:hint="eastAsia"/>
              </w:rPr>
              <w:t>int</w:t>
            </w:r>
          </w:p>
        </w:tc>
        <w:tc>
          <w:tcPr>
            <w:tcW w:w="2976" w:type="dxa"/>
          </w:tcPr>
          <w:p w14:paraId="29A57DD3" w14:textId="77777777" w:rsidR="00FB6D3D" w:rsidRDefault="00D22A15">
            <w:pPr>
              <w:ind w:firstLineChars="0" w:firstLine="0"/>
            </w:pPr>
            <w:r>
              <w:rPr>
                <w:rFonts w:hint="eastAsia"/>
              </w:rPr>
              <w:t>返回码</w:t>
            </w:r>
          </w:p>
        </w:tc>
        <w:tc>
          <w:tcPr>
            <w:tcW w:w="2977" w:type="dxa"/>
          </w:tcPr>
          <w:p w14:paraId="4CD8CDA3" w14:textId="77777777" w:rsidR="00FB6D3D" w:rsidRDefault="00D22A15">
            <w:pPr>
              <w:ind w:firstLineChars="0" w:firstLine="0"/>
            </w:pPr>
            <w:r>
              <w:t>20</w:t>
            </w:r>
            <w:r>
              <w:rPr>
                <w:rFonts w:hint="eastAsia"/>
              </w:rPr>
              <w:t>0</w:t>
            </w:r>
            <w:r>
              <w:rPr>
                <w:rFonts w:hint="eastAsia"/>
              </w:rPr>
              <w:t>为成功；</w:t>
            </w:r>
            <w:r>
              <w:rPr>
                <w:rFonts w:hint="eastAsia"/>
              </w:rPr>
              <w:t>4</w:t>
            </w:r>
            <w:r>
              <w:t>00</w:t>
            </w:r>
            <w:r>
              <w:rPr>
                <w:rFonts w:hint="eastAsia"/>
              </w:rPr>
              <w:t>为失败</w:t>
            </w:r>
          </w:p>
        </w:tc>
      </w:tr>
      <w:tr w:rsidR="00FB6D3D" w14:paraId="0A3284A0" w14:textId="77777777">
        <w:trPr>
          <w:jc w:val="center"/>
        </w:trPr>
        <w:tc>
          <w:tcPr>
            <w:tcW w:w="1413" w:type="dxa"/>
          </w:tcPr>
          <w:p w14:paraId="56B601C7" w14:textId="77777777" w:rsidR="00FB6D3D" w:rsidRDefault="00D22A15">
            <w:pPr>
              <w:ind w:firstLineChars="0" w:firstLine="0"/>
              <w:rPr>
                <w:rFonts w:ascii="Times New Roman" w:hAnsi="Times New Roman" w:cs="Times New Roman"/>
              </w:rPr>
            </w:pPr>
            <w:r>
              <w:rPr>
                <w:rFonts w:ascii="Times New Roman" w:hAnsi="Times New Roman" w:cs="Times New Roman"/>
                <w:color w:val="262626"/>
                <w:spacing w:val="12"/>
                <w:szCs w:val="21"/>
              </w:rPr>
              <w:t>msg</w:t>
            </w:r>
          </w:p>
        </w:tc>
        <w:tc>
          <w:tcPr>
            <w:tcW w:w="1276" w:type="dxa"/>
          </w:tcPr>
          <w:p w14:paraId="1F6F0D55" w14:textId="77777777" w:rsidR="00FB6D3D" w:rsidRDefault="00D22A15">
            <w:pPr>
              <w:ind w:firstLineChars="0" w:firstLine="0"/>
            </w:pPr>
            <w:r>
              <w:rPr>
                <w:rFonts w:hint="eastAsia"/>
              </w:rPr>
              <w:t>string</w:t>
            </w:r>
          </w:p>
        </w:tc>
        <w:tc>
          <w:tcPr>
            <w:tcW w:w="2976" w:type="dxa"/>
          </w:tcPr>
          <w:p w14:paraId="025F27C9" w14:textId="77777777" w:rsidR="00FB6D3D" w:rsidRDefault="00D22A15">
            <w:pPr>
              <w:ind w:firstLineChars="0" w:firstLine="0"/>
            </w:pPr>
            <w:r>
              <w:rPr>
                <w:rFonts w:hint="eastAsia"/>
              </w:rPr>
              <w:t>对返回码的文本描述内容。若返回码不为</w:t>
            </w:r>
            <w:r>
              <w:rPr>
                <w:rFonts w:hint="eastAsia"/>
              </w:rPr>
              <w:t>200</w:t>
            </w:r>
            <w:r>
              <w:rPr>
                <w:rFonts w:hint="eastAsia"/>
              </w:rPr>
              <w:t>，则返回错误描述信息</w:t>
            </w:r>
          </w:p>
        </w:tc>
        <w:tc>
          <w:tcPr>
            <w:tcW w:w="2977" w:type="dxa"/>
          </w:tcPr>
          <w:p w14:paraId="1785FC73" w14:textId="77777777" w:rsidR="00FB6D3D" w:rsidRDefault="00D22A15">
            <w:pPr>
              <w:ind w:firstLineChars="0" w:firstLine="0"/>
              <w:rPr>
                <w:rFonts w:ascii="Times New Roman" w:hAnsi="Times New Roman" w:cs="Times New Roman"/>
              </w:rPr>
            </w:pPr>
            <w:r>
              <w:rPr>
                <w:rFonts w:ascii="Times New Roman" w:hAnsi="Times New Roman" w:cs="Times New Roman"/>
              </w:rPr>
              <w:t>“</w:t>
            </w:r>
            <w:r>
              <w:rPr>
                <w:rFonts w:ascii="Times New Roman" w:hAnsi="Times New Roman" w:cs="Times New Roman" w:hint="eastAsia"/>
              </w:rPr>
              <w:t>success</w:t>
            </w:r>
            <w:r>
              <w:rPr>
                <w:rFonts w:ascii="Times New Roman" w:hAnsi="Times New Roman" w:cs="Times New Roman" w:hint="eastAsia"/>
              </w:rPr>
              <w:t>”表示请求成功，请求失败时（</w:t>
            </w:r>
            <w:r>
              <w:rPr>
                <w:rFonts w:ascii="Times New Roman" w:hAnsi="Times New Roman" w:cs="Times New Roman" w:hint="eastAsia"/>
              </w:rPr>
              <w:t>code</w:t>
            </w:r>
            <w:r>
              <w:rPr>
                <w:rFonts w:ascii="Times New Roman" w:hAnsi="Times New Roman" w:cs="Times New Roman" w:hint="eastAsia"/>
              </w:rPr>
              <w:t>非</w:t>
            </w:r>
            <w:r>
              <w:rPr>
                <w:rFonts w:ascii="Times New Roman" w:hAnsi="Times New Roman" w:cs="Times New Roman" w:hint="eastAsia"/>
              </w:rPr>
              <w:lastRenderedPageBreak/>
              <w:t>200</w:t>
            </w:r>
            <w:r>
              <w:rPr>
                <w:rFonts w:ascii="Times New Roman" w:hAnsi="Times New Roman" w:cs="Times New Roman" w:hint="eastAsia"/>
              </w:rPr>
              <w:t>）返回详细错误描述信息</w:t>
            </w:r>
          </w:p>
        </w:tc>
      </w:tr>
      <w:tr w:rsidR="00FB6D3D" w14:paraId="749ABDD7" w14:textId="77777777">
        <w:trPr>
          <w:jc w:val="center"/>
        </w:trPr>
        <w:tc>
          <w:tcPr>
            <w:tcW w:w="1413" w:type="dxa"/>
          </w:tcPr>
          <w:p w14:paraId="4F16A51F" w14:textId="77777777" w:rsidR="00FB6D3D" w:rsidRDefault="00D22A15">
            <w:pPr>
              <w:ind w:firstLineChars="0" w:firstLine="0"/>
              <w:rPr>
                <w:rFonts w:ascii="Times New Roman" w:hAnsi="Times New Roman" w:cs="Times New Roman"/>
                <w:color w:val="262626"/>
                <w:spacing w:val="12"/>
                <w:szCs w:val="21"/>
              </w:rPr>
            </w:pPr>
            <w:r>
              <w:rPr>
                <w:rFonts w:ascii="Times New Roman" w:hAnsi="Times New Roman" w:cs="Times New Roman"/>
                <w:color w:val="262626"/>
                <w:spacing w:val="12"/>
                <w:szCs w:val="21"/>
              </w:rPr>
              <w:lastRenderedPageBreak/>
              <w:t>data</w:t>
            </w:r>
          </w:p>
        </w:tc>
        <w:tc>
          <w:tcPr>
            <w:tcW w:w="1276" w:type="dxa"/>
          </w:tcPr>
          <w:p w14:paraId="32C97C8A" w14:textId="77777777" w:rsidR="00FB6D3D" w:rsidRDefault="00D22A15">
            <w:pPr>
              <w:ind w:firstLineChars="0" w:firstLine="0"/>
            </w:pPr>
            <w:r>
              <w:rPr>
                <w:rFonts w:hint="eastAsia"/>
              </w:rPr>
              <w:t>string</w:t>
            </w:r>
          </w:p>
        </w:tc>
        <w:tc>
          <w:tcPr>
            <w:tcW w:w="2976" w:type="dxa"/>
          </w:tcPr>
          <w:p w14:paraId="76BB91A5" w14:textId="77777777" w:rsidR="00FB6D3D" w:rsidRDefault="00D22A15">
            <w:pPr>
              <w:ind w:firstLineChars="0" w:firstLine="0"/>
            </w:pPr>
            <w:r>
              <w:rPr>
                <w:rFonts w:hint="eastAsia"/>
              </w:rPr>
              <w:t>数据区，如过没有数据返回，则为空</w:t>
            </w:r>
          </w:p>
        </w:tc>
        <w:tc>
          <w:tcPr>
            <w:tcW w:w="2977" w:type="dxa"/>
          </w:tcPr>
          <w:p w14:paraId="14CF6D24" w14:textId="77777777" w:rsidR="00FB6D3D" w:rsidRDefault="00FB6D3D">
            <w:pPr>
              <w:ind w:firstLineChars="0" w:firstLine="0"/>
              <w:rPr>
                <w:rFonts w:ascii="Times New Roman" w:hAnsi="Times New Roman" w:cs="Times New Roman"/>
              </w:rPr>
            </w:pPr>
          </w:p>
        </w:tc>
      </w:tr>
    </w:tbl>
    <w:p w14:paraId="6F71D10C" w14:textId="77777777" w:rsidR="00FB6D3D" w:rsidRDefault="00D22A15">
      <w:pPr>
        <w:pStyle w:val="2"/>
        <w:spacing w:before="120"/>
        <w:ind w:left="425"/>
        <w:rPr>
          <w:rFonts w:ascii="宋体" w:eastAsia="宋体" w:hAnsi="宋体"/>
          <w:szCs w:val="30"/>
        </w:rPr>
      </w:pPr>
      <w:bookmarkStart w:id="87" w:name="_Toc5715"/>
      <w:r>
        <w:rPr>
          <w:rFonts w:ascii="宋体" w:eastAsia="宋体" w:hAnsi="宋体" w:hint="eastAsia"/>
          <w:szCs w:val="30"/>
          <w:lang w:val="en-US"/>
        </w:rPr>
        <w:t>12.6</w:t>
      </w:r>
      <w:r>
        <w:rPr>
          <w:rFonts w:ascii="宋体" w:eastAsia="宋体" w:hAnsi="宋体" w:hint="eastAsia"/>
          <w:szCs w:val="30"/>
        </w:rPr>
        <w:t>获取混拣区可工作的机器人</w:t>
      </w:r>
      <w:bookmarkEnd w:id="87"/>
    </w:p>
    <w:p w14:paraId="7C6DA195" w14:textId="77777777" w:rsidR="00FB6D3D" w:rsidRDefault="00D22A15">
      <w:pPr>
        <w:pStyle w:val="af6"/>
        <w:ind w:left="420" w:firstLineChars="0" w:firstLine="0"/>
      </w:pPr>
      <w:r>
        <w:rPr>
          <w:rFonts w:ascii="宋体" w:hAnsi="宋体"/>
          <w:szCs w:val="30"/>
        </w:rPr>
        <w:t xml:space="preserve">    </w:t>
      </w:r>
      <w:r>
        <w:rPr>
          <w:b/>
          <w:bCs/>
        </w:rPr>
        <w:t>请求方式</w:t>
      </w:r>
      <w:r>
        <w:t>：</w:t>
      </w:r>
      <w:r>
        <w:t>POST</w:t>
      </w:r>
      <w:r>
        <w:t>（</w:t>
      </w:r>
      <w:r>
        <w:t>HTTP</w:t>
      </w:r>
      <w:r>
        <w:t>）</w:t>
      </w:r>
    </w:p>
    <w:p w14:paraId="14DCC472" w14:textId="77777777" w:rsidR="00FB6D3D" w:rsidRDefault="00D22A15">
      <w:pPr>
        <w:pStyle w:val="af6"/>
        <w:ind w:left="420" w:firstLine="506"/>
        <w:rPr>
          <w:rFonts w:ascii="Times New Roman" w:hAnsi="Times New Roman" w:cs="Times New Roman"/>
          <w:color w:val="262626"/>
          <w:spacing w:val="12"/>
          <w:szCs w:val="21"/>
        </w:rPr>
      </w:pPr>
      <w:r>
        <w:rPr>
          <w:rFonts w:ascii="Times New Roman" w:hAnsi="Times New Roman" w:cs="Times New Roman"/>
          <w:b/>
          <w:bCs/>
          <w:color w:val="262626"/>
          <w:spacing w:val="12"/>
          <w:szCs w:val="21"/>
        </w:rPr>
        <w:t>请求地址</w:t>
      </w:r>
      <w:r>
        <w:rPr>
          <w:rFonts w:ascii="Times New Roman" w:hAnsi="Times New Roman" w:cs="Times New Roman"/>
          <w:color w:val="262626"/>
          <w:spacing w:val="12"/>
          <w:szCs w:val="21"/>
        </w:rPr>
        <w:t>：</w:t>
      </w:r>
      <w:r>
        <w:rPr>
          <w:rFonts w:ascii="Times New Roman" w:hAnsi="Times New Roman" w:cs="Times New Roman"/>
          <w:color w:val="262626"/>
          <w:spacing w:val="12"/>
          <w:szCs w:val="24"/>
        </w:rPr>
        <w:t>http://</w:t>
      </w:r>
      <w:r>
        <w:rPr>
          <w:rFonts w:ascii="Times New Roman" w:hAnsi="Times New Roman" w:cs="Times New Roman" w:hint="eastAsia"/>
          <w:color w:val="262626"/>
          <w:spacing w:val="12"/>
          <w:szCs w:val="24"/>
        </w:rPr>
        <w:t>ip</w:t>
      </w:r>
      <w:r>
        <w:rPr>
          <w:rFonts w:ascii="Times New Roman" w:hAnsi="Times New Roman" w:cs="Times New Roman"/>
          <w:color w:val="262626"/>
          <w:spacing w:val="12"/>
          <w:szCs w:val="24"/>
        </w:rPr>
        <w:t>:port</w:t>
      </w:r>
      <w:r>
        <w:rPr>
          <w:rFonts w:ascii="Times New Roman" w:hAnsi="Times New Roman" w:cs="Times New Roman" w:hint="eastAsia"/>
          <w:color w:val="262626"/>
          <w:spacing w:val="12"/>
          <w:szCs w:val="24"/>
        </w:rPr>
        <w:t>/</w:t>
      </w:r>
      <w:r>
        <w:t>mix_sort_area</w:t>
      </w:r>
      <w:r>
        <w:rPr>
          <w:rFonts w:ascii="Times New Roman" w:hAnsi="Times New Roman" w:cs="Times New Roman"/>
          <w:color w:val="262626"/>
          <w:spacing w:val="12"/>
          <w:szCs w:val="24"/>
        </w:rPr>
        <w:t xml:space="preserve"> /</w:t>
      </w:r>
      <w:r>
        <w:rPr>
          <w:rFonts w:ascii="Times New Roman" w:hAnsi="Times New Roman" w:cs="Times New Roman" w:hint="eastAsia"/>
          <w:color w:val="262626"/>
          <w:spacing w:val="12"/>
          <w:szCs w:val="24"/>
        </w:rPr>
        <w:t>system/</w:t>
      </w:r>
      <w:r>
        <w:rPr>
          <w:rFonts w:ascii="Times New Roman" w:hAnsi="Times New Roman" w:cs="Times New Roman"/>
          <w:color w:val="262626"/>
          <w:spacing w:val="12"/>
          <w:szCs w:val="24"/>
        </w:rPr>
        <w:t>getMixAreaWorkRobot</w:t>
      </w:r>
    </w:p>
    <w:p w14:paraId="746911DE" w14:textId="77777777" w:rsidR="00FB6D3D" w:rsidRDefault="00D22A15">
      <w:pPr>
        <w:pStyle w:val="af6"/>
        <w:ind w:left="420" w:firstLine="506"/>
        <w:rPr>
          <w:rFonts w:ascii="Times New Roman" w:hAnsi="Times New Roman" w:cs="Times New Roman"/>
          <w:b/>
          <w:color w:val="262626"/>
          <w:spacing w:val="12"/>
          <w:szCs w:val="21"/>
        </w:rPr>
      </w:pPr>
      <w:r>
        <w:rPr>
          <w:rFonts w:ascii="Times New Roman" w:hAnsi="Times New Roman" w:cs="Times New Roman" w:hint="eastAsia"/>
          <w:b/>
          <w:color w:val="262626"/>
          <w:spacing w:val="12"/>
          <w:szCs w:val="21"/>
        </w:rPr>
        <w:t>接口说明：</w:t>
      </w:r>
    </w:p>
    <w:p w14:paraId="7DDF6449" w14:textId="77777777" w:rsidR="00FB6D3D" w:rsidRDefault="00D22A15">
      <w:pPr>
        <w:ind w:left="206" w:firstLineChars="0" w:firstLine="720"/>
      </w:pPr>
      <w:r>
        <w:rPr>
          <w:rFonts w:hint="eastAsia"/>
        </w:rPr>
        <w:t>该接口用于</w:t>
      </w:r>
      <w:r>
        <w:rPr>
          <w:rFonts w:hint="eastAsia"/>
        </w:rPr>
        <w:t>WEB</w:t>
      </w:r>
      <w:r>
        <w:rPr>
          <w:rFonts w:hint="eastAsia"/>
        </w:rPr>
        <w:t>向总控查询混拣区可执行分拣工作的机器人。</w:t>
      </w:r>
    </w:p>
    <w:p w14:paraId="7E17416C" w14:textId="77777777" w:rsidR="00FB6D3D" w:rsidRDefault="00D22A15">
      <w:pPr>
        <w:ind w:firstLineChars="400" w:firstLine="1012"/>
        <w:rPr>
          <w:rFonts w:ascii="Times New Roman" w:hAnsi="Times New Roman" w:cs="Times New Roman"/>
          <w:color w:val="262626"/>
          <w:spacing w:val="12"/>
          <w:szCs w:val="21"/>
        </w:rPr>
      </w:pPr>
      <w:r>
        <w:rPr>
          <w:rFonts w:ascii="Times New Roman" w:hAnsi="Times New Roman" w:cs="Times New Roman"/>
          <w:b/>
          <w:bCs/>
          <w:color w:val="262626"/>
          <w:spacing w:val="12"/>
          <w:szCs w:val="21"/>
        </w:rPr>
        <w:t>请求包结构体</w:t>
      </w:r>
      <w:r>
        <w:rPr>
          <w:rFonts w:ascii="Times New Roman" w:hAnsi="Times New Roman" w:cs="Times New Roman"/>
          <w:color w:val="262626"/>
          <w:spacing w:val="12"/>
          <w:szCs w:val="21"/>
        </w:rPr>
        <w:t>：</w:t>
      </w:r>
    </w:p>
    <w:p w14:paraId="5D35C4A5" w14:textId="77777777" w:rsidR="00FB6D3D" w:rsidRDefault="00D22A15">
      <w:pPr>
        <w:ind w:firstLineChars="285" w:firstLine="718"/>
        <w:rPr>
          <w:rFonts w:ascii="Times New Roman" w:hAnsi="Times New Roman" w:cs="Times New Roman"/>
          <w:color w:val="262626"/>
          <w:spacing w:val="12"/>
          <w:szCs w:val="21"/>
        </w:rPr>
      </w:pPr>
      <w:r>
        <w:rPr>
          <w:rFonts w:ascii="Times New Roman" w:hAnsi="Times New Roman" w:cs="Times New Roman" w:hint="eastAsia"/>
          <w:color w:val="262626"/>
          <w:spacing w:val="12"/>
          <w:szCs w:val="21"/>
        </w:rPr>
        <w:t>{</w:t>
      </w:r>
    </w:p>
    <w:p w14:paraId="72C5C3E2" w14:textId="77777777" w:rsidR="00FB6D3D" w:rsidRDefault="00D22A15">
      <w:pPr>
        <w:ind w:leftChars="100" w:left="240" w:firstLineChars="285" w:firstLine="718"/>
        <w:rPr>
          <w:rFonts w:ascii="Times New Roman" w:hAnsi="Times New Roman" w:cs="Times New Roman"/>
          <w:color w:val="262626"/>
          <w:spacing w:val="12"/>
          <w:szCs w:val="21"/>
        </w:rPr>
      </w:pPr>
      <w:r>
        <w:rPr>
          <w:rFonts w:ascii="Times New Roman" w:hAnsi="Times New Roman" w:cs="Times New Roman"/>
          <w:color w:val="262626"/>
          <w:spacing w:val="12"/>
          <w:szCs w:val="21"/>
        </w:rPr>
        <w:t>“sort</w:t>
      </w:r>
      <w:r>
        <w:rPr>
          <w:rFonts w:ascii="Times New Roman" w:hAnsi="Times New Roman" w:cs="Times New Roman" w:hint="eastAsia"/>
          <w:color w:val="262626"/>
          <w:spacing w:val="12"/>
          <w:szCs w:val="21"/>
        </w:rPr>
        <w:t>_</w:t>
      </w:r>
      <w:r>
        <w:rPr>
          <w:rFonts w:ascii="Times New Roman" w:hAnsi="Times New Roman" w:cs="Times New Roman"/>
          <w:color w:val="262626"/>
          <w:spacing w:val="12"/>
          <w:szCs w:val="21"/>
        </w:rPr>
        <w:t>line</w:t>
      </w:r>
      <w:r>
        <w:rPr>
          <w:rFonts w:ascii="Times New Roman" w:hAnsi="Times New Roman" w:cs="Times New Roman" w:hint="eastAsia"/>
          <w:color w:val="262626"/>
          <w:spacing w:val="12"/>
          <w:szCs w:val="21"/>
        </w:rPr>
        <w:t>”</w:t>
      </w:r>
      <w:r>
        <w:rPr>
          <w:rFonts w:ascii="Times New Roman" w:hAnsi="Times New Roman" w:cs="Times New Roman" w:hint="eastAsia"/>
          <w:color w:val="262626"/>
          <w:spacing w:val="12"/>
          <w:szCs w:val="21"/>
        </w:rPr>
        <w:t>:</w:t>
      </w:r>
      <w:r>
        <w:rPr>
          <w:rFonts w:ascii="Times New Roman" w:hAnsi="Times New Roman" w:cs="Times New Roman"/>
          <w:color w:val="262626"/>
          <w:spacing w:val="12"/>
          <w:szCs w:val="21"/>
        </w:rPr>
        <w:t xml:space="preserve"> ”1”,</w:t>
      </w:r>
    </w:p>
    <w:p w14:paraId="27F89C0E" w14:textId="77777777" w:rsidR="00FB6D3D" w:rsidRDefault="00D22A15">
      <w:pPr>
        <w:ind w:leftChars="100" w:left="240" w:firstLineChars="285" w:firstLine="718"/>
        <w:rPr>
          <w:rFonts w:ascii="Times New Roman" w:hAnsi="Times New Roman" w:cs="Times New Roman"/>
          <w:color w:val="262626"/>
          <w:spacing w:val="12"/>
          <w:szCs w:val="21"/>
        </w:rPr>
      </w:pPr>
      <w:r>
        <w:rPr>
          <w:rFonts w:ascii="Times New Roman" w:hAnsi="Times New Roman" w:cs="Times New Roman"/>
          <w:color w:val="262626"/>
          <w:spacing w:val="12"/>
          <w:szCs w:val="21"/>
        </w:rPr>
        <w:t>“area_code</w:t>
      </w:r>
      <w:r>
        <w:rPr>
          <w:rFonts w:ascii="Times New Roman" w:hAnsi="Times New Roman" w:cs="Times New Roman" w:hint="eastAsia"/>
          <w:color w:val="262626"/>
          <w:spacing w:val="12"/>
          <w:szCs w:val="21"/>
        </w:rPr>
        <w:t>”</w:t>
      </w:r>
      <w:r>
        <w:rPr>
          <w:rFonts w:ascii="Times New Roman" w:hAnsi="Times New Roman" w:cs="Times New Roman" w:hint="eastAsia"/>
          <w:color w:val="262626"/>
          <w:spacing w:val="12"/>
          <w:szCs w:val="21"/>
        </w:rPr>
        <w:t>:</w:t>
      </w:r>
      <w:r>
        <w:rPr>
          <w:rFonts w:ascii="Times New Roman" w:hAnsi="Times New Roman" w:cs="Times New Roman"/>
          <w:color w:val="262626"/>
          <w:spacing w:val="12"/>
          <w:szCs w:val="21"/>
        </w:rPr>
        <w:t xml:space="preserve"> ”1”</w:t>
      </w:r>
    </w:p>
    <w:p w14:paraId="07878EBF" w14:textId="77777777" w:rsidR="00FB6D3D" w:rsidRDefault="00D22A15">
      <w:pPr>
        <w:ind w:firstLineChars="290" w:firstLine="731"/>
        <w:rPr>
          <w:rFonts w:ascii="Times New Roman" w:hAnsi="Times New Roman" w:cs="Times New Roman"/>
          <w:color w:val="262626"/>
          <w:spacing w:val="12"/>
          <w:szCs w:val="21"/>
        </w:rPr>
      </w:pPr>
      <w:r>
        <w:rPr>
          <w:rFonts w:ascii="Times New Roman" w:hAnsi="Times New Roman" w:cs="Times New Roman" w:hint="eastAsia"/>
          <w:color w:val="262626"/>
          <w:spacing w:val="12"/>
          <w:szCs w:val="21"/>
        </w:rPr>
        <w:t>}</w:t>
      </w:r>
    </w:p>
    <w:p w14:paraId="767BD7B3" w14:textId="77777777" w:rsidR="00FB6D3D" w:rsidRDefault="00D22A15">
      <w:pPr>
        <w:ind w:leftChars="200" w:left="480" w:firstLine="506"/>
        <w:rPr>
          <w:rFonts w:ascii="Times New Roman" w:hAnsi="Times New Roman" w:cs="Times New Roman"/>
          <w:b/>
          <w:bCs/>
          <w:color w:val="262626"/>
          <w:spacing w:val="12"/>
          <w:szCs w:val="21"/>
        </w:rPr>
      </w:pPr>
      <w:r>
        <w:rPr>
          <w:rFonts w:ascii="Times New Roman" w:hAnsi="Times New Roman" w:cs="Times New Roman" w:hint="eastAsia"/>
          <w:b/>
          <w:bCs/>
          <w:color w:val="262626"/>
          <w:spacing w:val="12"/>
          <w:szCs w:val="21"/>
        </w:rPr>
        <w:t>参数说明</w:t>
      </w:r>
      <w:r>
        <w:rPr>
          <w:rFonts w:ascii="Times New Roman" w:hAnsi="Times New Roman" w:cs="Times New Roman" w:hint="eastAsia"/>
          <w:b/>
          <w:bCs/>
          <w:color w:val="262626"/>
          <w:spacing w:val="12"/>
          <w:szCs w:val="21"/>
        </w:rPr>
        <w:t>:</w:t>
      </w:r>
    </w:p>
    <w:tbl>
      <w:tblPr>
        <w:tblStyle w:val="af2"/>
        <w:tblW w:w="8642" w:type="dxa"/>
        <w:jc w:val="center"/>
        <w:tblLayout w:type="fixed"/>
        <w:tblLook w:val="04A0" w:firstRow="1" w:lastRow="0" w:firstColumn="1" w:lastColumn="0" w:noHBand="0" w:noVBand="1"/>
      </w:tblPr>
      <w:tblGrid>
        <w:gridCol w:w="1838"/>
        <w:gridCol w:w="1276"/>
        <w:gridCol w:w="3118"/>
        <w:gridCol w:w="2410"/>
      </w:tblGrid>
      <w:tr w:rsidR="00FB6D3D" w14:paraId="301D4C3B" w14:textId="77777777">
        <w:trPr>
          <w:jc w:val="center"/>
        </w:trPr>
        <w:tc>
          <w:tcPr>
            <w:tcW w:w="1838" w:type="dxa"/>
          </w:tcPr>
          <w:p w14:paraId="080EF594" w14:textId="77777777" w:rsidR="00FB6D3D" w:rsidRDefault="00D22A15">
            <w:pPr>
              <w:ind w:firstLineChars="0" w:firstLine="0"/>
            </w:pPr>
            <w:r>
              <w:rPr>
                <w:rFonts w:hint="eastAsia"/>
              </w:rPr>
              <w:t>参数</w:t>
            </w:r>
          </w:p>
        </w:tc>
        <w:tc>
          <w:tcPr>
            <w:tcW w:w="1276" w:type="dxa"/>
          </w:tcPr>
          <w:p w14:paraId="40EFD282" w14:textId="77777777" w:rsidR="00FB6D3D" w:rsidRDefault="00D22A15">
            <w:pPr>
              <w:ind w:firstLineChars="0" w:firstLine="0"/>
            </w:pPr>
            <w:r>
              <w:rPr>
                <w:rFonts w:hint="eastAsia"/>
              </w:rPr>
              <w:t>参数类型</w:t>
            </w:r>
          </w:p>
        </w:tc>
        <w:tc>
          <w:tcPr>
            <w:tcW w:w="3118" w:type="dxa"/>
          </w:tcPr>
          <w:p w14:paraId="4B6B915A" w14:textId="77777777" w:rsidR="00FB6D3D" w:rsidRDefault="00D22A15">
            <w:pPr>
              <w:ind w:firstLineChars="0" w:firstLine="0"/>
            </w:pPr>
            <w:r>
              <w:rPr>
                <w:rFonts w:hint="eastAsia"/>
              </w:rPr>
              <w:t>说明</w:t>
            </w:r>
          </w:p>
        </w:tc>
        <w:tc>
          <w:tcPr>
            <w:tcW w:w="2410" w:type="dxa"/>
          </w:tcPr>
          <w:p w14:paraId="78B41883" w14:textId="77777777" w:rsidR="00FB6D3D" w:rsidRDefault="00D22A15">
            <w:pPr>
              <w:ind w:firstLineChars="0" w:firstLine="0"/>
            </w:pPr>
            <w:r>
              <w:rPr>
                <w:rFonts w:hint="eastAsia"/>
              </w:rPr>
              <w:t>示例值</w:t>
            </w:r>
          </w:p>
        </w:tc>
      </w:tr>
      <w:tr w:rsidR="00FB6D3D" w14:paraId="42F45E64" w14:textId="77777777">
        <w:trPr>
          <w:jc w:val="center"/>
        </w:trPr>
        <w:tc>
          <w:tcPr>
            <w:tcW w:w="1838" w:type="dxa"/>
          </w:tcPr>
          <w:p w14:paraId="6F0249F9" w14:textId="77777777" w:rsidR="00FB6D3D" w:rsidRDefault="00D22A15">
            <w:pPr>
              <w:ind w:firstLineChars="0" w:firstLine="0"/>
              <w:rPr>
                <w:rFonts w:ascii="Times New Roman" w:hAnsi="Times New Roman" w:cs="Times New Roman"/>
                <w:color w:val="262626"/>
                <w:spacing w:val="12"/>
                <w:szCs w:val="21"/>
              </w:rPr>
            </w:pPr>
            <w:r>
              <w:rPr>
                <w:rFonts w:ascii="Times New Roman" w:hAnsi="Times New Roman" w:cs="Times New Roman"/>
                <w:color w:val="262626"/>
                <w:spacing w:val="12"/>
                <w:szCs w:val="21"/>
              </w:rPr>
              <w:t>sort</w:t>
            </w:r>
            <w:r>
              <w:rPr>
                <w:rFonts w:ascii="Times New Roman" w:hAnsi="Times New Roman" w:cs="Times New Roman" w:hint="eastAsia"/>
                <w:color w:val="262626"/>
                <w:spacing w:val="12"/>
                <w:szCs w:val="21"/>
              </w:rPr>
              <w:t>_</w:t>
            </w:r>
            <w:r>
              <w:rPr>
                <w:rFonts w:ascii="Times New Roman" w:hAnsi="Times New Roman" w:cs="Times New Roman"/>
                <w:color w:val="262626"/>
                <w:spacing w:val="12"/>
                <w:szCs w:val="21"/>
              </w:rPr>
              <w:t>line</w:t>
            </w:r>
          </w:p>
        </w:tc>
        <w:tc>
          <w:tcPr>
            <w:tcW w:w="1276" w:type="dxa"/>
          </w:tcPr>
          <w:p w14:paraId="45DCCDCB" w14:textId="77777777" w:rsidR="00FB6D3D" w:rsidRDefault="00D22A15">
            <w:pPr>
              <w:ind w:firstLineChars="0" w:firstLine="0"/>
            </w:pPr>
            <w:r>
              <w:t>string</w:t>
            </w:r>
          </w:p>
        </w:tc>
        <w:tc>
          <w:tcPr>
            <w:tcW w:w="3118" w:type="dxa"/>
          </w:tcPr>
          <w:p w14:paraId="42CFB3CC" w14:textId="77777777" w:rsidR="00FB6D3D" w:rsidRDefault="00D22A15">
            <w:pPr>
              <w:ind w:firstLineChars="0" w:firstLine="0"/>
            </w:pPr>
            <w:r>
              <w:rPr>
                <w:rFonts w:hint="eastAsia"/>
              </w:rPr>
              <w:t>分拣线</w:t>
            </w:r>
          </w:p>
        </w:tc>
        <w:tc>
          <w:tcPr>
            <w:tcW w:w="2410" w:type="dxa"/>
          </w:tcPr>
          <w:p w14:paraId="353164CA" w14:textId="77777777" w:rsidR="00FB6D3D" w:rsidRDefault="00FB6D3D">
            <w:pPr>
              <w:ind w:firstLineChars="0" w:firstLine="0"/>
            </w:pPr>
          </w:p>
        </w:tc>
      </w:tr>
      <w:tr w:rsidR="00FB6D3D" w14:paraId="08F9D4CA" w14:textId="77777777">
        <w:trPr>
          <w:jc w:val="center"/>
        </w:trPr>
        <w:tc>
          <w:tcPr>
            <w:tcW w:w="1838" w:type="dxa"/>
          </w:tcPr>
          <w:p w14:paraId="33D60755" w14:textId="77777777" w:rsidR="00FB6D3D" w:rsidRDefault="00D22A15">
            <w:pPr>
              <w:ind w:firstLineChars="0" w:firstLine="0"/>
              <w:rPr>
                <w:rFonts w:ascii="Times New Roman" w:hAnsi="Times New Roman" w:cs="Times New Roman"/>
                <w:color w:val="262626"/>
                <w:spacing w:val="12"/>
                <w:szCs w:val="21"/>
              </w:rPr>
            </w:pPr>
            <w:r>
              <w:rPr>
                <w:rFonts w:ascii="Times New Roman" w:hAnsi="Times New Roman" w:cs="Times New Roman"/>
                <w:color w:val="262626"/>
                <w:spacing w:val="12"/>
                <w:szCs w:val="21"/>
              </w:rPr>
              <w:t>area_code</w:t>
            </w:r>
          </w:p>
        </w:tc>
        <w:tc>
          <w:tcPr>
            <w:tcW w:w="1276" w:type="dxa"/>
          </w:tcPr>
          <w:p w14:paraId="34E41C06" w14:textId="77777777" w:rsidR="00FB6D3D" w:rsidRDefault="00D22A15">
            <w:pPr>
              <w:ind w:firstLineChars="0" w:firstLine="0"/>
            </w:pPr>
            <w:r>
              <w:t>string</w:t>
            </w:r>
          </w:p>
        </w:tc>
        <w:tc>
          <w:tcPr>
            <w:tcW w:w="3118" w:type="dxa"/>
          </w:tcPr>
          <w:p w14:paraId="2E13EB59" w14:textId="77777777" w:rsidR="00FB6D3D" w:rsidRDefault="00D22A15">
            <w:pPr>
              <w:ind w:firstLineChars="0" w:firstLine="0"/>
            </w:pPr>
            <w:r>
              <w:rPr>
                <w:rFonts w:hint="eastAsia"/>
              </w:rPr>
              <w:t>分区编码</w:t>
            </w:r>
          </w:p>
        </w:tc>
        <w:tc>
          <w:tcPr>
            <w:tcW w:w="2410" w:type="dxa"/>
          </w:tcPr>
          <w:p w14:paraId="4D386EA7" w14:textId="77777777" w:rsidR="00FB6D3D" w:rsidRDefault="00D22A15">
            <w:pPr>
              <w:ind w:firstLineChars="0" w:firstLine="0"/>
            </w:pPr>
            <w:r>
              <w:rPr>
                <w:rFonts w:hint="eastAsia"/>
              </w:rPr>
              <w:t>详情请参照</w:t>
            </w:r>
            <w:r>
              <w:rPr>
                <w:rFonts w:hint="eastAsia"/>
              </w:rPr>
              <w:t>3</w:t>
            </w:r>
            <w:r>
              <w:t>.1</w:t>
            </w:r>
          </w:p>
        </w:tc>
      </w:tr>
    </w:tbl>
    <w:p w14:paraId="7364EDDF" w14:textId="77777777" w:rsidR="00FB6D3D" w:rsidRDefault="00FB6D3D">
      <w:pPr>
        <w:spacing w:line="360" w:lineRule="atLeast"/>
        <w:ind w:firstLineChars="0" w:firstLine="0"/>
      </w:pPr>
    </w:p>
    <w:p w14:paraId="02066F77" w14:textId="77777777" w:rsidR="00FB6D3D" w:rsidRDefault="00D22A15">
      <w:pPr>
        <w:ind w:left="720" w:firstLineChars="100" w:firstLine="241"/>
        <w:rPr>
          <w:rStyle w:val="af3"/>
        </w:rPr>
      </w:pPr>
      <w:r>
        <w:rPr>
          <w:rStyle w:val="af3"/>
          <w:rFonts w:hint="eastAsia"/>
        </w:rPr>
        <w:t>返回结果：</w:t>
      </w:r>
    </w:p>
    <w:p w14:paraId="4BEEC7A0" w14:textId="77777777" w:rsidR="00FB6D3D" w:rsidRDefault="00D22A15">
      <w:pPr>
        <w:ind w:firstLineChars="350" w:firstLine="882"/>
        <w:rPr>
          <w:rFonts w:ascii="Times New Roman" w:hAnsi="Times New Roman" w:cs="Times New Roman"/>
          <w:color w:val="262626"/>
          <w:spacing w:val="12"/>
          <w:szCs w:val="21"/>
        </w:rPr>
      </w:pPr>
      <w:r>
        <w:rPr>
          <w:rFonts w:ascii="Times New Roman" w:hAnsi="Times New Roman" w:cs="Times New Roman" w:hint="eastAsia"/>
          <w:color w:val="262626"/>
          <w:spacing w:val="12"/>
          <w:szCs w:val="21"/>
        </w:rPr>
        <w:t>{</w:t>
      </w:r>
    </w:p>
    <w:p w14:paraId="226D2317" w14:textId="77777777" w:rsidR="00FB6D3D" w:rsidRDefault="00D22A15">
      <w:pPr>
        <w:ind w:leftChars="300" w:left="720" w:firstLineChars="0" w:firstLine="480"/>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code</w:t>
      </w: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 xml:space="preserve">: </w:t>
      </w:r>
      <w:r>
        <w:rPr>
          <w:rFonts w:ascii="Times New Roman" w:hAnsi="Times New Roman" w:cs="Times New Roman"/>
          <w:color w:val="262626"/>
          <w:spacing w:val="12"/>
          <w:szCs w:val="21"/>
        </w:rPr>
        <w:t>20</w:t>
      </w:r>
      <w:r>
        <w:rPr>
          <w:rFonts w:ascii="Times New Roman" w:hAnsi="Times New Roman" w:cs="Times New Roman" w:hint="eastAsia"/>
          <w:color w:val="262626"/>
          <w:spacing w:val="12"/>
          <w:szCs w:val="21"/>
        </w:rPr>
        <w:t>0,</w:t>
      </w:r>
    </w:p>
    <w:p w14:paraId="4FE7EB4B" w14:textId="77777777" w:rsidR="00FB6D3D" w:rsidRDefault="00D22A15">
      <w:pPr>
        <w:ind w:leftChars="300" w:left="720" w:firstLineChars="0" w:firstLine="480"/>
        <w:rPr>
          <w:rFonts w:ascii="Times New Roman" w:hAnsi="Times New Roman" w:cs="Times New Roman"/>
          <w:color w:val="262626"/>
          <w:spacing w:val="12"/>
          <w:szCs w:val="21"/>
        </w:rPr>
      </w:pPr>
      <w:r>
        <w:rPr>
          <w:rFonts w:ascii="Times New Roman" w:hAnsi="Times New Roman" w:cs="Times New Roman"/>
          <w:color w:val="262626"/>
          <w:spacing w:val="12"/>
          <w:szCs w:val="21"/>
        </w:rPr>
        <w:t>“msg”</w:t>
      </w:r>
      <w:r>
        <w:rPr>
          <w:rFonts w:ascii="Times New Roman" w:hAnsi="Times New Roman" w:cs="Times New Roman" w:hint="eastAsia"/>
          <w:color w:val="262626"/>
          <w:spacing w:val="12"/>
          <w:szCs w:val="21"/>
        </w:rPr>
        <w:t xml:space="preserve">: </w:t>
      </w: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success</w:t>
      </w: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w:t>
      </w:r>
    </w:p>
    <w:p w14:paraId="0F3A7018" w14:textId="77777777" w:rsidR="00FB6D3D" w:rsidRDefault="00D22A15">
      <w:pPr>
        <w:ind w:leftChars="300" w:left="720" w:firstLineChars="0" w:firstLine="480"/>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data</w:t>
      </w: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 xml:space="preserve">: </w:t>
      </w:r>
      <w:r>
        <w:rPr>
          <w:rFonts w:ascii="Times New Roman" w:hAnsi="Times New Roman" w:cs="Times New Roman"/>
          <w:color w:val="262626"/>
          <w:spacing w:val="12"/>
          <w:szCs w:val="21"/>
        </w:rPr>
        <w:t>“1,2,3”</w:t>
      </w:r>
    </w:p>
    <w:p w14:paraId="4FEB0602" w14:textId="77777777" w:rsidR="00FB6D3D" w:rsidRDefault="00D22A15">
      <w:pPr>
        <w:ind w:firstLineChars="385" w:firstLine="970"/>
        <w:rPr>
          <w:rFonts w:ascii="Times New Roman" w:hAnsi="Times New Roman" w:cs="Times New Roman"/>
          <w:color w:val="262626"/>
          <w:spacing w:val="12"/>
          <w:szCs w:val="21"/>
        </w:rPr>
      </w:pPr>
      <w:r>
        <w:rPr>
          <w:rFonts w:ascii="Times New Roman" w:hAnsi="Times New Roman" w:cs="Times New Roman" w:hint="eastAsia"/>
          <w:color w:val="262626"/>
          <w:spacing w:val="12"/>
          <w:szCs w:val="21"/>
        </w:rPr>
        <w:t>}</w:t>
      </w:r>
    </w:p>
    <w:tbl>
      <w:tblPr>
        <w:tblStyle w:val="af2"/>
        <w:tblW w:w="8642" w:type="dxa"/>
        <w:jc w:val="center"/>
        <w:tblLayout w:type="fixed"/>
        <w:tblLook w:val="04A0" w:firstRow="1" w:lastRow="0" w:firstColumn="1" w:lastColumn="0" w:noHBand="0" w:noVBand="1"/>
      </w:tblPr>
      <w:tblGrid>
        <w:gridCol w:w="1413"/>
        <w:gridCol w:w="1276"/>
        <w:gridCol w:w="2976"/>
        <w:gridCol w:w="2977"/>
      </w:tblGrid>
      <w:tr w:rsidR="00FB6D3D" w14:paraId="136C640A" w14:textId="77777777">
        <w:trPr>
          <w:jc w:val="center"/>
        </w:trPr>
        <w:tc>
          <w:tcPr>
            <w:tcW w:w="1413" w:type="dxa"/>
          </w:tcPr>
          <w:p w14:paraId="06526AE6" w14:textId="77777777" w:rsidR="00FB6D3D" w:rsidRDefault="00D22A15">
            <w:pPr>
              <w:ind w:firstLineChars="0" w:firstLine="0"/>
            </w:pPr>
            <w:r>
              <w:rPr>
                <w:rFonts w:hint="eastAsia"/>
              </w:rPr>
              <w:lastRenderedPageBreak/>
              <w:t>参数</w:t>
            </w:r>
          </w:p>
        </w:tc>
        <w:tc>
          <w:tcPr>
            <w:tcW w:w="1276" w:type="dxa"/>
          </w:tcPr>
          <w:p w14:paraId="22DBA9D0" w14:textId="77777777" w:rsidR="00FB6D3D" w:rsidRDefault="00D22A15">
            <w:pPr>
              <w:ind w:firstLineChars="0" w:firstLine="0"/>
            </w:pPr>
            <w:r>
              <w:rPr>
                <w:rFonts w:hint="eastAsia"/>
              </w:rPr>
              <w:t>参数类型</w:t>
            </w:r>
          </w:p>
        </w:tc>
        <w:tc>
          <w:tcPr>
            <w:tcW w:w="2976" w:type="dxa"/>
          </w:tcPr>
          <w:p w14:paraId="600E4323" w14:textId="77777777" w:rsidR="00FB6D3D" w:rsidRDefault="00D22A15">
            <w:pPr>
              <w:ind w:firstLineChars="0" w:firstLine="0"/>
            </w:pPr>
            <w:r>
              <w:rPr>
                <w:rFonts w:hint="eastAsia"/>
              </w:rPr>
              <w:t>说明</w:t>
            </w:r>
          </w:p>
        </w:tc>
        <w:tc>
          <w:tcPr>
            <w:tcW w:w="2977" w:type="dxa"/>
          </w:tcPr>
          <w:p w14:paraId="1E3286DC" w14:textId="77777777" w:rsidR="00FB6D3D" w:rsidRDefault="00D22A15">
            <w:pPr>
              <w:ind w:firstLineChars="0" w:firstLine="0"/>
            </w:pPr>
            <w:r>
              <w:rPr>
                <w:rFonts w:hint="eastAsia"/>
              </w:rPr>
              <w:t>示例值</w:t>
            </w:r>
          </w:p>
        </w:tc>
      </w:tr>
      <w:tr w:rsidR="00FB6D3D" w14:paraId="3C647CE4" w14:textId="77777777">
        <w:trPr>
          <w:jc w:val="center"/>
        </w:trPr>
        <w:tc>
          <w:tcPr>
            <w:tcW w:w="1413" w:type="dxa"/>
          </w:tcPr>
          <w:p w14:paraId="40469D5D" w14:textId="77777777" w:rsidR="00FB6D3D" w:rsidRDefault="00D22A15">
            <w:pPr>
              <w:ind w:firstLineChars="0" w:firstLine="0"/>
              <w:rPr>
                <w:rFonts w:ascii="Times New Roman" w:hAnsi="Times New Roman" w:cs="Times New Roman"/>
              </w:rPr>
            </w:pPr>
            <w:r>
              <w:rPr>
                <w:rFonts w:ascii="Times New Roman" w:hAnsi="Times New Roman" w:cs="Times New Roman" w:hint="eastAsia"/>
                <w:color w:val="262626"/>
                <w:spacing w:val="12"/>
                <w:szCs w:val="21"/>
              </w:rPr>
              <w:t>code</w:t>
            </w:r>
          </w:p>
        </w:tc>
        <w:tc>
          <w:tcPr>
            <w:tcW w:w="1276" w:type="dxa"/>
          </w:tcPr>
          <w:p w14:paraId="700FC86E" w14:textId="77777777" w:rsidR="00FB6D3D" w:rsidRDefault="00D22A15">
            <w:pPr>
              <w:ind w:firstLineChars="0" w:firstLine="0"/>
            </w:pPr>
            <w:r>
              <w:rPr>
                <w:rFonts w:hint="eastAsia"/>
              </w:rPr>
              <w:t>int</w:t>
            </w:r>
          </w:p>
        </w:tc>
        <w:tc>
          <w:tcPr>
            <w:tcW w:w="2976" w:type="dxa"/>
          </w:tcPr>
          <w:p w14:paraId="28892763" w14:textId="77777777" w:rsidR="00FB6D3D" w:rsidRDefault="00D22A15">
            <w:pPr>
              <w:ind w:firstLineChars="0" w:firstLine="0"/>
            </w:pPr>
            <w:r>
              <w:rPr>
                <w:rFonts w:hint="eastAsia"/>
              </w:rPr>
              <w:t>返回码</w:t>
            </w:r>
          </w:p>
        </w:tc>
        <w:tc>
          <w:tcPr>
            <w:tcW w:w="2977" w:type="dxa"/>
          </w:tcPr>
          <w:p w14:paraId="30B8CB85" w14:textId="77777777" w:rsidR="00FB6D3D" w:rsidRDefault="00D22A15">
            <w:pPr>
              <w:ind w:firstLineChars="0" w:firstLine="0"/>
            </w:pPr>
            <w:r>
              <w:t>20</w:t>
            </w:r>
            <w:r>
              <w:rPr>
                <w:rFonts w:hint="eastAsia"/>
              </w:rPr>
              <w:t>0</w:t>
            </w:r>
            <w:r>
              <w:rPr>
                <w:rFonts w:hint="eastAsia"/>
              </w:rPr>
              <w:t>为成功；</w:t>
            </w:r>
            <w:r>
              <w:rPr>
                <w:rFonts w:hint="eastAsia"/>
              </w:rPr>
              <w:t>4</w:t>
            </w:r>
            <w:r>
              <w:t>00</w:t>
            </w:r>
            <w:r>
              <w:rPr>
                <w:rFonts w:hint="eastAsia"/>
              </w:rPr>
              <w:t>为失败</w:t>
            </w:r>
          </w:p>
        </w:tc>
      </w:tr>
      <w:tr w:rsidR="00FB6D3D" w14:paraId="6024A6DA" w14:textId="77777777">
        <w:trPr>
          <w:jc w:val="center"/>
        </w:trPr>
        <w:tc>
          <w:tcPr>
            <w:tcW w:w="1413" w:type="dxa"/>
          </w:tcPr>
          <w:p w14:paraId="76180CEB" w14:textId="77777777" w:rsidR="00FB6D3D" w:rsidRDefault="00D22A15">
            <w:pPr>
              <w:ind w:firstLineChars="0" w:firstLine="0"/>
              <w:rPr>
                <w:rFonts w:ascii="Times New Roman" w:hAnsi="Times New Roman" w:cs="Times New Roman"/>
              </w:rPr>
            </w:pPr>
            <w:r>
              <w:rPr>
                <w:rFonts w:ascii="Times New Roman" w:hAnsi="Times New Roman" w:cs="Times New Roman"/>
                <w:color w:val="262626"/>
                <w:spacing w:val="12"/>
                <w:szCs w:val="21"/>
              </w:rPr>
              <w:t>msg</w:t>
            </w:r>
          </w:p>
        </w:tc>
        <w:tc>
          <w:tcPr>
            <w:tcW w:w="1276" w:type="dxa"/>
          </w:tcPr>
          <w:p w14:paraId="13B48843" w14:textId="77777777" w:rsidR="00FB6D3D" w:rsidRDefault="00D22A15">
            <w:pPr>
              <w:ind w:firstLineChars="0" w:firstLine="0"/>
            </w:pPr>
            <w:r>
              <w:rPr>
                <w:rFonts w:hint="eastAsia"/>
              </w:rPr>
              <w:t>string</w:t>
            </w:r>
          </w:p>
        </w:tc>
        <w:tc>
          <w:tcPr>
            <w:tcW w:w="2976" w:type="dxa"/>
          </w:tcPr>
          <w:p w14:paraId="0FDC339B" w14:textId="77777777" w:rsidR="00FB6D3D" w:rsidRDefault="00D22A15">
            <w:pPr>
              <w:ind w:firstLineChars="0" w:firstLine="0"/>
            </w:pPr>
            <w:r>
              <w:rPr>
                <w:rFonts w:hint="eastAsia"/>
              </w:rPr>
              <w:t>对返回码的文本描述内容。若返回码不为</w:t>
            </w:r>
            <w:r>
              <w:rPr>
                <w:rFonts w:hint="eastAsia"/>
              </w:rPr>
              <w:t>200</w:t>
            </w:r>
            <w:r>
              <w:rPr>
                <w:rFonts w:hint="eastAsia"/>
              </w:rPr>
              <w:t>，则返回错误描述信息</w:t>
            </w:r>
          </w:p>
        </w:tc>
        <w:tc>
          <w:tcPr>
            <w:tcW w:w="2977" w:type="dxa"/>
          </w:tcPr>
          <w:p w14:paraId="0DB47CCE" w14:textId="77777777" w:rsidR="00FB6D3D" w:rsidRDefault="00D22A15">
            <w:pPr>
              <w:ind w:firstLineChars="0" w:firstLine="0"/>
              <w:rPr>
                <w:rFonts w:ascii="Times New Roman" w:hAnsi="Times New Roman" w:cs="Times New Roman"/>
              </w:rPr>
            </w:pPr>
            <w:r>
              <w:rPr>
                <w:rFonts w:ascii="Times New Roman" w:hAnsi="Times New Roman" w:cs="Times New Roman"/>
              </w:rPr>
              <w:t>“</w:t>
            </w:r>
            <w:r>
              <w:rPr>
                <w:rFonts w:ascii="Times New Roman" w:hAnsi="Times New Roman" w:cs="Times New Roman" w:hint="eastAsia"/>
              </w:rPr>
              <w:t>success</w:t>
            </w:r>
            <w:r>
              <w:rPr>
                <w:rFonts w:ascii="Times New Roman" w:hAnsi="Times New Roman" w:cs="Times New Roman" w:hint="eastAsia"/>
              </w:rPr>
              <w:t>”表示请求成功，请求失败时（</w:t>
            </w:r>
            <w:r>
              <w:rPr>
                <w:rFonts w:ascii="Times New Roman" w:hAnsi="Times New Roman" w:cs="Times New Roman" w:hint="eastAsia"/>
              </w:rPr>
              <w:t>code</w:t>
            </w:r>
            <w:r>
              <w:rPr>
                <w:rFonts w:ascii="Times New Roman" w:hAnsi="Times New Roman" w:cs="Times New Roman" w:hint="eastAsia"/>
              </w:rPr>
              <w:t>非</w:t>
            </w:r>
            <w:r>
              <w:rPr>
                <w:rFonts w:ascii="Times New Roman" w:hAnsi="Times New Roman" w:cs="Times New Roman" w:hint="eastAsia"/>
              </w:rPr>
              <w:t>200</w:t>
            </w:r>
            <w:r>
              <w:rPr>
                <w:rFonts w:ascii="Times New Roman" w:hAnsi="Times New Roman" w:cs="Times New Roman" w:hint="eastAsia"/>
              </w:rPr>
              <w:t>）返回详细错误描述信息</w:t>
            </w:r>
          </w:p>
        </w:tc>
      </w:tr>
      <w:tr w:rsidR="00FB6D3D" w14:paraId="59B57A4A" w14:textId="77777777">
        <w:trPr>
          <w:jc w:val="center"/>
        </w:trPr>
        <w:tc>
          <w:tcPr>
            <w:tcW w:w="1413" w:type="dxa"/>
          </w:tcPr>
          <w:p w14:paraId="7921E5FD" w14:textId="77777777" w:rsidR="00FB6D3D" w:rsidRDefault="00D22A15">
            <w:pPr>
              <w:ind w:firstLineChars="0" w:firstLine="0"/>
              <w:rPr>
                <w:rFonts w:ascii="Times New Roman" w:hAnsi="Times New Roman" w:cs="Times New Roman"/>
                <w:color w:val="262626"/>
                <w:spacing w:val="12"/>
                <w:szCs w:val="21"/>
              </w:rPr>
            </w:pPr>
            <w:r>
              <w:rPr>
                <w:rFonts w:ascii="Times New Roman" w:hAnsi="Times New Roman" w:cs="Times New Roman"/>
                <w:color w:val="262626"/>
                <w:spacing w:val="12"/>
                <w:szCs w:val="21"/>
              </w:rPr>
              <w:t>data</w:t>
            </w:r>
          </w:p>
        </w:tc>
        <w:tc>
          <w:tcPr>
            <w:tcW w:w="1276" w:type="dxa"/>
          </w:tcPr>
          <w:p w14:paraId="24811139" w14:textId="77777777" w:rsidR="00FB6D3D" w:rsidRDefault="00D22A15">
            <w:pPr>
              <w:ind w:firstLineChars="0" w:firstLine="0"/>
            </w:pPr>
            <w:r>
              <w:rPr>
                <w:rFonts w:hint="eastAsia"/>
              </w:rPr>
              <w:t>string</w:t>
            </w:r>
          </w:p>
        </w:tc>
        <w:tc>
          <w:tcPr>
            <w:tcW w:w="2976" w:type="dxa"/>
          </w:tcPr>
          <w:p w14:paraId="067E8A5B" w14:textId="77777777" w:rsidR="00FB6D3D" w:rsidRDefault="00D22A15">
            <w:pPr>
              <w:ind w:firstLineChars="0" w:firstLine="0"/>
            </w:pPr>
            <w:r>
              <w:rPr>
                <w:rFonts w:hint="eastAsia"/>
              </w:rPr>
              <w:t>数据区，如过没有数据返回，则为空</w:t>
            </w:r>
          </w:p>
        </w:tc>
        <w:tc>
          <w:tcPr>
            <w:tcW w:w="2977" w:type="dxa"/>
          </w:tcPr>
          <w:p w14:paraId="3F8E85F2" w14:textId="77777777" w:rsidR="00FB6D3D" w:rsidRDefault="00D22A15">
            <w:pPr>
              <w:ind w:firstLineChars="0" w:firstLine="0"/>
              <w:rPr>
                <w:rFonts w:ascii="Times New Roman" w:hAnsi="Times New Roman" w:cs="Times New Roman"/>
              </w:rPr>
            </w:pPr>
            <w:r>
              <w:rPr>
                <w:rFonts w:ascii="Times New Roman" w:hAnsi="Times New Roman" w:cs="Times New Roman" w:hint="eastAsia"/>
              </w:rPr>
              <w:t>返回可执行工作的机器人编号</w:t>
            </w:r>
          </w:p>
        </w:tc>
      </w:tr>
    </w:tbl>
    <w:p w14:paraId="22215FDF" w14:textId="77777777" w:rsidR="00FB6D3D" w:rsidRDefault="00D22A15">
      <w:pPr>
        <w:pStyle w:val="2"/>
        <w:spacing w:before="120"/>
        <w:ind w:left="425"/>
        <w:rPr>
          <w:rFonts w:ascii="宋体" w:eastAsia="宋体" w:hAnsi="宋体"/>
          <w:szCs w:val="30"/>
        </w:rPr>
      </w:pPr>
      <w:bookmarkStart w:id="88" w:name="_Toc30733"/>
      <w:r>
        <w:rPr>
          <w:rFonts w:ascii="宋体" w:eastAsia="宋体" w:hAnsi="宋体" w:hint="eastAsia"/>
          <w:szCs w:val="30"/>
          <w:lang w:val="en-US"/>
        </w:rPr>
        <w:t>12.7</w:t>
      </w:r>
      <w:r>
        <w:rPr>
          <w:rFonts w:ascii="宋体" w:eastAsia="宋体" w:hAnsi="宋体" w:hint="eastAsia"/>
          <w:szCs w:val="30"/>
        </w:rPr>
        <w:t>设置混拣区机器人是否可分拣</w:t>
      </w:r>
      <w:bookmarkEnd w:id="88"/>
    </w:p>
    <w:p w14:paraId="7567B291" w14:textId="77777777" w:rsidR="00FB6D3D" w:rsidRDefault="00D22A15">
      <w:pPr>
        <w:pStyle w:val="af6"/>
        <w:ind w:left="420" w:firstLineChars="0" w:firstLine="0"/>
      </w:pPr>
      <w:r>
        <w:rPr>
          <w:rFonts w:ascii="宋体" w:hAnsi="宋体"/>
          <w:szCs w:val="30"/>
        </w:rPr>
        <w:t xml:space="preserve">    </w:t>
      </w:r>
      <w:r>
        <w:rPr>
          <w:b/>
          <w:bCs/>
        </w:rPr>
        <w:t>请求方式</w:t>
      </w:r>
      <w:r>
        <w:t>：</w:t>
      </w:r>
      <w:r>
        <w:t>POST</w:t>
      </w:r>
      <w:r>
        <w:t>（</w:t>
      </w:r>
      <w:r>
        <w:t>HTTP</w:t>
      </w:r>
      <w:r>
        <w:t>）</w:t>
      </w:r>
    </w:p>
    <w:p w14:paraId="263A6C99" w14:textId="77777777" w:rsidR="00FB6D3D" w:rsidRDefault="00D22A15">
      <w:pPr>
        <w:pStyle w:val="af6"/>
        <w:ind w:left="420" w:firstLine="506"/>
        <w:rPr>
          <w:rFonts w:ascii="Times New Roman" w:hAnsi="Times New Roman" w:cs="Times New Roman"/>
          <w:color w:val="262626"/>
          <w:spacing w:val="12"/>
          <w:szCs w:val="21"/>
        </w:rPr>
      </w:pPr>
      <w:r>
        <w:rPr>
          <w:rFonts w:ascii="Times New Roman" w:hAnsi="Times New Roman" w:cs="Times New Roman"/>
          <w:b/>
          <w:bCs/>
          <w:color w:val="262626"/>
          <w:spacing w:val="12"/>
          <w:szCs w:val="21"/>
        </w:rPr>
        <w:t>请求地址</w:t>
      </w:r>
      <w:r>
        <w:rPr>
          <w:rFonts w:ascii="Times New Roman" w:hAnsi="Times New Roman" w:cs="Times New Roman"/>
          <w:color w:val="262626"/>
          <w:spacing w:val="12"/>
          <w:szCs w:val="21"/>
        </w:rPr>
        <w:t>：</w:t>
      </w:r>
      <w:r>
        <w:rPr>
          <w:rFonts w:ascii="Times New Roman" w:hAnsi="Times New Roman" w:cs="Times New Roman"/>
          <w:color w:val="262626"/>
          <w:spacing w:val="12"/>
          <w:szCs w:val="24"/>
        </w:rPr>
        <w:t>http://</w:t>
      </w:r>
      <w:r>
        <w:rPr>
          <w:rFonts w:ascii="Times New Roman" w:hAnsi="Times New Roman" w:cs="Times New Roman" w:hint="eastAsia"/>
          <w:color w:val="262626"/>
          <w:spacing w:val="12"/>
          <w:szCs w:val="24"/>
        </w:rPr>
        <w:t>ip</w:t>
      </w:r>
      <w:r>
        <w:rPr>
          <w:rFonts w:ascii="Times New Roman" w:hAnsi="Times New Roman" w:cs="Times New Roman"/>
          <w:color w:val="262626"/>
          <w:spacing w:val="12"/>
          <w:szCs w:val="24"/>
        </w:rPr>
        <w:t>:port</w:t>
      </w:r>
      <w:r>
        <w:rPr>
          <w:rFonts w:ascii="Times New Roman" w:hAnsi="Times New Roman" w:cs="Times New Roman" w:hint="eastAsia"/>
          <w:color w:val="262626"/>
          <w:spacing w:val="12"/>
          <w:szCs w:val="24"/>
        </w:rPr>
        <w:t>/</w:t>
      </w:r>
      <w:r>
        <w:t>mix_sort_area</w:t>
      </w:r>
      <w:r>
        <w:rPr>
          <w:rFonts w:ascii="Times New Roman" w:hAnsi="Times New Roman" w:cs="Times New Roman"/>
          <w:color w:val="262626"/>
          <w:spacing w:val="12"/>
          <w:szCs w:val="24"/>
        </w:rPr>
        <w:t xml:space="preserve"> /</w:t>
      </w:r>
      <w:r>
        <w:rPr>
          <w:rFonts w:ascii="Times New Roman" w:hAnsi="Times New Roman" w:cs="Times New Roman" w:hint="eastAsia"/>
          <w:color w:val="262626"/>
          <w:spacing w:val="12"/>
          <w:szCs w:val="24"/>
        </w:rPr>
        <w:t>system/upt</w:t>
      </w:r>
      <w:r>
        <w:rPr>
          <w:rFonts w:ascii="Times New Roman" w:hAnsi="Times New Roman" w:cs="Times New Roman"/>
          <w:color w:val="262626"/>
          <w:spacing w:val="12"/>
          <w:szCs w:val="24"/>
        </w:rPr>
        <w:t>MixAreaRobotStatus</w:t>
      </w:r>
    </w:p>
    <w:p w14:paraId="2A64F03E" w14:textId="77777777" w:rsidR="00FB6D3D" w:rsidRDefault="00D22A15">
      <w:pPr>
        <w:pStyle w:val="af6"/>
        <w:ind w:left="420" w:firstLine="506"/>
        <w:rPr>
          <w:rFonts w:ascii="Times New Roman" w:hAnsi="Times New Roman" w:cs="Times New Roman"/>
          <w:b/>
          <w:color w:val="262626"/>
          <w:spacing w:val="12"/>
          <w:szCs w:val="21"/>
        </w:rPr>
      </w:pPr>
      <w:r>
        <w:rPr>
          <w:rFonts w:ascii="Times New Roman" w:hAnsi="Times New Roman" w:cs="Times New Roman" w:hint="eastAsia"/>
          <w:b/>
          <w:color w:val="262626"/>
          <w:spacing w:val="12"/>
          <w:szCs w:val="21"/>
        </w:rPr>
        <w:t>接口说明：</w:t>
      </w:r>
    </w:p>
    <w:p w14:paraId="7D613903" w14:textId="77777777" w:rsidR="00FB6D3D" w:rsidRDefault="00D22A15">
      <w:pPr>
        <w:ind w:left="206" w:firstLineChars="0" w:firstLine="720"/>
      </w:pPr>
      <w:r>
        <w:rPr>
          <w:rFonts w:hint="eastAsia"/>
        </w:rPr>
        <w:t>该接口用于</w:t>
      </w:r>
      <w:r>
        <w:rPr>
          <w:rFonts w:hint="eastAsia"/>
        </w:rPr>
        <w:t>WEB</w:t>
      </w:r>
      <w:r>
        <w:rPr>
          <w:rFonts w:hint="eastAsia"/>
        </w:rPr>
        <w:t>向总控设置混拣区可执行分拣工作的机器人。</w:t>
      </w:r>
    </w:p>
    <w:p w14:paraId="15D514AA" w14:textId="77777777" w:rsidR="00FB6D3D" w:rsidRDefault="00D22A15">
      <w:pPr>
        <w:ind w:firstLineChars="400" w:firstLine="1012"/>
        <w:rPr>
          <w:rFonts w:ascii="Times New Roman" w:hAnsi="Times New Roman" w:cs="Times New Roman"/>
          <w:color w:val="262626"/>
          <w:spacing w:val="12"/>
          <w:szCs w:val="21"/>
        </w:rPr>
      </w:pPr>
      <w:r>
        <w:rPr>
          <w:rFonts w:ascii="Times New Roman" w:hAnsi="Times New Roman" w:cs="Times New Roman"/>
          <w:b/>
          <w:bCs/>
          <w:color w:val="262626"/>
          <w:spacing w:val="12"/>
          <w:szCs w:val="21"/>
        </w:rPr>
        <w:t>请求包结构体</w:t>
      </w:r>
      <w:r>
        <w:rPr>
          <w:rFonts w:ascii="Times New Roman" w:hAnsi="Times New Roman" w:cs="Times New Roman"/>
          <w:color w:val="262626"/>
          <w:spacing w:val="12"/>
          <w:szCs w:val="21"/>
        </w:rPr>
        <w:t>：</w:t>
      </w:r>
    </w:p>
    <w:p w14:paraId="2A8678E1" w14:textId="77777777" w:rsidR="00FB6D3D" w:rsidRDefault="00D22A15">
      <w:pPr>
        <w:ind w:firstLineChars="285" w:firstLine="718"/>
        <w:rPr>
          <w:rFonts w:ascii="Times New Roman" w:hAnsi="Times New Roman" w:cs="Times New Roman"/>
          <w:color w:val="262626"/>
          <w:spacing w:val="12"/>
          <w:szCs w:val="21"/>
        </w:rPr>
      </w:pPr>
      <w:r>
        <w:rPr>
          <w:rFonts w:ascii="Times New Roman" w:hAnsi="Times New Roman" w:cs="Times New Roman" w:hint="eastAsia"/>
          <w:color w:val="262626"/>
          <w:spacing w:val="12"/>
          <w:szCs w:val="21"/>
        </w:rPr>
        <w:t>{</w:t>
      </w:r>
    </w:p>
    <w:p w14:paraId="03D80F48" w14:textId="77777777" w:rsidR="00FB6D3D" w:rsidRDefault="00D22A15">
      <w:pPr>
        <w:ind w:leftChars="100" w:left="240" w:firstLineChars="285" w:firstLine="718"/>
        <w:rPr>
          <w:rFonts w:ascii="Times New Roman" w:hAnsi="Times New Roman" w:cs="Times New Roman"/>
          <w:color w:val="262626"/>
          <w:spacing w:val="12"/>
          <w:szCs w:val="21"/>
        </w:rPr>
      </w:pPr>
      <w:r>
        <w:rPr>
          <w:rFonts w:ascii="Times New Roman" w:hAnsi="Times New Roman" w:cs="Times New Roman"/>
          <w:color w:val="262626"/>
          <w:spacing w:val="12"/>
          <w:szCs w:val="21"/>
        </w:rPr>
        <w:t>“sort</w:t>
      </w:r>
      <w:r>
        <w:rPr>
          <w:rFonts w:ascii="Times New Roman" w:hAnsi="Times New Roman" w:cs="Times New Roman" w:hint="eastAsia"/>
          <w:color w:val="262626"/>
          <w:spacing w:val="12"/>
          <w:szCs w:val="21"/>
        </w:rPr>
        <w:t>_</w:t>
      </w:r>
      <w:r>
        <w:rPr>
          <w:rFonts w:ascii="Times New Roman" w:hAnsi="Times New Roman" w:cs="Times New Roman"/>
          <w:color w:val="262626"/>
          <w:spacing w:val="12"/>
          <w:szCs w:val="21"/>
        </w:rPr>
        <w:t>line”</w:t>
      </w:r>
      <w:r>
        <w:rPr>
          <w:rFonts w:ascii="Times New Roman" w:hAnsi="Times New Roman" w:cs="Times New Roman" w:hint="eastAsia"/>
          <w:color w:val="262626"/>
          <w:spacing w:val="12"/>
          <w:szCs w:val="21"/>
        </w:rPr>
        <w:t>:</w:t>
      </w:r>
      <w:r>
        <w:rPr>
          <w:rFonts w:ascii="Times New Roman" w:hAnsi="Times New Roman" w:cs="Times New Roman"/>
          <w:color w:val="262626"/>
          <w:spacing w:val="12"/>
          <w:szCs w:val="21"/>
        </w:rPr>
        <w:t>”1”,</w:t>
      </w:r>
    </w:p>
    <w:p w14:paraId="12CEF1D5" w14:textId="77777777" w:rsidR="00FB6D3D" w:rsidRDefault="00D22A15">
      <w:pPr>
        <w:ind w:leftChars="100" w:left="240" w:firstLineChars="285" w:firstLine="718"/>
        <w:rPr>
          <w:rFonts w:ascii="Times New Roman" w:hAnsi="Times New Roman" w:cs="Times New Roman"/>
          <w:color w:val="262626"/>
          <w:spacing w:val="12"/>
          <w:szCs w:val="21"/>
        </w:rPr>
      </w:pPr>
      <w:r>
        <w:rPr>
          <w:rFonts w:ascii="Times New Roman" w:hAnsi="Times New Roman" w:cs="Times New Roman"/>
          <w:color w:val="262626"/>
          <w:spacing w:val="12"/>
          <w:szCs w:val="21"/>
        </w:rPr>
        <w:t>“area_code”: ”1”,</w:t>
      </w:r>
    </w:p>
    <w:p w14:paraId="28204675" w14:textId="77777777" w:rsidR="00FB6D3D" w:rsidRDefault="00D22A15">
      <w:pPr>
        <w:ind w:leftChars="100" w:left="240" w:firstLineChars="285" w:firstLine="718"/>
        <w:rPr>
          <w:rFonts w:ascii="Times New Roman" w:hAnsi="Times New Roman" w:cs="Times New Roman"/>
          <w:color w:val="262626"/>
          <w:spacing w:val="12"/>
          <w:szCs w:val="21"/>
        </w:rPr>
      </w:pPr>
      <w:r>
        <w:rPr>
          <w:rFonts w:ascii="Times New Roman" w:hAnsi="Times New Roman" w:cs="Times New Roman"/>
          <w:color w:val="262626"/>
          <w:spacing w:val="12"/>
          <w:szCs w:val="21"/>
        </w:rPr>
        <w:t>“robot_id”:”1”,</w:t>
      </w:r>
    </w:p>
    <w:p w14:paraId="793BB451" w14:textId="77777777" w:rsidR="00FB6D3D" w:rsidRDefault="00D22A15">
      <w:pPr>
        <w:ind w:leftChars="100" w:left="240" w:firstLineChars="285" w:firstLine="718"/>
        <w:rPr>
          <w:rFonts w:ascii="Times New Roman" w:hAnsi="Times New Roman" w:cs="Times New Roman"/>
          <w:color w:val="262626"/>
          <w:spacing w:val="12"/>
          <w:szCs w:val="21"/>
        </w:rPr>
      </w:pPr>
      <w:r>
        <w:rPr>
          <w:rFonts w:ascii="Times New Roman" w:hAnsi="Times New Roman" w:cs="Times New Roman"/>
          <w:color w:val="262626"/>
          <w:spacing w:val="12"/>
          <w:szCs w:val="21"/>
        </w:rPr>
        <w:t>“work_status”:”0”</w:t>
      </w:r>
    </w:p>
    <w:p w14:paraId="02818203" w14:textId="77777777" w:rsidR="00FB6D3D" w:rsidRDefault="00D22A15">
      <w:pPr>
        <w:ind w:firstLineChars="290" w:firstLine="731"/>
        <w:rPr>
          <w:rFonts w:ascii="Times New Roman" w:hAnsi="Times New Roman" w:cs="Times New Roman"/>
          <w:color w:val="262626"/>
          <w:spacing w:val="12"/>
          <w:szCs w:val="21"/>
        </w:rPr>
      </w:pPr>
      <w:r>
        <w:rPr>
          <w:rFonts w:ascii="Times New Roman" w:hAnsi="Times New Roman" w:cs="Times New Roman" w:hint="eastAsia"/>
          <w:color w:val="262626"/>
          <w:spacing w:val="12"/>
          <w:szCs w:val="21"/>
        </w:rPr>
        <w:t>}</w:t>
      </w:r>
    </w:p>
    <w:p w14:paraId="3D6566DC" w14:textId="77777777" w:rsidR="00FB6D3D" w:rsidRDefault="00D22A15">
      <w:pPr>
        <w:ind w:leftChars="200" w:left="480" w:firstLine="506"/>
        <w:rPr>
          <w:rFonts w:ascii="Times New Roman" w:hAnsi="Times New Roman" w:cs="Times New Roman"/>
          <w:b/>
          <w:bCs/>
          <w:color w:val="262626"/>
          <w:spacing w:val="12"/>
          <w:szCs w:val="21"/>
        </w:rPr>
      </w:pPr>
      <w:r>
        <w:rPr>
          <w:rFonts w:ascii="Times New Roman" w:hAnsi="Times New Roman" w:cs="Times New Roman" w:hint="eastAsia"/>
          <w:b/>
          <w:bCs/>
          <w:color w:val="262626"/>
          <w:spacing w:val="12"/>
          <w:szCs w:val="21"/>
        </w:rPr>
        <w:t>参数说明</w:t>
      </w:r>
      <w:r>
        <w:rPr>
          <w:rFonts w:ascii="Times New Roman" w:hAnsi="Times New Roman" w:cs="Times New Roman" w:hint="eastAsia"/>
          <w:b/>
          <w:bCs/>
          <w:color w:val="262626"/>
          <w:spacing w:val="12"/>
          <w:szCs w:val="21"/>
        </w:rPr>
        <w:t>:</w:t>
      </w:r>
    </w:p>
    <w:tbl>
      <w:tblPr>
        <w:tblStyle w:val="af2"/>
        <w:tblW w:w="8642" w:type="dxa"/>
        <w:jc w:val="center"/>
        <w:tblLayout w:type="fixed"/>
        <w:tblLook w:val="04A0" w:firstRow="1" w:lastRow="0" w:firstColumn="1" w:lastColumn="0" w:noHBand="0" w:noVBand="1"/>
      </w:tblPr>
      <w:tblGrid>
        <w:gridCol w:w="1838"/>
        <w:gridCol w:w="1276"/>
        <w:gridCol w:w="3118"/>
        <w:gridCol w:w="2410"/>
      </w:tblGrid>
      <w:tr w:rsidR="00FB6D3D" w14:paraId="50C3D981" w14:textId="77777777">
        <w:trPr>
          <w:jc w:val="center"/>
        </w:trPr>
        <w:tc>
          <w:tcPr>
            <w:tcW w:w="1838" w:type="dxa"/>
          </w:tcPr>
          <w:p w14:paraId="7627E17C" w14:textId="77777777" w:rsidR="00FB6D3D" w:rsidRDefault="00D22A15">
            <w:pPr>
              <w:ind w:firstLineChars="0" w:firstLine="0"/>
            </w:pPr>
            <w:r>
              <w:rPr>
                <w:rFonts w:hint="eastAsia"/>
              </w:rPr>
              <w:t>参数</w:t>
            </w:r>
          </w:p>
        </w:tc>
        <w:tc>
          <w:tcPr>
            <w:tcW w:w="1276" w:type="dxa"/>
          </w:tcPr>
          <w:p w14:paraId="7302418A" w14:textId="77777777" w:rsidR="00FB6D3D" w:rsidRDefault="00D22A15">
            <w:pPr>
              <w:ind w:firstLineChars="0" w:firstLine="0"/>
            </w:pPr>
            <w:r>
              <w:rPr>
                <w:rFonts w:hint="eastAsia"/>
              </w:rPr>
              <w:t>参数类型</w:t>
            </w:r>
          </w:p>
        </w:tc>
        <w:tc>
          <w:tcPr>
            <w:tcW w:w="3118" w:type="dxa"/>
          </w:tcPr>
          <w:p w14:paraId="38992FC3" w14:textId="77777777" w:rsidR="00FB6D3D" w:rsidRDefault="00D22A15">
            <w:pPr>
              <w:ind w:firstLineChars="0" w:firstLine="0"/>
            </w:pPr>
            <w:r>
              <w:rPr>
                <w:rFonts w:hint="eastAsia"/>
              </w:rPr>
              <w:t>说明</w:t>
            </w:r>
          </w:p>
        </w:tc>
        <w:tc>
          <w:tcPr>
            <w:tcW w:w="2410" w:type="dxa"/>
          </w:tcPr>
          <w:p w14:paraId="67CA2394" w14:textId="77777777" w:rsidR="00FB6D3D" w:rsidRDefault="00D22A15">
            <w:pPr>
              <w:ind w:firstLineChars="0" w:firstLine="0"/>
            </w:pPr>
            <w:r>
              <w:rPr>
                <w:rFonts w:hint="eastAsia"/>
              </w:rPr>
              <w:t>示例值</w:t>
            </w:r>
          </w:p>
        </w:tc>
      </w:tr>
      <w:tr w:rsidR="00FB6D3D" w14:paraId="524F11EA" w14:textId="77777777">
        <w:trPr>
          <w:jc w:val="center"/>
        </w:trPr>
        <w:tc>
          <w:tcPr>
            <w:tcW w:w="1838" w:type="dxa"/>
          </w:tcPr>
          <w:p w14:paraId="047C038E" w14:textId="77777777" w:rsidR="00FB6D3D" w:rsidRDefault="00D22A15">
            <w:pPr>
              <w:ind w:firstLineChars="0" w:firstLine="0"/>
              <w:rPr>
                <w:rFonts w:ascii="Times New Roman" w:hAnsi="Times New Roman" w:cs="Times New Roman"/>
                <w:color w:val="262626"/>
                <w:spacing w:val="12"/>
                <w:szCs w:val="21"/>
              </w:rPr>
            </w:pPr>
            <w:r>
              <w:rPr>
                <w:rFonts w:ascii="Times New Roman" w:hAnsi="Times New Roman" w:cs="Times New Roman"/>
                <w:color w:val="262626"/>
                <w:spacing w:val="12"/>
                <w:szCs w:val="21"/>
              </w:rPr>
              <w:t>sort</w:t>
            </w:r>
            <w:r>
              <w:rPr>
                <w:rFonts w:ascii="Times New Roman" w:hAnsi="Times New Roman" w:cs="Times New Roman" w:hint="eastAsia"/>
                <w:color w:val="262626"/>
                <w:spacing w:val="12"/>
                <w:szCs w:val="21"/>
              </w:rPr>
              <w:t>_</w:t>
            </w:r>
            <w:r>
              <w:rPr>
                <w:rFonts w:ascii="Times New Roman" w:hAnsi="Times New Roman" w:cs="Times New Roman"/>
                <w:color w:val="262626"/>
                <w:spacing w:val="12"/>
                <w:szCs w:val="21"/>
              </w:rPr>
              <w:t>line</w:t>
            </w:r>
          </w:p>
        </w:tc>
        <w:tc>
          <w:tcPr>
            <w:tcW w:w="1276" w:type="dxa"/>
          </w:tcPr>
          <w:p w14:paraId="24A12253" w14:textId="77777777" w:rsidR="00FB6D3D" w:rsidRDefault="00D22A15">
            <w:pPr>
              <w:ind w:firstLineChars="0" w:firstLine="0"/>
            </w:pPr>
            <w:r>
              <w:t>string</w:t>
            </w:r>
          </w:p>
        </w:tc>
        <w:tc>
          <w:tcPr>
            <w:tcW w:w="3118" w:type="dxa"/>
          </w:tcPr>
          <w:p w14:paraId="54AE856B" w14:textId="77777777" w:rsidR="00FB6D3D" w:rsidRDefault="00D22A15">
            <w:pPr>
              <w:ind w:firstLineChars="0" w:firstLine="0"/>
            </w:pPr>
            <w:r>
              <w:rPr>
                <w:rFonts w:hint="eastAsia"/>
              </w:rPr>
              <w:t>分拣线</w:t>
            </w:r>
          </w:p>
        </w:tc>
        <w:tc>
          <w:tcPr>
            <w:tcW w:w="2410" w:type="dxa"/>
          </w:tcPr>
          <w:p w14:paraId="46414DB6" w14:textId="77777777" w:rsidR="00FB6D3D" w:rsidRDefault="00FB6D3D">
            <w:pPr>
              <w:ind w:firstLineChars="0" w:firstLine="0"/>
            </w:pPr>
          </w:p>
        </w:tc>
      </w:tr>
      <w:tr w:rsidR="00FB6D3D" w14:paraId="3CE36A9E" w14:textId="77777777">
        <w:trPr>
          <w:jc w:val="center"/>
        </w:trPr>
        <w:tc>
          <w:tcPr>
            <w:tcW w:w="1838" w:type="dxa"/>
          </w:tcPr>
          <w:p w14:paraId="3E6F0CD5" w14:textId="77777777" w:rsidR="00FB6D3D" w:rsidRDefault="00D22A15">
            <w:pPr>
              <w:ind w:firstLineChars="0" w:firstLine="0"/>
              <w:rPr>
                <w:rFonts w:ascii="Times New Roman" w:hAnsi="Times New Roman" w:cs="Times New Roman"/>
                <w:color w:val="262626"/>
                <w:spacing w:val="12"/>
                <w:szCs w:val="21"/>
              </w:rPr>
            </w:pPr>
            <w:r>
              <w:rPr>
                <w:rFonts w:ascii="Times New Roman" w:hAnsi="Times New Roman" w:cs="Times New Roman"/>
                <w:color w:val="262626"/>
                <w:spacing w:val="12"/>
                <w:szCs w:val="21"/>
              </w:rPr>
              <w:t>area_code</w:t>
            </w:r>
          </w:p>
        </w:tc>
        <w:tc>
          <w:tcPr>
            <w:tcW w:w="1276" w:type="dxa"/>
          </w:tcPr>
          <w:p w14:paraId="454C2484" w14:textId="77777777" w:rsidR="00FB6D3D" w:rsidRDefault="00D22A15">
            <w:pPr>
              <w:ind w:firstLineChars="0" w:firstLine="0"/>
            </w:pPr>
            <w:r>
              <w:t>string</w:t>
            </w:r>
          </w:p>
        </w:tc>
        <w:tc>
          <w:tcPr>
            <w:tcW w:w="3118" w:type="dxa"/>
          </w:tcPr>
          <w:p w14:paraId="1521AD54" w14:textId="77777777" w:rsidR="00FB6D3D" w:rsidRDefault="00D22A15">
            <w:pPr>
              <w:ind w:firstLineChars="0" w:firstLine="0"/>
            </w:pPr>
            <w:r>
              <w:rPr>
                <w:rFonts w:hint="eastAsia"/>
              </w:rPr>
              <w:t>分区编码</w:t>
            </w:r>
          </w:p>
        </w:tc>
        <w:tc>
          <w:tcPr>
            <w:tcW w:w="2410" w:type="dxa"/>
          </w:tcPr>
          <w:p w14:paraId="48032D08" w14:textId="77777777" w:rsidR="00FB6D3D" w:rsidRDefault="00D22A15">
            <w:pPr>
              <w:ind w:firstLineChars="0" w:firstLine="0"/>
            </w:pPr>
            <w:r>
              <w:rPr>
                <w:rFonts w:hint="eastAsia"/>
              </w:rPr>
              <w:t>详情请参照</w:t>
            </w:r>
            <w:r>
              <w:rPr>
                <w:rFonts w:hint="eastAsia"/>
              </w:rPr>
              <w:t>3</w:t>
            </w:r>
            <w:r>
              <w:t>.1</w:t>
            </w:r>
          </w:p>
        </w:tc>
      </w:tr>
      <w:tr w:rsidR="00FB6D3D" w14:paraId="1FEF3B88" w14:textId="77777777">
        <w:trPr>
          <w:jc w:val="center"/>
        </w:trPr>
        <w:tc>
          <w:tcPr>
            <w:tcW w:w="1838" w:type="dxa"/>
          </w:tcPr>
          <w:p w14:paraId="7B7DF9A6" w14:textId="77777777" w:rsidR="00FB6D3D" w:rsidRDefault="00D22A15">
            <w:pPr>
              <w:ind w:firstLineChars="0" w:firstLine="0"/>
              <w:rPr>
                <w:rFonts w:ascii="Times New Roman" w:hAnsi="Times New Roman" w:cs="Times New Roman"/>
                <w:color w:val="262626"/>
                <w:spacing w:val="12"/>
                <w:szCs w:val="21"/>
              </w:rPr>
            </w:pPr>
            <w:r>
              <w:rPr>
                <w:rFonts w:ascii="Times New Roman" w:hAnsi="Times New Roman" w:cs="Times New Roman"/>
                <w:color w:val="262626"/>
                <w:spacing w:val="12"/>
                <w:szCs w:val="21"/>
              </w:rPr>
              <w:lastRenderedPageBreak/>
              <w:t>robot_id</w:t>
            </w:r>
          </w:p>
        </w:tc>
        <w:tc>
          <w:tcPr>
            <w:tcW w:w="1276" w:type="dxa"/>
          </w:tcPr>
          <w:p w14:paraId="2ADF55BC" w14:textId="77777777" w:rsidR="00FB6D3D" w:rsidRDefault="00D22A15">
            <w:pPr>
              <w:ind w:firstLineChars="0" w:firstLine="0"/>
            </w:pPr>
            <w:r>
              <w:t>string</w:t>
            </w:r>
          </w:p>
        </w:tc>
        <w:tc>
          <w:tcPr>
            <w:tcW w:w="3118" w:type="dxa"/>
          </w:tcPr>
          <w:p w14:paraId="54E8CDA9" w14:textId="77777777" w:rsidR="00FB6D3D" w:rsidRDefault="00D22A15">
            <w:pPr>
              <w:ind w:firstLineChars="0" w:firstLine="0"/>
            </w:pPr>
            <w:r>
              <w:rPr>
                <w:rFonts w:hint="eastAsia"/>
              </w:rPr>
              <w:t>机器人编码</w:t>
            </w:r>
          </w:p>
        </w:tc>
        <w:tc>
          <w:tcPr>
            <w:tcW w:w="2410" w:type="dxa"/>
          </w:tcPr>
          <w:p w14:paraId="0226A75D" w14:textId="77777777" w:rsidR="00FB6D3D" w:rsidRDefault="00D22A15">
            <w:pPr>
              <w:ind w:firstLineChars="0" w:firstLine="0"/>
            </w:pPr>
            <w:r>
              <w:rPr>
                <w:rFonts w:hint="eastAsia"/>
              </w:rPr>
              <w:t>详情请参照混拣区</w:t>
            </w:r>
          </w:p>
        </w:tc>
      </w:tr>
      <w:tr w:rsidR="00FB6D3D" w14:paraId="0735BC89" w14:textId="77777777">
        <w:trPr>
          <w:jc w:val="center"/>
        </w:trPr>
        <w:tc>
          <w:tcPr>
            <w:tcW w:w="1838" w:type="dxa"/>
          </w:tcPr>
          <w:p w14:paraId="37CB9259" w14:textId="77777777" w:rsidR="00FB6D3D" w:rsidRDefault="00D22A15">
            <w:pPr>
              <w:ind w:firstLineChars="0" w:firstLine="0"/>
              <w:rPr>
                <w:rFonts w:ascii="Times New Roman" w:hAnsi="Times New Roman" w:cs="Times New Roman"/>
                <w:color w:val="262626"/>
                <w:spacing w:val="12"/>
                <w:szCs w:val="21"/>
              </w:rPr>
            </w:pPr>
            <w:r>
              <w:rPr>
                <w:rFonts w:ascii="Times New Roman" w:hAnsi="Times New Roman" w:cs="Times New Roman"/>
                <w:color w:val="262626"/>
                <w:spacing w:val="12"/>
                <w:szCs w:val="21"/>
              </w:rPr>
              <w:t>work_status</w:t>
            </w:r>
          </w:p>
        </w:tc>
        <w:tc>
          <w:tcPr>
            <w:tcW w:w="1276" w:type="dxa"/>
          </w:tcPr>
          <w:p w14:paraId="17BA24D2" w14:textId="77777777" w:rsidR="00FB6D3D" w:rsidRDefault="00D22A15">
            <w:pPr>
              <w:ind w:firstLineChars="0" w:firstLine="0"/>
            </w:pPr>
            <w:r>
              <w:t>string</w:t>
            </w:r>
          </w:p>
        </w:tc>
        <w:tc>
          <w:tcPr>
            <w:tcW w:w="3118" w:type="dxa"/>
          </w:tcPr>
          <w:p w14:paraId="5B234083" w14:textId="77777777" w:rsidR="00FB6D3D" w:rsidRDefault="00D22A15">
            <w:pPr>
              <w:ind w:firstLineChars="0" w:firstLine="0"/>
            </w:pPr>
            <w:r>
              <w:rPr>
                <w:rFonts w:hint="eastAsia"/>
              </w:rPr>
              <w:t>是否可工作</w:t>
            </w:r>
          </w:p>
        </w:tc>
        <w:tc>
          <w:tcPr>
            <w:tcW w:w="2410" w:type="dxa"/>
          </w:tcPr>
          <w:p w14:paraId="726ED294" w14:textId="77777777" w:rsidR="00FB6D3D" w:rsidRDefault="00D22A15">
            <w:pPr>
              <w:ind w:firstLineChars="0" w:firstLine="0"/>
            </w:pPr>
            <w:r>
              <w:rPr>
                <w:rFonts w:hint="eastAsia"/>
              </w:rPr>
              <w:t>0</w:t>
            </w:r>
            <w:r>
              <w:rPr>
                <w:rFonts w:hint="eastAsia"/>
              </w:rPr>
              <w:t>：可分拣工作</w:t>
            </w:r>
          </w:p>
          <w:p w14:paraId="209174AC" w14:textId="77777777" w:rsidR="00FB6D3D" w:rsidRDefault="00D22A15">
            <w:pPr>
              <w:ind w:firstLineChars="0" w:firstLine="0"/>
            </w:pPr>
            <w:r>
              <w:rPr>
                <w:rFonts w:hint="eastAsia"/>
              </w:rPr>
              <w:t>1</w:t>
            </w:r>
            <w:r>
              <w:rPr>
                <w:rFonts w:hint="eastAsia"/>
              </w:rPr>
              <w:t>：不可分拣</w:t>
            </w:r>
          </w:p>
        </w:tc>
      </w:tr>
    </w:tbl>
    <w:p w14:paraId="338E8346" w14:textId="77777777" w:rsidR="00FB6D3D" w:rsidRDefault="00FB6D3D">
      <w:pPr>
        <w:spacing w:line="360" w:lineRule="atLeast"/>
        <w:ind w:firstLineChars="0" w:firstLine="0"/>
      </w:pPr>
    </w:p>
    <w:p w14:paraId="7D4EF469" w14:textId="77777777" w:rsidR="00FB6D3D" w:rsidRDefault="00D22A15">
      <w:pPr>
        <w:ind w:left="720" w:firstLineChars="100" w:firstLine="241"/>
        <w:rPr>
          <w:rStyle w:val="af3"/>
        </w:rPr>
      </w:pPr>
      <w:r>
        <w:rPr>
          <w:rStyle w:val="af3"/>
          <w:rFonts w:hint="eastAsia"/>
        </w:rPr>
        <w:t>返回结果：</w:t>
      </w:r>
    </w:p>
    <w:p w14:paraId="59035422" w14:textId="77777777" w:rsidR="00FB6D3D" w:rsidRDefault="00D22A15">
      <w:pPr>
        <w:ind w:firstLineChars="350" w:firstLine="882"/>
        <w:rPr>
          <w:rFonts w:ascii="Times New Roman" w:hAnsi="Times New Roman" w:cs="Times New Roman"/>
          <w:color w:val="262626"/>
          <w:spacing w:val="12"/>
          <w:szCs w:val="21"/>
        </w:rPr>
      </w:pPr>
      <w:r>
        <w:rPr>
          <w:rFonts w:ascii="Times New Roman" w:hAnsi="Times New Roman" w:cs="Times New Roman" w:hint="eastAsia"/>
          <w:color w:val="262626"/>
          <w:spacing w:val="12"/>
          <w:szCs w:val="21"/>
        </w:rPr>
        <w:t>{</w:t>
      </w:r>
    </w:p>
    <w:p w14:paraId="6FBF7D15" w14:textId="77777777" w:rsidR="00FB6D3D" w:rsidRDefault="00D22A15">
      <w:pPr>
        <w:ind w:leftChars="300" w:left="720" w:firstLineChars="0" w:firstLine="480"/>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code</w:t>
      </w: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 xml:space="preserve">: </w:t>
      </w:r>
      <w:r>
        <w:rPr>
          <w:rFonts w:ascii="Times New Roman" w:hAnsi="Times New Roman" w:cs="Times New Roman"/>
          <w:color w:val="262626"/>
          <w:spacing w:val="12"/>
          <w:szCs w:val="21"/>
        </w:rPr>
        <w:t>20</w:t>
      </w:r>
      <w:r>
        <w:rPr>
          <w:rFonts w:ascii="Times New Roman" w:hAnsi="Times New Roman" w:cs="Times New Roman" w:hint="eastAsia"/>
          <w:color w:val="262626"/>
          <w:spacing w:val="12"/>
          <w:szCs w:val="21"/>
        </w:rPr>
        <w:t>0,</w:t>
      </w:r>
    </w:p>
    <w:p w14:paraId="202E7B94" w14:textId="77777777" w:rsidR="00FB6D3D" w:rsidRDefault="00D22A15">
      <w:pPr>
        <w:ind w:leftChars="300" w:left="720" w:firstLineChars="0" w:firstLine="480"/>
        <w:rPr>
          <w:rFonts w:ascii="Times New Roman" w:hAnsi="Times New Roman" w:cs="Times New Roman"/>
          <w:color w:val="262626"/>
          <w:spacing w:val="12"/>
          <w:szCs w:val="21"/>
        </w:rPr>
      </w:pPr>
      <w:r>
        <w:rPr>
          <w:rFonts w:ascii="Times New Roman" w:hAnsi="Times New Roman" w:cs="Times New Roman"/>
          <w:color w:val="262626"/>
          <w:spacing w:val="12"/>
          <w:szCs w:val="21"/>
        </w:rPr>
        <w:t>“msg”</w:t>
      </w:r>
      <w:r>
        <w:rPr>
          <w:rFonts w:ascii="Times New Roman" w:hAnsi="Times New Roman" w:cs="Times New Roman" w:hint="eastAsia"/>
          <w:color w:val="262626"/>
          <w:spacing w:val="12"/>
          <w:szCs w:val="21"/>
        </w:rPr>
        <w:t xml:space="preserve">: </w:t>
      </w: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success</w:t>
      </w:r>
      <w:r>
        <w:rPr>
          <w:rFonts w:ascii="Times New Roman" w:hAnsi="Times New Roman" w:cs="Times New Roman"/>
          <w:color w:val="262626"/>
          <w:spacing w:val="12"/>
          <w:szCs w:val="21"/>
        </w:rPr>
        <w:t>”</w:t>
      </w:r>
    </w:p>
    <w:p w14:paraId="32479470" w14:textId="77777777" w:rsidR="00FB6D3D" w:rsidRDefault="00D22A15">
      <w:pPr>
        <w:ind w:firstLineChars="385" w:firstLine="970"/>
        <w:rPr>
          <w:rFonts w:ascii="Times New Roman" w:hAnsi="Times New Roman" w:cs="Times New Roman"/>
          <w:color w:val="262626"/>
          <w:spacing w:val="12"/>
          <w:szCs w:val="21"/>
        </w:rPr>
      </w:pPr>
      <w:r>
        <w:rPr>
          <w:rFonts w:ascii="Times New Roman" w:hAnsi="Times New Roman" w:cs="Times New Roman" w:hint="eastAsia"/>
          <w:color w:val="262626"/>
          <w:spacing w:val="12"/>
          <w:szCs w:val="21"/>
        </w:rPr>
        <w:t>}</w:t>
      </w:r>
    </w:p>
    <w:tbl>
      <w:tblPr>
        <w:tblStyle w:val="af2"/>
        <w:tblW w:w="8642" w:type="dxa"/>
        <w:jc w:val="center"/>
        <w:tblLayout w:type="fixed"/>
        <w:tblLook w:val="04A0" w:firstRow="1" w:lastRow="0" w:firstColumn="1" w:lastColumn="0" w:noHBand="0" w:noVBand="1"/>
      </w:tblPr>
      <w:tblGrid>
        <w:gridCol w:w="1413"/>
        <w:gridCol w:w="1276"/>
        <w:gridCol w:w="2976"/>
        <w:gridCol w:w="2977"/>
      </w:tblGrid>
      <w:tr w:rsidR="00FB6D3D" w14:paraId="0453130F" w14:textId="77777777">
        <w:trPr>
          <w:jc w:val="center"/>
        </w:trPr>
        <w:tc>
          <w:tcPr>
            <w:tcW w:w="1413" w:type="dxa"/>
          </w:tcPr>
          <w:p w14:paraId="7F1664F3" w14:textId="77777777" w:rsidR="00FB6D3D" w:rsidRDefault="00D22A15">
            <w:pPr>
              <w:ind w:firstLineChars="0" w:firstLine="0"/>
            </w:pPr>
            <w:r>
              <w:rPr>
                <w:rFonts w:hint="eastAsia"/>
              </w:rPr>
              <w:t>参数</w:t>
            </w:r>
          </w:p>
        </w:tc>
        <w:tc>
          <w:tcPr>
            <w:tcW w:w="1276" w:type="dxa"/>
          </w:tcPr>
          <w:p w14:paraId="192BBD6F" w14:textId="77777777" w:rsidR="00FB6D3D" w:rsidRDefault="00D22A15">
            <w:pPr>
              <w:ind w:firstLineChars="0" w:firstLine="0"/>
            </w:pPr>
            <w:r>
              <w:rPr>
                <w:rFonts w:hint="eastAsia"/>
              </w:rPr>
              <w:t>参数类型</w:t>
            </w:r>
          </w:p>
        </w:tc>
        <w:tc>
          <w:tcPr>
            <w:tcW w:w="2976" w:type="dxa"/>
          </w:tcPr>
          <w:p w14:paraId="3E0F083E" w14:textId="77777777" w:rsidR="00FB6D3D" w:rsidRDefault="00D22A15">
            <w:pPr>
              <w:ind w:firstLineChars="0" w:firstLine="0"/>
            </w:pPr>
            <w:r>
              <w:rPr>
                <w:rFonts w:hint="eastAsia"/>
              </w:rPr>
              <w:t>说明</w:t>
            </w:r>
          </w:p>
        </w:tc>
        <w:tc>
          <w:tcPr>
            <w:tcW w:w="2977" w:type="dxa"/>
          </w:tcPr>
          <w:p w14:paraId="61BBFFD9" w14:textId="77777777" w:rsidR="00FB6D3D" w:rsidRDefault="00D22A15">
            <w:pPr>
              <w:ind w:firstLineChars="0" w:firstLine="0"/>
            </w:pPr>
            <w:r>
              <w:rPr>
                <w:rFonts w:hint="eastAsia"/>
              </w:rPr>
              <w:t>示例值</w:t>
            </w:r>
          </w:p>
        </w:tc>
      </w:tr>
      <w:tr w:rsidR="00FB6D3D" w14:paraId="4275EBD5" w14:textId="77777777">
        <w:trPr>
          <w:jc w:val="center"/>
        </w:trPr>
        <w:tc>
          <w:tcPr>
            <w:tcW w:w="1413" w:type="dxa"/>
          </w:tcPr>
          <w:p w14:paraId="020ED728" w14:textId="77777777" w:rsidR="00FB6D3D" w:rsidRDefault="00D22A15">
            <w:pPr>
              <w:ind w:firstLineChars="0" w:firstLine="0"/>
              <w:rPr>
                <w:rFonts w:ascii="Times New Roman" w:hAnsi="Times New Roman" w:cs="Times New Roman"/>
              </w:rPr>
            </w:pPr>
            <w:r>
              <w:rPr>
                <w:rFonts w:ascii="Times New Roman" w:hAnsi="Times New Roman" w:cs="Times New Roman" w:hint="eastAsia"/>
                <w:color w:val="262626"/>
                <w:spacing w:val="12"/>
                <w:szCs w:val="21"/>
              </w:rPr>
              <w:t>code</w:t>
            </w:r>
          </w:p>
        </w:tc>
        <w:tc>
          <w:tcPr>
            <w:tcW w:w="1276" w:type="dxa"/>
          </w:tcPr>
          <w:p w14:paraId="0E60CF8F" w14:textId="77777777" w:rsidR="00FB6D3D" w:rsidRDefault="00D22A15">
            <w:pPr>
              <w:ind w:firstLineChars="0" w:firstLine="0"/>
            </w:pPr>
            <w:r>
              <w:rPr>
                <w:rFonts w:hint="eastAsia"/>
              </w:rPr>
              <w:t>int</w:t>
            </w:r>
          </w:p>
        </w:tc>
        <w:tc>
          <w:tcPr>
            <w:tcW w:w="2976" w:type="dxa"/>
          </w:tcPr>
          <w:p w14:paraId="33075301" w14:textId="77777777" w:rsidR="00FB6D3D" w:rsidRDefault="00D22A15">
            <w:pPr>
              <w:ind w:firstLineChars="0" w:firstLine="0"/>
            </w:pPr>
            <w:r>
              <w:rPr>
                <w:rFonts w:hint="eastAsia"/>
              </w:rPr>
              <w:t>返回码</w:t>
            </w:r>
          </w:p>
        </w:tc>
        <w:tc>
          <w:tcPr>
            <w:tcW w:w="2977" w:type="dxa"/>
          </w:tcPr>
          <w:p w14:paraId="3B0824BB" w14:textId="77777777" w:rsidR="00FB6D3D" w:rsidRDefault="00D22A15">
            <w:pPr>
              <w:ind w:firstLineChars="0" w:firstLine="0"/>
            </w:pPr>
            <w:r>
              <w:t>20</w:t>
            </w:r>
            <w:r>
              <w:rPr>
                <w:rFonts w:hint="eastAsia"/>
              </w:rPr>
              <w:t>0</w:t>
            </w:r>
            <w:r>
              <w:rPr>
                <w:rFonts w:hint="eastAsia"/>
              </w:rPr>
              <w:t>为成功；</w:t>
            </w:r>
            <w:r>
              <w:rPr>
                <w:rFonts w:hint="eastAsia"/>
              </w:rPr>
              <w:t>4</w:t>
            </w:r>
            <w:r>
              <w:t>00</w:t>
            </w:r>
            <w:r>
              <w:rPr>
                <w:rFonts w:hint="eastAsia"/>
              </w:rPr>
              <w:t>为失败</w:t>
            </w:r>
          </w:p>
        </w:tc>
      </w:tr>
      <w:tr w:rsidR="00FB6D3D" w14:paraId="7FD05739" w14:textId="77777777">
        <w:trPr>
          <w:jc w:val="center"/>
        </w:trPr>
        <w:tc>
          <w:tcPr>
            <w:tcW w:w="1413" w:type="dxa"/>
          </w:tcPr>
          <w:p w14:paraId="40E5124F" w14:textId="77777777" w:rsidR="00FB6D3D" w:rsidRDefault="00D22A15">
            <w:pPr>
              <w:ind w:firstLineChars="0" w:firstLine="0"/>
              <w:rPr>
                <w:rFonts w:ascii="Times New Roman" w:hAnsi="Times New Roman" w:cs="Times New Roman"/>
              </w:rPr>
            </w:pPr>
            <w:r>
              <w:rPr>
                <w:rFonts w:ascii="Times New Roman" w:hAnsi="Times New Roman" w:cs="Times New Roman"/>
                <w:color w:val="262626"/>
                <w:spacing w:val="12"/>
                <w:szCs w:val="21"/>
              </w:rPr>
              <w:t>msg</w:t>
            </w:r>
          </w:p>
        </w:tc>
        <w:tc>
          <w:tcPr>
            <w:tcW w:w="1276" w:type="dxa"/>
          </w:tcPr>
          <w:p w14:paraId="2EFC48ED" w14:textId="77777777" w:rsidR="00FB6D3D" w:rsidRDefault="00D22A15">
            <w:pPr>
              <w:ind w:firstLineChars="0" w:firstLine="0"/>
            </w:pPr>
            <w:r>
              <w:rPr>
                <w:rFonts w:hint="eastAsia"/>
              </w:rPr>
              <w:t>string</w:t>
            </w:r>
          </w:p>
        </w:tc>
        <w:tc>
          <w:tcPr>
            <w:tcW w:w="2976" w:type="dxa"/>
          </w:tcPr>
          <w:p w14:paraId="1F8678FA" w14:textId="77777777" w:rsidR="00FB6D3D" w:rsidRDefault="00D22A15">
            <w:pPr>
              <w:ind w:firstLineChars="0" w:firstLine="0"/>
            </w:pPr>
            <w:r>
              <w:rPr>
                <w:rFonts w:hint="eastAsia"/>
              </w:rPr>
              <w:t>对返回码的文本描述内容。若返回码不为</w:t>
            </w:r>
            <w:r>
              <w:rPr>
                <w:rFonts w:hint="eastAsia"/>
              </w:rPr>
              <w:t>200</w:t>
            </w:r>
            <w:r>
              <w:rPr>
                <w:rFonts w:hint="eastAsia"/>
              </w:rPr>
              <w:t>，则返回错误描述信息</w:t>
            </w:r>
          </w:p>
        </w:tc>
        <w:tc>
          <w:tcPr>
            <w:tcW w:w="2977" w:type="dxa"/>
          </w:tcPr>
          <w:p w14:paraId="04DBD03D" w14:textId="77777777" w:rsidR="00FB6D3D" w:rsidRDefault="00D22A15">
            <w:pPr>
              <w:ind w:firstLineChars="0" w:firstLine="0"/>
              <w:rPr>
                <w:rFonts w:ascii="Times New Roman" w:hAnsi="Times New Roman" w:cs="Times New Roman"/>
              </w:rPr>
            </w:pPr>
            <w:r>
              <w:rPr>
                <w:rFonts w:ascii="Times New Roman" w:hAnsi="Times New Roman" w:cs="Times New Roman"/>
              </w:rPr>
              <w:t>“</w:t>
            </w:r>
            <w:r>
              <w:rPr>
                <w:rFonts w:ascii="Times New Roman" w:hAnsi="Times New Roman" w:cs="Times New Roman" w:hint="eastAsia"/>
              </w:rPr>
              <w:t>success</w:t>
            </w:r>
            <w:r>
              <w:rPr>
                <w:rFonts w:ascii="Times New Roman" w:hAnsi="Times New Roman" w:cs="Times New Roman" w:hint="eastAsia"/>
              </w:rPr>
              <w:t>”表示设置成功，请求失败时（</w:t>
            </w:r>
            <w:r>
              <w:rPr>
                <w:rFonts w:ascii="Times New Roman" w:hAnsi="Times New Roman" w:cs="Times New Roman" w:hint="eastAsia"/>
              </w:rPr>
              <w:t>code</w:t>
            </w:r>
            <w:r>
              <w:rPr>
                <w:rFonts w:ascii="Times New Roman" w:hAnsi="Times New Roman" w:cs="Times New Roman" w:hint="eastAsia"/>
              </w:rPr>
              <w:t>非</w:t>
            </w:r>
            <w:r>
              <w:rPr>
                <w:rFonts w:ascii="Times New Roman" w:hAnsi="Times New Roman" w:cs="Times New Roman" w:hint="eastAsia"/>
              </w:rPr>
              <w:t>200</w:t>
            </w:r>
            <w:r>
              <w:rPr>
                <w:rFonts w:ascii="Times New Roman" w:hAnsi="Times New Roman" w:cs="Times New Roman" w:hint="eastAsia"/>
              </w:rPr>
              <w:t>）返回详细错误描述信息</w:t>
            </w:r>
          </w:p>
        </w:tc>
      </w:tr>
    </w:tbl>
    <w:p w14:paraId="76AF2635" w14:textId="77777777" w:rsidR="00FB6D3D" w:rsidRDefault="00D22A15">
      <w:pPr>
        <w:pStyle w:val="2"/>
        <w:spacing w:before="120"/>
        <w:ind w:left="425"/>
        <w:rPr>
          <w:rFonts w:ascii="宋体" w:eastAsia="宋体" w:hAnsi="宋体"/>
          <w:szCs w:val="30"/>
        </w:rPr>
      </w:pPr>
      <w:bookmarkStart w:id="89" w:name="_Toc161"/>
      <w:r>
        <w:rPr>
          <w:rFonts w:ascii="宋体" w:eastAsia="宋体" w:hAnsi="宋体" w:hint="eastAsia"/>
          <w:szCs w:val="30"/>
          <w:lang w:val="en-US"/>
        </w:rPr>
        <w:t>12.8</w:t>
      </w:r>
      <w:r>
        <w:rPr>
          <w:rFonts w:ascii="宋体" w:eastAsia="宋体" w:hAnsi="宋体" w:hint="eastAsia"/>
          <w:szCs w:val="30"/>
        </w:rPr>
        <w:t>混拣</w:t>
      </w:r>
      <w:r>
        <w:rPr>
          <w:rFonts w:ascii="宋体" w:eastAsia="宋体" w:hAnsi="宋体" w:hint="eastAsia"/>
          <w:szCs w:val="30"/>
        </w:rPr>
        <w:t>/</w:t>
      </w:r>
      <w:r>
        <w:rPr>
          <w:rFonts w:ascii="宋体" w:eastAsia="宋体" w:hAnsi="宋体" w:hint="eastAsia"/>
          <w:szCs w:val="30"/>
        </w:rPr>
        <w:t>大件分拣区接收钢板到位信号</w:t>
      </w:r>
      <w:bookmarkEnd w:id="89"/>
    </w:p>
    <w:p w14:paraId="3859ACE0" w14:textId="77777777" w:rsidR="00FB6D3D" w:rsidRDefault="00D22A15">
      <w:pPr>
        <w:pStyle w:val="af6"/>
        <w:ind w:left="420" w:firstLineChars="0" w:firstLine="0"/>
      </w:pPr>
      <w:r>
        <w:rPr>
          <w:b/>
          <w:bCs/>
        </w:rPr>
        <w:t>请求方式</w:t>
      </w:r>
      <w:r>
        <w:t>：</w:t>
      </w:r>
      <w:r>
        <w:t>POST</w:t>
      </w:r>
      <w:r>
        <w:t>（</w:t>
      </w:r>
      <w:r>
        <w:t>HTTP</w:t>
      </w:r>
      <w:r>
        <w:t>）</w:t>
      </w:r>
    </w:p>
    <w:p w14:paraId="6349DD52" w14:textId="77777777" w:rsidR="00FB6D3D" w:rsidRDefault="00D22A15">
      <w:pPr>
        <w:pStyle w:val="af6"/>
        <w:spacing w:line="360" w:lineRule="atLeast"/>
        <w:ind w:left="420" w:firstLineChars="0" w:firstLine="0"/>
        <w:rPr>
          <w:rFonts w:ascii="Times New Roman" w:hAnsi="Times New Roman" w:cs="Times New Roman"/>
          <w:color w:val="262626"/>
          <w:spacing w:val="12"/>
          <w:szCs w:val="21"/>
        </w:rPr>
      </w:pPr>
      <w:r>
        <w:rPr>
          <w:rFonts w:ascii="Times New Roman" w:hAnsi="Times New Roman" w:cs="Times New Roman"/>
          <w:b/>
          <w:bCs/>
          <w:color w:val="262626"/>
          <w:spacing w:val="12"/>
          <w:szCs w:val="21"/>
        </w:rPr>
        <w:t>请求地址</w:t>
      </w:r>
      <w:r>
        <w:rPr>
          <w:rFonts w:ascii="Times New Roman" w:hAnsi="Times New Roman" w:cs="Times New Roman"/>
          <w:color w:val="262626"/>
          <w:spacing w:val="12"/>
          <w:szCs w:val="21"/>
        </w:rPr>
        <w:t>：</w:t>
      </w:r>
      <w:hyperlink r:id="rId26" w:history="1">
        <w:r>
          <w:rPr>
            <w:rStyle w:val="af4"/>
            <w:rFonts w:ascii="Times New Roman" w:hAnsi="Times New Roman" w:cs="Times New Roman"/>
            <w:spacing w:val="12"/>
            <w:szCs w:val="24"/>
          </w:rPr>
          <w:t>http://</w:t>
        </w:r>
        <w:r>
          <w:rPr>
            <w:rStyle w:val="af4"/>
            <w:rFonts w:ascii="Times New Roman" w:hAnsi="Times New Roman" w:cs="Times New Roman" w:hint="eastAsia"/>
            <w:spacing w:val="12"/>
            <w:szCs w:val="24"/>
          </w:rPr>
          <w:t>ip</w:t>
        </w:r>
        <w:r>
          <w:rPr>
            <w:rStyle w:val="af4"/>
            <w:rFonts w:ascii="Times New Roman" w:hAnsi="Times New Roman" w:cs="Times New Roman"/>
            <w:spacing w:val="12"/>
            <w:szCs w:val="24"/>
          </w:rPr>
          <w:t>:port</w:t>
        </w:r>
        <w:r>
          <w:rPr>
            <w:rStyle w:val="af4"/>
            <w:rFonts w:ascii="Times New Roman" w:hAnsi="Times New Roman" w:cs="Times New Roman" w:hint="eastAsia"/>
            <w:spacing w:val="12"/>
            <w:szCs w:val="24"/>
          </w:rPr>
          <w:t>/</w:t>
        </w:r>
      </w:hyperlink>
      <w:r>
        <w:rPr>
          <w:rFonts w:hint="eastAsia"/>
        </w:rPr>
        <w:t>cont</w:t>
      </w:r>
      <w:r>
        <w:t>rol</w:t>
      </w:r>
      <w:r>
        <w:rPr>
          <w:rFonts w:ascii="Times New Roman" w:hAnsi="Times New Roman" w:cs="Times New Roman"/>
          <w:color w:val="262626"/>
          <w:spacing w:val="12"/>
          <w:szCs w:val="24"/>
        </w:rPr>
        <w:t>/</w:t>
      </w:r>
      <w:r>
        <w:rPr>
          <w:rFonts w:ascii="Times New Roman" w:hAnsi="Times New Roman" w:cs="Times New Roman" w:hint="eastAsia"/>
          <w:color w:val="262626"/>
          <w:spacing w:val="12"/>
          <w:szCs w:val="24"/>
        </w:rPr>
        <w:t>system/</w:t>
      </w:r>
      <w:r>
        <w:rPr>
          <w:rFonts w:ascii="Helvetica" w:hAnsi="Helvetica" w:cs="Helvetica"/>
          <w:color w:val="505050"/>
          <w:sz w:val="18"/>
          <w:szCs w:val="18"/>
          <w:shd w:val="clear" w:color="auto" w:fill="FFFFFF"/>
        </w:rPr>
        <w:t>recPlateInPlace</w:t>
      </w:r>
    </w:p>
    <w:p w14:paraId="23BC8BBA" w14:textId="77777777" w:rsidR="00FB6D3D" w:rsidRDefault="00D22A15">
      <w:pPr>
        <w:pStyle w:val="af6"/>
        <w:spacing w:line="360" w:lineRule="atLeast"/>
        <w:ind w:left="420" w:firstLineChars="0" w:firstLine="0"/>
        <w:rPr>
          <w:rFonts w:ascii="Times New Roman" w:hAnsi="Times New Roman" w:cs="Times New Roman"/>
          <w:b/>
          <w:color w:val="262626"/>
          <w:spacing w:val="12"/>
          <w:szCs w:val="21"/>
        </w:rPr>
      </w:pPr>
      <w:r>
        <w:rPr>
          <w:rFonts w:ascii="Times New Roman" w:hAnsi="Times New Roman" w:cs="Times New Roman" w:hint="eastAsia"/>
          <w:b/>
          <w:color w:val="262626"/>
          <w:spacing w:val="12"/>
          <w:szCs w:val="21"/>
        </w:rPr>
        <w:t>接口说明：</w:t>
      </w:r>
    </w:p>
    <w:p w14:paraId="1349187E" w14:textId="77777777" w:rsidR="00FB6D3D" w:rsidRDefault="00D22A15">
      <w:pPr>
        <w:spacing w:line="360" w:lineRule="atLeast"/>
        <w:ind w:firstLineChars="0" w:firstLine="720"/>
      </w:pPr>
      <w:r>
        <w:rPr>
          <w:rFonts w:hint="eastAsia"/>
        </w:rPr>
        <w:t>该接口用于接收混拣</w:t>
      </w:r>
      <w:r>
        <w:rPr>
          <w:rFonts w:hint="eastAsia"/>
        </w:rPr>
        <w:t>/</w:t>
      </w:r>
      <w:r>
        <w:rPr>
          <w:rFonts w:hint="eastAsia"/>
        </w:rPr>
        <w:t>大件分拣区钢板到位信号和钢板相关信息。</w:t>
      </w:r>
    </w:p>
    <w:p w14:paraId="763D5CE8" w14:textId="77777777" w:rsidR="00FB6D3D" w:rsidRDefault="00D22A15">
      <w:pPr>
        <w:spacing w:line="360" w:lineRule="atLeast"/>
        <w:ind w:firstLine="506"/>
        <w:rPr>
          <w:rFonts w:ascii="Times New Roman" w:hAnsi="Times New Roman" w:cs="Times New Roman"/>
          <w:color w:val="262626"/>
          <w:spacing w:val="12"/>
          <w:szCs w:val="21"/>
        </w:rPr>
      </w:pPr>
      <w:r>
        <w:rPr>
          <w:rFonts w:ascii="Times New Roman" w:hAnsi="Times New Roman" w:cs="Times New Roman"/>
          <w:b/>
          <w:bCs/>
          <w:color w:val="262626"/>
          <w:spacing w:val="12"/>
          <w:szCs w:val="21"/>
        </w:rPr>
        <w:t>请求包结构体</w:t>
      </w:r>
      <w:r>
        <w:rPr>
          <w:rFonts w:ascii="Times New Roman" w:hAnsi="Times New Roman" w:cs="Times New Roman"/>
          <w:color w:val="262626"/>
          <w:spacing w:val="12"/>
          <w:szCs w:val="21"/>
        </w:rPr>
        <w:t>：</w:t>
      </w:r>
    </w:p>
    <w:p w14:paraId="2B2226E5" w14:textId="77777777" w:rsidR="00FB6D3D" w:rsidRDefault="00D22A15">
      <w:pPr>
        <w:shd w:val="clear" w:color="auto" w:fill="FFFFFE"/>
        <w:spacing w:line="270" w:lineRule="atLeast"/>
        <w:ind w:leftChars="200" w:left="480" w:firstLineChars="0" w:firstLine="0"/>
        <w:rPr>
          <w:rFonts w:ascii="Consolas" w:hAnsi="Consolas" w:cs="宋体"/>
          <w:color w:val="000000"/>
          <w:sz w:val="18"/>
          <w:szCs w:val="18"/>
        </w:rPr>
      </w:pPr>
      <w:r>
        <w:rPr>
          <w:rFonts w:ascii="Consolas" w:hAnsi="Consolas" w:cs="宋体"/>
          <w:color w:val="000000"/>
          <w:sz w:val="18"/>
          <w:szCs w:val="18"/>
        </w:rPr>
        <w:t>{</w:t>
      </w:r>
    </w:p>
    <w:p w14:paraId="583AE759" w14:textId="77777777" w:rsidR="00FB6D3D" w:rsidRDefault="00D22A15">
      <w:pPr>
        <w:shd w:val="clear" w:color="auto" w:fill="FFFFFE"/>
        <w:spacing w:line="270" w:lineRule="atLeast"/>
        <w:ind w:leftChars="200" w:left="480" w:firstLineChars="0" w:firstLine="0"/>
        <w:rPr>
          <w:rFonts w:ascii="Consolas" w:hAnsi="Consolas" w:cs="宋体"/>
          <w:color w:val="000000"/>
          <w:sz w:val="18"/>
          <w:szCs w:val="18"/>
        </w:rPr>
      </w:pPr>
      <w:r>
        <w:rPr>
          <w:rFonts w:ascii="Consolas" w:hAnsi="Consolas" w:cs="宋体"/>
          <w:color w:val="000000"/>
          <w:sz w:val="18"/>
          <w:szCs w:val="18"/>
        </w:rPr>
        <w:t>    </w:t>
      </w:r>
      <w:r>
        <w:rPr>
          <w:rFonts w:ascii="Consolas" w:hAnsi="Consolas" w:cs="宋体"/>
          <w:color w:val="A31515"/>
          <w:sz w:val="18"/>
          <w:szCs w:val="18"/>
        </w:rPr>
        <w:t>"plate_id"</w:t>
      </w:r>
      <w:r>
        <w:rPr>
          <w:rFonts w:ascii="Consolas" w:hAnsi="Consolas" w:cs="宋体"/>
          <w:color w:val="000000"/>
          <w:sz w:val="18"/>
          <w:szCs w:val="18"/>
        </w:rPr>
        <w:t>:</w:t>
      </w:r>
      <w:r>
        <w:rPr>
          <w:rFonts w:ascii="Consolas" w:hAnsi="Consolas" w:cs="宋体"/>
          <w:color w:val="0451A5"/>
          <w:sz w:val="18"/>
          <w:szCs w:val="18"/>
        </w:rPr>
        <w:t>"xxx"</w:t>
      </w:r>
      <w:r>
        <w:rPr>
          <w:rFonts w:ascii="Consolas" w:hAnsi="Consolas" w:cs="宋体"/>
          <w:color w:val="000000"/>
          <w:sz w:val="18"/>
          <w:szCs w:val="18"/>
        </w:rPr>
        <w:t>,</w:t>
      </w:r>
    </w:p>
    <w:p w14:paraId="66CA1819" w14:textId="77777777" w:rsidR="00FB6D3D" w:rsidRDefault="00D22A15">
      <w:pPr>
        <w:shd w:val="clear" w:color="auto" w:fill="FFFFFE"/>
        <w:spacing w:line="270" w:lineRule="atLeast"/>
        <w:ind w:leftChars="200" w:left="480" w:firstLineChars="0" w:firstLine="0"/>
        <w:rPr>
          <w:rFonts w:ascii="Consolas" w:hAnsi="Consolas" w:cs="宋体"/>
          <w:color w:val="000000"/>
          <w:sz w:val="18"/>
          <w:szCs w:val="18"/>
        </w:rPr>
      </w:pPr>
      <w:r>
        <w:rPr>
          <w:rFonts w:ascii="Consolas" w:hAnsi="Consolas" w:cs="宋体"/>
          <w:color w:val="000000"/>
          <w:sz w:val="18"/>
          <w:szCs w:val="18"/>
        </w:rPr>
        <w:t>    </w:t>
      </w:r>
      <w:r>
        <w:rPr>
          <w:rFonts w:ascii="Consolas" w:hAnsi="Consolas" w:cs="宋体"/>
          <w:color w:val="A31515"/>
          <w:sz w:val="18"/>
          <w:szCs w:val="18"/>
        </w:rPr>
        <w:t>"location"</w:t>
      </w:r>
      <w:r>
        <w:rPr>
          <w:rFonts w:ascii="Consolas" w:hAnsi="Consolas" w:cs="宋体"/>
          <w:color w:val="000000"/>
          <w:sz w:val="18"/>
          <w:szCs w:val="18"/>
        </w:rPr>
        <w:t>:</w:t>
      </w:r>
      <w:r>
        <w:rPr>
          <w:rFonts w:ascii="Consolas" w:hAnsi="Consolas" w:cs="宋体"/>
          <w:color w:val="0451A5"/>
          <w:sz w:val="18"/>
          <w:szCs w:val="18"/>
        </w:rPr>
        <w:t>"1"</w:t>
      </w:r>
      <w:r>
        <w:rPr>
          <w:rFonts w:ascii="Consolas" w:hAnsi="Consolas" w:cs="宋体"/>
          <w:color w:val="000000"/>
          <w:sz w:val="18"/>
          <w:szCs w:val="18"/>
        </w:rPr>
        <w:t>,</w:t>
      </w:r>
    </w:p>
    <w:p w14:paraId="720B5DF5" w14:textId="77777777" w:rsidR="00FB6D3D" w:rsidRDefault="00D22A15">
      <w:pPr>
        <w:shd w:val="clear" w:color="auto" w:fill="FFFFFE"/>
        <w:spacing w:line="270" w:lineRule="atLeast"/>
        <w:ind w:leftChars="200" w:left="480" w:firstLineChars="0" w:firstLine="0"/>
        <w:rPr>
          <w:rFonts w:ascii="Consolas" w:hAnsi="Consolas" w:cs="宋体"/>
          <w:color w:val="000000"/>
          <w:sz w:val="18"/>
          <w:szCs w:val="18"/>
        </w:rPr>
      </w:pPr>
      <w:r>
        <w:rPr>
          <w:rFonts w:ascii="Consolas" w:hAnsi="Consolas" w:cs="宋体"/>
          <w:color w:val="000000"/>
          <w:sz w:val="18"/>
          <w:szCs w:val="18"/>
        </w:rPr>
        <w:t>    </w:t>
      </w:r>
      <w:r>
        <w:rPr>
          <w:rFonts w:ascii="Consolas" w:hAnsi="Consolas" w:cs="宋体"/>
          <w:color w:val="A31515"/>
          <w:sz w:val="18"/>
          <w:szCs w:val="18"/>
        </w:rPr>
        <w:t>"area_code"</w:t>
      </w:r>
      <w:r>
        <w:rPr>
          <w:rFonts w:ascii="Consolas" w:hAnsi="Consolas" w:cs="宋体"/>
          <w:color w:val="000000"/>
          <w:sz w:val="18"/>
          <w:szCs w:val="18"/>
        </w:rPr>
        <w:t>:</w:t>
      </w:r>
      <w:r>
        <w:rPr>
          <w:rFonts w:ascii="Consolas" w:hAnsi="Consolas" w:cs="宋体"/>
          <w:color w:val="0451A5"/>
          <w:sz w:val="18"/>
          <w:szCs w:val="18"/>
        </w:rPr>
        <w:t>"2"</w:t>
      </w:r>
      <w:r>
        <w:rPr>
          <w:rFonts w:ascii="Consolas" w:hAnsi="Consolas" w:cs="宋体"/>
          <w:color w:val="000000"/>
          <w:sz w:val="18"/>
          <w:szCs w:val="18"/>
        </w:rPr>
        <w:t>,</w:t>
      </w:r>
    </w:p>
    <w:p w14:paraId="392068E7" w14:textId="77777777" w:rsidR="00FB6D3D" w:rsidRDefault="00D22A15">
      <w:pPr>
        <w:shd w:val="clear" w:color="auto" w:fill="FFFFFE"/>
        <w:spacing w:line="270" w:lineRule="atLeast"/>
        <w:ind w:leftChars="200" w:left="480" w:firstLineChars="0" w:firstLine="0"/>
        <w:rPr>
          <w:rFonts w:ascii="Consolas" w:hAnsi="Consolas" w:cs="宋体"/>
          <w:color w:val="000000"/>
          <w:sz w:val="18"/>
          <w:szCs w:val="18"/>
        </w:rPr>
      </w:pPr>
      <w:r>
        <w:rPr>
          <w:rFonts w:ascii="Consolas" w:hAnsi="Consolas" w:cs="宋体"/>
          <w:color w:val="000000"/>
          <w:sz w:val="18"/>
          <w:szCs w:val="18"/>
        </w:rPr>
        <w:t>    </w:t>
      </w:r>
      <w:r>
        <w:rPr>
          <w:rFonts w:ascii="Consolas" w:hAnsi="Consolas" w:cs="宋体"/>
          <w:color w:val="A31515"/>
          <w:sz w:val="18"/>
          <w:szCs w:val="18"/>
        </w:rPr>
        <w:t>"sort_line"</w:t>
      </w:r>
      <w:r>
        <w:rPr>
          <w:rFonts w:ascii="Consolas" w:hAnsi="Consolas" w:cs="宋体"/>
          <w:color w:val="000000"/>
          <w:sz w:val="18"/>
          <w:szCs w:val="18"/>
        </w:rPr>
        <w:t>:</w:t>
      </w:r>
      <w:r>
        <w:rPr>
          <w:rFonts w:ascii="Consolas" w:hAnsi="Consolas" w:cs="宋体"/>
          <w:color w:val="0451A5"/>
          <w:sz w:val="18"/>
          <w:szCs w:val="18"/>
        </w:rPr>
        <w:t>"1"</w:t>
      </w:r>
    </w:p>
    <w:p w14:paraId="2B654B26" w14:textId="77777777" w:rsidR="00FB6D3D" w:rsidRDefault="00D22A15">
      <w:pPr>
        <w:shd w:val="clear" w:color="auto" w:fill="FFFFFE"/>
        <w:spacing w:line="270" w:lineRule="atLeast"/>
        <w:ind w:leftChars="200" w:left="480" w:firstLineChars="0" w:firstLine="0"/>
        <w:rPr>
          <w:rFonts w:ascii="Consolas" w:hAnsi="Consolas" w:cs="宋体"/>
          <w:color w:val="000000"/>
          <w:sz w:val="18"/>
          <w:szCs w:val="18"/>
        </w:rPr>
      </w:pPr>
      <w:r>
        <w:rPr>
          <w:rFonts w:ascii="Consolas" w:hAnsi="Consolas" w:cs="宋体"/>
          <w:color w:val="000000"/>
          <w:sz w:val="18"/>
          <w:szCs w:val="18"/>
        </w:rPr>
        <w:t>}</w:t>
      </w:r>
    </w:p>
    <w:p w14:paraId="6800B37D" w14:textId="77777777" w:rsidR="00FB6D3D" w:rsidRDefault="00FB6D3D">
      <w:pPr>
        <w:shd w:val="clear" w:color="auto" w:fill="FFFFFE"/>
        <w:spacing w:line="270" w:lineRule="atLeast"/>
        <w:ind w:firstLineChars="0" w:firstLine="360"/>
        <w:rPr>
          <w:rFonts w:ascii="Consolas" w:hAnsi="Consolas" w:cs="宋体"/>
          <w:color w:val="000000"/>
          <w:sz w:val="18"/>
          <w:szCs w:val="18"/>
        </w:rPr>
      </w:pPr>
    </w:p>
    <w:p w14:paraId="7DF2B592" w14:textId="77777777" w:rsidR="00FB6D3D" w:rsidRDefault="00D22A15">
      <w:pPr>
        <w:spacing w:line="360" w:lineRule="atLeast"/>
        <w:ind w:firstLine="506"/>
        <w:rPr>
          <w:rFonts w:ascii="Times New Roman" w:hAnsi="Times New Roman" w:cs="Times New Roman"/>
          <w:b/>
          <w:bCs/>
          <w:color w:val="262626"/>
          <w:spacing w:val="12"/>
          <w:szCs w:val="21"/>
        </w:rPr>
      </w:pPr>
      <w:r>
        <w:rPr>
          <w:rFonts w:ascii="Times New Roman" w:hAnsi="Times New Roman" w:cs="Times New Roman" w:hint="eastAsia"/>
          <w:b/>
          <w:bCs/>
          <w:color w:val="262626"/>
          <w:spacing w:val="12"/>
          <w:szCs w:val="21"/>
        </w:rPr>
        <w:lastRenderedPageBreak/>
        <w:t>参数说明</w:t>
      </w:r>
      <w:r>
        <w:rPr>
          <w:rFonts w:ascii="Times New Roman" w:hAnsi="Times New Roman" w:cs="Times New Roman" w:hint="eastAsia"/>
          <w:b/>
          <w:bCs/>
          <w:color w:val="262626"/>
          <w:spacing w:val="12"/>
          <w:szCs w:val="21"/>
        </w:rPr>
        <w:t>:</w:t>
      </w:r>
    </w:p>
    <w:p w14:paraId="632CA935" w14:textId="77777777" w:rsidR="00FB6D3D" w:rsidRDefault="00FB6D3D">
      <w:pPr>
        <w:spacing w:line="360" w:lineRule="atLeast"/>
        <w:ind w:firstLine="506"/>
        <w:rPr>
          <w:rFonts w:ascii="Times New Roman" w:hAnsi="Times New Roman" w:cs="Times New Roman"/>
          <w:b/>
          <w:bCs/>
          <w:color w:val="262626"/>
          <w:spacing w:val="12"/>
          <w:szCs w:val="21"/>
        </w:rPr>
      </w:pPr>
    </w:p>
    <w:tbl>
      <w:tblPr>
        <w:tblStyle w:val="af2"/>
        <w:tblW w:w="8642" w:type="dxa"/>
        <w:jc w:val="center"/>
        <w:tblLayout w:type="fixed"/>
        <w:tblLook w:val="04A0" w:firstRow="1" w:lastRow="0" w:firstColumn="1" w:lastColumn="0" w:noHBand="0" w:noVBand="1"/>
      </w:tblPr>
      <w:tblGrid>
        <w:gridCol w:w="1838"/>
        <w:gridCol w:w="1276"/>
        <w:gridCol w:w="3118"/>
        <w:gridCol w:w="2410"/>
      </w:tblGrid>
      <w:tr w:rsidR="00FB6D3D" w14:paraId="4620DEA6" w14:textId="77777777">
        <w:trPr>
          <w:jc w:val="center"/>
        </w:trPr>
        <w:tc>
          <w:tcPr>
            <w:tcW w:w="1838" w:type="dxa"/>
          </w:tcPr>
          <w:p w14:paraId="43644A2B" w14:textId="77777777" w:rsidR="00FB6D3D" w:rsidRDefault="00D22A15">
            <w:pPr>
              <w:ind w:firstLineChars="0" w:firstLine="0"/>
            </w:pPr>
            <w:r>
              <w:rPr>
                <w:rFonts w:hint="eastAsia"/>
              </w:rPr>
              <w:t>参数</w:t>
            </w:r>
          </w:p>
        </w:tc>
        <w:tc>
          <w:tcPr>
            <w:tcW w:w="1276" w:type="dxa"/>
          </w:tcPr>
          <w:p w14:paraId="797E2D62" w14:textId="77777777" w:rsidR="00FB6D3D" w:rsidRDefault="00D22A15">
            <w:pPr>
              <w:ind w:firstLineChars="0" w:firstLine="0"/>
            </w:pPr>
            <w:r>
              <w:rPr>
                <w:rFonts w:hint="eastAsia"/>
              </w:rPr>
              <w:t>参数类型</w:t>
            </w:r>
          </w:p>
        </w:tc>
        <w:tc>
          <w:tcPr>
            <w:tcW w:w="3118" w:type="dxa"/>
          </w:tcPr>
          <w:p w14:paraId="789FF9AA" w14:textId="77777777" w:rsidR="00FB6D3D" w:rsidRDefault="00D22A15">
            <w:pPr>
              <w:ind w:firstLineChars="0" w:firstLine="0"/>
            </w:pPr>
            <w:r>
              <w:rPr>
                <w:rFonts w:hint="eastAsia"/>
              </w:rPr>
              <w:t>说明</w:t>
            </w:r>
          </w:p>
        </w:tc>
        <w:tc>
          <w:tcPr>
            <w:tcW w:w="2410" w:type="dxa"/>
          </w:tcPr>
          <w:p w14:paraId="2C39F2B5" w14:textId="77777777" w:rsidR="00FB6D3D" w:rsidRDefault="00D22A15">
            <w:pPr>
              <w:ind w:firstLineChars="0" w:firstLine="0"/>
            </w:pPr>
            <w:r>
              <w:rPr>
                <w:rFonts w:hint="eastAsia"/>
              </w:rPr>
              <w:t>示例值</w:t>
            </w:r>
          </w:p>
        </w:tc>
      </w:tr>
      <w:tr w:rsidR="00FB6D3D" w14:paraId="7E2B72C9" w14:textId="77777777">
        <w:trPr>
          <w:jc w:val="center"/>
        </w:trPr>
        <w:tc>
          <w:tcPr>
            <w:tcW w:w="1838" w:type="dxa"/>
          </w:tcPr>
          <w:p w14:paraId="760A586C" w14:textId="77777777" w:rsidR="00FB6D3D" w:rsidRDefault="00D22A15">
            <w:pPr>
              <w:ind w:firstLineChars="0" w:firstLine="0"/>
              <w:rPr>
                <w:rFonts w:ascii="Times New Roman" w:hAnsi="Times New Roman" w:cs="Times New Roman"/>
              </w:rPr>
            </w:pPr>
            <w:r>
              <w:rPr>
                <w:rFonts w:ascii="Times New Roman" w:hAnsi="Times New Roman" w:cs="Times New Roman"/>
                <w:color w:val="262626"/>
                <w:spacing w:val="12"/>
                <w:szCs w:val="21"/>
              </w:rPr>
              <w:t>sort_line</w:t>
            </w:r>
          </w:p>
        </w:tc>
        <w:tc>
          <w:tcPr>
            <w:tcW w:w="1276" w:type="dxa"/>
          </w:tcPr>
          <w:p w14:paraId="05EF2A70" w14:textId="77777777" w:rsidR="00FB6D3D" w:rsidRDefault="00D22A15">
            <w:pPr>
              <w:ind w:firstLineChars="0" w:firstLine="0"/>
            </w:pPr>
            <w:r>
              <w:t>string</w:t>
            </w:r>
          </w:p>
        </w:tc>
        <w:tc>
          <w:tcPr>
            <w:tcW w:w="3118" w:type="dxa"/>
          </w:tcPr>
          <w:p w14:paraId="433BC043" w14:textId="77777777" w:rsidR="00FB6D3D" w:rsidRDefault="00D22A15">
            <w:pPr>
              <w:ind w:firstLineChars="0" w:firstLine="0"/>
            </w:pPr>
            <w:r>
              <w:rPr>
                <w:rFonts w:hint="eastAsia"/>
              </w:rPr>
              <w:t>分拣线编号</w:t>
            </w:r>
          </w:p>
        </w:tc>
        <w:tc>
          <w:tcPr>
            <w:tcW w:w="2410" w:type="dxa"/>
          </w:tcPr>
          <w:p w14:paraId="664B9F4E" w14:textId="77777777" w:rsidR="00FB6D3D" w:rsidRDefault="00D22A15">
            <w:pPr>
              <w:ind w:firstLineChars="0" w:firstLine="0"/>
            </w:pPr>
            <w:r>
              <w:rPr>
                <w:rFonts w:hint="eastAsia"/>
              </w:rPr>
              <w:t>默认为</w:t>
            </w:r>
            <w:r>
              <w:rPr>
                <w:rFonts w:hint="eastAsia"/>
              </w:rPr>
              <w:t>1</w:t>
            </w:r>
          </w:p>
        </w:tc>
      </w:tr>
      <w:tr w:rsidR="00FB6D3D" w14:paraId="523CA6B2" w14:textId="77777777">
        <w:trPr>
          <w:jc w:val="center"/>
        </w:trPr>
        <w:tc>
          <w:tcPr>
            <w:tcW w:w="1838" w:type="dxa"/>
          </w:tcPr>
          <w:p w14:paraId="63DF8819" w14:textId="77777777" w:rsidR="00FB6D3D" w:rsidRDefault="00D22A15">
            <w:pPr>
              <w:ind w:firstLineChars="0" w:firstLine="0"/>
              <w:rPr>
                <w:rFonts w:ascii="Times New Roman" w:hAnsi="Times New Roman" w:cs="Times New Roman"/>
                <w:color w:val="262626"/>
                <w:spacing w:val="12"/>
                <w:szCs w:val="21"/>
              </w:rPr>
            </w:pPr>
            <w:r>
              <w:rPr>
                <w:rFonts w:ascii="Times New Roman" w:hAnsi="Times New Roman" w:cs="Times New Roman"/>
                <w:color w:val="262626"/>
                <w:spacing w:val="12"/>
                <w:szCs w:val="21"/>
              </w:rPr>
              <w:t>plate_id</w:t>
            </w:r>
          </w:p>
        </w:tc>
        <w:tc>
          <w:tcPr>
            <w:tcW w:w="1276" w:type="dxa"/>
          </w:tcPr>
          <w:p w14:paraId="11750352" w14:textId="77777777" w:rsidR="00FB6D3D" w:rsidRDefault="00D22A15">
            <w:pPr>
              <w:ind w:firstLineChars="0" w:firstLine="0"/>
            </w:pPr>
            <w:r>
              <w:t>s</w:t>
            </w:r>
            <w:r>
              <w:rPr>
                <w:rFonts w:hint="eastAsia"/>
              </w:rPr>
              <w:t>tring</w:t>
            </w:r>
          </w:p>
        </w:tc>
        <w:tc>
          <w:tcPr>
            <w:tcW w:w="3118" w:type="dxa"/>
          </w:tcPr>
          <w:p w14:paraId="510D2B44" w14:textId="77777777" w:rsidR="00FB6D3D" w:rsidRDefault="00D22A15">
            <w:pPr>
              <w:ind w:firstLineChars="0" w:firstLine="0"/>
            </w:pPr>
            <w:r>
              <w:rPr>
                <w:rFonts w:hint="eastAsia"/>
              </w:rPr>
              <w:t>钢板</w:t>
            </w:r>
            <w:r>
              <w:rPr>
                <w:rFonts w:hint="eastAsia"/>
              </w:rPr>
              <w:t>/</w:t>
            </w:r>
            <w:r>
              <w:rPr>
                <w:rFonts w:hint="eastAsia"/>
              </w:rPr>
              <w:t>任务编号</w:t>
            </w:r>
          </w:p>
        </w:tc>
        <w:tc>
          <w:tcPr>
            <w:tcW w:w="2410" w:type="dxa"/>
          </w:tcPr>
          <w:p w14:paraId="0141BEAD" w14:textId="77777777" w:rsidR="00FB6D3D" w:rsidRDefault="00FB6D3D">
            <w:pPr>
              <w:ind w:firstLineChars="0" w:firstLine="0"/>
            </w:pPr>
          </w:p>
        </w:tc>
      </w:tr>
      <w:tr w:rsidR="00FB6D3D" w14:paraId="79F28B4A" w14:textId="77777777">
        <w:trPr>
          <w:jc w:val="center"/>
        </w:trPr>
        <w:tc>
          <w:tcPr>
            <w:tcW w:w="1838" w:type="dxa"/>
          </w:tcPr>
          <w:p w14:paraId="7BD3EF2D" w14:textId="77777777" w:rsidR="00FB6D3D" w:rsidRDefault="00D22A15">
            <w:pPr>
              <w:ind w:firstLineChars="0" w:firstLine="0"/>
              <w:rPr>
                <w:rFonts w:ascii="Times New Roman" w:hAnsi="Times New Roman" w:cs="Times New Roman"/>
                <w:color w:val="262626"/>
                <w:spacing w:val="12"/>
                <w:szCs w:val="21"/>
              </w:rPr>
            </w:pPr>
            <w:r>
              <w:rPr>
                <w:rFonts w:ascii="Times New Roman" w:hAnsi="Times New Roman" w:cs="Times New Roman" w:hint="eastAsia"/>
                <w:color w:val="262626"/>
                <w:spacing w:val="12"/>
                <w:szCs w:val="21"/>
              </w:rPr>
              <w:t>location</w:t>
            </w:r>
          </w:p>
        </w:tc>
        <w:tc>
          <w:tcPr>
            <w:tcW w:w="1276" w:type="dxa"/>
          </w:tcPr>
          <w:p w14:paraId="0C8B87F6" w14:textId="77777777" w:rsidR="00FB6D3D" w:rsidRDefault="00D22A15">
            <w:pPr>
              <w:ind w:firstLineChars="0" w:firstLine="0"/>
            </w:pPr>
            <w:r>
              <w:t>s</w:t>
            </w:r>
            <w:r>
              <w:rPr>
                <w:rFonts w:hint="eastAsia"/>
              </w:rPr>
              <w:t>tring</w:t>
            </w:r>
          </w:p>
        </w:tc>
        <w:tc>
          <w:tcPr>
            <w:tcW w:w="3118" w:type="dxa"/>
          </w:tcPr>
          <w:p w14:paraId="5FEBB086" w14:textId="77777777" w:rsidR="00FB6D3D" w:rsidRDefault="00D22A15">
            <w:pPr>
              <w:ind w:firstLineChars="0" w:firstLine="0"/>
            </w:pPr>
            <w:r>
              <w:rPr>
                <w:rFonts w:hint="eastAsia"/>
              </w:rPr>
              <w:t>区域编码，大件区为</w:t>
            </w:r>
            <w:r>
              <w:rPr>
                <w:rFonts w:hint="eastAsia"/>
              </w:rPr>
              <w:t>1</w:t>
            </w:r>
            <w:r>
              <w:rPr>
                <w:rFonts w:hint="eastAsia"/>
              </w:rPr>
              <w:t>和</w:t>
            </w:r>
            <w:r>
              <w:rPr>
                <w:rFonts w:hint="eastAsia"/>
              </w:rPr>
              <w:t>2</w:t>
            </w:r>
          </w:p>
        </w:tc>
        <w:tc>
          <w:tcPr>
            <w:tcW w:w="2410" w:type="dxa"/>
          </w:tcPr>
          <w:p w14:paraId="6FDFDB72" w14:textId="77777777" w:rsidR="00FB6D3D" w:rsidRDefault="00FB6D3D">
            <w:pPr>
              <w:ind w:firstLineChars="0" w:firstLine="0"/>
            </w:pPr>
          </w:p>
        </w:tc>
      </w:tr>
      <w:tr w:rsidR="00FB6D3D" w14:paraId="682F348C" w14:textId="77777777">
        <w:trPr>
          <w:jc w:val="center"/>
        </w:trPr>
        <w:tc>
          <w:tcPr>
            <w:tcW w:w="1838" w:type="dxa"/>
          </w:tcPr>
          <w:p w14:paraId="68D67EDB" w14:textId="77777777" w:rsidR="00FB6D3D" w:rsidRDefault="00D22A15">
            <w:pPr>
              <w:ind w:firstLineChars="0" w:firstLine="0"/>
              <w:rPr>
                <w:rFonts w:ascii="Times New Roman" w:hAnsi="Times New Roman" w:cs="Times New Roman"/>
                <w:color w:val="262626"/>
                <w:spacing w:val="12"/>
                <w:szCs w:val="21"/>
              </w:rPr>
            </w:pPr>
            <w:r>
              <w:rPr>
                <w:rFonts w:ascii="Times New Roman" w:hAnsi="Times New Roman" w:cs="Times New Roman"/>
                <w:color w:val="262626"/>
                <w:spacing w:val="12"/>
                <w:szCs w:val="21"/>
              </w:rPr>
              <w:t>plate_id</w:t>
            </w:r>
          </w:p>
        </w:tc>
        <w:tc>
          <w:tcPr>
            <w:tcW w:w="1276" w:type="dxa"/>
          </w:tcPr>
          <w:p w14:paraId="07CD83D5" w14:textId="77777777" w:rsidR="00FB6D3D" w:rsidRDefault="00D22A15">
            <w:pPr>
              <w:ind w:firstLineChars="0" w:firstLine="0"/>
            </w:pPr>
            <w:r>
              <w:t>s</w:t>
            </w:r>
            <w:r>
              <w:rPr>
                <w:rFonts w:hint="eastAsia"/>
              </w:rPr>
              <w:t>tring</w:t>
            </w:r>
          </w:p>
        </w:tc>
        <w:tc>
          <w:tcPr>
            <w:tcW w:w="3118" w:type="dxa"/>
          </w:tcPr>
          <w:p w14:paraId="724747E9" w14:textId="77777777" w:rsidR="00FB6D3D" w:rsidRDefault="00D22A15">
            <w:pPr>
              <w:ind w:firstLineChars="0" w:firstLine="0"/>
            </w:pPr>
            <w:r>
              <w:rPr>
                <w:rFonts w:hint="eastAsia"/>
              </w:rPr>
              <w:t>钢板编号</w:t>
            </w:r>
            <w:r>
              <w:rPr>
                <w:rFonts w:hint="eastAsia"/>
              </w:rPr>
              <w:t>/</w:t>
            </w:r>
            <w:r>
              <w:rPr>
                <w:rFonts w:hint="eastAsia"/>
              </w:rPr>
              <w:t>任务号</w:t>
            </w:r>
          </w:p>
        </w:tc>
        <w:tc>
          <w:tcPr>
            <w:tcW w:w="2410" w:type="dxa"/>
          </w:tcPr>
          <w:p w14:paraId="339EA510" w14:textId="77777777" w:rsidR="00FB6D3D" w:rsidRDefault="00FB6D3D">
            <w:pPr>
              <w:ind w:firstLineChars="0" w:firstLine="0"/>
            </w:pPr>
          </w:p>
        </w:tc>
      </w:tr>
      <w:tr w:rsidR="00FB6D3D" w14:paraId="14578482" w14:textId="77777777">
        <w:trPr>
          <w:jc w:val="center"/>
        </w:trPr>
        <w:tc>
          <w:tcPr>
            <w:tcW w:w="1838" w:type="dxa"/>
          </w:tcPr>
          <w:p w14:paraId="75FFC19D" w14:textId="77777777" w:rsidR="00FB6D3D" w:rsidRDefault="00D22A15">
            <w:pPr>
              <w:ind w:firstLineChars="0" w:firstLine="0"/>
              <w:rPr>
                <w:rFonts w:ascii="Times New Roman" w:hAnsi="Times New Roman" w:cs="Times New Roman"/>
                <w:color w:val="262626"/>
                <w:spacing w:val="12"/>
                <w:szCs w:val="21"/>
              </w:rPr>
            </w:pPr>
            <w:r>
              <w:rPr>
                <w:rFonts w:ascii="Times New Roman" w:hAnsi="Times New Roman" w:cs="Times New Roman" w:hint="eastAsia"/>
                <w:color w:val="262626"/>
                <w:spacing w:val="12"/>
                <w:szCs w:val="21"/>
              </w:rPr>
              <w:t>area</w:t>
            </w:r>
            <w:r>
              <w:rPr>
                <w:rFonts w:ascii="Times New Roman" w:hAnsi="Times New Roman" w:cs="Times New Roman"/>
                <w:color w:val="262626"/>
                <w:spacing w:val="12"/>
                <w:szCs w:val="21"/>
              </w:rPr>
              <w:t>_code</w:t>
            </w:r>
          </w:p>
        </w:tc>
        <w:tc>
          <w:tcPr>
            <w:tcW w:w="1276" w:type="dxa"/>
          </w:tcPr>
          <w:p w14:paraId="6FB38D4F" w14:textId="77777777" w:rsidR="00FB6D3D" w:rsidRDefault="00D22A15">
            <w:pPr>
              <w:ind w:firstLineChars="0" w:firstLine="0"/>
            </w:pPr>
            <w:r>
              <w:t>s</w:t>
            </w:r>
            <w:r>
              <w:rPr>
                <w:rFonts w:hint="eastAsia"/>
              </w:rPr>
              <w:t>tring</w:t>
            </w:r>
          </w:p>
        </w:tc>
        <w:tc>
          <w:tcPr>
            <w:tcW w:w="3118" w:type="dxa"/>
          </w:tcPr>
          <w:p w14:paraId="5640F17B" w14:textId="77777777" w:rsidR="00FB6D3D" w:rsidRDefault="00D22A15">
            <w:pPr>
              <w:ind w:firstLineChars="0" w:firstLine="0"/>
            </w:pPr>
            <w:r>
              <w:rPr>
                <w:rFonts w:hint="eastAsia"/>
              </w:rPr>
              <w:t>区编码</w:t>
            </w:r>
          </w:p>
        </w:tc>
        <w:tc>
          <w:tcPr>
            <w:tcW w:w="2410" w:type="dxa"/>
          </w:tcPr>
          <w:p w14:paraId="147CD72D" w14:textId="77777777" w:rsidR="00FB6D3D" w:rsidRDefault="00D22A15">
            <w:pPr>
              <w:ind w:firstLineChars="0" w:firstLine="0"/>
            </w:pPr>
            <w:r>
              <w:rPr>
                <w:rFonts w:hint="eastAsia"/>
              </w:rPr>
              <w:t>详情请参照</w:t>
            </w:r>
            <w:r>
              <w:rPr>
                <w:rFonts w:hint="eastAsia"/>
              </w:rPr>
              <w:t>3</w:t>
            </w:r>
            <w:r>
              <w:t>.1</w:t>
            </w:r>
          </w:p>
        </w:tc>
      </w:tr>
    </w:tbl>
    <w:p w14:paraId="7C833AAD" w14:textId="77777777" w:rsidR="00FB6D3D" w:rsidRDefault="00FB6D3D">
      <w:pPr>
        <w:spacing w:line="360" w:lineRule="atLeast"/>
        <w:ind w:firstLineChars="0" w:firstLine="0"/>
      </w:pPr>
    </w:p>
    <w:p w14:paraId="516EFBAD" w14:textId="77777777" w:rsidR="00FB6D3D" w:rsidRDefault="00D22A15">
      <w:pPr>
        <w:pStyle w:val="af6"/>
        <w:ind w:left="420" w:firstLineChars="0" w:firstLine="0"/>
        <w:rPr>
          <w:rStyle w:val="af3"/>
        </w:rPr>
      </w:pPr>
      <w:r>
        <w:rPr>
          <w:rStyle w:val="af3"/>
          <w:rFonts w:hint="eastAsia"/>
        </w:rPr>
        <w:t>返回结果：</w:t>
      </w:r>
    </w:p>
    <w:p w14:paraId="29BA0D5E" w14:textId="77777777" w:rsidR="00FB6D3D" w:rsidRDefault="00D22A15">
      <w:pPr>
        <w:pStyle w:val="af6"/>
        <w:ind w:left="420" w:firstLineChars="0" w:firstLine="0"/>
        <w:rPr>
          <w:rFonts w:ascii="Times New Roman" w:hAnsi="Times New Roman" w:cs="Times New Roman"/>
          <w:color w:val="262626"/>
          <w:spacing w:val="12"/>
          <w:szCs w:val="21"/>
        </w:rPr>
      </w:pPr>
      <w:r>
        <w:rPr>
          <w:rFonts w:ascii="Times New Roman" w:hAnsi="Times New Roman" w:cs="Times New Roman" w:hint="eastAsia"/>
          <w:color w:val="262626"/>
          <w:spacing w:val="12"/>
          <w:szCs w:val="21"/>
        </w:rPr>
        <w:t>{</w:t>
      </w:r>
    </w:p>
    <w:p w14:paraId="619F89BE" w14:textId="77777777" w:rsidR="00FB6D3D" w:rsidRDefault="00D22A15">
      <w:pPr>
        <w:pStyle w:val="af6"/>
        <w:ind w:left="420" w:firstLineChars="0" w:firstLine="300"/>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code</w:t>
      </w: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 xml:space="preserve">: </w:t>
      </w:r>
      <w:r>
        <w:rPr>
          <w:rFonts w:ascii="Times New Roman" w:hAnsi="Times New Roman" w:cs="Times New Roman"/>
          <w:color w:val="262626"/>
          <w:spacing w:val="12"/>
          <w:szCs w:val="21"/>
        </w:rPr>
        <w:t>20</w:t>
      </w:r>
      <w:r>
        <w:rPr>
          <w:rFonts w:ascii="Times New Roman" w:hAnsi="Times New Roman" w:cs="Times New Roman" w:hint="eastAsia"/>
          <w:color w:val="262626"/>
          <w:spacing w:val="12"/>
          <w:szCs w:val="21"/>
        </w:rPr>
        <w:t>0,</w:t>
      </w:r>
    </w:p>
    <w:p w14:paraId="40741983" w14:textId="77777777" w:rsidR="00FB6D3D" w:rsidRDefault="00D22A15">
      <w:pPr>
        <w:pStyle w:val="af6"/>
        <w:ind w:left="420" w:firstLineChars="0" w:firstLine="300"/>
        <w:rPr>
          <w:rFonts w:ascii="Times New Roman" w:hAnsi="Times New Roman" w:cs="Times New Roman"/>
          <w:color w:val="262626"/>
          <w:spacing w:val="12"/>
          <w:szCs w:val="21"/>
        </w:rPr>
      </w:pPr>
      <w:r>
        <w:rPr>
          <w:rFonts w:ascii="Times New Roman" w:hAnsi="Times New Roman" w:cs="Times New Roman"/>
          <w:color w:val="262626"/>
          <w:spacing w:val="12"/>
          <w:szCs w:val="21"/>
        </w:rPr>
        <w:t>“msg”</w:t>
      </w:r>
      <w:r>
        <w:rPr>
          <w:rFonts w:ascii="Times New Roman" w:hAnsi="Times New Roman" w:cs="Times New Roman" w:hint="eastAsia"/>
          <w:color w:val="262626"/>
          <w:spacing w:val="12"/>
          <w:szCs w:val="21"/>
        </w:rPr>
        <w:t xml:space="preserve">: </w:t>
      </w: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success</w:t>
      </w: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w:t>
      </w:r>
    </w:p>
    <w:p w14:paraId="4103881D" w14:textId="77777777" w:rsidR="00FB6D3D" w:rsidRDefault="00D22A15">
      <w:pPr>
        <w:pStyle w:val="af6"/>
        <w:ind w:left="420" w:firstLineChars="0" w:firstLine="300"/>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data</w:t>
      </w: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 xml:space="preserve">: </w:t>
      </w:r>
      <w:r>
        <w:rPr>
          <w:rFonts w:ascii="Times New Roman" w:hAnsi="Times New Roman" w:cs="Times New Roman"/>
          <w:color w:val="262626"/>
          <w:spacing w:val="12"/>
          <w:szCs w:val="21"/>
        </w:rPr>
        <w:t>“”</w:t>
      </w:r>
    </w:p>
    <w:p w14:paraId="3F898BFD" w14:textId="77777777" w:rsidR="00FB6D3D" w:rsidRDefault="00D22A15">
      <w:pPr>
        <w:ind w:firstLineChars="179" w:firstLine="451"/>
        <w:rPr>
          <w:rFonts w:ascii="Times New Roman" w:hAnsi="Times New Roman" w:cs="Times New Roman"/>
          <w:color w:val="262626"/>
          <w:spacing w:val="12"/>
          <w:szCs w:val="21"/>
        </w:rPr>
      </w:pPr>
      <w:r>
        <w:rPr>
          <w:rFonts w:ascii="Times New Roman" w:hAnsi="Times New Roman" w:cs="Times New Roman" w:hint="eastAsia"/>
          <w:color w:val="262626"/>
          <w:spacing w:val="12"/>
          <w:szCs w:val="21"/>
        </w:rPr>
        <w:t>}</w:t>
      </w:r>
    </w:p>
    <w:tbl>
      <w:tblPr>
        <w:tblStyle w:val="af2"/>
        <w:tblW w:w="8642" w:type="dxa"/>
        <w:jc w:val="center"/>
        <w:tblLayout w:type="fixed"/>
        <w:tblLook w:val="04A0" w:firstRow="1" w:lastRow="0" w:firstColumn="1" w:lastColumn="0" w:noHBand="0" w:noVBand="1"/>
      </w:tblPr>
      <w:tblGrid>
        <w:gridCol w:w="1413"/>
        <w:gridCol w:w="1276"/>
        <w:gridCol w:w="2976"/>
        <w:gridCol w:w="2977"/>
      </w:tblGrid>
      <w:tr w:rsidR="00FB6D3D" w14:paraId="3DAC31D8" w14:textId="77777777">
        <w:trPr>
          <w:jc w:val="center"/>
        </w:trPr>
        <w:tc>
          <w:tcPr>
            <w:tcW w:w="1413" w:type="dxa"/>
          </w:tcPr>
          <w:p w14:paraId="1ACC3F61" w14:textId="77777777" w:rsidR="00FB6D3D" w:rsidRDefault="00D22A15">
            <w:pPr>
              <w:ind w:firstLineChars="0" w:firstLine="0"/>
            </w:pPr>
            <w:r>
              <w:rPr>
                <w:rFonts w:hint="eastAsia"/>
              </w:rPr>
              <w:t>参数</w:t>
            </w:r>
          </w:p>
        </w:tc>
        <w:tc>
          <w:tcPr>
            <w:tcW w:w="1276" w:type="dxa"/>
          </w:tcPr>
          <w:p w14:paraId="28A8373E" w14:textId="77777777" w:rsidR="00FB6D3D" w:rsidRDefault="00D22A15">
            <w:pPr>
              <w:ind w:firstLineChars="0" w:firstLine="0"/>
            </w:pPr>
            <w:r>
              <w:rPr>
                <w:rFonts w:hint="eastAsia"/>
              </w:rPr>
              <w:t>参数类型</w:t>
            </w:r>
          </w:p>
        </w:tc>
        <w:tc>
          <w:tcPr>
            <w:tcW w:w="2976" w:type="dxa"/>
          </w:tcPr>
          <w:p w14:paraId="585C188B" w14:textId="77777777" w:rsidR="00FB6D3D" w:rsidRDefault="00D22A15">
            <w:pPr>
              <w:ind w:firstLineChars="0" w:firstLine="0"/>
            </w:pPr>
            <w:r>
              <w:rPr>
                <w:rFonts w:hint="eastAsia"/>
              </w:rPr>
              <w:t>说明</w:t>
            </w:r>
          </w:p>
        </w:tc>
        <w:tc>
          <w:tcPr>
            <w:tcW w:w="2977" w:type="dxa"/>
          </w:tcPr>
          <w:p w14:paraId="60267039" w14:textId="77777777" w:rsidR="00FB6D3D" w:rsidRDefault="00D22A15">
            <w:pPr>
              <w:ind w:firstLineChars="0" w:firstLine="0"/>
            </w:pPr>
            <w:r>
              <w:rPr>
                <w:rFonts w:hint="eastAsia"/>
              </w:rPr>
              <w:t>示例值</w:t>
            </w:r>
          </w:p>
        </w:tc>
      </w:tr>
      <w:tr w:rsidR="00FB6D3D" w14:paraId="6C19FB08" w14:textId="77777777">
        <w:trPr>
          <w:jc w:val="center"/>
        </w:trPr>
        <w:tc>
          <w:tcPr>
            <w:tcW w:w="1413" w:type="dxa"/>
          </w:tcPr>
          <w:p w14:paraId="1200FDF8" w14:textId="77777777" w:rsidR="00FB6D3D" w:rsidRDefault="00D22A15">
            <w:pPr>
              <w:ind w:firstLineChars="0" w:firstLine="0"/>
              <w:rPr>
                <w:rFonts w:ascii="Times New Roman" w:hAnsi="Times New Roman" w:cs="Times New Roman"/>
              </w:rPr>
            </w:pPr>
            <w:r>
              <w:rPr>
                <w:rFonts w:ascii="Times New Roman" w:hAnsi="Times New Roman" w:cs="Times New Roman" w:hint="eastAsia"/>
                <w:color w:val="262626"/>
                <w:spacing w:val="12"/>
                <w:szCs w:val="21"/>
              </w:rPr>
              <w:t>code</w:t>
            </w:r>
          </w:p>
        </w:tc>
        <w:tc>
          <w:tcPr>
            <w:tcW w:w="1276" w:type="dxa"/>
          </w:tcPr>
          <w:p w14:paraId="4B1BC60B" w14:textId="77777777" w:rsidR="00FB6D3D" w:rsidRDefault="00D22A15">
            <w:pPr>
              <w:ind w:firstLineChars="0" w:firstLine="0"/>
            </w:pPr>
            <w:r>
              <w:rPr>
                <w:rFonts w:hint="eastAsia"/>
              </w:rPr>
              <w:t>int</w:t>
            </w:r>
          </w:p>
        </w:tc>
        <w:tc>
          <w:tcPr>
            <w:tcW w:w="2976" w:type="dxa"/>
          </w:tcPr>
          <w:p w14:paraId="0389819F" w14:textId="77777777" w:rsidR="00FB6D3D" w:rsidRDefault="00D22A15">
            <w:pPr>
              <w:ind w:firstLineChars="0" w:firstLine="0"/>
            </w:pPr>
            <w:r>
              <w:rPr>
                <w:rFonts w:hint="eastAsia"/>
              </w:rPr>
              <w:t>返回码</w:t>
            </w:r>
          </w:p>
        </w:tc>
        <w:tc>
          <w:tcPr>
            <w:tcW w:w="2977" w:type="dxa"/>
          </w:tcPr>
          <w:p w14:paraId="4D3E5A46" w14:textId="77777777" w:rsidR="00FB6D3D" w:rsidRDefault="00D22A15">
            <w:pPr>
              <w:ind w:firstLineChars="0" w:firstLine="0"/>
            </w:pPr>
            <w:r>
              <w:t>20</w:t>
            </w:r>
            <w:r>
              <w:rPr>
                <w:rFonts w:hint="eastAsia"/>
              </w:rPr>
              <w:t>0</w:t>
            </w:r>
            <w:r>
              <w:rPr>
                <w:rFonts w:hint="eastAsia"/>
              </w:rPr>
              <w:t>为成功；</w:t>
            </w:r>
            <w:r>
              <w:rPr>
                <w:rFonts w:hint="eastAsia"/>
              </w:rPr>
              <w:t>4</w:t>
            </w:r>
            <w:r>
              <w:t>00</w:t>
            </w:r>
            <w:r>
              <w:rPr>
                <w:rFonts w:hint="eastAsia"/>
              </w:rPr>
              <w:t>为失败</w:t>
            </w:r>
          </w:p>
        </w:tc>
      </w:tr>
      <w:tr w:rsidR="00FB6D3D" w14:paraId="555862A3" w14:textId="77777777">
        <w:trPr>
          <w:jc w:val="center"/>
        </w:trPr>
        <w:tc>
          <w:tcPr>
            <w:tcW w:w="1413" w:type="dxa"/>
          </w:tcPr>
          <w:p w14:paraId="3BC04650" w14:textId="77777777" w:rsidR="00FB6D3D" w:rsidRDefault="00D22A15">
            <w:pPr>
              <w:ind w:firstLineChars="0" w:firstLine="0"/>
              <w:rPr>
                <w:rFonts w:ascii="Times New Roman" w:hAnsi="Times New Roman" w:cs="Times New Roman"/>
              </w:rPr>
            </w:pPr>
            <w:r>
              <w:rPr>
                <w:rFonts w:ascii="Times New Roman" w:hAnsi="Times New Roman" w:cs="Times New Roman"/>
                <w:color w:val="262626"/>
                <w:spacing w:val="12"/>
                <w:szCs w:val="21"/>
              </w:rPr>
              <w:t>msg</w:t>
            </w:r>
          </w:p>
        </w:tc>
        <w:tc>
          <w:tcPr>
            <w:tcW w:w="1276" w:type="dxa"/>
          </w:tcPr>
          <w:p w14:paraId="5A562DD3" w14:textId="77777777" w:rsidR="00FB6D3D" w:rsidRDefault="00D22A15">
            <w:pPr>
              <w:ind w:firstLineChars="0" w:firstLine="0"/>
            </w:pPr>
            <w:r>
              <w:rPr>
                <w:rFonts w:hint="eastAsia"/>
              </w:rPr>
              <w:t>string</w:t>
            </w:r>
          </w:p>
        </w:tc>
        <w:tc>
          <w:tcPr>
            <w:tcW w:w="2976" w:type="dxa"/>
          </w:tcPr>
          <w:p w14:paraId="3728CB6C" w14:textId="77777777" w:rsidR="00FB6D3D" w:rsidRDefault="00D22A15">
            <w:pPr>
              <w:ind w:firstLineChars="0" w:firstLine="0"/>
            </w:pPr>
            <w:r>
              <w:t>对返回码的文本描述内容</w:t>
            </w:r>
          </w:p>
        </w:tc>
        <w:tc>
          <w:tcPr>
            <w:tcW w:w="2977" w:type="dxa"/>
          </w:tcPr>
          <w:p w14:paraId="3310CAEC" w14:textId="77777777" w:rsidR="00FB6D3D" w:rsidRDefault="00D22A15">
            <w:pPr>
              <w:ind w:firstLineChars="0" w:firstLine="0"/>
              <w:rPr>
                <w:rFonts w:ascii="Times New Roman" w:hAnsi="Times New Roman" w:cs="Times New Roman"/>
              </w:rPr>
            </w:pPr>
            <w:r>
              <w:rPr>
                <w:rFonts w:ascii="Times New Roman" w:hAnsi="Times New Roman" w:cs="Times New Roman"/>
              </w:rPr>
              <w:t>“success”</w:t>
            </w:r>
            <w:r>
              <w:rPr>
                <w:rFonts w:ascii="Times New Roman" w:hAnsi="Times New Roman" w:cs="Times New Roman"/>
              </w:rPr>
              <w:t>表示</w:t>
            </w:r>
            <w:r>
              <w:rPr>
                <w:rFonts w:ascii="Times New Roman" w:hAnsi="Times New Roman" w:cs="Times New Roman" w:hint="eastAsia"/>
              </w:rPr>
              <w:t>查询</w:t>
            </w:r>
            <w:r>
              <w:rPr>
                <w:rFonts w:ascii="Times New Roman" w:hAnsi="Times New Roman" w:cs="Times New Roman"/>
              </w:rPr>
              <w:t>成功</w:t>
            </w:r>
          </w:p>
          <w:p w14:paraId="26458DA9" w14:textId="77777777" w:rsidR="00FB6D3D" w:rsidRDefault="00D22A15">
            <w:pPr>
              <w:ind w:firstLineChars="0" w:firstLine="0"/>
              <w:rPr>
                <w:rFonts w:ascii="Times New Roman" w:hAnsi="Times New Roman" w:cs="Times New Roman"/>
              </w:rPr>
            </w:pPr>
            <w:r>
              <w:rPr>
                <w:rFonts w:ascii="Times New Roman" w:hAnsi="Times New Roman" w:cs="Times New Roman"/>
              </w:rPr>
              <w:t>”error”</w:t>
            </w:r>
            <w:r>
              <w:rPr>
                <w:rFonts w:ascii="Times New Roman" w:hAnsi="Times New Roman" w:cs="Times New Roman"/>
              </w:rPr>
              <w:t>表示</w:t>
            </w:r>
            <w:r>
              <w:rPr>
                <w:rFonts w:ascii="Times New Roman" w:hAnsi="Times New Roman" w:cs="Times New Roman" w:hint="eastAsia"/>
              </w:rPr>
              <w:t>查询失败</w:t>
            </w:r>
          </w:p>
        </w:tc>
      </w:tr>
      <w:tr w:rsidR="00FB6D3D" w14:paraId="70E21F0A" w14:textId="77777777">
        <w:trPr>
          <w:jc w:val="center"/>
        </w:trPr>
        <w:tc>
          <w:tcPr>
            <w:tcW w:w="1413" w:type="dxa"/>
          </w:tcPr>
          <w:p w14:paraId="3ACCE3AD" w14:textId="77777777" w:rsidR="00FB6D3D" w:rsidRDefault="00D22A15">
            <w:pPr>
              <w:ind w:firstLineChars="0" w:firstLine="0"/>
              <w:rPr>
                <w:rFonts w:ascii="Times New Roman" w:hAnsi="Times New Roman" w:cs="Times New Roman"/>
                <w:color w:val="262626"/>
                <w:spacing w:val="12"/>
                <w:szCs w:val="21"/>
              </w:rPr>
            </w:pPr>
            <w:r>
              <w:rPr>
                <w:rFonts w:ascii="Times New Roman" w:hAnsi="Times New Roman" w:cs="Times New Roman"/>
                <w:color w:val="262626"/>
                <w:spacing w:val="12"/>
                <w:szCs w:val="21"/>
              </w:rPr>
              <w:t>data</w:t>
            </w:r>
          </w:p>
        </w:tc>
        <w:tc>
          <w:tcPr>
            <w:tcW w:w="1276" w:type="dxa"/>
          </w:tcPr>
          <w:p w14:paraId="6147433B" w14:textId="77777777" w:rsidR="00FB6D3D" w:rsidRDefault="00D22A15">
            <w:pPr>
              <w:ind w:firstLineChars="0" w:firstLine="0"/>
            </w:pPr>
            <w:r>
              <w:rPr>
                <w:rFonts w:hint="eastAsia"/>
              </w:rPr>
              <w:t>string</w:t>
            </w:r>
          </w:p>
        </w:tc>
        <w:tc>
          <w:tcPr>
            <w:tcW w:w="2976" w:type="dxa"/>
          </w:tcPr>
          <w:p w14:paraId="05EB110B" w14:textId="77777777" w:rsidR="00FB6D3D" w:rsidRDefault="00D22A15">
            <w:pPr>
              <w:ind w:firstLineChars="0" w:firstLine="0"/>
            </w:pPr>
            <w:r>
              <w:rPr>
                <w:rFonts w:hint="eastAsia"/>
              </w:rPr>
              <w:t>错误情况的异常信息</w:t>
            </w:r>
          </w:p>
        </w:tc>
        <w:tc>
          <w:tcPr>
            <w:tcW w:w="2977" w:type="dxa"/>
          </w:tcPr>
          <w:p w14:paraId="25F987F9" w14:textId="77777777" w:rsidR="00FB6D3D" w:rsidRDefault="00FB6D3D">
            <w:pPr>
              <w:ind w:firstLineChars="0" w:firstLine="0"/>
              <w:rPr>
                <w:rFonts w:ascii="Times New Roman" w:hAnsi="Times New Roman" w:cs="Times New Roman"/>
              </w:rPr>
            </w:pPr>
          </w:p>
        </w:tc>
      </w:tr>
    </w:tbl>
    <w:p w14:paraId="2DCDBCB1" w14:textId="77777777" w:rsidR="00FB6D3D" w:rsidRDefault="00D22A15">
      <w:pPr>
        <w:pStyle w:val="2"/>
        <w:spacing w:before="120"/>
        <w:ind w:left="425"/>
        <w:rPr>
          <w:rFonts w:ascii="宋体" w:eastAsia="宋体" w:hAnsi="宋体"/>
          <w:szCs w:val="30"/>
        </w:rPr>
      </w:pPr>
      <w:bookmarkStart w:id="90" w:name="_Toc7307"/>
      <w:r>
        <w:rPr>
          <w:rFonts w:ascii="宋体" w:eastAsia="宋体" w:hAnsi="宋体" w:hint="eastAsia"/>
          <w:szCs w:val="30"/>
          <w:lang w:val="en-US"/>
        </w:rPr>
        <w:t>12.9</w:t>
      </w:r>
      <w:r>
        <w:rPr>
          <w:rFonts w:ascii="宋体" w:eastAsia="宋体" w:hAnsi="宋体" w:hint="eastAsia"/>
          <w:szCs w:val="30"/>
        </w:rPr>
        <w:t>喷码</w:t>
      </w:r>
      <w:r>
        <w:rPr>
          <w:rFonts w:ascii="宋体" w:eastAsia="宋体" w:hAnsi="宋体" w:hint="eastAsia"/>
          <w:szCs w:val="30"/>
        </w:rPr>
        <w:t>/</w:t>
      </w:r>
      <w:r>
        <w:rPr>
          <w:rFonts w:ascii="宋体" w:eastAsia="宋体" w:hAnsi="宋体" w:hint="eastAsia"/>
          <w:szCs w:val="30"/>
        </w:rPr>
        <w:t>大件码盘区零件到位信号</w:t>
      </w:r>
      <w:bookmarkEnd w:id="90"/>
    </w:p>
    <w:p w14:paraId="48CCA818" w14:textId="77777777" w:rsidR="00FB6D3D" w:rsidRDefault="00D22A15">
      <w:pPr>
        <w:pStyle w:val="af6"/>
        <w:ind w:left="420" w:firstLineChars="0" w:firstLine="0"/>
        <w:rPr>
          <w:b/>
          <w:bCs/>
        </w:rPr>
      </w:pPr>
      <w:r>
        <w:rPr>
          <w:b/>
          <w:bCs/>
        </w:rPr>
        <w:t>请求方式：</w:t>
      </w:r>
      <w:r>
        <w:rPr>
          <w:b/>
          <w:bCs/>
        </w:rPr>
        <w:t>POST</w:t>
      </w:r>
      <w:r>
        <w:rPr>
          <w:b/>
          <w:bCs/>
        </w:rPr>
        <w:t>（</w:t>
      </w:r>
      <w:r>
        <w:rPr>
          <w:b/>
          <w:bCs/>
        </w:rPr>
        <w:t>HTTP</w:t>
      </w:r>
      <w:r>
        <w:rPr>
          <w:b/>
          <w:bCs/>
        </w:rPr>
        <w:t>）</w:t>
      </w:r>
    </w:p>
    <w:p w14:paraId="6E5979BB" w14:textId="77777777" w:rsidR="00FB6D3D" w:rsidRDefault="00D22A15">
      <w:pPr>
        <w:pStyle w:val="af6"/>
        <w:spacing w:line="360" w:lineRule="atLeast"/>
        <w:ind w:left="420" w:firstLineChars="0" w:firstLine="0"/>
        <w:rPr>
          <w:rFonts w:ascii="Times New Roman" w:hAnsi="Times New Roman" w:cs="Times New Roman"/>
          <w:color w:val="262626"/>
          <w:spacing w:val="12"/>
          <w:szCs w:val="21"/>
        </w:rPr>
      </w:pPr>
      <w:r>
        <w:rPr>
          <w:rFonts w:ascii="Times New Roman" w:hAnsi="Times New Roman" w:cs="Times New Roman"/>
          <w:b/>
          <w:bCs/>
          <w:color w:val="262626"/>
          <w:spacing w:val="12"/>
          <w:szCs w:val="21"/>
        </w:rPr>
        <w:t>请求地址</w:t>
      </w:r>
      <w:r>
        <w:rPr>
          <w:rFonts w:ascii="Times New Roman" w:hAnsi="Times New Roman" w:cs="Times New Roman"/>
          <w:color w:val="262626"/>
          <w:spacing w:val="12"/>
          <w:szCs w:val="21"/>
        </w:rPr>
        <w:t>：</w:t>
      </w:r>
      <w:hyperlink r:id="rId27" w:history="1">
        <w:r>
          <w:rPr>
            <w:rStyle w:val="af4"/>
            <w:rFonts w:ascii="Times New Roman" w:hAnsi="Times New Roman" w:cs="Times New Roman"/>
            <w:spacing w:val="12"/>
            <w:szCs w:val="24"/>
          </w:rPr>
          <w:t>http://</w:t>
        </w:r>
        <w:r>
          <w:rPr>
            <w:rStyle w:val="af4"/>
            <w:rFonts w:ascii="Times New Roman" w:hAnsi="Times New Roman" w:cs="Times New Roman" w:hint="eastAsia"/>
            <w:spacing w:val="12"/>
            <w:szCs w:val="24"/>
          </w:rPr>
          <w:t>ip</w:t>
        </w:r>
        <w:r>
          <w:rPr>
            <w:rStyle w:val="af4"/>
            <w:rFonts w:ascii="Times New Roman" w:hAnsi="Times New Roman" w:cs="Times New Roman"/>
            <w:spacing w:val="12"/>
            <w:szCs w:val="24"/>
          </w:rPr>
          <w:t>:port</w:t>
        </w:r>
        <w:r>
          <w:rPr>
            <w:rStyle w:val="af4"/>
            <w:rFonts w:ascii="Times New Roman" w:hAnsi="Times New Roman" w:cs="Times New Roman" w:hint="eastAsia"/>
            <w:spacing w:val="12"/>
            <w:szCs w:val="24"/>
          </w:rPr>
          <w:t>/</w:t>
        </w:r>
      </w:hyperlink>
      <w:r>
        <w:rPr>
          <w:rFonts w:hint="eastAsia"/>
        </w:rPr>
        <w:t>各功能区编码</w:t>
      </w:r>
      <w:r>
        <w:rPr>
          <w:rFonts w:ascii="Times New Roman" w:hAnsi="Times New Roman" w:cs="Times New Roman"/>
          <w:color w:val="262626"/>
          <w:spacing w:val="12"/>
          <w:szCs w:val="24"/>
        </w:rPr>
        <w:t>/</w:t>
      </w:r>
      <w:r>
        <w:rPr>
          <w:rFonts w:ascii="Times New Roman" w:hAnsi="Times New Roman" w:cs="Times New Roman" w:hint="eastAsia"/>
          <w:color w:val="262626"/>
          <w:spacing w:val="12"/>
          <w:szCs w:val="24"/>
        </w:rPr>
        <w:t>system/</w:t>
      </w:r>
      <w:r>
        <w:rPr>
          <w:rFonts w:ascii="Times New Roman" w:hAnsi="Times New Roman" w:cs="Times New Roman"/>
          <w:color w:val="262626"/>
          <w:spacing w:val="12"/>
          <w:szCs w:val="24"/>
        </w:rPr>
        <w:t>inPlace</w:t>
      </w:r>
    </w:p>
    <w:p w14:paraId="799FF30A" w14:textId="77777777" w:rsidR="00FB6D3D" w:rsidRDefault="00D22A15">
      <w:pPr>
        <w:pStyle w:val="af6"/>
        <w:spacing w:line="360" w:lineRule="atLeast"/>
        <w:ind w:left="420" w:firstLineChars="0" w:firstLine="0"/>
        <w:rPr>
          <w:rFonts w:ascii="Times New Roman" w:hAnsi="Times New Roman" w:cs="Times New Roman"/>
          <w:b/>
          <w:color w:val="262626"/>
          <w:spacing w:val="12"/>
          <w:szCs w:val="21"/>
        </w:rPr>
      </w:pPr>
      <w:r>
        <w:rPr>
          <w:rFonts w:ascii="Times New Roman" w:hAnsi="Times New Roman" w:cs="Times New Roman" w:hint="eastAsia"/>
          <w:b/>
          <w:color w:val="262626"/>
          <w:spacing w:val="12"/>
          <w:szCs w:val="21"/>
        </w:rPr>
        <w:t>接口说明：</w:t>
      </w:r>
    </w:p>
    <w:p w14:paraId="083BCD6F" w14:textId="77777777" w:rsidR="00FB6D3D" w:rsidRDefault="00D22A15">
      <w:pPr>
        <w:spacing w:line="360" w:lineRule="atLeast"/>
        <w:ind w:firstLine="480"/>
      </w:pPr>
      <w:r>
        <w:rPr>
          <w:rFonts w:hint="eastAsia"/>
        </w:rPr>
        <w:t>该接口用于接收大件码盘区和大件喷码区零件到位信号。</w:t>
      </w:r>
    </w:p>
    <w:p w14:paraId="7944C61B" w14:textId="77777777" w:rsidR="00FB6D3D" w:rsidRDefault="00D22A15">
      <w:pPr>
        <w:spacing w:line="360" w:lineRule="atLeast"/>
        <w:ind w:firstLine="506"/>
        <w:rPr>
          <w:color w:val="262626"/>
          <w:spacing w:val="12"/>
          <w:szCs w:val="21"/>
        </w:rPr>
      </w:pPr>
      <w:r>
        <w:rPr>
          <w:b/>
          <w:bCs/>
          <w:color w:val="262626"/>
          <w:spacing w:val="12"/>
          <w:szCs w:val="21"/>
        </w:rPr>
        <w:lastRenderedPageBreak/>
        <w:t>请求包结构体</w:t>
      </w:r>
      <w:r>
        <w:rPr>
          <w:color w:val="262626"/>
          <w:spacing w:val="12"/>
          <w:szCs w:val="21"/>
        </w:rPr>
        <w:t>：</w:t>
      </w:r>
    </w:p>
    <w:p w14:paraId="5E70EF25" w14:textId="77777777" w:rsidR="00FB6D3D" w:rsidRDefault="00D22A15">
      <w:pPr>
        <w:spacing w:line="360" w:lineRule="atLeast"/>
        <w:ind w:firstLine="504"/>
        <w:rPr>
          <w:color w:val="262626"/>
          <w:spacing w:val="12"/>
          <w:szCs w:val="21"/>
        </w:rPr>
      </w:pPr>
      <w:r>
        <w:rPr>
          <w:rFonts w:hint="eastAsia"/>
          <w:color w:val="262626"/>
          <w:spacing w:val="12"/>
          <w:szCs w:val="21"/>
        </w:rPr>
        <w:t>{</w:t>
      </w:r>
    </w:p>
    <w:p w14:paraId="2D9349AA" w14:textId="77777777" w:rsidR="00FB6D3D" w:rsidRDefault="00D22A15">
      <w:pPr>
        <w:spacing w:line="360" w:lineRule="atLeast"/>
        <w:ind w:firstLineChars="285" w:firstLine="718"/>
        <w:rPr>
          <w:color w:val="262626"/>
          <w:spacing w:val="12"/>
          <w:szCs w:val="21"/>
        </w:rPr>
      </w:pPr>
      <w:r>
        <w:rPr>
          <w:color w:val="262626"/>
          <w:spacing w:val="12"/>
          <w:szCs w:val="21"/>
        </w:rPr>
        <w:t>“in_place_time”:”2021-02-05 12:23:23”</w:t>
      </w:r>
    </w:p>
    <w:p w14:paraId="067DD5D4" w14:textId="77777777" w:rsidR="00FB6D3D" w:rsidRDefault="00D22A15">
      <w:pPr>
        <w:spacing w:line="360" w:lineRule="atLeast"/>
        <w:ind w:firstLine="504"/>
        <w:rPr>
          <w:color w:val="262626"/>
          <w:spacing w:val="12"/>
          <w:szCs w:val="21"/>
        </w:rPr>
      </w:pPr>
      <w:r>
        <w:rPr>
          <w:rFonts w:hint="eastAsia"/>
          <w:color w:val="262626"/>
          <w:spacing w:val="12"/>
          <w:szCs w:val="21"/>
        </w:rPr>
        <w:t>}</w:t>
      </w:r>
    </w:p>
    <w:p w14:paraId="2480DC0A" w14:textId="77777777" w:rsidR="00FB6D3D" w:rsidRDefault="00D22A15">
      <w:pPr>
        <w:spacing w:line="360" w:lineRule="atLeast"/>
        <w:ind w:firstLine="506"/>
        <w:rPr>
          <w:b/>
          <w:bCs/>
          <w:color w:val="262626"/>
          <w:spacing w:val="12"/>
          <w:szCs w:val="21"/>
        </w:rPr>
      </w:pPr>
      <w:r>
        <w:rPr>
          <w:rFonts w:hint="eastAsia"/>
          <w:b/>
          <w:bCs/>
          <w:color w:val="262626"/>
          <w:spacing w:val="12"/>
          <w:szCs w:val="21"/>
        </w:rPr>
        <w:t>参数说明</w:t>
      </w:r>
      <w:r>
        <w:rPr>
          <w:rFonts w:hint="eastAsia"/>
          <w:b/>
          <w:bCs/>
          <w:color w:val="262626"/>
          <w:spacing w:val="12"/>
          <w:szCs w:val="21"/>
        </w:rPr>
        <w:t>:</w:t>
      </w:r>
    </w:p>
    <w:p w14:paraId="7E86440B" w14:textId="77777777" w:rsidR="00FB6D3D" w:rsidRDefault="00FB6D3D">
      <w:pPr>
        <w:spacing w:line="360" w:lineRule="atLeast"/>
        <w:ind w:firstLine="506"/>
        <w:rPr>
          <w:b/>
          <w:bCs/>
          <w:color w:val="262626"/>
          <w:spacing w:val="12"/>
          <w:szCs w:val="21"/>
        </w:rPr>
      </w:pPr>
    </w:p>
    <w:tbl>
      <w:tblPr>
        <w:tblStyle w:val="af2"/>
        <w:tblW w:w="9214" w:type="dxa"/>
        <w:jc w:val="center"/>
        <w:tblLayout w:type="fixed"/>
        <w:tblLook w:val="04A0" w:firstRow="1" w:lastRow="0" w:firstColumn="1" w:lastColumn="0" w:noHBand="0" w:noVBand="1"/>
      </w:tblPr>
      <w:tblGrid>
        <w:gridCol w:w="1980"/>
        <w:gridCol w:w="1701"/>
        <w:gridCol w:w="1843"/>
        <w:gridCol w:w="3690"/>
      </w:tblGrid>
      <w:tr w:rsidR="00FB6D3D" w14:paraId="1DE8E4E6" w14:textId="77777777">
        <w:trPr>
          <w:jc w:val="center"/>
        </w:trPr>
        <w:tc>
          <w:tcPr>
            <w:tcW w:w="1980" w:type="dxa"/>
          </w:tcPr>
          <w:p w14:paraId="7FED6715" w14:textId="77777777" w:rsidR="00FB6D3D" w:rsidRDefault="00D22A15">
            <w:pPr>
              <w:ind w:firstLine="480"/>
            </w:pPr>
            <w:r>
              <w:rPr>
                <w:rFonts w:hint="eastAsia"/>
              </w:rPr>
              <w:t>参数</w:t>
            </w:r>
          </w:p>
        </w:tc>
        <w:tc>
          <w:tcPr>
            <w:tcW w:w="1701" w:type="dxa"/>
          </w:tcPr>
          <w:p w14:paraId="51989208" w14:textId="77777777" w:rsidR="00FB6D3D" w:rsidRDefault="00D22A15">
            <w:pPr>
              <w:ind w:firstLineChars="83" w:firstLine="199"/>
            </w:pPr>
            <w:r>
              <w:rPr>
                <w:rFonts w:hint="eastAsia"/>
              </w:rPr>
              <w:t>参数类型</w:t>
            </w:r>
          </w:p>
        </w:tc>
        <w:tc>
          <w:tcPr>
            <w:tcW w:w="1843" w:type="dxa"/>
          </w:tcPr>
          <w:p w14:paraId="65270B0E" w14:textId="77777777" w:rsidR="00FB6D3D" w:rsidRDefault="00D22A15">
            <w:pPr>
              <w:ind w:firstLine="480"/>
            </w:pPr>
            <w:r>
              <w:rPr>
                <w:rFonts w:hint="eastAsia"/>
              </w:rPr>
              <w:t>说明</w:t>
            </w:r>
          </w:p>
        </w:tc>
        <w:tc>
          <w:tcPr>
            <w:tcW w:w="3690" w:type="dxa"/>
          </w:tcPr>
          <w:p w14:paraId="25E0033C" w14:textId="77777777" w:rsidR="00FB6D3D" w:rsidRDefault="00D22A15">
            <w:pPr>
              <w:ind w:firstLine="480"/>
            </w:pPr>
            <w:r>
              <w:rPr>
                <w:rFonts w:hint="eastAsia"/>
              </w:rPr>
              <w:t>示例值</w:t>
            </w:r>
          </w:p>
        </w:tc>
      </w:tr>
      <w:tr w:rsidR="00FB6D3D" w14:paraId="6F1C9C11" w14:textId="77777777">
        <w:trPr>
          <w:jc w:val="center"/>
        </w:trPr>
        <w:tc>
          <w:tcPr>
            <w:tcW w:w="1980" w:type="dxa"/>
          </w:tcPr>
          <w:p w14:paraId="0AA205B4" w14:textId="77777777" w:rsidR="00FB6D3D" w:rsidRDefault="00D22A15">
            <w:pPr>
              <w:ind w:firstLineChars="79" w:firstLine="199"/>
              <w:rPr>
                <w:color w:val="262626"/>
                <w:spacing w:val="12"/>
                <w:szCs w:val="21"/>
              </w:rPr>
            </w:pPr>
            <w:r>
              <w:rPr>
                <w:color w:val="262626"/>
                <w:spacing w:val="12"/>
                <w:szCs w:val="21"/>
              </w:rPr>
              <w:t>in_place_time</w:t>
            </w:r>
          </w:p>
        </w:tc>
        <w:tc>
          <w:tcPr>
            <w:tcW w:w="1701" w:type="dxa"/>
          </w:tcPr>
          <w:p w14:paraId="04C17C12" w14:textId="77777777" w:rsidR="00FB6D3D" w:rsidRDefault="00D22A15">
            <w:pPr>
              <w:ind w:firstLine="480"/>
            </w:pPr>
            <w:r>
              <w:t>s</w:t>
            </w:r>
            <w:r>
              <w:rPr>
                <w:rFonts w:hint="eastAsia"/>
              </w:rPr>
              <w:t>tring</w:t>
            </w:r>
          </w:p>
        </w:tc>
        <w:tc>
          <w:tcPr>
            <w:tcW w:w="1843" w:type="dxa"/>
          </w:tcPr>
          <w:p w14:paraId="0DC1826D" w14:textId="77777777" w:rsidR="00FB6D3D" w:rsidRDefault="00D22A15">
            <w:pPr>
              <w:ind w:firstLineChars="0" w:firstLine="0"/>
            </w:pPr>
            <w:r>
              <w:rPr>
                <w:rFonts w:hint="eastAsia"/>
              </w:rPr>
              <w:t>钢板到位时间</w:t>
            </w:r>
          </w:p>
        </w:tc>
        <w:tc>
          <w:tcPr>
            <w:tcW w:w="3690" w:type="dxa"/>
          </w:tcPr>
          <w:p w14:paraId="53B558CD" w14:textId="77777777" w:rsidR="00FB6D3D" w:rsidRDefault="00D22A15">
            <w:pPr>
              <w:ind w:firstLine="480"/>
            </w:pPr>
            <w:r>
              <w:rPr>
                <w:rFonts w:hint="eastAsia"/>
              </w:rPr>
              <w:t>格式：</w:t>
            </w:r>
            <w:r>
              <w:rPr>
                <w:rFonts w:hint="eastAsia"/>
              </w:rPr>
              <w:t>y</w:t>
            </w:r>
            <w:r>
              <w:t xml:space="preserve">yyy-MM-dd </w:t>
            </w:r>
            <w:r>
              <w:t>hh24:mm:ss</w:t>
            </w:r>
          </w:p>
        </w:tc>
      </w:tr>
    </w:tbl>
    <w:p w14:paraId="379C3216" w14:textId="77777777" w:rsidR="00FB6D3D" w:rsidRDefault="00FB6D3D">
      <w:pPr>
        <w:spacing w:line="360" w:lineRule="atLeast"/>
        <w:ind w:firstLine="480"/>
      </w:pPr>
    </w:p>
    <w:p w14:paraId="7E3A3DD8" w14:textId="77777777" w:rsidR="00FB6D3D" w:rsidRDefault="00D22A15">
      <w:pPr>
        <w:pStyle w:val="af6"/>
        <w:ind w:left="420" w:firstLineChars="0" w:firstLine="0"/>
        <w:rPr>
          <w:rStyle w:val="af3"/>
        </w:rPr>
      </w:pPr>
      <w:r>
        <w:rPr>
          <w:rStyle w:val="af3"/>
          <w:rFonts w:hint="eastAsia"/>
        </w:rPr>
        <w:t>返回结果：</w:t>
      </w:r>
    </w:p>
    <w:p w14:paraId="1B638F17" w14:textId="77777777" w:rsidR="00FB6D3D" w:rsidRDefault="00D22A15">
      <w:pPr>
        <w:pStyle w:val="af6"/>
        <w:ind w:left="420" w:firstLineChars="0" w:firstLine="0"/>
        <w:rPr>
          <w:rFonts w:ascii="Times New Roman" w:hAnsi="Times New Roman" w:cs="Times New Roman"/>
          <w:color w:val="262626"/>
          <w:spacing w:val="12"/>
          <w:szCs w:val="21"/>
        </w:rPr>
      </w:pPr>
      <w:r>
        <w:rPr>
          <w:rFonts w:ascii="Times New Roman" w:hAnsi="Times New Roman" w:cs="Times New Roman" w:hint="eastAsia"/>
          <w:color w:val="262626"/>
          <w:spacing w:val="12"/>
          <w:szCs w:val="21"/>
        </w:rPr>
        <w:t>{</w:t>
      </w:r>
    </w:p>
    <w:p w14:paraId="55753680" w14:textId="77777777" w:rsidR="00FB6D3D" w:rsidRDefault="00D22A15">
      <w:pPr>
        <w:pStyle w:val="af6"/>
        <w:ind w:left="420" w:firstLineChars="0" w:firstLine="300"/>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code</w:t>
      </w: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 xml:space="preserve">: </w:t>
      </w:r>
      <w:r>
        <w:rPr>
          <w:rFonts w:ascii="Times New Roman" w:hAnsi="Times New Roman" w:cs="Times New Roman"/>
          <w:color w:val="262626"/>
          <w:spacing w:val="12"/>
          <w:szCs w:val="21"/>
        </w:rPr>
        <w:t>20</w:t>
      </w:r>
      <w:r>
        <w:rPr>
          <w:rFonts w:ascii="Times New Roman" w:hAnsi="Times New Roman" w:cs="Times New Roman" w:hint="eastAsia"/>
          <w:color w:val="262626"/>
          <w:spacing w:val="12"/>
          <w:szCs w:val="21"/>
        </w:rPr>
        <w:t>0,</w:t>
      </w:r>
    </w:p>
    <w:p w14:paraId="0CB8C1D7" w14:textId="77777777" w:rsidR="00FB6D3D" w:rsidRDefault="00D22A15">
      <w:pPr>
        <w:pStyle w:val="af6"/>
        <w:ind w:left="420" w:firstLineChars="0" w:firstLine="300"/>
        <w:rPr>
          <w:rFonts w:ascii="Times New Roman" w:hAnsi="Times New Roman" w:cs="Times New Roman"/>
          <w:color w:val="262626"/>
          <w:spacing w:val="12"/>
          <w:szCs w:val="21"/>
        </w:rPr>
      </w:pPr>
      <w:r>
        <w:rPr>
          <w:rFonts w:ascii="Times New Roman" w:hAnsi="Times New Roman" w:cs="Times New Roman"/>
          <w:color w:val="262626"/>
          <w:spacing w:val="12"/>
          <w:szCs w:val="21"/>
        </w:rPr>
        <w:t>“msg”</w:t>
      </w:r>
      <w:r>
        <w:rPr>
          <w:rFonts w:ascii="Times New Roman" w:hAnsi="Times New Roman" w:cs="Times New Roman" w:hint="eastAsia"/>
          <w:color w:val="262626"/>
          <w:spacing w:val="12"/>
          <w:szCs w:val="21"/>
        </w:rPr>
        <w:t xml:space="preserve">: </w:t>
      </w: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success</w:t>
      </w: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w:t>
      </w:r>
    </w:p>
    <w:p w14:paraId="26F119D1" w14:textId="77777777" w:rsidR="00FB6D3D" w:rsidRDefault="00D22A15">
      <w:pPr>
        <w:pStyle w:val="af6"/>
        <w:ind w:left="420" w:firstLineChars="0" w:firstLine="300"/>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data</w:t>
      </w: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 xml:space="preserve">: </w:t>
      </w:r>
      <w:r>
        <w:rPr>
          <w:rFonts w:ascii="Times New Roman" w:hAnsi="Times New Roman" w:cs="Times New Roman"/>
          <w:color w:val="262626"/>
          <w:spacing w:val="12"/>
          <w:szCs w:val="21"/>
        </w:rPr>
        <w:t>“”</w:t>
      </w:r>
    </w:p>
    <w:p w14:paraId="0A78300F" w14:textId="77777777" w:rsidR="00FB6D3D" w:rsidRDefault="00D22A15">
      <w:pPr>
        <w:ind w:firstLineChars="179" w:firstLine="451"/>
        <w:rPr>
          <w:color w:val="262626"/>
          <w:spacing w:val="12"/>
          <w:szCs w:val="21"/>
        </w:rPr>
      </w:pPr>
      <w:r>
        <w:rPr>
          <w:rFonts w:hint="eastAsia"/>
          <w:color w:val="262626"/>
          <w:spacing w:val="12"/>
          <w:szCs w:val="21"/>
        </w:rPr>
        <w:t>}</w:t>
      </w:r>
    </w:p>
    <w:tbl>
      <w:tblPr>
        <w:tblStyle w:val="af2"/>
        <w:tblW w:w="9214" w:type="dxa"/>
        <w:jc w:val="center"/>
        <w:tblLayout w:type="fixed"/>
        <w:tblLook w:val="04A0" w:firstRow="1" w:lastRow="0" w:firstColumn="1" w:lastColumn="0" w:noHBand="0" w:noVBand="1"/>
      </w:tblPr>
      <w:tblGrid>
        <w:gridCol w:w="1555"/>
        <w:gridCol w:w="1275"/>
        <w:gridCol w:w="3407"/>
        <w:gridCol w:w="2977"/>
      </w:tblGrid>
      <w:tr w:rsidR="00FB6D3D" w14:paraId="16667232" w14:textId="77777777">
        <w:trPr>
          <w:jc w:val="center"/>
        </w:trPr>
        <w:tc>
          <w:tcPr>
            <w:tcW w:w="1555" w:type="dxa"/>
          </w:tcPr>
          <w:p w14:paraId="3FD86DB7" w14:textId="77777777" w:rsidR="00FB6D3D" w:rsidRDefault="00D22A15">
            <w:pPr>
              <w:ind w:firstLine="480"/>
            </w:pPr>
            <w:r>
              <w:rPr>
                <w:rFonts w:hint="eastAsia"/>
              </w:rPr>
              <w:t>参数</w:t>
            </w:r>
          </w:p>
        </w:tc>
        <w:tc>
          <w:tcPr>
            <w:tcW w:w="1275" w:type="dxa"/>
          </w:tcPr>
          <w:p w14:paraId="6CF5DD25" w14:textId="77777777" w:rsidR="00FB6D3D" w:rsidRDefault="00D22A15">
            <w:pPr>
              <w:ind w:firstLineChars="0" w:firstLine="0"/>
            </w:pPr>
            <w:r>
              <w:rPr>
                <w:rFonts w:hint="eastAsia"/>
              </w:rPr>
              <w:t>参数类型</w:t>
            </w:r>
          </w:p>
        </w:tc>
        <w:tc>
          <w:tcPr>
            <w:tcW w:w="3407" w:type="dxa"/>
          </w:tcPr>
          <w:p w14:paraId="2F31C236" w14:textId="77777777" w:rsidR="00FB6D3D" w:rsidRDefault="00D22A15">
            <w:pPr>
              <w:ind w:firstLine="480"/>
            </w:pPr>
            <w:r>
              <w:rPr>
                <w:rFonts w:hint="eastAsia"/>
              </w:rPr>
              <w:t>说明</w:t>
            </w:r>
          </w:p>
        </w:tc>
        <w:tc>
          <w:tcPr>
            <w:tcW w:w="2977" w:type="dxa"/>
          </w:tcPr>
          <w:p w14:paraId="22F46F81" w14:textId="77777777" w:rsidR="00FB6D3D" w:rsidRDefault="00D22A15">
            <w:pPr>
              <w:ind w:firstLine="480"/>
            </w:pPr>
            <w:r>
              <w:rPr>
                <w:rFonts w:hint="eastAsia"/>
              </w:rPr>
              <w:t>示例值</w:t>
            </w:r>
          </w:p>
        </w:tc>
      </w:tr>
      <w:tr w:rsidR="00FB6D3D" w14:paraId="0FB6F2CC" w14:textId="77777777">
        <w:trPr>
          <w:jc w:val="center"/>
        </w:trPr>
        <w:tc>
          <w:tcPr>
            <w:tcW w:w="1555" w:type="dxa"/>
          </w:tcPr>
          <w:p w14:paraId="7337A2D5" w14:textId="77777777" w:rsidR="00FB6D3D" w:rsidRDefault="00D22A15">
            <w:pPr>
              <w:ind w:firstLine="504"/>
            </w:pPr>
            <w:r>
              <w:rPr>
                <w:rFonts w:hint="eastAsia"/>
                <w:color w:val="262626"/>
                <w:spacing w:val="12"/>
                <w:szCs w:val="21"/>
              </w:rPr>
              <w:t>code</w:t>
            </w:r>
          </w:p>
        </w:tc>
        <w:tc>
          <w:tcPr>
            <w:tcW w:w="1275" w:type="dxa"/>
          </w:tcPr>
          <w:p w14:paraId="386EA7D6" w14:textId="77777777" w:rsidR="00FB6D3D" w:rsidRDefault="00D22A15">
            <w:pPr>
              <w:ind w:firstLineChars="83" w:firstLine="199"/>
            </w:pPr>
            <w:r>
              <w:rPr>
                <w:rFonts w:hint="eastAsia"/>
              </w:rPr>
              <w:t>int</w:t>
            </w:r>
          </w:p>
        </w:tc>
        <w:tc>
          <w:tcPr>
            <w:tcW w:w="3407" w:type="dxa"/>
          </w:tcPr>
          <w:p w14:paraId="08298A4C" w14:textId="77777777" w:rsidR="00FB6D3D" w:rsidRDefault="00D22A15">
            <w:pPr>
              <w:ind w:firstLine="480"/>
            </w:pPr>
            <w:r>
              <w:rPr>
                <w:rFonts w:hint="eastAsia"/>
              </w:rPr>
              <w:t>返回码</w:t>
            </w:r>
          </w:p>
        </w:tc>
        <w:tc>
          <w:tcPr>
            <w:tcW w:w="2977" w:type="dxa"/>
          </w:tcPr>
          <w:p w14:paraId="3CAB3903" w14:textId="77777777" w:rsidR="00FB6D3D" w:rsidRDefault="00D22A15">
            <w:pPr>
              <w:ind w:firstLineChars="0" w:firstLine="0"/>
            </w:pPr>
            <w:r>
              <w:t>20</w:t>
            </w:r>
            <w:r>
              <w:rPr>
                <w:rFonts w:hint="eastAsia"/>
              </w:rPr>
              <w:t>0</w:t>
            </w:r>
            <w:r>
              <w:rPr>
                <w:rFonts w:hint="eastAsia"/>
              </w:rPr>
              <w:t>为成功；</w:t>
            </w:r>
            <w:r>
              <w:rPr>
                <w:rFonts w:hint="eastAsia"/>
              </w:rPr>
              <w:t>4</w:t>
            </w:r>
            <w:r>
              <w:t>00</w:t>
            </w:r>
            <w:r>
              <w:rPr>
                <w:rFonts w:hint="eastAsia"/>
              </w:rPr>
              <w:t>为失败</w:t>
            </w:r>
          </w:p>
        </w:tc>
      </w:tr>
      <w:tr w:rsidR="00FB6D3D" w14:paraId="73D6497D" w14:textId="77777777">
        <w:trPr>
          <w:jc w:val="center"/>
        </w:trPr>
        <w:tc>
          <w:tcPr>
            <w:tcW w:w="1555" w:type="dxa"/>
          </w:tcPr>
          <w:p w14:paraId="788D3341" w14:textId="77777777" w:rsidR="00FB6D3D" w:rsidRDefault="00D22A15">
            <w:pPr>
              <w:ind w:firstLine="504"/>
            </w:pPr>
            <w:r>
              <w:rPr>
                <w:color w:val="262626"/>
                <w:spacing w:val="12"/>
                <w:szCs w:val="21"/>
              </w:rPr>
              <w:t>msg</w:t>
            </w:r>
          </w:p>
        </w:tc>
        <w:tc>
          <w:tcPr>
            <w:tcW w:w="1275" w:type="dxa"/>
          </w:tcPr>
          <w:p w14:paraId="5BF438D3" w14:textId="77777777" w:rsidR="00FB6D3D" w:rsidRDefault="00D22A15">
            <w:pPr>
              <w:ind w:firstLineChars="83" w:firstLine="199"/>
            </w:pPr>
            <w:r>
              <w:rPr>
                <w:rFonts w:hint="eastAsia"/>
              </w:rPr>
              <w:t>string</w:t>
            </w:r>
          </w:p>
        </w:tc>
        <w:tc>
          <w:tcPr>
            <w:tcW w:w="3407" w:type="dxa"/>
          </w:tcPr>
          <w:p w14:paraId="4334EC5D" w14:textId="77777777" w:rsidR="00FB6D3D" w:rsidRDefault="00D22A15">
            <w:pPr>
              <w:ind w:firstLine="480"/>
            </w:pPr>
            <w:r>
              <w:t>对返回码的文本描述内容</w:t>
            </w:r>
          </w:p>
        </w:tc>
        <w:tc>
          <w:tcPr>
            <w:tcW w:w="2977" w:type="dxa"/>
          </w:tcPr>
          <w:p w14:paraId="605C9356" w14:textId="77777777" w:rsidR="00FB6D3D" w:rsidRDefault="00D22A15">
            <w:pPr>
              <w:ind w:firstLineChars="0" w:firstLine="0"/>
            </w:pPr>
            <w:r>
              <w:t>“success”</w:t>
            </w:r>
            <w:r>
              <w:t>表示</w:t>
            </w:r>
            <w:r>
              <w:rPr>
                <w:rFonts w:hint="eastAsia"/>
              </w:rPr>
              <w:t>接收</w:t>
            </w:r>
            <w:r>
              <w:t>成功</w:t>
            </w:r>
          </w:p>
          <w:p w14:paraId="5A8D2521" w14:textId="77777777" w:rsidR="00FB6D3D" w:rsidRDefault="00D22A15">
            <w:pPr>
              <w:ind w:firstLineChars="0" w:firstLine="0"/>
            </w:pPr>
            <w:r>
              <w:t>”error”</w:t>
            </w:r>
            <w:r>
              <w:t>表示</w:t>
            </w:r>
            <w:r>
              <w:rPr>
                <w:rFonts w:hint="eastAsia"/>
              </w:rPr>
              <w:t>接收失败</w:t>
            </w:r>
          </w:p>
        </w:tc>
      </w:tr>
      <w:tr w:rsidR="00FB6D3D" w14:paraId="588ADA8D" w14:textId="77777777">
        <w:trPr>
          <w:jc w:val="center"/>
        </w:trPr>
        <w:tc>
          <w:tcPr>
            <w:tcW w:w="1555" w:type="dxa"/>
          </w:tcPr>
          <w:p w14:paraId="7ECE2CD4" w14:textId="77777777" w:rsidR="00FB6D3D" w:rsidRDefault="00D22A15">
            <w:pPr>
              <w:ind w:firstLine="504"/>
              <w:rPr>
                <w:color w:val="262626"/>
                <w:spacing w:val="12"/>
                <w:szCs w:val="21"/>
              </w:rPr>
            </w:pPr>
            <w:r>
              <w:rPr>
                <w:color w:val="262626"/>
                <w:spacing w:val="12"/>
                <w:szCs w:val="21"/>
              </w:rPr>
              <w:t>data</w:t>
            </w:r>
          </w:p>
        </w:tc>
        <w:tc>
          <w:tcPr>
            <w:tcW w:w="1275" w:type="dxa"/>
          </w:tcPr>
          <w:p w14:paraId="469ABAED" w14:textId="77777777" w:rsidR="00FB6D3D" w:rsidRDefault="00D22A15">
            <w:pPr>
              <w:ind w:firstLineChars="83" w:firstLine="199"/>
            </w:pPr>
            <w:r>
              <w:rPr>
                <w:rFonts w:hint="eastAsia"/>
              </w:rPr>
              <w:t>string</w:t>
            </w:r>
          </w:p>
        </w:tc>
        <w:tc>
          <w:tcPr>
            <w:tcW w:w="3407" w:type="dxa"/>
          </w:tcPr>
          <w:p w14:paraId="3901DDF4" w14:textId="77777777" w:rsidR="00FB6D3D" w:rsidRDefault="00D22A15">
            <w:pPr>
              <w:ind w:firstLine="480"/>
            </w:pPr>
            <w:r>
              <w:rPr>
                <w:rFonts w:hint="eastAsia"/>
              </w:rPr>
              <w:t>错误情况的异常信息</w:t>
            </w:r>
          </w:p>
        </w:tc>
        <w:tc>
          <w:tcPr>
            <w:tcW w:w="2977" w:type="dxa"/>
          </w:tcPr>
          <w:p w14:paraId="17ACBAE6" w14:textId="77777777" w:rsidR="00FB6D3D" w:rsidRDefault="00FB6D3D">
            <w:pPr>
              <w:ind w:firstLine="480"/>
            </w:pPr>
          </w:p>
        </w:tc>
      </w:tr>
    </w:tbl>
    <w:p w14:paraId="61EF3A9F" w14:textId="77777777" w:rsidR="00FB6D3D" w:rsidRDefault="00D22A15">
      <w:pPr>
        <w:pStyle w:val="2"/>
        <w:spacing w:before="120"/>
        <w:ind w:left="425"/>
        <w:rPr>
          <w:rFonts w:ascii="宋体" w:eastAsia="宋体" w:hAnsi="宋体"/>
          <w:szCs w:val="30"/>
        </w:rPr>
      </w:pPr>
      <w:bookmarkStart w:id="91" w:name="_Toc11016"/>
      <w:r>
        <w:rPr>
          <w:rFonts w:ascii="宋体" w:eastAsia="宋体" w:hAnsi="宋体" w:hint="eastAsia"/>
          <w:szCs w:val="30"/>
          <w:lang w:val="en-US"/>
        </w:rPr>
        <w:t>12.10</w:t>
      </w:r>
      <w:r>
        <w:rPr>
          <w:rFonts w:ascii="宋体" w:eastAsia="宋体" w:hAnsi="宋体" w:hint="eastAsia"/>
          <w:szCs w:val="30"/>
        </w:rPr>
        <w:t>查询大件流料报工数据</w:t>
      </w:r>
      <w:bookmarkEnd w:id="91"/>
    </w:p>
    <w:p w14:paraId="31A8D914" w14:textId="77777777" w:rsidR="00FB6D3D" w:rsidRDefault="00D22A15">
      <w:pPr>
        <w:pStyle w:val="af6"/>
        <w:ind w:left="420" w:firstLineChars="0" w:firstLine="0"/>
        <w:rPr>
          <w:b/>
          <w:bCs/>
        </w:rPr>
      </w:pPr>
      <w:r>
        <w:rPr>
          <w:b/>
          <w:bCs/>
        </w:rPr>
        <w:t>请求方式：</w:t>
      </w:r>
      <w:r>
        <w:rPr>
          <w:b/>
          <w:bCs/>
        </w:rPr>
        <w:t>POST</w:t>
      </w:r>
      <w:r>
        <w:rPr>
          <w:b/>
          <w:bCs/>
        </w:rPr>
        <w:t>（</w:t>
      </w:r>
      <w:r>
        <w:rPr>
          <w:b/>
          <w:bCs/>
        </w:rPr>
        <w:t>HTTP</w:t>
      </w:r>
      <w:r>
        <w:rPr>
          <w:b/>
          <w:bCs/>
        </w:rPr>
        <w:t>）</w:t>
      </w:r>
    </w:p>
    <w:p w14:paraId="359C9CA6" w14:textId="77777777" w:rsidR="00FB6D3D" w:rsidRDefault="00D22A15">
      <w:pPr>
        <w:pStyle w:val="af6"/>
        <w:spacing w:line="360" w:lineRule="atLeast"/>
        <w:ind w:left="420" w:firstLineChars="0" w:firstLine="0"/>
        <w:rPr>
          <w:rFonts w:ascii="Times New Roman" w:hAnsi="Times New Roman" w:cs="Times New Roman"/>
          <w:color w:val="262626"/>
          <w:spacing w:val="12"/>
          <w:szCs w:val="21"/>
        </w:rPr>
      </w:pPr>
      <w:r>
        <w:rPr>
          <w:rFonts w:ascii="Times New Roman" w:hAnsi="Times New Roman" w:cs="Times New Roman"/>
          <w:b/>
          <w:bCs/>
          <w:color w:val="262626"/>
          <w:spacing w:val="12"/>
          <w:szCs w:val="21"/>
        </w:rPr>
        <w:t>请求地址</w:t>
      </w:r>
      <w:r>
        <w:rPr>
          <w:rFonts w:ascii="Times New Roman" w:hAnsi="Times New Roman" w:cs="Times New Roman"/>
          <w:color w:val="262626"/>
          <w:spacing w:val="12"/>
          <w:szCs w:val="21"/>
        </w:rPr>
        <w:t>：</w:t>
      </w:r>
      <w:hyperlink r:id="rId28" w:history="1">
        <w:r>
          <w:rPr>
            <w:rStyle w:val="af4"/>
            <w:rFonts w:ascii="Times New Roman" w:hAnsi="Times New Roman" w:cs="Times New Roman"/>
            <w:spacing w:val="12"/>
            <w:szCs w:val="24"/>
          </w:rPr>
          <w:t>http://</w:t>
        </w:r>
        <w:r>
          <w:rPr>
            <w:rStyle w:val="af4"/>
            <w:rFonts w:ascii="Times New Roman" w:hAnsi="Times New Roman" w:cs="Times New Roman" w:hint="eastAsia"/>
            <w:spacing w:val="12"/>
            <w:szCs w:val="24"/>
          </w:rPr>
          <w:t>ip</w:t>
        </w:r>
        <w:r>
          <w:rPr>
            <w:rStyle w:val="af4"/>
            <w:rFonts w:ascii="Times New Roman" w:hAnsi="Times New Roman" w:cs="Times New Roman"/>
            <w:spacing w:val="12"/>
            <w:szCs w:val="24"/>
          </w:rPr>
          <w:t>:port</w:t>
        </w:r>
        <w:r>
          <w:rPr>
            <w:rStyle w:val="af4"/>
            <w:rFonts w:ascii="Times New Roman" w:hAnsi="Times New Roman" w:cs="Times New Roman" w:hint="eastAsia"/>
            <w:spacing w:val="12"/>
            <w:szCs w:val="24"/>
          </w:rPr>
          <w:t>/</w:t>
        </w:r>
      </w:hyperlink>
      <w:r>
        <w:t>control/data/getLargeSortFlowData</w:t>
      </w:r>
    </w:p>
    <w:p w14:paraId="5432519D" w14:textId="77777777" w:rsidR="00FB6D3D" w:rsidRDefault="00D22A15">
      <w:pPr>
        <w:pStyle w:val="af6"/>
        <w:spacing w:line="360" w:lineRule="atLeast"/>
        <w:ind w:left="420" w:firstLineChars="0" w:firstLine="0"/>
        <w:rPr>
          <w:rFonts w:ascii="Times New Roman" w:hAnsi="Times New Roman" w:cs="Times New Roman"/>
          <w:b/>
          <w:color w:val="262626"/>
          <w:spacing w:val="12"/>
          <w:szCs w:val="21"/>
        </w:rPr>
      </w:pPr>
      <w:r>
        <w:rPr>
          <w:rFonts w:ascii="Times New Roman" w:hAnsi="Times New Roman" w:cs="Times New Roman" w:hint="eastAsia"/>
          <w:b/>
          <w:color w:val="262626"/>
          <w:spacing w:val="12"/>
          <w:szCs w:val="21"/>
        </w:rPr>
        <w:t>接口说明：</w:t>
      </w:r>
    </w:p>
    <w:p w14:paraId="2971CE8D" w14:textId="77777777" w:rsidR="00FB6D3D" w:rsidRDefault="00D22A15">
      <w:pPr>
        <w:spacing w:line="360" w:lineRule="atLeast"/>
        <w:ind w:firstLine="480"/>
      </w:pPr>
      <w:r>
        <w:rPr>
          <w:rFonts w:hint="eastAsia"/>
        </w:rPr>
        <w:t>该接口用于向总控查询大件一次分拣区流料报工数据。</w:t>
      </w:r>
    </w:p>
    <w:p w14:paraId="0E0DBAE3" w14:textId="77777777" w:rsidR="00FB6D3D" w:rsidRDefault="00D22A15">
      <w:pPr>
        <w:spacing w:line="360" w:lineRule="atLeast"/>
        <w:ind w:firstLine="506"/>
        <w:rPr>
          <w:color w:val="262626"/>
          <w:spacing w:val="12"/>
          <w:szCs w:val="21"/>
        </w:rPr>
      </w:pPr>
      <w:r>
        <w:rPr>
          <w:b/>
          <w:bCs/>
          <w:color w:val="262626"/>
          <w:spacing w:val="12"/>
          <w:szCs w:val="21"/>
        </w:rPr>
        <w:lastRenderedPageBreak/>
        <w:t>请求包结构体</w:t>
      </w:r>
      <w:r>
        <w:rPr>
          <w:color w:val="262626"/>
          <w:spacing w:val="12"/>
          <w:szCs w:val="21"/>
        </w:rPr>
        <w:t>：</w:t>
      </w:r>
    </w:p>
    <w:p w14:paraId="3FC74AC4" w14:textId="77777777" w:rsidR="00FB6D3D" w:rsidRDefault="00D22A15">
      <w:pPr>
        <w:shd w:val="clear" w:color="auto" w:fill="FFFFFE"/>
        <w:spacing w:line="270" w:lineRule="atLeast"/>
        <w:ind w:leftChars="200" w:left="480" w:firstLineChars="0" w:firstLine="0"/>
        <w:rPr>
          <w:rFonts w:ascii="Consolas" w:hAnsi="Consolas" w:cs="宋体"/>
          <w:color w:val="000000"/>
          <w:sz w:val="18"/>
          <w:szCs w:val="18"/>
        </w:rPr>
      </w:pPr>
      <w:r>
        <w:rPr>
          <w:rFonts w:ascii="Consolas" w:hAnsi="Consolas" w:cs="宋体"/>
          <w:color w:val="000000"/>
          <w:sz w:val="18"/>
          <w:szCs w:val="18"/>
        </w:rPr>
        <w:t>{</w:t>
      </w:r>
    </w:p>
    <w:p w14:paraId="5B8C12CC" w14:textId="77777777" w:rsidR="00FB6D3D" w:rsidRDefault="00D22A15">
      <w:pPr>
        <w:shd w:val="clear" w:color="auto" w:fill="FFFFFE"/>
        <w:spacing w:line="270" w:lineRule="atLeast"/>
        <w:ind w:leftChars="200" w:left="480" w:firstLineChars="0" w:firstLine="0"/>
        <w:rPr>
          <w:rFonts w:ascii="Consolas" w:hAnsi="Consolas" w:cs="宋体"/>
          <w:color w:val="000000"/>
          <w:sz w:val="18"/>
          <w:szCs w:val="18"/>
        </w:rPr>
      </w:pPr>
      <w:r>
        <w:rPr>
          <w:rFonts w:ascii="Consolas" w:hAnsi="Consolas" w:cs="宋体"/>
          <w:color w:val="000000"/>
          <w:sz w:val="18"/>
          <w:szCs w:val="18"/>
        </w:rPr>
        <w:t>    </w:t>
      </w:r>
      <w:r>
        <w:rPr>
          <w:rFonts w:ascii="Consolas" w:hAnsi="Consolas" w:cs="宋体"/>
          <w:color w:val="A31515"/>
          <w:sz w:val="18"/>
          <w:szCs w:val="18"/>
        </w:rPr>
        <w:t>"keyWord"</w:t>
      </w:r>
      <w:r>
        <w:rPr>
          <w:rFonts w:ascii="Consolas" w:hAnsi="Consolas" w:cs="宋体"/>
          <w:color w:val="000000"/>
          <w:sz w:val="18"/>
          <w:szCs w:val="18"/>
        </w:rPr>
        <w:t>: </w:t>
      </w:r>
      <w:r>
        <w:rPr>
          <w:rFonts w:ascii="Consolas" w:hAnsi="Consolas" w:cs="宋体"/>
          <w:color w:val="0451A5"/>
          <w:sz w:val="18"/>
          <w:szCs w:val="18"/>
        </w:rPr>
        <w:t>"pengsiyuan03"</w:t>
      </w:r>
      <w:r>
        <w:rPr>
          <w:rFonts w:ascii="Consolas" w:hAnsi="Consolas" w:cs="宋体"/>
          <w:color w:val="000000"/>
          <w:sz w:val="18"/>
          <w:szCs w:val="18"/>
        </w:rPr>
        <w:t>,</w:t>
      </w:r>
    </w:p>
    <w:p w14:paraId="27BA14E5" w14:textId="77777777" w:rsidR="00FB6D3D" w:rsidRDefault="00D22A15">
      <w:pPr>
        <w:shd w:val="clear" w:color="auto" w:fill="FFFFFE"/>
        <w:spacing w:line="270" w:lineRule="atLeast"/>
        <w:ind w:leftChars="200" w:left="480" w:firstLineChars="0" w:firstLine="0"/>
        <w:rPr>
          <w:rFonts w:ascii="Consolas" w:hAnsi="Consolas" w:cs="宋体"/>
          <w:color w:val="000000"/>
          <w:sz w:val="18"/>
          <w:szCs w:val="18"/>
        </w:rPr>
      </w:pPr>
      <w:r>
        <w:rPr>
          <w:rFonts w:ascii="Consolas" w:hAnsi="Consolas" w:cs="宋体"/>
          <w:color w:val="000000"/>
          <w:sz w:val="18"/>
          <w:szCs w:val="18"/>
        </w:rPr>
        <w:t>    </w:t>
      </w:r>
      <w:r>
        <w:rPr>
          <w:rFonts w:ascii="Consolas" w:hAnsi="Consolas" w:cs="宋体"/>
          <w:color w:val="A31515"/>
          <w:sz w:val="18"/>
          <w:szCs w:val="18"/>
        </w:rPr>
        <w:t>"beginTime"</w:t>
      </w:r>
      <w:r>
        <w:rPr>
          <w:rFonts w:ascii="Consolas" w:hAnsi="Consolas" w:cs="宋体"/>
          <w:color w:val="000000"/>
          <w:sz w:val="18"/>
          <w:szCs w:val="18"/>
        </w:rPr>
        <w:t>:</w:t>
      </w:r>
      <w:r>
        <w:rPr>
          <w:rFonts w:ascii="Consolas" w:hAnsi="Consolas" w:cs="宋体"/>
          <w:color w:val="0451A5"/>
          <w:sz w:val="18"/>
          <w:szCs w:val="18"/>
        </w:rPr>
        <w:t>"2021-04-22 01:20:20"</w:t>
      </w:r>
      <w:r>
        <w:rPr>
          <w:rFonts w:ascii="Consolas" w:hAnsi="Consolas" w:cs="宋体"/>
          <w:color w:val="000000"/>
          <w:sz w:val="18"/>
          <w:szCs w:val="18"/>
        </w:rPr>
        <w:t>,</w:t>
      </w:r>
    </w:p>
    <w:p w14:paraId="28C0678A" w14:textId="77777777" w:rsidR="00FB6D3D" w:rsidRDefault="00D22A15">
      <w:pPr>
        <w:shd w:val="clear" w:color="auto" w:fill="FFFFFE"/>
        <w:spacing w:line="270" w:lineRule="atLeast"/>
        <w:ind w:leftChars="200" w:left="480" w:firstLineChars="0" w:firstLine="0"/>
        <w:rPr>
          <w:rFonts w:ascii="Consolas" w:hAnsi="Consolas" w:cs="宋体"/>
          <w:color w:val="000000"/>
          <w:sz w:val="18"/>
          <w:szCs w:val="18"/>
        </w:rPr>
      </w:pPr>
      <w:r>
        <w:rPr>
          <w:rFonts w:ascii="Consolas" w:hAnsi="Consolas" w:cs="宋体"/>
          <w:color w:val="000000"/>
          <w:sz w:val="18"/>
          <w:szCs w:val="18"/>
        </w:rPr>
        <w:t>    </w:t>
      </w:r>
      <w:r>
        <w:rPr>
          <w:rFonts w:ascii="Consolas" w:hAnsi="Consolas" w:cs="宋体"/>
          <w:color w:val="A31515"/>
          <w:sz w:val="18"/>
          <w:szCs w:val="18"/>
        </w:rPr>
        <w:t>"endTime"</w:t>
      </w:r>
      <w:r>
        <w:rPr>
          <w:rFonts w:ascii="Consolas" w:hAnsi="Consolas" w:cs="宋体"/>
          <w:color w:val="000000"/>
          <w:sz w:val="18"/>
          <w:szCs w:val="18"/>
        </w:rPr>
        <w:t>:</w:t>
      </w:r>
      <w:r>
        <w:rPr>
          <w:rFonts w:ascii="Consolas" w:hAnsi="Consolas" w:cs="宋体"/>
          <w:color w:val="0451A5"/>
          <w:sz w:val="18"/>
          <w:szCs w:val="18"/>
        </w:rPr>
        <w:t>"2021-04-22 20:20:20"</w:t>
      </w:r>
      <w:r>
        <w:rPr>
          <w:rFonts w:ascii="Consolas" w:hAnsi="Consolas" w:cs="宋体"/>
          <w:color w:val="000000"/>
          <w:sz w:val="18"/>
          <w:szCs w:val="18"/>
        </w:rPr>
        <w:t>,</w:t>
      </w:r>
    </w:p>
    <w:p w14:paraId="7850E482" w14:textId="77777777" w:rsidR="00FB6D3D" w:rsidRDefault="00D22A15">
      <w:pPr>
        <w:shd w:val="clear" w:color="auto" w:fill="FFFFFE"/>
        <w:spacing w:line="270" w:lineRule="atLeast"/>
        <w:ind w:leftChars="200" w:left="480" w:firstLineChars="0" w:firstLine="0"/>
        <w:rPr>
          <w:rFonts w:ascii="Consolas" w:hAnsi="Consolas" w:cs="宋体"/>
          <w:color w:val="000000"/>
          <w:sz w:val="18"/>
          <w:szCs w:val="18"/>
        </w:rPr>
      </w:pPr>
      <w:r>
        <w:rPr>
          <w:rFonts w:ascii="Consolas" w:hAnsi="Consolas" w:cs="宋体"/>
          <w:color w:val="000000"/>
          <w:sz w:val="18"/>
          <w:szCs w:val="18"/>
        </w:rPr>
        <w:t>    </w:t>
      </w:r>
      <w:r>
        <w:rPr>
          <w:rFonts w:ascii="Consolas" w:hAnsi="Consolas" w:cs="宋体"/>
          <w:color w:val="A31515"/>
          <w:sz w:val="18"/>
          <w:szCs w:val="18"/>
        </w:rPr>
        <w:t>"pageNum"</w:t>
      </w:r>
      <w:r>
        <w:rPr>
          <w:rFonts w:ascii="Consolas" w:hAnsi="Consolas" w:cs="宋体"/>
          <w:color w:val="000000"/>
          <w:sz w:val="18"/>
          <w:szCs w:val="18"/>
        </w:rPr>
        <w:t>:</w:t>
      </w:r>
      <w:r>
        <w:rPr>
          <w:rFonts w:ascii="Consolas" w:hAnsi="Consolas" w:cs="宋体"/>
          <w:color w:val="0451A5"/>
          <w:sz w:val="18"/>
          <w:szCs w:val="18"/>
        </w:rPr>
        <w:t>"1"</w:t>
      </w:r>
      <w:r>
        <w:rPr>
          <w:rFonts w:ascii="Consolas" w:hAnsi="Consolas" w:cs="宋体"/>
          <w:color w:val="000000"/>
          <w:sz w:val="18"/>
          <w:szCs w:val="18"/>
        </w:rPr>
        <w:t>,</w:t>
      </w:r>
    </w:p>
    <w:p w14:paraId="525B4517" w14:textId="77777777" w:rsidR="00FB6D3D" w:rsidRDefault="00D22A15">
      <w:pPr>
        <w:shd w:val="clear" w:color="auto" w:fill="FFFFFE"/>
        <w:spacing w:line="270" w:lineRule="atLeast"/>
        <w:ind w:leftChars="200" w:left="480" w:firstLineChars="0" w:firstLine="0"/>
        <w:rPr>
          <w:rFonts w:ascii="Consolas" w:hAnsi="Consolas" w:cs="宋体"/>
          <w:color w:val="000000"/>
          <w:sz w:val="18"/>
          <w:szCs w:val="18"/>
        </w:rPr>
      </w:pPr>
      <w:r>
        <w:rPr>
          <w:rFonts w:ascii="Consolas" w:hAnsi="Consolas" w:cs="宋体"/>
          <w:color w:val="000000"/>
          <w:sz w:val="18"/>
          <w:szCs w:val="18"/>
        </w:rPr>
        <w:t>    </w:t>
      </w:r>
      <w:r>
        <w:rPr>
          <w:rFonts w:ascii="Consolas" w:hAnsi="Consolas" w:cs="宋体"/>
          <w:color w:val="A31515"/>
          <w:sz w:val="18"/>
          <w:szCs w:val="18"/>
        </w:rPr>
        <w:t>"pageSize"</w:t>
      </w:r>
      <w:r>
        <w:rPr>
          <w:rFonts w:ascii="Consolas" w:hAnsi="Consolas" w:cs="宋体"/>
          <w:color w:val="000000"/>
          <w:sz w:val="18"/>
          <w:szCs w:val="18"/>
        </w:rPr>
        <w:t>:</w:t>
      </w:r>
      <w:r>
        <w:rPr>
          <w:rFonts w:ascii="Consolas" w:hAnsi="Consolas" w:cs="宋体"/>
          <w:color w:val="0451A5"/>
          <w:sz w:val="18"/>
          <w:szCs w:val="18"/>
        </w:rPr>
        <w:t>"10"</w:t>
      </w:r>
    </w:p>
    <w:p w14:paraId="1276528F" w14:textId="77777777" w:rsidR="00FB6D3D" w:rsidRDefault="00D22A15">
      <w:pPr>
        <w:shd w:val="clear" w:color="auto" w:fill="FFFFFE"/>
        <w:spacing w:line="270" w:lineRule="atLeast"/>
        <w:ind w:leftChars="200" w:left="480" w:firstLineChars="0" w:firstLine="0"/>
        <w:rPr>
          <w:rFonts w:ascii="Consolas" w:hAnsi="Consolas" w:cs="宋体"/>
          <w:color w:val="000000"/>
          <w:sz w:val="18"/>
          <w:szCs w:val="18"/>
        </w:rPr>
      </w:pPr>
      <w:r>
        <w:rPr>
          <w:rFonts w:ascii="Consolas" w:hAnsi="Consolas" w:cs="宋体"/>
          <w:color w:val="000000"/>
          <w:sz w:val="18"/>
          <w:szCs w:val="18"/>
        </w:rPr>
        <w:t>}</w:t>
      </w:r>
    </w:p>
    <w:p w14:paraId="6049EB33" w14:textId="77777777" w:rsidR="00FB6D3D" w:rsidRDefault="00FB6D3D">
      <w:pPr>
        <w:shd w:val="clear" w:color="auto" w:fill="FFFFFE"/>
        <w:spacing w:line="270" w:lineRule="atLeast"/>
        <w:ind w:firstLineChars="0" w:firstLine="360"/>
        <w:rPr>
          <w:rFonts w:ascii="Consolas" w:hAnsi="Consolas" w:cs="宋体"/>
          <w:color w:val="000000"/>
          <w:sz w:val="18"/>
          <w:szCs w:val="18"/>
        </w:rPr>
      </w:pPr>
    </w:p>
    <w:p w14:paraId="0ED0E6A9" w14:textId="77777777" w:rsidR="00FB6D3D" w:rsidRDefault="00D22A15">
      <w:pPr>
        <w:spacing w:line="360" w:lineRule="atLeast"/>
        <w:ind w:firstLine="506"/>
        <w:rPr>
          <w:b/>
          <w:bCs/>
          <w:color w:val="262626"/>
          <w:spacing w:val="12"/>
          <w:szCs w:val="21"/>
        </w:rPr>
      </w:pPr>
      <w:r>
        <w:rPr>
          <w:rFonts w:hint="eastAsia"/>
          <w:b/>
          <w:bCs/>
          <w:color w:val="262626"/>
          <w:spacing w:val="12"/>
          <w:szCs w:val="21"/>
        </w:rPr>
        <w:t>参数说明</w:t>
      </w:r>
      <w:r>
        <w:rPr>
          <w:rFonts w:hint="eastAsia"/>
          <w:b/>
          <w:bCs/>
          <w:color w:val="262626"/>
          <w:spacing w:val="12"/>
          <w:szCs w:val="21"/>
        </w:rPr>
        <w:t>:</w:t>
      </w:r>
    </w:p>
    <w:p w14:paraId="7F2DA0C8" w14:textId="77777777" w:rsidR="00FB6D3D" w:rsidRDefault="00FB6D3D">
      <w:pPr>
        <w:spacing w:line="360" w:lineRule="atLeast"/>
        <w:ind w:firstLine="506"/>
        <w:rPr>
          <w:b/>
          <w:bCs/>
          <w:color w:val="262626"/>
          <w:spacing w:val="12"/>
          <w:szCs w:val="21"/>
        </w:rPr>
      </w:pPr>
    </w:p>
    <w:tbl>
      <w:tblPr>
        <w:tblStyle w:val="af2"/>
        <w:tblW w:w="9214" w:type="dxa"/>
        <w:jc w:val="center"/>
        <w:tblLayout w:type="fixed"/>
        <w:tblLook w:val="04A0" w:firstRow="1" w:lastRow="0" w:firstColumn="1" w:lastColumn="0" w:noHBand="0" w:noVBand="1"/>
      </w:tblPr>
      <w:tblGrid>
        <w:gridCol w:w="1980"/>
        <w:gridCol w:w="1701"/>
        <w:gridCol w:w="1843"/>
        <w:gridCol w:w="3690"/>
      </w:tblGrid>
      <w:tr w:rsidR="00FB6D3D" w14:paraId="5D4469C7" w14:textId="77777777">
        <w:trPr>
          <w:jc w:val="center"/>
        </w:trPr>
        <w:tc>
          <w:tcPr>
            <w:tcW w:w="1980" w:type="dxa"/>
          </w:tcPr>
          <w:p w14:paraId="147E0C20" w14:textId="77777777" w:rsidR="00FB6D3D" w:rsidRDefault="00D22A15">
            <w:pPr>
              <w:ind w:firstLine="480"/>
            </w:pPr>
            <w:r>
              <w:rPr>
                <w:rFonts w:hint="eastAsia"/>
              </w:rPr>
              <w:t>参数</w:t>
            </w:r>
          </w:p>
        </w:tc>
        <w:tc>
          <w:tcPr>
            <w:tcW w:w="1701" w:type="dxa"/>
          </w:tcPr>
          <w:p w14:paraId="42A3D7A7" w14:textId="77777777" w:rsidR="00FB6D3D" w:rsidRDefault="00D22A15">
            <w:pPr>
              <w:ind w:firstLineChars="83" w:firstLine="199"/>
            </w:pPr>
            <w:r>
              <w:rPr>
                <w:rFonts w:hint="eastAsia"/>
              </w:rPr>
              <w:t>参数类型</w:t>
            </w:r>
          </w:p>
        </w:tc>
        <w:tc>
          <w:tcPr>
            <w:tcW w:w="1843" w:type="dxa"/>
          </w:tcPr>
          <w:p w14:paraId="22950C11" w14:textId="77777777" w:rsidR="00FB6D3D" w:rsidRDefault="00D22A15">
            <w:pPr>
              <w:ind w:firstLine="480"/>
            </w:pPr>
            <w:r>
              <w:rPr>
                <w:rFonts w:hint="eastAsia"/>
              </w:rPr>
              <w:t>说明</w:t>
            </w:r>
          </w:p>
        </w:tc>
        <w:tc>
          <w:tcPr>
            <w:tcW w:w="3690" w:type="dxa"/>
          </w:tcPr>
          <w:p w14:paraId="4AFCBF51" w14:textId="77777777" w:rsidR="00FB6D3D" w:rsidRDefault="00D22A15">
            <w:pPr>
              <w:ind w:firstLine="480"/>
            </w:pPr>
            <w:r>
              <w:rPr>
                <w:rFonts w:hint="eastAsia"/>
              </w:rPr>
              <w:t>示例值</w:t>
            </w:r>
          </w:p>
        </w:tc>
      </w:tr>
      <w:tr w:rsidR="00FB6D3D" w14:paraId="094E3514" w14:textId="77777777">
        <w:trPr>
          <w:jc w:val="center"/>
        </w:trPr>
        <w:tc>
          <w:tcPr>
            <w:tcW w:w="1980" w:type="dxa"/>
          </w:tcPr>
          <w:p w14:paraId="249AF1F4" w14:textId="77777777" w:rsidR="00FB6D3D" w:rsidRDefault="00D22A15">
            <w:pPr>
              <w:ind w:firstLineChars="79" w:firstLine="199"/>
              <w:rPr>
                <w:color w:val="262626"/>
                <w:spacing w:val="12"/>
                <w:szCs w:val="21"/>
              </w:rPr>
            </w:pPr>
            <w:r>
              <w:rPr>
                <w:color w:val="262626"/>
                <w:spacing w:val="12"/>
                <w:szCs w:val="21"/>
              </w:rPr>
              <w:t>keyword</w:t>
            </w:r>
          </w:p>
        </w:tc>
        <w:tc>
          <w:tcPr>
            <w:tcW w:w="1701" w:type="dxa"/>
          </w:tcPr>
          <w:p w14:paraId="6740DE60" w14:textId="77777777" w:rsidR="00FB6D3D" w:rsidRDefault="00D22A15">
            <w:pPr>
              <w:ind w:firstLine="480"/>
            </w:pPr>
            <w:r>
              <w:t>string</w:t>
            </w:r>
          </w:p>
        </w:tc>
        <w:tc>
          <w:tcPr>
            <w:tcW w:w="1843" w:type="dxa"/>
          </w:tcPr>
          <w:p w14:paraId="3EA006AE" w14:textId="77777777" w:rsidR="00FB6D3D" w:rsidRDefault="00D22A15">
            <w:pPr>
              <w:ind w:firstLineChars="0" w:firstLine="0"/>
            </w:pPr>
            <w:r>
              <w:rPr>
                <w:rFonts w:hint="eastAsia"/>
              </w:rPr>
              <w:t>关键词</w:t>
            </w:r>
          </w:p>
        </w:tc>
        <w:tc>
          <w:tcPr>
            <w:tcW w:w="3690" w:type="dxa"/>
          </w:tcPr>
          <w:p w14:paraId="1C2D1A14" w14:textId="77777777" w:rsidR="00FB6D3D" w:rsidRDefault="00FB6D3D">
            <w:pPr>
              <w:ind w:firstLineChars="0" w:firstLine="0"/>
            </w:pPr>
          </w:p>
        </w:tc>
      </w:tr>
      <w:tr w:rsidR="00FB6D3D" w14:paraId="3BE87A82" w14:textId="77777777">
        <w:trPr>
          <w:jc w:val="center"/>
        </w:trPr>
        <w:tc>
          <w:tcPr>
            <w:tcW w:w="1980" w:type="dxa"/>
          </w:tcPr>
          <w:p w14:paraId="18570281" w14:textId="77777777" w:rsidR="00FB6D3D" w:rsidRDefault="00D22A15">
            <w:pPr>
              <w:ind w:firstLineChars="79" w:firstLine="199"/>
              <w:rPr>
                <w:color w:val="262626"/>
                <w:spacing w:val="12"/>
                <w:szCs w:val="21"/>
              </w:rPr>
            </w:pPr>
            <w:r>
              <w:rPr>
                <w:color w:val="262626"/>
                <w:spacing w:val="12"/>
                <w:szCs w:val="21"/>
              </w:rPr>
              <w:t>b</w:t>
            </w:r>
            <w:r>
              <w:rPr>
                <w:rFonts w:hint="eastAsia"/>
                <w:color w:val="262626"/>
                <w:spacing w:val="12"/>
                <w:szCs w:val="21"/>
              </w:rPr>
              <w:t>eginTime</w:t>
            </w:r>
          </w:p>
        </w:tc>
        <w:tc>
          <w:tcPr>
            <w:tcW w:w="1701" w:type="dxa"/>
          </w:tcPr>
          <w:p w14:paraId="5D07D837" w14:textId="77777777" w:rsidR="00FB6D3D" w:rsidRDefault="00D22A15">
            <w:pPr>
              <w:ind w:firstLine="480"/>
            </w:pPr>
            <w:r>
              <w:t>string</w:t>
            </w:r>
          </w:p>
        </w:tc>
        <w:tc>
          <w:tcPr>
            <w:tcW w:w="1843" w:type="dxa"/>
          </w:tcPr>
          <w:p w14:paraId="10FEAF84" w14:textId="77777777" w:rsidR="00FB6D3D" w:rsidRDefault="00D22A15">
            <w:pPr>
              <w:ind w:firstLineChars="0" w:firstLine="0"/>
            </w:pPr>
            <w:r>
              <w:rPr>
                <w:rFonts w:hint="eastAsia"/>
              </w:rPr>
              <w:t>起始时间</w:t>
            </w:r>
          </w:p>
        </w:tc>
        <w:tc>
          <w:tcPr>
            <w:tcW w:w="3690" w:type="dxa"/>
          </w:tcPr>
          <w:p w14:paraId="15A02642" w14:textId="77777777" w:rsidR="00FB6D3D" w:rsidRDefault="00FB6D3D">
            <w:pPr>
              <w:ind w:firstLineChars="0" w:firstLine="0"/>
            </w:pPr>
          </w:p>
        </w:tc>
      </w:tr>
      <w:tr w:rsidR="00FB6D3D" w14:paraId="5F1D61F9" w14:textId="77777777">
        <w:trPr>
          <w:jc w:val="center"/>
        </w:trPr>
        <w:tc>
          <w:tcPr>
            <w:tcW w:w="1980" w:type="dxa"/>
          </w:tcPr>
          <w:p w14:paraId="60B0A078" w14:textId="77777777" w:rsidR="00FB6D3D" w:rsidRDefault="00D22A15">
            <w:pPr>
              <w:ind w:firstLineChars="79" w:firstLine="199"/>
              <w:rPr>
                <w:color w:val="262626"/>
                <w:spacing w:val="12"/>
                <w:szCs w:val="21"/>
              </w:rPr>
            </w:pPr>
            <w:r>
              <w:rPr>
                <w:rFonts w:hint="eastAsia"/>
                <w:color w:val="262626"/>
                <w:spacing w:val="12"/>
                <w:szCs w:val="21"/>
              </w:rPr>
              <w:t>endTime</w:t>
            </w:r>
          </w:p>
        </w:tc>
        <w:tc>
          <w:tcPr>
            <w:tcW w:w="1701" w:type="dxa"/>
          </w:tcPr>
          <w:p w14:paraId="7309143A" w14:textId="77777777" w:rsidR="00FB6D3D" w:rsidRDefault="00D22A15">
            <w:pPr>
              <w:ind w:firstLine="480"/>
            </w:pPr>
            <w:r>
              <w:rPr>
                <w:rFonts w:hint="eastAsia"/>
              </w:rPr>
              <w:t>s</w:t>
            </w:r>
            <w:r>
              <w:t>tring</w:t>
            </w:r>
          </w:p>
        </w:tc>
        <w:tc>
          <w:tcPr>
            <w:tcW w:w="1843" w:type="dxa"/>
          </w:tcPr>
          <w:p w14:paraId="3E59DFD8" w14:textId="77777777" w:rsidR="00FB6D3D" w:rsidRDefault="00D22A15">
            <w:pPr>
              <w:ind w:firstLineChars="0" w:firstLine="0"/>
            </w:pPr>
            <w:r>
              <w:rPr>
                <w:rFonts w:hint="eastAsia"/>
              </w:rPr>
              <w:t>结束时间</w:t>
            </w:r>
          </w:p>
        </w:tc>
        <w:tc>
          <w:tcPr>
            <w:tcW w:w="3690" w:type="dxa"/>
          </w:tcPr>
          <w:p w14:paraId="18ED352B" w14:textId="77777777" w:rsidR="00FB6D3D" w:rsidRDefault="00FB6D3D">
            <w:pPr>
              <w:ind w:firstLineChars="0" w:firstLine="0"/>
            </w:pPr>
          </w:p>
        </w:tc>
      </w:tr>
      <w:tr w:rsidR="00FB6D3D" w14:paraId="3293764C" w14:textId="77777777">
        <w:trPr>
          <w:jc w:val="center"/>
        </w:trPr>
        <w:tc>
          <w:tcPr>
            <w:tcW w:w="1980" w:type="dxa"/>
          </w:tcPr>
          <w:p w14:paraId="054485DF" w14:textId="77777777" w:rsidR="00FB6D3D" w:rsidRDefault="00D22A15">
            <w:pPr>
              <w:ind w:firstLineChars="79" w:firstLine="199"/>
              <w:rPr>
                <w:color w:val="262626"/>
                <w:spacing w:val="12"/>
                <w:szCs w:val="21"/>
              </w:rPr>
            </w:pPr>
            <w:r>
              <w:rPr>
                <w:color w:val="262626"/>
                <w:spacing w:val="12"/>
                <w:szCs w:val="21"/>
              </w:rPr>
              <w:t>p</w:t>
            </w:r>
            <w:r>
              <w:rPr>
                <w:rFonts w:hint="eastAsia"/>
                <w:color w:val="262626"/>
                <w:spacing w:val="12"/>
                <w:szCs w:val="21"/>
              </w:rPr>
              <w:t>age</w:t>
            </w:r>
            <w:r>
              <w:rPr>
                <w:color w:val="262626"/>
                <w:spacing w:val="12"/>
                <w:szCs w:val="21"/>
              </w:rPr>
              <w:t>Num</w:t>
            </w:r>
          </w:p>
        </w:tc>
        <w:tc>
          <w:tcPr>
            <w:tcW w:w="1701" w:type="dxa"/>
          </w:tcPr>
          <w:p w14:paraId="30D06B84" w14:textId="77777777" w:rsidR="00FB6D3D" w:rsidRDefault="00D22A15">
            <w:pPr>
              <w:ind w:firstLine="480"/>
            </w:pPr>
            <w:r>
              <w:t>string</w:t>
            </w:r>
          </w:p>
        </w:tc>
        <w:tc>
          <w:tcPr>
            <w:tcW w:w="1843" w:type="dxa"/>
          </w:tcPr>
          <w:p w14:paraId="46B986F0" w14:textId="77777777" w:rsidR="00FB6D3D" w:rsidRDefault="00D22A15">
            <w:pPr>
              <w:ind w:firstLineChars="0" w:firstLine="0"/>
            </w:pPr>
            <w:r>
              <w:rPr>
                <w:rFonts w:hint="eastAsia"/>
              </w:rPr>
              <w:t>当前页数</w:t>
            </w:r>
          </w:p>
        </w:tc>
        <w:tc>
          <w:tcPr>
            <w:tcW w:w="3690" w:type="dxa"/>
          </w:tcPr>
          <w:p w14:paraId="567A72D0" w14:textId="77777777" w:rsidR="00FB6D3D" w:rsidRDefault="00FB6D3D">
            <w:pPr>
              <w:ind w:firstLineChars="0" w:firstLine="0"/>
            </w:pPr>
          </w:p>
        </w:tc>
      </w:tr>
      <w:tr w:rsidR="00FB6D3D" w14:paraId="596BC6C0" w14:textId="77777777">
        <w:trPr>
          <w:jc w:val="center"/>
        </w:trPr>
        <w:tc>
          <w:tcPr>
            <w:tcW w:w="1980" w:type="dxa"/>
          </w:tcPr>
          <w:p w14:paraId="5E2E0831" w14:textId="77777777" w:rsidR="00FB6D3D" w:rsidRDefault="00D22A15">
            <w:pPr>
              <w:ind w:firstLineChars="79" w:firstLine="199"/>
              <w:rPr>
                <w:color w:val="262626"/>
                <w:spacing w:val="12"/>
                <w:szCs w:val="21"/>
              </w:rPr>
            </w:pPr>
            <w:r>
              <w:rPr>
                <w:color w:val="262626"/>
                <w:spacing w:val="12"/>
                <w:szCs w:val="21"/>
              </w:rPr>
              <w:t>p</w:t>
            </w:r>
            <w:r>
              <w:rPr>
                <w:rFonts w:hint="eastAsia"/>
                <w:color w:val="262626"/>
                <w:spacing w:val="12"/>
                <w:szCs w:val="21"/>
              </w:rPr>
              <w:t>age</w:t>
            </w:r>
            <w:r>
              <w:rPr>
                <w:color w:val="262626"/>
                <w:spacing w:val="12"/>
                <w:szCs w:val="21"/>
              </w:rPr>
              <w:t>Size</w:t>
            </w:r>
          </w:p>
        </w:tc>
        <w:tc>
          <w:tcPr>
            <w:tcW w:w="1701" w:type="dxa"/>
          </w:tcPr>
          <w:p w14:paraId="26FD1DB0" w14:textId="77777777" w:rsidR="00FB6D3D" w:rsidRDefault="00D22A15">
            <w:pPr>
              <w:ind w:firstLine="480"/>
            </w:pPr>
            <w:r>
              <w:t>string</w:t>
            </w:r>
          </w:p>
        </w:tc>
        <w:tc>
          <w:tcPr>
            <w:tcW w:w="1843" w:type="dxa"/>
          </w:tcPr>
          <w:p w14:paraId="5768B344" w14:textId="77777777" w:rsidR="00FB6D3D" w:rsidRDefault="00D22A15">
            <w:pPr>
              <w:ind w:firstLineChars="0" w:firstLine="0"/>
            </w:pPr>
            <w:r>
              <w:rPr>
                <w:rFonts w:hint="eastAsia"/>
              </w:rPr>
              <w:t>每页显示条数</w:t>
            </w:r>
          </w:p>
        </w:tc>
        <w:tc>
          <w:tcPr>
            <w:tcW w:w="3690" w:type="dxa"/>
          </w:tcPr>
          <w:p w14:paraId="66B218BC" w14:textId="77777777" w:rsidR="00FB6D3D" w:rsidRDefault="00FB6D3D">
            <w:pPr>
              <w:ind w:firstLineChars="0" w:firstLine="0"/>
            </w:pPr>
          </w:p>
        </w:tc>
      </w:tr>
    </w:tbl>
    <w:p w14:paraId="16B4A784" w14:textId="77777777" w:rsidR="00FB6D3D" w:rsidRDefault="00FB6D3D">
      <w:pPr>
        <w:spacing w:line="360" w:lineRule="atLeast"/>
        <w:ind w:firstLine="480"/>
      </w:pPr>
    </w:p>
    <w:p w14:paraId="2B8B3EC8" w14:textId="77777777" w:rsidR="00FB6D3D" w:rsidRDefault="00D22A15">
      <w:pPr>
        <w:pStyle w:val="af6"/>
        <w:ind w:left="420" w:firstLineChars="0" w:firstLine="0"/>
        <w:rPr>
          <w:rStyle w:val="af3"/>
        </w:rPr>
      </w:pPr>
      <w:r>
        <w:rPr>
          <w:rStyle w:val="af3"/>
          <w:rFonts w:hint="eastAsia"/>
        </w:rPr>
        <w:t>返回结果：</w:t>
      </w:r>
    </w:p>
    <w:p w14:paraId="17F4519B" w14:textId="77777777" w:rsidR="00FB6D3D" w:rsidRDefault="00D22A15">
      <w:pPr>
        <w:shd w:val="clear" w:color="auto" w:fill="FFFFFE"/>
        <w:spacing w:line="270" w:lineRule="atLeast"/>
        <w:ind w:leftChars="200" w:left="480" w:firstLineChars="0" w:firstLine="0"/>
        <w:rPr>
          <w:rFonts w:ascii="Consolas" w:hAnsi="Consolas" w:cs="宋体"/>
          <w:color w:val="000000"/>
          <w:sz w:val="18"/>
          <w:szCs w:val="18"/>
        </w:rPr>
      </w:pPr>
      <w:r>
        <w:rPr>
          <w:rFonts w:ascii="Consolas" w:hAnsi="Consolas" w:cs="宋体"/>
          <w:color w:val="000000"/>
          <w:sz w:val="18"/>
          <w:szCs w:val="18"/>
        </w:rPr>
        <w:t>{</w:t>
      </w:r>
    </w:p>
    <w:p w14:paraId="12EB5DB6" w14:textId="77777777" w:rsidR="00FB6D3D" w:rsidRDefault="00D22A15">
      <w:pPr>
        <w:shd w:val="clear" w:color="auto" w:fill="FFFFFE"/>
        <w:spacing w:line="270" w:lineRule="atLeast"/>
        <w:ind w:leftChars="200" w:left="480" w:firstLineChars="0" w:firstLine="0"/>
        <w:rPr>
          <w:rFonts w:ascii="Consolas" w:hAnsi="Consolas" w:cs="宋体"/>
          <w:color w:val="000000"/>
          <w:sz w:val="18"/>
          <w:szCs w:val="18"/>
        </w:rPr>
      </w:pPr>
      <w:r>
        <w:rPr>
          <w:rFonts w:ascii="Consolas" w:hAnsi="Consolas" w:cs="宋体"/>
          <w:color w:val="000000"/>
          <w:sz w:val="18"/>
          <w:szCs w:val="18"/>
        </w:rPr>
        <w:t>    </w:t>
      </w:r>
      <w:r>
        <w:rPr>
          <w:rFonts w:ascii="Consolas" w:hAnsi="Consolas" w:cs="宋体"/>
          <w:color w:val="A31515"/>
          <w:sz w:val="18"/>
          <w:szCs w:val="18"/>
        </w:rPr>
        <w:t>"rows"</w:t>
      </w:r>
      <w:r>
        <w:rPr>
          <w:rFonts w:ascii="Consolas" w:hAnsi="Consolas" w:cs="宋体"/>
          <w:color w:val="000000"/>
          <w:sz w:val="18"/>
          <w:szCs w:val="18"/>
        </w:rPr>
        <w:t>: [</w:t>
      </w:r>
    </w:p>
    <w:p w14:paraId="6A76BDA5" w14:textId="77777777" w:rsidR="00FB6D3D" w:rsidRDefault="00D22A15">
      <w:pPr>
        <w:shd w:val="clear" w:color="auto" w:fill="FFFFFE"/>
        <w:spacing w:line="270" w:lineRule="atLeast"/>
        <w:ind w:leftChars="200" w:left="480" w:firstLineChars="0" w:firstLine="0"/>
        <w:rPr>
          <w:rFonts w:ascii="Consolas" w:hAnsi="Consolas" w:cs="宋体"/>
          <w:color w:val="000000"/>
          <w:sz w:val="18"/>
          <w:szCs w:val="18"/>
        </w:rPr>
      </w:pPr>
      <w:r>
        <w:rPr>
          <w:rFonts w:ascii="Consolas" w:hAnsi="Consolas" w:cs="宋体"/>
          <w:color w:val="000000"/>
          <w:sz w:val="18"/>
          <w:szCs w:val="18"/>
        </w:rPr>
        <w:t>        {</w:t>
      </w:r>
    </w:p>
    <w:p w14:paraId="68565B6D" w14:textId="77777777" w:rsidR="00FB6D3D" w:rsidRDefault="00D22A15">
      <w:pPr>
        <w:shd w:val="clear" w:color="auto" w:fill="FFFFFE"/>
        <w:spacing w:line="270" w:lineRule="atLeast"/>
        <w:ind w:leftChars="200" w:left="480" w:firstLineChars="0" w:firstLine="0"/>
        <w:rPr>
          <w:rFonts w:ascii="Consolas" w:hAnsi="Consolas" w:cs="宋体"/>
          <w:color w:val="000000"/>
          <w:sz w:val="18"/>
          <w:szCs w:val="18"/>
        </w:rPr>
      </w:pPr>
      <w:r>
        <w:rPr>
          <w:rFonts w:ascii="Consolas" w:hAnsi="Consolas" w:cs="宋体"/>
          <w:color w:val="000000"/>
          <w:sz w:val="18"/>
          <w:szCs w:val="18"/>
        </w:rPr>
        <w:t>            </w:t>
      </w:r>
      <w:r>
        <w:rPr>
          <w:rFonts w:ascii="Consolas" w:hAnsi="Consolas" w:cs="宋体"/>
          <w:color w:val="A31515"/>
          <w:sz w:val="18"/>
          <w:szCs w:val="18"/>
        </w:rPr>
        <w:t>"part_num"</w:t>
      </w:r>
      <w:r>
        <w:rPr>
          <w:rFonts w:ascii="Consolas" w:hAnsi="Consolas" w:cs="宋体"/>
          <w:color w:val="000000"/>
          <w:sz w:val="18"/>
          <w:szCs w:val="18"/>
        </w:rPr>
        <w:t>: </w:t>
      </w:r>
      <w:r>
        <w:rPr>
          <w:rFonts w:ascii="Consolas" w:hAnsi="Consolas" w:cs="宋体"/>
          <w:color w:val="0451A5"/>
          <w:sz w:val="18"/>
          <w:szCs w:val="18"/>
        </w:rPr>
        <w:t>"5"</w:t>
      </w:r>
      <w:r>
        <w:rPr>
          <w:rFonts w:ascii="Consolas" w:hAnsi="Consolas" w:cs="宋体"/>
          <w:color w:val="000000"/>
          <w:sz w:val="18"/>
          <w:szCs w:val="18"/>
        </w:rPr>
        <w:t>,</w:t>
      </w:r>
    </w:p>
    <w:p w14:paraId="53FE416F" w14:textId="77777777" w:rsidR="00FB6D3D" w:rsidRDefault="00D22A15">
      <w:pPr>
        <w:shd w:val="clear" w:color="auto" w:fill="FFFFFE"/>
        <w:spacing w:line="270" w:lineRule="atLeast"/>
        <w:ind w:leftChars="200" w:left="480" w:firstLineChars="0" w:firstLine="0"/>
        <w:rPr>
          <w:rFonts w:ascii="Consolas" w:hAnsi="Consolas" w:cs="宋体"/>
          <w:color w:val="000000"/>
          <w:sz w:val="18"/>
          <w:szCs w:val="18"/>
        </w:rPr>
      </w:pPr>
      <w:r>
        <w:rPr>
          <w:rFonts w:ascii="Consolas" w:hAnsi="Consolas" w:cs="宋体"/>
          <w:color w:val="000000"/>
          <w:sz w:val="18"/>
          <w:szCs w:val="18"/>
        </w:rPr>
        <w:t>            </w:t>
      </w:r>
      <w:r>
        <w:rPr>
          <w:rFonts w:ascii="Consolas" w:hAnsi="Consolas" w:cs="宋体"/>
          <w:color w:val="A31515"/>
          <w:sz w:val="18"/>
          <w:szCs w:val="18"/>
        </w:rPr>
        <w:t>"plate_id"</w:t>
      </w:r>
      <w:r>
        <w:rPr>
          <w:rFonts w:ascii="Consolas" w:hAnsi="Consolas" w:cs="宋体"/>
          <w:color w:val="000000"/>
          <w:sz w:val="18"/>
          <w:szCs w:val="18"/>
        </w:rPr>
        <w:t>: </w:t>
      </w:r>
      <w:r>
        <w:rPr>
          <w:rFonts w:ascii="Consolas" w:hAnsi="Consolas" w:cs="宋体"/>
          <w:color w:val="0451A5"/>
          <w:sz w:val="18"/>
          <w:szCs w:val="18"/>
        </w:rPr>
        <w:t>"pengsiyuan03"</w:t>
      </w:r>
      <w:r>
        <w:rPr>
          <w:rFonts w:ascii="Consolas" w:hAnsi="Consolas" w:cs="宋体"/>
          <w:color w:val="000000"/>
          <w:sz w:val="18"/>
          <w:szCs w:val="18"/>
        </w:rPr>
        <w:t>,</w:t>
      </w:r>
    </w:p>
    <w:p w14:paraId="5C211B2F" w14:textId="77777777" w:rsidR="00FB6D3D" w:rsidRDefault="00D22A15">
      <w:pPr>
        <w:shd w:val="clear" w:color="auto" w:fill="FFFFFE"/>
        <w:spacing w:line="270" w:lineRule="atLeast"/>
        <w:ind w:leftChars="200" w:left="480" w:firstLineChars="0" w:firstLine="0"/>
        <w:rPr>
          <w:rFonts w:ascii="Consolas" w:hAnsi="Consolas" w:cs="宋体"/>
          <w:color w:val="000000"/>
          <w:sz w:val="18"/>
          <w:szCs w:val="18"/>
        </w:rPr>
      </w:pPr>
      <w:r>
        <w:rPr>
          <w:rFonts w:ascii="Consolas" w:hAnsi="Consolas" w:cs="宋体"/>
          <w:color w:val="000000"/>
          <w:sz w:val="18"/>
          <w:szCs w:val="18"/>
        </w:rPr>
        <w:t>            </w:t>
      </w:r>
      <w:r>
        <w:rPr>
          <w:rFonts w:ascii="Consolas" w:hAnsi="Consolas" w:cs="宋体"/>
          <w:color w:val="A31515"/>
          <w:sz w:val="18"/>
          <w:szCs w:val="18"/>
        </w:rPr>
        <w:t>"move_status"</w:t>
      </w:r>
      <w:r>
        <w:rPr>
          <w:rFonts w:ascii="Consolas" w:hAnsi="Consolas" w:cs="宋体"/>
          <w:color w:val="000000"/>
          <w:sz w:val="18"/>
          <w:szCs w:val="18"/>
        </w:rPr>
        <w:t>: </w:t>
      </w:r>
      <w:r>
        <w:rPr>
          <w:rFonts w:ascii="Consolas" w:hAnsi="Consolas" w:cs="宋体"/>
          <w:color w:val="0451A5"/>
          <w:sz w:val="18"/>
          <w:szCs w:val="18"/>
        </w:rPr>
        <w:t>"0"</w:t>
      </w:r>
      <w:r>
        <w:rPr>
          <w:rFonts w:ascii="Consolas" w:hAnsi="Consolas" w:cs="宋体"/>
          <w:color w:val="000000"/>
          <w:sz w:val="18"/>
          <w:szCs w:val="18"/>
        </w:rPr>
        <w:t>,</w:t>
      </w:r>
    </w:p>
    <w:p w14:paraId="7D1CCE6F" w14:textId="77777777" w:rsidR="00FB6D3D" w:rsidRDefault="00D22A15">
      <w:pPr>
        <w:shd w:val="clear" w:color="auto" w:fill="FFFFFE"/>
        <w:spacing w:line="270" w:lineRule="atLeast"/>
        <w:ind w:leftChars="200" w:left="480" w:firstLineChars="0" w:firstLine="0"/>
        <w:rPr>
          <w:rFonts w:ascii="Consolas" w:hAnsi="Consolas" w:cs="宋体"/>
          <w:color w:val="000000"/>
          <w:sz w:val="18"/>
          <w:szCs w:val="18"/>
        </w:rPr>
      </w:pPr>
      <w:r>
        <w:rPr>
          <w:rFonts w:ascii="Consolas" w:hAnsi="Consolas" w:cs="宋体"/>
          <w:color w:val="000000"/>
          <w:sz w:val="18"/>
          <w:szCs w:val="18"/>
        </w:rPr>
        <w:t>            </w:t>
      </w:r>
      <w:r>
        <w:rPr>
          <w:rFonts w:ascii="Consolas" w:hAnsi="Consolas" w:cs="宋体"/>
          <w:color w:val="A31515"/>
          <w:sz w:val="18"/>
          <w:szCs w:val="18"/>
        </w:rPr>
        <w:t>"part_code_list"</w:t>
      </w:r>
      <w:r>
        <w:rPr>
          <w:rFonts w:ascii="Consolas" w:hAnsi="Consolas" w:cs="宋体"/>
          <w:color w:val="000000"/>
          <w:sz w:val="18"/>
          <w:szCs w:val="18"/>
        </w:rPr>
        <w:t>: </w:t>
      </w:r>
      <w:r>
        <w:rPr>
          <w:rFonts w:ascii="Consolas" w:hAnsi="Consolas" w:cs="宋体"/>
          <w:color w:val="0451A5"/>
          <w:sz w:val="18"/>
          <w:szCs w:val="18"/>
        </w:rPr>
        <w:t>"[BCB005985733,BCB005985995,BCB005985981,BCB005985981,BCB005985981]"</w:t>
      </w:r>
      <w:r>
        <w:rPr>
          <w:rFonts w:ascii="Consolas" w:hAnsi="Consolas" w:cs="宋体"/>
          <w:color w:val="000000"/>
          <w:sz w:val="18"/>
          <w:szCs w:val="18"/>
        </w:rPr>
        <w:t>,</w:t>
      </w:r>
    </w:p>
    <w:p w14:paraId="55287BE6" w14:textId="77777777" w:rsidR="00FB6D3D" w:rsidRDefault="00D22A15">
      <w:pPr>
        <w:shd w:val="clear" w:color="auto" w:fill="FFFFFE"/>
        <w:spacing w:line="270" w:lineRule="atLeast"/>
        <w:ind w:leftChars="200" w:left="480" w:firstLineChars="0" w:firstLine="0"/>
        <w:rPr>
          <w:rFonts w:ascii="Consolas" w:hAnsi="Consolas" w:cs="宋体"/>
          <w:color w:val="000000"/>
          <w:sz w:val="18"/>
          <w:szCs w:val="18"/>
        </w:rPr>
      </w:pPr>
      <w:r>
        <w:rPr>
          <w:rFonts w:ascii="Consolas" w:hAnsi="Consolas" w:cs="宋体"/>
          <w:color w:val="000000"/>
          <w:sz w:val="18"/>
          <w:szCs w:val="18"/>
        </w:rPr>
        <w:t>            </w:t>
      </w:r>
      <w:r>
        <w:rPr>
          <w:rFonts w:ascii="Consolas" w:hAnsi="Consolas" w:cs="宋体"/>
          <w:color w:val="A31515"/>
          <w:sz w:val="18"/>
          <w:szCs w:val="18"/>
        </w:rPr>
        <w:t>"rece_time"</w:t>
      </w:r>
      <w:r>
        <w:rPr>
          <w:rFonts w:ascii="Consolas" w:hAnsi="Consolas" w:cs="宋体"/>
          <w:color w:val="000000"/>
          <w:sz w:val="18"/>
          <w:szCs w:val="18"/>
        </w:rPr>
        <w:t>: </w:t>
      </w:r>
      <w:r>
        <w:rPr>
          <w:rFonts w:ascii="Consolas" w:hAnsi="Consolas" w:cs="宋体"/>
          <w:color w:val="0451A5"/>
          <w:sz w:val="18"/>
          <w:szCs w:val="18"/>
        </w:rPr>
        <w:t>"2021-04-22 16:56:41"</w:t>
      </w:r>
      <w:r>
        <w:rPr>
          <w:rFonts w:ascii="Consolas" w:hAnsi="Consolas" w:cs="宋体"/>
          <w:color w:val="000000"/>
          <w:sz w:val="18"/>
          <w:szCs w:val="18"/>
        </w:rPr>
        <w:t>,</w:t>
      </w:r>
    </w:p>
    <w:p w14:paraId="0D25FEE6" w14:textId="77777777" w:rsidR="00FB6D3D" w:rsidRDefault="00D22A15">
      <w:pPr>
        <w:shd w:val="clear" w:color="auto" w:fill="FFFFFE"/>
        <w:spacing w:line="270" w:lineRule="atLeast"/>
        <w:ind w:leftChars="200" w:left="480" w:firstLineChars="0" w:firstLine="0"/>
        <w:rPr>
          <w:rFonts w:ascii="Consolas" w:hAnsi="Consolas" w:cs="宋体"/>
          <w:color w:val="000000"/>
          <w:sz w:val="18"/>
          <w:szCs w:val="18"/>
        </w:rPr>
      </w:pPr>
      <w:r>
        <w:rPr>
          <w:rFonts w:ascii="Consolas" w:hAnsi="Consolas" w:cs="宋体"/>
          <w:color w:val="000000"/>
          <w:sz w:val="18"/>
          <w:szCs w:val="18"/>
        </w:rPr>
        <w:t>            </w:t>
      </w:r>
      <w:r>
        <w:rPr>
          <w:rFonts w:ascii="Consolas" w:hAnsi="Consolas" w:cs="宋体"/>
          <w:color w:val="A31515"/>
          <w:sz w:val="18"/>
          <w:szCs w:val="18"/>
        </w:rPr>
        <w:t>"use_pallet_state"</w:t>
      </w:r>
      <w:r>
        <w:rPr>
          <w:rFonts w:ascii="Consolas" w:hAnsi="Consolas" w:cs="宋体"/>
          <w:color w:val="000000"/>
          <w:sz w:val="18"/>
          <w:szCs w:val="18"/>
        </w:rPr>
        <w:t>: </w:t>
      </w:r>
      <w:r>
        <w:rPr>
          <w:rFonts w:ascii="Consolas" w:hAnsi="Consolas" w:cs="宋体"/>
          <w:color w:val="098658"/>
          <w:sz w:val="18"/>
          <w:szCs w:val="18"/>
        </w:rPr>
        <w:t>0</w:t>
      </w:r>
      <w:r>
        <w:rPr>
          <w:rFonts w:ascii="Consolas" w:hAnsi="Consolas" w:cs="宋体"/>
          <w:color w:val="000000"/>
          <w:sz w:val="18"/>
          <w:szCs w:val="18"/>
        </w:rPr>
        <w:t>,</w:t>
      </w:r>
    </w:p>
    <w:p w14:paraId="05B076F4" w14:textId="77777777" w:rsidR="00FB6D3D" w:rsidRDefault="00D22A15">
      <w:pPr>
        <w:shd w:val="clear" w:color="auto" w:fill="FFFFFE"/>
        <w:spacing w:line="270" w:lineRule="atLeast"/>
        <w:ind w:leftChars="200" w:left="480" w:firstLineChars="0" w:firstLine="0"/>
        <w:rPr>
          <w:rFonts w:ascii="Consolas" w:hAnsi="Consolas" w:cs="宋体"/>
          <w:color w:val="000000"/>
          <w:sz w:val="18"/>
          <w:szCs w:val="18"/>
        </w:rPr>
      </w:pPr>
      <w:r>
        <w:rPr>
          <w:rFonts w:ascii="Consolas" w:hAnsi="Consolas" w:cs="宋体"/>
          <w:color w:val="000000"/>
          <w:sz w:val="18"/>
          <w:szCs w:val="18"/>
        </w:rPr>
        <w:t>            </w:t>
      </w:r>
      <w:r>
        <w:rPr>
          <w:rFonts w:ascii="Consolas" w:hAnsi="Consolas" w:cs="宋体"/>
          <w:color w:val="A31515"/>
          <w:sz w:val="18"/>
          <w:szCs w:val="18"/>
        </w:rPr>
        <w:t>"use_mark_state"</w:t>
      </w:r>
      <w:r>
        <w:rPr>
          <w:rFonts w:ascii="Consolas" w:hAnsi="Consolas" w:cs="宋体"/>
          <w:color w:val="000000"/>
          <w:sz w:val="18"/>
          <w:szCs w:val="18"/>
        </w:rPr>
        <w:t>: </w:t>
      </w:r>
      <w:r>
        <w:rPr>
          <w:rFonts w:ascii="Consolas" w:hAnsi="Consolas" w:cs="宋体"/>
          <w:color w:val="098658"/>
          <w:sz w:val="18"/>
          <w:szCs w:val="18"/>
        </w:rPr>
        <w:t>0</w:t>
      </w:r>
    </w:p>
    <w:p w14:paraId="5DD0275C" w14:textId="77777777" w:rsidR="00FB6D3D" w:rsidRDefault="00D22A15">
      <w:pPr>
        <w:shd w:val="clear" w:color="auto" w:fill="FFFFFE"/>
        <w:spacing w:line="270" w:lineRule="atLeast"/>
        <w:ind w:leftChars="200" w:left="480" w:firstLineChars="0" w:firstLine="0"/>
        <w:rPr>
          <w:rFonts w:ascii="Consolas" w:hAnsi="Consolas" w:cs="宋体"/>
          <w:color w:val="000000"/>
          <w:sz w:val="18"/>
          <w:szCs w:val="18"/>
        </w:rPr>
      </w:pPr>
      <w:r>
        <w:rPr>
          <w:rFonts w:ascii="Consolas" w:hAnsi="Consolas" w:cs="宋体"/>
          <w:color w:val="000000"/>
          <w:sz w:val="18"/>
          <w:szCs w:val="18"/>
        </w:rPr>
        <w:t>        },</w:t>
      </w:r>
    </w:p>
    <w:p w14:paraId="1582E185" w14:textId="77777777" w:rsidR="00FB6D3D" w:rsidRDefault="00D22A15">
      <w:pPr>
        <w:shd w:val="clear" w:color="auto" w:fill="FFFFFE"/>
        <w:spacing w:line="270" w:lineRule="atLeast"/>
        <w:ind w:leftChars="200" w:left="480" w:firstLineChars="0" w:firstLine="0"/>
        <w:rPr>
          <w:rFonts w:ascii="Consolas" w:hAnsi="Consolas" w:cs="宋体"/>
          <w:color w:val="000000"/>
          <w:sz w:val="18"/>
          <w:szCs w:val="18"/>
        </w:rPr>
      </w:pPr>
      <w:r>
        <w:rPr>
          <w:rFonts w:ascii="Consolas" w:hAnsi="Consolas" w:cs="宋体"/>
          <w:color w:val="000000"/>
          <w:sz w:val="18"/>
          <w:szCs w:val="18"/>
        </w:rPr>
        <w:t>        {</w:t>
      </w:r>
    </w:p>
    <w:p w14:paraId="591270C6" w14:textId="77777777" w:rsidR="00FB6D3D" w:rsidRDefault="00D22A15">
      <w:pPr>
        <w:shd w:val="clear" w:color="auto" w:fill="FFFFFE"/>
        <w:spacing w:line="270" w:lineRule="atLeast"/>
        <w:ind w:leftChars="200" w:left="480" w:firstLineChars="0" w:firstLine="0"/>
        <w:rPr>
          <w:rFonts w:ascii="Consolas" w:hAnsi="Consolas" w:cs="宋体"/>
          <w:color w:val="000000"/>
          <w:sz w:val="18"/>
          <w:szCs w:val="18"/>
        </w:rPr>
      </w:pPr>
      <w:r>
        <w:rPr>
          <w:rFonts w:ascii="Consolas" w:hAnsi="Consolas" w:cs="宋体"/>
          <w:color w:val="000000"/>
          <w:sz w:val="18"/>
          <w:szCs w:val="18"/>
        </w:rPr>
        <w:t>            </w:t>
      </w:r>
      <w:r>
        <w:rPr>
          <w:rFonts w:ascii="Consolas" w:hAnsi="Consolas" w:cs="宋体"/>
          <w:color w:val="A31515"/>
          <w:sz w:val="18"/>
          <w:szCs w:val="18"/>
        </w:rPr>
        <w:t>"part_num"</w:t>
      </w:r>
      <w:r>
        <w:rPr>
          <w:rFonts w:ascii="Consolas" w:hAnsi="Consolas" w:cs="宋体"/>
          <w:color w:val="000000"/>
          <w:sz w:val="18"/>
          <w:szCs w:val="18"/>
        </w:rPr>
        <w:t>: </w:t>
      </w:r>
      <w:r>
        <w:rPr>
          <w:rFonts w:ascii="Consolas" w:hAnsi="Consolas" w:cs="宋体"/>
          <w:color w:val="0451A5"/>
          <w:sz w:val="18"/>
          <w:szCs w:val="18"/>
        </w:rPr>
        <w:t>"5"</w:t>
      </w:r>
      <w:r>
        <w:rPr>
          <w:rFonts w:ascii="Consolas" w:hAnsi="Consolas" w:cs="宋体"/>
          <w:color w:val="000000"/>
          <w:sz w:val="18"/>
          <w:szCs w:val="18"/>
        </w:rPr>
        <w:t>,</w:t>
      </w:r>
    </w:p>
    <w:p w14:paraId="337D4461" w14:textId="77777777" w:rsidR="00FB6D3D" w:rsidRDefault="00D22A15">
      <w:pPr>
        <w:shd w:val="clear" w:color="auto" w:fill="FFFFFE"/>
        <w:spacing w:line="270" w:lineRule="atLeast"/>
        <w:ind w:leftChars="200" w:left="480" w:firstLineChars="0" w:firstLine="0"/>
        <w:rPr>
          <w:rFonts w:ascii="Consolas" w:hAnsi="Consolas" w:cs="宋体"/>
          <w:color w:val="000000"/>
          <w:sz w:val="18"/>
          <w:szCs w:val="18"/>
        </w:rPr>
      </w:pPr>
      <w:r>
        <w:rPr>
          <w:rFonts w:ascii="Consolas" w:hAnsi="Consolas" w:cs="宋体"/>
          <w:color w:val="000000"/>
          <w:sz w:val="18"/>
          <w:szCs w:val="18"/>
        </w:rPr>
        <w:t>            </w:t>
      </w:r>
      <w:r>
        <w:rPr>
          <w:rFonts w:ascii="Consolas" w:hAnsi="Consolas" w:cs="宋体"/>
          <w:color w:val="A31515"/>
          <w:sz w:val="18"/>
          <w:szCs w:val="18"/>
        </w:rPr>
        <w:t>"plate_id"</w:t>
      </w:r>
      <w:r>
        <w:rPr>
          <w:rFonts w:ascii="Consolas" w:hAnsi="Consolas" w:cs="宋体"/>
          <w:color w:val="000000"/>
          <w:sz w:val="18"/>
          <w:szCs w:val="18"/>
        </w:rPr>
        <w:t>: </w:t>
      </w:r>
      <w:r>
        <w:rPr>
          <w:rFonts w:ascii="Consolas" w:hAnsi="Consolas" w:cs="宋体"/>
          <w:color w:val="0451A5"/>
          <w:sz w:val="18"/>
          <w:szCs w:val="18"/>
        </w:rPr>
        <w:t>"pengsiyuan03"</w:t>
      </w:r>
      <w:r>
        <w:rPr>
          <w:rFonts w:ascii="Consolas" w:hAnsi="Consolas" w:cs="宋体"/>
          <w:color w:val="000000"/>
          <w:sz w:val="18"/>
          <w:szCs w:val="18"/>
        </w:rPr>
        <w:t>,</w:t>
      </w:r>
    </w:p>
    <w:p w14:paraId="67B51F05" w14:textId="77777777" w:rsidR="00FB6D3D" w:rsidRDefault="00D22A15">
      <w:pPr>
        <w:shd w:val="clear" w:color="auto" w:fill="FFFFFE"/>
        <w:spacing w:line="270" w:lineRule="atLeast"/>
        <w:ind w:leftChars="200" w:left="480" w:firstLineChars="0" w:firstLine="0"/>
        <w:rPr>
          <w:rFonts w:ascii="Consolas" w:hAnsi="Consolas" w:cs="宋体"/>
          <w:color w:val="000000"/>
          <w:sz w:val="18"/>
          <w:szCs w:val="18"/>
        </w:rPr>
      </w:pPr>
      <w:r>
        <w:rPr>
          <w:rFonts w:ascii="Consolas" w:hAnsi="Consolas" w:cs="宋体"/>
          <w:color w:val="000000"/>
          <w:sz w:val="18"/>
          <w:szCs w:val="18"/>
        </w:rPr>
        <w:t>            </w:t>
      </w:r>
      <w:r>
        <w:rPr>
          <w:rFonts w:ascii="Consolas" w:hAnsi="Consolas" w:cs="宋体"/>
          <w:color w:val="A31515"/>
          <w:sz w:val="18"/>
          <w:szCs w:val="18"/>
        </w:rPr>
        <w:t>"move_status"</w:t>
      </w:r>
      <w:r>
        <w:rPr>
          <w:rFonts w:ascii="Consolas" w:hAnsi="Consolas" w:cs="宋体"/>
          <w:color w:val="000000"/>
          <w:sz w:val="18"/>
          <w:szCs w:val="18"/>
        </w:rPr>
        <w:t>: </w:t>
      </w:r>
      <w:r>
        <w:rPr>
          <w:rFonts w:ascii="Consolas" w:hAnsi="Consolas" w:cs="宋体"/>
          <w:color w:val="0451A5"/>
          <w:sz w:val="18"/>
          <w:szCs w:val="18"/>
        </w:rPr>
        <w:t>"0"</w:t>
      </w:r>
      <w:r>
        <w:rPr>
          <w:rFonts w:ascii="Consolas" w:hAnsi="Consolas" w:cs="宋体"/>
          <w:color w:val="000000"/>
          <w:sz w:val="18"/>
          <w:szCs w:val="18"/>
        </w:rPr>
        <w:t>,</w:t>
      </w:r>
    </w:p>
    <w:p w14:paraId="2A73DE3B" w14:textId="77777777" w:rsidR="00FB6D3D" w:rsidRDefault="00D22A15">
      <w:pPr>
        <w:shd w:val="clear" w:color="auto" w:fill="FFFFFE"/>
        <w:spacing w:line="270" w:lineRule="atLeast"/>
        <w:ind w:leftChars="200" w:left="480" w:firstLineChars="0" w:firstLine="0"/>
        <w:rPr>
          <w:rFonts w:ascii="Consolas" w:hAnsi="Consolas" w:cs="宋体"/>
          <w:color w:val="000000"/>
          <w:sz w:val="18"/>
          <w:szCs w:val="18"/>
        </w:rPr>
      </w:pPr>
      <w:r>
        <w:rPr>
          <w:rFonts w:ascii="Consolas" w:hAnsi="Consolas" w:cs="宋体"/>
          <w:color w:val="000000"/>
          <w:sz w:val="18"/>
          <w:szCs w:val="18"/>
        </w:rPr>
        <w:t>            </w:t>
      </w:r>
      <w:r>
        <w:rPr>
          <w:rFonts w:ascii="Consolas" w:hAnsi="Consolas" w:cs="宋体"/>
          <w:color w:val="A31515"/>
          <w:sz w:val="18"/>
          <w:szCs w:val="18"/>
        </w:rPr>
        <w:t>"part_code_list"</w:t>
      </w:r>
      <w:r>
        <w:rPr>
          <w:rFonts w:ascii="Consolas" w:hAnsi="Consolas" w:cs="宋体"/>
          <w:color w:val="000000"/>
          <w:sz w:val="18"/>
          <w:szCs w:val="18"/>
        </w:rPr>
        <w:t>: </w:t>
      </w:r>
      <w:r>
        <w:rPr>
          <w:rFonts w:ascii="Consolas" w:hAnsi="Consolas" w:cs="宋体"/>
          <w:color w:val="0451A5"/>
          <w:sz w:val="18"/>
          <w:szCs w:val="18"/>
        </w:rPr>
        <w:t>"[BCB005985733,BCB005985995,BCB005985981,BCB005985981,BCB005985981]"</w:t>
      </w:r>
      <w:r>
        <w:rPr>
          <w:rFonts w:ascii="Consolas" w:hAnsi="Consolas" w:cs="宋体"/>
          <w:color w:val="000000"/>
          <w:sz w:val="18"/>
          <w:szCs w:val="18"/>
        </w:rPr>
        <w:t>,</w:t>
      </w:r>
    </w:p>
    <w:p w14:paraId="3A2147FD" w14:textId="77777777" w:rsidR="00FB6D3D" w:rsidRDefault="00D22A15">
      <w:pPr>
        <w:shd w:val="clear" w:color="auto" w:fill="FFFFFE"/>
        <w:spacing w:line="270" w:lineRule="atLeast"/>
        <w:ind w:leftChars="200" w:left="480" w:firstLineChars="0" w:firstLine="0"/>
        <w:rPr>
          <w:rFonts w:ascii="Consolas" w:hAnsi="Consolas" w:cs="宋体"/>
          <w:color w:val="000000"/>
          <w:sz w:val="18"/>
          <w:szCs w:val="18"/>
        </w:rPr>
      </w:pPr>
      <w:r>
        <w:rPr>
          <w:rFonts w:ascii="Consolas" w:hAnsi="Consolas" w:cs="宋体"/>
          <w:color w:val="000000"/>
          <w:sz w:val="18"/>
          <w:szCs w:val="18"/>
        </w:rPr>
        <w:lastRenderedPageBreak/>
        <w:t>            </w:t>
      </w:r>
      <w:r>
        <w:rPr>
          <w:rFonts w:ascii="Consolas" w:hAnsi="Consolas" w:cs="宋体"/>
          <w:color w:val="A31515"/>
          <w:sz w:val="18"/>
          <w:szCs w:val="18"/>
        </w:rPr>
        <w:t>"r</w:t>
      </w:r>
      <w:r>
        <w:rPr>
          <w:rFonts w:ascii="Consolas" w:hAnsi="Consolas" w:cs="宋体"/>
          <w:color w:val="A31515"/>
          <w:sz w:val="18"/>
          <w:szCs w:val="18"/>
        </w:rPr>
        <w:t>ece_time"</w:t>
      </w:r>
      <w:r>
        <w:rPr>
          <w:rFonts w:ascii="Consolas" w:hAnsi="Consolas" w:cs="宋体"/>
          <w:color w:val="000000"/>
          <w:sz w:val="18"/>
          <w:szCs w:val="18"/>
        </w:rPr>
        <w:t>: </w:t>
      </w:r>
      <w:r>
        <w:rPr>
          <w:rFonts w:ascii="Consolas" w:hAnsi="Consolas" w:cs="宋体"/>
          <w:color w:val="0451A5"/>
          <w:sz w:val="18"/>
          <w:szCs w:val="18"/>
        </w:rPr>
        <w:t>"2021-04-22 18:56:41"</w:t>
      </w:r>
      <w:r>
        <w:rPr>
          <w:rFonts w:ascii="Consolas" w:hAnsi="Consolas" w:cs="宋体"/>
          <w:color w:val="000000"/>
          <w:sz w:val="18"/>
          <w:szCs w:val="18"/>
        </w:rPr>
        <w:t>,</w:t>
      </w:r>
    </w:p>
    <w:p w14:paraId="29D3847C" w14:textId="77777777" w:rsidR="00FB6D3D" w:rsidRDefault="00D22A15">
      <w:pPr>
        <w:shd w:val="clear" w:color="auto" w:fill="FFFFFE"/>
        <w:spacing w:line="270" w:lineRule="atLeast"/>
        <w:ind w:leftChars="200" w:left="480" w:firstLineChars="0" w:firstLine="0"/>
        <w:rPr>
          <w:rFonts w:ascii="Consolas" w:hAnsi="Consolas" w:cs="宋体"/>
          <w:color w:val="000000"/>
          <w:sz w:val="18"/>
          <w:szCs w:val="18"/>
        </w:rPr>
      </w:pPr>
      <w:r>
        <w:rPr>
          <w:rFonts w:ascii="Consolas" w:hAnsi="Consolas" w:cs="宋体"/>
          <w:color w:val="000000"/>
          <w:sz w:val="18"/>
          <w:szCs w:val="18"/>
        </w:rPr>
        <w:t>            </w:t>
      </w:r>
      <w:r>
        <w:rPr>
          <w:rFonts w:ascii="Consolas" w:hAnsi="Consolas" w:cs="宋体"/>
          <w:color w:val="A31515"/>
          <w:sz w:val="18"/>
          <w:szCs w:val="18"/>
        </w:rPr>
        <w:t>"use_pallet_state"</w:t>
      </w:r>
      <w:r>
        <w:rPr>
          <w:rFonts w:ascii="Consolas" w:hAnsi="Consolas" w:cs="宋体"/>
          <w:color w:val="000000"/>
          <w:sz w:val="18"/>
          <w:szCs w:val="18"/>
        </w:rPr>
        <w:t>: </w:t>
      </w:r>
      <w:r>
        <w:rPr>
          <w:rFonts w:ascii="Consolas" w:hAnsi="Consolas" w:cs="宋体"/>
          <w:color w:val="098658"/>
          <w:sz w:val="18"/>
          <w:szCs w:val="18"/>
        </w:rPr>
        <w:t>0</w:t>
      </w:r>
      <w:r>
        <w:rPr>
          <w:rFonts w:ascii="Consolas" w:hAnsi="Consolas" w:cs="宋体"/>
          <w:color w:val="000000"/>
          <w:sz w:val="18"/>
          <w:szCs w:val="18"/>
        </w:rPr>
        <w:t>,</w:t>
      </w:r>
    </w:p>
    <w:p w14:paraId="328E5F24" w14:textId="77777777" w:rsidR="00FB6D3D" w:rsidRDefault="00D22A15">
      <w:pPr>
        <w:shd w:val="clear" w:color="auto" w:fill="FFFFFE"/>
        <w:spacing w:line="270" w:lineRule="atLeast"/>
        <w:ind w:leftChars="200" w:left="480" w:firstLineChars="0" w:firstLine="0"/>
        <w:rPr>
          <w:rFonts w:ascii="Consolas" w:hAnsi="Consolas" w:cs="宋体"/>
          <w:color w:val="000000"/>
          <w:sz w:val="18"/>
          <w:szCs w:val="18"/>
        </w:rPr>
      </w:pPr>
      <w:r>
        <w:rPr>
          <w:rFonts w:ascii="Consolas" w:hAnsi="Consolas" w:cs="宋体"/>
          <w:color w:val="000000"/>
          <w:sz w:val="18"/>
          <w:szCs w:val="18"/>
        </w:rPr>
        <w:t>            </w:t>
      </w:r>
      <w:r>
        <w:rPr>
          <w:rFonts w:ascii="Consolas" w:hAnsi="Consolas" w:cs="宋体"/>
          <w:color w:val="A31515"/>
          <w:sz w:val="18"/>
          <w:szCs w:val="18"/>
        </w:rPr>
        <w:t>"use_mark_state"</w:t>
      </w:r>
      <w:r>
        <w:rPr>
          <w:rFonts w:ascii="Consolas" w:hAnsi="Consolas" w:cs="宋体"/>
          <w:color w:val="000000"/>
          <w:sz w:val="18"/>
          <w:szCs w:val="18"/>
        </w:rPr>
        <w:t>: </w:t>
      </w:r>
      <w:r>
        <w:rPr>
          <w:rFonts w:ascii="Consolas" w:hAnsi="Consolas" w:cs="宋体"/>
          <w:color w:val="098658"/>
          <w:sz w:val="18"/>
          <w:szCs w:val="18"/>
        </w:rPr>
        <w:t>0</w:t>
      </w:r>
    </w:p>
    <w:p w14:paraId="1AE4B69B" w14:textId="77777777" w:rsidR="00FB6D3D" w:rsidRDefault="00D22A15">
      <w:pPr>
        <w:shd w:val="clear" w:color="auto" w:fill="FFFFFE"/>
        <w:spacing w:line="270" w:lineRule="atLeast"/>
        <w:ind w:leftChars="200" w:left="480" w:firstLineChars="0" w:firstLine="0"/>
        <w:rPr>
          <w:rFonts w:ascii="Consolas" w:hAnsi="Consolas" w:cs="宋体"/>
          <w:color w:val="000000"/>
          <w:sz w:val="18"/>
          <w:szCs w:val="18"/>
        </w:rPr>
      </w:pPr>
      <w:r>
        <w:rPr>
          <w:rFonts w:ascii="Consolas" w:hAnsi="Consolas" w:cs="宋体"/>
          <w:color w:val="000000"/>
          <w:sz w:val="18"/>
          <w:szCs w:val="18"/>
        </w:rPr>
        <w:t>        }</w:t>
      </w:r>
    </w:p>
    <w:p w14:paraId="533E1992" w14:textId="77777777" w:rsidR="00FB6D3D" w:rsidRDefault="00D22A15">
      <w:pPr>
        <w:shd w:val="clear" w:color="auto" w:fill="FFFFFE"/>
        <w:spacing w:line="270" w:lineRule="atLeast"/>
        <w:ind w:leftChars="200" w:left="480" w:firstLineChars="0" w:firstLine="0"/>
        <w:rPr>
          <w:rFonts w:ascii="Consolas" w:hAnsi="Consolas" w:cs="宋体"/>
          <w:color w:val="000000"/>
          <w:sz w:val="18"/>
          <w:szCs w:val="18"/>
        </w:rPr>
      </w:pPr>
      <w:r>
        <w:rPr>
          <w:rFonts w:ascii="Consolas" w:hAnsi="Consolas" w:cs="宋体"/>
          <w:color w:val="000000"/>
          <w:sz w:val="18"/>
          <w:szCs w:val="18"/>
        </w:rPr>
        <w:t>    ],</w:t>
      </w:r>
    </w:p>
    <w:p w14:paraId="1067D7E6" w14:textId="77777777" w:rsidR="00FB6D3D" w:rsidRDefault="00D22A15">
      <w:pPr>
        <w:shd w:val="clear" w:color="auto" w:fill="FFFFFE"/>
        <w:spacing w:line="270" w:lineRule="atLeast"/>
        <w:ind w:leftChars="200" w:left="480" w:firstLineChars="0" w:firstLine="0"/>
        <w:rPr>
          <w:rFonts w:ascii="Consolas" w:hAnsi="Consolas" w:cs="宋体"/>
          <w:color w:val="000000"/>
          <w:sz w:val="18"/>
          <w:szCs w:val="18"/>
        </w:rPr>
      </w:pPr>
      <w:r>
        <w:rPr>
          <w:rFonts w:ascii="Consolas" w:hAnsi="Consolas" w:cs="宋体"/>
          <w:color w:val="000000"/>
          <w:sz w:val="18"/>
          <w:szCs w:val="18"/>
        </w:rPr>
        <w:t>    </w:t>
      </w:r>
      <w:r>
        <w:rPr>
          <w:rFonts w:ascii="Consolas" w:hAnsi="Consolas" w:cs="宋体"/>
          <w:color w:val="A31515"/>
          <w:sz w:val="18"/>
          <w:szCs w:val="18"/>
        </w:rPr>
        <w:t>"total"</w:t>
      </w:r>
      <w:r>
        <w:rPr>
          <w:rFonts w:ascii="Consolas" w:hAnsi="Consolas" w:cs="宋体"/>
          <w:color w:val="000000"/>
          <w:sz w:val="18"/>
          <w:szCs w:val="18"/>
        </w:rPr>
        <w:t>: </w:t>
      </w:r>
      <w:r>
        <w:rPr>
          <w:rFonts w:ascii="Consolas" w:hAnsi="Consolas" w:cs="宋体"/>
          <w:color w:val="098658"/>
          <w:sz w:val="18"/>
          <w:szCs w:val="18"/>
        </w:rPr>
        <w:t>2</w:t>
      </w:r>
      <w:r>
        <w:rPr>
          <w:rFonts w:ascii="Consolas" w:hAnsi="Consolas" w:cs="宋体"/>
          <w:color w:val="000000"/>
          <w:sz w:val="18"/>
          <w:szCs w:val="18"/>
        </w:rPr>
        <w:t>,</w:t>
      </w:r>
    </w:p>
    <w:p w14:paraId="7AD24E92" w14:textId="77777777" w:rsidR="00FB6D3D" w:rsidRDefault="00D22A15">
      <w:pPr>
        <w:shd w:val="clear" w:color="auto" w:fill="FFFFFE"/>
        <w:spacing w:line="270" w:lineRule="atLeast"/>
        <w:ind w:leftChars="200" w:left="480" w:firstLineChars="0" w:firstLine="0"/>
        <w:rPr>
          <w:rFonts w:ascii="Consolas" w:hAnsi="Consolas" w:cs="宋体"/>
          <w:color w:val="000000"/>
          <w:sz w:val="18"/>
          <w:szCs w:val="18"/>
        </w:rPr>
      </w:pPr>
      <w:r>
        <w:rPr>
          <w:rFonts w:ascii="Consolas" w:hAnsi="Consolas" w:cs="宋体"/>
          <w:color w:val="000000"/>
          <w:sz w:val="18"/>
          <w:szCs w:val="18"/>
        </w:rPr>
        <w:t>    </w:t>
      </w:r>
      <w:r>
        <w:rPr>
          <w:rFonts w:ascii="Consolas" w:hAnsi="Consolas" w:cs="宋体"/>
          <w:color w:val="A31515"/>
          <w:sz w:val="18"/>
          <w:szCs w:val="18"/>
        </w:rPr>
        <w:t>"code"</w:t>
      </w:r>
      <w:r>
        <w:rPr>
          <w:rFonts w:ascii="Consolas" w:hAnsi="Consolas" w:cs="宋体"/>
          <w:color w:val="000000"/>
          <w:sz w:val="18"/>
          <w:szCs w:val="18"/>
        </w:rPr>
        <w:t>: </w:t>
      </w:r>
      <w:r>
        <w:rPr>
          <w:rFonts w:ascii="Consolas" w:hAnsi="Consolas" w:cs="宋体"/>
          <w:color w:val="098658"/>
          <w:sz w:val="18"/>
          <w:szCs w:val="18"/>
        </w:rPr>
        <w:t>200</w:t>
      </w:r>
      <w:r>
        <w:rPr>
          <w:rFonts w:ascii="Consolas" w:hAnsi="Consolas" w:cs="宋体"/>
          <w:color w:val="000000"/>
          <w:sz w:val="18"/>
          <w:szCs w:val="18"/>
        </w:rPr>
        <w:t>,</w:t>
      </w:r>
    </w:p>
    <w:p w14:paraId="711D23D5" w14:textId="77777777" w:rsidR="00FB6D3D" w:rsidRDefault="00D22A15">
      <w:pPr>
        <w:shd w:val="clear" w:color="auto" w:fill="FFFFFE"/>
        <w:spacing w:line="270" w:lineRule="atLeast"/>
        <w:ind w:leftChars="200" w:left="480" w:firstLineChars="0" w:firstLine="0"/>
        <w:rPr>
          <w:rFonts w:ascii="Consolas" w:hAnsi="Consolas" w:cs="宋体"/>
          <w:color w:val="000000"/>
          <w:sz w:val="18"/>
          <w:szCs w:val="18"/>
        </w:rPr>
      </w:pPr>
      <w:r>
        <w:rPr>
          <w:rFonts w:ascii="Consolas" w:hAnsi="Consolas" w:cs="宋体"/>
          <w:color w:val="000000"/>
          <w:sz w:val="18"/>
          <w:szCs w:val="18"/>
        </w:rPr>
        <w:t>    </w:t>
      </w:r>
      <w:r>
        <w:rPr>
          <w:rFonts w:ascii="Consolas" w:hAnsi="Consolas" w:cs="宋体"/>
          <w:color w:val="A31515"/>
          <w:sz w:val="18"/>
          <w:szCs w:val="18"/>
        </w:rPr>
        <w:t>"msg"</w:t>
      </w:r>
      <w:r>
        <w:rPr>
          <w:rFonts w:ascii="Consolas" w:hAnsi="Consolas" w:cs="宋体"/>
          <w:color w:val="000000"/>
          <w:sz w:val="18"/>
          <w:szCs w:val="18"/>
        </w:rPr>
        <w:t>: </w:t>
      </w:r>
      <w:r>
        <w:rPr>
          <w:rFonts w:ascii="Consolas" w:hAnsi="Consolas" w:cs="宋体"/>
          <w:color w:val="0451A5"/>
          <w:sz w:val="18"/>
          <w:szCs w:val="18"/>
        </w:rPr>
        <w:t>"success"</w:t>
      </w:r>
    </w:p>
    <w:p w14:paraId="05F498B2" w14:textId="77777777" w:rsidR="00FB6D3D" w:rsidRDefault="00D22A15">
      <w:pPr>
        <w:shd w:val="clear" w:color="auto" w:fill="FFFFFE"/>
        <w:spacing w:line="270" w:lineRule="atLeast"/>
        <w:ind w:firstLineChars="0" w:firstLine="360"/>
        <w:rPr>
          <w:rFonts w:ascii="Consolas" w:hAnsi="Consolas" w:cs="宋体"/>
          <w:color w:val="000000"/>
          <w:sz w:val="18"/>
          <w:szCs w:val="18"/>
        </w:rPr>
      </w:pPr>
      <w:r>
        <w:rPr>
          <w:rFonts w:ascii="Consolas" w:hAnsi="Consolas" w:cs="宋体"/>
          <w:color w:val="000000"/>
          <w:sz w:val="18"/>
          <w:szCs w:val="18"/>
        </w:rPr>
        <w:t>}</w:t>
      </w:r>
    </w:p>
    <w:p w14:paraId="139290F3" w14:textId="77777777" w:rsidR="00FB6D3D" w:rsidRDefault="00FB6D3D">
      <w:pPr>
        <w:shd w:val="clear" w:color="auto" w:fill="FFFFFE"/>
        <w:spacing w:line="270" w:lineRule="atLeast"/>
        <w:ind w:firstLineChars="0" w:firstLine="360"/>
        <w:rPr>
          <w:rFonts w:ascii="Consolas" w:hAnsi="Consolas" w:cs="宋体"/>
          <w:color w:val="000000"/>
          <w:sz w:val="18"/>
          <w:szCs w:val="18"/>
        </w:rPr>
      </w:pPr>
    </w:p>
    <w:tbl>
      <w:tblPr>
        <w:tblStyle w:val="af2"/>
        <w:tblW w:w="9503" w:type="dxa"/>
        <w:jc w:val="center"/>
        <w:tblLayout w:type="fixed"/>
        <w:tblLook w:val="04A0" w:firstRow="1" w:lastRow="0" w:firstColumn="1" w:lastColumn="0" w:noHBand="0" w:noVBand="1"/>
      </w:tblPr>
      <w:tblGrid>
        <w:gridCol w:w="2122"/>
        <w:gridCol w:w="1417"/>
        <w:gridCol w:w="2987"/>
        <w:gridCol w:w="2977"/>
      </w:tblGrid>
      <w:tr w:rsidR="00FB6D3D" w14:paraId="78329134" w14:textId="77777777">
        <w:trPr>
          <w:jc w:val="center"/>
        </w:trPr>
        <w:tc>
          <w:tcPr>
            <w:tcW w:w="2122" w:type="dxa"/>
          </w:tcPr>
          <w:p w14:paraId="78CF7B29" w14:textId="77777777" w:rsidR="00FB6D3D" w:rsidRDefault="00D22A15">
            <w:pPr>
              <w:ind w:firstLine="480"/>
            </w:pPr>
            <w:r>
              <w:rPr>
                <w:rFonts w:hint="eastAsia"/>
              </w:rPr>
              <w:t>参数</w:t>
            </w:r>
          </w:p>
        </w:tc>
        <w:tc>
          <w:tcPr>
            <w:tcW w:w="1417" w:type="dxa"/>
          </w:tcPr>
          <w:p w14:paraId="4AB4DFA3" w14:textId="77777777" w:rsidR="00FB6D3D" w:rsidRDefault="00D22A15">
            <w:pPr>
              <w:ind w:firstLineChars="0" w:firstLine="0"/>
            </w:pPr>
            <w:r>
              <w:rPr>
                <w:rFonts w:hint="eastAsia"/>
              </w:rPr>
              <w:t>参数类型</w:t>
            </w:r>
          </w:p>
        </w:tc>
        <w:tc>
          <w:tcPr>
            <w:tcW w:w="2987" w:type="dxa"/>
          </w:tcPr>
          <w:p w14:paraId="17F440EA" w14:textId="77777777" w:rsidR="00FB6D3D" w:rsidRDefault="00D22A15">
            <w:pPr>
              <w:ind w:firstLine="480"/>
            </w:pPr>
            <w:r>
              <w:rPr>
                <w:rFonts w:hint="eastAsia"/>
              </w:rPr>
              <w:t>说明</w:t>
            </w:r>
          </w:p>
        </w:tc>
        <w:tc>
          <w:tcPr>
            <w:tcW w:w="2977" w:type="dxa"/>
          </w:tcPr>
          <w:p w14:paraId="106B1C8A" w14:textId="77777777" w:rsidR="00FB6D3D" w:rsidRDefault="00D22A15">
            <w:pPr>
              <w:ind w:firstLine="480"/>
            </w:pPr>
            <w:r>
              <w:rPr>
                <w:rFonts w:hint="eastAsia"/>
              </w:rPr>
              <w:t>示例值</w:t>
            </w:r>
          </w:p>
        </w:tc>
      </w:tr>
      <w:tr w:rsidR="00FB6D3D" w14:paraId="39F4CA58" w14:textId="77777777">
        <w:trPr>
          <w:jc w:val="center"/>
        </w:trPr>
        <w:tc>
          <w:tcPr>
            <w:tcW w:w="2122" w:type="dxa"/>
          </w:tcPr>
          <w:p w14:paraId="46F96523" w14:textId="77777777" w:rsidR="00FB6D3D" w:rsidRDefault="00D22A15">
            <w:pPr>
              <w:ind w:firstLineChars="0" w:firstLine="0"/>
            </w:pPr>
            <w:r>
              <w:rPr>
                <w:rFonts w:hint="eastAsia"/>
                <w:color w:val="262626"/>
                <w:spacing w:val="12"/>
                <w:szCs w:val="21"/>
              </w:rPr>
              <w:t>code</w:t>
            </w:r>
          </w:p>
        </w:tc>
        <w:tc>
          <w:tcPr>
            <w:tcW w:w="1417" w:type="dxa"/>
          </w:tcPr>
          <w:p w14:paraId="68A9C342" w14:textId="77777777" w:rsidR="00FB6D3D" w:rsidRDefault="00D22A15">
            <w:pPr>
              <w:ind w:firstLineChars="83" w:firstLine="199"/>
            </w:pPr>
            <w:r>
              <w:rPr>
                <w:rFonts w:hint="eastAsia"/>
              </w:rPr>
              <w:t>int</w:t>
            </w:r>
          </w:p>
        </w:tc>
        <w:tc>
          <w:tcPr>
            <w:tcW w:w="2987" w:type="dxa"/>
          </w:tcPr>
          <w:p w14:paraId="53B4A91F" w14:textId="77777777" w:rsidR="00FB6D3D" w:rsidRDefault="00D22A15">
            <w:pPr>
              <w:ind w:firstLineChars="0" w:firstLine="0"/>
            </w:pPr>
            <w:r>
              <w:rPr>
                <w:rFonts w:hint="eastAsia"/>
              </w:rPr>
              <w:t>返回码</w:t>
            </w:r>
          </w:p>
        </w:tc>
        <w:tc>
          <w:tcPr>
            <w:tcW w:w="2977" w:type="dxa"/>
          </w:tcPr>
          <w:p w14:paraId="54C8E48D" w14:textId="77777777" w:rsidR="00FB6D3D" w:rsidRDefault="00D22A15">
            <w:pPr>
              <w:ind w:firstLineChars="0" w:firstLine="0"/>
            </w:pPr>
            <w:r>
              <w:t>20</w:t>
            </w:r>
            <w:r>
              <w:rPr>
                <w:rFonts w:hint="eastAsia"/>
              </w:rPr>
              <w:t>0</w:t>
            </w:r>
            <w:r>
              <w:rPr>
                <w:rFonts w:hint="eastAsia"/>
              </w:rPr>
              <w:t>为成功；</w:t>
            </w:r>
            <w:r>
              <w:rPr>
                <w:rFonts w:hint="eastAsia"/>
              </w:rPr>
              <w:t>4</w:t>
            </w:r>
            <w:r>
              <w:t>00</w:t>
            </w:r>
            <w:r>
              <w:rPr>
                <w:rFonts w:hint="eastAsia"/>
              </w:rPr>
              <w:t>为失败</w:t>
            </w:r>
          </w:p>
        </w:tc>
      </w:tr>
      <w:tr w:rsidR="00FB6D3D" w14:paraId="4CC5977B" w14:textId="77777777">
        <w:trPr>
          <w:jc w:val="center"/>
        </w:trPr>
        <w:tc>
          <w:tcPr>
            <w:tcW w:w="2122" w:type="dxa"/>
          </w:tcPr>
          <w:p w14:paraId="7F0352A1" w14:textId="77777777" w:rsidR="00FB6D3D" w:rsidRDefault="00D22A15">
            <w:pPr>
              <w:ind w:firstLineChars="0" w:firstLine="0"/>
            </w:pPr>
            <w:r>
              <w:rPr>
                <w:color w:val="262626"/>
                <w:spacing w:val="12"/>
                <w:szCs w:val="21"/>
              </w:rPr>
              <w:t>msg</w:t>
            </w:r>
          </w:p>
        </w:tc>
        <w:tc>
          <w:tcPr>
            <w:tcW w:w="1417" w:type="dxa"/>
          </w:tcPr>
          <w:p w14:paraId="3D85E153" w14:textId="77777777" w:rsidR="00FB6D3D" w:rsidRDefault="00D22A15">
            <w:pPr>
              <w:ind w:firstLineChars="83" w:firstLine="199"/>
            </w:pPr>
            <w:r>
              <w:rPr>
                <w:rFonts w:hint="eastAsia"/>
              </w:rPr>
              <w:t>string</w:t>
            </w:r>
          </w:p>
        </w:tc>
        <w:tc>
          <w:tcPr>
            <w:tcW w:w="2987" w:type="dxa"/>
          </w:tcPr>
          <w:p w14:paraId="54220A4A" w14:textId="77777777" w:rsidR="00FB6D3D" w:rsidRDefault="00D22A15">
            <w:pPr>
              <w:ind w:firstLineChars="0" w:firstLine="0"/>
            </w:pPr>
            <w:r>
              <w:t>对返回码的文本描述内容</w:t>
            </w:r>
          </w:p>
        </w:tc>
        <w:tc>
          <w:tcPr>
            <w:tcW w:w="2977" w:type="dxa"/>
          </w:tcPr>
          <w:p w14:paraId="38F18A41" w14:textId="77777777" w:rsidR="00FB6D3D" w:rsidRDefault="00D22A15">
            <w:pPr>
              <w:ind w:firstLineChars="0" w:firstLine="0"/>
            </w:pPr>
            <w:r>
              <w:t>“success”</w:t>
            </w:r>
            <w:r>
              <w:t>表示</w:t>
            </w:r>
            <w:r>
              <w:rPr>
                <w:rFonts w:hint="eastAsia"/>
              </w:rPr>
              <w:t>接收</w:t>
            </w:r>
            <w:r>
              <w:t>成功</w:t>
            </w:r>
          </w:p>
          <w:p w14:paraId="2551C37F" w14:textId="77777777" w:rsidR="00FB6D3D" w:rsidRDefault="00D22A15">
            <w:pPr>
              <w:ind w:firstLineChars="0" w:firstLine="0"/>
            </w:pPr>
            <w:r>
              <w:t>”error”</w:t>
            </w:r>
            <w:r>
              <w:t>表示</w:t>
            </w:r>
            <w:r>
              <w:rPr>
                <w:rFonts w:hint="eastAsia"/>
              </w:rPr>
              <w:t>接收失败</w:t>
            </w:r>
          </w:p>
        </w:tc>
      </w:tr>
      <w:tr w:rsidR="00FB6D3D" w14:paraId="6D9FD924" w14:textId="77777777">
        <w:trPr>
          <w:jc w:val="center"/>
        </w:trPr>
        <w:tc>
          <w:tcPr>
            <w:tcW w:w="2122" w:type="dxa"/>
          </w:tcPr>
          <w:p w14:paraId="53513A4D" w14:textId="77777777" w:rsidR="00FB6D3D" w:rsidRDefault="00D22A15">
            <w:pPr>
              <w:ind w:firstLineChars="0" w:firstLine="0"/>
              <w:rPr>
                <w:color w:val="262626"/>
                <w:spacing w:val="12"/>
                <w:szCs w:val="21"/>
              </w:rPr>
            </w:pPr>
            <w:r>
              <w:rPr>
                <w:color w:val="262626"/>
                <w:spacing w:val="12"/>
                <w:szCs w:val="21"/>
              </w:rPr>
              <w:t>t</w:t>
            </w:r>
            <w:r>
              <w:rPr>
                <w:rFonts w:hint="eastAsia"/>
                <w:color w:val="262626"/>
                <w:spacing w:val="12"/>
                <w:szCs w:val="21"/>
              </w:rPr>
              <w:t>otal</w:t>
            </w:r>
          </w:p>
        </w:tc>
        <w:tc>
          <w:tcPr>
            <w:tcW w:w="1417" w:type="dxa"/>
          </w:tcPr>
          <w:p w14:paraId="6E367609" w14:textId="77777777" w:rsidR="00FB6D3D" w:rsidRDefault="00D22A15">
            <w:pPr>
              <w:ind w:firstLineChars="83" w:firstLine="199"/>
            </w:pPr>
            <w:r>
              <w:rPr>
                <w:rFonts w:hint="eastAsia"/>
              </w:rPr>
              <w:t>int</w:t>
            </w:r>
          </w:p>
        </w:tc>
        <w:tc>
          <w:tcPr>
            <w:tcW w:w="2987" w:type="dxa"/>
          </w:tcPr>
          <w:p w14:paraId="3A5B1DD9" w14:textId="77777777" w:rsidR="00FB6D3D" w:rsidRDefault="00D22A15">
            <w:pPr>
              <w:ind w:firstLineChars="0" w:firstLine="0"/>
            </w:pPr>
            <w:r>
              <w:rPr>
                <w:rFonts w:hint="eastAsia"/>
              </w:rPr>
              <w:t>记录总条数</w:t>
            </w:r>
          </w:p>
        </w:tc>
        <w:tc>
          <w:tcPr>
            <w:tcW w:w="2977" w:type="dxa"/>
          </w:tcPr>
          <w:p w14:paraId="5494DAEF" w14:textId="77777777" w:rsidR="00FB6D3D" w:rsidRDefault="00FB6D3D">
            <w:pPr>
              <w:ind w:firstLine="480"/>
            </w:pPr>
          </w:p>
        </w:tc>
      </w:tr>
      <w:tr w:rsidR="00FB6D3D" w14:paraId="1E7A1DFD" w14:textId="77777777">
        <w:trPr>
          <w:jc w:val="center"/>
        </w:trPr>
        <w:tc>
          <w:tcPr>
            <w:tcW w:w="2122" w:type="dxa"/>
          </w:tcPr>
          <w:p w14:paraId="285A1D82" w14:textId="77777777" w:rsidR="00FB6D3D" w:rsidRDefault="00D22A15">
            <w:pPr>
              <w:ind w:firstLineChars="0" w:firstLine="0"/>
              <w:rPr>
                <w:color w:val="262626"/>
                <w:spacing w:val="12"/>
                <w:szCs w:val="21"/>
              </w:rPr>
            </w:pPr>
            <w:r>
              <w:rPr>
                <w:color w:val="262626"/>
                <w:spacing w:val="12"/>
                <w:szCs w:val="21"/>
              </w:rPr>
              <w:t>part_num</w:t>
            </w:r>
          </w:p>
        </w:tc>
        <w:tc>
          <w:tcPr>
            <w:tcW w:w="1417" w:type="dxa"/>
          </w:tcPr>
          <w:p w14:paraId="242ADF91" w14:textId="77777777" w:rsidR="00FB6D3D" w:rsidRDefault="00D22A15">
            <w:pPr>
              <w:ind w:firstLineChars="83" w:firstLine="199"/>
            </w:pPr>
            <w:r>
              <w:rPr>
                <w:rFonts w:hint="eastAsia"/>
              </w:rPr>
              <w:t>string</w:t>
            </w:r>
          </w:p>
        </w:tc>
        <w:tc>
          <w:tcPr>
            <w:tcW w:w="2987" w:type="dxa"/>
          </w:tcPr>
          <w:p w14:paraId="1BCF8143" w14:textId="77777777" w:rsidR="00FB6D3D" w:rsidRDefault="00D22A15">
            <w:pPr>
              <w:ind w:firstLineChars="0" w:firstLine="0"/>
            </w:pPr>
            <w:r>
              <w:rPr>
                <w:rFonts w:hint="eastAsia"/>
              </w:rPr>
              <w:t>零件数量</w:t>
            </w:r>
          </w:p>
        </w:tc>
        <w:tc>
          <w:tcPr>
            <w:tcW w:w="2977" w:type="dxa"/>
          </w:tcPr>
          <w:p w14:paraId="029EBB0A" w14:textId="77777777" w:rsidR="00FB6D3D" w:rsidRDefault="00FB6D3D">
            <w:pPr>
              <w:ind w:firstLine="480"/>
            </w:pPr>
          </w:p>
        </w:tc>
      </w:tr>
      <w:tr w:rsidR="00FB6D3D" w14:paraId="770DE752" w14:textId="77777777">
        <w:trPr>
          <w:jc w:val="center"/>
        </w:trPr>
        <w:tc>
          <w:tcPr>
            <w:tcW w:w="2122" w:type="dxa"/>
          </w:tcPr>
          <w:p w14:paraId="4DDD44F5" w14:textId="77777777" w:rsidR="00FB6D3D" w:rsidRDefault="00D22A15">
            <w:pPr>
              <w:ind w:firstLineChars="0" w:firstLine="0"/>
              <w:rPr>
                <w:color w:val="262626"/>
                <w:spacing w:val="12"/>
                <w:szCs w:val="21"/>
              </w:rPr>
            </w:pPr>
            <w:r>
              <w:rPr>
                <w:color w:val="262626"/>
                <w:spacing w:val="12"/>
                <w:szCs w:val="21"/>
              </w:rPr>
              <w:t>plate_id</w:t>
            </w:r>
          </w:p>
        </w:tc>
        <w:tc>
          <w:tcPr>
            <w:tcW w:w="1417" w:type="dxa"/>
          </w:tcPr>
          <w:p w14:paraId="3CAB57E0" w14:textId="77777777" w:rsidR="00FB6D3D" w:rsidRDefault="00D22A15">
            <w:pPr>
              <w:ind w:firstLineChars="83" w:firstLine="199"/>
            </w:pPr>
            <w:r>
              <w:rPr>
                <w:rFonts w:hint="eastAsia"/>
              </w:rPr>
              <w:t>string</w:t>
            </w:r>
          </w:p>
        </w:tc>
        <w:tc>
          <w:tcPr>
            <w:tcW w:w="2987" w:type="dxa"/>
          </w:tcPr>
          <w:p w14:paraId="1457034B" w14:textId="77777777" w:rsidR="00FB6D3D" w:rsidRDefault="00D22A15">
            <w:pPr>
              <w:ind w:firstLineChars="0" w:firstLine="0"/>
            </w:pPr>
            <w:r>
              <w:rPr>
                <w:rFonts w:hint="eastAsia"/>
              </w:rPr>
              <w:t>任务编号</w:t>
            </w:r>
          </w:p>
        </w:tc>
        <w:tc>
          <w:tcPr>
            <w:tcW w:w="2977" w:type="dxa"/>
          </w:tcPr>
          <w:p w14:paraId="692622B2" w14:textId="77777777" w:rsidR="00FB6D3D" w:rsidRDefault="00FB6D3D">
            <w:pPr>
              <w:ind w:firstLine="480"/>
            </w:pPr>
          </w:p>
        </w:tc>
      </w:tr>
      <w:tr w:rsidR="00FB6D3D" w14:paraId="4CAE0B02" w14:textId="77777777">
        <w:trPr>
          <w:jc w:val="center"/>
        </w:trPr>
        <w:tc>
          <w:tcPr>
            <w:tcW w:w="2122" w:type="dxa"/>
          </w:tcPr>
          <w:p w14:paraId="6B701AC4" w14:textId="77777777" w:rsidR="00FB6D3D" w:rsidRDefault="00D22A15">
            <w:pPr>
              <w:ind w:firstLineChars="0" w:firstLine="0"/>
              <w:rPr>
                <w:color w:val="262626"/>
                <w:spacing w:val="12"/>
                <w:szCs w:val="21"/>
              </w:rPr>
            </w:pPr>
            <w:r>
              <w:rPr>
                <w:color w:val="262626"/>
                <w:spacing w:val="12"/>
                <w:szCs w:val="21"/>
              </w:rPr>
              <w:t>move_status</w:t>
            </w:r>
          </w:p>
        </w:tc>
        <w:tc>
          <w:tcPr>
            <w:tcW w:w="1417" w:type="dxa"/>
          </w:tcPr>
          <w:p w14:paraId="46BFB349" w14:textId="77777777" w:rsidR="00FB6D3D" w:rsidRDefault="00D22A15">
            <w:pPr>
              <w:ind w:firstLineChars="83" w:firstLine="199"/>
            </w:pPr>
            <w:r>
              <w:rPr>
                <w:rFonts w:hint="eastAsia"/>
              </w:rPr>
              <w:t>string</w:t>
            </w:r>
          </w:p>
        </w:tc>
        <w:tc>
          <w:tcPr>
            <w:tcW w:w="2987" w:type="dxa"/>
          </w:tcPr>
          <w:p w14:paraId="434DC884" w14:textId="77777777" w:rsidR="00FB6D3D" w:rsidRDefault="00D22A15">
            <w:pPr>
              <w:ind w:firstLineChars="0" w:firstLine="0"/>
            </w:pPr>
            <w:r>
              <w:rPr>
                <w:rFonts w:hint="eastAsia"/>
              </w:rPr>
              <w:t>强制流料信号</w:t>
            </w:r>
          </w:p>
        </w:tc>
        <w:tc>
          <w:tcPr>
            <w:tcW w:w="2977" w:type="dxa"/>
          </w:tcPr>
          <w:p w14:paraId="1A12575B" w14:textId="77777777" w:rsidR="00FB6D3D" w:rsidRDefault="00D22A15">
            <w:pPr>
              <w:ind w:firstLineChars="83" w:firstLine="199"/>
            </w:pPr>
            <w:r>
              <w:t>0</w:t>
            </w:r>
            <w:r>
              <w:rPr>
                <w:rFonts w:hint="eastAsia"/>
              </w:rPr>
              <w:t>：不是，</w:t>
            </w:r>
            <w:r>
              <w:rPr>
                <w:rFonts w:hint="eastAsia"/>
              </w:rPr>
              <w:t>1</w:t>
            </w:r>
            <w:r>
              <w:rPr>
                <w:rFonts w:hint="eastAsia"/>
              </w:rPr>
              <w:t>：是</w:t>
            </w:r>
          </w:p>
        </w:tc>
      </w:tr>
      <w:tr w:rsidR="00FB6D3D" w14:paraId="33B40907" w14:textId="77777777">
        <w:trPr>
          <w:jc w:val="center"/>
        </w:trPr>
        <w:tc>
          <w:tcPr>
            <w:tcW w:w="2122" w:type="dxa"/>
          </w:tcPr>
          <w:p w14:paraId="4BE93A78" w14:textId="77777777" w:rsidR="00FB6D3D" w:rsidRDefault="00D22A15">
            <w:pPr>
              <w:ind w:firstLineChars="0" w:firstLine="0"/>
              <w:rPr>
                <w:color w:val="262626"/>
                <w:spacing w:val="12"/>
                <w:szCs w:val="21"/>
              </w:rPr>
            </w:pPr>
            <w:r>
              <w:rPr>
                <w:rFonts w:hint="eastAsia"/>
                <w:color w:val="262626"/>
                <w:spacing w:val="12"/>
                <w:szCs w:val="21"/>
              </w:rPr>
              <w:t>p</w:t>
            </w:r>
            <w:r>
              <w:rPr>
                <w:color w:val="262626"/>
                <w:spacing w:val="12"/>
                <w:szCs w:val="21"/>
              </w:rPr>
              <w:t>art_code_list</w:t>
            </w:r>
          </w:p>
        </w:tc>
        <w:tc>
          <w:tcPr>
            <w:tcW w:w="1417" w:type="dxa"/>
          </w:tcPr>
          <w:p w14:paraId="4D74F944" w14:textId="77777777" w:rsidR="00FB6D3D" w:rsidRDefault="00D22A15">
            <w:pPr>
              <w:ind w:firstLineChars="83" w:firstLine="199"/>
            </w:pPr>
            <w:r>
              <w:rPr>
                <w:rFonts w:hint="eastAsia"/>
              </w:rPr>
              <w:t>string</w:t>
            </w:r>
          </w:p>
        </w:tc>
        <w:tc>
          <w:tcPr>
            <w:tcW w:w="2987" w:type="dxa"/>
          </w:tcPr>
          <w:p w14:paraId="1B8B8038" w14:textId="77777777" w:rsidR="00FB6D3D" w:rsidRDefault="00D22A15">
            <w:pPr>
              <w:ind w:firstLineChars="0" w:firstLine="0"/>
            </w:pPr>
            <w:r>
              <w:rPr>
                <w:rFonts w:hint="eastAsia"/>
              </w:rPr>
              <w:t>零件编号列表</w:t>
            </w:r>
          </w:p>
        </w:tc>
        <w:tc>
          <w:tcPr>
            <w:tcW w:w="2977" w:type="dxa"/>
          </w:tcPr>
          <w:p w14:paraId="51C2A801" w14:textId="77777777" w:rsidR="00FB6D3D" w:rsidRDefault="00FB6D3D">
            <w:pPr>
              <w:ind w:firstLine="480"/>
            </w:pPr>
          </w:p>
        </w:tc>
      </w:tr>
      <w:tr w:rsidR="00FB6D3D" w14:paraId="54CA9D1D" w14:textId="77777777">
        <w:trPr>
          <w:jc w:val="center"/>
        </w:trPr>
        <w:tc>
          <w:tcPr>
            <w:tcW w:w="2122" w:type="dxa"/>
          </w:tcPr>
          <w:p w14:paraId="1CCB2324" w14:textId="77777777" w:rsidR="00FB6D3D" w:rsidRDefault="00D22A15">
            <w:pPr>
              <w:ind w:firstLineChars="0" w:firstLine="0"/>
              <w:rPr>
                <w:color w:val="262626"/>
                <w:spacing w:val="12"/>
                <w:szCs w:val="21"/>
              </w:rPr>
            </w:pPr>
            <w:r>
              <w:rPr>
                <w:color w:val="262626"/>
                <w:spacing w:val="12"/>
                <w:szCs w:val="21"/>
              </w:rPr>
              <w:t>rece_time</w:t>
            </w:r>
          </w:p>
        </w:tc>
        <w:tc>
          <w:tcPr>
            <w:tcW w:w="1417" w:type="dxa"/>
          </w:tcPr>
          <w:p w14:paraId="380FEE80" w14:textId="77777777" w:rsidR="00FB6D3D" w:rsidRDefault="00D22A15">
            <w:pPr>
              <w:ind w:firstLineChars="83" w:firstLine="199"/>
            </w:pPr>
            <w:r>
              <w:rPr>
                <w:rFonts w:hint="eastAsia"/>
              </w:rPr>
              <w:t>string</w:t>
            </w:r>
          </w:p>
        </w:tc>
        <w:tc>
          <w:tcPr>
            <w:tcW w:w="2987" w:type="dxa"/>
          </w:tcPr>
          <w:p w14:paraId="563D76D8" w14:textId="77777777" w:rsidR="00FB6D3D" w:rsidRDefault="00D22A15">
            <w:pPr>
              <w:ind w:firstLineChars="0" w:firstLine="0"/>
            </w:pPr>
            <w:r>
              <w:rPr>
                <w:rFonts w:hint="eastAsia"/>
              </w:rPr>
              <w:t>获取数据的时间</w:t>
            </w:r>
          </w:p>
        </w:tc>
        <w:tc>
          <w:tcPr>
            <w:tcW w:w="2977" w:type="dxa"/>
          </w:tcPr>
          <w:p w14:paraId="0F052E37" w14:textId="77777777" w:rsidR="00FB6D3D" w:rsidRDefault="00FB6D3D">
            <w:pPr>
              <w:ind w:firstLine="480"/>
            </w:pPr>
          </w:p>
        </w:tc>
      </w:tr>
      <w:tr w:rsidR="00FB6D3D" w14:paraId="1D9F4120" w14:textId="77777777">
        <w:trPr>
          <w:jc w:val="center"/>
        </w:trPr>
        <w:tc>
          <w:tcPr>
            <w:tcW w:w="2122" w:type="dxa"/>
          </w:tcPr>
          <w:p w14:paraId="7BFA5705" w14:textId="77777777" w:rsidR="00FB6D3D" w:rsidRDefault="00D22A15">
            <w:pPr>
              <w:ind w:firstLineChars="0" w:firstLine="0"/>
              <w:rPr>
                <w:color w:val="262626"/>
                <w:spacing w:val="12"/>
                <w:szCs w:val="21"/>
              </w:rPr>
            </w:pPr>
            <w:r>
              <w:rPr>
                <w:color w:val="262626"/>
                <w:spacing w:val="12"/>
                <w:szCs w:val="21"/>
              </w:rPr>
              <w:t>use_pallet_state</w:t>
            </w:r>
          </w:p>
        </w:tc>
        <w:tc>
          <w:tcPr>
            <w:tcW w:w="1417" w:type="dxa"/>
          </w:tcPr>
          <w:p w14:paraId="4DE953D3" w14:textId="77777777" w:rsidR="00FB6D3D" w:rsidRDefault="00D22A15">
            <w:pPr>
              <w:ind w:firstLineChars="83" w:firstLine="199"/>
            </w:pPr>
            <w:r>
              <w:rPr>
                <w:rFonts w:hint="eastAsia"/>
              </w:rPr>
              <w:t>string</w:t>
            </w:r>
          </w:p>
        </w:tc>
        <w:tc>
          <w:tcPr>
            <w:tcW w:w="2987" w:type="dxa"/>
          </w:tcPr>
          <w:p w14:paraId="0B41ACFB" w14:textId="77777777" w:rsidR="00FB6D3D" w:rsidRDefault="00D22A15">
            <w:pPr>
              <w:ind w:firstLineChars="0" w:firstLine="0"/>
            </w:pPr>
            <w:r>
              <w:rPr>
                <w:rFonts w:hint="eastAsia"/>
              </w:rPr>
              <w:t>大件码盘区使用状态</w:t>
            </w:r>
          </w:p>
        </w:tc>
        <w:tc>
          <w:tcPr>
            <w:tcW w:w="2977" w:type="dxa"/>
          </w:tcPr>
          <w:p w14:paraId="7195DF2A" w14:textId="77777777" w:rsidR="00FB6D3D" w:rsidRDefault="00D22A15">
            <w:pPr>
              <w:ind w:firstLine="480"/>
            </w:pPr>
            <w:r>
              <w:rPr>
                <w:rFonts w:hint="eastAsia"/>
              </w:rPr>
              <w:t>0</w:t>
            </w:r>
            <w:r>
              <w:rPr>
                <w:rFonts w:hint="eastAsia"/>
              </w:rPr>
              <w:t>：未发送，</w:t>
            </w:r>
            <w:r>
              <w:rPr>
                <w:rFonts w:hint="eastAsia"/>
              </w:rPr>
              <w:t>1</w:t>
            </w:r>
            <w:r>
              <w:rPr>
                <w:rFonts w:hint="eastAsia"/>
              </w:rPr>
              <w:t>：已发送，</w:t>
            </w:r>
            <w:r>
              <w:rPr>
                <w:rFonts w:hint="eastAsia"/>
              </w:rPr>
              <w:t>2</w:t>
            </w:r>
            <w:r>
              <w:rPr>
                <w:rFonts w:hint="eastAsia"/>
              </w:rPr>
              <w:t>：发送失败</w:t>
            </w:r>
          </w:p>
        </w:tc>
      </w:tr>
      <w:tr w:rsidR="00FB6D3D" w14:paraId="42E85E7C" w14:textId="77777777">
        <w:trPr>
          <w:jc w:val="center"/>
        </w:trPr>
        <w:tc>
          <w:tcPr>
            <w:tcW w:w="2122" w:type="dxa"/>
          </w:tcPr>
          <w:p w14:paraId="01922DA3" w14:textId="77777777" w:rsidR="00FB6D3D" w:rsidRDefault="00D22A15">
            <w:pPr>
              <w:ind w:firstLineChars="0" w:firstLine="0"/>
              <w:rPr>
                <w:color w:val="262626"/>
                <w:spacing w:val="12"/>
                <w:szCs w:val="21"/>
              </w:rPr>
            </w:pPr>
            <w:r>
              <w:rPr>
                <w:color w:val="262626"/>
                <w:spacing w:val="12"/>
                <w:szCs w:val="21"/>
              </w:rPr>
              <w:t>use_mark_state</w:t>
            </w:r>
          </w:p>
        </w:tc>
        <w:tc>
          <w:tcPr>
            <w:tcW w:w="1417" w:type="dxa"/>
          </w:tcPr>
          <w:p w14:paraId="5FED84DA" w14:textId="77777777" w:rsidR="00FB6D3D" w:rsidRDefault="00D22A15">
            <w:pPr>
              <w:ind w:firstLineChars="83" w:firstLine="199"/>
            </w:pPr>
            <w:r>
              <w:rPr>
                <w:rFonts w:hint="eastAsia"/>
              </w:rPr>
              <w:t>string</w:t>
            </w:r>
          </w:p>
        </w:tc>
        <w:tc>
          <w:tcPr>
            <w:tcW w:w="2987" w:type="dxa"/>
          </w:tcPr>
          <w:p w14:paraId="360E99B5" w14:textId="77777777" w:rsidR="00FB6D3D" w:rsidRDefault="00D22A15">
            <w:pPr>
              <w:ind w:firstLineChars="0" w:firstLine="0"/>
            </w:pPr>
            <w:r>
              <w:rPr>
                <w:rFonts w:hint="eastAsia"/>
              </w:rPr>
              <w:t>喷码区使用状态</w:t>
            </w:r>
          </w:p>
        </w:tc>
        <w:tc>
          <w:tcPr>
            <w:tcW w:w="2977" w:type="dxa"/>
          </w:tcPr>
          <w:p w14:paraId="692B7304" w14:textId="77777777" w:rsidR="00FB6D3D" w:rsidRDefault="00D22A15">
            <w:pPr>
              <w:ind w:firstLine="480"/>
            </w:pPr>
            <w:r>
              <w:rPr>
                <w:rFonts w:hint="eastAsia"/>
              </w:rPr>
              <w:t>0</w:t>
            </w:r>
            <w:r>
              <w:rPr>
                <w:rFonts w:hint="eastAsia"/>
              </w:rPr>
              <w:t>：未发送，</w:t>
            </w:r>
            <w:r>
              <w:rPr>
                <w:rFonts w:hint="eastAsia"/>
              </w:rPr>
              <w:t>1</w:t>
            </w:r>
            <w:r>
              <w:rPr>
                <w:rFonts w:hint="eastAsia"/>
              </w:rPr>
              <w:t>：已发送，</w:t>
            </w:r>
            <w:r>
              <w:rPr>
                <w:rFonts w:hint="eastAsia"/>
              </w:rPr>
              <w:t>2</w:t>
            </w:r>
            <w:r>
              <w:rPr>
                <w:rFonts w:hint="eastAsia"/>
              </w:rPr>
              <w:t>：发送失败</w:t>
            </w:r>
          </w:p>
        </w:tc>
      </w:tr>
    </w:tbl>
    <w:p w14:paraId="677D8274" w14:textId="77777777" w:rsidR="00FB6D3D" w:rsidRDefault="00D22A15">
      <w:pPr>
        <w:pStyle w:val="2"/>
        <w:spacing w:before="120"/>
        <w:ind w:left="425"/>
        <w:rPr>
          <w:rFonts w:ascii="宋体" w:eastAsia="宋体" w:hAnsi="宋体"/>
          <w:szCs w:val="30"/>
        </w:rPr>
      </w:pPr>
      <w:bookmarkStart w:id="92" w:name="_Toc3922"/>
      <w:r>
        <w:rPr>
          <w:rFonts w:ascii="宋体" w:eastAsia="宋体" w:hAnsi="宋体" w:hint="eastAsia"/>
          <w:szCs w:val="30"/>
          <w:lang w:val="en-US"/>
        </w:rPr>
        <w:t>12.11</w:t>
      </w:r>
      <w:r>
        <w:rPr>
          <w:rFonts w:ascii="宋体" w:eastAsia="宋体" w:hAnsi="宋体" w:hint="eastAsia"/>
          <w:szCs w:val="30"/>
        </w:rPr>
        <w:t>查询钢板任务数据</w:t>
      </w:r>
      <w:bookmarkEnd w:id="92"/>
    </w:p>
    <w:p w14:paraId="550279F3" w14:textId="77777777" w:rsidR="00FB6D3D" w:rsidRDefault="00D22A15">
      <w:pPr>
        <w:pStyle w:val="af6"/>
        <w:ind w:left="420" w:firstLineChars="0" w:firstLine="0"/>
        <w:rPr>
          <w:b/>
          <w:bCs/>
        </w:rPr>
      </w:pPr>
      <w:r>
        <w:rPr>
          <w:b/>
          <w:bCs/>
        </w:rPr>
        <w:t>请求方式：</w:t>
      </w:r>
      <w:r>
        <w:rPr>
          <w:b/>
          <w:bCs/>
        </w:rPr>
        <w:t>POST</w:t>
      </w:r>
      <w:r>
        <w:rPr>
          <w:b/>
          <w:bCs/>
        </w:rPr>
        <w:t>（</w:t>
      </w:r>
      <w:r>
        <w:rPr>
          <w:b/>
          <w:bCs/>
        </w:rPr>
        <w:t>HTTP</w:t>
      </w:r>
      <w:r>
        <w:rPr>
          <w:b/>
          <w:bCs/>
        </w:rPr>
        <w:t>）</w:t>
      </w:r>
    </w:p>
    <w:p w14:paraId="5B0D4900" w14:textId="77777777" w:rsidR="00FB6D3D" w:rsidRDefault="00D22A15">
      <w:pPr>
        <w:pStyle w:val="af6"/>
        <w:spacing w:line="360" w:lineRule="atLeast"/>
        <w:ind w:left="420" w:firstLineChars="0" w:firstLine="0"/>
        <w:rPr>
          <w:rFonts w:ascii="Times New Roman" w:hAnsi="Times New Roman" w:cs="Times New Roman"/>
          <w:color w:val="262626"/>
          <w:spacing w:val="12"/>
          <w:szCs w:val="21"/>
        </w:rPr>
      </w:pPr>
      <w:r>
        <w:rPr>
          <w:rFonts w:ascii="Times New Roman" w:hAnsi="Times New Roman" w:cs="Times New Roman"/>
          <w:b/>
          <w:bCs/>
          <w:color w:val="262626"/>
          <w:spacing w:val="12"/>
          <w:szCs w:val="21"/>
        </w:rPr>
        <w:t>请求地址</w:t>
      </w:r>
      <w:r>
        <w:rPr>
          <w:rFonts w:ascii="Times New Roman" w:hAnsi="Times New Roman" w:cs="Times New Roman"/>
          <w:color w:val="262626"/>
          <w:spacing w:val="12"/>
          <w:szCs w:val="21"/>
        </w:rPr>
        <w:t>：</w:t>
      </w:r>
      <w:hyperlink r:id="rId29" w:history="1">
        <w:r>
          <w:rPr>
            <w:rStyle w:val="af4"/>
            <w:rFonts w:ascii="Times New Roman" w:hAnsi="Times New Roman" w:cs="Times New Roman"/>
            <w:spacing w:val="12"/>
            <w:szCs w:val="24"/>
          </w:rPr>
          <w:t>http://</w:t>
        </w:r>
        <w:r>
          <w:rPr>
            <w:rStyle w:val="af4"/>
            <w:rFonts w:ascii="Times New Roman" w:hAnsi="Times New Roman" w:cs="Times New Roman" w:hint="eastAsia"/>
            <w:spacing w:val="12"/>
            <w:szCs w:val="24"/>
          </w:rPr>
          <w:t>ip</w:t>
        </w:r>
        <w:r>
          <w:rPr>
            <w:rStyle w:val="af4"/>
            <w:rFonts w:ascii="Times New Roman" w:hAnsi="Times New Roman" w:cs="Times New Roman"/>
            <w:spacing w:val="12"/>
            <w:szCs w:val="24"/>
          </w:rPr>
          <w:t>:port</w:t>
        </w:r>
        <w:r>
          <w:rPr>
            <w:rStyle w:val="af4"/>
            <w:rFonts w:ascii="Times New Roman" w:hAnsi="Times New Roman" w:cs="Times New Roman" w:hint="eastAsia"/>
            <w:spacing w:val="12"/>
            <w:szCs w:val="24"/>
          </w:rPr>
          <w:t>/</w:t>
        </w:r>
      </w:hyperlink>
      <w:r>
        <w:t>control/data/getPlateInfo</w:t>
      </w:r>
    </w:p>
    <w:p w14:paraId="27B66A28" w14:textId="77777777" w:rsidR="00FB6D3D" w:rsidRDefault="00D22A15">
      <w:pPr>
        <w:pStyle w:val="af6"/>
        <w:spacing w:line="360" w:lineRule="atLeast"/>
        <w:ind w:left="420" w:firstLineChars="0" w:firstLine="0"/>
        <w:rPr>
          <w:rFonts w:ascii="Times New Roman" w:hAnsi="Times New Roman" w:cs="Times New Roman"/>
          <w:b/>
          <w:color w:val="262626"/>
          <w:spacing w:val="12"/>
          <w:szCs w:val="21"/>
        </w:rPr>
      </w:pPr>
      <w:r>
        <w:rPr>
          <w:rFonts w:ascii="Times New Roman" w:hAnsi="Times New Roman" w:cs="Times New Roman" w:hint="eastAsia"/>
          <w:b/>
          <w:color w:val="262626"/>
          <w:spacing w:val="12"/>
          <w:szCs w:val="21"/>
        </w:rPr>
        <w:t>接口说明：</w:t>
      </w:r>
    </w:p>
    <w:p w14:paraId="1C133C40" w14:textId="77777777" w:rsidR="00FB6D3D" w:rsidRDefault="00D22A15">
      <w:pPr>
        <w:spacing w:line="360" w:lineRule="atLeast"/>
        <w:ind w:firstLine="480"/>
      </w:pPr>
      <w:r>
        <w:rPr>
          <w:rFonts w:hint="eastAsia"/>
        </w:rPr>
        <w:lastRenderedPageBreak/>
        <w:t>该接口用于向总控查询钢板信息数据。</w:t>
      </w:r>
    </w:p>
    <w:p w14:paraId="28FB342D" w14:textId="77777777" w:rsidR="00FB6D3D" w:rsidRDefault="00D22A15">
      <w:pPr>
        <w:spacing w:line="360" w:lineRule="atLeast"/>
        <w:ind w:firstLine="506"/>
        <w:rPr>
          <w:color w:val="262626"/>
          <w:spacing w:val="12"/>
          <w:szCs w:val="21"/>
        </w:rPr>
      </w:pPr>
      <w:r>
        <w:rPr>
          <w:b/>
          <w:bCs/>
          <w:color w:val="262626"/>
          <w:spacing w:val="12"/>
          <w:szCs w:val="21"/>
        </w:rPr>
        <w:t>请求包结构体</w:t>
      </w:r>
      <w:r>
        <w:rPr>
          <w:color w:val="262626"/>
          <w:spacing w:val="12"/>
          <w:szCs w:val="21"/>
        </w:rPr>
        <w:t>：</w:t>
      </w:r>
    </w:p>
    <w:p w14:paraId="480D5C6B" w14:textId="77777777" w:rsidR="00FB6D3D" w:rsidRDefault="00D22A15">
      <w:pPr>
        <w:shd w:val="clear" w:color="auto" w:fill="FFFFFE"/>
        <w:spacing w:line="270" w:lineRule="atLeast"/>
        <w:ind w:leftChars="200" w:left="480" w:firstLineChars="0" w:firstLine="0"/>
        <w:rPr>
          <w:rFonts w:ascii="Consolas" w:hAnsi="Consolas" w:cs="宋体"/>
          <w:color w:val="000000"/>
          <w:sz w:val="18"/>
          <w:szCs w:val="18"/>
        </w:rPr>
      </w:pPr>
      <w:r>
        <w:rPr>
          <w:rFonts w:ascii="Consolas" w:hAnsi="Consolas" w:cs="宋体"/>
          <w:color w:val="000000"/>
          <w:sz w:val="18"/>
          <w:szCs w:val="18"/>
        </w:rPr>
        <w:t>{</w:t>
      </w:r>
    </w:p>
    <w:p w14:paraId="439F45F2" w14:textId="77777777" w:rsidR="00FB6D3D" w:rsidRDefault="00D22A15">
      <w:pPr>
        <w:shd w:val="clear" w:color="auto" w:fill="FFFFFE"/>
        <w:spacing w:line="270" w:lineRule="atLeast"/>
        <w:ind w:firstLineChars="0" w:firstLine="0"/>
        <w:rPr>
          <w:rFonts w:ascii="Consolas" w:hAnsi="Consolas" w:cs="宋体"/>
          <w:color w:val="000000"/>
          <w:sz w:val="18"/>
          <w:szCs w:val="18"/>
        </w:rPr>
      </w:pPr>
      <w:r>
        <w:rPr>
          <w:rFonts w:ascii="Consolas" w:hAnsi="Consolas" w:cs="宋体"/>
          <w:color w:val="000000"/>
          <w:sz w:val="18"/>
          <w:szCs w:val="18"/>
        </w:rPr>
        <w:t>    </w:t>
      </w:r>
      <w:r>
        <w:rPr>
          <w:rFonts w:ascii="Consolas" w:hAnsi="Consolas" w:cs="宋体"/>
          <w:color w:val="000000"/>
          <w:sz w:val="18"/>
          <w:szCs w:val="18"/>
        </w:rPr>
        <w:tab/>
        <w:t xml:space="preserve">  </w:t>
      </w:r>
      <w:r>
        <w:rPr>
          <w:rFonts w:ascii="Consolas" w:hAnsi="Consolas" w:cs="宋体"/>
          <w:color w:val="A31515"/>
          <w:sz w:val="18"/>
          <w:szCs w:val="18"/>
        </w:rPr>
        <w:t>"keyWord"</w:t>
      </w:r>
      <w:r>
        <w:rPr>
          <w:rFonts w:ascii="Consolas" w:hAnsi="Consolas" w:cs="宋体"/>
          <w:color w:val="000000"/>
          <w:sz w:val="18"/>
          <w:szCs w:val="18"/>
        </w:rPr>
        <w:t>: </w:t>
      </w:r>
      <w:r>
        <w:rPr>
          <w:rFonts w:ascii="Consolas" w:hAnsi="Consolas" w:cs="宋体"/>
          <w:color w:val="0451A5"/>
          <w:sz w:val="18"/>
          <w:szCs w:val="18"/>
        </w:rPr>
        <w:t>"</w:t>
      </w:r>
      <w:r>
        <w:rPr>
          <w:rFonts w:ascii="Consolas" w:hAnsi="Consolas"/>
          <w:color w:val="0451A5"/>
          <w:sz w:val="18"/>
          <w:szCs w:val="18"/>
        </w:rPr>
        <w:t xml:space="preserve"> </w:t>
      </w:r>
      <w:r>
        <w:rPr>
          <w:rFonts w:ascii="Consolas" w:hAnsi="Consolas" w:cs="宋体"/>
          <w:color w:val="0451A5"/>
          <w:sz w:val="18"/>
          <w:szCs w:val="18"/>
        </w:rPr>
        <w:t>mix_test_01"</w:t>
      </w:r>
      <w:r>
        <w:rPr>
          <w:rFonts w:ascii="Consolas" w:hAnsi="Consolas" w:cs="宋体"/>
          <w:color w:val="000000"/>
          <w:sz w:val="18"/>
          <w:szCs w:val="18"/>
        </w:rPr>
        <w:t>,</w:t>
      </w:r>
    </w:p>
    <w:p w14:paraId="504B1CEB" w14:textId="77777777" w:rsidR="00FB6D3D" w:rsidRDefault="00D22A15">
      <w:pPr>
        <w:shd w:val="clear" w:color="auto" w:fill="FFFFFE"/>
        <w:spacing w:line="270" w:lineRule="atLeast"/>
        <w:ind w:leftChars="200" w:left="480" w:firstLineChars="0" w:firstLine="0"/>
        <w:rPr>
          <w:rFonts w:ascii="Consolas" w:hAnsi="Consolas" w:cs="宋体"/>
          <w:color w:val="000000"/>
          <w:sz w:val="18"/>
          <w:szCs w:val="18"/>
        </w:rPr>
      </w:pPr>
      <w:r>
        <w:rPr>
          <w:rFonts w:ascii="Consolas" w:hAnsi="Consolas" w:cs="宋体"/>
          <w:color w:val="000000"/>
          <w:sz w:val="18"/>
          <w:szCs w:val="18"/>
        </w:rPr>
        <w:t>    </w:t>
      </w:r>
      <w:r>
        <w:rPr>
          <w:rFonts w:ascii="Consolas" w:hAnsi="Consolas" w:cs="宋体"/>
          <w:color w:val="A31515"/>
          <w:sz w:val="18"/>
          <w:szCs w:val="18"/>
        </w:rPr>
        <w:t>"beginTime"</w:t>
      </w:r>
      <w:r>
        <w:rPr>
          <w:rFonts w:ascii="Consolas" w:hAnsi="Consolas" w:cs="宋体"/>
          <w:color w:val="000000"/>
          <w:sz w:val="18"/>
          <w:szCs w:val="18"/>
        </w:rPr>
        <w:t>:</w:t>
      </w:r>
      <w:r>
        <w:rPr>
          <w:rFonts w:ascii="Consolas" w:hAnsi="Consolas" w:cs="宋体"/>
          <w:color w:val="0451A5"/>
          <w:sz w:val="18"/>
          <w:szCs w:val="18"/>
        </w:rPr>
        <w:t>"2021-04-22 01:20:20"</w:t>
      </w:r>
      <w:r>
        <w:rPr>
          <w:rFonts w:ascii="Consolas" w:hAnsi="Consolas" w:cs="宋体"/>
          <w:color w:val="000000"/>
          <w:sz w:val="18"/>
          <w:szCs w:val="18"/>
        </w:rPr>
        <w:t>,</w:t>
      </w:r>
    </w:p>
    <w:p w14:paraId="6CA15290" w14:textId="77777777" w:rsidR="00FB6D3D" w:rsidRDefault="00D22A15">
      <w:pPr>
        <w:shd w:val="clear" w:color="auto" w:fill="FFFFFE"/>
        <w:spacing w:line="270" w:lineRule="atLeast"/>
        <w:ind w:leftChars="200" w:left="480" w:firstLineChars="0" w:firstLine="0"/>
        <w:rPr>
          <w:rFonts w:ascii="Consolas" w:hAnsi="Consolas" w:cs="宋体"/>
          <w:color w:val="000000"/>
          <w:sz w:val="18"/>
          <w:szCs w:val="18"/>
        </w:rPr>
      </w:pPr>
      <w:r>
        <w:rPr>
          <w:rFonts w:ascii="Consolas" w:hAnsi="Consolas" w:cs="宋体"/>
          <w:color w:val="000000"/>
          <w:sz w:val="18"/>
          <w:szCs w:val="18"/>
        </w:rPr>
        <w:t>    </w:t>
      </w:r>
      <w:r>
        <w:rPr>
          <w:rFonts w:ascii="Consolas" w:hAnsi="Consolas" w:cs="宋体"/>
          <w:color w:val="A31515"/>
          <w:sz w:val="18"/>
          <w:szCs w:val="18"/>
        </w:rPr>
        <w:t>"endTime"</w:t>
      </w:r>
      <w:r>
        <w:rPr>
          <w:rFonts w:ascii="Consolas" w:hAnsi="Consolas" w:cs="宋体"/>
          <w:color w:val="000000"/>
          <w:sz w:val="18"/>
          <w:szCs w:val="18"/>
        </w:rPr>
        <w:t>:</w:t>
      </w:r>
      <w:r>
        <w:rPr>
          <w:rFonts w:ascii="Consolas" w:hAnsi="Consolas" w:cs="宋体"/>
          <w:color w:val="0451A5"/>
          <w:sz w:val="18"/>
          <w:szCs w:val="18"/>
        </w:rPr>
        <w:t>"2021-04-22 20:20:20"</w:t>
      </w:r>
      <w:r>
        <w:rPr>
          <w:rFonts w:ascii="Consolas" w:hAnsi="Consolas" w:cs="宋体"/>
          <w:color w:val="000000"/>
          <w:sz w:val="18"/>
          <w:szCs w:val="18"/>
        </w:rPr>
        <w:t>,</w:t>
      </w:r>
    </w:p>
    <w:p w14:paraId="03E94D6F" w14:textId="77777777" w:rsidR="00FB6D3D" w:rsidRDefault="00D22A15">
      <w:pPr>
        <w:shd w:val="clear" w:color="auto" w:fill="FFFFFE"/>
        <w:spacing w:line="270" w:lineRule="atLeast"/>
        <w:ind w:leftChars="200" w:left="480" w:firstLineChars="0" w:firstLine="0"/>
        <w:rPr>
          <w:rFonts w:ascii="Consolas" w:hAnsi="Consolas" w:cs="宋体"/>
          <w:color w:val="000000"/>
          <w:sz w:val="18"/>
          <w:szCs w:val="18"/>
        </w:rPr>
      </w:pPr>
      <w:r>
        <w:rPr>
          <w:rFonts w:ascii="Consolas" w:hAnsi="Consolas" w:cs="宋体"/>
          <w:color w:val="000000"/>
          <w:sz w:val="18"/>
          <w:szCs w:val="18"/>
        </w:rPr>
        <w:t>    </w:t>
      </w:r>
      <w:r>
        <w:rPr>
          <w:rFonts w:ascii="Consolas" w:hAnsi="Consolas" w:cs="宋体"/>
          <w:color w:val="A31515"/>
          <w:sz w:val="18"/>
          <w:szCs w:val="18"/>
        </w:rPr>
        <w:t>"pageNum"</w:t>
      </w:r>
      <w:r>
        <w:rPr>
          <w:rFonts w:ascii="Consolas" w:hAnsi="Consolas" w:cs="宋体"/>
          <w:color w:val="000000"/>
          <w:sz w:val="18"/>
          <w:szCs w:val="18"/>
        </w:rPr>
        <w:t>:</w:t>
      </w:r>
      <w:r>
        <w:rPr>
          <w:rFonts w:ascii="Consolas" w:hAnsi="Consolas" w:cs="宋体"/>
          <w:color w:val="0451A5"/>
          <w:sz w:val="18"/>
          <w:szCs w:val="18"/>
        </w:rPr>
        <w:t>"1"</w:t>
      </w:r>
      <w:r>
        <w:rPr>
          <w:rFonts w:ascii="Consolas" w:hAnsi="Consolas" w:cs="宋体"/>
          <w:color w:val="000000"/>
          <w:sz w:val="18"/>
          <w:szCs w:val="18"/>
        </w:rPr>
        <w:t>,</w:t>
      </w:r>
    </w:p>
    <w:p w14:paraId="284C5D30" w14:textId="77777777" w:rsidR="00FB6D3D" w:rsidRDefault="00D22A15">
      <w:pPr>
        <w:shd w:val="clear" w:color="auto" w:fill="FFFFFE"/>
        <w:spacing w:line="270" w:lineRule="atLeast"/>
        <w:ind w:leftChars="200" w:left="480" w:firstLineChars="0" w:firstLine="0"/>
        <w:rPr>
          <w:rFonts w:ascii="Consolas" w:hAnsi="Consolas" w:cs="宋体"/>
          <w:color w:val="000000"/>
          <w:sz w:val="18"/>
          <w:szCs w:val="18"/>
        </w:rPr>
      </w:pPr>
      <w:r>
        <w:rPr>
          <w:rFonts w:ascii="Consolas" w:hAnsi="Consolas" w:cs="宋体"/>
          <w:color w:val="000000"/>
          <w:sz w:val="18"/>
          <w:szCs w:val="18"/>
        </w:rPr>
        <w:t>    </w:t>
      </w:r>
      <w:r>
        <w:rPr>
          <w:rFonts w:ascii="Consolas" w:hAnsi="Consolas" w:cs="宋体"/>
          <w:color w:val="A31515"/>
          <w:sz w:val="18"/>
          <w:szCs w:val="18"/>
        </w:rPr>
        <w:t>"pageSize"</w:t>
      </w:r>
      <w:r>
        <w:rPr>
          <w:rFonts w:ascii="Consolas" w:hAnsi="Consolas" w:cs="宋体"/>
          <w:color w:val="000000"/>
          <w:sz w:val="18"/>
          <w:szCs w:val="18"/>
        </w:rPr>
        <w:t>:</w:t>
      </w:r>
      <w:r>
        <w:rPr>
          <w:rFonts w:ascii="Consolas" w:hAnsi="Consolas" w:cs="宋体"/>
          <w:color w:val="0451A5"/>
          <w:sz w:val="18"/>
          <w:szCs w:val="18"/>
        </w:rPr>
        <w:t>"10"</w:t>
      </w:r>
    </w:p>
    <w:p w14:paraId="149FC751" w14:textId="77777777" w:rsidR="00FB6D3D" w:rsidRDefault="00D22A15">
      <w:pPr>
        <w:shd w:val="clear" w:color="auto" w:fill="FFFFFE"/>
        <w:spacing w:line="270" w:lineRule="atLeast"/>
        <w:ind w:leftChars="200" w:left="480" w:firstLineChars="0" w:firstLine="0"/>
        <w:rPr>
          <w:rFonts w:ascii="Consolas" w:hAnsi="Consolas" w:cs="宋体"/>
          <w:color w:val="000000"/>
          <w:sz w:val="18"/>
          <w:szCs w:val="18"/>
        </w:rPr>
      </w:pPr>
      <w:r>
        <w:rPr>
          <w:rFonts w:ascii="Consolas" w:hAnsi="Consolas" w:cs="宋体"/>
          <w:color w:val="000000"/>
          <w:sz w:val="18"/>
          <w:szCs w:val="18"/>
        </w:rPr>
        <w:t>}</w:t>
      </w:r>
    </w:p>
    <w:p w14:paraId="50AE2FD6" w14:textId="77777777" w:rsidR="00FB6D3D" w:rsidRDefault="00FB6D3D">
      <w:pPr>
        <w:shd w:val="clear" w:color="auto" w:fill="FFFFFE"/>
        <w:spacing w:line="270" w:lineRule="atLeast"/>
        <w:ind w:firstLineChars="0" w:firstLine="360"/>
        <w:rPr>
          <w:rFonts w:ascii="Consolas" w:hAnsi="Consolas" w:cs="宋体"/>
          <w:color w:val="000000"/>
          <w:sz w:val="18"/>
          <w:szCs w:val="18"/>
        </w:rPr>
      </w:pPr>
    </w:p>
    <w:p w14:paraId="456E1489" w14:textId="77777777" w:rsidR="00FB6D3D" w:rsidRDefault="00D22A15">
      <w:pPr>
        <w:spacing w:line="360" w:lineRule="atLeast"/>
        <w:ind w:firstLine="506"/>
        <w:rPr>
          <w:b/>
          <w:bCs/>
          <w:color w:val="262626"/>
          <w:spacing w:val="12"/>
          <w:szCs w:val="21"/>
        </w:rPr>
      </w:pPr>
      <w:r>
        <w:rPr>
          <w:rFonts w:hint="eastAsia"/>
          <w:b/>
          <w:bCs/>
          <w:color w:val="262626"/>
          <w:spacing w:val="12"/>
          <w:szCs w:val="21"/>
        </w:rPr>
        <w:t>参数说明</w:t>
      </w:r>
      <w:r>
        <w:rPr>
          <w:rFonts w:hint="eastAsia"/>
          <w:b/>
          <w:bCs/>
          <w:color w:val="262626"/>
          <w:spacing w:val="12"/>
          <w:szCs w:val="21"/>
        </w:rPr>
        <w:t>:</w:t>
      </w:r>
    </w:p>
    <w:p w14:paraId="2B16A5E9" w14:textId="77777777" w:rsidR="00FB6D3D" w:rsidRDefault="00FB6D3D">
      <w:pPr>
        <w:spacing w:line="360" w:lineRule="atLeast"/>
        <w:ind w:firstLine="506"/>
        <w:rPr>
          <w:b/>
          <w:bCs/>
          <w:color w:val="262626"/>
          <w:spacing w:val="12"/>
          <w:szCs w:val="21"/>
        </w:rPr>
      </w:pPr>
    </w:p>
    <w:tbl>
      <w:tblPr>
        <w:tblStyle w:val="af2"/>
        <w:tblW w:w="9214" w:type="dxa"/>
        <w:jc w:val="center"/>
        <w:tblLayout w:type="fixed"/>
        <w:tblLook w:val="04A0" w:firstRow="1" w:lastRow="0" w:firstColumn="1" w:lastColumn="0" w:noHBand="0" w:noVBand="1"/>
      </w:tblPr>
      <w:tblGrid>
        <w:gridCol w:w="1980"/>
        <w:gridCol w:w="1701"/>
        <w:gridCol w:w="1843"/>
        <w:gridCol w:w="3690"/>
      </w:tblGrid>
      <w:tr w:rsidR="00FB6D3D" w14:paraId="3092E20E" w14:textId="77777777">
        <w:trPr>
          <w:jc w:val="center"/>
        </w:trPr>
        <w:tc>
          <w:tcPr>
            <w:tcW w:w="1980" w:type="dxa"/>
          </w:tcPr>
          <w:p w14:paraId="1EE7A2D4" w14:textId="77777777" w:rsidR="00FB6D3D" w:rsidRDefault="00D22A15">
            <w:pPr>
              <w:ind w:firstLine="480"/>
            </w:pPr>
            <w:r>
              <w:rPr>
                <w:rFonts w:hint="eastAsia"/>
              </w:rPr>
              <w:t>参数</w:t>
            </w:r>
          </w:p>
        </w:tc>
        <w:tc>
          <w:tcPr>
            <w:tcW w:w="1701" w:type="dxa"/>
          </w:tcPr>
          <w:p w14:paraId="375E67EC" w14:textId="77777777" w:rsidR="00FB6D3D" w:rsidRDefault="00D22A15">
            <w:pPr>
              <w:ind w:firstLineChars="83" w:firstLine="199"/>
            </w:pPr>
            <w:r>
              <w:rPr>
                <w:rFonts w:hint="eastAsia"/>
              </w:rPr>
              <w:t>参数类型</w:t>
            </w:r>
          </w:p>
        </w:tc>
        <w:tc>
          <w:tcPr>
            <w:tcW w:w="1843" w:type="dxa"/>
          </w:tcPr>
          <w:p w14:paraId="3BC59875" w14:textId="77777777" w:rsidR="00FB6D3D" w:rsidRDefault="00D22A15">
            <w:pPr>
              <w:ind w:firstLine="480"/>
            </w:pPr>
            <w:r>
              <w:rPr>
                <w:rFonts w:hint="eastAsia"/>
              </w:rPr>
              <w:t>说明</w:t>
            </w:r>
          </w:p>
        </w:tc>
        <w:tc>
          <w:tcPr>
            <w:tcW w:w="3690" w:type="dxa"/>
          </w:tcPr>
          <w:p w14:paraId="2676A489" w14:textId="77777777" w:rsidR="00FB6D3D" w:rsidRDefault="00D22A15">
            <w:pPr>
              <w:ind w:firstLine="480"/>
            </w:pPr>
            <w:r>
              <w:rPr>
                <w:rFonts w:hint="eastAsia"/>
              </w:rPr>
              <w:t>示例值</w:t>
            </w:r>
          </w:p>
        </w:tc>
      </w:tr>
      <w:tr w:rsidR="00FB6D3D" w14:paraId="7D8DAFFE" w14:textId="77777777">
        <w:trPr>
          <w:jc w:val="center"/>
        </w:trPr>
        <w:tc>
          <w:tcPr>
            <w:tcW w:w="1980" w:type="dxa"/>
          </w:tcPr>
          <w:p w14:paraId="0DF6F51A" w14:textId="77777777" w:rsidR="00FB6D3D" w:rsidRDefault="00D22A15">
            <w:pPr>
              <w:ind w:firstLineChars="79" w:firstLine="199"/>
              <w:rPr>
                <w:color w:val="262626"/>
                <w:spacing w:val="12"/>
                <w:szCs w:val="21"/>
              </w:rPr>
            </w:pPr>
            <w:r>
              <w:rPr>
                <w:color w:val="262626"/>
                <w:spacing w:val="12"/>
                <w:szCs w:val="21"/>
              </w:rPr>
              <w:t>keyword</w:t>
            </w:r>
          </w:p>
        </w:tc>
        <w:tc>
          <w:tcPr>
            <w:tcW w:w="1701" w:type="dxa"/>
          </w:tcPr>
          <w:p w14:paraId="56259AE5" w14:textId="77777777" w:rsidR="00FB6D3D" w:rsidRDefault="00D22A15">
            <w:pPr>
              <w:ind w:firstLine="480"/>
            </w:pPr>
            <w:r>
              <w:t>string</w:t>
            </w:r>
          </w:p>
        </w:tc>
        <w:tc>
          <w:tcPr>
            <w:tcW w:w="1843" w:type="dxa"/>
          </w:tcPr>
          <w:p w14:paraId="7BB422B9" w14:textId="77777777" w:rsidR="00FB6D3D" w:rsidRDefault="00D22A15">
            <w:pPr>
              <w:ind w:firstLineChars="0" w:firstLine="0"/>
            </w:pPr>
            <w:r>
              <w:rPr>
                <w:rFonts w:hint="eastAsia"/>
              </w:rPr>
              <w:t>钢板编号</w:t>
            </w:r>
          </w:p>
        </w:tc>
        <w:tc>
          <w:tcPr>
            <w:tcW w:w="3690" w:type="dxa"/>
          </w:tcPr>
          <w:p w14:paraId="48A503C0" w14:textId="77777777" w:rsidR="00FB6D3D" w:rsidRDefault="00FB6D3D">
            <w:pPr>
              <w:ind w:firstLineChars="0" w:firstLine="0"/>
            </w:pPr>
          </w:p>
        </w:tc>
      </w:tr>
      <w:tr w:rsidR="00FB6D3D" w14:paraId="40B88383" w14:textId="77777777">
        <w:trPr>
          <w:jc w:val="center"/>
        </w:trPr>
        <w:tc>
          <w:tcPr>
            <w:tcW w:w="1980" w:type="dxa"/>
          </w:tcPr>
          <w:p w14:paraId="3FA59BE9" w14:textId="77777777" w:rsidR="00FB6D3D" w:rsidRDefault="00D22A15">
            <w:pPr>
              <w:ind w:firstLineChars="79" w:firstLine="199"/>
              <w:rPr>
                <w:color w:val="262626"/>
                <w:spacing w:val="12"/>
                <w:szCs w:val="21"/>
              </w:rPr>
            </w:pPr>
            <w:r>
              <w:rPr>
                <w:color w:val="262626"/>
                <w:spacing w:val="12"/>
                <w:szCs w:val="21"/>
              </w:rPr>
              <w:t>b</w:t>
            </w:r>
            <w:r>
              <w:rPr>
                <w:rFonts w:hint="eastAsia"/>
                <w:color w:val="262626"/>
                <w:spacing w:val="12"/>
                <w:szCs w:val="21"/>
              </w:rPr>
              <w:t>eginTime</w:t>
            </w:r>
          </w:p>
        </w:tc>
        <w:tc>
          <w:tcPr>
            <w:tcW w:w="1701" w:type="dxa"/>
          </w:tcPr>
          <w:p w14:paraId="4F5AFE34" w14:textId="77777777" w:rsidR="00FB6D3D" w:rsidRDefault="00D22A15">
            <w:pPr>
              <w:ind w:firstLine="480"/>
            </w:pPr>
            <w:r>
              <w:t>string</w:t>
            </w:r>
          </w:p>
        </w:tc>
        <w:tc>
          <w:tcPr>
            <w:tcW w:w="1843" w:type="dxa"/>
          </w:tcPr>
          <w:p w14:paraId="70D6F272" w14:textId="77777777" w:rsidR="00FB6D3D" w:rsidRDefault="00D22A15">
            <w:pPr>
              <w:ind w:firstLineChars="0" w:firstLine="0"/>
            </w:pPr>
            <w:r>
              <w:rPr>
                <w:rFonts w:hint="eastAsia"/>
              </w:rPr>
              <w:t>起始时间</w:t>
            </w:r>
          </w:p>
        </w:tc>
        <w:tc>
          <w:tcPr>
            <w:tcW w:w="3690" w:type="dxa"/>
          </w:tcPr>
          <w:p w14:paraId="011FEC4A" w14:textId="77777777" w:rsidR="00FB6D3D" w:rsidRDefault="00FB6D3D">
            <w:pPr>
              <w:ind w:firstLineChars="0" w:firstLine="0"/>
            </w:pPr>
          </w:p>
        </w:tc>
      </w:tr>
      <w:tr w:rsidR="00FB6D3D" w14:paraId="348B24DE" w14:textId="77777777">
        <w:trPr>
          <w:jc w:val="center"/>
        </w:trPr>
        <w:tc>
          <w:tcPr>
            <w:tcW w:w="1980" w:type="dxa"/>
          </w:tcPr>
          <w:p w14:paraId="019A0E03" w14:textId="77777777" w:rsidR="00FB6D3D" w:rsidRDefault="00D22A15">
            <w:pPr>
              <w:ind w:firstLineChars="79" w:firstLine="199"/>
              <w:rPr>
                <w:color w:val="262626"/>
                <w:spacing w:val="12"/>
                <w:szCs w:val="21"/>
              </w:rPr>
            </w:pPr>
            <w:r>
              <w:rPr>
                <w:rFonts w:hint="eastAsia"/>
                <w:color w:val="262626"/>
                <w:spacing w:val="12"/>
                <w:szCs w:val="21"/>
              </w:rPr>
              <w:t>endTime</w:t>
            </w:r>
          </w:p>
        </w:tc>
        <w:tc>
          <w:tcPr>
            <w:tcW w:w="1701" w:type="dxa"/>
          </w:tcPr>
          <w:p w14:paraId="0E184ABB" w14:textId="77777777" w:rsidR="00FB6D3D" w:rsidRDefault="00D22A15">
            <w:pPr>
              <w:ind w:firstLine="480"/>
            </w:pPr>
            <w:r>
              <w:rPr>
                <w:rFonts w:hint="eastAsia"/>
              </w:rPr>
              <w:t>s</w:t>
            </w:r>
            <w:r>
              <w:t>tring</w:t>
            </w:r>
          </w:p>
        </w:tc>
        <w:tc>
          <w:tcPr>
            <w:tcW w:w="1843" w:type="dxa"/>
          </w:tcPr>
          <w:p w14:paraId="54F79FE8" w14:textId="77777777" w:rsidR="00FB6D3D" w:rsidRDefault="00D22A15">
            <w:pPr>
              <w:ind w:firstLineChars="0" w:firstLine="0"/>
            </w:pPr>
            <w:r>
              <w:rPr>
                <w:rFonts w:hint="eastAsia"/>
              </w:rPr>
              <w:t>结束时间</w:t>
            </w:r>
          </w:p>
        </w:tc>
        <w:tc>
          <w:tcPr>
            <w:tcW w:w="3690" w:type="dxa"/>
          </w:tcPr>
          <w:p w14:paraId="3ABE608F" w14:textId="77777777" w:rsidR="00FB6D3D" w:rsidRDefault="00FB6D3D">
            <w:pPr>
              <w:ind w:firstLineChars="0" w:firstLine="0"/>
            </w:pPr>
          </w:p>
        </w:tc>
      </w:tr>
      <w:tr w:rsidR="00FB6D3D" w14:paraId="011FF1AA" w14:textId="77777777">
        <w:trPr>
          <w:jc w:val="center"/>
        </w:trPr>
        <w:tc>
          <w:tcPr>
            <w:tcW w:w="1980" w:type="dxa"/>
          </w:tcPr>
          <w:p w14:paraId="59122719" w14:textId="77777777" w:rsidR="00FB6D3D" w:rsidRDefault="00D22A15">
            <w:pPr>
              <w:ind w:firstLineChars="79" w:firstLine="199"/>
              <w:rPr>
                <w:color w:val="262626"/>
                <w:spacing w:val="12"/>
                <w:szCs w:val="21"/>
              </w:rPr>
            </w:pPr>
            <w:r>
              <w:rPr>
                <w:color w:val="262626"/>
                <w:spacing w:val="12"/>
                <w:szCs w:val="21"/>
              </w:rPr>
              <w:t>p</w:t>
            </w:r>
            <w:r>
              <w:rPr>
                <w:rFonts w:hint="eastAsia"/>
                <w:color w:val="262626"/>
                <w:spacing w:val="12"/>
                <w:szCs w:val="21"/>
              </w:rPr>
              <w:t>age</w:t>
            </w:r>
            <w:r>
              <w:rPr>
                <w:color w:val="262626"/>
                <w:spacing w:val="12"/>
                <w:szCs w:val="21"/>
              </w:rPr>
              <w:t>Num</w:t>
            </w:r>
          </w:p>
        </w:tc>
        <w:tc>
          <w:tcPr>
            <w:tcW w:w="1701" w:type="dxa"/>
          </w:tcPr>
          <w:p w14:paraId="2872CABE" w14:textId="77777777" w:rsidR="00FB6D3D" w:rsidRDefault="00D22A15">
            <w:pPr>
              <w:ind w:firstLine="480"/>
            </w:pPr>
            <w:r>
              <w:t>string</w:t>
            </w:r>
          </w:p>
        </w:tc>
        <w:tc>
          <w:tcPr>
            <w:tcW w:w="1843" w:type="dxa"/>
          </w:tcPr>
          <w:p w14:paraId="56D89AA3" w14:textId="77777777" w:rsidR="00FB6D3D" w:rsidRDefault="00D22A15">
            <w:pPr>
              <w:ind w:firstLineChars="0" w:firstLine="0"/>
            </w:pPr>
            <w:r>
              <w:rPr>
                <w:rFonts w:hint="eastAsia"/>
              </w:rPr>
              <w:t>当前页数</w:t>
            </w:r>
          </w:p>
        </w:tc>
        <w:tc>
          <w:tcPr>
            <w:tcW w:w="3690" w:type="dxa"/>
          </w:tcPr>
          <w:p w14:paraId="4EB14138" w14:textId="77777777" w:rsidR="00FB6D3D" w:rsidRDefault="00FB6D3D">
            <w:pPr>
              <w:ind w:firstLineChars="0" w:firstLine="0"/>
            </w:pPr>
          </w:p>
        </w:tc>
      </w:tr>
      <w:tr w:rsidR="00FB6D3D" w14:paraId="75AE14B8" w14:textId="77777777">
        <w:trPr>
          <w:jc w:val="center"/>
        </w:trPr>
        <w:tc>
          <w:tcPr>
            <w:tcW w:w="1980" w:type="dxa"/>
          </w:tcPr>
          <w:p w14:paraId="4186C4F3" w14:textId="77777777" w:rsidR="00FB6D3D" w:rsidRDefault="00D22A15">
            <w:pPr>
              <w:ind w:firstLineChars="79" w:firstLine="199"/>
              <w:rPr>
                <w:color w:val="262626"/>
                <w:spacing w:val="12"/>
                <w:szCs w:val="21"/>
              </w:rPr>
            </w:pPr>
            <w:r>
              <w:rPr>
                <w:color w:val="262626"/>
                <w:spacing w:val="12"/>
                <w:szCs w:val="21"/>
              </w:rPr>
              <w:t>p</w:t>
            </w:r>
            <w:r>
              <w:rPr>
                <w:rFonts w:hint="eastAsia"/>
                <w:color w:val="262626"/>
                <w:spacing w:val="12"/>
                <w:szCs w:val="21"/>
              </w:rPr>
              <w:t>age</w:t>
            </w:r>
            <w:r>
              <w:rPr>
                <w:color w:val="262626"/>
                <w:spacing w:val="12"/>
                <w:szCs w:val="21"/>
              </w:rPr>
              <w:t>Size</w:t>
            </w:r>
          </w:p>
        </w:tc>
        <w:tc>
          <w:tcPr>
            <w:tcW w:w="1701" w:type="dxa"/>
          </w:tcPr>
          <w:p w14:paraId="6A3E6EF9" w14:textId="77777777" w:rsidR="00FB6D3D" w:rsidRDefault="00D22A15">
            <w:pPr>
              <w:ind w:firstLine="480"/>
            </w:pPr>
            <w:r>
              <w:t>string</w:t>
            </w:r>
          </w:p>
        </w:tc>
        <w:tc>
          <w:tcPr>
            <w:tcW w:w="1843" w:type="dxa"/>
          </w:tcPr>
          <w:p w14:paraId="783443CF" w14:textId="77777777" w:rsidR="00FB6D3D" w:rsidRDefault="00D22A15">
            <w:pPr>
              <w:ind w:firstLineChars="0" w:firstLine="0"/>
            </w:pPr>
            <w:r>
              <w:rPr>
                <w:rFonts w:hint="eastAsia"/>
              </w:rPr>
              <w:t>每页显示条数</w:t>
            </w:r>
          </w:p>
        </w:tc>
        <w:tc>
          <w:tcPr>
            <w:tcW w:w="3690" w:type="dxa"/>
          </w:tcPr>
          <w:p w14:paraId="081A57FC" w14:textId="77777777" w:rsidR="00FB6D3D" w:rsidRDefault="00FB6D3D">
            <w:pPr>
              <w:ind w:firstLineChars="0" w:firstLine="0"/>
            </w:pPr>
          </w:p>
        </w:tc>
      </w:tr>
    </w:tbl>
    <w:p w14:paraId="325DBD32" w14:textId="77777777" w:rsidR="00FB6D3D" w:rsidRDefault="00FB6D3D">
      <w:pPr>
        <w:spacing w:line="360" w:lineRule="atLeast"/>
        <w:ind w:firstLine="480"/>
      </w:pPr>
    </w:p>
    <w:p w14:paraId="513005CC" w14:textId="77777777" w:rsidR="00FB6D3D" w:rsidRDefault="00D22A15">
      <w:pPr>
        <w:pStyle w:val="af6"/>
        <w:ind w:left="420" w:firstLineChars="0" w:firstLine="0"/>
        <w:rPr>
          <w:rStyle w:val="af3"/>
        </w:rPr>
      </w:pPr>
      <w:r>
        <w:rPr>
          <w:rStyle w:val="af3"/>
          <w:rFonts w:hint="eastAsia"/>
        </w:rPr>
        <w:t>返回结果：</w:t>
      </w:r>
    </w:p>
    <w:p w14:paraId="3A5B4CC2" w14:textId="77777777" w:rsidR="00FB6D3D" w:rsidRDefault="00D22A15">
      <w:pPr>
        <w:shd w:val="clear" w:color="auto" w:fill="FFFFFE"/>
        <w:spacing w:line="270" w:lineRule="atLeast"/>
        <w:ind w:leftChars="100" w:left="240" w:firstLineChars="0" w:firstLine="0"/>
        <w:rPr>
          <w:rFonts w:ascii="Consolas" w:hAnsi="Consolas" w:cs="宋体"/>
          <w:color w:val="000000"/>
          <w:sz w:val="18"/>
          <w:szCs w:val="18"/>
        </w:rPr>
      </w:pPr>
      <w:r>
        <w:rPr>
          <w:rFonts w:ascii="Consolas" w:hAnsi="Consolas" w:cs="宋体"/>
          <w:color w:val="000000"/>
          <w:sz w:val="18"/>
          <w:szCs w:val="18"/>
        </w:rPr>
        <w:t>{</w:t>
      </w:r>
    </w:p>
    <w:p w14:paraId="5B9C8CA9" w14:textId="77777777" w:rsidR="00FB6D3D" w:rsidRDefault="00D22A15">
      <w:pPr>
        <w:shd w:val="clear" w:color="auto" w:fill="FFFFFE"/>
        <w:spacing w:line="270" w:lineRule="atLeast"/>
        <w:ind w:leftChars="100" w:left="240" w:firstLineChars="0" w:firstLine="0"/>
        <w:rPr>
          <w:rFonts w:ascii="Consolas" w:hAnsi="Consolas" w:cs="宋体"/>
          <w:color w:val="000000"/>
          <w:sz w:val="18"/>
          <w:szCs w:val="18"/>
        </w:rPr>
      </w:pPr>
      <w:r>
        <w:rPr>
          <w:rFonts w:ascii="Consolas" w:hAnsi="Consolas" w:cs="宋体"/>
          <w:color w:val="000000"/>
          <w:sz w:val="18"/>
          <w:szCs w:val="18"/>
        </w:rPr>
        <w:t>    </w:t>
      </w:r>
      <w:r>
        <w:rPr>
          <w:rFonts w:ascii="Consolas" w:hAnsi="Consolas" w:cs="宋体"/>
          <w:color w:val="A31515"/>
          <w:sz w:val="18"/>
          <w:szCs w:val="18"/>
        </w:rPr>
        <w:t>"rows"</w:t>
      </w:r>
      <w:r>
        <w:rPr>
          <w:rFonts w:ascii="Consolas" w:hAnsi="Consolas" w:cs="宋体"/>
          <w:color w:val="000000"/>
          <w:sz w:val="18"/>
          <w:szCs w:val="18"/>
        </w:rPr>
        <w:t>: [</w:t>
      </w:r>
    </w:p>
    <w:p w14:paraId="1FCD1599" w14:textId="77777777" w:rsidR="00FB6D3D" w:rsidRDefault="00D22A15">
      <w:pPr>
        <w:shd w:val="clear" w:color="auto" w:fill="FFFFFE"/>
        <w:spacing w:line="270" w:lineRule="atLeast"/>
        <w:ind w:leftChars="100" w:left="240" w:firstLineChars="0" w:firstLine="0"/>
        <w:rPr>
          <w:rFonts w:ascii="Consolas" w:hAnsi="Consolas" w:cs="宋体"/>
          <w:color w:val="000000"/>
          <w:sz w:val="18"/>
          <w:szCs w:val="18"/>
        </w:rPr>
      </w:pPr>
      <w:r>
        <w:rPr>
          <w:rFonts w:ascii="Consolas" w:hAnsi="Consolas" w:cs="宋体"/>
          <w:color w:val="000000"/>
          <w:sz w:val="18"/>
          <w:szCs w:val="18"/>
        </w:rPr>
        <w:t>        {</w:t>
      </w:r>
    </w:p>
    <w:p w14:paraId="19C25F22" w14:textId="77777777" w:rsidR="00FB6D3D" w:rsidRDefault="00D22A15">
      <w:pPr>
        <w:shd w:val="clear" w:color="auto" w:fill="FFFFFE"/>
        <w:spacing w:line="270" w:lineRule="atLeast"/>
        <w:ind w:leftChars="100" w:left="240" w:firstLineChars="0" w:firstLine="0"/>
        <w:rPr>
          <w:rFonts w:ascii="Consolas" w:hAnsi="Consolas" w:cs="宋体"/>
          <w:color w:val="000000"/>
          <w:sz w:val="18"/>
          <w:szCs w:val="18"/>
        </w:rPr>
      </w:pPr>
      <w:r>
        <w:rPr>
          <w:rFonts w:ascii="Consolas" w:hAnsi="Consolas" w:cs="宋体"/>
          <w:color w:val="000000"/>
          <w:sz w:val="18"/>
          <w:szCs w:val="18"/>
        </w:rPr>
        <w:t>            </w:t>
      </w:r>
      <w:r>
        <w:rPr>
          <w:rFonts w:ascii="Consolas" w:hAnsi="Consolas" w:cs="宋体"/>
          <w:color w:val="A31515"/>
          <w:sz w:val="18"/>
          <w:szCs w:val="18"/>
        </w:rPr>
        <w:t>"plate_id"</w:t>
      </w:r>
      <w:r>
        <w:rPr>
          <w:rFonts w:ascii="Consolas" w:hAnsi="Consolas" w:cs="宋体"/>
          <w:color w:val="000000"/>
          <w:sz w:val="18"/>
          <w:szCs w:val="18"/>
        </w:rPr>
        <w:t>: </w:t>
      </w:r>
      <w:r>
        <w:rPr>
          <w:rFonts w:ascii="Consolas" w:hAnsi="Consolas" w:cs="宋体"/>
          <w:color w:val="0451A5"/>
          <w:sz w:val="18"/>
          <w:szCs w:val="18"/>
        </w:rPr>
        <w:t>"mix_test_01"</w:t>
      </w:r>
      <w:r>
        <w:rPr>
          <w:rFonts w:ascii="Consolas" w:hAnsi="Consolas" w:cs="宋体"/>
          <w:color w:val="000000"/>
          <w:sz w:val="18"/>
          <w:szCs w:val="18"/>
        </w:rPr>
        <w:t>,</w:t>
      </w:r>
    </w:p>
    <w:p w14:paraId="50C858F1" w14:textId="77777777" w:rsidR="00FB6D3D" w:rsidRDefault="00D22A15">
      <w:pPr>
        <w:shd w:val="clear" w:color="auto" w:fill="FFFFFE"/>
        <w:spacing w:line="270" w:lineRule="atLeast"/>
        <w:ind w:leftChars="100" w:left="240" w:firstLineChars="0" w:firstLine="0"/>
        <w:rPr>
          <w:rFonts w:ascii="Consolas" w:hAnsi="Consolas" w:cs="宋体"/>
          <w:color w:val="000000"/>
          <w:sz w:val="18"/>
          <w:szCs w:val="18"/>
        </w:rPr>
      </w:pPr>
      <w:r>
        <w:rPr>
          <w:rFonts w:ascii="Consolas" w:hAnsi="Consolas" w:cs="宋体"/>
          <w:color w:val="000000"/>
          <w:sz w:val="18"/>
          <w:szCs w:val="18"/>
        </w:rPr>
        <w:t>            </w:t>
      </w:r>
      <w:r>
        <w:rPr>
          <w:rFonts w:ascii="Consolas" w:hAnsi="Consolas" w:cs="宋体"/>
          <w:color w:val="A31515"/>
          <w:sz w:val="18"/>
          <w:szCs w:val="18"/>
        </w:rPr>
        <w:t>"draw_code"</w:t>
      </w:r>
      <w:r>
        <w:rPr>
          <w:rFonts w:ascii="Consolas" w:hAnsi="Consolas" w:cs="宋体"/>
          <w:color w:val="000000"/>
          <w:sz w:val="18"/>
          <w:szCs w:val="18"/>
        </w:rPr>
        <w:t>: </w:t>
      </w:r>
      <w:r>
        <w:rPr>
          <w:rFonts w:ascii="Consolas" w:hAnsi="Consolas" w:cs="宋体"/>
          <w:color w:val="0451A5"/>
          <w:sz w:val="18"/>
          <w:szCs w:val="18"/>
        </w:rPr>
        <w:t>"M210329SG10004A02"</w:t>
      </w:r>
      <w:r>
        <w:rPr>
          <w:rFonts w:ascii="Consolas" w:hAnsi="Consolas" w:cs="宋体"/>
          <w:color w:val="000000"/>
          <w:sz w:val="18"/>
          <w:szCs w:val="18"/>
        </w:rPr>
        <w:t>,</w:t>
      </w:r>
    </w:p>
    <w:p w14:paraId="3108FB3B" w14:textId="77777777" w:rsidR="00FB6D3D" w:rsidRDefault="00D22A15">
      <w:pPr>
        <w:shd w:val="clear" w:color="auto" w:fill="FFFFFE"/>
        <w:spacing w:line="270" w:lineRule="atLeast"/>
        <w:ind w:leftChars="100" w:left="240" w:firstLineChars="0" w:firstLine="0"/>
        <w:rPr>
          <w:rFonts w:ascii="Consolas" w:hAnsi="Consolas" w:cs="宋体"/>
          <w:color w:val="000000"/>
          <w:sz w:val="18"/>
          <w:szCs w:val="18"/>
        </w:rPr>
      </w:pPr>
      <w:r>
        <w:rPr>
          <w:rFonts w:ascii="Consolas" w:hAnsi="Consolas" w:cs="宋体"/>
          <w:color w:val="000000"/>
          <w:sz w:val="18"/>
          <w:szCs w:val="18"/>
        </w:rPr>
        <w:t>            </w:t>
      </w:r>
      <w:r>
        <w:rPr>
          <w:rFonts w:ascii="Consolas" w:hAnsi="Consolas" w:cs="宋体"/>
          <w:color w:val="A31515"/>
          <w:sz w:val="18"/>
          <w:szCs w:val="18"/>
        </w:rPr>
        <w:t>"file_path"</w:t>
      </w:r>
      <w:r>
        <w:rPr>
          <w:rFonts w:ascii="Consolas" w:hAnsi="Consolas" w:cs="宋体"/>
          <w:color w:val="000000"/>
          <w:sz w:val="18"/>
          <w:szCs w:val="18"/>
        </w:rPr>
        <w:t>: </w:t>
      </w:r>
      <w:r>
        <w:rPr>
          <w:rFonts w:ascii="Consolas" w:hAnsi="Consolas" w:cs="宋体"/>
          <w:b/>
          <w:bCs/>
          <w:color w:val="0451A5"/>
          <w:sz w:val="18"/>
          <w:szCs w:val="18"/>
        </w:rPr>
        <w:t>null</w:t>
      </w:r>
      <w:r>
        <w:rPr>
          <w:rFonts w:ascii="Consolas" w:hAnsi="Consolas" w:cs="宋体"/>
          <w:color w:val="000000"/>
          <w:sz w:val="18"/>
          <w:szCs w:val="18"/>
        </w:rPr>
        <w:t>,</w:t>
      </w:r>
    </w:p>
    <w:p w14:paraId="409ACC91" w14:textId="77777777" w:rsidR="00FB6D3D" w:rsidRDefault="00D22A15">
      <w:pPr>
        <w:shd w:val="clear" w:color="auto" w:fill="FFFFFE"/>
        <w:spacing w:line="270" w:lineRule="atLeast"/>
        <w:ind w:leftChars="100" w:left="240" w:firstLineChars="0" w:firstLine="0"/>
        <w:rPr>
          <w:rFonts w:ascii="Consolas" w:hAnsi="Consolas" w:cs="宋体"/>
          <w:color w:val="000000"/>
          <w:sz w:val="18"/>
          <w:szCs w:val="18"/>
        </w:rPr>
      </w:pPr>
      <w:r>
        <w:rPr>
          <w:rFonts w:ascii="Consolas" w:hAnsi="Consolas" w:cs="宋体"/>
          <w:color w:val="000000"/>
          <w:sz w:val="18"/>
          <w:szCs w:val="18"/>
        </w:rPr>
        <w:t>            </w:t>
      </w:r>
      <w:r>
        <w:rPr>
          <w:rFonts w:ascii="Consolas" w:hAnsi="Consolas" w:cs="宋体"/>
          <w:color w:val="A31515"/>
          <w:sz w:val="18"/>
          <w:szCs w:val="18"/>
        </w:rPr>
        <w:t>"length"</w:t>
      </w:r>
      <w:r>
        <w:rPr>
          <w:rFonts w:ascii="Consolas" w:hAnsi="Consolas" w:cs="宋体"/>
          <w:color w:val="000000"/>
          <w:sz w:val="18"/>
          <w:szCs w:val="18"/>
        </w:rPr>
        <w:t>: </w:t>
      </w:r>
      <w:r>
        <w:rPr>
          <w:rFonts w:ascii="Consolas" w:hAnsi="Consolas" w:cs="宋体"/>
          <w:color w:val="0451A5"/>
          <w:sz w:val="18"/>
          <w:szCs w:val="18"/>
        </w:rPr>
        <w:t>"5000"</w:t>
      </w:r>
      <w:r>
        <w:rPr>
          <w:rFonts w:ascii="Consolas" w:hAnsi="Consolas" w:cs="宋体"/>
          <w:color w:val="000000"/>
          <w:sz w:val="18"/>
          <w:szCs w:val="18"/>
        </w:rPr>
        <w:t>,</w:t>
      </w:r>
    </w:p>
    <w:p w14:paraId="0DA6B11E" w14:textId="77777777" w:rsidR="00FB6D3D" w:rsidRDefault="00D22A15">
      <w:pPr>
        <w:shd w:val="clear" w:color="auto" w:fill="FFFFFE"/>
        <w:spacing w:line="270" w:lineRule="atLeast"/>
        <w:ind w:leftChars="100" w:left="240" w:firstLineChars="0" w:firstLine="0"/>
        <w:rPr>
          <w:rFonts w:ascii="Consolas" w:hAnsi="Consolas" w:cs="宋体"/>
          <w:color w:val="000000"/>
          <w:sz w:val="18"/>
          <w:szCs w:val="18"/>
        </w:rPr>
      </w:pPr>
      <w:r>
        <w:rPr>
          <w:rFonts w:ascii="Consolas" w:hAnsi="Consolas" w:cs="宋体"/>
          <w:color w:val="000000"/>
          <w:sz w:val="18"/>
          <w:szCs w:val="18"/>
        </w:rPr>
        <w:t>            </w:t>
      </w:r>
      <w:r>
        <w:rPr>
          <w:rFonts w:ascii="Consolas" w:hAnsi="Consolas" w:cs="宋体"/>
          <w:color w:val="A31515"/>
          <w:sz w:val="18"/>
          <w:szCs w:val="18"/>
        </w:rPr>
        <w:t>"width"</w:t>
      </w:r>
      <w:r>
        <w:rPr>
          <w:rFonts w:ascii="Consolas" w:hAnsi="Consolas" w:cs="宋体"/>
          <w:color w:val="000000"/>
          <w:sz w:val="18"/>
          <w:szCs w:val="18"/>
        </w:rPr>
        <w:t>: </w:t>
      </w:r>
      <w:r>
        <w:rPr>
          <w:rFonts w:ascii="Consolas" w:hAnsi="Consolas" w:cs="宋体"/>
          <w:color w:val="0451A5"/>
          <w:sz w:val="18"/>
          <w:szCs w:val="18"/>
        </w:rPr>
        <w:t>"2000"</w:t>
      </w:r>
      <w:r>
        <w:rPr>
          <w:rFonts w:ascii="Consolas" w:hAnsi="Consolas" w:cs="宋体"/>
          <w:color w:val="000000"/>
          <w:sz w:val="18"/>
          <w:szCs w:val="18"/>
        </w:rPr>
        <w:t>,</w:t>
      </w:r>
    </w:p>
    <w:p w14:paraId="4EE58897" w14:textId="77777777" w:rsidR="00FB6D3D" w:rsidRDefault="00D22A15">
      <w:pPr>
        <w:shd w:val="clear" w:color="auto" w:fill="FFFFFE"/>
        <w:spacing w:line="270" w:lineRule="atLeast"/>
        <w:ind w:leftChars="100" w:left="240" w:firstLineChars="0" w:firstLine="0"/>
        <w:rPr>
          <w:rFonts w:ascii="Consolas" w:hAnsi="Consolas" w:cs="宋体"/>
          <w:color w:val="000000"/>
          <w:sz w:val="18"/>
          <w:szCs w:val="18"/>
        </w:rPr>
      </w:pPr>
      <w:r>
        <w:rPr>
          <w:rFonts w:ascii="Consolas" w:hAnsi="Consolas" w:cs="宋体"/>
          <w:color w:val="000000"/>
          <w:sz w:val="18"/>
          <w:szCs w:val="18"/>
        </w:rPr>
        <w:t>            </w:t>
      </w:r>
      <w:r>
        <w:rPr>
          <w:rFonts w:ascii="Consolas" w:hAnsi="Consolas" w:cs="宋体"/>
          <w:color w:val="A31515"/>
          <w:sz w:val="18"/>
          <w:szCs w:val="18"/>
        </w:rPr>
        <w:t>"thickness"</w:t>
      </w:r>
      <w:r>
        <w:rPr>
          <w:rFonts w:ascii="Consolas" w:hAnsi="Consolas" w:cs="宋体"/>
          <w:color w:val="000000"/>
          <w:sz w:val="18"/>
          <w:szCs w:val="18"/>
        </w:rPr>
        <w:t>: </w:t>
      </w:r>
      <w:r>
        <w:rPr>
          <w:rFonts w:ascii="Consolas" w:hAnsi="Consolas" w:cs="宋体"/>
          <w:color w:val="0451A5"/>
          <w:sz w:val="18"/>
          <w:szCs w:val="18"/>
        </w:rPr>
        <w:t>"10"</w:t>
      </w:r>
      <w:r>
        <w:rPr>
          <w:rFonts w:ascii="Consolas" w:hAnsi="Consolas" w:cs="宋体"/>
          <w:color w:val="000000"/>
          <w:sz w:val="18"/>
          <w:szCs w:val="18"/>
        </w:rPr>
        <w:t>,</w:t>
      </w:r>
    </w:p>
    <w:p w14:paraId="56B5E7A4" w14:textId="77777777" w:rsidR="00FB6D3D" w:rsidRDefault="00D22A15">
      <w:pPr>
        <w:shd w:val="clear" w:color="auto" w:fill="FFFFFE"/>
        <w:spacing w:line="270" w:lineRule="atLeast"/>
        <w:ind w:leftChars="100" w:left="240" w:firstLineChars="0" w:firstLine="0"/>
        <w:rPr>
          <w:rFonts w:ascii="Consolas" w:hAnsi="Consolas" w:cs="宋体"/>
          <w:color w:val="000000"/>
          <w:sz w:val="18"/>
          <w:szCs w:val="18"/>
        </w:rPr>
      </w:pPr>
      <w:r>
        <w:rPr>
          <w:rFonts w:ascii="Consolas" w:hAnsi="Consolas" w:cs="宋体"/>
          <w:color w:val="000000"/>
          <w:sz w:val="18"/>
          <w:szCs w:val="18"/>
        </w:rPr>
        <w:t>            </w:t>
      </w:r>
      <w:r>
        <w:rPr>
          <w:rFonts w:ascii="Consolas" w:hAnsi="Consolas" w:cs="宋体"/>
          <w:color w:val="A31515"/>
          <w:sz w:val="18"/>
          <w:szCs w:val="18"/>
        </w:rPr>
        <w:t>"in_mix_time"</w:t>
      </w:r>
      <w:r>
        <w:rPr>
          <w:rFonts w:ascii="Consolas" w:hAnsi="Consolas" w:cs="宋体"/>
          <w:color w:val="000000"/>
          <w:sz w:val="18"/>
          <w:szCs w:val="18"/>
        </w:rPr>
        <w:t>: </w:t>
      </w:r>
      <w:r>
        <w:rPr>
          <w:rFonts w:ascii="Consolas" w:hAnsi="Consolas" w:cs="宋体"/>
          <w:color w:val="0451A5"/>
          <w:sz w:val="18"/>
          <w:szCs w:val="18"/>
        </w:rPr>
        <w:t>"2021-04-22 18:12:23"</w:t>
      </w:r>
      <w:r>
        <w:rPr>
          <w:rFonts w:ascii="Consolas" w:hAnsi="Consolas" w:cs="宋体"/>
          <w:color w:val="000000"/>
          <w:sz w:val="18"/>
          <w:szCs w:val="18"/>
        </w:rPr>
        <w:t>,</w:t>
      </w:r>
    </w:p>
    <w:p w14:paraId="1B844FCE" w14:textId="77777777" w:rsidR="00FB6D3D" w:rsidRDefault="00D22A15">
      <w:pPr>
        <w:shd w:val="clear" w:color="auto" w:fill="FFFFFE"/>
        <w:spacing w:line="270" w:lineRule="atLeast"/>
        <w:ind w:leftChars="100" w:left="240" w:firstLineChars="0" w:firstLine="0"/>
        <w:rPr>
          <w:rFonts w:ascii="Consolas" w:hAnsi="Consolas" w:cs="宋体"/>
          <w:color w:val="000000"/>
          <w:sz w:val="18"/>
          <w:szCs w:val="18"/>
        </w:rPr>
      </w:pPr>
      <w:r>
        <w:rPr>
          <w:rFonts w:ascii="Consolas" w:hAnsi="Consolas" w:cs="宋体"/>
          <w:color w:val="000000"/>
          <w:sz w:val="18"/>
          <w:szCs w:val="18"/>
        </w:rPr>
        <w:t>            </w:t>
      </w:r>
      <w:r>
        <w:rPr>
          <w:rFonts w:ascii="Consolas" w:hAnsi="Consolas" w:cs="宋体"/>
          <w:color w:val="A31515"/>
          <w:sz w:val="18"/>
          <w:szCs w:val="18"/>
        </w:rPr>
        <w:t>"mix_start_time"</w:t>
      </w:r>
      <w:r>
        <w:rPr>
          <w:rFonts w:ascii="Consolas" w:hAnsi="Consolas" w:cs="宋体"/>
          <w:color w:val="000000"/>
          <w:sz w:val="18"/>
          <w:szCs w:val="18"/>
        </w:rPr>
        <w:t>: </w:t>
      </w:r>
      <w:r>
        <w:rPr>
          <w:rFonts w:ascii="Consolas" w:hAnsi="Consolas" w:cs="宋体"/>
          <w:b/>
          <w:bCs/>
          <w:color w:val="0451A5"/>
          <w:sz w:val="18"/>
          <w:szCs w:val="18"/>
        </w:rPr>
        <w:t>null</w:t>
      </w:r>
      <w:r>
        <w:rPr>
          <w:rFonts w:ascii="Consolas" w:hAnsi="Consolas" w:cs="宋体"/>
          <w:color w:val="000000"/>
          <w:sz w:val="18"/>
          <w:szCs w:val="18"/>
        </w:rPr>
        <w:t>,</w:t>
      </w:r>
    </w:p>
    <w:p w14:paraId="3DF6416A" w14:textId="77777777" w:rsidR="00FB6D3D" w:rsidRDefault="00D22A15">
      <w:pPr>
        <w:shd w:val="clear" w:color="auto" w:fill="FFFFFE"/>
        <w:spacing w:line="270" w:lineRule="atLeast"/>
        <w:ind w:leftChars="100" w:left="240" w:firstLineChars="0" w:firstLine="0"/>
        <w:rPr>
          <w:rFonts w:ascii="Consolas" w:hAnsi="Consolas" w:cs="宋体"/>
          <w:color w:val="000000"/>
          <w:sz w:val="18"/>
          <w:szCs w:val="18"/>
        </w:rPr>
      </w:pPr>
      <w:r>
        <w:rPr>
          <w:rFonts w:ascii="Consolas" w:hAnsi="Consolas" w:cs="宋体"/>
          <w:color w:val="000000"/>
          <w:sz w:val="18"/>
          <w:szCs w:val="18"/>
        </w:rPr>
        <w:t>            </w:t>
      </w:r>
      <w:r>
        <w:rPr>
          <w:rFonts w:ascii="Consolas" w:hAnsi="Consolas" w:cs="宋体"/>
          <w:color w:val="A31515"/>
          <w:sz w:val="18"/>
          <w:szCs w:val="18"/>
        </w:rPr>
        <w:t>"mix_finish_time"</w:t>
      </w:r>
      <w:r>
        <w:rPr>
          <w:rFonts w:ascii="Consolas" w:hAnsi="Consolas" w:cs="宋体"/>
          <w:color w:val="000000"/>
          <w:sz w:val="18"/>
          <w:szCs w:val="18"/>
        </w:rPr>
        <w:t>: </w:t>
      </w:r>
      <w:r>
        <w:rPr>
          <w:rFonts w:ascii="Consolas" w:hAnsi="Consolas" w:cs="宋体"/>
          <w:color w:val="0451A5"/>
          <w:sz w:val="18"/>
          <w:szCs w:val="18"/>
        </w:rPr>
        <w:t>"2021-04-22 18:15:04"</w:t>
      </w:r>
      <w:r>
        <w:rPr>
          <w:rFonts w:ascii="Consolas" w:hAnsi="Consolas" w:cs="宋体"/>
          <w:color w:val="000000"/>
          <w:sz w:val="18"/>
          <w:szCs w:val="18"/>
        </w:rPr>
        <w:t>,</w:t>
      </w:r>
    </w:p>
    <w:p w14:paraId="2B386676" w14:textId="77777777" w:rsidR="00FB6D3D" w:rsidRDefault="00D22A15">
      <w:pPr>
        <w:shd w:val="clear" w:color="auto" w:fill="FFFFFE"/>
        <w:spacing w:line="270" w:lineRule="atLeast"/>
        <w:ind w:leftChars="100" w:left="240" w:firstLineChars="0" w:firstLine="0"/>
        <w:rPr>
          <w:rFonts w:ascii="Consolas" w:hAnsi="Consolas" w:cs="宋体"/>
          <w:color w:val="000000"/>
          <w:sz w:val="18"/>
          <w:szCs w:val="18"/>
        </w:rPr>
      </w:pPr>
      <w:r>
        <w:rPr>
          <w:rFonts w:ascii="Consolas" w:hAnsi="Consolas" w:cs="宋体"/>
          <w:color w:val="000000"/>
          <w:sz w:val="18"/>
          <w:szCs w:val="18"/>
        </w:rPr>
        <w:t>            </w:t>
      </w:r>
      <w:r>
        <w:rPr>
          <w:rFonts w:ascii="Consolas" w:hAnsi="Consolas" w:cs="宋体"/>
          <w:color w:val="A31515"/>
          <w:sz w:val="18"/>
          <w:szCs w:val="18"/>
        </w:rPr>
        <w:t>"in_one_large_time"</w:t>
      </w:r>
      <w:r>
        <w:rPr>
          <w:rFonts w:ascii="Consolas" w:hAnsi="Consolas" w:cs="宋体"/>
          <w:color w:val="000000"/>
          <w:sz w:val="18"/>
          <w:szCs w:val="18"/>
        </w:rPr>
        <w:t>: </w:t>
      </w:r>
      <w:r>
        <w:rPr>
          <w:rFonts w:ascii="Consolas" w:hAnsi="Consolas" w:cs="宋体"/>
          <w:b/>
          <w:bCs/>
          <w:color w:val="0451A5"/>
          <w:sz w:val="18"/>
          <w:szCs w:val="18"/>
        </w:rPr>
        <w:t>null</w:t>
      </w:r>
      <w:r>
        <w:rPr>
          <w:rFonts w:ascii="Consolas" w:hAnsi="Consolas" w:cs="宋体"/>
          <w:color w:val="000000"/>
          <w:sz w:val="18"/>
          <w:szCs w:val="18"/>
        </w:rPr>
        <w:t>,</w:t>
      </w:r>
    </w:p>
    <w:p w14:paraId="2DBF8660" w14:textId="77777777" w:rsidR="00FB6D3D" w:rsidRDefault="00D22A15">
      <w:pPr>
        <w:shd w:val="clear" w:color="auto" w:fill="FFFFFE"/>
        <w:spacing w:line="270" w:lineRule="atLeast"/>
        <w:ind w:leftChars="100" w:left="240" w:firstLineChars="0" w:firstLine="0"/>
        <w:rPr>
          <w:rFonts w:ascii="Consolas" w:hAnsi="Consolas" w:cs="宋体"/>
          <w:color w:val="000000"/>
          <w:sz w:val="18"/>
          <w:szCs w:val="18"/>
        </w:rPr>
      </w:pPr>
      <w:r>
        <w:rPr>
          <w:rFonts w:ascii="Consolas" w:hAnsi="Consolas" w:cs="宋体"/>
          <w:color w:val="000000"/>
          <w:sz w:val="18"/>
          <w:szCs w:val="18"/>
        </w:rPr>
        <w:t>            </w:t>
      </w:r>
      <w:r>
        <w:rPr>
          <w:rFonts w:ascii="Consolas" w:hAnsi="Consolas" w:cs="宋体"/>
          <w:color w:val="A31515"/>
          <w:sz w:val="18"/>
          <w:szCs w:val="18"/>
        </w:rPr>
        <w:t>"one_large_start_time"</w:t>
      </w:r>
      <w:r>
        <w:rPr>
          <w:rFonts w:ascii="Consolas" w:hAnsi="Consolas" w:cs="宋体"/>
          <w:color w:val="000000"/>
          <w:sz w:val="18"/>
          <w:szCs w:val="18"/>
        </w:rPr>
        <w:t>: </w:t>
      </w:r>
      <w:r>
        <w:rPr>
          <w:rFonts w:ascii="Consolas" w:hAnsi="Consolas" w:cs="宋体"/>
          <w:b/>
          <w:bCs/>
          <w:color w:val="0451A5"/>
          <w:sz w:val="18"/>
          <w:szCs w:val="18"/>
        </w:rPr>
        <w:t>null</w:t>
      </w:r>
      <w:r>
        <w:rPr>
          <w:rFonts w:ascii="Consolas" w:hAnsi="Consolas" w:cs="宋体"/>
          <w:color w:val="000000"/>
          <w:sz w:val="18"/>
          <w:szCs w:val="18"/>
        </w:rPr>
        <w:t>,</w:t>
      </w:r>
    </w:p>
    <w:p w14:paraId="2792CB9F" w14:textId="77777777" w:rsidR="00FB6D3D" w:rsidRDefault="00D22A15">
      <w:pPr>
        <w:shd w:val="clear" w:color="auto" w:fill="FFFFFE"/>
        <w:spacing w:line="270" w:lineRule="atLeast"/>
        <w:ind w:leftChars="100" w:left="240" w:firstLineChars="0" w:firstLine="0"/>
        <w:rPr>
          <w:rFonts w:ascii="Consolas" w:hAnsi="Consolas" w:cs="宋体"/>
          <w:color w:val="000000"/>
          <w:sz w:val="18"/>
          <w:szCs w:val="18"/>
        </w:rPr>
      </w:pPr>
      <w:r>
        <w:rPr>
          <w:rFonts w:ascii="Consolas" w:hAnsi="Consolas" w:cs="宋体"/>
          <w:color w:val="000000"/>
          <w:sz w:val="18"/>
          <w:szCs w:val="18"/>
        </w:rPr>
        <w:t>            </w:t>
      </w:r>
      <w:r>
        <w:rPr>
          <w:rFonts w:ascii="Consolas" w:hAnsi="Consolas" w:cs="宋体"/>
          <w:color w:val="A31515"/>
          <w:sz w:val="18"/>
          <w:szCs w:val="18"/>
        </w:rPr>
        <w:t>"one_large_finish_time"</w:t>
      </w:r>
      <w:r>
        <w:rPr>
          <w:rFonts w:ascii="Consolas" w:hAnsi="Consolas" w:cs="宋体"/>
          <w:color w:val="000000"/>
          <w:sz w:val="18"/>
          <w:szCs w:val="18"/>
        </w:rPr>
        <w:t>: </w:t>
      </w:r>
      <w:r>
        <w:rPr>
          <w:rFonts w:ascii="Consolas" w:hAnsi="Consolas" w:cs="宋体"/>
          <w:b/>
          <w:bCs/>
          <w:color w:val="0451A5"/>
          <w:sz w:val="18"/>
          <w:szCs w:val="18"/>
        </w:rPr>
        <w:t>null</w:t>
      </w:r>
      <w:r>
        <w:rPr>
          <w:rFonts w:ascii="Consolas" w:hAnsi="Consolas" w:cs="宋体"/>
          <w:color w:val="000000"/>
          <w:sz w:val="18"/>
          <w:szCs w:val="18"/>
        </w:rPr>
        <w:t>,</w:t>
      </w:r>
    </w:p>
    <w:p w14:paraId="459A55D3" w14:textId="77777777" w:rsidR="00FB6D3D" w:rsidRDefault="00D22A15">
      <w:pPr>
        <w:shd w:val="clear" w:color="auto" w:fill="FFFFFE"/>
        <w:spacing w:line="270" w:lineRule="atLeast"/>
        <w:ind w:leftChars="100" w:left="240" w:firstLineChars="0" w:firstLine="0"/>
        <w:rPr>
          <w:rFonts w:ascii="Consolas" w:hAnsi="Consolas" w:cs="宋体"/>
          <w:color w:val="000000"/>
          <w:sz w:val="18"/>
          <w:szCs w:val="18"/>
        </w:rPr>
      </w:pPr>
      <w:r>
        <w:rPr>
          <w:rFonts w:ascii="Consolas" w:hAnsi="Consolas" w:cs="宋体"/>
          <w:color w:val="000000"/>
          <w:sz w:val="18"/>
          <w:szCs w:val="18"/>
        </w:rPr>
        <w:lastRenderedPageBreak/>
        <w:t>            </w:t>
      </w:r>
      <w:r>
        <w:rPr>
          <w:rFonts w:ascii="Consolas" w:hAnsi="Consolas" w:cs="宋体"/>
          <w:color w:val="A31515"/>
          <w:sz w:val="18"/>
          <w:szCs w:val="18"/>
        </w:rPr>
        <w:t>"in_two_large_time"</w:t>
      </w:r>
      <w:r>
        <w:rPr>
          <w:rFonts w:ascii="Consolas" w:hAnsi="Consolas" w:cs="宋体"/>
          <w:color w:val="000000"/>
          <w:sz w:val="18"/>
          <w:szCs w:val="18"/>
        </w:rPr>
        <w:t>: </w:t>
      </w:r>
      <w:r>
        <w:rPr>
          <w:rFonts w:ascii="Consolas" w:hAnsi="Consolas" w:cs="宋体"/>
          <w:b/>
          <w:bCs/>
          <w:color w:val="0451A5"/>
          <w:sz w:val="18"/>
          <w:szCs w:val="18"/>
        </w:rPr>
        <w:t>null</w:t>
      </w:r>
      <w:r>
        <w:rPr>
          <w:rFonts w:ascii="Consolas" w:hAnsi="Consolas" w:cs="宋体"/>
          <w:color w:val="000000"/>
          <w:sz w:val="18"/>
          <w:szCs w:val="18"/>
        </w:rPr>
        <w:t>,</w:t>
      </w:r>
    </w:p>
    <w:p w14:paraId="4CDB48EF" w14:textId="77777777" w:rsidR="00FB6D3D" w:rsidRDefault="00D22A15">
      <w:pPr>
        <w:shd w:val="clear" w:color="auto" w:fill="FFFFFE"/>
        <w:spacing w:line="270" w:lineRule="atLeast"/>
        <w:ind w:leftChars="100" w:left="240" w:firstLineChars="0" w:firstLine="0"/>
        <w:rPr>
          <w:rFonts w:ascii="Consolas" w:hAnsi="Consolas" w:cs="宋体"/>
          <w:color w:val="000000"/>
          <w:sz w:val="18"/>
          <w:szCs w:val="18"/>
        </w:rPr>
      </w:pPr>
      <w:r>
        <w:rPr>
          <w:rFonts w:ascii="Consolas" w:hAnsi="Consolas" w:cs="宋体"/>
          <w:color w:val="000000"/>
          <w:sz w:val="18"/>
          <w:szCs w:val="18"/>
        </w:rPr>
        <w:t>            </w:t>
      </w:r>
      <w:r>
        <w:rPr>
          <w:rFonts w:ascii="Consolas" w:hAnsi="Consolas" w:cs="宋体"/>
          <w:color w:val="A31515"/>
          <w:sz w:val="18"/>
          <w:szCs w:val="18"/>
        </w:rPr>
        <w:t>"two_large_start_time"</w:t>
      </w:r>
      <w:r>
        <w:rPr>
          <w:rFonts w:ascii="Consolas" w:hAnsi="Consolas" w:cs="宋体"/>
          <w:color w:val="000000"/>
          <w:sz w:val="18"/>
          <w:szCs w:val="18"/>
        </w:rPr>
        <w:t>: </w:t>
      </w:r>
      <w:r>
        <w:rPr>
          <w:rFonts w:ascii="Consolas" w:hAnsi="Consolas" w:cs="宋体"/>
          <w:b/>
          <w:bCs/>
          <w:color w:val="0451A5"/>
          <w:sz w:val="18"/>
          <w:szCs w:val="18"/>
        </w:rPr>
        <w:t>null</w:t>
      </w:r>
      <w:r>
        <w:rPr>
          <w:rFonts w:ascii="Consolas" w:hAnsi="Consolas" w:cs="宋体"/>
          <w:color w:val="000000"/>
          <w:sz w:val="18"/>
          <w:szCs w:val="18"/>
        </w:rPr>
        <w:t>,</w:t>
      </w:r>
    </w:p>
    <w:p w14:paraId="1389C508" w14:textId="77777777" w:rsidR="00FB6D3D" w:rsidRDefault="00D22A15">
      <w:pPr>
        <w:shd w:val="clear" w:color="auto" w:fill="FFFFFE"/>
        <w:spacing w:line="270" w:lineRule="atLeast"/>
        <w:ind w:leftChars="100" w:left="240" w:firstLineChars="0" w:firstLine="0"/>
        <w:rPr>
          <w:rFonts w:ascii="Consolas" w:hAnsi="Consolas" w:cs="宋体"/>
          <w:color w:val="000000"/>
          <w:sz w:val="18"/>
          <w:szCs w:val="18"/>
        </w:rPr>
      </w:pPr>
      <w:r>
        <w:rPr>
          <w:rFonts w:ascii="Consolas" w:hAnsi="Consolas" w:cs="宋体"/>
          <w:color w:val="000000"/>
          <w:sz w:val="18"/>
          <w:szCs w:val="18"/>
        </w:rPr>
        <w:t>            </w:t>
      </w:r>
      <w:r>
        <w:rPr>
          <w:rFonts w:ascii="Consolas" w:hAnsi="Consolas" w:cs="宋体"/>
          <w:color w:val="A31515"/>
          <w:sz w:val="18"/>
          <w:szCs w:val="18"/>
        </w:rPr>
        <w:t>"two_large_finish_time"</w:t>
      </w:r>
      <w:r>
        <w:rPr>
          <w:rFonts w:ascii="Consolas" w:hAnsi="Consolas" w:cs="宋体"/>
          <w:color w:val="000000"/>
          <w:sz w:val="18"/>
          <w:szCs w:val="18"/>
        </w:rPr>
        <w:t>: </w:t>
      </w:r>
      <w:r>
        <w:rPr>
          <w:rFonts w:ascii="Consolas" w:hAnsi="Consolas" w:cs="宋体"/>
          <w:b/>
          <w:bCs/>
          <w:color w:val="0451A5"/>
          <w:sz w:val="18"/>
          <w:szCs w:val="18"/>
        </w:rPr>
        <w:t>null</w:t>
      </w:r>
      <w:r>
        <w:rPr>
          <w:rFonts w:ascii="Consolas" w:hAnsi="Consolas" w:cs="宋体"/>
          <w:color w:val="000000"/>
          <w:sz w:val="18"/>
          <w:szCs w:val="18"/>
        </w:rPr>
        <w:t>,</w:t>
      </w:r>
    </w:p>
    <w:p w14:paraId="27586CF8" w14:textId="77777777" w:rsidR="00FB6D3D" w:rsidRDefault="00D22A15">
      <w:pPr>
        <w:shd w:val="clear" w:color="auto" w:fill="FFFFFE"/>
        <w:spacing w:line="270" w:lineRule="atLeast"/>
        <w:ind w:leftChars="100" w:left="240" w:firstLineChars="0" w:firstLine="0"/>
        <w:rPr>
          <w:rFonts w:ascii="Consolas" w:hAnsi="Consolas" w:cs="宋体"/>
          <w:color w:val="000000"/>
          <w:sz w:val="18"/>
          <w:szCs w:val="18"/>
        </w:rPr>
      </w:pPr>
      <w:r>
        <w:rPr>
          <w:rFonts w:ascii="Consolas" w:hAnsi="Consolas" w:cs="宋体"/>
          <w:color w:val="000000"/>
          <w:sz w:val="18"/>
          <w:szCs w:val="18"/>
        </w:rPr>
        <w:t>            </w:t>
      </w:r>
      <w:r>
        <w:rPr>
          <w:rFonts w:ascii="Consolas" w:hAnsi="Consolas" w:cs="宋体"/>
          <w:color w:val="A31515"/>
          <w:sz w:val="18"/>
          <w:szCs w:val="18"/>
        </w:rPr>
        <w:t>"rece_time"</w:t>
      </w:r>
      <w:r>
        <w:rPr>
          <w:rFonts w:ascii="Consolas" w:hAnsi="Consolas" w:cs="宋体"/>
          <w:color w:val="000000"/>
          <w:sz w:val="18"/>
          <w:szCs w:val="18"/>
        </w:rPr>
        <w:t>: </w:t>
      </w:r>
      <w:r>
        <w:rPr>
          <w:rFonts w:ascii="Consolas" w:hAnsi="Consolas" w:cs="宋体"/>
          <w:color w:val="0451A5"/>
          <w:sz w:val="18"/>
          <w:szCs w:val="18"/>
        </w:rPr>
        <w:t>"2021-04-22 21:37:15"</w:t>
      </w:r>
      <w:r>
        <w:rPr>
          <w:rFonts w:ascii="Consolas" w:hAnsi="Consolas" w:cs="宋体"/>
          <w:color w:val="000000"/>
          <w:sz w:val="18"/>
          <w:szCs w:val="18"/>
        </w:rPr>
        <w:t>,</w:t>
      </w:r>
    </w:p>
    <w:p w14:paraId="06592E41" w14:textId="77777777" w:rsidR="00FB6D3D" w:rsidRDefault="00D22A15">
      <w:pPr>
        <w:shd w:val="clear" w:color="auto" w:fill="FFFFFE"/>
        <w:spacing w:line="270" w:lineRule="atLeast"/>
        <w:ind w:leftChars="100" w:left="240" w:firstLineChars="0" w:firstLine="0"/>
        <w:rPr>
          <w:rFonts w:ascii="Consolas" w:hAnsi="Consolas" w:cs="宋体"/>
          <w:color w:val="000000"/>
          <w:sz w:val="18"/>
          <w:szCs w:val="18"/>
        </w:rPr>
      </w:pPr>
      <w:r>
        <w:rPr>
          <w:rFonts w:ascii="Consolas" w:hAnsi="Consolas" w:cs="宋体"/>
          <w:color w:val="000000"/>
          <w:sz w:val="18"/>
          <w:szCs w:val="18"/>
        </w:rPr>
        <w:t>            </w:t>
      </w:r>
      <w:r>
        <w:rPr>
          <w:rFonts w:ascii="Consolas" w:hAnsi="Consolas" w:cs="宋体"/>
          <w:color w:val="A31515"/>
          <w:sz w:val="18"/>
          <w:szCs w:val="18"/>
        </w:rPr>
        <w:t>"mix_force_status"</w:t>
      </w:r>
      <w:r>
        <w:rPr>
          <w:rFonts w:ascii="Consolas" w:hAnsi="Consolas" w:cs="宋体"/>
          <w:color w:val="000000"/>
          <w:sz w:val="18"/>
          <w:szCs w:val="18"/>
        </w:rPr>
        <w:t>: </w:t>
      </w:r>
      <w:r>
        <w:rPr>
          <w:rFonts w:ascii="Consolas" w:hAnsi="Consolas" w:cs="宋体"/>
          <w:color w:val="0451A5"/>
          <w:sz w:val="18"/>
          <w:szCs w:val="18"/>
        </w:rPr>
        <w:t>"0"</w:t>
      </w:r>
      <w:r>
        <w:rPr>
          <w:rFonts w:ascii="Consolas" w:hAnsi="Consolas" w:cs="宋体"/>
          <w:color w:val="000000"/>
          <w:sz w:val="18"/>
          <w:szCs w:val="18"/>
        </w:rPr>
        <w:t>,</w:t>
      </w:r>
    </w:p>
    <w:p w14:paraId="26502405" w14:textId="77777777" w:rsidR="00FB6D3D" w:rsidRDefault="00D22A15">
      <w:pPr>
        <w:shd w:val="clear" w:color="auto" w:fill="FFFFFE"/>
        <w:spacing w:line="270" w:lineRule="atLeast"/>
        <w:ind w:leftChars="100" w:left="240" w:firstLineChars="0" w:firstLine="0"/>
        <w:rPr>
          <w:rFonts w:ascii="Consolas" w:hAnsi="Consolas" w:cs="宋体"/>
          <w:color w:val="000000"/>
          <w:sz w:val="18"/>
          <w:szCs w:val="18"/>
        </w:rPr>
      </w:pPr>
      <w:r>
        <w:rPr>
          <w:rFonts w:ascii="Consolas" w:hAnsi="Consolas" w:cs="宋体"/>
          <w:color w:val="000000"/>
          <w:sz w:val="18"/>
          <w:szCs w:val="18"/>
        </w:rPr>
        <w:t>            </w:t>
      </w:r>
      <w:r>
        <w:rPr>
          <w:rFonts w:ascii="Consolas" w:hAnsi="Consolas" w:cs="宋体"/>
          <w:color w:val="A31515"/>
          <w:sz w:val="18"/>
          <w:szCs w:val="18"/>
        </w:rPr>
        <w:t>"one_large_force_status"</w:t>
      </w:r>
      <w:r>
        <w:rPr>
          <w:rFonts w:ascii="Consolas" w:hAnsi="Consolas" w:cs="宋体"/>
          <w:color w:val="000000"/>
          <w:sz w:val="18"/>
          <w:szCs w:val="18"/>
        </w:rPr>
        <w:t>: </w:t>
      </w:r>
      <w:r>
        <w:rPr>
          <w:rFonts w:ascii="Consolas" w:hAnsi="Consolas" w:cs="宋体"/>
          <w:color w:val="0451A5"/>
          <w:sz w:val="18"/>
          <w:szCs w:val="18"/>
        </w:rPr>
        <w:t>"0"</w:t>
      </w:r>
      <w:r>
        <w:rPr>
          <w:rFonts w:ascii="Consolas" w:hAnsi="Consolas" w:cs="宋体"/>
          <w:color w:val="000000"/>
          <w:sz w:val="18"/>
          <w:szCs w:val="18"/>
        </w:rPr>
        <w:t>,</w:t>
      </w:r>
    </w:p>
    <w:p w14:paraId="6B829454" w14:textId="77777777" w:rsidR="00FB6D3D" w:rsidRDefault="00D22A15">
      <w:pPr>
        <w:shd w:val="clear" w:color="auto" w:fill="FFFFFE"/>
        <w:spacing w:line="270" w:lineRule="atLeast"/>
        <w:ind w:leftChars="100" w:left="240" w:firstLineChars="0" w:firstLine="0"/>
        <w:rPr>
          <w:rFonts w:ascii="Consolas" w:hAnsi="Consolas" w:cs="宋体"/>
          <w:color w:val="000000"/>
          <w:sz w:val="18"/>
          <w:szCs w:val="18"/>
        </w:rPr>
      </w:pPr>
      <w:r>
        <w:rPr>
          <w:rFonts w:ascii="Consolas" w:hAnsi="Consolas" w:cs="宋体"/>
          <w:color w:val="000000"/>
          <w:sz w:val="18"/>
          <w:szCs w:val="18"/>
        </w:rPr>
        <w:t>            </w:t>
      </w:r>
      <w:r>
        <w:rPr>
          <w:rFonts w:ascii="Consolas" w:hAnsi="Consolas" w:cs="宋体"/>
          <w:color w:val="A31515"/>
          <w:sz w:val="18"/>
          <w:szCs w:val="18"/>
        </w:rPr>
        <w:t>"two_large_force_status"</w:t>
      </w:r>
      <w:r>
        <w:rPr>
          <w:rFonts w:ascii="Consolas" w:hAnsi="Consolas" w:cs="宋体"/>
          <w:color w:val="000000"/>
          <w:sz w:val="18"/>
          <w:szCs w:val="18"/>
        </w:rPr>
        <w:t>: </w:t>
      </w:r>
      <w:r>
        <w:rPr>
          <w:rFonts w:ascii="Consolas" w:hAnsi="Consolas" w:cs="宋体"/>
          <w:color w:val="0451A5"/>
          <w:sz w:val="18"/>
          <w:szCs w:val="18"/>
        </w:rPr>
        <w:t>"0"</w:t>
      </w:r>
    </w:p>
    <w:p w14:paraId="0B81436B" w14:textId="77777777" w:rsidR="00FB6D3D" w:rsidRDefault="00D22A15">
      <w:pPr>
        <w:shd w:val="clear" w:color="auto" w:fill="FFFFFE"/>
        <w:spacing w:line="270" w:lineRule="atLeast"/>
        <w:ind w:leftChars="100" w:left="240" w:firstLineChars="0" w:firstLine="0"/>
        <w:rPr>
          <w:rFonts w:ascii="Consolas" w:hAnsi="Consolas" w:cs="宋体"/>
          <w:color w:val="000000"/>
          <w:sz w:val="18"/>
          <w:szCs w:val="18"/>
        </w:rPr>
      </w:pPr>
      <w:r>
        <w:rPr>
          <w:rFonts w:ascii="Consolas" w:hAnsi="Consolas" w:cs="宋体"/>
          <w:color w:val="000000"/>
          <w:sz w:val="18"/>
          <w:szCs w:val="18"/>
        </w:rPr>
        <w:t>        }</w:t>
      </w:r>
    </w:p>
    <w:p w14:paraId="79041EBC" w14:textId="77777777" w:rsidR="00FB6D3D" w:rsidRDefault="00D22A15">
      <w:pPr>
        <w:shd w:val="clear" w:color="auto" w:fill="FFFFFE"/>
        <w:spacing w:line="270" w:lineRule="atLeast"/>
        <w:ind w:leftChars="100" w:left="240" w:firstLineChars="0" w:firstLine="0"/>
        <w:rPr>
          <w:rFonts w:ascii="Consolas" w:hAnsi="Consolas" w:cs="宋体"/>
          <w:color w:val="000000"/>
          <w:sz w:val="18"/>
          <w:szCs w:val="18"/>
        </w:rPr>
      </w:pPr>
      <w:r>
        <w:rPr>
          <w:rFonts w:ascii="Consolas" w:hAnsi="Consolas" w:cs="宋体"/>
          <w:color w:val="000000"/>
          <w:sz w:val="18"/>
          <w:szCs w:val="18"/>
        </w:rPr>
        <w:t>    ],</w:t>
      </w:r>
    </w:p>
    <w:p w14:paraId="2E1BFB59" w14:textId="77777777" w:rsidR="00FB6D3D" w:rsidRDefault="00D22A15">
      <w:pPr>
        <w:shd w:val="clear" w:color="auto" w:fill="FFFFFE"/>
        <w:spacing w:line="270" w:lineRule="atLeast"/>
        <w:ind w:leftChars="100" w:left="240" w:firstLineChars="0" w:firstLine="0"/>
        <w:rPr>
          <w:rFonts w:ascii="Consolas" w:hAnsi="Consolas" w:cs="宋体"/>
          <w:color w:val="000000"/>
          <w:sz w:val="18"/>
          <w:szCs w:val="18"/>
        </w:rPr>
      </w:pPr>
      <w:r>
        <w:rPr>
          <w:rFonts w:ascii="Consolas" w:hAnsi="Consolas" w:cs="宋体"/>
          <w:color w:val="000000"/>
          <w:sz w:val="18"/>
          <w:szCs w:val="18"/>
        </w:rPr>
        <w:t>    </w:t>
      </w:r>
      <w:r>
        <w:rPr>
          <w:rFonts w:ascii="Consolas" w:hAnsi="Consolas" w:cs="宋体"/>
          <w:color w:val="A31515"/>
          <w:sz w:val="18"/>
          <w:szCs w:val="18"/>
        </w:rPr>
        <w:t>"total"</w:t>
      </w:r>
      <w:r>
        <w:rPr>
          <w:rFonts w:ascii="Consolas" w:hAnsi="Consolas" w:cs="宋体"/>
          <w:color w:val="000000"/>
          <w:sz w:val="18"/>
          <w:szCs w:val="18"/>
        </w:rPr>
        <w:t>: </w:t>
      </w:r>
      <w:r>
        <w:rPr>
          <w:rFonts w:ascii="Consolas" w:hAnsi="Consolas" w:cs="宋体"/>
          <w:color w:val="098658"/>
          <w:sz w:val="18"/>
          <w:szCs w:val="18"/>
        </w:rPr>
        <w:t>1</w:t>
      </w:r>
      <w:r>
        <w:rPr>
          <w:rFonts w:ascii="Consolas" w:hAnsi="Consolas" w:cs="宋体"/>
          <w:color w:val="000000"/>
          <w:sz w:val="18"/>
          <w:szCs w:val="18"/>
        </w:rPr>
        <w:t>,</w:t>
      </w:r>
    </w:p>
    <w:p w14:paraId="0286524A" w14:textId="77777777" w:rsidR="00FB6D3D" w:rsidRDefault="00D22A15">
      <w:pPr>
        <w:shd w:val="clear" w:color="auto" w:fill="FFFFFE"/>
        <w:spacing w:line="270" w:lineRule="atLeast"/>
        <w:ind w:leftChars="100" w:left="240" w:firstLineChars="0" w:firstLine="0"/>
        <w:rPr>
          <w:rFonts w:ascii="Consolas" w:hAnsi="Consolas" w:cs="宋体"/>
          <w:color w:val="000000"/>
          <w:sz w:val="18"/>
          <w:szCs w:val="18"/>
        </w:rPr>
      </w:pPr>
      <w:r>
        <w:rPr>
          <w:rFonts w:ascii="Consolas" w:hAnsi="Consolas" w:cs="宋体"/>
          <w:color w:val="000000"/>
          <w:sz w:val="18"/>
          <w:szCs w:val="18"/>
        </w:rPr>
        <w:t>    </w:t>
      </w:r>
      <w:r>
        <w:rPr>
          <w:rFonts w:ascii="Consolas" w:hAnsi="Consolas" w:cs="宋体"/>
          <w:color w:val="A31515"/>
          <w:sz w:val="18"/>
          <w:szCs w:val="18"/>
        </w:rPr>
        <w:t>"code"</w:t>
      </w:r>
      <w:r>
        <w:rPr>
          <w:rFonts w:ascii="Consolas" w:hAnsi="Consolas" w:cs="宋体"/>
          <w:color w:val="000000"/>
          <w:sz w:val="18"/>
          <w:szCs w:val="18"/>
        </w:rPr>
        <w:t>: </w:t>
      </w:r>
      <w:r>
        <w:rPr>
          <w:rFonts w:ascii="Consolas" w:hAnsi="Consolas" w:cs="宋体"/>
          <w:color w:val="098658"/>
          <w:sz w:val="18"/>
          <w:szCs w:val="18"/>
        </w:rPr>
        <w:t>200</w:t>
      </w:r>
      <w:r>
        <w:rPr>
          <w:rFonts w:ascii="Consolas" w:hAnsi="Consolas" w:cs="宋体"/>
          <w:color w:val="000000"/>
          <w:sz w:val="18"/>
          <w:szCs w:val="18"/>
        </w:rPr>
        <w:t>,</w:t>
      </w:r>
    </w:p>
    <w:p w14:paraId="760F82E6" w14:textId="77777777" w:rsidR="00FB6D3D" w:rsidRDefault="00D22A15">
      <w:pPr>
        <w:shd w:val="clear" w:color="auto" w:fill="FFFFFE"/>
        <w:spacing w:line="270" w:lineRule="atLeast"/>
        <w:ind w:leftChars="100" w:left="240" w:firstLineChars="0" w:firstLine="0"/>
        <w:rPr>
          <w:rFonts w:ascii="Consolas" w:hAnsi="Consolas" w:cs="宋体"/>
          <w:color w:val="000000"/>
          <w:sz w:val="18"/>
          <w:szCs w:val="18"/>
        </w:rPr>
      </w:pPr>
      <w:r>
        <w:rPr>
          <w:rFonts w:ascii="Consolas" w:hAnsi="Consolas" w:cs="宋体"/>
          <w:color w:val="000000"/>
          <w:sz w:val="18"/>
          <w:szCs w:val="18"/>
        </w:rPr>
        <w:t>    </w:t>
      </w:r>
      <w:r>
        <w:rPr>
          <w:rFonts w:ascii="Consolas" w:hAnsi="Consolas" w:cs="宋体"/>
          <w:color w:val="A31515"/>
          <w:sz w:val="18"/>
          <w:szCs w:val="18"/>
        </w:rPr>
        <w:t>"msg"</w:t>
      </w:r>
      <w:r>
        <w:rPr>
          <w:rFonts w:ascii="Consolas" w:hAnsi="Consolas" w:cs="宋体"/>
          <w:color w:val="000000"/>
          <w:sz w:val="18"/>
          <w:szCs w:val="18"/>
        </w:rPr>
        <w:t>: </w:t>
      </w:r>
      <w:r>
        <w:rPr>
          <w:rFonts w:ascii="Consolas" w:hAnsi="Consolas" w:cs="宋体"/>
          <w:color w:val="0451A5"/>
          <w:sz w:val="18"/>
          <w:szCs w:val="18"/>
        </w:rPr>
        <w:t>"success"</w:t>
      </w:r>
    </w:p>
    <w:p w14:paraId="4C1D9D3B" w14:textId="77777777" w:rsidR="00FB6D3D" w:rsidRDefault="00D22A15">
      <w:pPr>
        <w:shd w:val="clear" w:color="auto" w:fill="FFFFFE"/>
        <w:spacing w:line="270" w:lineRule="atLeast"/>
        <w:ind w:firstLineChars="0" w:firstLine="360"/>
        <w:rPr>
          <w:rFonts w:ascii="Consolas" w:hAnsi="Consolas" w:cs="宋体"/>
          <w:color w:val="000000"/>
          <w:sz w:val="18"/>
          <w:szCs w:val="18"/>
        </w:rPr>
      </w:pPr>
      <w:r>
        <w:rPr>
          <w:rFonts w:ascii="Consolas" w:hAnsi="Consolas" w:cs="宋体"/>
          <w:color w:val="000000"/>
          <w:sz w:val="18"/>
          <w:szCs w:val="18"/>
        </w:rPr>
        <w:t>}</w:t>
      </w:r>
    </w:p>
    <w:p w14:paraId="2725AB97" w14:textId="77777777" w:rsidR="00FB6D3D" w:rsidRDefault="00FB6D3D">
      <w:pPr>
        <w:shd w:val="clear" w:color="auto" w:fill="FFFFFE"/>
        <w:spacing w:line="270" w:lineRule="atLeast"/>
        <w:ind w:firstLineChars="0" w:firstLine="360"/>
        <w:rPr>
          <w:rFonts w:ascii="Consolas" w:hAnsi="Consolas" w:cs="宋体"/>
          <w:color w:val="000000"/>
          <w:sz w:val="18"/>
          <w:szCs w:val="18"/>
        </w:rPr>
      </w:pPr>
    </w:p>
    <w:tbl>
      <w:tblPr>
        <w:tblStyle w:val="af2"/>
        <w:tblW w:w="9503" w:type="dxa"/>
        <w:jc w:val="center"/>
        <w:tblLayout w:type="fixed"/>
        <w:tblLook w:val="04A0" w:firstRow="1" w:lastRow="0" w:firstColumn="1" w:lastColumn="0" w:noHBand="0" w:noVBand="1"/>
      </w:tblPr>
      <w:tblGrid>
        <w:gridCol w:w="2122"/>
        <w:gridCol w:w="1417"/>
        <w:gridCol w:w="2987"/>
        <w:gridCol w:w="2977"/>
      </w:tblGrid>
      <w:tr w:rsidR="00FB6D3D" w14:paraId="31A4000A" w14:textId="77777777">
        <w:trPr>
          <w:jc w:val="center"/>
        </w:trPr>
        <w:tc>
          <w:tcPr>
            <w:tcW w:w="2122" w:type="dxa"/>
          </w:tcPr>
          <w:p w14:paraId="6B347A72" w14:textId="77777777" w:rsidR="00FB6D3D" w:rsidRDefault="00D22A15">
            <w:pPr>
              <w:ind w:firstLine="480"/>
            </w:pPr>
            <w:r>
              <w:rPr>
                <w:rFonts w:hint="eastAsia"/>
              </w:rPr>
              <w:t>参数</w:t>
            </w:r>
          </w:p>
        </w:tc>
        <w:tc>
          <w:tcPr>
            <w:tcW w:w="1417" w:type="dxa"/>
          </w:tcPr>
          <w:p w14:paraId="574A6944" w14:textId="77777777" w:rsidR="00FB6D3D" w:rsidRDefault="00D22A15">
            <w:pPr>
              <w:ind w:firstLineChars="0" w:firstLine="0"/>
            </w:pPr>
            <w:r>
              <w:rPr>
                <w:rFonts w:hint="eastAsia"/>
              </w:rPr>
              <w:t>参数类型</w:t>
            </w:r>
          </w:p>
        </w:tc>
        <w:tc>
          <w:tcPr>
            <w:tcW w:w="2987" w:type="dxa"/>
          </w:tcPr>
          <w:p w14:paraId="5CB5274C" w14:textId="77777777" w:rsidR="00FB6D3D" w:rsidRDefault="00D22A15">
            <w:pPr>
              <w:ind w:firstLine="480"/>
            </w:pPr>
            <w:r>
              <w:rPr>
                <w:rFonts w:hint="eastAsia"/>
              </w:rPr>
              <w:t>说明</w:t>
            </w:r>
          </w:p>
        </w:tc>
        <w:tc>
          <w:tcPr>
            <w:tcW w:w="2977" w:type="dxa"/>
          </w:tcPr>
          <w:p w14:paraId="2CB18765" w14:textId="77777777" w:rsidR="00FB6D3D" w:rsidRDefault="00D22A15">
            <w:pPr>
              <w:ind w:firstLine="480"/>
            </w:pPr>
            <w:r>
              <w:rPr>
                <w:rFonts w:hint="eastAsia"/>
              </w:rPr>
              <w:t>示例值</w:t>
            </w:r>
          </w:p>
        </w:tc>
      </w:tr>
      <w:tr w:rsidR="00FB6D3D" w14:paraId="14831529" w14:textId="77777777">
        <w:trPr>
          <w:jc w:val="center"/>
        </w:trPr>
        <w:tc>
          <w:tcPr>
            <w:tcW w:w="2122" w:type="dxa"/>
          </w:tcPr>
          <w:p w14:paraId="7BA24B02" w14:textId="77777777" w:rsidR="00FB6D3D" w:rsidRDefault="00D22A15">
            <w:pPr>
              <w:ind w:firstLineChars="0" w:firstLine="0"/>
            </w:pPr>
            <w:r>
              <w:rPr>
                <w:rFonts w:hint="eastAsia"/>
                <w:color w:val="262626"/>
                <w:spacing w:val="12"/>
                <w:szCs w:val="21"/>
              </w:rPr>
              <w:t>code</w:t>
            </w:r>
          </w:p>
        </w:tc>
        <w:tc>
          <w:tcPr>
            <w:tcW w:w="1417" w:type="dxa"/>
          </w:tcPr>
          <w:p w14:paraId="1C248197" w14:textId="77777777" w:rsidR="00FB6D3D" w:rsidRDefault="00D22A15">
            <w:pPr>
              <w:ind w:firstLineChars="83" w:firstLine="199"/>
            </w:pPr>
            <w:r>
              <w:rPr>
                <w:rFonts w:hint="eastAsia"/>
              </w:rPr>
              <w:t>int</w:t>
            </w:r>
          </w:p>
        </w:tc>
        <w:tc>
          <w:tcPr>
            <w:tcW w:w="2987" w:type="dxa"/>
          </w:tcPr>
          <w:p w14:paraId="3F8C4D0E" w14:textId="77777777" w:rsidR="00FB6D3D" w:rsidRDefault="00D22A15">
            <w:pPr>
              <w:ind w:firstLineChars="0" w:firstLine="0"/>
            </w:pPr>
            <w:r>
              <w:rPr>
                <w:rFonts w:hint="eastAsia"/>
              </w:rPr>
              <w:t>返回码</w:t>
            </w:r>
          </w:p>
        </w:tc>
        <w:tc>
          <w:tcPr>
            <w:tcW w:w="2977" w:type="dxa"/>
          </w:tcPr>
          <w:p w14:paraId="0474EBB4" w14:textId="77777777" w:rsidR="00FB6D3D" w:rsidRDefault="00D22A15">
            <w:pPr>
              <w:ind w:firstLineChars="0" w:firstLine="0"/>
            </w:pPr>
            <w:r>
              <w:t>20</w:t>
            </w:r>
            <w:r>
              <w:rPr>
                <w:rFonts w:hint="eastAsia"/>
              </w:rPr>
              <w:t>0</w:t>
            </w:r>
            <w:r>
              <w:rPr>
                <w:rFonts w:hint="eastAsia"/>
              </w:rPr>
              <w:t>为成功；</w:t>
            </w:r>
            <w:r>
              <w:rPr>
                <w:rFonts w:hint="eastAsia"/>
              </w:rPr>
              <w:t>4</w:t>
            </w:r>
            <w:r>
              <w:t>00</w:t>
            </w:r>
            <w:r>
              <w:rPr>
                <w:rFonts w:hint="eastAsia"/>
              </w:rPr>
              <w:t>为失败</w:t>
            </w:r>
          </w:p>
        </w:tc>
      </w:tr>
      <w:tr w:rsidR="00FB6D3D" w14:paraId="56A6A414" w14:textId="77777777">
        <w:trPr>
          <w:jc w:val="center"/>
        </w:trPr>
        <w:tc>
          <w:tcPr>
            <w:tcW w:w="2122" w:type="dxa"/>
          </w:tcPr>
          <w:p w14:paraId="03CF854A" w14:textId="77777777" w:rsidR="00FB6D3D" w:rsidRDefault="00D22A15">
            <w:pPr>
              <w:ind w:firstLineChars="0" w:firstLine="0"/>
            </w:pPr>
            <w:r>
              <w:rPr>
                <w:color w:val="262626"/>
                <w:spacing w:val="12"/>
                <w:szCs w:val="21"/>
              </w:rPr>
              <w:t>msg</w:t>
            </w:r>
          </w:p>
        </w:tc>
        <w:tc>
          <w:tcPr>
            <w:tcW w:w="1417" w:type="dxa"/>
          </w:tcPr>
          <w:p w14:paraId="4B390E9F" w14:textId="77777777" w:rsidR="00FB6D3D" w:rsidRDefault="00D22A15">
            <w:pPr>
              <w:ind w:firstLineChars="83" w:firstLine="199"/>
            </w:pPr>
            <w:r>
              <w:rPr>
                <w:rFonts w:hint="eastAsia"/>
              </w:rPr>
              <w:t>string</w:t>
            </w:r>
          </w:p>
        </w:tc>
        <w:tc>
          <w:tcPr>
            <w:tcW w:w="2987" w:type="dxa"/>
          </w:tcPr>
          <w:p w14:paraId="66F2C014" w14:textId="77777777" w:rsidR="00FB6D3D" w:rsidRDefault="00D22A15">
            <w:pPr>
              <w:ind w:firstLineChars="0" w:firstLine="0"/>
            </w:pPr>
            <w:r>
              <w:t>对返回码的文本描述内容</w:t>
            </w:r>
          </w:p>
        </w:tc>
        <w:tc>
          <w:tcPr>
            <w:tcW w:w="2977" w:type="dxa"/>
          </w:tcPr>
          <w:p w14:paraId="09BFA2B3" w14:textId="77777777" w:rsidR="00FB6D3D" w:rsidRDefault="00D22A15">
            <w:pPr>
              <w:ind w:firstLineChars="0" w:firstLine="0"/>
            </w:pPr>
            <w:r>
              <w:t>“success”</w:t>
            </w:r>
            <w:r>
              <w:t>表示</w:t>
            </w:r>
            <w:r>
              <w:rPr>
                <w:rFonts w:hint="eastAsia"/>
              </w:rPr>
              <w:t>接收</w:t>
            </w:r>
            <w:r>
              <w:t>成功</w:t>
            </w:r>
          </w:p>
          <w:p w14:paraId="17D161EE" w14:textId="77777777" w:rsidR="00FB6D3D" w:rsidRDefault="00D22A15">
            <w:pPr>
              <w:ind w:firstLineChars="0" w:firstLine="0"/>
            </w:pPr>
            <w:r>
              <w:t>”error”</w:t>
            </w:r>
            <w:r>
              <w:t>表示</w:t>
            </w:r>
            <w:r>
              <w:rPr>
                <w:rFonts w:hint="eastAsia"/>
              </w:rPr>
              <w:t>接收失败</w:t>
            </w:r>
          </w:p>
        </w:tc>
      </w:tr>
      <w:tr w:rsidR="00FB6D3D" w14:paraId="2F3D87C7" w14:textId="77777777">
        <w:trPr>
          <w:jc w:val="center"/>
        </w:trPr>
        <w:tc>
          <w:tcPr>
            <w:tcW w:w="2122" w:type="dxa"/>
          </w:tcPr>
          <w:p w14:paraId="51F16B15" w14:textId="77777777" w:rsidR="00FB6D3D" w:rsidRDefault="00D22A15">
            <w:pPr>
              <w:ind w:firstLineChars="0" w:firstLine="0"/>
              <w:rPr>
                <w:color w:val="262626"/>
                <w:spacing w:val="12"/>
                <w:szCs w:val="21"/>
              </w:rPr>
            </w:pPr>
            <w:r>
              <w:rPr>
                <w:color w:val="262626"/>
                <w:spacing w:val="12"/>
                <w:szCs w:val="21"/>
              </w:rPr>
              <w:t>t</w:t>
            </w:r>
            <w:r>
              <w:rPr>
                <w:rFonts w:hint="eastAsia"/>
                <w:color w:val="262626"/>
                <w:spacing w:val="12"/>
                <w:szCs w:val="21"/>
              </w:rPr>
              <w:t>otal</w:t>
            </w:r>
          </w:p>
        </w:tc>
        <w:tc>
          <w:tcPr>
            <w:tcW w:w="1417" w:type="dxa"/>
          </w:tcPr>
          <w:p w14:paraId="35A5D9F9" w14:textId="77777777" w:rsidR="00FB6D3D" w:rsidRDefault="00D22A15">
            <w:pPr>
              <w:ind w:firstLineChars="83" w:firstLine="199"/>
            </w:pPr>
            <w:r>
              <w:rPr>
                <w:rFonts w:hint="eastAsia"/>
              </w:rPr>
              <w:t>int</w:t>
            </w:r>
          </w:p>
        </w:tc>
        <w:tc>
          <w:tcPr>
            <w:tcW w:w="2987" w:type="dxa"/>
          </w:tcPr>
          <w:p w14:paraId="36A7FB07" w14:textId="77777777" w:rsidR="00FB6D3D" w:rsidRDefault="00D22A15">
            <w:pPr>
              <w:ind w:firstLineChars="0" w:firstLine="0"/>
            </w:pPr>
            <w:r>
              <w:rPr>
                <w:rFonts w:hint="eastAsia"/>
              </w:rPr>
              <w:t>记录总条数</w:t>
            </w:r>
          </w:p>
        </w:tc>
        <w:tc>
          <w:tcPr>
            <w:tcW w:w="2977" w:type="dxa"/>
          </w:tcPr>
          <w:p w14:paraId="6555FFA7" w14:textId="77777777" w:rsidR="00FB6D3D" w:rsidRDefault="00FB6D3D">
            <w:pPr>
              <w:ind w:firstLine="480"/>
            </w:pPr>
          </w:p>
        </w:tc>
      </w:tr>
      <w:tr w:rsidR="00FB6D3D" w14:paraId="49031206" w14:textId="77777777">
        <w:trPr>
          <w:jc w:val="center"/>
        </w:trPr>
        <w:tc>
          <w:tcPr>
            <w:tcW w:w="2122" w:type="dxa"/>
          </w:tcPr>
          <w:p w14:paraId="668EBC86" w14:textId="77777777" w:rsidR="00FB6D3D" w:rsidRDefault="00D22A15">
            <w:pPr>
              <w:ind w:firstLineChars="0" w:firstLine="0"/>
              <w:rPr>
                <w:color w:val="262626"/>
                <w:spacing w:val="12"/>
                <w:szCs w:val="21"/>
              </w:rPr>
            </w:pPr>
            <w:r>
              <w:rPr>
                <w:color w:val="262626"/>
                <w:spacing w:val="12"/>
                <w:szCs w:val="21"/>
              </w:rPr>
              <w:t>plate_id</w:t>
            </w:r>
          </w:p>
        </w:tc>
        <w:tc>
          <w:tcPr>
            <w:tcW w:w="1417" w:type="dxa"/>
          </w:tcPr>
          <w:p w14:paraId="0CE35BB7" w14:textId="77777777" w:rsidR="00FB6D3D" w:rsidRDefault="00D22A15">
            <w:pPr>
              <w:ind w:firstLineChars="83" w:firstLine="199"/>
            </w:pPr>
            <w:r>
              <w:rPr>
                <w:rFonts w:hint="eastAsia"/>
              </w:rPr>
              <w:t>string</w:t>
            </w:r>
          </w:p>
        </w:tc>
        <w:tc>
          <w:tcPr>
            <w:tcW w:w="2987" w:type="dxa"/>
          </w:tcPr>
          <w:p w14:paraId="094238B3" w14:textId="77777777" w:rsidR="00FB6D3D" w:rsidRDefault="00D22A15">
            <w:pPr>
              <w:ind w:firstLineChars="0" w:firstLine="0"/>
            </w:pPr>
            <w:r>
              <w:rPr>
                <w:rFonts w:hint="eastAsia"/>
              </w:rPr>
              <w:t>钢板编号</w:t>
            </w:r>
            <w:r>
              <w:rPr>
                <w:rFonts w:hint="eastAsia"/>
              </w:rPr>
              <w:t>/</w:t>
            </w:r>
            <w:r>
              <w:rPr>
                <w:rFonts w:hint="eastAsia"/>
              </w:rPr>
              <w:t>任务号</w:t>
            </w:r>
          </w:p>
        </w:tc>
        <w:tc>
          <w:tcPr>
            <w:tcW w:w="2977" w:type="dxa"/>
          </w:tcPr>
          <w:p w14:paraId="4C85EDDD" w14:textId="77777777" w:rsidR="00FB6D3D" w:rsidRDefault="00FB6D3D">
            <w:pPr>
              <w:ind w:firstLine="480"/>
            </w:pPr>
          </w:p>
        </w:tc>
      </w:tr>
      <w:tr w:rsidR="00FB6D3D" w14:paraId="5E517295" w14:textId="77777777">
        <w:trPr>
          <w:jc w:val="center"/>
        </w:trPr>
        <w:tc>
          <w:tcPr>
            <w:tcW w:w="2122" w:type="dxa"/>
          </w:tcPr>
          <w:p w14:paraId="15D748BF" w14:textId="77777777" w:rsidR="00FB6D3D" w:rsidRDefault="00D22A15">
            <w:pPr>
              <w:ind w:firstLineChars="0" w:firstLine="0"/>
              <w:rPr>
                <w:color w:val="262626"/>
                <w:spacing w:val="12"/>
                <w:szCs w:val="21"/>
              </w:rPr>
            </w:pPr>
            <w:r>
              <w:rPr>
                <w:color w:val="262626"/>
                <w:spacing w:val="12"/>
                <w:szCs w:val="21"/>
              </w:rPr>
              <w:t>draw_code</w:t>
            </w:r>
          </w:p>
        </w:tc>
        <w:tc>
          <w:tcPr>
            <w:tcW w:w="1417" w:type="dxa"/>
          </w:tcPr>
          <w:p w14:paraId="7F0E95AF" w14:textId="77777777" w:rsidR="00FB6D3D" w:rsidRDefault="00D22A15">
            <w:pPr>
              <w:ind w:firstLineChars="83" w:firstLine="199"/>
            </w:pPr>
            <w:r>
              <w:rPr>
                <w:rFonts w:hint="eastAsia"/>
              </w:rPr>
              <w:t>string</w:t>
            </w:r>
          </w:p>
        </w:tc>
        <w:tc>
          <w:tcPr>
            <w:tcW w:w="2987" w:type="dxa"/>
          </w:tcPr>
          <w:p w14:paraId="6D9153A8" w14:textId="77777777" w:rsidR="00FB6D3D" w:rsidRDefault="00D22A15">
            <w:pPr>
              <w:ind w:firstLineChars="0" w:firstLine="0"/>
            </w:pPr>
            <w:r>
              <w:rPr>
                <w:rFonts w:hint="eastAsia"/>
              </w:rPr>
              <w:t>套料图编号</w:t>
            </w:r>
          </w:p>
        </w:tc>
        <w:tc>
          <w:tcPr>
            <w:tcW w:w="2977" w:type="dxa"/>
          </w:tcPr>
          <w:p w14:paraId="7B43423F" w14:textId="77777777" w:rsidR="00FB6D3D" w:rsidRDefault="00FB6D3D">
            <w:pPr>
              <w:ind w:firstLine="480"/>
            </w:pPr>
          </w:p>
        </w:tc>
      </w:tr>
      <w:tr w:rsidR="00FB6D3D" w14:paraId="4525AAF6" w14:textId="77777777">
        <w:trPr>
          <w:jc w:val="center"/>
        </w:trPr>
        <w:tc>
          <w:tcPr>
            <w:tcW w:w="2122" w:type="dxa"/>
          </w:tcPr>
          <w:p w14:paraId="75A5962B" w14:textId="77777777" w:rsidR="00FB6D3D" w:rsidRDefault="00D22A15">
            <w:pPr>
              <w:ind w:firstLineChars="0" w:firstLine="0"/>
              <w:rPr>
                <w:color w:val="262626"/>
                <w:spacing w:val="12"/>
                <w:szCs w:val="21"/>
              </w:rPr>
            </w:pPr>
            <w:r>
              <w:rPr>
                <w:rFonts w:hint="eastAsia"/>
                <w:color w:val="262626"/>
                <w:spacing w:val="12"/>
                <w:szCs w:val="21"/>
              </w:rPr>
              <w:t>f</w:t>
            </w:r>
            <w:r>
              <w:rPr>
                <w:color w:val="262626"/>
                <w:spacing w:val="12"/>
                <w:szCs w:val="21"/>
              </w:rPr>
              <w:t>ile_path</w:t>
            </w:r>
          </w:p>
        </w:tc>
        <w:tc>
          <w:tcPr>
            <w:tcW w:w="1417" w:type="dxa"/>
          </w:tcPr>
          <w:p w14:paraId="6C7ED9DE" w14:textId="77777777" w:rsidR="00FB6D3D" w:rsidRDefault="00D22A15">
            <w:pPr>
              <w:ind w:firstLineChars="83" w:firstLine="199"/>
            </w:pPr>
            <w:r>
              <w:rPr>
                <w:rFonts w:hint="eastAsia"/>
              </w:rPr>
              <w:t>string</w:t>
            </w:r>
          </w:p>
        </w:tc>
        <w:tc>
          <w:tcPr>
            <w:tcW w:w="2987" w:type="dxa"/>
          </w:tcPr>
          <w:p w14:paraId="5979095E" w14:textId="77777777" w:rsidR="00FB6D3D" w:rsidRDefault="00D22A15">
            <w:pPr>
              <w:ind w:firstLineChars="0" w:firstLine="0"/>
            </w:pPr>
            <w:r>
              <w:rPr>
                <w:rFonts w:hint="eastAsia"/>
              </w:rPr>
              <w:t>文件解析路径</w:t>
            </w:r>
          </w:p>
        </w:tc>
        <w:tc>
          <w:tcPr>
            <w:tcW w:w="2977" w:type="dxa"/>
          </w:tcPr>
          <w:p w14:paraId="13692E66" w14:textId="77777777" w:rsidR="00FB6D3D" w:rsidRDefault="00FB6D3D">
            <w:pPr>
              <w:ind w:firstLineChars="83" w:firstLine="199"/>
            </w:pPr>
          </w:p>
        </w:tc>
      </w:tr>
      <w:tr w:rsidR="00FB6D3D" w14:paraId="6075B75C" w14:textId="77777777">
        <w:trPr>
          <w:jc w:val="center"/>
        </w:trPr>
        <w:tc>
          <w:tcPr>
            <w:tcW w:w="2122" w:type="dxa"/>
          </w:tcPr>
          <w:p w14:paraId="511C8A24" w14:textId="77777777" w:rsidR="00FB6D3D" w:rsidRDefault="00D22A15">
            <w:pPr>
              <w:ind w:firstLineChars="0" w:firstLine="0"/>
              <w:rPr>
                <w:color w:val="262626"/>
                <w:spacing w:val="12"/>
                <w:szCs w:val="21"/>
              </w:rPr>
            </w:pPr>
            <w:r>
              <w:rPr>
                <w:color w:val="262626"/>
                <w:spacing w:val="12"/>
                <w:szCs w:val="21"/>
              </w:rPr>
              <w:t>length</w:t>
            </w:r>
          </w:p>
        </w:tc>
        <w:tc>
          <w:tcPr>
            <w:tcW w:w="1417" w:type="dxa"/>
          </w:tcPr>
          <w:p w14:paraId="4EEC5AB3" w14:textId="77777777" w:rsidR="00FB6D3D" w:rsidRDefault="00D22A15">
            <w:pPr>
              <w:ind w:firstLineChars="83" w:firstLine="199"/>
            </w:pPr>
            <w:r>
              <w:rPr>
                <w:rFonts w:hint="eastAsia"/>
              </w:rPr>
              <w:t>string</w:t>
            </w:r>
          </w:p>
        </w:tc>
        <w:tc>
          <w:tcPr>
            <w:tcW w:w="2987" w:type="dxa"/>
          </w:tcPr>
          <w:p w14:paraId="5C6053C7" w14:textId="77777777" w:rsidR="00FB6D3D" w:rsidRDefault="00D22A15">
            <w:pPr>
              <w:ind w:firstLineChars="0" w:firstLine="0"/>
            </w:pPr>
            <w:r>
              <w:rPr>
                <w:rFonts w:hint="eastAsia"/>
              </w:rPr>
              <w:t>钢板长度</w:t>
            </w:r>
          </w:p>
        </w:tc>
        <w:tc>
          <w:tcPr>
            <w:tcW w:w="2977" w:type="dxa"/>
          </w:tcPr>
          <w:p w14:paraId="767ACF75" w14:textId="77777777" w:rsidR="00FB6D3D" w:rsidRDefault="00FB6D3D">
            <w:pPr>
              <w:ind w:firstLine="480"/>
            </w:pPr>
          </w:p>
        </w:tc>
      </w:tr>
      <w:tr w:rsidR="00FB6D3D" w14:paraId="49AF565E" w14:textId="77777777">
        <w:trPr>
          <w:jc w:val="center"/>
        </w:trPr>
        <w:tc>
          <w:tcPr>
            <w:tcW w:w="2122" w:type="dxa"/>
          </w:tcPr>
          <w:p w14:paraId="1F082801" w14:textId="77777777" w:rsidR="00FB6D3D" w:rsidRDefault="00D22A15">
            <w:pPr>
              <w:ind w:firstLineChars="0" w:firstLine="0"/>
              <w:rPr>
                <w:color w:val="262626"/>
                <w:spacing w:val="12"/>
                <w:szCs w:val="21"/>
              </w:rPr>
            </w:pPr>
            <w:r>
              <w:rPr>
                <w:color w:val="262626"/>
                <w:spacing w:val="12"/>
                <w:szCs w:val="21"/>
              </w:rPr>
              <w:t>width</w:t>
            </w:r>
          </w:p>
        </w:tc>
        <w:tc>
          <w:tcPr>
            <w:tcW w:w="1417" w:type="dxa"/>
          </w:tcPr>
          <w:p w14:paraId="16F37134" w14:textId="77777777" w:rsidR="00FB6D3D" w:rsidRDefault="00D22A15">
            <w:pPr>
              <w:ind w:firstLineChars="83" w:firstLine="199"/>
            </w:pPr>
            <w:r>
              <w:rPr>
                <w:rFonts w:hint="eastAsia"/>
              </w:rPr>
              <w:t>string</w:t>
            </w:r>
          </w:p>
        </w:tc>
        <w:tc>
          <w:tcPr>
            <w:tcW w:w="2987" w:type="dxa"/>
          </w:tcPr>
          <w:p w14:paraId="144A8C45" w14:textId="77777777" w:rsidR="00FB6D3D" w:rsidRDefault="00D22A15">
            <w:pPr>
              <w:ind w:firstLineChars="0" w:firstLine="0"/>
            </w:pPr>
            <w:r>
              <w:rPr>
                <w:rFonts w:hint="eastAsia"/>
              </w:rPr>
              <w:t>钢板宽度</w:t>
            </w:r>
          </w:p>
        </w:tc>
        <w:tc>
          <w:tcPr>
            <w:tcW w:w="2977" w:type="dxa"/>
          </w:tcPr>
          <w:p w14:paraId="0AF3E546" w14:textId="77777777" w:rsidR="00FB6D3D" w:rsidRDefault="00FB6D3D">
            <w:pPr>
              <w:ind w:firstLine="480"/>
            </w:pPr>
          </w:p>
        </w:tc>
      </w:tr>
      <w:tr w:rsidR="00FB6D3D" w14:paraId="46CBB932" w14:textId="77777777">
        <w:trPr>
          <w:jc w:val="center"/>
        </w:trPr>
        <w:tc>
          <w:tcPr>
            <w:tcW w:w="2122" w:type="dxa"/>
          </w:tcPr>
          <w:p w14:paraId="669126DE" w14:textId="77777777" w:rsidR="00FB6D3D" w:rsidRDefault="00D22A15">
            <w:pPr>
              <w:ind w:firstLineChars="0" w:firstLine="0"/>
              <w:rPr>
                <w:color w:val="262626"/>
                <w:spacing w:val="12"/>
                <w:szCs w:val="21"/>
              </w:rPr>
            </w:pPr>
            <w:r>
              <w:rPr>
                <w:color w:val="262626"/>
                <w:spacing w:val="12"/>
                <w:szCs w:val="21"/>
              </w:rPr>
              <w:t>thickness</w:t>
            </w:r>
          </w:p>
        </w:tc>
        <w:tc>
          <w:tcPr>
            <w:tcW w:w="1417" w:type="dxa"/>
          </w:tcPr>
          <w:p w14:paraId="698D00DE" w14:textId="77777777" w:rsidR="00FB6D3D" w:rsidRDefault="00D22A15">
            <w:pPr>
              <w:ind w:firstLineChars="83" w:firstLine="199"/>
            </w:pPr>
            <w:r>
              <w:rPr>
                <w:rFonts w:hint="eastAsia"/>
              </w:rPr>
              <w:t>string</w:t>
            </w:r>
          </w:p>
        </w:tc>
        <w:tc>
          <w:tcPr>
            <w:tcW w:w="2987" w:type="dxa"/>
          </w:tcPr>
          <w:p w14:paraId="616725E7" w14:textId="77777777" w:rsidR="00FB6D3D" w:rsidRDefault="00D22A15">
            <w:pPr>
              <w:ind w:firstLineChars="0" w:firstLine="0"/>
            </w:pPr>
            <w:r>
              <w:rPr>
                <w:rFonts w:hint="eastAsia"/>
              </w:rPr>
              <w:t>钢板厚度</w:t>
            </w:r>
          </w:p>
        </w:tc>
        <w:tc>
          <w:tcPr>
            <w:tcW w:w="2977" w:type="dxa"/>
          </w:tcPr>
          <w:p w14:paraId="4D260647" w14:textId="77777777" w:rsidR="00FB6D3D" w:rsidRDefault="00FB6D3D">
            <w:pPr>
              <w:ind w:firstLineChars="0" w:firstLine="0"/>
            </w:pPr>
          </w:p>
        </w:tc>
      </w:tr>
      <w:tr w:rsidR="00FB6D3D" w14:paraId="7460FFEA" w14:textId="77777777">
        <w:trPr>
          <w:jc w:val="center"/>
        </w:trPr>
        <w:tc>
          <w:tcPr>
            <w:tcW w:w="2122" w:type="dxa"/>
          </w:tcPr>
          <w:p w14:paraId="108C801E" w14:textId="77777777" w:rsidR="00FB6D3D" w:rsidRDefault="00D22A15">
            <w:pPr>
              <w:ind w:firstLineChars="0" w:firstLine="0"/>
              <w:rPr>
                <w:color w:val="262626"/>
                <w:spacing w:val="12"/>
                <w:szCs w:val="21"/>
              </w:rPr>
            </w:pPr>
            <w:r>
              <w:rPr>
                <w:rFonts w:hint="eastAsia"/>
                <w:color w:val="262626"/>
                <w:spacing w:val="12"/>
                <w:szCs w:val="21"/>
              </w:rPr>
              <w:t>i</w:t>
            </w:r>
            <w:r>
              <w:rPr>
                <w:color w:val="262626"/>
                <w:spacing w:val="12"/>
                <w:szCs w:val="21"/>
              </w:rPr>
              <w:t>n_mix_time</w:t>
            </w:r>
          </w:p>
        </w:tc>
        <w:tc>
          <w:tcPr>
            <w:tcW w:w="1417" w:type="dxa"/>
          </w:tcPr>
          <w:p w14:paraId="791BC747" w14:textId="77777777" w:rsidR="00FB6D3D" w:rsidRDefault="00D22A15">
            <w:pPr>
              <w:ind w:firstLineChars="83" w:firstLine="199"/>
            </w:pPr>
            <w:r>
              <w:rPr>
                <w:rFonts w:hint="eastAsia"/>
              </w:rPr>
              <w:t>string</w:t>
            </w:r>
          </w:p>
        </w:tc>
        <w:tc>
          <w:tcPr>
            <w:tcW w:w="2987" w:type="dxa"/>
          </w:tcPr>
          <w:p w14:paraId="39B8DA77" w14:textId="77777777" w:rsidR="00FB6D3D" w:rsidRDefault="00D22A15">
            <w:pPr>
              <w:ind w:firstLineChars="0" w:firstLine="0"/>
            </w:pPr>
            <w:r>
              <w:rPr>
                <w:rFonts w:hint="eastAsia"/>
              </w:rPr>
              <w:t>混拣到位时间</w:t>
            </w:r>
          </w:p>
        </w:tc>
        <w:tc>
          <w:tcPr>
            <w:tcW w:w="2977" w:type="dxa"/>
          </w:tcPr>
          <w:p w14:paraId="03A1E1D3" w14:textId="77777777" w:rsidR="00FB6D3D" w:rsidRDefault="00FB6D3D">
            <w:pPr>
              <w:ind w:firstLine="480"/>
            </w:pPr>
          </w:p>
        </w:tc>
      </w:tr>
      <w:tr w:rsidR="00FB6D3D" w14:paraId="25F674C1" w14:textId="77777777">
        <w:trPr>
          <w:jc w:val="center"/>
        </w:trPr>
        <w:tc>
          <w:tcPr>
            <w:tcW w:w="2122" w:type="dxa"/>
          </w:tcPr>
          <w:p w14:paraId="4846B0EA" w14:textId="77777777" w:rsidR="00FB6D3D" w:rsidRDefault="00D22A15">
            <w:pPr>
              <w:ind w:firstLineChars="0" w:firstLine="0"/>
              <w:rPr>
                <w:color w:val="262626"/>
                <w:spacing w:val="12"/>
                <w:szCs w:val="21"/>
              </w:rPr>
            </w:pPr>
            <w:r>
              <w:rPr>
                <w:color w:val="262626"/>
                <w:spacing w:val="12"/>
                <w:szCs w:val="21"/>
              </w:rPr>
              <w:t>mix_start_time</w:t>
            </w:r>
          </w:p>
        </w:tc>
        <w:tc>
          <w:tcPr>
            <w:tcW w:w="1417" w:type="dxa"/>
          </w:tcPr>
          <w:p w14:paraId="5AFDD30E" w14:textId="77777777" w:rsidR="00FB6D3D" w:rsidRDefault="00D22A15">
            <w:pPr>
              <w:ind w:firstLineChars="83" w:firstLine="199"/>
            </w:pPr>
            <w:r>
              <w:rPr>
                <w:rFonts w:hint="eastAsia"/>
              </w:rPr>
              <w:t>string</w:t>
            </w:r>
          </w:p>
        </w:tc>
        <w:tc>
          <w:tcPr>
            <w:tcW w:w="2987" w:type="dxa"/>
          </w:tcPr>
          <w:p w14:paraId="569695F4" w14:textId="77777777" w:rsidR="00FB6D3D" w:rsidRDefault="00D22A15">
            <w:pPr>
              <w:ind w:firstLineChars="0" w:firstLine="0"/>
            </w:pPr>
            <w:r>
              <w:rPr>
                <w:rFonts w:hint="eastAsia"/>
              </w:rPr>
              <w:t>混拣开始时间</w:t>
            </w:r>
          </w:p>
        </w:tc>
        <w:tc>
          <w:tcPr>
            <w:tcW w:w="2977" w:type="dxa"/>
          </w:tcPr>
          <w:p w14:paraId="6A03919F" w14:textId="77777777" w:rsidR="00FB6D3D" w:rsidRDefault="00FB6D3D">
            <w:pPr>
              <w:ind w:firstLine="480"/>
            </w:pPr>
          </w:p>
        </w:tc>
      </w:tr>
      <w:tr w:rsidR="00FB6D3D" w14:paraId="2B9BD7A7" w14:textId="77777777">
        <w:trPr>
          <w:jc w:val="center"/>
        </w:trPr>
        <w:tc>
          <w:tcPr>
            <w:tcW w:w="2122" w:type="dxa"/>
          </w:tcPr>
          <w:p w14:paraId="7AE9CA7B" w14:textId="77777777" w:rsidR="00FB6D3D" w:rsidRDefault="00D22A15">
            <w:pPr>
              <w:ind w:firstLineChars="0" w:firstLine="0"/>
              <w:rPr>
                <w:color w:val="262626"/>
                <w:spacing w:val="12"/>
                <w:szCs w:val="21"/>
              </w:rPr>
            </w:pPr>
            <w:r>
              <w:rPr>
                <w:color w:val="262626"/>
                <w:spacing w:val="12"/>
                <w:szCs w:val="21"/>
              </w:rPr>
              <w:t>mix_finish_time</w:t>
            </w:r>
          </w:p>
        </w:tc>
        <w:tc>
          <w:tcPr>
            <w:tcW w:w="1417" w:type="dxa"/>
          </w:tcPr>
          <w:p w14:paraId="7609BDA0" w14:textId="77777777" w:rsidR="00FB6D3D" w:rsidRDefault="00D22A15">
            <w:pPr>
              <w:ind w:firstLineChars="83" w:firstLine="199"/>
            </w:pPr>
            <w:r>
              <w:rPr>
                <w:rFonts w:hint="eastAsia"/>
              </w:rPr>
              <w:t>string</w:t>
            </w:r>
          </w:p>
        </w:tc>
        <w:tc>
          <w:tcPr>
            <w:tcW w:w="2987" w:type="dxa"/>
          </w:tcPr>
          <w:p w14:paraId="6EBCA785" w14:textId="77777777" w:rsidR="00FB6D3D" w:rsidRDefault="00D22A15">
            <w:pPr>
              <w:ind w:firstLineChars="0" w:firstLine="0"/>
            </w:pPr>
            <w:r>
              <w:rPr>
                <w:rFonts w:hint="eastAsia"/>
              </w:rPr>
              <w:t>混拣完成时间</w:t>
            </w:r>
          </w:p>
        </w:tc>
        <w:tc>
          <w:tcPr>
            <w:tcW w:w="2977" w:type="dxa"/>
          </w:tcPr>
          <w:p w14:paraId="56739805" w14:textId="77777777" w:rsidR="00FB6D3D" w:rsidRDefault="00FB6D3D">
            <w:pPr>
              <w:ind w:firstLine="480"/>
            </w:pPr>
          </w:p>
        </w:tc>
      </w:tr>
      <w:tr w:rsidR="00FB6D3D" w14:paraId="72B9560C" w14:textId="77777777">
        <w:trPr>
          <w:jc w:val="center"/>
        </w:trPr>
        <w:tc>
          <w:tcPr>
            <w:tcW w:w="2122" w:type="dxa"/>
          </w:tcPr>
          <w:p w14:paraId="14ACE15C" w14:textId="77777777" w:rsidR="00FB6D3D" w:rsidRDefault="00D22A15">
            <w:pPr>
              <w:ind w:firstLineChars="0" w:firstLine="0"/>
              <w:rPr>
                <w:color w:val="262626"/>
                <w:spacing w:val="12"/>
                <w:szCs w:val="21"/>
              </w:rPr>
            </w:pPr>
            <w:r>
              <w:rPr>
                <w:color w:val="262626"/>
                <w:spacing w:val="12"/>
                <w:szCs w:val="21"/>
              </w:rPr>
              <w:t>in_one_large_time</w:t>
            </w:r>
          </w:p>
        </w:tc>
        <w:tc>
          <w:tcPr>
            <w:tcW w:w="1417" w:type="dxa"/>
          </w:tcPr>
          <w:p w14:paraId="474E4908" w14:textId="77777777" w:rsidR="00FB6D3D" w:rsidRDefault="00D22A15">
            <w:pPr>
              <w:ind w:firstLineChars="83" w:firstLine="199"/>
            </w:pPr>
            <w:r>
              <w:rPr>
                <w:rFonts w:hint="eastAsia"/>
              </w:rPr>
              <w:t>string</w:t>
            </w:r>
          </w:p>
        </w:tc>
        <w:tc>
          <w:tcPr>
            <w:tcW w:w="2987" w:type="dxa"/>
          </w:tcPr>
          <w:p w14:paraId="2154A41B" w14:textId="77777777" w:rsidR="00FB6D3D" w:rsidRDefault="00D22A15">
            <w:pPr>
              <w:ind w:firstLineChars="0" w:firstLine="0"/>
            </w:pPr>
            <w:r>
              <w:rPr>
                <w:rFonts w:hint="eastAsia"/>
              </w:rPr>
              <w:t>大件一次到位时间</w:t>
            </w:r>
          </w:p>
        </w:tc>
        <w:tc>
          <w:tcPr>
            <w:tcW w:w="2977" w:type="dxa"/>
          </w:tcPr>
          <w:p w14:paraId="47285E60" w14:textId="77777777" w:rsidR="00FB6D3D" w:rsidRDefault="00FB6D3D">
            <w:pPr>
              <w:ind w:firstLine="480"/>
            </w:pPr>
          </w:p>
        </w:tc>
      </w:tr>
      <w:tr w:rsidR="00FB6D3D" w14:paraId="7EA6E16F" w14:textId="77777777">
        <w:trPr>
          <w:jc w:val="center"/>
        </w:trPr>
        <w:tc>
          <w:tcPr>
            <w:tcW w:w="2122" w:type="dxa"/>
          </w:tcPr>
          <w:p w14:paraId="4B270E02" w14:textId="77777777" w:rsidR="00FB6D3D" w:rsidRDefault="00D22A15">
            <w:pPr>
              <w:ind w:firstLineChars="0" w:firstLine="0"/>
              <w:rPr>
                <w:color w:val="262626"/>
                <w:spacing w:val="12"/>
                <w:szCs w:val="21"/>
              </w:rPr>
            </w:pPr>
            <w:r>
              <w:rPr>
                <w:color w:val="262626"/>
                <w:spacing w:val="12"/>
                <w:szCs w:val="21"/>
              </w:rPr>
              <w:lastRenderedPageBreak/>
              <w:t>one_large_start_time</w:t>
            </w:r>
          </w:p>
        </w:tc>
        <w:tc>
          <w:tcPr>
            <w:tcW w:w="1417" w:type="dxa"/>
          </w:tcPr>
          <w:p w14:paraId="3451421C" w14:textId="77777777" w:rsidR="00FB6D3D" w:rsidRDefault="00D22A15">
            <w:pPr>
              <w:ind w:firstLineChars="83" w:firstLine="199"/>
            </w:pPr>
            <w:r>
              <w:rPr>
                <w:rFonts w:hint="eastAsia"/>
              </w:rPr>
              <w:t>string</w:t>
            </w:r>
          </w:p>
        </w:tc>
        <w:tc>
          <w:tcPr>
            <w:tcW w:w="2987" w:type="dxa"/>
          </w:tcPr>
          <w:p w14:paraId="2C620EC7" w14:textId="77777777" w:rsidR="00FB6D3D" w:rsidRDefault="00D22A15">
            <w:pPr>
              <w:ind w:firstLineChars="0" w:firstLine="0"/>
            </w:pPr>
            <w:r>
              <w:rPr>
                <w:rFonts w:hint="eastAsia"/>
              </w:rPr>
              <w:t>大件一次开始时间</w:t>
            </w:r>
          </w:p>
        </w:tc>
        <w:tc>
          <w:tcPr>
            <w:tcW w:w="2977" w:type="dxa"/>
          </w:tcPr>
          <w:p w14:paraId="48DDC3A1" w14:textId="77777777" w:rsidR="00FB6D3D" w:rsidRDefault="00FB6D3D">
            <w:pPr>
              <w:ind w:firstLine="480"/>
            </w:pPr>
          </w:p>
        </w:tc>
      </w:tr>
      <w:tr w:rsidR="00FB6D3D" w14:paraId="0BCBF0DC" w14:textId="77777777">
        <w:trPr>
          <w:jc w:val="center"/>
        </w:trPr>
        <w:tc>
          <w:tcPr>
            <w:tcW w:w="2122" w:type="dxa"/>
          </w:tcPr>
          <w:p w14:paraId="63235961" w14:textId="77777777" w:rsidR="00FB6D3D" w:rsidRDefault="00D22A15">
            <w:pPr>
              <w:ind w:firstLineChars="0" w:firstLine="0"/>
              <w:rPr>
                <w:color w:val="262626"/>
                <w:spacing w:val="12"/>
                <w:szCs w:val="21"/>
              </w:rPr>
            </w:pPr>
            <w:r>
              <w:rPr>
                <w:color w:val="262626"/>
                <w:spacing w:val="12"/>
                <w:szCs w:val="21"/>
              </w:rPr>
              <w:t>one_large_finish_time</w:t>
            </w:r>
          </w:p>
        </w:tc>
        <w:tc>
          <w:tcPr>
            <w:tcW w:w="1417" w:type="dxa"/>
          </w:tcPr>
          <w:p w14:paraId="5E28DA65" w14:textId="77777777" w:rsidR="00FB6D3D" w:rsidRDefault="00D22A15">
            <w:pPr>
              <w:ind w:firstLineChars="83" w:firstLine="199"/>
            </w:pPr>
            <w:r>
              <w:rPr>
                <w:rFonts w:hint="eastAsia"/>
              </w:rPr>
              <w:t>string</w:t>
            </w:r>
          </w:p>
        </w:tc>
        <w:tc>
          <w:tcPr>
            <w:tcW w:w="2987" w:type="dxa"/>
          </w:tcPr>
          <w:p w14:paraId="604F2DB4" w14:textId="77777777" w:rsidR="00FB6D3D" w:rsidRDefault="00D22A15">
            <w:pPr>
              <w:ind w:firstLineChars="0" w:firstLine="0"/>
            </w:pPr>
            <w:r>
              <w:rPr>
                <w:rFonts w:hint="eastAsia"/>
              </w:rPr>
              <w:t>大件一次完成时间</w:t>
            </w:r>
          </w:p>
        </w:tc>
        <w:tc>
          <w:tcPr>
            <w:tcW w:w="2977" w:type="dxa"/>
          </w:tcPr>
          <w:p w14:paraId="58994A80" w14:textId="77777777" w:rsidR="00FB6D3D" w:rsidRDefault="00FB6D3D">
            <w:pPr>
              <w:ind w:firstLine="480"/>
            </w:pPr>
          </w:p>
        </w:tc>
      </w:tr>
      <w:tr w:rsidR="00FB6D3D" w14:paraId="021E8869" w14:textId="77777777">
        <w:trPr>
          <w:jc w:val="center"/>
        </w:trPr>
        <w:tc>
          <w:tcPr>
            <w:tcW w:w="2122" w:type="dxa"/>
          </w:tcPr>
          <w:p w14:paraId="29E3F207" w14:textId="77777777" w:rsidR="00FB6D3D" w:rsidRDefault="00D22A15">
            <w:pPr>
              <w:ind w:firstLineChars="0" w:firstLine="0"/>
              <w:rPr>
                <w:color w:val="262626"/>
                <w:spacing w:val="12"/>
                <w:szCs w:val="21"/>
              </w:rPr>
            </w:pPr>
            <w:r>
              <w:rPr>
                <w:color w:val="262626"/>
                <w:spacing w:val="12"/>
                <w:szCs w:val="21"/>
              </w:rPr>
              <w:t>in_two_large_time</w:t>
            </w:r>
          </w:p>
        </w:tc>
        <w:tc>
          <w:tcPr>
            <w:tcW w:w="1417" w:type="dxa"/>
          </w:tcPr>
          <w:p w14:paraId="28C8C2AC" w14:textId="77777777" w:rsidR="00FB6D3D" w:rsidRDefault="00D22A15">
            <w:pPr>
              <w:ind w:firstLineChars="83" w:firstLine="199"/>
            </w:pPr>
            <w:r>
              <w:rPr>
                <w:rFonts w:hint="eastAsia"/>
              </w:rPr>
              <w:t>string</w:t>
            </w:r>
          </w:p>
        </w:tc>
        <w:tc>
          <w:tcPr>
            <w:tcW w:w="2987" w:type="dxa"/>
          </w:tcPr>
          <w:p w14:paraId="38E108F1" w14:textId="77777777" w:rsidR="00FB6D3D" w:rsidRDefault="00D22A15">
            <w:pPr>
              <w:ind w:firstLineChars="0" w:firstLine="0"/>
            </w:pPr>
            <w:r>
              <w:rPr>
                <w:rFonts w:hint="eastAsia"/>
              </w:rPr>
              <w:t>大件二次到位时间</w:t>
            </w:r>
          </w:p>
        </w:tc>
        <w:tc>
          <w:tcPr>
            <w:tcW w:w="2977" w:type="dxa"/>
          </w:tcPr>
          <w:p w14:paraId="2C20D1D4" w14:textId="77777777" w:rsidR="00FB6D3D" w:rsidRDefault="00FB6D3D">
            <w:pPr>
              <w:ind w:firstLine="480"/>
            </w:pPr>
          </w:p>
        </w:tc>
      </w:tr>
      <w:tr w:rsidR="00FB6D3D" w14:paraId="2843397D" w14:textId="77777777">
        <w:trPr>
          <w:jc w:val="center"/>
        </w:trPr>
        <w:tc>
          <w:tcPr>
            <w:tcW w:w="2122" w:type="dxa"/>
          </w:tcPr>
          <w:p w14:paraId="6863E82D" w14:textId="77777777" w:rsidR="00FB6D3D" w:rsidRDefault="00D22A15">
            <w:pPr>
              <w:ind w:firstLineChars="0" w:firstLine="0"/>
              <w:rPr>
                <w:color w:val="262626"/>
                <w:spacing w:val="12"/>
                <w:szCs w:val="21"/>
              </w:rPr>
            </w:pPr>
            <w:r>
              <w:rPr>
                <w:color w:val="262626"/>
                <w:spacing w:val="12"/>
                <w:szCs w:val="21"/>
              </w:rPr>
              <w:t>two_large_start_time</w:t>
            </w:r>
          </w:p>
        </w:tc>
        <w:tc>
          <w:tcPr>
            <w:tcW w:w="1417" w:type="dxa"/>
          </w:tcPr>
          <w:p w14:paraId="5BCF03DA" w14:textId="77777777" w:rsidR="00FB6D3D" w:rsidRDefault="00D22A15">
            <w:pPr>
              <w:ind w:firstLineChars="83" w:firstLine="199"/>
            </w:pPr>
            <w:r>
              <w:rPr>
                <w:rFonts w:hint="eastAsia"/>
              </w:rPr>
              <w:t>string</w:t>
            </w:r>
          </w:p>
        </w:tc>
        <w:tc>
          <w:tcPr>
            <w:tcW w:w="2987" w:type="dxa"/>
          </w:tcPr>
          <w:p w14:paraId="2FD3BC8E" w14:textId="77777777" w:rsidR="00FB6D3D" w:rsidRDefault="00D22A15">
            <w:pPr>
              <w:ind w:firstLineChars="0" w:firstLine="0"/>
            </w:pPr>
            <w:r>
              <w:rPr>
                <w:rFonts w:hint="eastAsia"/>
              </w:rPr>
              <w:t>大件二次开始时间</w:t>
            </w:r>
          </w:p>
        </w:tc>
        <w:tc>
          <w:tcPr>
            <w:tcW w:w="2977" w:type="dxa"/>
          </w:tcPr>
          <w:p w14:paraId="68F55ED0" w14:textId="77777777" w:rsidR="00FB6D3D" w:rsidRDefault="00FB6D3D">
            <w:pPr>
              <w:ind w:firstLine="480"/>
            </w:pPr>
          </w:p>
        </w:tc>
      </w:tr>
      <w:tr w:rsidR="00FB6D3D" w14:paraId="4985E9C5" w14:textId="77777777">
        <w:trPr>
          <w:jc w:val="center"/>
        </w:trPr>
        <w:tc>
          <w:tcPr>
            <w:tcW w:w="2122" w:type="dxa"/>
          </w:tcPr>
          <w:p w14:paraId="360147C7" w14:textId="77777777" w:rsidR="00FB6D3D" w:rsidRDefault="00D22A15">
            <w:pPr>
              <w:ind w:firstLineChars="0" w:firstLine="0"/>
              <w:rPr>
                <w:color w:val="262626"/>
                <w:spacing w:val="12"/>
                <w:szCs w:val="21"/>
              </w:rPr>
            </w:pPr>
            <w:r>
              <w:rPr>
                <w:color w:val="262626"/>
                <w:spacing w:val="12"/>
                <w:szCs w:val="21"/>
              </w:rPr>
              <w:t>two_large_finish_time</w:t>
            </w:r>
          </w:p>
        </w:tc>
        <w:tc>
          <w:tcPr>
            <w:tcW w:w="1417" w:type="dxa"/>
          </w:tcPr>
          <w:p w14:paraId="6A2B6F30" w14:textId="77777777" w:rsidR="00FB6D3D" w:rsidRDefault="00D22A15">
            <w:pPr>
              <w:ind w:firstLineChars="83" w:firstLine="199"/>
            </w:pPr>
            <w:r>
              <w:rPr>
                <w:rFonts w:hint="eastAsia"/>
              </w:rPr>
              <w:t>string</w:t>
            </w:r>
          </w:p>
        </w:tc>
        <w:tc>
          <w:tcPr>
            <w:tcW w:w="2987" w:type="dxa"/>
          </w:tcPr>
          <w:p w14:paraId="1F5572BC" w14:textId="77777777" w:rsidR="00FB6D3D" w:rsidRDefault="00D22A15">
            <w:pPr>
              <w:ind w:firstLineChars="0" w:firstLine="0"/>
            </w:pPr>
            <w:r>
              <w:rPr>
                <w:rFonts w:hint="eastAsia"/>
              </w:rPr>
              <w:t>大件二次完成时间</w:t>
            </w:r>
          </w:p>
        </w:tc>
        <w:tc>
          <w:tcPr>
            <w:tcW w:w="2977" w:type="dxa"/>
          </w:tcPr>
          <w:p w14:paraId="2C1F5829" w14:textId="77777777" w:rsidR="00FB6D3D" w:rsidRDefault="00FB6D3D">
            <w:pPr>
              <w:ind w:firstLine="480"/>
            </w:pPr>
          </w:p>
        </w:tc>
      </w:tr>
      <w:tr w:rsidR="00FB6D3D" w14:paraId="52403A3D" w14:textId="77777777">
        <w:trPr>
          <w:jc w:val="center"/>
        </w:trPr>
        <w:tc>
          <w:tcPr>
            <w:tcW w:w="2122" w:type="dxa"/>
          </w:tcPr>
          <w:p w14:paraId="31661258" w14:textId="77777777" w:rsidR="00FB6D3D" w:rsidRDefault="00D22A15">
            <w:pPr>
              <w:ind w:firstLineChars="0" w:firstLine="0"/>
              <w:rPr>
                <w:color w:val="262626"/>
                <w:spacing w:val="12"/>
                <w:szCs w:val="21"/>
              </w:rPr>
            </w:pPr>
            <w:r>
              <w:rPr>
                <w:color w:val="262626"/>
                <w:spacing w:val="12"/>
                <w:szCs w:val="21"/>
              </w:rPr>
              <w:t>rece_time</w:t>
            </w:r>
          </w:p>
        </w:tc>
        <w:tc>
          <w:tcPr>
            <w:tcW w:w="1417" w:type="dxa"/>
          </w:tcPr>
          <w:p w14:paraId="33DA8366" w14:textId="77777777" w:rsidR="00FB6D3D" w:rsidRDefault="00D22A15">
            <w:pPr>
              <w:ind w:firstLineChars="83" w:firstLine="199"/>
            </w:pPr>
            <w:r>
              <w:rPr>
                <w:rFonts w:hint="eastAsia"/>
              </w:rPr>
              <w:t>string</w:t>
            </w:r>
          </w:p>
        </w:tc>
        <w:tc>
          <w:tcPr>
            <w:tcW w:w="2987" w:type="dxa"/>
          </w:tcPr>
          <w:p w14:paraId="60EFBA31" w14:textId="77777777" w:rsidR="00FB6D3D" w:rsidRDefault="00D22A15">
            <w:pPr>
              <w:ind w:firstLineChars="0" w:firstLine="0"/>
            </w:pPr>
            <w:r>
              <w:rPr>
                <w:rFonts w:hint="eastAsia"/>
              </w:rPr>
              <w:t>任务下发时间</w:t>
            </w:r>
          </w:p>
        </w:tc>
        <w:tc>
          <w:tcPr>
            <w:tcW w:w="2977" w:type="dxa"/>
          </w:tcPr>
          <w:p w14:paraId="67C6D758" w14:textId="77777777" w:rsidR="00FB6D3D" w:rsidRDefault="00FB6D3D">
            <w:pPr>
              <w:ind w:firstLine="480"/>
            </w:pPr>
          </w:p>
        </w:tc>
      </w:tr>
      <w:tr w:rsidR="00FB6D3D" w14:paraId="13BC8BA1" w14:textId="77777777">
        <w:trPr>
          <w:jc w:val="center"/>
        </w:trPr>
        <w:tc>
          <w:tcPr>
            <w:tcW w:w="2122" w:type="dxa"/>
          </w:tcPr>
          <w:p w14:paraId="050705E3" w14:textId="77777777" w:rsidR="00FB6D3D" w:rsidRDefault="00D22A15">
            <w:pPr>
              <w:ind w:firstLineChars="0" w:firstLine="0"/>
              <w:rPr>
                <w:color w:val="262626"/>
                <w:spacing w:val="12"/>
                <w:szCs w:val="21"/>
              </w:rPr>
            </w:pPr>
            <w:r>
              <w:rPr>
                <w:color w:val="262626"/>
                <w:spacing w:val="12"/>
                <w:szCs w:val="21"/>
              </w:rPr>
              <w:t>mix_force_status</w:t>
            </w:r>
          </w:p>
        </w:tc>
        <w:tc>
          <w:tcPr>
            <w:tcW w:w="1417" w:type="dxa"/>
          </w:tcPr>
          <w:p w14:paraId="79799321" w14:textId="77777777" w:rsidR="00FB6D3D" w:rsidRDefault="00D22A15">
            <w:pPr>
              <w:ind w:firstLineChars="83" w:firstLine="199"/>
            </w:pPr>
            <w:r>
              <w:rPr>
                <w:rFonts w:hint="eastAsia"/>
              </w:rPr>
              <w:t>string</w:t>
            </w:r>
          </w:p>
        </w:tc>
        <w:tc>
          <w:tcPr>
            <w:tcW w:w="2987" w:type="dxa"/>
          </w:tcPr>
          <w:p w14:paraId="480E45A2" w14:textId="77777777" w:rsidR="00FB6D3D" w:rsidRDefault="00D22A15">
            <w:pPr>
              <w:ind w:firstLineChars="0" w:firstLine="0"/>
            </w:pPr>
            <w:r>
              <w:rPr>
                <w:rFonts w:hint="eastAsia"/>
              </w:rPr>
              <w:t>混拣强制结束</w:t>
            </w:r>
          </w:p>
        </w:tc>
        <w:tc>
          <w:tcPr>
            <w:tcW w:w="2977" w:type="dxa"/>
          </w:tcPr>
          <w:p w14:paraId="66924060" w14:textId="77777777" w:rsidR="00FB6D3D" w:rsidRDefault="00D22A15">
            <w:pPr>
              <w:ind w:firstLineChars="0" w:firstLine="0"/>
            </w:pPr>
            <w:r>
              <w:rPr>
                <w:rFonts w:hint="eastAsia"/>
              </w:rPr>
              <w:t>0</w:t>
            </w:r>
            <w:r>
              <w:rPr>
                <w:rFonts w:hint="eastAsia"/>
              </w:rPr>
              <w:t>：正常结束，</w:t>
            </w:r>
            <w:r>
              <w:rPr>
                <w:rFonts w:hint="eastAsia"/>
              </w:rPr>
              <w:t>1</w:t>
            </w:r>
            <w:r>
              <w:rPr>
                <w:rFonts w:hint="eastAsia"/>
              </w:rPr>
              <w:t>：强制结束</w:t>
            </w:r>
          </w:p>
        </w:tc>
      </w:tr>
      <w:tr w:rsidR="00FB6D3D" w14:paraId="1151D0CF" w14:textId="77777777">
        <w:trPr>
          <w:jc w:val="center"/>
        </w:trPr>
        <w:tc>
          <w:tcPr>
            <w:tcW w:w="2122" w:type="dxa"/>
          </w:tcPr>
          <w:p w14:paraId="4345506B" w14:textId="77777777" w:rsidR="00FB6D3D" w:rsidRDefault="00D22A15">
            <w:pPr>
              <w:ind w:firstLineChars="0" w:firstLine="0"/>
              <w:rPr>
                <w:color w:val="262626"/>
                <w:spacing w:val="12"/>
                <w:szCs w:val="21"/>
              </w:rPr>
            </w:pPr>
            <w:r>
              <w:rPr>
                <w:color w:val="262626"/>
                <w:spacing w:val="12"/>
                <w:szCs w:val="21"/>
              </w:rPr>
              <w:t>one_large_force_status</w:t>
            </w:r>
          </w:p>
        </w:tc>
        <w:tc>
          <w:tcPr>
            <w:tcW w:w="1417" w:type="dxa"/>
          </w:tcPr>
          <w:p w14:paraId="552AE3CC" w14:textId="77777777" w:rsidR="00FB6D3D" w:rsidRDefault="00D22A15">
            <w:pPr>
              <w:ind w:firstLineChars="83" w:firstLine="199"/>
            </w:pPr>
            <w:r>
              <w:rPr>
                <w:rFonts w:hint="eastAsia"/>
              </w:rPr>
              <w:t>string</w:t>
            </w:r>
          </w:p>
        </w:tc>
        <w:tc>
          <w:tcPr>
            <w:tcW w:w="2987" w:type="dxa"/>
          </w:tcPr>
          <w:p w14:paraId="6971FB86" w14:textId="77777777" w:rsidR="00FB6D3D" w:rsidRDefault="00D22A15">
            <w:pPr>
              <w:ind w:firstLineChars="0" w:firstLine="0"/>
            </w:pPr>
            <w:r>
              <w:rPr>
                <w:rFonts w:hint="eastAsia"/>
              </w:rPr>
              <w:t>大件一次强制结束</w:t>
            </w:r>
          </w:p>
        </w:tc>
        <w:tc>
          <w:tcPr>
            <w:tcW w:w="2977" w:type="dxa"/>
          </w:tcPr>
          <w:p w14:paraId="54CB2B88" w14:textId="77777777" w:rsidR="00FB6D3D" w:rsidRDefault="00D22A15">
            <w:pPr>
              <w:ind w:firstLineChars="0" w:firstLine="0"/>
            </w:pPr>
            <w:r>
              <w:rPr>
                <w:rFonts w:hint="eastAsia"/>
              </w:rPr>
              <w:t>0</w:t>
            </w:r>
            <w:r>
              <w:rPr>
                <w:rFonts w:hint="eastAsia"/>
              </w:rPr>
              <w:t>：正常结束，</w:t>
            </w:r>
            <w:r>
              <w:rPr>
                <w:rFonts w:hint="eastAsia"/>
              </w:rPr>
              <w:t>1</w:t>
            </w:r>
            <w:r>
              <w:rPr>
                <w:rFonts w:hint="eastAsia"/>
              </w:rPr>
              <w:t>：强制结束</w:t>
            </w:r>
          </w:p>
        </w:tc>
      </w:tr>
      <w:tr w:rsidR="00FB6D3D" w14:paraId="35E6571E" w14:textId="77777777">
        <w:trPr>
          <w:jc w:val="center"/>
        </w:trPr>
        <w:tc>
          <w:tcPr>
            <w:tcW w:w="2122" w:type="dxa"/>
          </w:tcPr>
          <w:p w14:paraId="0AC444DB" w14:textId="77777777" w:rsidR="00FB6D3D" w:rsidRDefault="00D22A15">
            <w:pPr>
              <w:ind w:firstLineChars="0" w:firstLine="0"/>
              <w:rPr>
                <w:color w:val="262626"/>
                <w:spacing w:val="12"/>
                <w:szCs w:val="21"/>
              </w:rPr>
            </w:pPr>
            <w:r>
              <w:rPr>
                <w:color w:val="262626"/>
                <w:spacing w:val="12"/>
                <w:szCs w:val="21"/>
              </w:rPr>
              <w:t>two_large_force_status</w:t>
            </w:r>
          </w:p>
        </w:tc>
        <w:tc>
          <w:tcPr>
            <w:tcW w:w="1417" w:type="dxa"/>
          </w:tcPr>
          <w:p w14:paraId="26924D1E" w14:textId="77777777" w:rsidR="00FB6D3D" w:rsidRDefault="00D22A15">
            <w:pPr>
              <w:ind w:firstLineChars="83" w:firstLine="199"/>
            </w:pPr>
            <w:r>
              <w:rPr>
                <w:rFonts w:hint="eastAsia"/>
              </w:rPr>
              <w:t>string</w:t>
            </w:r>
          </w:p>
        </w:tc>
        <w:tc>
          <w:tcPr>
            <w:tcW w:w="2987" w:type="dxa"/>
          </w:tcPr>
          <w:p w14:paraId="55A53D48" w14:textId="77777777" w:rsidR="00FB6D3D" w:rsidRDefault="00D22A15">
            <w:pPr>
              <w:ind w:firstLineChars="0" w:firstLine="0"/>
            </w:pPr>
            <w:r>
              <w:rPr>
                <w:rFonts w:hint="eastAsia"/>
              </w:rPr>
              <w:t>大件二次强制结束</w:t>
            </w:r>
          </w:p>
        </w:tc>
        <w:tc>
          <w:tcPr>
            <w:tcW w:w="2977" w:type="dxa"/>
          </w:tcPr>
          <w:p w14:paraId="3F2CD4A3" w14:textId="77777777" w:rsidR="00FB6D3D" w:rsidRDefault="00D22A15">
            <w:pPr>
              <w:ind w:firstLineChars="0" w:firstLine="0"/>
            </w:pPr>
            <w:r>
              <w:rPr>
                <w:rFonts w:hint="eastAsia"/>
              </w:rPr>
              <w:t>0</w:t>
            </w:r>
            <w:r>
              <w:rPr>
                <w:rFonts w:hint="eastAsia"/>
              </w:rPr>
              <w:t>：正常结束，</w:t>
            </w:r>
            <w:r>
              <w:rPr>
                <w:rFonts w:hint="eastAsia"/>
              </w:rPr>
              <w:t>1</w:t>
            </w:r>
            <w:r>
              <w:rPr>
                <w:rFonts w:hint="eastAsia"/>
              </w:rPr>
              <w:t>：强制结束</w:t>
            </w:r>
          </w:p>
        </w:tc>
      </w:tr>
    </w:tbl>
    <w:p w14:paraId="60A8F4EF" w14:textId="77777777" w:rsidR="00FB6D3D" w:rsidRDefault="00FB6D3D">
      <w:pPr>
        <w:ind w:firstLineChars="0" w:firstLine="0"/>
      </w:pPr>
    </w:p>
    <w:p w14:paraId="4CC96943" w14:textId="77777777" w:rsidR="00FB6D3D" w:rsidRDefault="00D22A15">
      <w:pPr>
        <w:pStyle w:val="2"/>
        <w:spacing w:before="120"/>
        <w:ind w:left="425"/>
        <w:rPr>
          <w:rFonts w:ascii="宋体" w:eastAsia="宋体" w:hAnsi="宋体"/>
          <w:szCs w:val="30"/>
        </w:rPr>
      </w:pPr>
      <w:bookmarkStart w:id="93" w:name="_Toc20452"/>
      <w:r>
        <w:rPr>
          <w:rFonts w:ascii="宋体" w:eastAsia="宋体" w:hAnsi="宋体" w:hint="eastAsia"/>
          <w:szCs w:val="30"/>
          <w:lang w:val="en-US"/>
        </w:rPr>
        <w:t>12.12</w:t>
      </w:r>
      <w:r>
        <w:rPr>
          <w:rFonts w:ascii="宋体" w:eastAsia="宋体" w:hAnsi="宋体" w:hint="eastAsia"/>
          <w:szCs w:val="30"/>
        </w:rPr>
        <w:t>查询子模块错误日志</w:t>
      </w:r>
      <w:bookmarkEnd w:id="93"/>
    </w:p>
    <w:p w14:paraId="65D81384" w14:textId="77777777" w:rsidR="00FB6D3D" w:rsidRDefault="00D22A15">
      <w:pPr>
        <w:pStyle w:val="af6"/>
        <w:ind w:left="420" w:firstLineChars="0" w:firstLine="0"/>
        <w:rPr>
          <w:b/>
          <w:bCs/>
        </w:rPr>
      </w:pPr>
      <w:r>
        <w:rPr>
          <w:b/>
          <w:bCs/>
        </w:rPr>
        <w:t>请求方式：</w:t>
      </w:r>
      <w:r>
        <w:rPr>
          <w:b/>
          <w:bCs/>
        </w:rPr>
        <w:t>POST</w:t>
      </w:r>
      <w:r>
        <w:rPr>
          <w:b/>
          <w:bCs/>
        </w:rPr>
        <w:t>（</w:t>
      </w:r>
      <w:r>
        <w:rPr>
          <w:b/>
          <w:bCs/>
        </w:rPr>
        <w:t>HTTP</w:t>
      </w:r>
      <w:r>
        <w:rPr>
          <w:b/>
          <w:bCs/>
        </w:rPr>
        <w:t>）</w:t>
      </w:r>
    </w:p>
    <w:p w14:paraId="2D71A98A" w14:textId="77777777" w:rsidR="00FB6D3D" w:rsidRDefault="00D22A15">
      <w:pPr>
        <w:pStyle w:val="af6"/>
        <w:spacing w:line="360" w:lineRule="atLeast"/>
        <w:ind w:left="420" w:firstLineChars="0" w:firstLine="0"/>
        <w:rPr>
          <w:rFonts w:ascii="Times New Roman" w:hAnsi="Times New Roman" w:cs="Times New Roman"/>
          <w:color w:val="262626"/>
          <w:spacing w:val="12"/>
          <w:szCs w:val="21"/>
        </w:rPr>
      </w:pPr>
      <w:r>
        <w:rPr>
          <w:rFonts w:ascii="Times New Roman" w:hAnsi="Times New Roman" w:cs="Times New Roman"/>
          <w:b/>
          <w:bCs/>
          <w:color w:val="262626"/>
          <w:spacing w:val="12"/>
          <w:szCs w:val="21"/>
        </w:rPr>
        <w:t>请求地址</w:t>
      </w:r>
      <w:r>
        <w:rPr>
          <w:rFonts w:ascii="Times New Roman" w:hAnsi="Times New Roman" w:cs="Times New Roman"/>
          <w:color w:val="262626"/>
          <w:spacing w:val="12"/>
          <w:szCs w:val="21"/>
        </w:rPr>
        <w:t>：</w:t>
      </w:r>
      <w:hyperlink r:id="rId30" w:history="1">
        <w:r>
          <w:rPr>
            <w:rStyle w:val="af4"/>
            <w:rFonts w:ascii="Times New Roman" w:hAnsi="Times New Roman" w:cs="Times New Roman"/>
            <w:spacing w:val="12"/>
            <w:szCs w:val="24"/>
          </w:rPr>
          <w:t>http://</w:t>
        </w:r>
        <w:r>
          <w:rPr>
            <w:rStyle w:val="af4"/>
            <w:rFonts w:ascii="Times New Roman" w:hAnsi="Times New Roman" w:cs="Times New Roman" w:hint="eastAsia"/>
            <w:spacing w:val="12"/>
            <w:szCs w:val="24"/>
          </w:rPr>
          <w:t>ip</w:t>
        </w:r>
        <w:r>
          <w:rPr>
            <w:rStyle w:val="af4"/>
            <w:rFonts w:ascii="Times New Roman" w:hAnsi="Times New Roman" w:cs="Times New Roman"/>
            <w:spacing w:val="12"/>
            <w:szCs w:val="24"/>
          </w:rPr>
          <w:t>:port</w:t>
        </w:r>
        <w:r>
          <w:rPr>
            <w:rStyle w:val="af4"/>
            <w:rFonts w:ascii="Times New Roman" w:hAnsi="Times New Roman" w:cs="Times New Roman" w:hint="eastAsia"/>
            <w:spacing w:val="12"/>
            <w:szCs w:val="24"/>
          </w:rPr>
          <w:t>/</w:t>
        </w:r>
      </w:hyperlink>
      <w:r>
        <w:t>control/data/getErrMsgReport</w:t>
      </w:r>
    </w:p>
    <w:p w14:paraId="7C81CCE6" w14:textId="77777777" w:rsidR="00FB6D3D" w:rsidRDefault="00D22A15">
      <w:pPr>
        <w:pStyle w:val="af6"/>
        <w:spacing w:line="360" w:lineRule="atLeast"/>
        <w:ind w:left="420" w:firstLineChars="0" w:firstLine="0"/>
        <w:rPr>
          <w:rFonts w:ascii="Times New Roman" w:hAnsi="Times New Roman" w:cs="Times New Roman"/>
          <w:b/>
          <w:color w:val="262626"/>
          <w:spacing w:val="12"/>
          <w:szCs w:val="21"/>
        </w:rPr>
      </w:pPr>
      <w:r>
        <w:rPr>
          <w:rFonts w:ascii="Times New Roman" w:hAnsi="Times New Roman" w:cs="Times New Roman" w:hint="eastAsia"/>
          <w:b/>
          <w:color w:val="262626"/>
          <w:spacing w:val="12"/>
          <w:szCs w:val="21"/>
        </w:rPr>
        <w:t>接口说明：</w:t>
      </w:r>
    </w:p>
    <w:p w14:paraId="1A9E957C" w14:textId="77777777" w:rsidR="00FB6D3D" w:rsidRDefault="00D22A15">
      <w:pPr>
        <w:spacing w:line="360" w:lineRule="atLeast"/>
        <w:ind w:firstLine="480"/>
      </w:pPr>
      <w:r>
        <w:rPr>
          <w:rFonts w:hint="eastAsia"/>
        </w:rPr>
        <w:t>该接口用于向总控查询各模块错误信息。</w:t>
      </w:r>
    </w:p>
    <w:p w14:paraId="50D96853" w14:textId="77777777" w:rsidR="00FB6D3D" w:rsidRDefault="00D22A15">
      <w:pPr>
        <w:spacing w:line="360" w:lineRule="atLeast"/>
        <w:ind w:firstLine="506"/>
        <w:rPr>
          <w:color w:val="262626"/>
          <w:spacing w:val="12"/>
          <w:szCs w:val="21"/>
        </w:rPr>
      </w:pPr>
      <w:r>
        <w:rPr>
          <w:b/>
          <w:bCs/>
          <w:color w:val="262626"/>
          <w:spacing w:val="12"/>
          <w:szCs w:val="21"/>
        </w:rPr>
        <w:t>请求包结构体</w:t>
      </w:r>
      <w:r>
        <w:rPr>
          <w:color w:val="262626"/>
          <w:spacing w:val="12"/>
          <w:szCs w:val="21"/>
        </w:rPr>
        <w:t>：</w:t>
      </w:r>
    </w:p>
    <w:p w14:paraId="3F840D6C" w14:textId="77777777" w:rsidR="00FB6D3D" w:rsidRDefault="00D22A15">
      <w:pPr>
        <w:shd w:val="clear" w:color="auto" w:fill="FFFFFE"/>
        <w:spacing w:line="270" w:lineRule="atLeast"/>
        <w:ind w:leftChars="200" w:left="480" w:firstLineChars="0" w:firstLine="0"/>
        <w:rPr>
          <w:rFonts w:ascii="Consolas" w:hAnsi="Consolas" w:cs="宋体"/>
          <w:color w:val="000000"/>
          <w:sz w:val="18"/>
          <w:szCs w:val="18"/>
        </w:rPr>
      </w:pPr>
      <w:r>
        <w:rPr>
          <w:rFonts w:ascii="Consolas" w:hAnsi="Consolas" w:cs="宋体"/>
          <w:color w:val="000000"/>
          <w:sz w:val="18"/>
          <w:szCs w:val="18"/>
        </w:rPr>
        <w:t>{</w:t>
      </w:r>
    </w:p>
    <w:p w14:paraId="4803B6D6" w14:textId="77777777" w:rsidR="00FB6D3D" w:rsidRDefault="00D22A15">
      <w:pPr>
        <w:shd w:val="clear" w:color="auto" w:fill="FFFFFE"/>
        <w:spacing w:line="270" w:lineRule="atLeast"/>
        <w:ind w:firstLineChars="0" w:firstLine="0"/>
        <w:rPr>
          <w:rFonts w:ascii="Consolas" w:hAnsi="Consolas" w:cs="宋体"/>
          <w:color w:val="000000"/>
          <w:sz w:val="18"/>
          <w:szCs w:val="18"/>
        </w:rPr>
      </w:pPr>
      <w:r>
        <w:rPr>
          <w:rFonts w:ascii="Consolas" w:hAnsi="Consolas" w:cs="宋体"/>
          <w:color w:val="000000"/>
          <w:sz w:val="18"/>
          <w:szCs w:val="18"/>
        </w:rPr>
        <w:t>    </w:t>
      </w:r>
      <w:r>
        <w:rPr>
          <w:rFonts w:ascii="Consolas" w:hAnsi="Consolas" w:cs="宋体"/>
          <w:color w:val="000000"/>
          <w:sz w:val="18"/>
          <w:szCs w:val="18"/>
        </w:rPr>
        <w:tab/>
        <w:t xml:space="preserve">  </w:t>
      </w:r>
      <w:r>
        <w:rPr>
          <w:rFonts w:ascii="Consolas" w:hAnsi="Consolas" w:cs="宋体"/>
          <w:color w:val="A31515"/>
          <w:sz w:val="18"/>
          <w:szCs w:val="18"/>
        </w:rPr>
        <w:t>"keyWord"</w:t>
      </w:r>
      <w:r>
        <w:rPr>
          <w:rFonts w:ascii="Consolas" w:hAnsi="Consolas" w:cs="宋体"/>
          <w:color w:val="000000"/>
          <w:sz w:val="18"/>
          <w:szCs w:val="18"/>
        </w:rPr>
        <w:t>: </w:t>
      </w:r>
      <w:r>
        <w:rPr>
          <w:rFonts w:ascii="Consolas" w:hAnsi="Consolas" w:cs="宋体"/>
          <w:color w:val="0451A5"/>
          <w:sz w:val="18"/>
          <w:szCs w:val="18"/>
        </w:rPr>
        <w:t>"</w:t>
      </w:r>
      <w:r>
        <w:rPr>
          <w:rFonts w:ascii="Consolas" w:hAnsi="Consolas"/>
          <w:color w:val="0451A5"/>
          <w:sz w:val="18"/>
          <w:szCs w:val="18"/>
        </w:rPr>
        <w:t xml:space="preserve"> </w:t>
      </w:r>
      <w:r>
        <w:rPr>
          <w:rFonts w:ascii="Consolas" w:hAnsi="Consolas" w:cs="宋体"/>
          <w:color w:val="0451A5"/>
          <w:sz w:val="18"/>
          <w:szCs w:val="18"/>
        </w:rPr>
        <w:t>mix_test_01"</w:t>
      </w:r>
      <w:r>
        <w:rPr>
          <w:rFonts w:ascii="Consolas" w:hAnsi="Consolas" w:cs="宋体"/>
          <w:color w:val="000000"/>
          <w:sz w:val="18"/>
          <w:szCs w:val="18"/>
        </w:rPr>
        <w:t>,</w:t>
      </w:r>
    </w:p>
    <w:p w14:paraId="5189F7F9" w14:textId="77777777" w:rsidR="00FB6D3D" w:rsidRDefault="00D22A15">
      <w:pPr>
        <w:shd w:val="clear" w:color="auto" w:fill="FFFFFE"/>
        <w:spacing w:line="270" w:lineRule="atLeast"/>
        <w:ind w:firstLineChars="0" w:firstLine="0"/>
        <w:rPr>
          <w:rFonts w:ascii="Consolas" w:hAnsi="Consolas" w:cs="宋体"/>
          <w:color w:val="000000"/>
          <w:sz w:val="18"/>
          <w:szCs w:val="18"/>
        </w:rPr>
      </w:pPr>
      <w:r>
        <w:rPr>
          <w:rFonts w:ascii="Consolas" w:hAnsi="Consolas" w:cs="宋体" w:hint="eastAsia"/>
          <w:color w:val="000000"/>
          <w:sz w:val="18"/>
          <w:szCs w:val="18"/>
        </w:rPr>
        <w:lastRenderedPageBreak/>
        <w:t xml:space="preserve">         </w:t>
      </w:r>
      <w:r>
        <w:rPr>
          <w:rFonts w:ascii="Consolas" w:hAnsi="Consolas" w:cs="宋体"/>
          <w:color w:val="A31515"/>
          <w:sz w:val="18"/>
          <w:szCs w:val="18"/>
        </w:rPr>
        <w:t>"key</w:t>
      </w:r>
      <w:r>
        <w:rPr>
          <w:rFonts w:ascii="Consolas" w:hAnsi="Consolas" w:cs="宋体" w:hint="eastAsia"/>
          <w:color w:val="A31515"/>
          <w:sz w:val="18"/>
          <w:szCs w:val="18"/>
        </w:rPr>
        <w:t>Sub</w:t>
      </w:r>
      <w:r>
        <w:rPr>
          <w:rFonts w:ascii="Consolas" w:hAnsi="Consolas" w:cs="宋体"/>
          <w:color w:val="A31515"/>
          <w:sz w:val="18"/>
          <w:szCs w:val="18"/>
        </w:rPr>
        <w:t>Word"</w:t>
      </w:r>
      <w:r>
        <w:rPr>
          <w:rFonts w:ascii="Consolas" w:hAnsi="Consolas" w:cs="宋体"/>
          <w:color w:val="000000"/>
          <w:sz w:val="18"/>
          <w:szCs w:val="18"/>
        </w:rPr>
        <w:t>: </w:t>
      </w:r>
      <w:r>
        <w:rPr>
          <w:rFonts w:ascii="Consolas" w:hAnsi="Consolas" w:cs="宋体"/>
          <w:color w:val="0451A5"/>
          <w:sz w:val="18"/>
          <w:szCs w:val="18"/>
        </w:rPr>
        <w:t>"</w:t>
      </w:r>
      <w:r>
        <w:rPr>
          <w:rFonts w:ascii="Consolas" w:hAnsi="Consolas" w:cs="宋体" w:hint="eastAsia"/>
          <w:color w:val="0451A5"/>
          <w:sz w:val="18"/>
          <w:szCs w:val="18"/>
        </w:rPr>
        <w:t>1</w:t>
      </w:r>
      <w:r>
        <w:rPr>
          <w:rFonts w:ascii="Consolas" w:hAnsi="Consolas" w:cs="宋体"/>
          <w:color w:val="0451A5"/>
          <w:sz w:val="18"/>
          <w:szCs w:val="18"/>
        </w:rPr>
        <w:t>"</w:t>
      </w:r>
      <w:r>
        <w:rPr>
          <w:rFonts w:ascii="Consolas" w:hAnsi="Consolas" w:cs="宋体"/>
          <w:color w:val="000000"/>
          <w:sz w:val="18"/>
          <w:szCs w:val="18"/>
        </w:rPr>
        <w:t>,</w:t>
      </w:r>
    </w:p>
    <w:p w14:paraId="34FAE931" w14:textId="77777777" w:rsidR="00FB6D3D" w:rsidRDefault="00D22A15">
      <w:pPr>
        <w:shd w:val="clear" w:color="auto" w:fill="FFFFFE"/>
        <w:spacing w:line="270" w:lineRule="atLeast"/>
        <w:ind w:leftChars="200" w:left="480" w:firstLineChars="0" w:firstLine="0"/>
        <w:rPr>
          <w:rFonts w:ascii="Consolas" w:hAnsi="Consolas" w:cs="宋体"/>
          <w:color w:val="000000"/>
          <w:sz w:val="18"/>
          <w:szCs w:val="18"/>
        </w:rPr>
      </w:pPr>
      <w:r>
        <w:rPr>
          <w:rFonts w:ascii="Consolas" w:hAnsi="Consolas" w:cs="宋体"/>
          <w:color w:val="000000"/>
          <w:sz w:val="18"/>
          <w:szCs w:val="18"/>
        </w:rPr>
        <w:t>    </w:t>
      </w:r>
      <w:r>
        <w:rPr>
          <w:rFonts w:ascii="Consolas" w:hAnsi="Consolas" w:cs="宋体"/>
          <w:color w:val="A31515"/>
          <w:sz w:val="18"/>
          <w:szCs w:val="18"/>
        </w:rPr>
        <w:t>"beginTime"</w:t>
      </w:r>
      <w:r>
        <w:rPr>
          <w:rFonts w:ascii="Consolas" w:hAnsi="Consolas" w:cs="宋体"/>
          <w:color w:val="000000"/>
          <w:sz w:val="18"/>
          <w:szCs w:val="18"/>
        </w:rPr>
        <w:t>:</w:t>
      </w:r>
      <w:r>
        <w:rPr>
          <w:rFonts w:ascii="Consolas" w:hAnsi="Consolas" w:cs="宋体"/>
          <w:color w:val="0451A5"/>
          <w:sz w:val="18"/>
          <w:szCs w:val="18"/>
        </w:rPr>
        <w:t>"2021-04-22 01:20:20"</w:t>
      </w:r>
      <w:r>
        <w:rPr>
          <w:rFonts w:ascii="Consolas" w:hAnsi="Consolas" w:cs="宋体"/>
          <w:color w:val="000000"/>
          <w:sz w:val="18"/>
          <w:szCs w:val="18"/>
        </w:rPr>
        <w:t>,</w:t>
      </w:r>
    </w:p>
    <w:p w14:paraId="18D0DF8F" w14:textId="77777777" w:rsidR="00FB6D3D" w:rsidRDefault="00D22A15">
      <w:pPr>
        <w:shd w:val="clear" w:color="auto" w:fill="FFFFFE"/>
        <w:spacing w:line="270" w:lineRule="atLeast"/>
        <w:ind w:leftChars="200" w:left="480" w:firstLineChars="0" w:firstLine="0"/>
        <w:rPr>
          <w:rFonts w:ascii="Consolas" w:hAnsi="Consolas" w:cs="宋体"/>
          <w:color w:val="000000"/>
          <w:sz w:val="18"/>
          <w:szCs w:val="18"/>
        </w:rPr>
      </w:pPr>
      <w:r>
        <w:rPr>
          <w:rFonts w:ascii="Consolas" w:hAnsi="Consolas" w:cs="宋体"/>
          <w:color w:val="000000"/>
          <w:sz w:val="18"/>
          <w:szCs w:val="18"/>
        </w:rPr>
        <w:t>    </w:t>
      </w:r>
      <w:r>
        <w:rPr>
          <w:rFonts w:ascii="Consolas" w:hAnsi="Consolas" w:cs="宋体"/>
          <w:color w:val="A31515"/>
          <w:sz w:val="18"/>
          <w:szCs w:val="18"/>
        </w:rPr>
        <w:t>"endTime"</w:t>
      </w:r>
      <w:r>
        <w:rPr>
          <w:rFonts w:ascii="Consolas" w:hAnsi="Consolas" w:cs="宋体"/>
          <w:color w:val="000000"/>
          <w:sz w:val="18"/>
          <w:szCs w:val="18"/>
        </w:rPr>
        <w:t>:</w:t>
      </w:r>
      <w:r>
        <w:rPr>
          <w:rFonts w:ascii="Consolas" w:hAnsi="Consolas" w:cs="宋体"/>
          <w:color w:val="0451A5"/>
          <w:sz w:val="18"/>
          <w:szCs w:val="18"/>
        </w:rPr>
        <w:t>"2021-04-22 20:20:20"</w:t>
      </w:r>
      <w:r>
        <w:rPr>
          <w:rFonts w:ascii="Consolas" w:hAnsi="Consolas" w:cs="宋体"/>
          <w:color w:val="000000"/>
          <w:sz w:val="18"/>
          <w:szCs w:val="18"/>
        </w:rPr>
        <w:t>,</w:t>
      </w:r>
    </w:p>
    <w:p w14:paraId="201D33DD" w14:textId="77777777" w:rsidR="00FB6D3D" w:rsidRDefault="00D22A15">
      <w:pPr>
        <w:shd w:val="clear" w:color="auto" w:fill="FFFFFE"/>
        <w:spacing w:line="270" w:lineRule="atLeast"/>
        <w:ind w:leftChars="200" w:left="480" w:firstLineChars="0" w:firstLine="0"/>
        <w:rPr>
          <w:rFonts w:ascii="Consolas" w:hAnsi="Consolas" w:cs="宋体"/>
          <w:color w:val="000000"/>
          <w:sz w:val="18"/>
          <w:szCs w:val="18"/>
        </w:rPr>
      </w:pPr>
      <w:r>
        <w:rPr>
          <w:rFonts w:ascii="Consolas" w:hAnsi="Consolas" w:cs="宋体"/>
          <w:color w:val="000000"/>
          <w:sz w:val="18"/>
          <w:szCs w:val="18"/>
        </w:rPr>
        <w:t>    </w:t>
      </w:r>
      <w:r>
        <w:rPr>
          <w:rFonts w:ascii="Consolas" w:hAnsi="Consolas" w:cs="宋体"/>
          <w:color w:val="A31515"/>
          <w:sz w:val="18"/>
          <w:szCs w:val="18"/>
        </w:rPr>
        <w:t>"pageNum"</w:t>
      </w:r>
      <w:r>
        <w:rPr>
          <w:rFonts w:ascii="Consolas" w:hAnsi="Consolas" w:cs="宋体"/>
          <w:color w:val="000000"/>
          <w:sz w:val="18"/>
          <w:szCs w:val="18"/>
        </w:rPr>
        <w:t>:</w:t>
      </w:r>
      <w:r>
        <w:rPr>
          <w:rFonts w:ascii="Consolas" w:hAnsi="Consolas" w:cs="宋体"/>
          <w:color w:val="0451A5"/>
          <w:sz w:val="18"/>
          <w:szCs w:val="18"/>
        </w:rPr>
        <w:t>"1"</w:t>
      </w:r>
      <w:r>
        <w:rPr>
          <w:rFonts w:ascii="Consolas" w:hAnsi="Consolas" w:cs="宋体"/>
          <w:color w:val="000000"/>
          <w:sz w:val="18"/>
          <w:szCs w:val="18"/>
        </w:rPr>
        <w:t>,</w:t>
      </w:r>
    </w:p>
    <w:p w14:paraId="1B5B60A2" w14:textId="77777777" w:rsidR="00FB6D3D" w:rsidRDefault="00D22A15">
      <w:pPr>
        <w:shd w:val="clear" w:color="auto" w:fill="FFFFFE"/>
        <w:spacing w:line="270" w:lineRule="atLeast"/>
        <w:ind w:leftChars="200" w:left="480" w:firstLineChars="0" w:firstLine="0"/>
        <w:rPr>
          <w:rFonts w:ascii="Consolas" w:hAnsi="Consolas" w:cs="宋体"/>
          <w:color w:val="000000"/>
          <w:sz w:val="18"/>
          <w:szCs w:val="18"/>
        </w:rPr>
      </w:pPr>
      <w:r>
        <w:rPr>
          <w:rFonts w:ascii="Consolas" w:hAnsi="Consolas" w:cs="宋体"/>
          <w:color w:val="000000"/>
          <w:sz w:val="18"/>
          <w:szCs w:val="18"/>
        </w:rPr>
        <w:t>    </w:t>
      </w:r>
      <w:r>
        <w:rPr>
          <w:rFonts w:ascii="Consolas" w:hAnsi="Consolas" w:cs="宋体"/>
          <w:color w:val="A31515"/>
          <w:sz w:val="18"/>
          <w:szCs w:val="18"/>
        </w:rPr>
        <w:t>"pageSize"</w:t>
      </w:r>
      <w:r>
        <w:rPr>
          <w:rFonts w:ascii="Consolas" w:hAnsi="Consolas" w:cs="宋体"/>
          <w:color w:val="000000"/>
          <w:sz w:val="18"/>
          <w:szCs w:val="18"/>
        </w:rPr>
        <w:t>:</w:t>
      </w:r>
      <w:r>
        <w:rPr>
          <w:rFonts w:ascii="Consolas" w:hAnsi="Consolas" w:cs="宋体"/>
          <w:color w:val="0451A5"/>
          <w:sz w:val="18"/>
          <w:szCs w:val="18"/>
        </w:rPr>
        <w:t>"10"</w:t>
      </w:r>
    </w:p>
    <w:p w14:paraId="1B96D4EF" w14:textId="77777777" w:rsidR="00FB6D3D" w:rsidRDefault="00D22A15">
      <w:pPr>
        <w:shd w:val="clear" w:color="auto" w:fill="FFFFFE"/>
        <w:spacing w:line="270" w:lineRule="atLeast"/>
        <w:ind w:leftChars="200" w:left="480" w:firstLineChars="0" w:firstLine="0"/>
        <w:rPr>
          <w:rFonts w:ascii="Consolas" w:hAnsi="Consolas" w:cs="宋体"/>
          <w:color w:val="000000"/>
          <w:sz w:val="18"/>
          <w:szCs w:val="18"/>
        </w:rPr>
      </w:pPr>
      <w:r>
        <w:rPr>
          <w:rFonts w:ascii="Consolas" w:hAnsi="Consolas" w:cs="宋体"/>
          <w:color w:val="000000"/>
          <w:sz w:val="18"/>
          <w:szCs w:val="18"/>
        </w:rPr>
        <w:t>}</w:t>
      </w:r>
    </w:p>
    <w:p w14:paraId="0473A381" w14:textId="77777777" w:rsidR="00FB6D3D" w:rsidRDefault="00FB6D3D">
      <w:pPr>
        <w:shd w:val="clear" w:color="auto" w:fill="FFFFFE"/>
        <w:spacing w:line="270" w:lineRule="atLeast"/>
        <w:ind w:firstLineChars="0" w:firstLine="360"/>
        <w:rPr>
          <w:rFonts w:ascii="Consolas" w:hAnsi="Consolas" w:cs="宋体"/>
          <w:color w:val="000000"/>
          <w:sz w:val="18"/>
          <w:szCs w:val="18"/>
        </w:rPr>
      </w:pPr>
    </w:p>
    <w:p w14:paraId="635434B3" w14:textId="77777777" w:rsidR="00FB6D3D" w:rsidRDefault="00D22A15">
      <w:pPr>
        <w:spacing w:line="360" w:lineRule="atLeast"/>
        <w:ind w:firstLine="506"/>
        <w:rPr>
          <w:b/>
          <w:bCs/>
          <w:color w:val="262626"/>
          <w:spacing w:val="12"/>
          <w:szCs w:val="21"/>
        </w:rPr>
      </w:pPr>
      <w:r>
        <w:rPr>
          <w:rFonts w:hint="eastAsia"/>
          <w:b/>
          <w:bCs/>
          <w:color w:val="262626"/>
          <w:spacing w:val="12"/>
          <w:szCs w:val="21"/>
        </w:rPr>
        <w:t>参数说明</w:t>
      </w:r>
      <w:r>
        <w:rPr>
          <w:rFonts w:hint="eastAsia"/>
          <w:b/>
          <w:bCs/>
          <w:color w:val="262626"/>
          <w:spacing w:val="12"/>
          <w:szCs w:val="21"/>
        </w:rPr>
        <w:t>:</w:t>
      </w:r>
    </w:p>
    <w:p w14:paraId="307690A5" w14:textId="77777777" w:rsidR="00FB6D3D" w:rsidRDefault="00FB6D3D">
      <w:pPr>
        <w:spacing w:line="360" w:lineRule="atLeast"/>
        <w:ind w:firstLine="506"/>
        <w:rPr>
          <w:b/>
          <w:bCs/>
          <w:color w:val="262626"/>
          <w:spacing w:val="12"/>
          <w:szCs w:val="21"/>
        </w:rPr>
      </w:pPr>
    </w:p>
    <w:tbl>
      <w:tblPr>
        <w:tblStyle w:val="af2"/>
        <w:tblW w:w="9214" w:type="dxa"/>
        <w:jc w:val="center"/>
        <w:tblLayout w:type="fixed"/>
        <w:tblLook w:val="04A0" w:firstRow="1" w:lastRow="0" w:firstColumn="1" w:lastColumn="0" w:noHBand="0" w:noVBand="1"/>
      </w:tblPr>
      <w:tblGrid>
        <w:gridCol w:w="1980"/>
        <w:gridCol w:w="1701"/>
        <w:gridCol w:w="1843"/>
        <w:gridCol w:w="3690"/>
      </w:tblGrid>
      <w:tr w:rsidR="00FB6D3D" w14:paraId="493451CF" w14:textId="77777777">
        <w:trPr>
          <w:jc w:val="center"/>
        </w:trPr>
        <w:tc>
          <w:tcPr>
            <w:tcW w:w="1980" w:type="dxa"/>
          </w:tcPr>
          <w:p w14:paraId="4F97C6B5" w14:textId="77777777" w:rsidR="00FB6D3D" w:rsidRDefault="00D22A15">
            <w:pPr>
              <w:ind w:firstLine="480"/>
            </w:pPr>
            <w:r>
              <w:rPr>
                <w:rFonts w:hint="eastAsia"/>
              </w:rPr>
              <w:t>参数</w:t>
            </w:r>
          </w:p>
        </w:tc>
        <w:tc>
          <w:tcPr>
            <w:tcW w:w="1701" w:type="dxa"/>
          </w:tcPr>
          <w:p w14:paraId="0CAEF383" w14:textId="77777777" w:rsidR="00FB6D3D" w:rsidRDefault="00D22A15">
            <w:pPr>
              <w:ind w:firstLineChars="83" w:firstLine="199"/>
            </w:pPr>
            <w:r>
              <w:rPr>
                <w:rFonts w:hint="eastAsia"/>
              </w:rPr>
              <w:t>参数类型</w:t>
            </w:r>
          </w:p>
        </w:tc>
        <w:tc>
          <w:tcPr>
            <w:tcW w:w="1843" w:type="dxa"/>
          </w:tcPr>
          <w:p w14:paraId="2EC08F54" w14:textId="77777777" w:rsidR="00FB6D3D" w:rsidRDefault="00D22A15">
            <w:pPr>
              <w:ind w:firstLine="480"/>
            </w:pPr>
            <w:r>
              <w:rPr>
                <w:rFonts w:hint="eastAsia"/>
              </w:rPr>
              <w:t>说明</w:t>
            </w:r>
          </w:p>
        </w:tc>
        <w:tc>
          <w:tcPr>
            <w:tcW w:w="3690" w:type="dxa"/>
          </w:tcPr>
          <w:p w14:paraId="2C475FD6" w14:textId="77777777" w:rsidR="00FB6D3D" w:rsidRDefault="00D22A15">
            <w:pPr>
              <w:ind w:firstLine="480"/>
            </w:pPr>
            <w:r>
              <w:rPr>
                <w:rFonts w:hint="eastAsia"/>
              </w:rPr>
              <w:t>示例值</w:t>
            </w:r>
          </w:p>
        </w:tc>
      </w:tr>
      <w:tr w:rsidR="00FB6D3D" w14:paraId="7743CEC3" w14:textId="77777777">
        <w:trPr>
          <w:jc w:val="center"/>
        </w:trPr>
        <w:tc>
          <w:tcPr>
            <w:tcW w:w="1980" w:type="dxa"/>
          </w:tcPr>
          <w:p w14:paraId="77334D75" w14:textId="77777777" w:rsidR="00FB6D3D" w:rsidRDefault="00D22A15">
            <w:pPr>
              <w:ind w:firstLineChars="79" w:firstLine="199"/>
              <w:rPr>
                <w:color w:val="262626"/>
                <w:spacing w:val="12"/>
                <w:szCs w:val="21"/>
              </w:rPr>
            </w:pPr>
            <w:r>
              <w:rPr>
                <w:color w:val="262626"/>
                <w:spacing w:val="12"/>
                <w:szCs w:val="21"/>
              </w:rPr>
              <w:t>keyword</w:t>
            </w:r>
          </w:p>
        </w:tc>
        <w:tc>
          <w:tcPr>
            <w:tcW w:w="1701" w:type="dxa"/>
          </w:tcPr>
          <w:p w14:paraId="062F8ADA" w14:textId="77777777" w:rsidR="00FB6D3D" w:rsidRDefault="00D22A15">
            <w:pPr>
              <w:ind w:firstLine="480"/>
            </w:pPr>
            <w:r>
              <w:t>string</w:t>
            </w:r>
          </w:p>
        </w:tc>
        <w:tc>
          <w:tcPr>
            <w:tcW w:w="1843" w:type="dxa"/>
          </w:tcPr>
          <w:p w14:paraId="68EE7EB9" w14:textId="77777777" w:rsidR="00FB6D3D" w:rsidRDefault="00D22A15">
            <w:pPr>
              <w:ind w:firstLineChars="0" w:firstLine="0"/>
            </w:pPr>
            <w:r>
              <w:rPr>
                <w:rFonts w:hint="eastAsia"/>
              </w:rPr>
              <w:t>错误信息</w:t>
            </w:r>
          </w:p>
        </w:tc>
        <w:tc>
          <w:tcPr>
            <w:tcW w:w="3690" w:type="dxa"/>
          </w:tcPr>
          <w:p w14:paraId="20805B85" w14:textId="77777777" w:rsidR="00FB6D3D" w:rsidRDefault="00FB6D3D">
            <w:pPr>
              <w:ind w:firstLineChars="0" w:firstLine="0"/>
            </w:pPr>
          </w:p>
        </w:tc>
      </w:tr>
      <w:tr w:rsidR="00FB6D3D" w14:paraId="467D49F6" w14:textId="77777777">
        <w:trPr>
          <w:jc w:val="center"/>
        </w:trPr>
        <w:tc>
          <w:tcPr>
            <w:tcW w:w="1980" w:type="dxa"/>
          </w:tcPr>
          <w:p w14:paraId="7F5FF9AF" w14:textId="77777777" w:rsidR="00FB6D3D" w:rsidRDefault="00D22A15">
            <w:pPr>
              <w:ind w:firstLineChars="79" w:firstLine="199"/>
              <w:rPr>
                <w:color w:val="262626"/>
                <w:spacing w:val="12"/>
                <w:szCs w:val="21"/>
              </w:rPr>
            </w:pPr>
            <w:r>
              <w:rPr>
                <w:rFonts w:hint="eastAsia"/>
                <w:color w:val="262626"/>
                <w:spacing w:val="12"/>
                <w:szCs w:val="21"/>
              </w:rPr>
              <w:t>keySubWord</w:t>
            </w:r>
          </w:p>
        </w:tc>
        <w:tc>
          <w:tcPr>
            <w:tcW w:w="1701" w:type="dxa"/>
          </w:tcPr>
          <w:p w14:paraId="1FFAAFAE" w14:textId="77777777" w:rsidR="00FB6D3D" w:rsidRDefault="00D22A15">
            <w:pPr>
              <w:ind w:firstLine="480"/>
            </w:pPr>
            <w:r>
              <w:t>string</w:t>
            </w:r>
          </w:p>
        </w:tc>
        <w:tc>
          <w:tcPr>
            <w:tcW w:w="1843" w:type="dxa"/>
          </w:tcPr>
          <w:p w14:paraId="6F32587C" w14:textId="77777777" w:rsidR="00FB6D3D" w:rsidRDefault="00D22A15">
            <w:pPr>
              <w:ind w:firstLineChars="0" w:firstLine="0"/>
            </w:pPr>
            <w:r>
              <w:rPr>
                <w:rFonts w:hint="eastAsia"/>
              </w:rPr>
              <w:t>分区编号</w:t>
            </w:r>
          </w:p>
        </w:tc>
        <w:tc>
          <w:tcPr>
            <w:tcW w:w="3690" w:type="dxa"/>
          </w:tcPr>
          <w:p w14:paraId="797988AD" w14:textId="77777777" w:rsidR="00FB6D3D" w:rsidRDefault="00D22A15">
            <w:pPr>
              <w:ind w:firstLineChars="0" w:firstLine="0"/>
            </w:pPr>
            <w:r>
              <w:rPr>
                <w:rFonts w:hint="eastAsia"/>
              </w:rPr>
              <w:t>请参照</w:t>
            </w:r>
            <w:r>
              <w:rPr>
                <w:rFonts w:hint="eastAsia"/>
              </w:rPr>
              <w:t>3.1</w:t>
            </w:r>
            <w:r>
              <w:rPr>
                <w:rFonts w:hint="eastAsia"/>
              </w:rPr>
              <w:t>编号规则</w:t>
            </w:r>
          </w:p>
        </w:tc>
      </w:tr>
      <w:tr w:rsidR="00FB6D3D" w14:paraId="71316741" w14:textId="77777777">
        <w:trPr>
          <w:jc w:val="center"/>
        </w:trPr>
        <w:tc>
          <w:tcPr>
            <w:tcW w:w="1980" w:type="dxa"/>
          </w:tcPr>
          <w:p w14:paraId="4F8B389C" w14:textId="77777777" w:rsidR="00FB6D3D" w:rsidRDefault="00D22A15">
            <w:pPr>
              <w:ind w:firstLineChars="79" w:firstLine="199"/>
              <w:rPr>
                <w:color w:val="262626"/>
                <w:spacing w:val="12"/>
                <w:szCs w:val="21"/>
              </w:rPr>
            </w:pPr>
            <w:r>
              <w:rPr>
                <w:color w:val="262626"/>
                <w:spacing w:val="12"/>
                <w:szCs w:val="21"/>
              </w:rPr>
              <w:t>b</w:t>
            </w:r>
            <w:r>
              <w:rPr>
                <w:rFonts w:hint="eastAsia"/>
                <w:color w:val="262626"/>
                <w:spacing w:val="12"/>
                <w:szCs w:val="21"/>
              </w:rPr>
              <w:t>eginTime</w:t>
            </w:r>
          </w:p>
        </w:tc>
        <w:tc>
          <w:tcPr>
            <w:tcW w:w="1701" w:type="dxa"/>
          </w:tcPr>
          <w:p w14:paraId="2B079523" w14:textId="77777777" w:rsidR="00FB6D3D" w:rsidRDefault="00D22A15">
            <w:pPr>
              <w:ind w:firstLine="480"/>
            </w:pPr>
            <w:r>
              <w:t>string</w:t>
            </w:r>
          </w:p>
        </w:tc>
        <w:tc>
          <w:tcPr>
            <w:tcW w:w="1843" w:type="dxa"/>
          </w:tcPr>
          <w:p w14:paraId="5CF118BC" w14:textId="77777777" w:rsidR="00FB6D3D" w:rsidRDefault="00D22A15">
            <w:pPr>
              <w:ind w:firstLineChars="0" w:firstLine="0"/>
            </w:pPr>
            <w:r>
              <w:rPr>
                <w:rFonts w:hint="eastAsia"/>
              </w:rPr>
              <w:t>起始时间</w:t>
            </w:r>
          </w:p>
        </w:tc>
        <w:tc>
          <w:tcPr>
            <w:tcW w:w="3690" w:type="dxa"/>
          </w:tcPr>
          <w:p w14:paraId="284EC6E7" w14:textId="77777777" w:rsidR="00FB6D3D" w:rsidRDefault="00FB6D3D">
            <w:pPr>
              <w:ind w:firstLineChars="0" w:firstLine="0"/>
            </w:pPr>
          </w:p>
        </w:tc>
      </w:tr>
      <w:tr w:rsidR="00FB6D3D" w14:paraId="0943879C" w14:textId="77777777">
        <w:trPr>
          <w:jc w:val="center"/>
        </w:trPr>
        <w:tc>
          <w:tcPr>
            <w:tcW w:w="1980" w:type="dxa"/>
          </w:tcPr>
          <w:p w14:paraId="0F531291" w14:textId="77777777" w:rsidR="00FB6D3D" w:rsidRDefault="00D22A15">
            <w:pPr>
              <w:ind w:firstLineChars="79" w:firstLine="199"/>
              <w:rPr>
                <w:color w:val="262626"/>
                <w:spacing w:val="12"/>
                <w:szCs w:val="21"/>
              </w:rPr>
            </w:pPr>
            <w:r>
              <w:rPr>
                <w:rFonts w:hint="eastAsia"/>
                <w:color w:val="262626"/>
                <w:spacing w:val="12"/>
                <w:szCs w:val="21"/>
              </w:rPr>
              <w:t>endTime</w:t>
            </w:r>
          </w:p>
        </w:tc>
        <w:tc>
          <w:tcPr>
            <w:tcW w:w="1701" w:type="dxa"/>
          </w:tcPr>
          <w:p w14:paraId="00FBF229" w14:textId="77777777" w:rsidR="00FB6D3D" w:rsidRDefault="00D22A15">
            <w:pPr>
              <w:ind w:firstLine="480"/>
            </w:pPr>
            <w:r>
              <w:rPr>
                <w:rFonts w:hint="eastAsia"/>
              </w:rPr>
              <w:t>s</w:t>
            </w:r>
            <w:r>
              <w:t>tring</w:t>
            </w:r>
          </w:p>
        </w:tc>
        <w:tc>
          <w:tcPr>
            <w:tcW w:w="1843" w:type="dxa"/>
          </w:tcPr>
          <w:p w14:paraId="5C85CC2F" w14:textId="77777777" w:rsidR="00FB6D3D" w:rsidRDefault="00D22A15">
            <w:pPr>
              <w:ind w:firstLineChars="0" w:firstLine="0"/>
            </w:pPr>
            <w:r>
              <w:rPr>
                <w:rFonts w:hint="eastAsia"/>
              </w:rPr>
              <w:t>结束时间</w:t>
            </w:r>
          </w:p>
        </w:tc>
        <w:tc>
          <w:tcPr>
            <w:tcW w:w="3690" w:type="dxa"/>
          </w:tcPr>
          <w:p w14:paraId="13F7173F" w14:textId="77777777" w:rsidR="00FB6D3D" w:rsidRDefault="00FB6D3D">
            <w:pPr>
              <w:ind w:firstLineChars="0" w:firstLine="0"/>
            </w:pPr>
          </w:p>
        </w:tc>
      </w:tr>
      <w:tr w:rsidR="00FB6D3D" w14:paraId="3ACE53B4" w14:textId="77777777">
        <w:trPr>
          <w:jc w:val="center"/>
        </w:trPr>
        <w:tc>
          <w:tcPr>
            <w:tcW w:w="1980" w:type="dxa"/>
          </w:tcPr>
          <w:p w14:paraId="7EB6163A" w14:textId="77777777" w:rsidR="00FB6D3D" w:rsidRDefault="00D22A15">
            <w:pPr>
              <w:ind w:firstLineChars="79" w:firstLine="199"/>
              <w:rPr>
                <w:color w:val="262626"/>
                <w:spacing w:val="12"/>
                <w:szCs w:val="21"/>
              </w:rPr>
            </w:pPr>
            <w:r>
              <w:rPr>
                <w:color w:val="262626"/>
                <w:spacing w:val="12"/>
                <w:szCs w:val="21"/>
              </w:rPr>
              <w:t>p</w:t>
            </w:r>
            <w:r>
              <w:rPr>
                <w:rFonts w:hint="eastAsia"/>
                <w:color w:val="262626"/>
                <w:spacing w:val="12"/>
                <w:szCs w:val="21"/>
              </w:rPr>
              <w:t>age</w:t>
            </w:r>
            <w:r>
              <w:rPr>
                <w:color w:val="262626"/>
                <w:spacing w:val="12"/>
                <w:szCs w:val="21"/>
              </w:rPr>
              <w:t>Num</w:t>
            </w:r>
          </w:p>
        </w:tc>
        <w:tc>
          <w:tcPr>
            <w:tcW w:w="1701" w:type="dxa"/>
          </w:tcPr>
          <w:p w14:paraId="2A7FB5DE" w14:textId="77777777" w:rsidR="00FB6D3D" w:rsidRDefault="00D22A15">
            <w:pPr>
              <w:ind w:firstLine="480"/>
            </w:pPr>
            <w:r>
              <w:t>string</w:t>
            </w:r>
          </w:p>
        </w:tc>
        <w:tc>
          <w:tcPr>
            <w:tcW w:w="1843" w:type="dxa"/>
          </w:tcPr>
          <w:p w14:paraId="0070D6CD" w14:textId="77777777" w:rsidR="00FB6D3D" w:rsidRDefault="00D22A15">
            <w:pPr>
              <w:ind w:firstLineChars="0" w:firstLine="0"/>
            </w:pPr>
            <w:r>
              <w:rPr>
                <w:rFonts w:hint="eastAsia"/>
              </w:rPr>
              <w:t>当前页数</w:t>
            </w:r>
          </w:p>
        </w:tc>
        <w:tc>
          <w:tcPr>
            <w:tcW w:w="3690" w:type="dxa"/>
          </w:tcPr>
          <w:p w14:paraId="03ED1F16" w14:textId="77777777" w:rsidR="00FB6D3D" w:rsidRDefault="00FB6D3D">
            <w:pPr>
              <w:ind w:firstLineChars="0" w:firstLine="0"/>
            </w:pPr>
          </w:p>
        </w:tc>
      </w:tr>
      <w:tr w:rsidR="00FB6D3D" w14:paraId="4A9EA953" w14:textId="77777777">
        <w:trPr>
          <w:jc w:val="center"/>
        </w:trPr>
        <w:tc>
          <w:tcPr>
            <w:tcW w:w="1980" w:type="dxa"/>
          </w:tcPr>
          <w:p w14:paraId="186DF505" w14:textId="77777777" w:rsidR="00FB6D3D" w:rsidRDefault="00D22A15">
            <w:pPr>
              <w:ind w:firstLineChars="79" w:firstLine="199"/>
              <w:rPr>
                <w:color w:val="262626"/>
                <w:spacing w:val="12"/>
                <w:szCs w:val="21"/>
              </w:rPr>
            </w:pPr>
            <w:r>
              <w:rPr>
                <w:color w:val="262626"/>
                <w:spacing w:val="12"/>
                <w:szCs w:val="21"/>
              </w:rPr>
              <w:t>p</w:t>
            </w:r>
            <w:r>
              <w:rPr>
                <w:rFonts w:hint="eastAsia"/>
                <w:color w:val="262626"/>
                <w:spacing w:val="12"/>
                <w:szCs w:val="21"/>
              </w:rPr>
              <w:t>age</w:t>
            </w:r>
            <w:r>
              <w:rPr>
                <w:color w:val="262626"/>
                <w:spacing w:val="12"/>
                <w:szCs w:val="21"/>
              </w:rPr>
              <w:t>Size</w:t>
            </w:r>
          </w:p>
        </w:tc>
        <w:tc>
          <w:tcPr>
            <w:tcW w:w="1701" w:type="dxa"/>
          </w:tcPr>
          <w:p w14:paraId="4D5D8620" w14:textId="77777777" w:rsidR="00FB6D3D" w:rsidRDefault="00D22A15">
            <w:pPr>
              <w:ind w:firstLine="480"/>
            </w:pPr>
            <w:r>
              <w:t>string</w:t>
            </w:r>
          </w:p>
        </w:tc>
        <w:tc>
          <w:tcPr>
            <w:tcW w:w="1843" w:type="dxa"/>
          </w:tcPr>
          <w:p w14:paraId="17EF5424" w14:textId="77777777" w:rsidR="00FB6D3D" w:rsidRDefault="00D22A15">
            <w:pPr>
              <w:ind w:firstLineChars="0" w:firstLine="0"/>
            </w:pPr>
            <w:r>
              <w:rPr>
                <w:rFonts w:hint="eastAsia"/>
              </w:rPr>
              <w:t>每页显示条数</w:t>
            </w:r>
          </w:p>
        </w:tc>
        <w:tc>
          <w:tcPr>
            <w:tcW w:w="3690" w:type="dxa"/>
          </w:tcPr>
          <w:p w14:paraId="537BACBD" w14:textId="77777777" w:rsidR="00FB6D3D" w:rsidRDefault="00FB6D3D">
            <w:pPr>
              <w:ind w:firstLineChars="0" w:firstLine="0"/>
            </w:pPr>
          </w:p>
        </w:tc>
      </w:tr>
    </w:tbl>
    <w:p w14:paraId="43D2A6C0" w14:textId="77777777" w:rsidR="00FB6D3D" w:rsidRDefault="00FB6D3D">
      <w:pPr>
        <w:spacing w:line="360" w:lineRule="atLeast"/>
        <w:ind w:firstLine="480"/>
      </w:pPr>
    </w:p>
    <w:p w14:paraId="0353E62D" w14:textId="77777777" w:rsidR="00FB6D3D" w:rsidRDefault="00D22A15">
      <w:pPr>
        <w:pStyle w:val="af6"/>
        <w:ind w:left="420" w:firstLineChars="0" w:firstLine="0"/>
        <w:rPr>
          <w:rStyle w:val="af3"/>
        </w:rPr>
      </w:pPr>
      <w:r>
        <w:rPr>
          <w:rStyle w:val="af3"/>
          <w:rFonts w:hint="eastAsia"/>
        </w:rPr>
        <w:t>返回结果：</w:t>
      </w:r>
    </w:p>
    <w:p w14:paraId="44B1F855" w14:textId="77777777" w:rsidR="00FB6D3D" w:rsidRDefault="00D22A15">
      <w:pPr>
        <w:shd w:val="clear" w:color="auto" w:fill="FFFFFE"/>
        <w:spacing w:line="270" w:lineRule="atLeast"/>
        <w:ind w:firstLineChars="0" w:firstLine="420"/>
        <w:rPr>
          <w:rFonts w:ascii="Consolas" w:hAnsi="Consolas" w:cs="宋体"/>
          <w:color w:val="000000"/>
          <w:sz w:val="18"/>
          <w:szCs w:val="18"/>
        </w:rPr>
      </w:pPr>
      <w:r>
        <w:rPr>
          <w:rFonts w:ascii="Consolas" w:hAnsi="Consolas" w:cs="宋体"/>
          <w:color w:val="000000"/>
          <w:sz w:val="18"/>
          <w:szCs w:val="18"/>
        </w:rPr>
        <w:t>{</w:t>
      </w:r>
    </w:p>
    <w:p w14:paraId="7A90A042" w14:textId="77777777" w:rsidR="00FB6D3D" w:rsidRDefault="00D22A15">
      <w:pPr>
        <w:shd w:val="clear" w:color="auto" w:fill="FFFFFE"/>
        <w:spacing w:line="270" w:lineRule="atLeast"/>
        <w:ind w:firstLineChars="0" w:firstLine="0"/>
        <w:rPr>
          <w:rFonts w:ascii="Consolas" w:hAnsi="Consolas" w:cs="宋体"/>
          <w:color w:val="000000"/>
          <w:sz w:val="18"/>
          <w:szCs w:val="18"/>
        </w:rPr>
      </w:pPr>
      <w:r>
        <w:rPr>
          <w:rFonts w:ascii="Consolas" w:hAnsi="Consolas" w:cs="宋体"/>
          <w:color w:val="000000"/>
          <w:sz w:val="18"/>
          <w:szCs w:val="18"/>
        </w:rPr>
        <w:t>    </w:t>
      </w:r>
      <w:r>
        <w:rPr>
          <w:rFonts w:ascii="Consolas" w:hAnsi="Consolas" w:cs="宋体"/>
          <w:color w:val="A31515"/>
          <w:sz w:val="18"/>
          <w:szCs w:val="18"/>
        </w:rPr>
        <w:t>"rows"</w:t>
      </w:r>
      <w:r>
        <w:rPr>
          <w:rFonts w:ascii="Consolas" w:hAnsi="Consolas" w:cs="宋体"/>
          <w:color w:val="000000"/>
          <w:sz w:val="18"/>
          <w:szCs w:val="18"/>
        </w:rPr>
        <w:t>: [</w:t>
      </w:r>
    </w:p>
    <w:p w14:paraId="1960EA7B" w14:textId="77777777" w:rsidR="00FB6D3D" w:rsidRDefault="00D22A15">
      <w:pPr>
        <w:shd w:val="clear" w:color="auto" w:fill="FFFFFE"/>
        <w:spacing w:line="270" w:lineRule="atLeast"/>
        <w:ind w:firstLineChars="0" w:firstLine="0"/>
        <w:rPr>
          <w:rFonts w:ascii="Consolas" w:hAnsi="Consolas" w:cs="宋体"/>
          <w:color w:val="000000"/>
          <w:sz w:val="18"/>
          <w:szCs w:val="18"/>
        </w:rPr>
      </w:pPr>
      <w:r>
        <w:rPr>
          <w:rFonts w:ascii="Consolas" w:hAnsi="Consolas" w:cs="宋体"/>
          <w:color w:val="000000"/>
          <w:sz w:val="18"/>
          <w:szCs w:val="18"/>
        </w:rPr>
        <w:t>        {</w:t>
      </w:r>
    </w:p>
    <w:p w14:paraId="361036BE" w14:textId="77777777" w:rsidR="00FB6D3D" w:rsidRDefault="00D22A15">
      <w:pPr>
        <w:shd w:val="clear" w:color="auto" w:fill="FFFFFE"/>
        <w:spacing w:line="270" w:lineRule="atLeast"/>
        <w:ind w:firstLineChars="0" w:firstLine="0"/>
        <w:rPr>
          <w:rFonts w:ascii="Consolas" w:hAnsi="Consolas" w:cs="宋体"/>
          <w:color w:val="000000"/>
          <w:sz w:val="18"/>
          <w:szCs w:val="18"/>
        </w:rPr>
      </w:pPr>
      <w:r>
        <w:rPr>
          <w:rFonts w:ascii="Consolas" w:hAnsi="Consolas" w:cs="宋体"/>
          <w:color w:val="000000"/>
          <w:sz w:val="18"/>
          <w:szCs w:val="18"/>
        </w:rPr>
        <w:t>            </w:t>
      </w:r>
      <w:r>
        <w:rPr>
          <w:rFonts w:ascii="Consolas" w:hAnsi="Consolas" w:cs="宋体"/>
          <w:color w:val="A31515"/>
          <w:sz w:val="18"/>
          <w:szCs w:val="18"/>
        </w:rPr>
        <w:t>"area_code"</w:t>
      </w:r>
      <w:r>
        <w:rPr>
          <w:rFonts w:ascii="Consolas" w:hAnsi="Consolas" w:cs="宋体"/>
          <w:color w:val="000000"/>
          <w:sz w:val="18"/>
          <w:szCs w:val="18"/>
        </w:rPr>
        <w:t>: </w:t>
      </w:r>
      <w:r>
        <w:rPr>
          <w:rFonts w:ascii="Consolas" w:hAnsi="Consolas" w:cs="宋体"/>
          <w:color w:val="0451A5"/>
          <w:sz w:val="18"/>
          <w:szCs w:val="18"/>
        </w:rPr>
        <w:t>"1"</w:t>
      </w:r>
      <w:r>
        <w:rPr>
          <w:rFonts w:ascii="Consolas" w:hAnsi="Consolas" w:cs="宋体"/>
          <w:color w:val="000000"/>
          <w:sz w:val="18"/>
          <w:szCs w:val="18"/>
        </w:rPr>
        <w:t>,</w:t>
      </w:r>
    </w:p>
    <w:p w14:paraId="2710EA7F" w14:textId="77777777" w:rsidR="00FB6D3D" w:rsidRDefault="00D22A15">
      <w:pPr>
        <w:shd w:val="clear" w:color="auto" w:fill="FFFFFE"/>
        <w:spacing w:line="270" w:lineRule="atLeast"/>
        <w:ind w:firstLineChars="0" w:firstLine="0"/>
        <w:rPr>
          <w:rFonts w:ascii="Consolas" w:hAnsi="Consolas" w:cs="宋体"/>
          <w:color w:val="000000"/>
          <w:sz w:val="18"/>
          <w:szCs w:val="18"/>
        </w:rPr>
      </w:pPr>
      <w:r>
        <w:rPr>
          <w:rFonts w:ascii="Consolas" w:hAnsi="Consolas" w:cs="宋体"/>
          <w:color w:val="000000"/>
          <w:sz w:val="18"/>
          <w:szCs w:val="18"/>
        </w:rPr>
        <w:t>            </w:t>
      </w:r>
      <w:r>
        <w:rPr>
          <w:rFonts w:ascii="Consolas" w:hAnsi="Consolas" w:cs="宋体"/>
          <w:color w:val="A31515"/>
          <w:sz w:val="18"/>
          <w:szCs w:val="18"/>
        </w:rPr>
        <w:t>"location"</w:t>
      </w:r>
      <w:r>
        <w:rPr>
          <w:rFonts w:ascii="Consolas" w:hAnsi="Consolas" w:cs="宋体"/>
          <w:color w:val="000000"/>
          <w:sz w:val="18"/>
          <w:szCs w:val="18"/>
        </w:rPr>
        <w:t>: </w:t>
      </w:r>
      <w:r>
        <w:rPr>
          <w:rFonts w:ascii="Consolas" w:hAnsi="Consolas" w:cs="宋体"/>
          <w:color w:val="0451A5"/>
          <w:sz w:val="18"/>
          <w:szCs w:val="18"/>
        </w:rPr>
        <w:t>"1"</w:t>
      </w:r>
      <w:r>
        <w:rPr>
          <w:rFonts w:ascii="Consolas" w:hAnsi="Consolas" w:cs="宋体"/>
          <w:color w:val="000000"/>
          <w:sz w:val="18"/>
          <w:szCs w:val="18"/>
        </w:rPr>
        <w:t>,</w:t>
      </w:r>
    </w:p>
    <w:p w14:paraId="4F00CAF3" w14:textId="77777777" w:rsidR="00FB6D3D" w:rsidRDefault="00D22A15">
      <w:pPr>
        <w:shd w:val="clear" w:color="auto" w:fill="FFFFFE"/>
        <w:spacing w:line="270" w:lineRule="atLeast"/>
        <w:ind w:firstLineChars="0" w:firstLine="0"/>
        <w:rPr>
          <w:rFonts w:ascii="Consolas" w:hAnsi="Consolas" w:cs="宋体"/>
          <w:color w:val="000000"/>
          <w:sz w:val="18"/>
          <w:szCs w:val="18"/>
        </w:rPr>
      </w:pPr>
      <w:r>
        <w:rPr>
          <w:rFonts w:ascii="Consolas" w:hAnsi="Consolas" w:cs="宋体"/>
          <w:color w:val="000000"/>
          <w:sz w:val="18"/>
          <w:szCs w:val="18"/>
        </w:rPr>
        <w:t>            </w:t>
      </w:r>
      <w:r>
        <w:rPr>
          <w:rFonts w:ascii="Consolas" w:hAnsi="Consolas" w:cs="宋体"/>
          <w:color w:val="A31515"/>
          <w:sz w:val="18"/>
          <w:szCs w:val="18"/>
        </w:rPr>
        <w:t>"sort_line"</w:t>
      </w:r>
      <w:r>
        <w:rPr>
          <w:rFonts w:ascii="Consolas" w:hAnsi="Consolas" w:cs="宋体"/>
          <w:color w:val="000000"/>
          <w:sz w:val="18"/>
          <w:szCs w:val="18"/>
        </w:rPr>
        <w:t>: </w:t>
      </w:r>
      <w:r>
        <w:rPr>
          <w:rFonts w:ascii="Consolas" w:hAnsi="Consolas" w:cs="宋体"/>
          <w:color w:val="0451A5"/>
          <w:sz w:val="18"/>
          <w:szCs w:val="18"/>
        </w:rPr>
        <w:t>"1"</w:t>
      </w:r>
      <w:r>
        <w:rPr>
          <w:rFonts w:ascii="Consolas" w:hAnsi="Consolas" w:cs="宋体"/>
          <w:color w:val="000000"/>
          <w:sz w:val="18"/>
          <w:szCs w:val="18"/>
        </w:rPr>
        <w:t>,</w:t>
      </w:r>
    </w:p>
    <w:p w14:paraId="6C76AAAF" w14:textId="77777777" w:rsidR="00FB6D3D" w:rsidRDefault="00D22A15">
      <w:pPr>
        <w:shd w:val="clear" w:color="auto" w:fill="FFFFFE"/>
        <w:spacing w:line="270" w:lineRule="atLeast"/>
        <w:ind w:firstLineChars="0" w:firstLine="0"/>
        <w:rPr>
          <w:rFonts w:ascii="Consolas" w:hAnsi="Consolas" w:cs="宋体"/>
          <w:color w:val="000000"/>
          <w:sz w:val="18"/>
          <w:szCs w:val="18"/>
        </w:rPr>
      </w:pPr>
      <w:r>
        <w:rPr>
          <w:rFonts w:ascii="Consolas" w:hAnsi="Consolas" w:cs="宋体"/>
          <w:color w:val="000000"/>
          <w:sz w:val="18"/>
          <w:szCs w:val="18"/>
        </w:rPr>
        <w:t>            </w:t>
      </w:r>
      <w:r>
        <w:rPr>
          <w:rFonts w:ascii="Consolas" w:hAnsi="Consolas" w:cs="宋体"/>
          <w:color w:val="A31515"/>
          <w:sz w:val="18"/>
          <w:szCs w:val="18"/>
        </w:rPr>
        <w:t>"err_model"</w:t>
      </w:r>
      <w:r>
        <w:rPr>
          <w:rFonts w:ascii="Consolas" w:hAnsi="Consolas" w:cs="宋体"/>
          <w:color w:val="000000"/>
          <w:sz w:val="18"/>
          <w:szCs w:val="18"/>
        </w:rPr>
        <w:t>: </w:t>
      </w:r>
      <w:r>
        <w:rPr>
          <w:rFonts w:ascii="Consolas" w:hAnsi="Consolas" w:cs="宋体"/>
          <w:color w:val="0451A5"/>
          <w:sz w:val="18"/>
          <w:szCs w:val="18"/>
        </w:rPr>
        <w:t>"1"</w:t>
      </w:r>
      <w:r>
        <w:rPr>
          <w:rFonts w:ascii="Consolas" w:hAnsi="Consolas" w:cs="宋体"/>
          <w:color w:val="000000"/>
          <w:sz w:val="18"/>
          <w:szCs w:val="18"/>
        </w:rPr>
        <w:t>,</w:t>
      </w:r>
    </w:p>
    <w:p w14:paraId="1F7EF6AF" w14:textId="77777777" w:rsidR="00FB6D3D" w:rsidRDefault="00D22A15">
      <w:pPr>
        <w:shd w:val="clear" w:color="auto" w:fill="FFFFFE"/>
        <w:spacing w:line="270" w:lineRule="atLeast"/>
        <w:ind w:firstLineChars="0" w:firstLine="0"/>
        <w:rPr>
          <w:rFonts w:ascii="Consolas" w:hAnsi="Consolas" w:cs="宋体"/>
          <w:color w:val="000000"/>
          <w:sz w:val="18"/>
          <w:szCs w:val="18"/>
        </w:rPr>
      </w:pPr>
      <w:r>
        <w:rPr>
          <w:rFonts w:ascii="Consolas" w:hAnsi="Consolas" w:cs="宋体"/>
          <w:color w:val="000000"/>
          <w:sz w:val="18"/>
          <w:szCs w:val="18"/>
        </w:rPr>
        <w:t>            </w:t>
      </w:r>
      <w:r>
        <w:rPr>
          <w:rFonts w:ascii="Consolas" w:hAnsi="Consolas" w:cs="宋体"/>
          <w:color w:val="A31515"/>
          <w:sz w:val="18"/>
          <w:szCs w:val="18"/>
        </w:rPr>
        <w:t>"device_index"</w:t>
      </w:r>
      <w:r>
        <w:rPr>
          <w:rFonts w:ascii="Consolas" w:hAnsi="Consolas" w:cs="宋体"/>
          <w:color w:val="000000"/>
          <w:sz w:val="18"/>
          <w:szCs w:val="18"/>
        </w:rPr>
        <w:t>: </w:t>
      </w:r>
      <w:r>
        <w:rPr>
          <w:rFonts w:ascii="Consolas" w:hAnsi="Consolas" w:cs="宋体"/>
          <w:color w:val="0451A5"/>
          <w:sz w:val="18"/>
          <w:szCs w:val="18"/>
        </w:rPr>
        <w:t>"1"</w:t>
      </w:r>
      <w:r>
        <w:rPr>
          <w:rFonts w:ascii="Consolas" w:hAnsi="Consolas" w:cs="宋体"/>
          <w:color w:val="000000"/>
          <w:sz w:val="18"/>
          <w:szCs w:val="18"/>
        </w:rPr>
        <w:t>,</w:t>
      </w:r>
    </w:p>
    <w:p w14:paraId="64CA5BD5" w14:textId="77777777" w:rsidR="00FB6D3D" w:rsidRDefault="00D22A15">
      <w:pPr>
        <w:shd w:val="clear" w:color="auto" w:fill="FFFFFE"/>
        <w:spacing w:line="270" w:lineRule="atLeast"/>
        <w:ind w:firstLineChars="0" w:firstLine="0"/>
        <w:rPr>
          <w:rFonts w:ascii="Consolas" w:hAnsi="Consolas" w:cs="宋体"/>
          <w:color w:val="000000"/>
          <w:sz w:val="18"/>
          <w:szCs w:val="18"/>
        </w:rPr>
      </w:pPr>
      <w:r>
        <w:rPr>
          <w:rFonts w:ascii="Consolas" w:hAnsi="Consolas" w:cs="宋体"/>
          <w:color w:val="000000"/>
          <w:sz w:val="18"/>
          <w:szCs w:val="18"/>
        </w:rPr>
        <w:t>            </w:t>
      </w:r>
      <w:r>
        <w:rPr>
          <w:rFonts w:ascii="Consolas" w:hAnsi="Consolas" w:cs="宋体"/>
          <w:color w:val="A31515"/>
          <w:sz w:val="18"/>
          <w:szCs w:val="18"/>
        </w:rPr>
        <w:t>"err_msg"</w:t>
      </w:r>
      <w:r>
        <w:rPr>
          <w:rFonts w:ascii="Consolas" w:hAnsi="Consolas" w:cs="宋体"/>
          <w:color w:val="000000"/>
          <w:sz w:val="18"/>
          <w:szCs w:val="18"/>
        </w:rPr>
        <w:t>: </w:t>
      </w:r>
      <w:r>
        <w:rPr>
          <w:rFonts w:ascii="Consolas" w:hAnsi="Consolas" w:cs="宋体"/>
          <w:color w:val="0451A5"/>
          <w:sz w:val="18"/>
          <w:szCs w:val="18"/>
        </w:rPr>
        <w:t>"2222"</w:t>
      </w:r>
      <w:r>
        <w:rPr>
          <w:rFonts w:ascii="Consolas" w:hAnsi="Consolas" w:cs="宋体"/>
          <w:color w:val="000000"/>
          <w:sz w:val="18"/>
          <w:szCs w:val="18"/>
        </w:rPr>
        <w:t>,</w:t>
      </w:r>
    </w:p>
    <w:p w14:paraId="4231E66D" w14:textId="77777777" w:rsidR="00FB6D3D" w:rsidRDefault="00D22A15">
      <w:pPr>
        <w:shd w:val="clear" w:color="auto" w:fill="FFFFFE"/>
        <w:spacing w:line="270" w:lineRule="atLeast"/>
        <w:ind w:firstLineChars="0" w:firstLine="0"/>
        <w:rPr>
          <w:rFonts w:ascii="Consolas" w:hAnsi="Consolas" w:cs="宋体"/>
          <w:color w:val="000000"/>
          <w:sz w:val="18"/>
          <w:szCs w:val="18"/>
        </w:rPr>
      </w:pPr>
      <w:r>
        <w:rPr>
          <w:rFonts w:ascii="Consolas" w:hAnsi="Consolas" w:cs="宋体"/>
          <w:color w:val="000000"/>
          <w:sz w:val="18"/>
          <w:szCs w:val="18"/>
        </w:rPr>
        <w:t>            </w:t>
      </w:r>
      <w:r>
        <w:rPr>
          <w:rFonts w:ascii="Consolas" w:hAnsi="Consolas" w:cs="宋体"/>
          <w:color w:val="A31515"/>
          <w:sz w:val="18"/>
          <w:szCs w:val="18"/>
        </w:rPr>
        <w:t>"err_time"</w:t>
      </w:r>
      <w:r>
        <w:rPr>
          <w:rFonts w:ascii="Consolas" w:hAnsi="Consolas" w:cs="宋体"/>
          <w:color w:val="000000"/>
          <w:sz w:val="18"/>
          <w:szCs w:val="18"/>
        </w:rPr>
        <w:t>: </w:t>
      </w:r>
      <w:r>
        <w:rPr>
          <w:rFonts w:ascii="Consolas" w:hAnsi="Consolas" w:cs="宋体"/>
          <w:b/>
          <w:bCs/>
          <w:color w:val="0451A5"/>
          <w:sz w:val="18"/>
          <w:szCs w:val="18"/>
        </w:rPr>
        <w:t>null</w:t>
      </w:r>
      <w:r>
        <w:rPr>
          <w:rFonts w:ascii="Consolas" w:hAnsi="Consolas" w:cs="宋体"/>
          <w:color w:val="000000"/>
          <w:sz w:val="18"/>
          <w:szCs w:val="18"/>
        </w:rPr>
        <w:t>,</w:t>
      </w:r>
    </w:p>
    <w:p w14:paraId="0F61BA98" w14:textId="77777777" w:rsidR="00FB6D3D" w:rsidRDefault="00D22A15">
      <w:pPr>
        <w:shd w:val="clear" w:color="auto" w:fill="FFFFFE"/>
        <w:spacing w:line="270" w:lineRule="atLeast"/>
        <w:ind w:firstLineChars="0" w:firstLine="0"/>
        <w:rPr>
          <w:rFonts w:ascii="Consolas" w:hAnsi="Consolas" w:cs="宋体"/>
          <w:color w:val="000000"/>
          <w:sz w:val="18"/>
          <w:szCs w:val="18"/>
        </w:rPr>
      </w:pPr>
      <w:r>
        <w:rPr>
          <w:rFonts w:ascii="Consolas" w:hAnsi="Consolas" w:cs="宋体"/>
          <w:color w:val="000000"/>
          <w:sz w:val="18"/>
          <w:szCs w:val="18"/>
        </w:rPr>
        <w:t>            </w:t>
      </w:r>
      <w:r>
        <w:rPr>
          <w:rFonts w:ascii="Consolas" w:hAnsi="Consolas" w:cs="宋体"/>
          <w:color w:val="A31515"/>
          <w:sz w:val="18"/>
          <w:szCs w:val="18"/>
        </w:rPr>
        <w:t>"solve_method"</w:t>
      </w:r>
      <w:r>
        <w:rPr>
          <w:rFonts w:ascii="Consolas" w:hAnsi="Consolas" w:cs="宋体"/>
          <w:color w:val="000000"/>
          <w:sz w:val="18"/>
          <w:szCs w:val="18"/>
        </w:rPr>
        <w:t>: </w:t>
      </w:r>
      <w:r>
        <w:rPr>
          <w:rFonts w:ascii="Consolas" w:hAnsi="Consolas" w:cs="宋体"/>
          <w:b/>
          <w:bCs/>
          <w:color w:val="0451A5"/>
          <w:sz w:val="18"/>
          <w:szCs w:val="18"/>
        </w:rPr>
        <w:t>null</w:t>
      </w:r>
    </w:p>
    <w:p w14:paraId="33400846" w14:textId="77777777" w:rsidR="00FB6D3D" w:rsidRDefault="00D22A15">
      <w:pPr>
        <w:shd w:val="clear" w:color="auto" w:fill="FFFFFE"/>
        <w:spacing w:line="270" w:lineRule="atLeast"/>
        <w:ind w:firstLineChars="0" w:firstLine="0"/>
        <w:rPr>
          <w:rFonts w:ascii="Consolas" w:hAnsi="Consolas" w:cs="宋体"/>
          <w:color w:val="000000"/>
          <w:sz w:val="18"/>
          <w:szCs w:val="18"/>
        </w:rPr>
      </w:pPr>
      <w:r>
        <w:rPr>
          <w:rFonts w:ascii="Consolas" w:hAnsi="Consolas" w:cs="宋体"/>
          <w:color w:val="000000"/>
          <w:sz w:val="18"/>
          <w:szCs w:val="18"/>
        </w:rPr>
        <w:t>        }</w:t>
      </w:r>
    </w:p>
    <w:p w14:paraId="3A8A41F7" w14:textId="77777777" w:rsidR="00FB6D3D" w:rsidRDefault="00D22A15">
      <w:pPr>
        <w:shd w:val="clear" w:color="auto" w:fill="FFFFFE"/>
        <w:spacing w:line="270" w:lineRule="atLeast"/>
        <w:ind w:firstLineChars="0" w:firstLine="0"/>
        <w:rPr>
          <w:rFonts w:ascii="Consolas" w:hAnsi="Consolas" w:cs="宋体"/>
          <w:color w:val="000000"/>
          <w:sz w:val="18"/>
          <w:szCs w:val="18"/>
        </w:rPr>
      </w:pPr>
      <w:r>
        <w:rPr>
          <w:rFonts w:ascii="Consolas" w:hAnsi="Consolas" w:cs="宋体"/>
          <w:color w:val="000000"/>
          <w:sz w:val="18"/>
          <w:szCs w:val="18"/>
        </w:rPr>
        <w:t>    ],</w:t>
      </w:r>
    </w:p>
    <w:p w14:paraId="65118715" w14:textId="77777777" w:rsidR="00FB6D3D" w:rsidRDefault="00D22A15">
      <w:pPr>
        <w:shd w:val="clear" w:color="auto" w:fill="FFFFFE"/>
        <w:spacing w:line="270" w:lineRule="atLeast"/>
        <w:ind w:firstLineChars="0" w:firstLine="0"/>
        <w:rPr>
          <w:rFonts w:ascii="Consolas" w:hAnsi="Consolas" w:cs="宋体"/>
          <w:color w:val="000000"/>
          <w:sz w:val="18"/>
          <w:szCs w:val="18"/>
        </w:rPr>
      </w:pPr>
      <w:r>
        <w:rPr>
          <w:rFonts w:ascii="Consolas" w:hAnsi="Consolas" w:cs="宋体"/>
          <w:color w:val="000000"/>
          <w:sz w:val="18"/>
          <w:szCs w:val="18"/>
        </w:rPr>
        <w:t>    </w:t>
      </w:r>
      <w:r>
        <w:rPr>
          <w:rFonts w:ascii="Consolas" w:hAnsi="Consolas" w:cs="宋体"/>
          <w:color w:val="A31515"/>
          <w:sz w:val="18"/>
          <w:szCs w:val="18"/>
        </w:rPr>
        <w:t>"total"</w:t>
      </w:r>
      <w:r>
        <w:rPr>
          <w:rFonts w:ascii="Consolas" w:hAnsi="Consolas" w:cs="宋体"/>
          <w:color w:val="000000"/>
          <w:sz w:val="18"/>
          <w:szCs w:val="18"/>
        </w:rPr>
        <w:t>: </w:t>
      </w:r>
      <w:r>
        <w:rPr>
          <w:rFonts w:ascii="Consolas" w:hAnsi="Consolas" w:cs="宋体"/>
          <w:color w:val="098658"/>
          <w:sz w:val="18"/>
          <w:szCs w:val="18"/>
        </w:rPr>
        <w:t>1</w:t>
      </w:r>
      <w:r>
        <w:rPr>
          <w:rFonts w:ascii="Consolas" w:hAnsi="Consolas" w:cs="宋体"/>
          <w:color w:val="000000"/>
          <w:sz w:val="18"/>
          <w:szCs w:val="18"/>
        </w:rPr>
        <w:t>,</w:t>
      </w:r>
    </w:p>
    <w:p w14:paraId="6C780F1C" w14:textId="77777777" w:rsidR="00FB6D3D" w:rsidRDefault="00D22A15">
      <w:pPr>
        <w:shd w:val="clear" w:color="auto" w:fill="FFFFFE"/>
        <w:spacing w:line="270" w:lineRule="atLeast"/>
        <w:ind w:firstLineChars="0" w:firstLine="0"/>
        <w:rPr>
          <w:rFonts w:ascii="Consolas" w:hAnsi="Consolas" w:cs="宋体"/>
          <w:color w:val="000000"/>
          <w:sz w:val="18"/>
          <w:szCs w:val="18"/>
        </w:rPr>
      </w:pPr>
      <w:r>
        <w:rPr>
          <w:rFonts w:ascii="Consolas" w:hAnsi="Consolas" w:cs="宋体"/>
          <w:color w:val="000000"/>
          <w:sz w:val="18"/>
          <w:szCs w:val="18"/>
        </w:rPr>
        <w:t>    </w:t>
      </w:r>
      <w:r>
        <w:rPr>
          <w:rFonts w:ascii="Consolas" w:hAnsi="Consolas" w:cs="宋体"/>
          <w:color w:val="A31515"/>
          <w:sz w:val="18"/>
          <w:szCs w:val="18"/>
        </w:rPr>
        <w:t>"code"</w:t>
      </w:r>
      <w:r>
        <w:rPr>
          <w:rFonts w:ascii="Consolas" w:hAnsi="Consolas" w:cs="宋体"/>
          <w:color w:val="000000"/>
          <w:sz w:val="18"/>
          <w:szCs w:val="18"/>
        </w:rPr>
        <w:t>: </w:t>
      </w:r>
      <w:r>
        <w:rPr>
          <w:rFonts w:ascii="Consolas" w:hAnsi="Consolas" w:cs="宋体"/>
          <w:color w:val="098658"/>
          <w:sz w:val="18"/>
          <w:szCs w:val="18"/>
        </w:rPr>
        <w:t>200</w:t>
      </w:r>
      <w:r>
        <w:rPr>
          <w:rFonts w:ascii="Consolas" w:hAnsi="Consolas" w:cs="宋体"/>
          <w:color w:val="000000"/>
          <w:sz w:val="18"/>
          <w:szCs w:val="18"/>
        </w:rPr>
        <w:t>,</w:t>
      </w:r>
    </w:p>
    <w:p w14:paraId="54E8A73F" w14:textId="77777777" w:rsidR="00FB6D3D" w:rsidRDefault="00D22A15">
      <w:pPr>
        <w:shd w:val="clear" w:color="auto" w:fill="FFFFFE"/>
        <w:spacing w:line="270" w:lineRule="atLeast"/>
        <w:ind w:firstLineChars="0" w:firstLine="0"/>
        <w:rPr>
          <w:rFonts w:ascii="Consolas" w:hAnsi="Consolas" w:cs="宋体"/>
          <w:color w:val="000000"/>
          <w:sz w:val="18"/>
          <w:szCs w:val="18"/>
        </w:rPr>
      </w:pPr>
      <w:r>
        <w:rPr>
          <w:rFonts w:ascii="Consolas" w:hAnsi="Consolas" w:cs="宋体"/>
          <w:color w:val="000000"/>
          <w:sz w:val="18"/>
          <w:szCs w:val="18"/>
        </w:rPr>
        <w:t>    </w:t>
      </w:r>
      <w:r>
        <w:rPr>
          <w:rFonts w:ascii="Consolas" w:hAnsi="Consolas" w:cs="宋体"/>
          <w:color w:val="A31515"/>
          <w:sz w:val="18"/>
          <w:szCs w:val="18"/>
        </w:rPr>
        <w:t>"msg"</w:t>
      </w:r>
      <w:r>
        <w:rPr>
          <w:rFonts w:ascii="Consolas" w:hAnsi="Consolas" w:cs="宋体"/>
          <w:color w:val="000000"/>
          <w:sz w:val="18"/>
          <w:szCs w:val="18"/>
        </w:rPr>
        <w:t>: </w:t>
      </w:r>
      <w:r>
        <w:rPr>
          <w:rFonts w:ascii="Consolas" w:hAnsi="Consolas" w:cs="宋体"/>
          <w:color w:val="0451A5"/>
          <w:sz w:val="18"/>
          <w:szCs w:val="18"/>
        </w:rPr>
        <w:t>"success"</w:t>
      </w:r>
    </w:p>
    <w:p w14:paraId="7C65024F" w14:textId="77777777" w:rsidR="00FB6D3D" w:rsidRDefault="00D22A15">
      <w:pPr>
        <w:shd w:val="clear" w:color="auto" w:fill="FFFFFE"/>
        <w:spacing w:line="270" w:lineRule="atLeast"/>
        <w:ind w:firstLineChars="0" w:firstLine="360"/>
        <w:rPr>
          <w:rFonts w:ascii="Consolas" w:hAnsi="Consolas" w:cs="宋体"/>
          <w:color w:val="000000"/>
          <w:sz w:val="18"/>
          <w:szCs w:val="18"/>
        </w:rPr>
      </w:pPr>
      <w:r>
        <w:rPr>
          <w:rFonts w:ascii="Consolas" w:hAnsi="Consolas" w:cs="宋体"/>
          <w:color w:val="000000"/>
          <w:sz w:val="18"/>
          <w:szCs w:val="18"/>
        </w:rPr>
        <w:t>}</w:t>
      </w:r>
    </w:p>
    <w:p w14:paraId="4A169C84" w14:textId="77777777" w:rsidR="00FB6D3D" w:rsidRDefault="00FB6D3D">
      <w:pPr>
        <w:shd w:val="clear" w:color="auto" w:fill="FFFFFE"/>
        <w:spacing w:line="270" w:lineRule="atLeast"/>
        <w:ind w:firstLineChars="0" w:firstLine="360"/>
        <w:rPr>
          <w:rFonts w:ascii="Consolas" w:hAnsi="Consolas" w:cs="宋体"/>
          <w:color w:val="000000"/>
          <w:sz w:val="18"/>
          <w:szCs w:val="18"/>
        </w:rPr>
      </w:pPr>
    </w:p>
    <w:tbl>
      <w:tblPr>
        <w:tblStyle w:val="af2"/>
        <w:tblW w:w="9503" w:type="dxa"/>
        <w:jc w:val="center"/>
        <w:tblLayout w:type="fixed"/>
        <w:tblLook w:val="04A0" w:firstRow="1" w:lastRow="0" w:firstColumn="1" w:lastColumn="0" w:noHBand="0" w:noVBand="1"/>
      </w:tblPr>
      <w:tblGrid>
        <w:gridCol w:w="2122"/>
        <w:gridCol w:w="1417"/>
        <w:gridCol w:w="2552"/>
        <w:gridCol w:w="141"/>
        <w:gridCol w:w="3271"/>
      </w:tblGrid>
      <w:tr w:rsidR="00FB6D3D" w14:paraId="0DD7F01A" w14:textId="77777777">
        <w:trPr>
          <w:jc w:val="center"/>
        </w:trPr>
        <w:tc>
          <w:tcPr>
            <w:tcW w:w="2122" w:type="dxa"/>
          </w:tcPr>
          <w:p w14:paraId="607F4BB1" w14:textId="77777777" w:rsidR="00FB6D3D" w:rsidRDefault="00D22A15">
            <w:pPr>
              <w:ind w:firstLine="480"/>
            </w:pPr>
            <w:r>
              <w:rPr>
                <w:rFonts w:hint="eastAsia"/>
              </w:rPr>
              <w:t>参数</w:t>
            </w:r>
          </w:p>
        </w:tc>
        <w:tc>
          <w:tcPr>
            <w:tcW w:w="1417" w:type="dxa"/>
          </w:tcPr>
          <w:p w14:paraId="0E87BA0B" w14:textId="77777777" w:rsidR="00FB6D3D" w:rsidRDefault="00D22A15">
            <w:pPr>
              <w:ind w:firstLineChars="0" w:firstLine="0"/>
            </w:pPr>
            <w:r>
              <w:rPr>
                <w:rFonts w:hint="eastAsia"/>
              </w:rPr>
              <w:t>参数类型</w:t>
            </w:r>
          </w:p>
        </w:tc>
        <w:tc>
          <w:tcPr>
            <w:tcW w:w="2552" w:type="dxa"/>
          </w:tcPr>
          <w:p w14:paraId="07F8EB53" w14:textId="77777777" w:rsidR="00FB6D3D" w:rsidRDefault="00D22A15">
            <w:pPr>
              <w:ind w:firstLine="480"/>
            </w:pPr>
            <w:r>
              <w:rPr>
                <w:rFonts w:hint="eastAsia"/>
              </w:rPr>
              <w:t>说明</w:t>
            </w:r>
          </w:p>
        </w:tc>
        <w:tc>
          <w:tcPr>
            <w:tcW w:w="3412" w:type="dxa"/>
            <w:gridSpan w:val="2"/>
          </w:tcPr>
          <w:p w14:paraId="736892E2" w14:textId="77777777" w:rsidR="00FB6D3D" w:rsidRDefault="00D22A15">
            <w:pPr>
              <w:ind w:firstLine="480"/>
            </w:pPr>
            <w:r>
              <w:rPr>
                <w:rFonts w:hint="eastAsia"/>
              </w:rPr>
              <w:t>示例值</w:t>
            </w:r>
          </w:p>
        </w:tc>
      </w:tr>
      <w:tr w:rsidR="00FB6D3D" w14:paraId="600752DA" w14:textId="77777777">
        <w:trPr>
          <w:jc w:val="center"/>
        </w:trPr>
        <w:tc>
          <w:tcPr>
            <w:tcW w:w="2122" w:type="dxa"/>
          </w:tcPr>
          <w:p w14:paraId="3022BCA2" w14:textId="77777777" w:rsidR="00FB6D3D" w:rsidRDefault="00D22A15">
            <w:pPr>
              <w:ind w:firstLineChars="0" w:firstLine="0"/>
            </w:pPr>
            <w:r>
              <w:rPr>
                <w:rFonts w:hint="eastAsia"/>
                <w:color w:val="262626"/>
                <w:spacing w:val="12"/>
                <w:szCs w:val="21"/>
              </w:rPr>
              <w:t>code</w:t>
            </w:r>
          </w:p>
        </w:tc>
        <w:tc>
          <w:tcPr>
            <w:tcW w:w="1417" w:type="dxa"/>
          </w:tcPr>
          <w:p w14:paraId="3FAB6C9E" w14:textId="77777777" w:rsidR="00FB6D3D" w:rsidRDefault="00D22A15">
            <w:pPr>
              <w:ind w:firstLineChars="83" w:firstLine="199"/>
            </w:pPr>
            <w:r>
              <w:rPr>
                <w:rFonts w:hint="eastAsia"/>
              </w:rPr>
              <w:t>int</w:t>
            </w:r>
          </w:p>
        </w:tc>
        <w:tc>
          <w:tcPr>
            <w:tcW w:w="2693" w:type="dxa"/>
            <w:gridSpan w:val="2"/>
          </w:tcPr>
          <w:p w14:paraId="2E72B41A" w14:textId="77777777" w:rsidR="00FB6D3D" w:rsidRDefault="00D22A15">
            <w:pPr>
              <w:ind w:firstLineChars="0" w:firstLine="0"/>
            </w:pPr>
            <w:r>
              <w:rPr>
                <w:rFonts w:hint="eastAsia"/>
              </w:rPr>
              <w:t>返回码</w:t>
            </w:r>
          </w:p>
        </w:tc>
        <w:tc>
          <w:tcPr>
            <w:tcW w:w="3271" w:type="dxa"/>
          </w:tcPr>
          <w:p w14:paraId="017426F6" w14:textId="77777777" w:rsidR="00FB6D3D" w:rsidRDefault="00D22A15">
            <w:pPr>
              <w:ind w:firstLineChars="0" w:firstLine="0"/>
            </w:pPr>
            <w:r>
              <w:t>20</w:t>
            </w:r>
            <w:r>
              <w:rPr>
                <w:rFonts w:hint="eastAsia"/>
              </w:rPr>
              <w:t>0</w:t>
            </w:r>
            <w:r>
              <w:rPr>
                <w:rFonts w:hint="eastAsia"/>
              </w:rPr>
              <w:t>为成功；</w:t>
            </w:r>
            <w:r>
              <w:rPr>
                <w:rFonts w:hint="eastAsia"/>
              </w:rPr>
              <w:t>4</w:t>
            </w:r>
            <w:r>
              <w:t>00</w:t>
            </w:r>
            <w:r>
              <w:rPr>
                <w:rFonts w:hint="eastAsia"/>
              </w:rPr>
              <w:t>为失败</w:t>
            </w:r>
          </w:p>
        </w:tc>
      </w:tr>
      <w:tr w:rsidR="00FB6D3D" w14:paraId="78FB6A14" w14:textId="77777777">
        <w:trPr>
          <w:jc w:val="center"/>
        </w:trPr>
        <w:tc>
          <w:tcPr>
            <w:tcW w:w="2122" w:type="dxa"/>
          </w:tcPr>
          <w:p w14:paraId="14026AD6" w14:textId="77777777" w:rsidR="00FB6D3D" w:rsidRDefault="00D22A15">
            <w:pPr>
              <w:ind w:firstLineChars="0" w:firstLine="0"/>
            </w:pPr>
            <w:r>
              <w:rPr>
                <w:color w:val="262626"/>
                <w:spacing w:val="12"/>
                <w:szCs w:val="21"/>
              </w:rPr>
              <w:t>msg</w:t>
            </w:r>
          </w:p>
        </w:tc>
        <w:tc>
          <w:tcPr>
            <w:tcW w:w="1417" w:type="dxa"/>
          </w:tcPr>
          <w:p w14:paraId="3BC9596D" w14:textId="77777777" w:rsidR="00FB6D3D" w:rsidRDefault="00D22A15">
            <w:pPr>
              <w:ind w:firstLineChars="83" w:firstLine="199"/>
            </w:pPr>
            <w:r>
              <w:rPr>
                <w:rFonts w:hint="eastAsia"/>
              </w:rPr>
              <w:t>string</w:t>
            </w:r>
          </w:p>
        </w:tc>
        <w:tc>
          <w:tcPr>
            <w:tcW w:w="2693" w:type="dxa"/>
            <w:gridSpan w:val="2"/>
          </w:tcPr>
          <w:p w14:paraId="36788197" w14:textId="77777777" w:rsidR="00FB6D3D" w:rsidRDefault="00D22A15">
            <w:pPr>
              <w:ind w:firstLineChars="0" w:firstLine="0"/>
            </w:pPr>
            <w:r>
              <w:t>对返回码的文本描述内容</w:t>
            </w:r>
          </w:p>
        </w:tc>
        <w:tc>
          <w:tcPr>
            <w:tcW w:w="3271" w:type="dxa"/>
          </w:tcPr>
          <w:p w14:paraId="48105346" w14:textId="77777777" w:rsidR="00FB6D3D" w:rsidRDefault="00D22A15">
            <w:pPr>
              <w:ind w:firstLineChars="0" w:firstLine="0"/>
            </w:pPr>
            <w:r>
              <w:t>“success”</w:t>
            </w:r>
            <w:r>
              <w:t>表示</w:t>
            </w:r>
            <w:r>
              <w:rPr>
                <w:rFonts w:hint="eastAsia"/>
              </w:rPr>
              <w:t>接收</w:t>
            </w:r>
            <w:r>
              <w:t>成功</w:t>
            </w:r>
          </w:p>
          <w:p w14:paraId="355780F8" w14:textId="77777777" w:rsidR="00FB6D3D" w:rsidRDefault="00D22A15">
            <w:pPr>
              <w:ind w:firstLineChars="0" w:firstLine="0"/>
            </w:pPr>
            <w:r>
              <w:t>”error”</w:t>
            </w:r>
            <w:r>
              <w:t>表示</w:t>
            </w:r>
            <w:r>
              <w:rPr>
                <w:rFonts w:hint="eastAsia"/>
              </w:rPr>
              <w:t>接收失败</w:t>
            </w:r>
          </w:p>
        </w:tc>
      </w:tr>
      <w:tr w:rsidR="00FB6D3D" w14:paraId="6006CE3F" w14:textId="77777777">
        <w:trPr>
          <w:jc w:val="center"/>
        </w:trPr>
        <w:tc>
          <w:tcPr>
            <w:tcW w:w="2122" w:type="dxa"/>
          </w:tcPr>
          <w:p w14:paraId="6021861D" w14:textId="77777777" w:rsidR="00FB6D3D" w:rsidRDefault="00D22A15">
            <w:pPr>
              <w:ind w:firstLineChars="0" w:firstLine="0"/>
              <w:rPr>
                <w:color w:val="262626"/>
                <w:spacing w:val="12"/>
                <w:szCs w:val="21"/>
              </w:rPr>
            </w:pPr>
            <w:r>
              <w:rPr>
                <w:color w:val="262626"/>
                <w:spacing w:val="12"/>
                <w:szCs w:val="21"/>
              </w:rPr>
              <w:t>t</w:t>
            </w:r>
            <w:r>
              <w:rPr>
                <w:rFonts w:hint="eastAsia"/>
                <w:color w:val="262626"/>
                <w:spacing w:val="12"/>
                <w:szCs w:val="21"/>
              </w:rPr>
              <w:t>otal</w:t>
            </w:r>
          </w:p>
        </w:tc>
        <w:tc>
          <w:tcPr>
            <w:tcW w:w="1417" w:type="dxa"/>
          </w:tcPr>
          <w:p w14:paraId="0122E254" w14:textId="77777777" w:rsidR="00FB6D3D" w:rsidRDefault="00D22A15">
            <w:pPr>
              <w:ind w:firstLineChars="83" w:firstLine="199"/>
            </w:pPr>
            <w:r>
              <w:rPr>
                <w:rFonts w:hint="eastAsia"/>
              </w:rPr>
              <w:t>int</w:t>
            </w:r>
          </w:p>
        </w:tc>
        <w:tc>
          <w:tcPr>
            <w:tcW w:w="2693" w:type="dxa"/>
            <w:gridSpan w:val="2"/>
          </w:tcPr>
          <w:p w14:paraId="3251512F" w14:textId="77777777" w:rsidR="00FB6D3D" w:rsidRDefault="00D22A15">
            <w:pPr>
              <w:ind w:firstLineChars="0" w:firstLine="0"/>
            </w:pPr>
            <w:r>
              <w:rPr>
                <w:rFonts w:hint="eastAsia"/>
              </w:rPr>
              <w:t>记录总条数</w:t>
            </w:r>
          </w:p>
        </w:tc>
        <w:tc>
          <w:tcPr>
            <w:tcW w:w="3271" w:type="dxa"/>
          </w:tcPr>
          <w:p w14:paraId="74A45968" w14:textId="77777777" w:rsidR="00FB6D3D" w:rsidRDefault="00FB6D3D">
            <w:pPr>
              <w:ind w:firstLine="480"/>
            </w:pPr>
          </w:p>
        </w:tc>
      </w:tr>
      <w:tr w:rsidR="00FB6D3D" w14:paraId="1BE3A88A" w14:textId="77777777">
        <w:trPr>
          <w:jc w:val="center"/>
        </w:trPr>
        <w:tc>
          <w:tcPr>
            <w:tcW w:w="2122" w:type="dxa"/>
          </w:tcPr>
          <w:p w14:paraId="002338DB" w14:textId="77777777" w:rsidR="00FB6D3D" w:rsidRDefault="00D22A15">
            <w:pPr>
              <w:ind w:firstLineChars="0" w:firstLine="0"/>
              <w:rPr>
                <w:color w:val="262626"/>
                <w:spacing w:val="12"/>
                <w:szCs w:val="21"/>
              </w:rPr>
            </w:pPr>
            <w:r>
              <w:rPr>
                <w:color w:val="262626"/>
                <w:spacing w:val="12"/>
                <w:szCs w:val="21"/>
              </w:rPr>
              <w:t>area_code</w:t>
            </w:r>
          </w:p>
        </w:tc>
        <w:tc>
          <w:tcPr>
            <w:tcW w:w="1417" w:type="dxa"/>
          </w:tcPr>
          <w:p w14:paraId="6248E799" w14:textId="77777777" w:rsidR="00FB6D3D" w:rsidRDefault="00D22A15">
            <w:pPr>
              <w:ind w:firstLineChars="83" w:firstLine="199"/>
            </w:pPr>
            <w:r>
              <w:rPr>
                <w:rFonts w:hint="eastAsia"/>
              </w:rPr>
              <w:t>string</w:t>
            </w:r>
          </w:p>
        </w:tc>
        <w:tc>
          <w:tcPr>
            <w:tcW w:w="2693" w:type="dxa"/>
            <w:gridSpan w:val="2"/>
          </w:tcPr>
          <w:p w14:paraId="21E9C1B6" w14:textId="77777777" w:rsidR="00FB6D3D" w:rsidRDefault="00D22A15">
            <w:pPr>
              <w:ind w:firstLineChars="0" w:firstLine="0"/>
            </w:pPr>
            <w:r>
              <w:rPr>
                <w:rFonts w:hint="eastAsia"/>
              </w:rPr>
              <w:t>区域编码</w:t>
            </w:r>
          </w:p>
        </w:tc>
        <w:tc>
          <w:tcPr>
            <w:tcW w:w="3271" w:type="dxa"/>
          </w:tcPr>
          <w:p w14:paraId="1FB91EEA" w14:textId="77777777" w:rsidR="00FB6D3D" w:rsidRDefault="00D22A15">
            <w:pPr>
              <w:ind w:firstLine="480"/>
            </w:pPr>
            <w:r>
              <w:rPr>
                <w:rFonts w:hint="eastAsia"/>
              </w:rPr>
              <w:t>详情参见</w:t>
            </w:r>
            <w:r>
              <w:rPr>
                <w:rFonts w:hint="eastAsia"/>
              </w:rPr>
              <w:t>3</w:t>
            </w:r>
            <w:r>
              <w:t>.1</w:t>
            </w:r>
          </w:p>
        </w:tc>
      </w:tr>
      <w:tr w:rsidR="00FB6D3D" w14:paraId="62390E3B" w14:textId="77777777">
        <w:trPr>
          <w:jc w:val="center"/>
        </w:trPr>
        <w:tc>
          <w:tcPr>
            <w:tcW w:w="2122" w:type="dxa"/>
          </w:tcPr>
          <w:p w14:paraId="07C56C16" w14:textId="77777777" w:rsidR="00FB6D3D" w:rsidRDefault="00D22A15">
            <w:pPr>
              <w:ind w:firstLineChars="0" w:firstLine="0"/>
              <w:rPr>
                <w:color w:val="262626"/>
                <w:spacing w:val="12"/>
                <w:szCs w:val="21"/>
              </w:rPr>
            </w:pPr>
            <w:r>
              <w:rPr>
                <w:rFonts w:hint="eastAsia"/>
                <w:color w:val="262626"/>
                <w:spacing w:val="12"/>
                <w:szCs w:val="21"/>
              </w:rPr>
              <w:t>l</w:t>
            </w:r>
            <w:r>
              <w:rPr>
                <w:color w:val="262626"/>
                <w:spacing w:val="12"/>
                <w:szCs w:val="21"/>
              </w:rPr>
              <w:t>ocation</w:t>
            </w:r>
          </w:p>
        </w:tc>
        <w:tc>
          <w:tcPr>
            <w:tcW w:w="1417" w:type="dxa"/>
          </w:tcPr>
          <w:p w14:paraId="3BD03314" w14:textId="77777777" w:rsidR="00FB6D3D" w:rsidRDefault="00D22A15">
            <w:pPr>
              <w:ind w:firstLineChars="83" w:firstLine="199"/>
            </w:pPr>
            <w:r>
              <w:rPr>
                <w:rFonts w:hint="eastAsia"/>
              </w:rPr>
              <w:t>string</w:t>
            </w:r>
          </w:p>
        </w:tc>
        <w:tc>
          <w:tcPr>
            <w:tcW w:w="2693" w:type="dxa"/>
            <w:gridSpan w:val="2"/>
          </w:tcPr>
          <w:p w14:paraId="3D444AC0" w14:textId="77777777" w:rsidR="00FB6D3D" w:rsidRDefault="00D22A15">
            <w:pPr>
              <w:ind w:firstLineChars="0" w:firstLine="0"/>
            </w:pPr>
            <w:r>
              <w:rPr>
                <w:rFonts w:hint="eastAsia"/>
              </w:rPr>
              <w:t>分区编码</w:t>
            </w:r>
          </w:p>
        </w:tc>
        <w:tc>
          <w:tcPr>
            <w:tcW w:w="3271" w:type="dxa"/>
          </w:tcPr>
          <w:p w14:paraId="7FF48256" w14:textId="77777777" w:rsidR="00FB6D3D" w:rsidRDefault="00FB6D3D">
            <w:pPr>
              <w:ind w:firstLine="480"/>
            </w:pPr>
          </w:p>
        </w:tc>
      </w:tr>
      <w:tr w:rsidR="00FB6D3D" w14:paraId="4A40E189" w14:textId="77777777">
        <w:trPr>
          <w:jc w:val="center"/>
        </w:trPr>
        <w:tc>
          <w:tcPr>
            <w:tcW w:w="2122" w:type="dxa"/>
          </w:tcPr>
          <w:p w14:paraId="41E3EA57" w14:textId="77777777" w:rsidR="00FB6D3D" w:rsidRDefault="00D22A15">
            <w:pPr>
              <w:ind w:firstLineChars="0" w:firstLine="0"/>
              <w:rPr>
                <w:color w:val="262626"/>
                <w:spacing w:val="12"/>
                <w:szCs w:val="21"/>
              </w:rPr>
            </w:pPr>
            <w:r>
              <w:rPr>
                <w:color w:val="262626"/>
                <w:spacing w:val="12"/>
                <w:szCs w:val="21"/>
              </w:rPr>
              <w:t>sort_line</w:t>
            </w:r>
          </w:p>
        </w:tc>
        <w:tc>
          <w:tcPr>
            <w:tcW w:w="1417" w:type="dxa"/>
          </w:tcPr>
          <w:p w14:paraId="5FA1DD93" w14:textId="77777777" w:rsidR="00FB6D3D" w:rsidRDefault="00D22A15">
            <w:pPr>
              <w:ind w:firstLineChars="83" w:firstLine="199"/>
            </w:pPr>
            <w:r>
              <w:rPr>
                <w:rFonts w:hint="eastAsia"/>
              </w:rPr>
              <w:t>string</w:t>
            </w:r>
          </w:p>
        </w:tc>
        <w:tc>
          <w:tcPr>
            <w:tcW w:w="2693" w:type="dxa"/>
            <w:gridSpan w:val="2"/>
          </w:tcPr>
          <w:p w14:paraId="5FBE45AA" w14:textId="77777777" w:rsidR="00FB6D3D" w:rsidRDefault="00D22A15">
            <w:pPr>
              <w:ind w:firstLineChars="0" w:firstLine="0"/>
            </w:pPr>
            <w:r>
              <w:rPr>
                <w:rFonts w:hint="eastAsia"/>
              </w:rPr>
              <w:t>分拣线编码</w:t>
            </w:r>
          </w:p>
        </w:tc>
        <w:tc>
          <w:tcPr>
            <w:tcW w:w="3271" w:type="dxa"/>
          </w:tcPr>
          <w:p w14:paraId="21836EDD" w14:textId="77777777" w:rsidR="00FB6D3D" w:rsidRDefault="00FB6D3D">
            <w:pPr>
              <w:ind w:firstLine="480"/>
            </w:pPr>
          </w:p>
        </w:tc>
      </w:tr>
      <w:tr w:rsidR="00FB6D3D" w14:paraId="15F4B884" w14:textId="77777777">
        <w:trPr>
          <w:jc w:val="center"/>
        </w:trPr>
        <w:tc>
          <w:tcPr>
            <w:tcW w:w="2122" w:type="dxa"/>
          </w:tcPr>
          <w:p w14:paraId="36192906" w14:textId="77777777" w:rsidR="00FB6D3D" w:rsidRDefault="00D22A15">
            <w:pPr>
              <w:ind w:firstLineChars="0" w:firstLine="0"/>
              <w:rPr>
                <w:color w:val="262626"/>
                <w:spacing w:val="12"/>
                <w:szCs w:val="21"/>
              </w:rPr>
            </w:pPr>
            <w:r>
              <w:rPr>
                <w:color w:val="262626"/>
                <w:spacing w:val="12"/>
                <w:szCs w:val="21"/>
              </w:rPr>
              <w:t>e</w:t>
            </w:r>
            <w:r>
              <w:rPr>
                <w:rFonts w:hint="eastAsia"/>
                <w:color w:val="262626"/>
                <w:spacing w:val="12"/>
                <w:szCs w:val="21"/>
              </w:rPr>
              <w:t>rr</w:t>
            </w:r>
            <w:r>
              <w:rPr>
                <w:color w:val="262626"/>
                <w:spacing w:val="12"/>
                <w:szCs w:val="21"/>
              </w:rPr>
              <w:t>_model</w:t>
            </w:r>
          </w:p>
        </w:tc>
        <w:tc>
          <w:tcPr>
            <w:tcW w:w="1417" w:type="dxa"/>
          </w:tcPr>
          <w:p w14:paraId="7E47A65D" w14:textId="77777777" w:rsidR="00FB6D3D" w:rsidRDefault="00D22A15">
            <w:pPr>
              <w:ind w:firstLineChars="83" w:firstLine="199"/>
            </w:pPr>
            <w:r>
              <w:rPr>
                <w:rFonts w:hint="eastAsia"/>
              </w:rPr>
              <w:t>string</w:t>
            </w:r>
          </w:p>
        </w:tc>
        <w:tc>
          <w:tcPr>
            <w:tcW w:w="2693" w:type="dxa"/>
            <w:gridSpan w:val="2"/>
          </w:tcPr>
          <w:p w14:paraId="1DC6402A" w14:textId="77777777" w:rsidR="00FB6D3D" w:rsidRDefault="00D22A15">
            <w:pPr>
              <w:ind w:firstLineChars="0" w:firstLine="0"/>
            </w:pPr>
            <w:r>
              <w:rPr>
                <w:rFonts w:hint="eastAsia"/>
              </w:rPr>
              <w:t>错误模块</w:t>
            </w:r>
          </w:p>
        </w:tc>
        <w:tc>
          <w:tcPr>
            <w:tcW w:w="3271" w:type="dxa"/>
          </w:tcPr>
          <w:p w14:paraId="599840D5" w14:textId="77777777" w:rsidR="00FB6D3D" w:rsidRDefault="00D22A15">
            <w:pPr>
              <w:ind w:firstLineChars="0" w:firstLine="0"/>
            </w:pPr>
            <w:r>
              <w:rPr>
                <w:rFonts w:hint="eastAsia"/>
              </w:rPr>
              <w:t>0</w:t>
            </w:r>
            <w:r>
              <w:rPr>
                <w:rFonts w:hint="eastAsia"/>
              </w:rPr>
              <w:t>、未知服务</w:t>
            </w:r>
            <w:r>
              <w:rPr>
                <w:rFonts w:hint="eastAsia"/>
              </w:rPr>
              <w:t xml:space="preserve">                          </w:t>
            </w:r>
            <w:r>
              <w:rPr>
                <w:rFonts w:hint="eastAsia"/>
              </w:rPr>
              <w:t>1</w:t>
            </w:r>
            <w:r>
              <w:rPr>
                <w:rFonts w:hint="eastAsia"/>
              </w:rPr>
              <w:t>、</w:t>
            </w:r>
            <w:r>
              <w:rPr>
                <w:rFonts w:hint="eastAsia"/>
              </w:rPr>
              <w:t xml:space="preserve">PLC </w:t>
            </w:r>
            <w:r>
              <w:t xml:space="preserve">     </w:t>
            </w:r>
            <w:r>
              <w:rPr>
                <w:rFonts w:hint="eastAsia"/>
              </w:rPr>
              <w:t>2</w:t>
            </w:r>
            <w:r>
              <w:rPr>
                <w:rFonts w:hint="eastAsia"/>
              </w:rPr>
              <w:t>、相机</w:t>
            </w:r>
            <w:r>
              <w:rPr>
                <w:rFonts w:hint="eastAsia"/>
              </w:rPr>
              <w:t xml:space="preserve"> </w:t>
            </w:r>
          </w:p>
          <w:p w14:paraId="40FC0059" w14:textId="77777777" w:rsidR="00FB6D3D" w:rsidRDefault="00D22A15">
            <w:pPr>
              <w:ind w:firstLineChars="0" w:firstLine="0"/>
            </w:pPr>
            <w:r>
              <w:rPr>
                <w:rFonts w:hint="eastAsia"/>
              </w:rPr>
              <w:t>3</w:t>
            </w:r>
            <w:r>
              <w:rPr>
                <w:rFonts w:hint="eastAsia"/>
              </w:rPr>
              <w:t>、视觉系统</w:t>
            </w:r>
            <w:r>
              <w:rPr>
                <w:rFonts w:hint="eastAsia"/>
              </w:rPr>
              <w:t xml:space="preserve"> 4</w:t>
            </w:r>
            <w:r>
              <w:rPr>
                <w:rFonts w:hint="eastAsia"/>
              </w:rPr>
              <w:t>、定位巡边</w:t>
            </w:r>
          </w:p>
          <w:p w14:paraId="1EA62F6D" w14:textId="77777777" w:rsidR="00FB6D3D" w:rsidRDefault="00D22A15">
            <w:pPr>
              <w:ind w:firstLineChars="0" w:firstLine="0"/>
            </w:pPr>
            <w:r>
              <w:rPr>
                <w:rFonts w:hint="eastAsia"/>
              </w:rPr>
              <w:t>5</w:t>
            </w:r>
            <w:r>
              <w:rPr>
                <w:rFonts w:hint="eastAsia"/>
              </w:rPr>
              <w:t>、机器人</w:t>
            </w:r>
            <w:r>
              <w:rPr>
                <w:rFonts w:hint="eastAsia"/>
              </w:rPr>
              <w:t xml:space="preserve"> </w:t>
            </w:r>
            <w:r>
              <w:t xml:space="preserve"> </w:t>
            </w:r>
            <w:r>
              <w:rPr>
                <w:rFonts w:hint="eastAsia"/>
              </w:rPr>
              <w:t>6</w:t>
            </w:r>
            <w:r>
              <w:rPr>
                <w:rFonts w:hint="eastAsia"/>
              </w:rPr>
              <w:t>、各区代理程序</w:t>
            </w:r>
          </w:p>
          <w:p w14:paraId="68761AF3" w14:textId="77777777" w:rsidR="00FB6D3D" w:rsidRDefault="00D22A15">
            <w:pPr>
              <w:ind w:firstLineChars="0" w:firstLine="0"/>
            </w:pPr>
            <w:r>
              <w:rPr>
                <w:rFonts w:hint="eastAsia"/>
              </w:rPr>
              <w:t>7</w:t>
            </w:r>
            <w:r>
              <w:rPr>
                <w:rFonts w:hint="eastAsia"/>
              </w:rPr>
              <w:t>、评估计算服务</w:t>
            </w:r>
          </w:p>
        </w:tc>
      </w:tr>
      <w:tr w:rsidR="00FB6D3D" w14:paraId="59D2F3C8" w14:textId="77777777">
        <w:trPr>
          <w:jc w:val="center"/>
        </w:trPr>
        <w:tc>
          <w:tcPr>
            <w:tcW w:w="2122" w:type="dxa"/>
          </w:tcPr>
          <w:p w14:paraId="68576A6E" w14:textId="77777777" w:rsidR="00FB6D3D" w:rsidRDefault="00D22A15">
            <w:pPr>
              <w:ind w:firstLineChars="0" w:firstLine="0"/>
              <w:rPr>
                <w:color w:val="262626"/>
                <w:spacing w:val="12"/>
                <w:szCs w:val="21"/>
              </w:rPr>
            </w:pPr>
            <w:r>
              <w:rPr>
                <w:color w:val="262626"/>
                <w:spacing w:val="12"/>
                <w:szCs w:val="21"/>
              </w:rPr>
              <w:t>d</w:t>
            </w:r>
            <w:r>
              <w:rPr>
                <w:rFonts w:hint="eastAsia"/>
                <w:color w:val="262626"/>
                <w:spacing w:val="12"/>
                <w:szCs w:val="21"/>
              </w:rPr>
              <w:t>evice</w:t>
            </w:r>
            <w:r>
              <w:rPr>
                <w:color w:val="262626"/>
                <w:spacing w:val="12"/>
                <w:szCs w:val="21"/>
              </w:rPr>
              <w:t>_index</w:t>
            </w:r>
          </w:p>
        </w:tc>
        <w:tc>
          <w:tcPr>
            <w:tcW w:w="1417" w:type="dxa"/>
          </w:tcPr>
          <w:p w14:paraId="7C9AECED" w14:textId="77777777" w:rsidR="00FB6D3D" w:rsidRDefault="00D22A15">
            <w:pPr>
              <w:ind w:firstLineChars="83" w:firstLine="199"/>
            </w:pPr>
            <w:r>
              <w:rPr>
                <w:rFonts w:hint="eastAsia"/>
              </w:rPr>
              <w:t>string</w:t>
            </w:r>
          </w:p>
        </w:tc>
        <w:tc>
          <w:tcPr>
            <w:tcW w:w="2693" w:type="dxa"/>
            <w:gridSpan w:val="2"/>
          </w:tcPr>
          <w:p w14:paraId="5E8040AC" w14:textId="77777777" w:rsidR="00FB6D3D" w:rsidRDefault="00D22A15">
            <w:pPr>
              <w:ind w:firstLineChars="0" w:firstLine="0"/>
            </w:pPr>
            <w:r>
              <w:rPr>
                <w:rFonts w:hint="eastAsia"/>
              </w:rPr>
              <w:t>设备编号</w:t>
            </w:r>
          </w:p>
        </w:tc>
        <w:tc>
          <w:tcPr>
            <w:tcW w:w="3271" w:type="dxa"/>
          </w:tcPr>
          <w:p w14:paraId="793DFAFF" w14:textId="77777777" w:rsidR="00FB6D3D" w:rsidRDefault="00FB6D3D">
            <w:pPr>
              <w:ind w:firstLineChars="0" w:firstLine="0"/>
            </w:pPr>
          </w:p>
        </w:tc>
      </w:tr>
      <w:tr w:rsidR="00FB6D3D" w14:paraId="2E5D4614" w14:textId="77777777">
        <w:trPr>
          <w:jc w:val="center"/>
        </w:trPr>
        <w:tc>
          <w:tcPr>
            <w:tcW w:w="2122" w:type="dxa"/>
          </w:tcPr>
          <w:p w14:paraId="0CDF3645" w14:textId="77777777" w:rsidR="00FB6D3D" w:rsidRDefault="00D22A15">
            <w:pPr>
              <w:ind w:firstLineChars="0" w:firstLine="0"/>
              <w:rPr>
                <w:color w:val="262626"/>
                <w:spacing w:val="12"/>
                <w:szCs w:val="21"/>
              </w:rPr>
            </w:pPr>
            <w:r>
              <w:rPr>
                <w:color w:val="262626"/>
                <w:spacing w:val="12"/>
                <w:szCs w:val="21"/>
              </w:rPr>
              <w:t>e</w:t>
            </w:r>
            <w:r>
              <w:rPr>
                <w:rFonts w:hint="eastAsia"/>
                <w:color w:val="262626"/>
                <w:spacing w:val="12"/>
                <w:szCs w:val="21"/>
              </w:rPr>
              <w:t>rr</w:t>
            </w:r>
            <w:r>
              <w:rPr>
                <w:color w:val="262626"/>
                <w:spacing w:val="12"/>
                <w:szCs w:val="21"/>
              </w:rPr>
              <w:t>_msg</w:t>
            </w:r>
          </w:p>
        </w:tc>
        <w:tc>
          <w:tcPr>
            <w:tcW w:w="1417" w:type="dxa"/>
          </w:tcPr>
          <w:p w14:paraId="6A31BD25" w14:textId="77777777" w:rsidR="00FB6D3D" w:rsidRDefault="00D22A15">
            <w:pPr>
              <w:ind w:firstLineChars="83" w:firstLine="199"/>
            </w:pPr>
            <w:r>
              <w:rPr>
                <w:rFonts w:hint="eastAsia"/>
              </w:rPr>
              <w:t>string</w:t>
            </w:r>
          </w:p>
        </w:tc>
        <w:tc>
          <w:tcPr>
            <w:tcW w:w="2693" w:type="dxa"/>
            <w:gridSpan w:val="2"/>
          </w:tcPr>
          <w:p w14:paraId="11322A9B" w14:textId="77777777" w:rsidR="00FB6D3D" w:rsidRDefault="00D22A15">
            <w:pPr>
              <w:ind w:firstLineChars="0" w:firstLine="0"/>
            </w:pPr>
            <w:r>
              <w:rPr>
                <w:rFonts w:hint="eastAsia"/>
              </w:rPr>
              <w:t>错误消息</w:t>
            </w:r>
          </w:p>
        </w:tc>
        <w:tc>
          <w:tcPr>
            <w:tcW w:w="3271" w:type="dxa"/>
          </w:tcPr>
          <w:p w14:paraId="4C9940F1" w14:textId="77777777" w:rsidR="00FB6D3D" w:rsidRDefault="00FB6D3D">
            <w:pPr>
              <w:ind w:firstLineChars="0" w:firstLine="0"/>
            </w:pPr>
          </w:p>
        </w:tc>
      </w:tr>
      <w:tr w:rsidR="00FB6D3D" w14:paraId="3698E652" w14:textId="77777777">
        <w:trPr>
          <w:jc w:val="center"/>
        </w:trPr>
        <w:tc>
          <w:tcPr>
            <w:tcW w:w="2122" w:type="dxa"/>
          </w:tcPr>
          <w:p w14:paraId="4B562FA7" w14:textId="77777777" w:rsidR="00FB6D3D" w:rsidRDefault="00D22A15">
            <w:pPr>
              <w:ind w:firstLineChars="0" w:firstLine="0"/>
              <w:rPr>
                <w:color w:val="262626"/>
                <w:spacing w:val="12"/>
                <w:szCs w:val="21"/>
              </w:rPr>
            </w:pPr>
            <w:r>
              <w:rPr>
                <w:color w:val="262626"/>
                <w:spacing w:val="12"/>
                <w:szCs w:val="21"/>
              </w:rPr>
              <w:t>e</w:t>
            </w:r>
            <w:r>
              <w:rPr>
                <w:rFonts w:hint="eastAsia"/>
                <w:color w:val="262626"/>
                <w:spacing w:val="12"/>
                <w:szCs w:val="21"/>
              </w:rPr>
              <w:t>rr</w:t>
            </w:r>
            <w:r>
              <w:rPr>
                <w:color w:val="262626"/>
                <w:spacing w:val="12"/>
                <w:szCs w:val="21"/>
              </w:rPr>
              <w:t>_time</w:t>
            </w:r>
          </w:p>
        </w:tc>
        <w:tc>
          <w:tcPr>
            <w:tcW w:w="1417" w:type="dxa"/>
          </w:tcPr>
          <w:p w14:paraId="446EF0F6" w14:textId="77777777" w:rsidR="00FB6D3D" w:rsidRDefault="00D22A15">
            <w:pPr>
              <w:ind w:firstLineChars="83" w:firstLine="199"/>
            </w:pPr>
            <w:r>
              <w:rPr>
                <w:rFonts w:hint="eastAsia"/>
              </w:rPr>
              <w:t>string</w:t>
            </w:r>
          </w:p>
        </w:tc>
        <w:tc>
          <w:tcPr>
            <w:tcW w:w="2693" w:type="dxa"/>
            <w:gridSpan w:val="2"/>
          </w:tcPr>
          <w:p w14:paraId="6F1ED84B" w14:textId="77777777" w:rsidR="00FB6D3D" w:rsidRDefault="00D22A15">
            <w:pPr>
              <w:ind w:firstLineChars="0" w:firstLine="0"/>
            </w:pPr>
            <w:r>
              <w:rPr>
                <w:rFonts w:hint="eastAsia"/>
              </w:rPr>
              <w:t>错误上报时间</w:t>
            </w:r>
          </w:p>
        </w:tc>
        <w:tc>
          <w:tcPr>
            <w:tcW w:w="3271" w:type="dxa"/>
          </w:tcPr>
          <w:p w14:paraId="0D5CA7AA" w14:textId="77777777" w:rsidR="00FB6D3D" w:rsidRDefault="00FB6D3D">
            <w:pPr>
              <w:ind w:firstLineChars="0" w:firstLine="0"/>
            </w:pPr>
          </w:p>
        </w:tc>
      </w:tr>
      <w:tr w:rsidR="00FB6D3D" w14:paraId="078956F7" w14:textId="77777777">
        <w:trPr>
          <w:jc w:val="center"/>
        </w:trPr>
        <w:tc>
          <w:tcPr>
            <w:tcW w:w="2122" w:type="dxa"/>
          </w:tcPr>
          <w:p w14:paraId="22C8AF28" w14:textId="77777777" w:rsidR="00FB6D3D" w:rsidRDefault="00D22A15">
            <w:pPr>
              <w:ind w:firstLineChars="0" w:firstLine="0"/>
              <w:rPr>
                <w:color w:val="262626"/>
                <w:spacing w:val="12"/>
                <w:szCs w:val="21"/>
              </w:rPr>
            </w:pPr>
            <w:r>
              <w:rPr>
                <w:color w:val="262626"/>
                <w:spacing w:val="12"/>
                <w:szCs w:val="21"/>
              </w:rPr>
              <w:t>s</w:t>
            </w:r>
            <w:r>
              <w:rPr>
                <w:rFonts w:hint="eastAsia"/>
                <w:color w:val="262626"/>
                <w:spacing w:val="12"/>
                <w:szCs w:val="21"/>
              </w:rPr>
              <w:t>olve</w:t>
            </w:r>
            <w:r>
              <w:rPr>
                <w:color w:val="262626"/>
                <w:spacing w:val="12"/>
                <w:szCs w:val="21"/>
              </w:rPr>
              <w:t>_method</w:t>
            </w:r>
          </w:p>
        </w:tc>
        <w:tc>
          <w:tcPr>
            <w:tcW w:w="1417" w:type="dxa"/>
          </w:tcPr>
          <w:p w14:paraId="07F4636E" w14:textId="77777777" w:rsidR="00FB6D3D" w:rsidRDefault="00D22A15">
            <w:pPr>
              <w:ind w:firstLineChars="83" w:firstLine="199"/>
            </w:pPr>
            <w:r>
              <w:rPr>
                <w:rFonts w:hint="eastAsia"/>
              </w:rPr>
              <w:t>string</w:t>
            </w:r>
          </w:p>
        </w:tc>
        <w:tc>
          <w:tcPr>
            <w:tcW w:w="2693" w:type="dxa"/>
            <w:gridSpan w:val="2"/>
          </w:tcPr>
          <w:p w14:paraId="45973AE4" w14:textId="77777777" w:rsidR="00FB6D3D" w:rsidRDefault="00D22A15">
            <w:pPr>
              <w:ind w:firstLineChars="0" w:firstLine="0"/>
            </w:pPr>
            <w:r>
              <w:rPr>
                <w:rFonts w:hint="eastAsia"/>
              </w:rPr>
              <w:t>解决方法</w:t>
            </w:r>
          </w:p>
        </w:tc>
        <w:tc>
          <w:tcPr>
            <w:tcW w:w="3271" w:type="dxa"/>
          </w:tcPr>
          <w:p w14:paraId="55BB250D" w14:textId="77777777" w:rsidR="00FB6D3D" w:rsidRDefault="00FB6D3D">
            <w:pPr>
              <w:ind w:firstLineChars="0" w:firstLine="0"/>
            </w:pPr>
          </w:p>
        </w:tc>
      </w:tr>
    </w:tbl>
    <w:p w14:paraId="3ADA0325" w14:textId="77777777" w:rsidR="00FB6D3D" w:rsidRDefault="00D22A15">
      <w:pPr>
        <w:pStyle w:val="2"/>
        <w:spacing w:before="120"/>
        <w:ind w:left="425"/>
        <w:rPr>
          <w:rFonts w:ascii="宋体" w:eastAsia="宋体" w:hAnsi="宋体"/>
          <w:szCs w:val="30"/>
        </w:rPr>
      </w:pPr>
      <w:bookmarkStart w:id="94" w:name="_Toc12235"/>
      <w:r>
        <w:rPr>
          <w:rFonts w:ascii="宋体" w:eastAsia="宋体" w:hAnsi="宋体" w:hint="eastAsia"/>
          <w:szCs w:val="30"/>
          <w:lang w:val="en-US"/>
        </w:rPr>
        <w:t>12.13</w:t>
      </w:r>
      <w:r>
        <w:rPr>
          <w:rFonts w:ascii="宋体" w:eastAsia="宋体" w:hAnsi="宋体" w:hint="eastAsia"/>
          <w:szCs w:val="30"/>
        </w:rPr>
        <w:t>更新大件流料报工数据状态</w:t>
      </w:r>
      <w:bookmarkEnd w:id="94"/>
    </w:p>
    <w:p w14:paraId="58B76BDF" w14:textId="77777777" w:rsidR="00FB6D3D" w:rsidRDefault="00D22A15">
      <w:pPr>
        <w:pStyle w:val="af6"/>
        <w:ind w:left="420" w:firstLineChars="0" w:firstLine="0"/>
        <w:rPr>
          <w:b/>
          <w:bCs/>
        </w:rPr>
      </w:pPr>
      <w:r>
        <w:rPr>
          <w:b/>
          <w:bCs/>
        </w:rPr>
        <w:t>请求方式：</w:t>
      </w:r>
      <w:r>
        <w:rPr>
          <w:b/>
          <w:bCs/>
        </w:rPr>
        <w:t>POST</w:t>
      </w:r>
      <w:r>
        <w:rPr>
          <w:b/>
          <w:bCs/>
        </w:rPr>
        <w:t>（</w:t>
      </w:r>
      <w:r>
        <w:rPr>
          <w:b/>
          <w:bCs/>
        </w:rPr>
        <w:t>HTTP</w:t>
      </w:r>
      <w:r>
        <w:rPr>
          <w:b/>
          <w:bCs/>
        </w:rPr>
        <w:t>）</w:t>
      </w:r>
    </w:p>
    <w:p w14:paraId="0FB22427" w14:textId="77777777" w:rsidR="00FB6D3D" w:rsidRDefault="00D22A15">
      <w:pPr>
        <w:pStyle w:val="af6"/>
        <w:spacing w:line="360" w:lineRule="atLeast"/>
        <w:ind w:left="420" w:firstLineChars="0" w:firstLine="0"/>
        <w:rPr>
          <w:rFonts w:ascii="Times New Roman" w:hAnsi="Times New Roman" w:cs="Times New Roman"/>
          <w:color w:val="262626"/>
          <w:spacing w:val="12"/>
          <w:szCs w:val="21"/>
        </w:rPr>
      </w:pPr>
      <w:r>
        <w:rPr>
          <w:rFonts w:ascii="Times New Roman" w:hAnsi="Times New Roman" w:cs="Times New Roman"/>
          <w:b/>
          <w:bCs/>
          <w:color w:val="262626"/>
          <w:spacing w:val="12"/>
          <w:szCs w:val="21"/>
        </w:rPr>
        <w:t>请求地址</w:t>
      </w:r>
      <w:r>
        <w:rPr>
          <w:rFonts w:ascii="Times New Roman" w:hAnsi="Times New Roman" w:cs="Times New Roman"/>
          <w:color w:val="262626"/>
          <w:spacing w:val="12"/>
          <w:szCs w:val="21"/>
        </w:rPr>
        <w:t>：</w:t>
      </w:r>
      <w:hyperlink r:id="rId31" w:history="1">
        <w:r>
          <w:rPr>
            <w:rStyle w:val="af4"/>
            <w:rFonts w:ascii="Times New Roman" w:hAnsi="Times New Roman" w:cs="Times New Roman"/>
            <w:spacing w:val="12"/>
            <w:szCs w:val="24"/>
          </w:rPr>
          <w:t>http://</w:t>
        </w:r>
        <w:r>
          <w:rPr>
            <w:rStyle w:val="af4"/>
            <w:rFonts w:ascii="Times New Roman" w:hAnsi="Times New Roman" w:cs="Times New Roman" w:hint="eastAsia"/>
            <w:spacing w:val="12"/>
            <w:szCs w:val="24"/>
          </w:rPr>
          <w:t>ip</w:t>
        </w:r>
        <w:r>
          <w:rPr>
            <w:rStyle w:val="af4"/>
            <w:rFonts w:ascii="Times New Roman" w:hAnsi="Times New Roman" w:cs="Times New Roman"/>
            <w:spacing w:val="12"/>
            <w:szCs w:val="24"/>
          </w:rPr>
          <w:t>:port</w:t>
        </w:r>
        <w:r>
          <w:rPr>
            <w:rStyle w:val="af4"/>
            <w:rFonts w:ascii="Times New Roman" w:hAnsi="Times New Roman" w:cs="Times New Roman" w:hint="eastAsia"/>
            <w:spacing w:val="12"/>
            <w:szCs w:val="24"/>
          </w:rPr>
          <w:t>/</w:t>
        </w:r>
      </w:hyperlink>
      <w:r>
        <w:t>control/data/</w:t>
      </w:r>
      <w:r>
        <w:rPr>
          <w:rFonts w:hint="eastAsia"/>
        </w:rPr>
        <w:t>up</w:t>
      </w:r>
      <w:r>
        <w:t>tLargeSortFlowData</w:t>
      </w:r>
    </w:p>
    <w:p w14:paraId="4021B35A" w14:textId="77777777" w:rsidR="00FB6D3D" w:rsidRDefault="00D22A15">
      <w:pPr>
        <w:pStyle w:val="af6"/>
        <w:spacing w:line="360" w:lineRule="atLeast"/>
        <w:ind w:left="420" w:firstLineChars="0" w:firstLine="0"/>
        <w:rPr>
          <w:rFonts w:ascii="Times New Roman" w:hAnsi="Times New Roman" w:cs="Times New Roman"/>
          <w:b/>
          <w:color w:val="262626"/>
          <w:spacing w:val="12"/>
          <w:szCs w:val="21"/>
        </w:rPr>
      </w:pPr>
      <w:r>
        <w:rPr>
          <w:rFonts w:ascii="Times New Roman" w:hAnsi="Times New Roman" w:cs="Times New Roman" w:hint="eastAsia"/>
          <w:b/>
          <w:color w:val="262626"/>
          <w:spacing w:val="12"/>
          <w:szCs w:val="21"/>
        </w:rPr>
        <w:t>接口说明：</w:t>
      </w:r>
    </w:p>
    <w:p w14:paraId="67EA4C99" w14:textId="77777777" w:rsidR="00FB6D3D" w:rsidRDefault="00D22A15">
      <w:pPr>
        <w:spacing w:line="360" w:lineRule="atLeast"/>
        <w:ind w:firstLine="480"/>
      </w:pPr>
      <w:r>
        <w:rPr>
          <w:rFonts w:hint="eastAsia"/>
        </w:rPr>
        <w:t>该接口用于</w:t>
      </w:r>
      <w:r>
        <w:rPr>
          <w:rFonts w:hint="eastAsia"/>
        </w:rPr>
        <w:t>W</w:t>
      </w:r>
      <w:r>
        <w:t>EB</w:t>
      </w:r>
      <w:r>
        <w:rPr>
          <w:rFonts w:hint="eastAsia"/>
        </w:rPr>
        <w:t>向总控更新大件一次分拣区流料报工数据的使用状态。</w:t>
      </w:r>
    </w:p>
    <w:p w14:paraId="22897FAC" w14:textId="77777777" w:rsidR="00FB6D3D" w:rsidRDefault="00D22A15">
      <w:pPr>
        <w:spacing w:line="360" w:lineRule="atLeast"/>
        <w:ind w:firstLine="506"/>
        <w:rPr>
          <w:color w:val="262626"/>
          <w:spacing w:val="12"/>
          <w:szCs w:val="21"/>
        </w:rPr>
      </w:pPr>
      <w:r>
        <w:rPr>
          <w:b/>
          <w:bCs/>
          <w:color w:val="262626"/>
          <w:spacing w:val="12"/>
          <w:szCs w:val="21"/>
        </w:rPr>
        <w:t>请求包结构体</w:t>
      </w:r>
      <w:r>
        <w:rPr>
          <w:color w:val="262626"/>
          <w:spacing w:val="12"/>
          <w:szCs w:val="21"/>
        </w:rPr>
        <w:t>：</w:t>
      </w:r>
    </w:p>
    <w:p w14:paraId="0FF3A727" w14:textId="77777777" w:rsidR="00FB6D3D" w:rsidRDefault="00D22A15">
      <w:pPr>
        <w:shd w:val="clear" w:color="auto" w:fill="FFFFFE"/>
        <w:spacing w:line="270" w:lineRule="atLeast"/>
        <w:ind w:firstLine="360"/>
        <w:rPr>
          <w:rFonts w:ascii="Consolas" w:hAnsi="Consolas" w:cs="宋体"/>
          <w:color w:val="000000"/>
          <w:sz w:val="18"/>
          <w:szCs w:val="18"/>
        </w:rPr>
      </w:pPr>
      <w:r>
        <w:rPr>
          <w:rFonts w:ascii="Consolas" w:hAnsi="Consolas" w:cs="宋体"/>
          <w:color w:val="000000"/>
          <w:sz w:val="18"/>
          <w:szCs w:val="18"/>
        </w:rPr>
        <w:t>{</w:t>
      </w:r>
    </w:p>
    <w:p w14:paraId="11604974" w14:textId="77777777" w:rsidR="00FB6D3D" w:rsidRDefault="00D22A15">
      <w:pPr>
        <w:shd w:val="clear" w:color="auto" w:fill="FFFFFE"/>
        <w:spacing w:line="270" w:lineRule="atLeast"/>
        <w:ind w:firstLineChars="0" w:firstLine="0"/>
        <w:rPr>
          <w:rFonts w:ascii="Consolas" w:hAnsi="Consolas" w:cs="宋体"/>
          <w:color w:val="000000"/>
          <w:sz w:val="18"/>
          <w:szCs w:val="18"/>
        </w:rPr>
      </w:pPr>
      <w:r>
        <w:rPr>
          <w:rFonts w:ascii="Consolas" w:hAnsi="Consolas" w:cs="宋体"/>
          <w:color w:val="000000"/>
          <w:sz w:val="18"/>
          <w:szCs w:val="18"/>
        </w:rPr>
        <w:lastRenderedPageBreak/>
        <w:t>    </w:t>
      </w:r>
      <w:r>
        <w:rPr>
          <w:rFonts w:ascii="Consolas" w:hAnsi="Consolas" w:cs="宋体"/>
          <w:color w:val="000000"/>
          <w:sz w:val="18"/>
          <w:szCs w:val="18"/>
        </w:rPr>
        <w:tab/>
      </w:r>
      <w:r>
        <w:rPr>
          <w:rFonts w:ascii="Consolas" w:hAnsi="Consolas" w:cs="宋体"/>
          <w:color w:val="A31515"/>
          <w:sz w:val="18"/>
          <w:szCs w:val="18"/>
        </w:rPr>
        <w:t>"id"</w:t>
      </w:r>
      <w:r>
        <w:rPr>
          <w:rFonts w:ascii="Consolas" w:hAnsi="Consolas" w:cs="宋体"/>
          <w:color w:val="000000"/>
          <w:sz w:val="18"/>
          <w:szCs w:val="18"/>
        </w:rPr>
        <w:t>: </w:t>
      </w:r>
      <w:r>
        <w:rPr>
          <w:rFonts w:ascii="Consolas" w:hAnsi="Consolas" w:cs="宋体"/>
          <w:color w:val="0451A5"/>
          <w:sz w:val="18"/>
          <w:szCs w:val="18"/>
        </w:rPr>
        <w:t>"065595aea69549188e0fc0267a99f8e7"</w:t>
      </w:r>
      <w:r>
        <w:rPr>
          <w:rFonts w:ascii="Consolas" w:hAnsi="Consolas" w:cs="宋体"/>
          <w:color w:val="000000"/>
          <w:sz w:val="18"/>
          <w:szCs w:val="18"/>
        </w:rPr>
        <w:t>,</w:t>
      </w:r>
    </w:p>
    <w:p w14:paraId="35EEA927" w14:textId="77777777" w:rsidR="00FB6D3D" w:rsidRDefault="00D22A15">
      <w:pPr>
        <w:shd w:val="clear" w:color="auto" w:fill="FFFFFE"/>
        <w:spacing w:line="270" w:lineRule="atLeast"/>
        <w:ind w:firstLineChars="0" w:firstLine="0"/>
        <w:rPr>
          <w:rFonts w:ascii="Consolas" w:hAnsi="Consolas" w:cs="宋体"/>
          <w:color w:val="000000"/>
          <w:sz w:val="18"/>
          <w:szCs w:val="18"/>
        </w:rPr>
      </w:pPr>
      <w:r>
        <w:rPr>
          <w:rFonts w:ascii="Consolas" w:hAnsi="Consolas" w:cs="宋体"/>
          <w:color w:val="000000"/>
          <w:sz w:val="18"/>
          <w:szCs w:val="18"/>
        </w:rPr>
        <w:t>    </w:t>
      </w:r>
      <w:r>
        <w:rPr>
          <w:rFonts w:ascii="Consolas" w:hAnsi="Consolas" w:cs="宋体"/>
          <w:color w:val="000000"/>
          <w:sz w:val="18"/>
          <w:szCs w:val="18"/>
        </w:rPr>
        <w:tab/>
      </w:r>
      <w:r>
        <w:rPr>
          <w:rFonts w:ascii="Consolas" w:hAnsi="Consolas" w:cs="宋体"/>
          <w:color w:val="A31515"/>
          <w:sz w:val="18"/>
          <w:szCs w:val="18"/>
        </w:rPr>
        <w:t>"use_pallet_state"</w:t>
      </w:r>
      <w:r>
        <w:rPr>
          <w:rFonts w:ascii="Consolas" w:hAnsi="Consolas" w:cs="宋体"/>
          <w:color w:val="000000"/>
          <w:sz w:val="18"/>
          <w:szCs w:val="18"/>
        </w:rPr>
        <w:t>: </w:t>
      </w:r>
      <w:r>
        <w:rPr>
          <w:rFonts w:ascii="Consolas" w:hAnsi="Consolas" w:cs="宋体"/>
          <w:color w:val="098658"/>
          <w:sz w:val="18"/>
          <w:szCs w:val="18"/>
        </w:rPr>
        <w:t>1</w:t>
      </w:r>
      <w:r>
        <w:rPr>
          <w:rFonts w:ascii="Consolas" w:hAnsi="Consolas" w:cs="宋体"/>
          <w:color w:val="000000"/>
          <w:sz w:val="18"/>
          <w:szCs w:val="18"/>
        </w:rPr>
        <w:t>,</w:t>
      </w:r>
    </w:p>
    <w:p w14:paraId="1FDC17FC" w14:textId="77777777" w:rsidR="00FB6D3D" w:rsidRDefault="00D22A15">
      <w:pPr>
        <w:shd w:val="clear" w:color="auto" w:fill="FFFFFE"/>
        <w:spacing w:line="270" w:lineRule="atLeast"/>
        <w:ind w:firstLineChars="0" w:firstLine="0"/>
        <w:rPr>
          <w:rFonts w:ascii="Consolas" w:hAnsi="Consolas" w:cs="宋体"/>
          <w:color w:val="000000"/>
          <w:sz w:val="18"/>
          <w:szCs w:val="18"/>
        </w:rPr>
      </w:pPr>
      <w:r>
        <w:rPr>
          <w:rFonts w:ascii="Consolas" w:hAnsi="Consolas" w:cs="宋体"/>
          <w:color w:val="000000"/>
          <w:sz w:val="18"/>
          <w:szCs w:val="18"/>
        </w:rPr>
        <w:t>    </w:t>
      </w:r>
      <w:r>
        <w:rPr>
          <w:rFonts w:ascii="Consolas" w:hAnsi="Consolas" w:cs="宋体"/>
          <w:color w:val="000000"/>
          <w:sz w:val="18"/>
          <w:szCs w:val="18"/>
        </w:rPr>
        <w:tab/>
      </w:r>
      <w:r>
        <w:rPr>
          <w:rFonts w:ascii="Consolas" w:hAnsi="Consolas" w:cs="宋体"/>
          <w:color w:val="A31515"/>
          <w:sz w:val="18"/>
          <w:szCs w:val="18"/>
        </w:rPr>
        <w:t>"use_mark_state"</w:t>
      </w:r>
      <w:r>
        <w:rPr>
          <w:rFonts w:ascii="Consolas" w:hAnsi="Consolas" w:cs="宋体"/>
          <w:color w:val="000000"/>
          <w:sz w:val="18"/>
          <w:szCs w:val="18"/>
        </w:rPr>
        <w:t>:</w:t>
      </w:r>
      <w:r>
        <w:rPr>
          <w:rFonts w:ascii="Consolas" w:hAnsi="Consolas" w:cs="宋体"/>
          <w:color w:val="098658"/>
          <w:sz w:val="18"/>
          <w:szCs w:val="18"/>
        </w:rPr>
        <w:t>1</w:t>
      </w:r>
    </w:p>
    <w:p w14:paraId="5990D7B7" w14:textId="77777777" w:rsidR="00FB6D3D" w:rsidRDefault="00D22A15">
      <w:pPr>
        <w:shd w:val="clear" w:color="auto" w:fill="FFFFFE"/>
        <w:spacing w:line="270" w:lineRule="atLeast"/>
        <w:ind w:firstLineChars="0" w:firstLine="360"/>
        <w:rPr>
          <w:rFonts w:ascii="Consolas" w:hAnsi="Consolas" w:cs="宋体"/>
          <w:color w:val="000000"/>
          <w:sz w:val="18"/>
          <w:szCs w:val="18"/>
        </w:rPr>
      </w:pPr>
      <w:r>
        <w:rPr>
          <w:rFonts w:ascii="Consolas" w:hAnsi="Consolas" w:cs="宋体"/>
          <w:color w:val="000000"/>
          <w:sz w:val="18"/>
          <w:szCs w:val="18"/>
        </w:rPr>
        <w:t>}</w:t>
      </w:r>
    </w:p>
    <w:p w14:paraId="24B07806" w14:textId="77777777" w:rsidR="00FB6D3D" w:rsidRDefault="00FB6D3D">
      <w:pPr>
        <w:shd w:val="clear" w:color="auto" w:fill="FFFFFE"/>
        <w:spacing w:line="270" w:lineRule="atLeast"/>
        <w:ind w:firstLineChars="0" w:firstLine="360"/>
        <w:rPr>
          <w:rFonts w:ascii="Consolas" w:hAnsi="Consolas" w:cs="宋体"/>
          <w:color w:val="000000"/>
          <w:sz w:val="18"/>
          <w:szCs w:val="18"/>
        </w:rPr>
      </w:pPr>
    </w:p>
    <w:p w14:paraId="20F95147" w14:textId="77777777" w:rsidR="00FB6D3D" w:rsidRDefault="00D22A15">
      <w:pPr>
        <w:spacing w:line="360" w:lineRule="atLeast"/>
        <w:ind w:firstLine="506"/>
        <w:rPr>
          <w:b/>
          <w:bCs/>
          <w:color w:val="262626"/>
          <w:spacing w:val="12"/>
          <w:szCs w:val="21"/>
        </w:rPr>
      </w:pPr>
      <w:r>
        <w:rPr>
          <w:rFonts w:hint="eastAsia"/>
          <w:b/>
          <w:bCs/>
          <w:color w:val="262626"/>
          <w:spacing w:val="12"/>
          <w:szCs w:val="21"/>
        </w:rPr>
        <w:t>参数说明</w:t>
      </w:r>
      <w:r>
        <w:rPr>
          <w:rFonts w:hint="eastAsia"/>
          <w:b/>
          <w:bCs/>
          <w:color w:val="262626"/>
          <w:spacing w:val="12"/>
          <w:szCs w:val="21"/>
        </w:rPr>
        <w:t>:</w:t>
      </w:r>
    </w:p>
    <w:p w14:paraId="17AFD521" w14:textId="77777777" w:rsidR="00FB6D3D" w:rsidRDefault="00FB6D3D">
      <w:pPr>
        <w:spacing w:line="360" w:lineRule="atLeast"/>
        <w:ind w:firstLine="506"/>
        <w:rPr>
          <w:b/>
          <w:bCs/>
          <w:color w:val="262626"/>
          <w:spacing w:val="12"/>
          <w:szCs w:val="21"/>
        </w:rPr>
      </w:pPr>
    </w:p>
    <w:tbl>
      <w:tblPr>
        <w:tblStyle w:val="af2"/>
        <w:tblW w:w="9503" w:type="dxa"/>
        <w:jc w:val="center"/>
        <w:tblLayout w:type="fixed"/>
        <w:tblLook w:val="04A0" w:firstRow="1" w:lastRow="0" w:firstColumn="1" w:lastColumn="0" w:noHBand="0" w:noVBand="1"/>
      </w:tblPr>
      <w:tblGrid>
        <w:gridCol w:w="2269"/>
        <w:gridCol w:w="1701"/>
        <w:gridCol w:w="1843"/>
        <w:gridCol w:w="3690"/>
      </w:tblGrid>
      <w:tr w:rsidR="00FB6D3D" w14:paraId="6CFE22D5" w14:textId="77777777">
        <w:trPr>
          <w:jc w:val="center"/>
        </w:trPr>
        <w:tc>
          <w:tcPr>
            <w:tcW w:w="2269" w:type="dxa"/>
          </w:tcPr>
          <w:p w14:paraId="4F901FA4" w14:textId="77777777" w:rsidR="00FB6D3D" w:rsidRDefault="00D22A15">
            <w:pPr>
              <w:ind w:firstLine="480"/>
            </w:pPr>
            <w:r>
              <w:rPr>
                <w:rFonts w:hint="eastAsia"/>
              </w:rPr>
              <w:t>参数</w:t>
            </w:r>
          </w:p>
        </w:tc>
        <w:tc>
          <w:tcPr>
            <w:tcW w:w="1701" w:type="dxa"/>
          </w:tcPr>
          <w:p w14:paraId="671AA972" w14:textId="77777777" w:rsidR="00FB6D3D" w:rsidRDefault="00D22A15">
            <w:pPr>
              <w:ind w:firstLineChars="83" w:firstLine="199"/>
            </w:pPr>
            <w:r>
              <w:rPr>
                <w:rFonts w:hint="eastAsia"/>
              </w:rPr>
              <w:t>参数类型</w:t>
            </w:r>
          </w:p>
        </w:tc>
        <w:tc>
          <w:tcPr>
            <w:tcW w:w="1843" w:type="dxa"/>
          </w:tcPr>
          <w:p w14:paraId="04E37693" w14:textId="77777777" w:rsidR="00FB6D3D" w:rsidRDefault="00D22A15">
            <w:pPr>
              <w:ind w:firstLine="480"/>
            </w:pPr>
            <w:r>
              <w:rPr>
                <w:rFonts w:hint="eastAsia"/>
              </w:rPr>
              <w:t>说明</w:t>
            </w:r>
          </w:p>
        </w:tc>
        <w:tc>
          <w:tcPr>
            <w:tcW w:w="3690" w:type="dxa"/>
          </w:tcPr>
          <w:p w14:paraId="2548980E" w14:textId="77777777" w:rsidR="00FB6D3D" w:rsidRDefault="00D22A15">
            <w:pPr>
              <w:ind w:firstLine="480"/>
            </w:pPr>
            <w:r>
              <w:rPr>
                <w:rFonts w:hint="eastAsia"/>
              </w:rPr>
              <w:t>示例值</w:t>
            </w:r>
          </w:p>
        </w:tc>
      </w:tr>
      <w:tr w:rsidR="00FB6D3D" w14:paraId="30008ED1" w14:textId="77777777">
        <w:trPr>
          <w:jc w:val="center"/>
        </w:trPr>
        <w:tc>
          <w:tcPr>
            <w:tcW w:w="2269" w:type="dxa"/>
          </w:tcPr>
          <w:p w14:paraId="6C8B25BC" w14:textId="77777777" w:rsidR="00FB6D3D" w:rsidRDefault="00D22A15">
            <w:pPr>
              <w:ind w:firstLineChars="0" w:firstLine="0"/>
              <w:rPr>
                <w:color w:val="262626"/>
                <w:spacing w:val="12"/>
                <w:szCs w:val="21"/>
              </w:rPr>
            </w:pPr>
            <w:r>
              <w:rPr>
                <w:color w:val="262626"/>
                <w:spacing w:val="12"/>
                <w:szCs w:val="21"/>
              </w:rPr>
              <w:t>i</w:t>
            </w:r>
            <w:r>
              <w:rPr>
                <w:rFonts w:hint="eastAsia"/>
                <w:color w:val="262626"/>
                <w:spacing w:val="12"/>
                <w:szCs w:val="21"/>
              </w:rPr>
              <w:t>d</w:t>
            </w:r>
          </w:p>
        </w:tc>
        <w:tc>
          <w:tcPr>
            <w:tcW w:w="1701" w:type="dxa"/>
          </w:tcPr>
          <w:p w14:paraId="31338DEA" w14:textId="77777777" w:rsidR="00FB6D3D" w:rsidRDefault="00D22A15">
            <w:pPr>
              <w:ind w:firstLine="480"/>
            </w:pPr>
            <w:r>
              <w:t>string</w:t>
            </w:r>
          </w:p>
        </w:tc>
        <w:tc>
          <w:tcPr>
            <w:tcW w:w="1843" w:type="dxa"/>
          </w:tcPr>
          <w:p w14:paraId="21D82426" w14:textId="77777777" w:rsidR="00FB6D3D" w:rsidRDefault="00D22A15">
            <w:pPr>
              <w:ind w:firstLineChars="0" w:firstLine="0"/>
            </w:pPr>
            <w:r>
              <w:rPr>
                <w:rFonts w:hint="eastAsia"/>
              </w:rPr>
              <w:t>主键</w:t>
            </w:r>
          </w:p>
        </w:tc>
        <w:tc>
          <w:tcPr>
            <w:tcW w:w="3690" w:type="dxa"/>
          </w:tcPr>
          <w:p w14:paraId="7BEF8CFC" w14:textId="77777777" w:rsidR="00FB6D3D" w:rsidRDefault="00FB6D3D">
            <w:pPr>
              <w:ind w:firstLineChars="0" w:firstLine="0"/>
            </w:pPr>
          </w:p>
        </w:tc>
      </w:tr>
      <w:tr w:rsidR="00FB6D3D" w14:paraId="341AA06B" w14:textId="77777777">
        <w:trPr>
          <w:jc w:val="center"/>
        </w:trPr>
        <w:tc>
          <w:tcPr>
            <w:tcW w:w="2269" w:type="dxa"/>
          </w:tcPr>
          <w:p w14:paraId="2073B7BA" w14:textId="77777777" w:rsidR="00FB6D3D" w:rsidRDefault="00D22A15">
            <w:pPr>
              <w:ind w:firstLineChars="0" w:firstLine="0"/>
              <w:rPr>
                <w:color w:val="262626"/>
                <w:spacing w:val="12"/>
                <w:szCs w:val="21"/>
              </w:rPr>
            </w:pPr>
            <w:r>
              <w:rPr>
                <w:color w:val="262626"/>
                <w:spacing w:val="12"/>
                <w:szCs w:val="21"/>
              </w:rPr>
              <w:t>use_pallet_state</w:t>
            </w:r>
          </w:p>
        </w:tc>
        <w:tc>
          <w:tcPr>
            <w:tcW w:w="1701" w:type="dxa"/>
          </w:tcPr>
          <w:p w14:paraId="125C1F35" w14:textId="77777777" w:rsidR="00FB6D3D" w:rsidRDefault="00D22A15">
            <w:pPr>
              <w:ind w:firstLine="480"/>
            </w:pPr>
            <w:r>
              <w:t>string</w:t>
            </w:r>
          </w:p>
        </w:tc>
        <w:tc>
          <w:tcPr>
            <w:tcW w:w="1843" w:type="dxa"/>
          </w:tcPr>
          <w:p w14:paraId="7325F66A" w14:textId="77777777" w:rsidR="00FB6D3D" w:rsidRDefault="00D22A15">
            <w:pPr>
              <w:ind w:firstLineChars="0" w:firstLine="0"/>
            </w:pPr>
            <w:r>
              <w:rPr>
                <w:rFonts w:hint="eastAsia"/>
              </w:rPr>
              <w:t>大件码盘使用状态</w:t>
            </w:r>
          </w:p>
        </w:tc>
        <w:tc>
          <w:tcPr>
            <w:tcW w:w="3690" w:type="dxa"/>
          </w:tcPr>
          <w:p w14:paraId="126B2943" w14:textId="77777777" w:rsidR="00FB6D3D" w:rsidRDefault="00D22A15">
            <w:pPr>
              <w:ind w:firstLineChars="0" w:firstLine="0"/>
            </w:pPr>
            <w:r>
              <w:rPr>
                <w:rFonts w:hint="eastAsia"/>
              </w:rPr>
              <w:t>0</w:t>
            </w:r>
            <w:r>
              <w:rPr>
                <w:rFonts w:hint="eastAsia"/>
              </w:rPr>
              <w:t>：未使用，</w:t>
            </w:r>
            <w:r>
              <w:rPr>
                <w:rFonts w:hint="eastAsia"/>
              </w:rPr>
              <w:t>1</w:t>
            </w:r>
            <w:r>
              <w:rPr>
                <w:rFonts w:hint="eastAsia"/>
              </w:rPr>
              <w:t>：已使用</w:t>
            </w:r>
          </w:p>
        </w:tc>
      </w:tr>
      <w:tr w:rsidR="00FB6D3D" w14:paraId="46223961" w14:textId="77777777">
        <w:trPr>
          <w:jc w:val="center"/>
        </w:trPr>
        <w:tc>
          <w:tcPr>
            <w:tcW w:w="2269" w:type="dxa"/>
          </w:tcPr>
          <w:p w14:paraId="7C8901BC" w14:textId="77777777" w:rsidR="00FB6D3D" w:rsidRDefault="00D22A15">
            <w:pPr>
              <w:ind w:firstLineChars="0" w:firstLine="0"/>
              <w:rPr>
                <w:color w:val="262626"/>
                <w:spacing w:val="12"/>
                <w:szCs w:val="21"/>
              </w:rPr>
            </w:pPr>
            <w:r>
              <w:rPr>
                <w:color w:val="262626"/>
                <w:spacing w:val="12"/>
                <w:szCs w:val="21"/>
              </w:rPr>
              <w:t>use_mark_state</w:t>
            </w:r>
          </w:p>
        </w:tc>
        <w:tc>
          <w:tcPr>
            <w:tcW w:w="1701" w:type="dxa"/>
          </w:tcPr>
          <w:p w14:paraId="2F147379" w14:textId="77777777" w:rsidR="00FB6D3D" w:rsidRDefault="00D22A15">
            <w:pPr>
              <w:ind w:firstLine="480"/>
            </w:pPr>
            <w:r>
              <w:rPr>
                <w:rFonts w:hint="eastAsia"/>
              </w:rPr>
              <w:t>s</w:t>
            </w:r>
            <w:r>
              <w:t>tring</w:t>
            </w:r>
          </w:p>
        </w:tc>
        <w:tc>
          <w:tcPr>
            <w:tcW w:w="1843" w:type="dxa"/>
          </w:tcPr>
          <w:p w14:paraId="3E9EAB45" w14:textId="77777777" w:rsidR="00FB6D3D" w:rsidRDefault="00D22A15">
            <w:pPr>
              <w:ind w:firstLineChars="0" w:firstLine="0"/>
            </w:pPr>
            <w:r>
              <w:rPr>
                <w:rFonts w:hint="eastAsia"/>
              </w:rPr>
              <w:t>喷码使用状态</w:t>
            </w:r>
          </w:p>
        </w:tc>
        <w:tc>
          <w:tcPr>
            <w:tcW w:w="3690" w:type="dxa"/>
          </w:tcPr>
          <w:p w14:paraId="681D4663" w14:textId="77777777" w:rsidR="00FB6D3D" w:rsidRDefault="00D22A15">
            <w:pPr>
              <w:ind w:firstLineChars="0" w:firstLine="0"/>
            </w:pPr>
            <w:r>
              <w:rPr>
                <w:rFonts w:hint="eastAsia"/>
              </w:rPr>
              <w:t>0</w:t>
            </w:r>
            <w:r>
              <w:rPr>
                <w:rFonts w:hint="eastAsia"/>
              </w:rPr>
              <w:t>：未使用，</w:t>
            </w:r>
            <w:r>
              <w:rPr>
                <w:rFonts w:hint="eastAsia"/>
              </w:rPr>
              <w:t>1</w:t>
            </w:r>
            <w:r>
              <w:rPr>
                <w:rFonts w:hint="eastAsia"/>
              </w:rPr>
              <w:t>：已使用</w:t>
            </w:r>
          </w:p>
        </w:tc>
      </w:tr>
    </w:tbl>
    <w:p w14:paraId="2A0009EB" w14:textId="77777777" w:rsidR="00FB6D3D" w:rsidRDefault="00FB6D3D">
      <w:pPr>
        <w:spacing w:line="360" w:lineRule="atLeast"/>
        <w:ind w:firstLine="480"/>
      </w:pPr>
    </w:p>
    <w:p w14:paraId="5E894161" w14:textId="77777777" w:rsidR="00FB6D3D" w:rsidRDefault="00D22A15">
      <w:pPr>
        <w:pStyle w:val="af6"/>
        <w:ind w:left="420" w:firstLineChars="0" w:firstLine="0"/>
        <w:rPr>
          <w:rStyle w:val="af3"/>
        </w:rPr>
      </w:pPr>
      <w:r>
        <w:rPr>
          <w:rStyle w:val="af3"/>
          <w:rFonts w:hint="eastAsia"/>
        </w:rPr>
        <w:t>返回结果：</w:t>
      </w:r>
    </w:p>
    <w:p w14:paraId="529E0B3E" w14:textId="77777777" w:rsidR="00FB6D3D" w:rsidRDefault="00D22A15">
      <w:pPr>
        <w:shd w:val="clear" w:color="auto" w:fill="FFFFFE"/>
        <w:spacing w:line="270" w:lineRule="atLeast"/>
        <w:ind w:firstLineChars="0" w:firstLine="420"/>
        <w:rPr>
          <w:rFonts w:ascii="Consolas" w:hAnsi="Consolas" w:cs="宋体"/>
          <w:color w:val="000000"/>
          <w:sz w:val="18"/>
          <w:szCs w:val="18"/>
        </w:rPr>
      </w:pPr>
      <w:r>
        <w:rPr>
          <w:rFonts w:ascii="Consolas" w:hAnsi="Consolas" w:cs="宋体"/>
          <w:color w:val="000000"/>
          <w:sz w:val="18"/>
          <w:szCs w:val="18"/>
        </w:rPr>
        <w:t>{</w:t>
      </w:r>
    </w:p>
    <w:p w14:paraId="14221DAC" w14:textId="77777777" w:rsidR="00FB6D3D" w:rsidRDefault="00D22A15">
      <w:pPr>
        <w:shd w:val="clear" w:color="auto" w:fill="FFFFFE"/>
        <w:spacing w:line="270" w:lineRule="atLeast"/>
        <w:ind w:leftChars="100" w:left="240" w:firstLineChars="0" w:firstLine="0"/>
        <w:rPr>
          <w:rFonts w:ascii="Consolas" w:hAnsi="Consolas" w:cs="宋体"/>
          <w:color w:val="000000"/>
          <w:sz w:val="18"/>
          <w:szCs w:val="18"/>
        </w:rPr>
      </w:pPr>
      <w:r>
        <w:rPr>
          <w:rFonts w:ascii="Consolas" w:hAnsi="Consolas" w:cs="宋体"/>
          <w:color w:val="000000"/>
          <w:sz w:val="18"/>
          <w:szCs w:val="18"/>
        </w:rPr>
        <w:t>    </w:t>
      </w:r>
      <w:r>
        <w:rPr>
          <w:rFonts w:ascii="Consolas" w:hAnsi="Consolas" w:cs="宋体"/>
          <w:color w:val="A31515"/>
          <w:sz w:val="18"/>
          <w:szCs w:val="18"/>
        </w:rPr>
        <w:t>"code"</w:t>
      </w:r>
      <w:r>
        <w:rPr>
          <w:rFonts w:ascii="Consolas" w:hAnsi="Consolas" w:cs="宋体"/>
          <w:color w:val="000000"/>
          <w:sz w:val="18"/>
          <w:szCs w:val="18"/>
        </w:rPr>
        <w:t>: </w:t>
      </w:r>
      <w:r>
        <w:rPr>
          <w:rFonts w:ascii="Consolas" w:hAnsi="Consolas" w:cs="宋体"/>
          <w:color w:val="098658"/>
          <w:sz w:val="18"/>
          <w:szCs w:val="18"/>
        </w:rPr>
        <w:t>200</w:t>
      </w:r>
      <w:r>
        <w:rPr>
          <w:rFonts w:ascii="Consolas" w:hAnsi="Consolas" w:cs="宋体"/>
          <w:color w:val="000000"/>
          <w:sz w:val="18"/>
          <w:szCs w:val="18"/>
        </w:rPr>
        <w:t>,</w:t>
      </w:r>
    </w:p>
    <w:p w14:paraId="7BD90248" w14:textId="77777777" w:rsidR="00FB6D3D" w:rsidRDefault="00D22A15">
      <w:pPr>
        <w:shd w:val="clear" w:color="auto" w:fill="FFFFFE"/>
        <w:spacing w:line="270" w:lineRule="atLeast"/>
        <w:ind w:leftChars="100" w:left="240" w:firstLineChars="0" w:firstLine="0"/>
        <w:rPr>
          <w:rFonts w:ascii="Consolas" w:hAnsi="Consolas" w:cs="宋体"/>
          <w:color w:val="000000"/>
          <w:sz w:val="18"/>
          <w:szCs w:val="18"/>
        </w:rPr>
      </w:pPr>
      <w:r>
        <w:rPr>
          <w:rFonts w:ascii="Consolas" w:hAnsi="Consolas" w:cs="宋体"/>
          <w:color w:val="000000"/>
          <w:sz w:val="18"/>
          <w:szCs w:val="18"/>
        </w:rPr>
        <w:t>    </w:t>
      </w:r>
      <w:r>
        <w:rPr>
          <w:rFonts w:ascii="Consolas" w:hAnsi="Consolas" w:cs="宋体"/>
          <w:color w:val="A31515"/>
          <w:sz w:val="18"/>
          <w:szCs w:val="18"/>
        </w:rPr>
        <w:t>"msg"</w:t>
      </w:r>
      <w:r>
        <w:rPr>
          <w:rFonts w:ascii="Consolas" w:hAnsi="Consolas" w:cs="宋体"/>
          <w:color w:val="000000"/>
          <w:sz w:val="18"/>
          <w:szCs w:val="18"/>
        </w:rPr>
        <w:t>: </w:t>
      </w:r>
      <w:r>
        <w:rPr>
          <w:rFonts w:ascii="Consolas" w:hAnsi="Consolas" w:cs="宋体"/>
          <w:color w:val="0451A5"/>
          <w:sz w:val="18"/>
          <w:szCs w:val="18"/>
        </w:rPr>
        <w:t>"success"</w:t>
      </w:r>
      <w:r>
        <w:rPr>
          <w:rFonts w:ascii="Consolas" w:hAnsi="Consolas" w:cs="宋体"/>
          <w:color w:val="000000"/>
          <w:sz w:val="18"/>
          <w:szCs w:val="18"/>
        </w:rPr>
        <w:t>,</w:t>
      </w:r>
    </w:p>
    <w:p w14:paraId="4F398A34" w14:textId="77777777" w:rsidR="00FB6D3D" w:rsidRDefault="00D22A15">
      <w:pPr>
        <w:shd w:val="clear" w:color="auto" w:fill="FFFFFE"/>
        <w:spacing w:line="270" w:lineRule="atLeast"/>
        <w:ind w:leftChars="100" w:left="240" w:firstLineChars="0" w:firstLine="0"/>
        <w:rPr>
          <w:rFonts w:ascii="Consolas" w:hAnsi="Consolas" w:cs="宋体"/>
          <w:color w:val="000000"/>
          <w:sz w:val="18"/>
          <w:szCs w:val="18"/>
        </w:rPr>
      </w:pPr>
      <w:r>
        <w:rPr>
          <w:rFonts w:ascii="Consolas" w:hAnsi="Consolas" w:cs="宋体"/>
          <w:color w:val="000000"/>
          <w:sz w:val="18"/>
          <w:szCs w:val="18"/>
        </w:rPr>
        <w:t>    </w:t>
      </w:r>
      <w:r>
        <w:rPr>
          <w:rFonts w:ascii="Consolas" w:hAnsi="Consolas" w:cs="宋体"/>
          <w:color w:val="A31515"/>
          <w:sz w:val="18"/>
          <w:szCs w:val="18"/>
        </w:rPr>
        <w:t>"data"</w:t>
      </w:r>
      <w:r>
        <w:rPr>
          <w:rFonts w:ascii="Consolas" w:hAnsi="Consolas" w:cs="宋体"/>
          <w:color w:val="000000"/>
          <w:sz w:val="18"/>
          <w:szCs w:val="18"/>
        </w:rPr>
        <w:t>: </w:t>
      </w:r>
      <w:r>
        <w:rPr>
          <w:rFonts w:ascii="Consolas" w:hAnsi="Consolas" w:cs="宋体"/>
          <w:b/>
          <w:bCs/>
          <w:color w:val="0451A5"/>
          <w:sz w:val="18"/>
          <w:szCs w:val="18"/>
        </w:rPr>
        <w:t>null</w:t>
      </w:r>
    </w:p>
    <w:p w14:paraId="6D77C514" w14:textId="77777777" w:rsidR="00FB6D3D" w:rsidRDefault="00D22A15">
      <w:pPr>
        <w:shd w:val="clear" w:color="auto" w:fill="FFFFFE"/>
        <w:spacing w:line="270" w:lineRule="atLeast"/>
        <w:ind w:firstLineChars="0" w:firstLine="360"/>
        <w:rPr>
          <w:rFonts w:ascii="Consolas" w:hAnsi="Consolas" w:cs="宋体"/>
          <w:color w:val="000000"/>
          <w:sz w:val="18"/>
          <w:szCs w:val="18"/>
        </w:rPr>
      </w:pPr>
      <w:r>
        <w:rPr>
          <w:rFonts w:ascii="Consolas" w:hAnsi="Consolas" w:cs="宋体"/>
          <w:color w:val="000000"/>
          <w:sz w:val="18"/>
          <w:szCs w:val="18"/>
        </w:rPr>
        <w:t>}</w:t>
      </w:r>
    </w:p>
    <w:p w14:paraId="26D08874" w14:textId="77777777" w:rsidR="00FB6D3D" w:rsidRDefault="00FB6D3D">
      <w:pPr>
        <w:shd w:val="clear" w:color="auto" w:fill="FFFFFE"/>
        <w:spacing w:line="270" w:lineRule="atLeast"/>
        <w:ind w:firstLineChars="0" w:firstLine="360"/>
        <w:rPr>
          <w:rFonts w:ascii="Consolas" w:hAnsi="Consolas" w:cs="宋体"/>
          <w:color w:val="000000"/>
          <w:sz w:val="18"/>
          <w:szCs w:val="18"/>
        </w:rPr>
      </w:pPr>
    </w:p>
    <w:tbl>
      <w:tblPr>
        <w:tblStyle w:val="af2"/>
        <w:tblW w:w="9503" w:type="dxa"/>
        <w:jc w:val="center"/>
        <w:tblLayout w:type="fixed"/>
        <w:tblLook w:val="04A0" w:firstRow="1" w:lastRow="0" w:firstColumn="1" w:lastColumn="0" w:noHBand="0" w:noVBand="1"/>
      </w:tblPr>
      <w:tblGrid>
        <w:gridCol w:w="2122"/>
        <w:gridCol w:w="1417"/>
        <w:gridCol w:w="2987"/>
        <w:gridCol w:w="2977"/>
      </w:tblGrid>
      <w:tr w:rsidR="00FB6D3D" w14:paraId="5D5BDD1C" w14:textId="77777777">
        <w:trPr>
          <w:jc w:val="center"/>
        </w:trPr>
        <w:tc>
          <w:tcPr>
            <w:tcW w:w="2122" w:type="dxa"/>
          </w:tcPr>
          <w:p w14:paraId="290F8B1B" w14:textId="77777777" w:rsidR="00FB6D3D" w:rsidRDefault="00D22A15">
            <w:pPr>
              <w:ind w:firstLine="480"/>
            </w:pPr>
            <w:r>
              <w:rPr>
                <w:rFonts w:hint="eastAsia"/>
              </w:rPr>
              <w:t>参数</w:t>
            </w:r>
          </w:p>
        </w:tc>
        <w:tc>
          <w:tcPr>
            <w:tcW w:w="1417" w:type="dxa"/>
          </w:tcPr>
          <w:p w14:paraId="545850CA" w14:textId="77777777" w:rsidR="00FB6D3D" w:rsidRDefault="00D22A15">
            <w:pPr>
              <w:ind w:firstLineChars="0" w:firstLine="0"/>
            </w:pPr>
            <w:r>
              <w:rPr>
                <w:rFonts w:hint="eastAsia"/>
              </w:rPr>
              <w:t>参数类型</w:t>
            </w:r>
          </w:p>
        </w:tc>
        <w:tc>
          <w:tcPr>
            <w:tcW w:w="2987" w:type="dxa"/>
          </w:tcPr>
          <w:p w14:paraId="5B20483F" w14:textId="77777777" w:rsidR="00FB6D3D" w:rsidRDefault="00D22A15">
            <w:pPr>
              <w:ind w:firstLine="480"/>
            </w:pPr>
            <w:r>
              <w:rPr>
                <w:rFonts w:hint="eastAsia"/>
              </w:rPr>
              <w:t>说明</w:t>
            </w:r>
          </w:p>
        </w:tc>
        <w:tc>
          <w:tcPr>
            <w:tcW w:w="2977" w:type="dxa"/>
          </w:tcPr>
          <w:p w14:paraId="00808430" w14:textId="77777777" w:rsidR="00FB6D3D" w:rsidRDefault="00D22A15">
            <w:pPr>
              <w:ind w:firstLine="480"/>
            </w:pPr>
            <w:r>
              <w:rPr>
                <w:rFonts w:hint="eastAsia"/>
              </w:rPr>
              <w:t>示例值</w:t>
            </w:r>
          </w:p>
        </w:tc>
      </w:tr>
      <w:tr w:rsidR="00FB6D3D" w14:paraId="66B90F4A" w14:textId="77777777">
        <w:trPr>
          <w:jc w:val="center"/>
        </w:trPr>
        <w:tc>
          <w:tcPr>
            <w:tcW w:w="2122" w:type="dxa"/>
          </w:tcPr>
          <w:p w14:paraId="283E5371" w14:textId="77777777" w:rsidR="00FB6D3D" w:rsidRDefault="00D22A15">
            <w:pPr>
              <w:ind w:firstLineChars="0" w:firstLine="0"/>
            </w:pPr>
            <w:r>
              <w:rPr>
                <w:rFonts w:hint="eastAsia"/>
                <w:color w:val="262626"/>
                <w:spacing w:val="12"/>
                <w:szCs w:val="21"/>
              </w:rPr>
              <w:t>code</w:t>
            </w:r>
          </w:p>
        </w:tc>
        <w:tc>
          <w:tcPr>
            <w:tcW w:w="1417" w:type="dxa"/>
          </w:tcPr>
          <w:p w14:paraId="7A13D3F0" w14:textId="77777777" w:rsidR="00FB6D3D" w:rsidRDefault="00D22A15">
            <w:pPr>
              <w:ind w:firstLineChars="83" w:firstLine="199"/>
            </w:pPr>
            <w:r>
              <w:rPr>
                <w:rFonts w:hint="eastAsia"/>
              </w:rPr>
              <w:t>int</w:t>
            </w:r>
          </w:p>
        </w:tc>
        <w:tc>
          <w:tcPr>
            <w:tcW w:w="2987" w:type="dxa"/>
          </w:tcPr>
          <w:p w14:paraId="65B69FBD" w14:textId="77777777" w:rsidR="00FB6D3D" w:rsidRDefault="00D22A15">
            <w:pPr>
              <w:ind w:firstLineChars="0" w:firstLine="0"/>
            </w:pPr>
            <w:r>
              <w:rPr>
                <w:rFonts w:hint="eastAsia"/>
              </w:rPr>
              <w:t>返回码</w:t>
            </w:r>
          </w:p>
        </w:tc>
        <w:tc>
          <w:tcPr>
            <w:tcW w:w="2977" w:type="dxa"/>
          </w:tcPr>
          <w:p w14:paraId="2A1AF1C0" w14:textId="77777777" w:rsidR="00FB6D3D" w:rsidRDefault="00D22A15">
            <w:pPr>
              <w:ind w:firstLineChars="0" w:firstLine="0"/>
            </w:pPr>
            <w:r>
              <w:t>20</w:t>
            </w:r>
            <w:r>
              <w:rPr>
                <w:rFonts w:hint="eastAsia"/>
              </w:rPr>
              <w:t>0</w:t>
            </w:r>
            <w:r>
              <w:rPr>
                <w:rFonts w:hint="eastAsia"/>
              </w:rPr>
              <w:t>为成功；</w:t>
            </w:r>
            <w:r>
              <w:rPr>
                <w:rFonts w:hint="eastAsia"/>
              </w:rPr>
              <w:t>4</w:t>
            </w:r>
            <w:r>
              <w:t>00</w:t>
            </w:r>
            <w:r>
              <w:rPr>
                <w:rFonts w:hint="eastAsia"/>
              </w:rPr>
              <w:t>为失败</w:t>
            </w:r>
          </w:p>
        </w:tc>
      </w:tr>
      <w:tr w:rsidR="00FB6D3D" w14:paraId="182B007E" w14:textId="77777777">
        <w:trPr>
          <w:jc w:val="center"/>
        </w:trPr>
        <w:tc>
          <w:tcPr>
            <w:tcW w:w="2122" w:type="dxa"/>
          </w:tcPr>
          <w:p w14:paraId="648C8118" w14:textId="77777777" w:rsidR="00FB6D3D" w:rsidRDefault="00D22A15">
            <w:pPr>
              <w:ind w:firstLineChars="0" w:firstLine="0"/>
            </w:pPr>
            <w:r>
              <w:rPr>
                <w:color w:val="262626"/>
                <w:spacing w:val="12"/>
                <w:szCs w:val="21"/>
              </w:rPr>
              <w:t>msg</w:t>
            </w:r>
          </w:p>
        </w:tc>
        <w:tc>
          <w:tcPr>
            <w:tcW w:w="1417" w:type="dxa"/>
          </w:tcPr>
          <w:p w14:paraId="7D414F2E" w14:textId="77777777" w:rsidR="00FB6D3D" w:rsidRDefault="00D22A15">
            <w:pPr>
              <w:ind w:firstLineChars="83" w:firstLine="199"/>
            </w:pPr>
            <w:r>
              <w:rPr>
                <w:rFonts w:hint="eastAsia"/>
              </w:rPr>
              <w:t>string</w:t>
            </w:r>
          </w:p>
        </w:tc>
        <w:tc>
          <w:tcPr>
            <w:tcW w:w="2987" w:type="dxa"/>
          </w:tcPr>
          <w:p w14:paraId="4D879344" w14:textId="77777777" w:rsidR="00FB6D3D" w:rsidRDefault="00D22A15">
            <w:pPr>
              <w:ind w:firstLineChars="0" w:firstLine="0"/>
            </w:pPr>
            <w:r>
              <w:t>对返回码的文本描述内容</w:t>
            </w:r>
          </w:p>
        </w:tc>
        <w:tc>
          <w:tcPr>
            <w:tcW w:w="2977" w:type="dxa"/>
          </w:tcPr>
          <w:p w14:paraId="652985C5" w14:textId="77777777" w:rsidR="00FB6D3D" w:rsidRDefault="00D22A15">
            <w:pPr>
              <w:ind w:firstLineChars="0" w:firstLine="0"/>
            </w:pPr>
            <w:r>
              <w:t>“success”</w:t>
            </w:r>
            <w:r>
              <w:t>表示</w:t>
            </w:r>
            <w:r>
              <w:rPr>
                <w:rFonts w:hint="eastAsia"/>
              </w:rPr>
              <w:t>接收</w:t>
            </w:r>
            <w:r>
              <w:t>成功</w:t>
            </w:r>
          </w:p>
          <w:p w14:paraId="04FDD041" w14:textId="77777777" w:rsidR="00FB6D3D" w:rsidRDefault="00D22A15">
            <w:pPr>
              <w:ind w:firstLineChars="0" w:firstLine="0"/>
            </w:pPr>
            <w:r>
              <w:t>”error”</w:t>
            </w:r>
            <w:r>
              <w:t>表示</w:t>
            </w:r>
            <w:r>
              <w:rPr>
                <w:rFonts w:hint="eastAsia"/>
              </w:rPr>
              <w:t>接收失败</w:t>
            </w:r>
          </w:p>
        </w:tc>
      </w:tr>
    </w:tbl>
    <w:p w14:paraId="44BEA210" w14:textId="77777777" w:rsidR="00FB6D3D" w:rsidRDefault="00D22A15">
      <w:pPr>
        <w:pStyle w:val="2"/>
        <w:spacing w:before="120"/>
        <w:ind w:left="425"/>
        <w:rPr>
          <w:rFonts w:ascii="宋体" w:eastAsia="宋体" w:hAnsi="宋体"/>
          <w:szCs w:val="30"/>
        </w:rPr>
      </w:pPr>
      <w:bookmarkStart w:id="95" w:name="_Toc11637"/>
      <w:r>
        <w:rPr>
          <w:rFonts w:ascii="宋体" w:eastAsia="宋体" w:hAnsi="宋体" w:hint="eastAsia"/>
          <w:szCs w:val="30"/>
          <w:lang w:val="en-US"/>
        </w:rPr>
        <w:t>12.14</w:t>
      </w:r>
      <w:r>
        <w:rPr>
          <w:rFonts w:ascii="宋体" w:eastAsia="宋体" w:hAnsi="宋体" w:hint="eastAsia"/>
          <w:szCs w:val="30"/>
        </w:rPr>
        <w:t>查询套料图数据</w:t>
      </w:r>
      <w:bookmarkEnd w:id="95"/>
    </w:p>
    <w:p w14:paraId="605C13CE" w14:textId="77777777" w:rsidR="00FB6D3D" w:rsidRDefault="00D22A15">
      <w:pPr>
        <w:pStyle w:val="af6"/>
        <w:ind w:left="420" w:firstLineChars="0" w:firstLine="0"/>
        <w:rPr>
          <w:b/>
          <w:bCs/>
        </w:rPr>
      </w:pPr>
      <w:r>
        <w:rPr>
          <w:b/>
          <w:bCs/>
        </w:rPr>
        <w:t>请求方式：</w:t>
      </w:r>
      <w:r>
        <w:rPr>
          <w:b/>
          <w:bCs/>
        </w:rPr>
        <w:t>POST</w:t>
      </w:r>
      <w:r>
        <w:rPr>
          <w:b/>
          <w:bCs/>
        </w:rPr>
        <w:t>（</w:t>
      </w:r>
      <w:r>
        <w:rPr>
          <w:b/>
          <w:bCs/>
        </w:rPr>
        <w:t>HTTP</w:t>
      </w:r>
      <w:r>
        <w:rPr>
          <w:b/>
          <w:bCs/>
        </w:rPr>
        <w:t>）</w:t>
      </w:r>
    </w:p>
    <w:p w14:paraId="4770B76D" w14:textId="77777777" w:rsidR="00FB6D3D" w:rsidRDefault="00D22A15">
      <w:pPr>
        <w:pStyle w:val="af6"/>
        <w:spacing w:line="360" w:lineRule="atLeast"/>
        <w:ind w:left="420" w:firstLineChars="0" w:firstLine="0"/>
        <w:rPr>
          <w:rFonts w:ascii="Times New Roman" w:hAnsi="Times New Roman" w:cs="Times New Roman"/>
          <w:color w:val="262626"/>
          <w:spacing w:val="12"/>
          <w:szCs w:val="21"/>
        </w:rPr>
      </w:pPr>
      <w:r>
        <w:rPr>
          <w:rFonts w:ascii="Times New Roman" w:hAnsi="Times New Roman" w:cs="Times New Roman"/>
          <w:b/>
          <w:bCs/>
          <w:color w:val="262626"/>
          <w:spacing w:val="12"/>
          <w:szCs w:val="21"/>
        </w:rPr>
        <w:t>请求地址</w:t>
      </w:r>
      <w:r>
        <w:rPr>
          <w:rFonts w:ascii="Times New Roman" w:hAnsi="Times New Roman" w:cs="Times New Roman"/>
          <w:color w:val="262626"/>
          <w:spacing w:val="12"/>
          <w:szCs w:val="21"/>
        </w:rPr>
        <w:t>：</w:t>
      </w:r>
      <w:hyperlink r:id="rId32" w:history="1">
        <w:r>
          <w:rPr>
            <w:rStyle w:val="af4"/>
            <w:rFonts w:ascii="Times New Roman" w:hAnsi="Times New Roman" w:cs="Times New Roman"/>
            <w:spacing w:val="12"/>
            <w:szCs w:val="24"/>
          </w:rPr>
          <w:t>http://</w:t>
        </w:r>
        <w:r>
          <w:rPr>
            <w:rStyle w:val="af4"/>
            <w:rFonts w:ascii="Times New Roman" w:hAnsi="Times New Roman" w:cs="Times New Roman" w:hint="eastAsia"/>
            <w:spacing w:val="12"/>
            <w:szCs w:val="24"/>
          </w:rPr>
          <w:t>ip</w:t>
        </w:r>
        <w:r>
          <w:rPr>
            <w:rStyle w:val="af4"/>
            <w:rFonts w:ascii="Times New Roman" w:hAnsi="Times New Roman" w:cs="Times New Roman"/>
            <w:spacing w:val="12"/>
            <w:szCs w:val="24"/>
          </w:rPr>
          <w:t>:port</w:t>
        </w:r>
        <w:r>
          <w:rPr>
            <w:rStyle w:val="af4"/>
            <w:rFonts w:ascii="Times New Roman" w:hAnsi="Times New Roman" w:cs="Times New Roman" w:hint="eastAsia"/>
            <w:spacing w:val="12"/>
            <w:szCs w:val="24"/>
          </w:rPr>
          <w:t>/</w:t>
        </w:r>
      </w:hyperlink>
      <w:r>
        <w:t>control/data/get</w:t>
      </w:r>
      <w:r>
        <w:rPr>
          <w:rFonts w:hint="eastAsia"/>
        </w:rPr>
        <w:t>Map</w:t>
      </w:r>
      <w:r>
        <w:t>Data</w:t>
      </w:r>
    </w:p>
    <w:p w14:paraId="4A39B886" w14:textId="77777777" w:rsidR="00FB6D3D" w:rsidRDefault="00D22A15">
      <w:pPr>
        <w:pStyle w:val="af6"/>
        <w:spacing w:line="360" w:lineRule="atLeast"/>
        <w:ind w:left="420" w:firstLineChars="0" w:firstLine="0"/>
        <w:rPr>
          <w:rFonts w:ascii="Times New Roman" w:hAnsi="Times New Roman" w:cs="Times New Roman"/>
          <w:b/>
          <w:color w:val="262626"/>
          <w:spacing w:val="12"/>
          <w:szCs w:val="21"/>
        </w:rPr>
      </w:pPr>
      <w:r>
        <w:rPr>
          <w:rFonts w:ascii="Times New Roman" w:hAnsi="Times New Roman" w:cs="Times New Roman" w:hint="eastAsia"/>
          <w:b/>
          <w:color w:val="262626"/>
          <w:spacing w:val="12"/>
          <w:szCs w:val="21"/>
        </w:rPr>
        <w:t>接口说明：</w:t>
      </w:r>
    </w:p>
    <w:p w14:paraId="2368C40C" w14:textId="77777777" w:rsidR="00FB6D3D" w:rsidRDefault="00D22A15">
      <w:pPr>
        <w:spacing w:line="360" w:lineRule="atLeast"/>
        <w:ind w:firstLine="480"/>
      </w:pPr>
      <w:r>
        <w:rPr>
          <w:rFonts w:hint="eastAsia"/>
        </w:rPr>
        <w:t>该接口用于</w:t>
      </w:r>
      <w:r>
        <w:rPr>
          <w:rFonts w:hint="eastAsia"/>
        </w:rPr>
        <w:t>W</w:t>
      </w:r>
      <w:r>
        <w:t>EB</w:t>
      </w:r>
      <w:r>
        <w:rPr>
          <w:rFonts w:hint="eastAsia"/>
        </w:rPr>
        <w:t>向总控查询套料图数据。</w:t>
      </w:r>
    </w:p>
    <w:p w14:paraId="0535D243" w14:textId="77777777" w:rsidR="00FB6D3D" w:rsidRDefault="00D22A15">
      <w:pPr>
        <w:spacing w:line="360" w:lineRule="atLeast"/>
        <w:ind w:firstLine="506"/>
        <w:rPr>
          <w:color w:val="262626"/>
          <w:spacing w:val="12"/>
          <w:szCs w:val="21"/>
        </w:rPr>
      </w:pPr>
      <w:r>
        <w:rPr>
          <w:b/>
          <w:bCs/>
          <w:color w:val="262626"/>
          <w:spacing w:val="12"/>
          <w:szCs w:val="21"/>
        </w:rPr>
        <w:lastRenderedPageBreak/>
        <w:t>请求包结构体</w:t>
      </w:r>
      <w:r>
        <w:rPr>
          <w:color w:val="262626"/>
          <w:spacing w:val="12"/>
          <w:szCs w:val="21"/>
        </w:rPr>
        <w:t>：</w:t>
      </w:r>
    </w:p>
    <w:p w14:paraId="7CCFF5E8" w14:textId="77777777" w:rsidR="00FB6D3D" w:rsidRDefault="00D22A15">
      <w:pPr>
        <w:shd w:val="clear" w:color="auto" w:fill="FFFFFE"/>
        <w:spacing w:line="270" w:lineRule="atLeast"/>
        <w:ind w:leftChars="200" w:left="480" w:firstLineChars="0" w:firstLine="0"/>
        <w:rPr>
          <w:rFonts w:ascii="Consolas" w:hAnsi="Consolas" w:cs="宋体"/>
          <w:color w:val="000000"/>
          <w:sz w:val="18"/>
          <w:szCs w:val="18"/>
        </w:rPr>
      </w:pPr>
      <w:r>
        <w:rPr>
          <w:rFonts w:ascii="Consolas" w:hAnsi="Consolas" w:cs="宋体"/>
          <w:color w:val="000000"/>
          <w:sz w:val="18"/>
          <w:szCs w:val="18"/>
        </w:rPr>
        <w:t>{</w:t>
      </w:r>
    </w:p>
    <w:p w14:paraId="5119AD81" w14:textId="77777777" w:rsidR="00FB6D3D" w:rsidRDefault="00D22A15">
      <w:pPr>
        <w:shd w:val="clear" w:color="auto" w:fill="FFFFFE"/>
        <w:spacing w:line="270" w:lineRule="atLeast"/>
        <w:ind w:leftChars="200" w:left="480" w:firstLineChars="0" w:firstLine="0"/>
        <w:rPr>
          <w:rFonts w:ascii="Consolas" w:hAnsi="Consolas" w:cs="宋体"/>
          <w:color w:val="000000"/>
          <w:sz w:val="18"/>
          <w:szCs w:val="18"/>
        </w:rPr>
      </w:pPr>
      <w:r>
        <w:rPr>
          <w:rFonts w:ascii="Consolas" w:hAnsi="Consolas" w:cs="宋体"/>
          <w:color w:val="000000"/>
          <w:sz w:val="18"/>
          <w:szCs w:val="18"/>
        </w:rPr>
        <w:t>    </w:t>
      </w:r>
      <w:r>
        <w:rPr>
          <w:rFonts w:ascii="Consolas" w:hAnsi="Consolas" w:cs="宋体"/>
          <w:color w:val="A31515"/>
          <w:sz w:val="18"/>
          <w:szCs w:val="18"/>
        </w:rPr>
        <w:t>"keyWord"</w:t>
      </w:r>
      <w:r>
        <w:rPr>
          <w:rFonts w:ascii="Consolas" w:hAnsi="Consolas" w:cs="宋体"/>
          <w:color w:val="000000"/>
          <w:sz w:val="18"/>
          <w:szCs w:val="18"/>
        </w:rPr>
        <w:t>: </w:t>
      </w:r>
      <w:r>
        <w:rPr>
          <w:rFonts w:ascii="Consolas" w:hAnsi="Consolas" w:cs="宋体"/>
          <w:color w:val="0451A5"/>
          <w:sz w:val="18"/>
          <w:szCs w:val="18"/>
        </w:rPr>
        <w:t>"pengsiyuan03"</w:t>
      </w:r>
      <w:r>
        <w:rPr>
          <w:rFonts w:ascii="Consolas" w:hAnsi="Consolas" w:cs="宋体"/>
          <w:color w:val="000000"/>
          <w:sz w:val="18"/>
          <w:szCs w:val="18"/>
        </w:rPr>
        <w:t>,</w:t>
      </w:r>
    </w:p>
    <w:p w14:paraId="6122212D" w14:textId="77777777" w:rsidR="00FB6D3D" w:rsidRDefault="00D22A15">
      <w:pPr>
        <w:shd w:val="clear" w:color="auto" w:fill="FFFFFE"/>
        <w:spacing w:line="270" w:lineRule="atLeast"/>
        <w:ind w:leftChars="200" w:left="480" w:firstLineChars="0" w:firstLine="0"/>
        <w:rPr>
          <w:rFonts w:ascii="Consolas" w:hAnsi="Consolas" w:cs="宋体"/>
          <w:color w:val="000000"/>
          <w:sz w:val="18"/>
          <w:szCs w:val="18"/>
        </w:rPr>
      </w:pPr>
      <w:r>
        <w:rPr>
          <w:rFonts w:ascii="Consolas" w:hAnsi="Consolas" w:cs="宋体"/>
          <w:color w:val="000000"/>
          <w:sz w:val="18"/>
          <w:szCs w:val="18"/>
        </w:rPr>
        <w:t>    </w:t>
      </w:r>
      <w:r>
        <w:rPr>
          <w:rFonts w:ascii="Consolas" w:hAnsi="Consolas" w:cs="宋体"/>
          <w:color w:val="A31515"/>
          <w:sz w:val="18"/>
          <w:szCs w:val="18"/>
        </w:rPr>
        <w:t>"beginTime"</w:t>
      </w:r>
      <w:r>
        <w:rPr>
          <w:rFonts w:ascii="Consolas" w:hAnsi="Consolas" w:cs="宋体"/>
          <w:color w:val="000000"/>
          <w:sz w:val="18"/>
          <w:szCs w:val="18"/>
        </w:rPr>
        <w:t>:</w:t>
      </w:r>
      <w:r>
        <w:rPr>
          <w:rFonts w:ascii="Consolas" w:hAnsi="Consolas" w:cs="宋体"/>
          <w:color w:val="0451A5"/>
          <w:sz w:val="18"/>
          <w:szCs w:val="18"/>
        </w:rPr>
        <w:t>"2021-04-22 01:20:20"</w:t>
      </w:r>
      <w:r>
        <w:rPr>
          <w:rFonts w:ascii="Consolas" w:hAnsi="Consolas" w:cs="宋体"/>
          <w:color w:val="000000"/>
          <w:sz w:val="18"/>
          <w:szCs w:val="18"/>
        </w:rPr>
        <w:t>,</w:t>
      </w:r>
    </w:p>
    <w:p w14:paraId="755FAA17" w14:textId="77777777" w:rsidR="00FB6D3D" w:rsidRDefault="00D22A15">
      <w:pPr>
        <w:shd w:val="clear" w:color="auto" w:fill="FFFFFE"/>
        <w:spacing w:line="270" w:lineRule="atLeast"/>
        <w:ind w:leftChars="200" w:left="480" w:firstLineChars="0" w:firstLine="0"/>
        <w:rPr>
          <w:rFonts w:ascii="Consolas" w:hAnsi="Consolas" w:cs="宋体"/>
          <w:color w:val="000000"/>
          <w:sz w:val="18"/>
          <w:szCs w:val="18"/>
        </w:rPr>
      </w:pPr>
      <w:r>
        <w:rPr>
          <w:rFonts w:ascii="Consolas" w:hAnsi="Consolas" w:cs="宋体"/>
          <w:color w:val="000000"/>
          <w:sz w:val="18"/>
          <w:szCs w:val="18"/>
        </w:rPr>
        <w:t>    </w:t>
      </w:r>
      <w:r>
        <w:rPr>
          <w:rFonts w:ascii="Consolas" w:hAnsi="Consolas" w:cs="宋体"/>
          <w:color w:val="A31515"/>
          <w:sz w:val="18"/>
          <w:szCs w:val="18"/>
        </w:rPr>
        <w:t>"endTime"</w:t>
      </w:r>
      <w:r>
        <w:rPr>
          <w:rFonts w:ascii="Consolas" w:hAnsi="Consolas" w:cs="宋体"/>
          <w:color w:val="000000"/>
          <w:sz w:val="18"/>
          <w:szCs w:val="18"/>
        </w:rPr>
        <w:t>:</w:t>
      </w:r>
      <w:r>
        <w:rPr>
          <w:rFonts w:ascii="Consolas" w:hAnsi="Consolas" w:cs="宋体"/>
          <w:color w:val="0451A5"/>
          <w:sz w:val="18"/>
          <w:szCs w:val="18"/>
        </w:rPr>
        <w:t>"2021-04-22 20:20:20"</w:t>
      </w:r>
      <w:r>
        <w:rPr>
          <w:rFonts w:ascii="Consolas" w:hAnsi="Consolas" w:cs="宋体"/>
          <w:color w:val="000000"/>
          <w:sz w:val="18"/>
          <w:szCs w:val="18"/>
        </w:rPr>
        <w:t>,</w:t>
      </w:r>
    </w:p>
    <w:p w14:paraId="720D2006" w14:textId="77777777" w:rsidR="00FB6D3D" w:rsidRDefault="00D22A15">
      <w:pPr>
        <w:shd w:val="clear" w:color="auto" w:fill="FFFFFE"/>
        <w:spacing w:line="270" w:lineRule="atLeast"/>
        <w:ind w:leftChars="200" w:left="480" w:firstLineChars="0" w:firstLine="0"/>
        <w:rPr>
          <w:rFonts w:ascii="Consolas" w:hAnsi="Consolas" w:cs="宋体"/>
          <w:color w:val="000000"/>
          <w:sz w:val="18"/>
          <w:szCs w:val="18"/>
        </w:rPr>
      </w:pPr>
      <w:r>
        <w:rPr>
          <w:rFonts w:ascii="Consolas" w:hAnsi="Consolas" w:cs="宋体"/>
          <w:color w:val="000000"/>
          <w:sz w:val="18"/>
          <w:szCs w:val="18"/>
        </w:rPr>
        <w:t>    </w:t>
      </w:r>
      <w:r>
        <w:rPr>
          <w:rFonts w:ascii="Consolas" w:hAnsi="Consolas" w:cs="宋体"/>
          <w:color w:val="A31515"/>
          <w:sz w:val="18"/>
          <w:szCs w:val="18"/>
        </w:rPr>
        <w:t>"pageNum"</w:t>
      </w:r>
      <w:r>
        <w:rPr>
          <w:rFonts w:ascii="Consolas" w:hAnsi="Consolas" w:cs="宋体"/>
          <w:color w:val="000000"/>
          <w:sz w:val="18"/>
          <w:szCs w:val="18"/>
        </w:rPr>
        <w:t>:</w:t>
      </w:r>
      <w:r>
        <w:rPr>
          <w:rFonts w:ascii="Consolas" w:hAnsi="Consolas" w:cs="宋体"/>
          <w:color w:val="0451A5"/>
          <w:sz w:val="18"/>
          <w:szCs w:val="18"/>
        </w:rPr>
        <w:t>"1"</w:t>
      </w:r>
      <w:r>
        <w:rPr>
          <w:rFonts w:ascii="Consolas" w:hAnsi="Consolas" w:cs="宋体"/>
          <w:color w:val="000000"/>
          <w:sz w:val="18"/>
          <w:szCs w:val="18"/>
        </w:rPr>
        <w:t>,</w:t>
      </w:r>
    </w:p>
    <w:p w14:paraId="7C928721" w14:textId="77777777" w:rsidR="00FB6D3D" w:rsidRDefault="00D22A15">
      <w:pPr>
        <w:shd w:val="clear" w:color="auto" w:fill="FFFFFE"/>
        <w:spacing w:line="270" w:lineRule="atLeast"/>
        <w:ind w:leftChars="200" w:left="480" w:firstLineChars="0" w:firstLine="0"/>
        <w:rPr>
          <w:rFonts w:ascii="Consolas" w:hAnsi="Consolas" w:cs="宋体"/>
          <w:color w:val="000000"/>
          <w:sz w:val="18"/>
          <w:szCs w:val="18"/>
        </w:rPr>
      </w:pPr>
      <w:r>
        <w:rPr>
          <w:rFonts w:ascii="Consolas" w:hAnsi="Consolas" w:cs="宋体"/>
          <w:color w:val="000000"/>
          <w:sz w:val="18"/>
          <w:szCs w:val="18"/>
        </w:rPr>
        <w:t>    </w:t>
      </w:r>
      <w:r>
        <w:rPr>
          <w:rFonts w:ascii="Consolas" w:hAnsi="Consolas" w:cs="宋体"/>
          <w:color w:val="A31515"/>
          <w:sz w:val="18"/>
          <w:szCs w:val="18"/>
        </w:rPr>
        <w:t>"pageSize"</w:t>
      </w:r>
      <w:r>
        <w:rPr>
          <w:rFonts w:ascii="Consolas" w:hAnsi="Consolas" w:cs="宋体"/>
          <w:color w:val="000000"/>
          <w:sz w:val="18"/>
          <w:szCs w:val="18"/>
        </w:rPr>
        <w:t>:</w:t>
      </w:r>
      <w:r>
        <w:rPr>
          <w:rFonts w:ascii="Consolas" w:hAnsi="Consolas" w:cs="宋体"/>
          <w:color w:val="0451A5"/>
          <w:sz w:val="18"/>
          <w:szCs w:val="18"/>
        </w:rPr>
        <w:t>"10"</w:t>
      </w:r>
    </w:p>
    <w:p w14:paraId="1C56EE0F" w14:textId="77777777" w:rsidR="00FB6D3D" w:rsidRDefault="00D22A15">
      <w:pPr>
        <w:shd w:val="clear" w:color="auto" w:fill="FFFFFE"/>
        <w:spacing w:line="270" w:lineRule="atLeast"/>
        <w:ind w:leftChars="200" w:left="480" w:firstLineChars="0" w:firstLine="0"/>
        <w:rPr>
          <w:rFonts w:ascii="Consolas" w:hAnsi="Consolas" w:cs="宋体"/>
          <w:color w:val="000000"/>
          <w:sz w:val="18"/>
          <w:szCs w:val="18"/>
        </w:rPr>
      </w:pPr>
      <w:r>
        <w:rPr>
          <w:rFonts w:ascii="Consolas" w:hAnsi="Consolas" w:cs="宋体"/>
          <w:color w:val="000000"/>
          <w:sz w:val="18"/>
          <w:szCs w:val="18"/>
        </w:rPr>
        <w:t>}</w:t>
      </w:r>
    </w:p>
    <w:p w14:paraId="4DF76CAC" w14:textId="77777777" w:rsidR="00FB6D3D" w:rsidRDefault="00FB6D3D">
      <w:pPr>
        <w:shd w:val="clear" w:color="auto" w:fill="FFFFFE"/>
        <w:spacing w:line="270" w:lineRule="atLeast"/>
        <w:ind w:firstLineChars="0" w:firstLine="360"/>
        <w:rPr>
          <w:rFonts w:ascii="Consolas" w:hAnsi="Consolas" w:cs="宋体"/>
          <w:color w:val="000000"/>
          <w:sz w:val="18"/>
          <w:szCs w:val="18"/>
        </w:rPr>
      </w:pPr>
    </w:p>
    <w:p w14:paraId="2810D74E" w14:textId="77777777" w:rsidR="00FB6D3D" w:rsidRDefault="00D22A15">
      <w:pPr>
        <w:spacing w:line="360" w:lineRule="atLeast"/>
        <w:ind w:firstLine="506"/>
        <w:rPr>
          <w:b/>
          <w:bCs/>
          <w:color w:val="262626"/>
          <w:spacing w:val="12"/>
          <w:szCs w:val="21"/>
        </w:rPr>
      </w:pPr>
      <w:r>
        <w:rPr>
          <w:rFonts w:hint="eastAsia"/>
          <w:b/>
          <w:bCs/>
          <w:color w:val="262626"/>
          <w:spacing w:val="12"/>
          <w:szCs w:val="21"/>
        </w:rPr>
        <w:t>参数说明</w:t>
      </w:r>
      <w:r>
        <w:rPr>
          <w:rFonts w:hint="eastAsia"/>
          <w:b/>
          <w:bCs/>
          <w:color w:val="262626"/>
          <w:spacing w:val="12"/>
          <w:szCs w:val="21"/>
        </w:rPr>
        <w:t>:</w:t>
      </w:r>
    </w:p>
    <w:p w14:paraId="2920967E" w14:textId="77777777" w:rsidR="00FB6D3D" w:rsidRDefault="00FB6D3D">
      <w:pPr>
        <w:spacing w:line="360" w:lineRule="atLeast"/>
        <w:ind w:firstLine="506"/>
        <w:rPr>
          <w:b/>
          <w:bCs/>
          <w:color w:val="262626"/>
          <w:spacing w:val="12"/>
          <w:szCs w:val="21"/>
        </w:rPr>
      </w:pPr>
    </w:p>
    <w:tbl>
      <w:tblPr>
        <w:tblStyle w:val="af2"/>
        <w:tblW w:w="9214" w:type="dxa"/>
        <w:jc w:val="center"/>
        <w:tblLayout w:type="fixed"/>
        <w:tblLook w:val="04A0" w:firstRow="1" w:lastRow="0" w:firstColumn="1" w:lastColumn="0" w:noHBand="0" w:noVBand="1"/>
      </w:tblPr>
      <w:tblGrid>
        <w:gridCol w:w="1980"/>
        <w:gridCol w:w="1701"/>
        <w:gridCol w:w="1843"/>
        <w:gridCol w:w="3690"/>
      </w:tblGrid>
      <w:tr w:rsidR="00FB6D3D" w14:paraId="2D2CB201" w14:textId="77777777">
        <w:trPr>
          <w:jc w:val="center"/>
        </w:trPr>
        <w:tc>
          <w:tcPr>
            <w:tcW w:w="1980" w:type="dxa"/>
          </w:tcPr>
          <w:p w14:paraId="623A1A5E" w14:textId="77777777" w:rsidR="00FB6D3D" w:rsidRDefault="00D22A15">
            <w:pPr>
              <w:ind w:firstLine="480"/>
            </w:pPr>
            <w:r>
              <w:rPr>
                <w:rFonts w:hint="eastAsia"/>
              </w:rPr>
              <w:t>参数</w:t>
            </w:r>
          </w:p>
        </w:tc>
        <w:tc>
          <w:tcPr>
            <w:tcW w:w="1701" w:type="dxa"/>
          </w:tcPr>
          <w:p w14:paraId="6A1263A2" w14:textId="77777777" w:rsidR="00FB6D3D" w:rsidRDefault="00D22A15">
            <w:pPr>
              <w:ind w:firstLineChars="83" w:firstLine="199"/>
            </w:pPr>
            <w:r>
              <w:rPr>
                <w:rFonts w:hint="eastAsia"/>
              </w:rPr>
              <w:t>参数类型</w:t>
            </w:r>
          </w:p>
        </w:tc>
        <w:tc>
          <w:tcPr>
            <w:tcW w:w="1843" w:type="dxa"/>
          </w:tcPr>
          <w:p w14:paraId="5E8535BC" w14:textId="77777777" w:rsidR="00FB6D3D" w:rsidRDefault="00D22A15">
            <w:pPr>
              <w:ind w:firstLine="480"/>
            </w:pPr>
            <w:r>
              <w:rPr>
                <w:rFonts w:hint="eastAsia"/>
              </w:rPr>
              <w:t>说明</w:t>
            </w:r>
          </w:p>
        </w:tc>
        <w:tc>
          <w:tcPr>
            <w:tcW w:w="3690" w:type="dxa"/>
          </w:tcPr>
          <w:p w14:paraId="376B5F1D" w14:textId="77777777" w:rsidR="00FB6D3D" w:rsidRDefault="00D22A15">
            <w:pPr>
              <w:ind w:firstLine="480"/>
            </w:pPr>
            <w:r>
              <w:rPr>
                <w:rFonts w:hint="eastAsia"/>
              </w:rPr>
              <w:t>示例值</w:t>
            </w:r>
          </w:p>
        </w:tc>
      </w:tr>
      <w:tr w:rsidR="00FB6D3D" w14:paraId="72389C16" w14:textId="77777777">
        <w:trPr>
          <w:jc w:val="center"/>
        </w:trPr>
        <w:tc>
          <w:tcPr>
            <w:tcW w:w="1980" w:type="dxa"/>
          </w:tcPr>
          <w:p w14:paraId="26B59B5E" w14:textId="77777777" w:rsidR="00FB6D3D" w:rsidRDefault="00D22A15">
            <w:pPr>
              <w:ind w:firstLineChars="79" w:firstLine="199"/>
              <w:rPr>
                <w:color w:val="262626"/>
                <w:spacing w:val="12"/>
                <w:szCs w:val="21"/>
              </w:rPr>
            </w:pPr>
            <w:r>
              <w:rPr>
                <w:color w:val="262626"/>
                <w:spacing w:val="12"/>
                <w:szCs w:val="21"/>
              </w:rPr>
              <w:t>keyword</w:t>
            </w:r>
          </w:p>
        </w:tc>
        <w:tc>
          <w:tcPr>
            <w:tcW w:w="1701" w:type="dxa"/>
          </w:tcPr>
          <w:p w14:paraId="2016382C" w14:textId="77777777" w:rsidR="00FB6D3D" w:rsidRDefault="00D22A15">
            <w:pPr>
              <w:ind w:firstLine="480"/>
            </w:pPr>
            <w:r>
              <w:t>string</w:t>
            </w:r>
          </w:p>
        </w:tc>
        <w:tc>
          <w:tcPr>
            <w:tcW w:w="1843" w:type="dxa"/>
          </w:tcPr>
          <w:p w14:paraId="0F75AD5B" w14:textId="77777777" w:rsidR="00FB6D3D" w:rsidRDefault="00D22A15">
            <w:pPr>
              <w:ind w:firstLineChars="0" w:firstLine="0"/>
            </w:pPr>
            <w:r>
              <w:rPr>
                <w:rFonts w:hint="eastAsia"/>
              </w:rPr>
              <w:t>关键词</w:t>
            </w:r>
          </w:p>
        </w:tc>
        <w:tc>
          <w:tcPr>
            <w:tcW w:w="3690" w:type="dxa"/>
          </w:tcPr>
          <w:p w14:paraId="30882678" w14:textId="77777777" w:rsidR="00FB6D3D" w:rsidRDefault="00FB6D3D">
            <w:pPr>
              <w:ind w:firstLineChars="0" w:firstLine="0"/>
            </w:pPr>
          </w:p>
        </w:tc>
      </w:tr>
      <w:tr w:rsidR="00FB6D3D" w14:paraId="42D4F64C" w14:textId="77777777">
        <w:trPr>
          <w:jc w:val="center"/>
        </w:trPr>
        <w:tc>
          <w:tcPr>
            <w:tcW w:w="1980" w:type="dxa"/>
          </w:tcPr>
          <w:p w14:paraId="00C8F7AD" w14:textId="77777777" w:rsidR="00FB6D3D" w:rsidRDefault="00D22A15">
            <w:pPr>
              <w:ind w:firstLineChars="79" w:firstLine="199"/>
              <w:rPr>
                <w:color w:val="262626"/>
                <w:spacing w:val="12"/>
                <w:szCs w:val="21"/>
              </w:rPr>
            </w:pPr>
            <w:r>
              <w:rPr>
                <w:color w:val="262626"/>
                <w:spacing w:val="12"/>
                <w:szCs w:val="21"/>
              </w:rPr>
              <w:t>b</w:t>
            </w:r>
            <w:r>
              <w:rPr>
                <w:rFonts w:hint="eastAsia"/>
                <w:color w:val="262626"/>
                <w:spacing w:val="12"/>
                <w:szCs w:val="21"/>
              </w:rPr>
              <w:t>eginTime</w:t>
            </w:r>
          </w:p>
        </w:tc>
        <w:tc>
          <w:tcPr>
            <w:tcW w:w="1701" w:type="dxa"/>
          </w:tcPr>
          <w:p w14:paraId="38D248BE" w14:textId="77777777" w:rsidR="00FB6D3D" w:rsidRDefault="00D22A15">
            <w:pPr>
              <w:ind w:firstLine="480"/>
            </w:pPr>
            <w:r>
              <w:t>string</w:t>
            </w:r>
          </w:p>
        </w:tc>
        <w:tc>
          <w:tcPr>
            <w:tcW w:w="1843" w:type="dxa"/>
          </w:tcPr>
          <w:p w14:paraId="763D70E5" w14:textId="77777777" w:rsidR="00FB6D3D" w:rsidRDefault="00D22A15">
            <w:pPr>
              <w:ind w:firstLineChars="0" w:firstLine="0"/>
            </w:pPr>
            <w:r>
              <w:rPr>
                <w:rFonts w:hint="eastAsia"/>
              </w:rPr>
              <w:t>起始时间</w:t>
            </w:r>
          </w:p>
        </w:tc>
        <w:tc>
          <w:tcPr>
            <w:tcW w:w="3690" w:type="dxa"/>
          </w:tcPr>
          <w:p w14:paraId="2E20FE9F" w14:textId="77777777" w:rsidR="00FB6D3D" w:rsidRDefault="00FB6D3D">
            <w:pPr>
              <w:ind w:firstLineChars="0" w:firstLine="0"/>
            </w:pPr>
          </w:p>
        </w:tc>
      </w:tr>
      <w:tr w:rsidR="00FB6D3D" w14:paraId="68BA6518" w14:textId="77777777">
        <w:trPr>
          <w:jc w:val="center"/>
        </w:trPr>
        <w:tc>
          <w:tcPr>
            <w:tcW w:w="1980" w:type="dxa"/>
          </w:tcPr>
          <w:p w14:paraId="7EF9A7F5" w14:textId="77777777" w:rsidR="00FB6D3D" w:rsidRDefault="00D22A15">
            <w:pPr>
              <w:ind w:firstLineChars="79" w:firstLine="199"/>
              <w:rPr>
                <w:color w:val="262626"/>
                <w:spacing w:val="12"/>
                <w:szCs w:val="21"/>
              </w:rPr>
            </w:pPr>
            <w:r>
              <w:rPr>
                <w:rFonts w:hint="eastAsia"/>
                <w:color w:val="262626"/>
                <w:spacing w:val="12"/>
                <w:szCs w:val="21"/>
              </w:rPr>
              <w:t>endTime</w:t>
            </w:r>
          </w:p>
        </w:tc>
        <w:tc>
          <w:tcPr>
            <w:tcW w:w="1701" w:type="dxa"/>
          </w:tcPr>
          <w:p w14:paraId="4AAD66DA" w14:textId="77777777" w:rsidR="00FB6D3D" w:rsidRDefault="00D22A15">
            <w:pPr>
              <w:ind w:firstLine="480"/>
            </w:pPr>
            <w:r>
              <w:rPr>
                <w:rFonts w:hint="eastAsia"/>
              </w:rPr>
              <w:t>s</w:t>
            </w:r>
            <w:r>
              <w:t>tring</w:t>
            </w:r>
          </w:p>
        </w:tc>
        <w:tc>
          <w:tcPr>
            <w:tcW w:w="1843" w:type="dxa"/>
          </w:tcPr>
          <w:p w14:paraId="794F94FB" w14:textId="77777777" w:rsidR="00FB6D3D" w:rsidRDefault="00D22A15">
            <w:pPr>
              <w:ind w:firstLineChars="0" w:firstLine="0"/>
            </w:pPr>
            <w:r>
              <w:rPr>
                <w:rFonts w:hint="eastAsia"/>
              </w:rPr>
              <w:t>结束时间</w:t>
            </w:r>
          </w:p>
        </w:tc>
        <w:tc>
          <w:tcPr>
            <w:tcW w:w="3690" w:type="dxa"/>
          </w:tcPr>
          <w:p w14:paraId="7D134E93" w14:textId="77777777" w:rsidR="00FB6D3D" w:rsidRDefault="00FB6D3D">
            <w:pPr>
              <w:ind w:firstLineChars="0" w:firstLine="0"/>
            </w:pPr>
          </w:p>
        </w:tc>
      </w:tr>
      <w:tr w:rsidR="00FB6D3D" w14:paraId="778F6B83" w14:textId="77777777">
        <w:trPr>
          <w:jc w:val="center"/>
        </w:trPr>
        <w:tc>
          <w:tcPr>
            <w:tcW w:w="1980" w:type="dxa"/>
          </w:tcPr>
          <w:p w14:paraId="51C5481F" w14:textId="77777777" w:rsidR="00FB6D3D" w:rsidRDefault="00D22A15">
            <w:pPr>
              <w:ind w:firstLineChars="79" w:firstLine="199"/>
              <w:rPr>
                <w:color w:val="262626"/>
                <w:spacing w:val="12"/>
                <w:szCs w:val="21"/>
              </w:rPr>
            </w:pPr>
            <w:r>
              <w:rPr>
                <w:color w:val="262626"/>
                <w:spacing w:val="12"/>
                <w:szCs w:val="21"/>
              </w:rPr>
              <w:t>p</w:t>
            </w:r>
            <w:r>
              <w:rPr>
                <w:rFonts w:hint="eastAsia"/>
                <w:color w:val="262626"/>
                <w:spacing w:val="12"/>
                <w:szCs w:val="21"/>
              </w:rPr>
              <w:t>age</w:t>
            </w:r>
            <w:r>
              <w:rPr>
                <w:color w:val="262626"/>
                <w:spacing w:val="12"/>
                <w:szCs w:val="21"/>
              </w:rPr>
              <w:t>Num</w:t>
            </w:r>
          </w:p>
        </w:tc>
        <w:tc>
          <w:tcPr>
            <w:tcW w:w="1701" w:type="dxa"/>
          </w:tcPr>
          <w:p w14:paraId="186CB783" w14:textId="77777777" w:rsidR="00FB6D3D" w:rsidRDefault="00D22A15">
            <w:pPr>
              <w:ind w:firstLine="480"/>
            </w:pPr>
            <w:r>
              <w:t>string</w:t>
            </w:r>
          </w:p>
        </w:tc>
        <w:tc>
          <w:tcPr>
            <w:tcW w:w="1843" w:type="dxa"/>
          </w:tcPr>
          <w:p w14:paraId="1DC8E5CC" w14:textId="77777777" w:rsidR="00FB6D3D" w:rsidRDefault="00D22A15">
            <w:pPr>
              <w:ind w:firstLineChars="0" w:firstLine="0"/>
            </w:pPr>
            <w:r>
              <w:rPr>
                <w:rFonts w:hint="eastAsia"/>
              </w:rPr>
              <w:t>当前页数</w:t>
            </w:r>
          </w:p>
        </w:tc>
        <w:tc>
          <w:tcPr>
            <w:tcW w:w="3690" w:type="dxa"/>
          </w:tcPr>
          <w:p w14:paraId="3F248858" w14:textId="77777777" w:rsidR="00FB6D3D" w:rsidRDefault="00FB6D3D">
            <w:pPr>
              <w:ind w:firstLineChars="0" w:firstLine="0"/>
            </w:pPr>
          </w:p>
        </w:tc>
      </w:tr>
      <w:tr w:rsidR="00FB6D3D" w14:paraId="137901E9" w14:textId="77777777">
        <w:trPr>
          <w:jc w:val="center"/>
        </w:trPr>
        <w:tc>
          <w:tcPr>
            <w:tcW w:w="1980" w:type="dxa"/>
          </w:tcPr>
          <w:p w14:paraId="541C6EBC" w14:textId="77777777" w:rsidR="00FB6D3D" w:rsidRDefault="00D22A15">
            <w:pPr>
              <w:ind w:firstLineChars="79" w:firstLine="199"/>
              <w:rPr>
                <w:color w:val="262626"/>
                <w:spacing w:val="12"/>
                <w:szCs w:val="21"/>
              </w:rPr>
            </w:pPr>
            <w:r>
              <w:rPr>
                <w:color w:val="262626"/>
                <w:spacing w:val="12"/>
                <w:szCs w:val="21"/>
              </w:rPr>
              <w:t>p</w:t>
            </w:r>
            <w:r>
              <w:rPr>
                <w:rFonts w:hint="eastAsia"/>
                <w:color w:val="262626"/>
                <w:spacing w:val="12"/>
                <w:szCs w:val="21"/>
              </w:rPr>
              <w:t>age</w:t>
            </w:r>
            <w:r>
              <w:rPr>
                <w:color w:val="262626"/>
                <w:spacing w:val="12"/>
                <w:szCs w:val="21"/>
              </w:rPr>
              <w:t>Size</w:t>
            </w:r>
          </w:p>
        </w:tc>
        <w:tc>
          <w:tcPr>
            <w:tcW w:w="1701" w:type="dxa"/>
          </w:tcPr>
          <w:p w14:paraId="61D0FCBC" w14:textId="77777777" w:rsidR="00FB6D3D" w:rsidRDefault="00D22A15">
            <w:pPr>
              <w:ind w:firstLine="480"/>
            </w:pPr>
            <w:r>
              <w:t>string</w:t>
            </w:r>
          </w:p>
        </w:tc>
        <w:tc>
          <w:tcPr>
            <w:tcW w:w="1843" w:type="dxa"/>
          </w:tcPr>
          <w:p w14:paraId="297C9B5B" w14:textId="77777777" w:rsidR="00FB6D3D" w:rsidRDefault="00D22A15">
            <w:pPr>
              <w:ind w:firstLineChars="0" w:firstLine="0"/>
            </w:pPr>
            <w:r>
              <w:rPr>
                <w:rFonts w:hint="eastAsia"/>
              </w:rPr>
              <w:t>每页显示条数</w:t>
            </w:r>
          </w:p>
        </w:tc>
        <w:tc>
          <w:tcPr>
            <w:tcW w:w="3690" w:type="dxa"/>
          </w:tcPr>
          <w:p w14:paraId="2C60AA7B" w14:textId="77777777" w:rsidR="00FB6D3D" w:rsidRDefault="00FB6D3D">
            <w:pPr>
              <w:ind w:firstLineChars="0" w:firstLine="0"/>
            </w:pPr>
          </w:p>
        </w:tc>
      </w:tr>
    </w:tbl>
    <w:p w14:paraId="244AF73A" w14:textId="77777777" w:rsidR="00FB6D3D" w:rsidRDefault="00FB6D3D">
      <w:pPr>
        <w:spacing w:line="360" w:lineRule="atLeast"/>
        <w:ind w:firstLine="480"/>
      </w:pPr>
    </w:p>
    <w:p w14:paraId="6AFB2CA8" w14:textId="77777777" w:rsidR="00FB6D3D" w:rsidRDefault="00D22A15">
      <w:pPr>
        <w:pStyle w:val="af6"/>
        <w:ind w:left="420" w:firstLineChars="0" w:firstLine="0"/>
        <w:rPr>
          <w:rStyle w:val="af3"/>
        </w:rPr>
      </w:pPr>
      <w:r>
        <w:rPr>
          <w:rStyle w:val="af3"/>
          <w:rFonts w:hint="eastAsia"/>
        </w:rPr>
        <w:t>返回结果：</w:t>
      </w:r>
    </w:p>
    <w:p w14:paraId="40ED18E6" w14:textId="77777777" w:rsidR="00FB6D3D" w:rsidRDefault="00D22A15">
      <w:pPr>
        <w:shd w:val="clear" w:color="auto" w:fill="FFFFFE"/>
        <w:spacing w:line="270" w:lineRule="atLeast"/>
        <w:ind w:firstLineChars="0" w:firstLine="420"/>
        <w:rPr>
          <w:rFonts w:ascii="Consolas" w:hAnsi="Consolas" w:cs="宋体"/>
          <w:color w:val="000000"/>
          <w:sz w:val="18"/>
          <w:szCs w:val="18"/>
        </w:rPr>
      </w:pPr>
      <w:r>
        <w:rPr>
          <w:rFonts w:ascii="Consolas" w:hAnsi="Consolas" w:cs="宋体"/>
          <w:color w:val="000000"/>
          <w:sz w:val="18"/>
          <w:szCs w:val="18"/>
        </w:rPr>
        <w:t>{</w:t>
      </w:r>
    </w:p>
    <w:p w14:paraId="62E110BC" w14:textId="77777777" w:rsidR="00FB6D3D" w:rsidRDefault="00D22A15">
      <w:pPr>
        <w:shd w:val="clear" w:color="auto" w:fill="FFFFFE"/>
        <w:spacing w:line="270" w:lineRule="atLeast"/>
        <w:ind w:firstLineChars="0" w:firstLine="0"/>
        <w:rPr>
          <w:rFonts w:ascii="Consolas" w:hAnsi="Consolas" w:cs="宋体"/>
          <w:color w:val="000000"/>
          <w:sz w:val="18"/>
          <w:szCs w:val="18"/>
        </w:rPr>
      </w:pPr>
      <w:r>
        <w:rPr>
          <w:rFonts w:ascii="Consolas" w:hAnsi="Consolas" w:cs="宋体"/>
          <w:color w:val="000000"/>
          <w:sz w:val="18"/>
          <w:szCs w:val="18"/>
        </w:rPr>
        <w:t>    </w:t>
      </w:r>
      <w:r>
        <w:rPr>
          <w:rFonts w:ascii="Consolas" w:hAnsi="Consolas" w:cs="宋体"/>
          <w:color w:val="A31515"/>
          <w:sz w:val="18"/>
          <w:szCs w:val="18"/>
        </w:rPr>
        <w:t>"rows"</w:t>
      </w:r>
      <w:r>
        <w:rPr>
          <w:rFonts w:ascii="Consolas" w:hAnsi="Consolas" w:cs="宋体"/>
          <w:color w:val="000000"/>
          <w:sz w:val="18"/>
          <w:szCs w:val="18"/>
        </w:rPr>
        <w:t>: [</w:t>
      </w:r>
    </w:p>
    <w:p w14:paraId="6F4BECB0" w14:textId="77777777" w:rsidR="00FB6D3D" w:rsidRDefault="00D22A15">
      <w:pPr>
        <w:shd w:val="clear" w:color="auto" w:fill="FFFFFE"/>
        <w:spacing w:line="270" w:lineRule="atLeast"/>
        <w:ind w:firstLineChars="0" w:firstLine="0"/>
        <w:rPr>
          <w:rFonts w:ascii="Consolas" w:hAnsi="Consolas" w:cs="宋体"/>
          <w:color w:val="000000"/>
          <w:sz w:val="18"/>
          <w:szCs w:val="18"/>
        </w:rPr>
      </w:pPr>
      <w:r>
        <w:rPr>
          <w:rFonts w:ascii="Consolas" w:hAnsi="Consolas" w:cs="宋体"/>
          <w:color w:val="000000"/>
          <w:sz w:val="18"/>
          <w:szCs w:val="18"/>
        </w:rPr>
        <w:t>        {</w:t>
      </w:r>
    </w:p>
    <w:p w14:paraId="4EC40776" w14:textId="77777777" w:rsidR="00FB6D3D" w:rsidRDefault="00D22A15">
      <w:pPr>
        <w:shd w:val="clear" w:color="auto" w:fill="FFFFFE"/>
        <w:spacing w:line="270" w:lineRule="atLeast"/>
        <w:ind w:firstLineChars="0" w:firstLine="0"/>
        <w:rPr>
          <w:rFonts w:ascii="Consolas" w:hAnsi="Consolas" w:cs="宋体"/>
          <w:color w:val="000000"/>
          <w:sz w:val="18"/>
          <w:szCs w:val="18"/>
        </w:rPr>
      </w:pPr>
      <w:r>
        <w:rPr>
          <w:rFonts w:ascii="Consolas" w:hAnsi="Consolas" w:cs="宋体"/>
          <w:color w:val="000000"/>
          <w:sz w:val="18"/>
          <w:szCs w:val="18"/>
        </w:rPr>
        <w:t>            </w:t>
      </w:r>
      <w:r>
        <w:rPr>
          <w:rFonts w:ascii="Consolas" w:hAnsi="Consolas" w:cs="宋体"/>
          <w:color w:val="A31515"/>
          <w:sz w:val="18"/>
          <w:szCs w:val="18"/>
        </w:rPr>
        <w:t>"task_no"</w:t>
      </w:r>
      <w:r>
        <w:rPr>
          <w:rFonts w:ascii="Consolas" w:hAnsi="Consolas" w:cs="宋体"/>
          <w:color w:val="000000"/>
          <w:sz w:val="18"/>
          <w:szCs w:val="18"/>
        </w:rPr>
        <w:t>: </w:t>
      </w:r>
      <w:r>
        <w:rPr>
          <w:rFonts w:ascii="Consolas" w:hAnsi="Consolas" w:cs="宋体"/>
          <w:color w:val="0451A5"/>
          <w:sz w:val="18"/>
          <w:szCs w:val="18"/>
        </w:rPr>
        <w:t>"task_no2"</w:t>
      </w:r>
      <w:r>
        <w:rPr>
          <w:rFonts w:ascii="Consolas" w:hAnsi="Consolas" w:cs="宋体"/>
          <w:color w:val="000000"/>
          <w:sz w:val="18"/>
          <w:szCs w:val="18"/>
        </w:rPr>
        <w:t>,</w:t>
      </w:r>
    </w:p>
    <w:p w14:paraId="515F0685" w14:textId="77777777" w:rsidR="00FB6D3D" w:rsidRDefault="00D22A15">
      <w:pPr>
        <w:shd w:val="clear" w:color="auto" w:fill="FFFFFE"/>
        <w:spacing w:line="270" w:lineRule="atLeast"/>
        <w:ind w:firstLineChars="0" w:firstLine="0"/>
        <w:rPr>
          <w:rFonts w:ascii="Consolas" w:hAnsi="Consolas" w:cs="宋体"/>
          <w:color w:val="000000"/>
          <w:sz w:val="18"/>
          <w:szCs w:val="18"/>
        </w:rPr>
      </w:pPr>
      <w:r>
        <w:rPr>
          <w:rFonts w:ascii="Consolas" w:hAnsi="Consolas" w:cs="宋体"/>
          <w:color w:val="000000"/>
          <w:sz w:val="18"/>
          <w:szCs w:val="18"/>
        </w:rPr>
        <w:t>            </w:t>
      </w:r>
      <w:r>
        <w:rPr>
          <w:rFonts w:ascii="Consolas" w:hAnsi="Consolas" w:cs="宋体"/>
          <w:color w:val="A31515"/>
          <w:sz w:val="18"/>
          <w:szCs w:val="18"/>
        </w:rPr>
        <w:t>"draw_code"</w:t>
      </w:r>
      <w:r>
        <w:rPr>
          <w:rFonts w:ascii="Consolas" w:hAnsi="Consolas" w:cs="宋体"/>
          <w:color w:val="000000"/>
          <w:sz w:val="18"/>
          <w:szCs w:val="18"/>
        </w:rPr>
        <w:t>: </w:t>
      </w:r>
      <w:r>
        <w:rPr>
          <w:rFonts w:ascii="Consolas" w:hAnsi="Consolas" w:cs="宋体"/>
          <w:color w:val="0451A5"/>
          <w:sz w:val="18"/>
          <w:szCs w:val="18"/>
        </w:rPr>
        <w:t>"M210329SG10004A02"</w:t>
      </w:r>
      <w:r>
        <w:rPr>
          <w:rFonts w:ascii="Consolas" w:hAnsi="Consolas" w:cs="宋体"/>
          <w:color w:val="000000"/>
          <w:sz w:val="18"/>
          <w:szCs w:val="18"/>
        </w:rPr>
        <w:t>,</w:t>
      </w:r>
    </w:p>
    <w:p w14:paraId="4589EF30" w14:textId="77777777" w:rsidR="00FB6D3D" w:rsidRDefault="00D22A15">
      <w:pPr>
        <w:shd w:val="clear" w:color="auto" w:fill="FFFFFE"/>
        <w:spacing w:line="270" w:lineRule="atLeast"/>
        <w:ind w:firstLineChars="0" w:firstLine="0"/>
        <w:rPr>
          <w:rFonts w:ascii="Consolas" w:hAnsi="Consolas" w:cs="宋体"/>
          <w:color w:val="000000"/>
          <w:sz w:val="18"/>
          <w:szCs w:val="18"/>
        </w:rPr>
      </w:pPr>
      <w:r>
        <w:rPr>
          <w:rFonts w:ascii="Consolas" w:hAnsi="Consolas" w:cs="宋体"/>
          <w:color w:val="000000"/>
          <w:sz w:val="18"/>
          <w:szCs w:val="18"/>
        </w:rPr>
        <w:t>            </w:t>
      </w:r>
      <w:r>
        <w:rPr>
          <w:rFonts w:ascii="Consolas" w:hAnsi="Consolas" w:cs="宋体"/>
          <w:color w:val="A31515"/>
          <w:sz w:val="18"/>
          <w:szCs w:val="18"/>
        </w:rPr>
        <w:t>"file_name"</w:t>
      </w:r>
      <w:r>
        <w:rPr>
          <w:rFonts w:ascii="Consolas" w:hAnsi="Consolas" w:cs="宋体"/>
          <w:color w:val="000000"/>
          <w:sz w:val="18"/>
          <w:szCs w:val="18"/>
        </w:rPr>
        <w:t>: </w:t>
      </w:r>
      <w:r>
        <w:rPr>
          <w:rFonts w:ascii="Consolas" w:hAnsi="Consolas" w:cs="宋体"/>
          <w:color w:val="0451A5"/>
          <w:sz w:val="18"/>
          <w:szCs w:val="18"/>
        </w:rPr>
        <w:t>"large.dxf"</w:t>
      </w:r>
      <w:r>
        <w:rPr>
          <w:rFonts w:ascii="Consolas" w:hAnsi="Consolas" w:cs="宋体"/>
          <w:color w:val="000000"/>
          <w:sz w:val="18"/>
          <w:szCs w:val="18"/>
        </w:rPr>
        <w:t>,</w:t>
      </w:r>
    </w:p>
    <w:p w14:paraId="57A9DA3B" w14:textId="77777777" w:rsidR="00FB6D3D" w:rsidRDefault="00D22A15">
      <w:pPr>
        <w:shd w:val="clear" w:color="auto" w:fill="FFFFFE"/>
        <w:spacing w:line="270" w:lineRule="atLeast"/>
        <w:ind w:firstLineChars="0" w:firstLine="0"/>
        <w:rPr>
          <w:rFonts w:ascii="Consolas" w:hAnsi="Consolas" w:cs="宋体"/>
          <w:color w:val="000000"/>
          <w:sz w:val="18"/>
          <w:szCs w:val="18"/>
        </w:rPr>
      </w:pPr>
      <w:r>
        <w:rPr>
          <w:rFonts w:ascii="Consolas" w:hAnsi="Consolas" w:cs="宋体"/>
          <w:color w:val="000000"/>
          <w:sz w:val="18"/>
          <w:szCs w:val="18"/>
        </w:rPr>
        <w:t>            </w:t>
      </w:r>
      <w:r>
        <w:rPr>
          <w:rFonts w:ascii="Consolas" w:hAnsi="Consolas" w:cs="宋体"/>
          <w:color w:val="A31515"/>
          <w:sz w:val="18"/>
          <w:szCs w:val="18"/>
        </w:rPr>
        <w:t>"file_path"</w:t>
      </w:r>
      <w:r>
        <w:rPr>
          <w:rFonts w:ascii="Consolas" w:hAnsi="Consolas" w:cs="宋体"/>
          <w:color w:val="000000"/>
          <w:sz w:val="18"/>
          <w:szCs w:val="18"/>
        </w:rPr>
        <w:t>: </w:t>
      </w:r>
      <w:r>
        <w:rPr>
          <w:rFonts w:ascii="Consolas" w:hAnsi="Consolas" w:cs="宋体"/>
          <w:color w:val="0451A5"/>
          <w:sz w:val="18"/>
          <w:szCs w:val="18"/>
        </w:rPr>
        <w:t>"/2021-03-29/M210329SG10004A01/M210329SG10004A02"</w:t>
      </w:r>
      <w:r>
        <w:rPr>
          <w:rFonts w:ascii="Consolas" w:hAnsi="Consolas" w:cs="宋体"/>
          <w:color w:val="000000"/>
          <w:sz w:val="18"/>
          <w:szCs w:val="18"/>
        </w:rPr>
        <w:t>,</w:t>
      </w:r>
    </w:p>
    <w:p w14:paraId="2A25E273" w14:textId="77777777" w:rsidR="00FB6D3D" w:rsidRDefault="00D22A15">
      <w:pPr>
        <w:shd w:val="clear" w:color="auto" w:fill="FFFFFE"/>
        <w:spacing w:line="270" w:lineRule="atLeast"/>
        <w:ind w:firstLineChars="0" w:firstLine="0"/>
        <w:rPr>
          <w:rFonts w:ascii="Consolas" w:hAnsi="Consolas" w:cs="宋体"/>
          <w:color w:val="000000"/>
          <w:sz w:val="18"/>
          <w:szCs w:val="18"/>
        </w:rPr>
      </w:pPr>
      <w:r>
        <w:rPr>
          <w:rFonts w:ascii="Consolas" w:hAnsi="Consolas" w:cs="宋体"/>
          <w:color w:val="000000"/>
          <w:sz w:val="18"/>
          <w:szCs w:val="18"/>
        </w:rPr>
        <w:t>            </w:t>
      </w:r>
      <w:r>
        <w:rPr>
          <w:rFonts w:ascii="Consolas" w:hAnsi="Consolas" w:cs="宋体"/>
          <w:color w:val="A31515"/>
          <w:sz w:val="18"/>
          <w:szCs w:val="18"/>
        </w:rPr>
        <w:t>"file_down_path"</w:t>
      </w:r>
      <w:r>
        <w:rPr>
          <w:rFonts w:ascii="Consolas" w:hAnsi="Consolas" w:cs="宋体"/>
          <w:color w:val="000000"/>
          <w:sz w:val="18"/>
          <w:szCs w:val="18"/>
        </w:rPr>
        <w:t>: </w:t>
      </w:r>
      <w:r>
        <w:rPr>
          <w:rFonts w:ascii="Consolas" w:hAnsi="Consolas" w:cs="宋体"/>
          <w:color w:val="0451A5"/>
          <w:sz w:val="18"/>
          <w:szCs w:val="18"/>
        </w:rPr>
        <w:t>"xx"</w:t>
      </w:r>
      <w:r>
        <w:rPr>
          <w:rFonts w:ascii="Consolas" w:hAnsi="Consolas" w:cs="宋体"/>
          <w:color w:val="000000"/>
          <w:sz w:val="18"/>
          <w:szCs w:val="18"/>
        </w:rPr>
        <w:t>,</w:t>
      </w:r>
    </w:p>
    <w:p w14:paraId="0A6D2787" w14:textId="77777777" w:rsidR="00FB6D3D" w:rsidRDefault="00D22A15">
      <w:pPr>
        <w:shd w:val="clear" w:color="auto" w:fill="FFFFFE"/>
        <w:spacing w:line="270" w:lineRule="atLeast"/>
        <w:ind w:firstLineChars="0" w:firstLine="0"/>
        <w:rPr>
          <w:rFonts w:ascii="Consolas" w:hAnsi="Consolas" w:cs="宋体"/>
          <w:color w:val="000000"/>
          <w:sz w:val="18"/>
          <w:szCs w:val="18"/>
        </w:rPr>
      </w:pPr>
      <w:r>
        <w:rPr>
          <w:rFonts w:ascii="Consolas" w:hAnsi="Consolas" w:cs="宋体"/>
          <w:color w:val="000000"/>
          <w:sz w:val="18"/>
          <w:szCs w:val="18"/>
        </w:rPr>
        <w:t>            </w:t>
      </w:r>
      <w:r>
        <w:rPr>
          <w:rFonts w:ascii="Consolas" w:hAnsi="Consolas" w:cs="宋体"/>
          <w:color w:val="A31515"/>
          <w:sz w:val="18"/>
          <w:szCs w:val="18"/>
        </w:rPr>
        <w:t>"resolve_start_time"</w:t>
      </w:r>
      <w:r>
        <w:rPr>
          <w:rFonts w:ascii="Consolas" w:hAnsi="Consolas" w:cs="宋体"/>
          <w:color w:val="000000"/>
          <w:sz w:val="18"/>
          <w:szCs w:val="18"/>
        </w:rPr>
        <w:t>: </w:t>
      </w:r>
      <w:r>
        <w:rPr>
          <w:rFonts w:ascii="Consolas" w:hAnsi="Consolas" w:cs="宋体"/>
          <w:color w:val="0451A5"/>
          <w:sz w:val="18"/>
          <w:szCs w:val="18"/>
        </w:rPr>
        <w:t>"2021-04-26 17:08:44"</w:t>
      </w:r>
      <w:r>
        <w:rPr>
          <w:rFonts w:ascii="Consolas" w:hAnsi="Consolas" w:cs="宋体"/>
          <w:color w:val="000000"/>
          <w:sz w:val="18"/>
          <w:szCs w:val="18"/>
        </w:rPr>
        <w:t>,</w:t>
      </w:r>
    </w:p>
    <w:p w14:paraId="1892200A" w14:textId="77777777" w:rsidR="00FB6D3D" w:rsidRDefault="00D22A15">
      <w:pPr>
        <w:shd w:val="clear" w:color="auto" w:fill="FFFFFE"/>
        <w:spacing w:line="270" w:lineRule="atLeast"/>
        <w:ind w:firstLineChars="0" w:firstLine="0"/>
        <w:rPr>
          <w:rFonts w:ascii="Consolas" w:hAnsi="Consolas" w:cs="宋体"/>
          <w:color w:val="000000"/>
          <w:sz w:val="18"/>
          <w:szCs w:val="18"/>
        </w:rPr>
      </w:pPr>
      <w:r>
        <w:rPr>
          <w:rFonts w:ascii="Consolas" w:hAnsi="Consolas" w:cs="宋体"/>
          <w:color w:val="000000"/>
          <w:sz w:val="18"/>
          <w:szCs w:val="18"/>
        </w:rPr>
        <w:t>            </w:t>
      </w:r>
      <w:r>
        <w:rPr>
          <w:rFonts w:ascii="Consolas" w:hAnsi="Consolas" w:cs="宋体"/>
          <w:color w:val="A31515"/>
          <w:sz w:val="18"/>
          <w:szCs w:val="18"/>
        </w:rPr>
        <w:t>"resolve_end_time"</w:t>
      </w:r>
      <w:r>
        <w:rPr>
          <w:rFonts w:ascii="Consolas" w:hAnsi="Consolas" w:cs="宋体"/>
          <w:color w:val="000000"/>
          <w:sz w:val="18"/>
          <w:szCs w:val="18"/>
        </w:rPr>
        <w:t>: </w:t>
      </w:r>
      <w:r>
        <w:rPr>
          <w:rFonts w:ascii="Consolas" w:hAnsi="Consolas" w:cs="宋体"/>
          <w:color w:val="0451A5"/>
          <w:sz w:val="18"/>
          <w:szCs w:val="18"/>
        </w:rPr>
        <w:t>"2021-04-26 17:08:44"</w:t>
      </w:r>
      <w:r>
        <w:rPr>
          <w:rFonts w:ascii="Consolas" w:hAnsi="Consolas" w:cs="宋体"/>
          <w:color w:val="000000"/>
          <w:sz w:val="18"/>
          <w:szCs w:val="18"/>
        </w:rPr>
        <w:t>,</w:t>
      </w:r>
    </w:p>
    <w:p w14:paraId="38E3E9BD" w14:textId="77777777" w:rsidR="00FB6D3D" w:rsidRDefault="00D22A15">
      <w:pPr>
        <w:shd w:val="clear" w:color="auto" w:fill="FFFFFE"/>
        <w:spacing w:line="270" w:lineRule="atLeast"/>
        <w:ind w:firstLineChars="0" w:firstLine="360"/>
        <w:rPr>
          <w:rFonts w:ascii="Consolas" w:hAnsi="Consolas" w:cs="宋体"/>
          <w:color w:val="000000"/>
          <w:sz w:val="18"/>
          <w:szCs w:val="18"/>
        </w:rPr>
      </w:pPr>
      <w:r>
        <w:rPr>
          <w:rFonts w:ascii="Consolas" w:hAnsi="Consolas" w:cs="宋体"/>
          <w:color w:val="000000"/>
          <w:sz w:val="18"/>
          <w:szCs w:val="18"/>
        </w:rPr>
        <w:t>         </w:t>
      </w:r>
      <w:r>
        <w:rPr>
          <w:rFonts w:ascii="Consolas" w:hAnsi="Consolas" w:cs="宋体"/>
          <w:color w:val="A31515"/>
          <w:sz w:val="18"/>
          <w:szCs w:val="18"/>
        </w:rPr>
        <w:t>"resolve_code"</w:t>
      </w:r>
      <w:r>
        <w:rPr>
          <w:rFonts w:ascii="Consolas" w:hAnsi="Consolas" w:cs="宋体"/>
          <w:color w:val="000000"/>
          <w:sz w:val="18"/>
          <w:szCs w:val="18"/>
        </w:rPr>
        <w:t>: </w:t>
      </w:r>
      <w:r>
        <w:rPr>
          <w:rFonts w:ascii="Consolas" w:hAnsi="Consolas" w:cs="宋体"/>
          <w:color w:val="0451A5"/>
          <w:sz w:val="18"/>
          <w:szCs w:val="18"/>
        </w:rPr>
        <w:t>"0"</w:t>
      </w:r>
    </w:p>
    <w:p w14:paraId="1A8AC3CA" w14:textId="77777777" w:rsidR="00FB6D3D" w:rsidRDefault="00D22A15">
      <w:pPr>
        <w:shd w:val="clear" w:color="auto" w:fill="FFFFFE"/>
        <w:spacing w:line="270" w:lineRule="atLeast"/>
        <w:ind w:firstLineChars="0" w:firstLine="0"/>
        <w:rPr>
          <w:rFonts w:ascii="Consolas" w:hAnsi="Consolas" w:cs="宋体"/>
          <w:color w:val="000000"/>
          <w:sz w:val="18"/>
          <w:szCs w:val="18"/>
        </w:rPr>
      </w:pPr>
      <w:r>
        <w:rPr>
          <w:rFonts w:ascii="Consolas" w:hAnsi="Consolas" w:cs="宋体"/>
          <w:color w:val="000000"/>
          <w:sz w:val="18"/>
          <w:szCs w:val="18"/>
        </w:rPr>
        <w:t>        }</w:t>
      </w:r>
    </w:p>
    <w:p w14:paraId="5885E4D6" w14:textId="77777777" w:rsidR="00FB6D3D" w:rsidRDefault="00D22A15">
      <w:pPr>
        <w:shd w:val="clear" w:color="auto" w:fill="FFFFFE"/>
        <w:spacing w:line="270" w:lineRule="atLeast"/>
        <w:ind w:firstLineChars="0" w:firstLine="0"/>
        <w:rPr>
          <w:rFonts w:ascii="Consolas" w:hAnsi="Consolas" w:cs="宋体"/>
          <w:color w:val="000000"/>
          <w:sz w:val="18"/>
          <w:szCs w:val="18"/>
        </w:rPr>
      </w:pPr>
      <w:r>
        <w:rPr>
          <w:rFonts w:ascii="Consolas" w:hAnsi="Consolas" w:cs="宋体"/>
          <w:color w:val="000000"/>
          <w:sz w:val="18"/>
          <w:szCs w:val="18"/>
        </w:rPr>
        <w:t>    ],</w:t>
      </w:r>
    </w:p>
    <w:p w14:paraId="23A8D862" w14:textId="77777777" w:rsidR="00FB6D3D" w:rsidRDefault="00D22A15">
      <w:pPr>
        <w:shd w:val="clear" w:color="auto" w:fill="FFFFFE"/>
        <w:spacing w:line="270" w:lineRule="atLeast"/>
        <w:ind w:firstLineChars="0" w:firstLine="0"/>
        <w:rPr>
          <w:rFonts w:ascii="Consolas" w:hAnsi="Consolas" w:cs="宋体"/>
          <w:color w:val="000000"/>
          <w:sz w:val="18"/>
          <w:szCs w:val="18"/>
        </w:rPr>
      </w:pPr>
      <w:r>
        <w:rPr>
          <w:rFonts w:ascii="Consolas" w:hAnsi="Consolas" w:cs="宋体"/>
          <w:color w:val="000000"/>
          <w:sz w:val="18"/>
          <w:szCs w:val="18"/>
        </w:rPr>
        <w:t>    </w:t>
      </w:r>
      <w:r>
        <w:rPr>
          <w:rFonts w:ascii="Consolas" w:hAnsi="Consolas" w:cs="宋体"/>
          <w:color w:val="A31515"/>
          <w:sz w:val="18"/>
          <w:szCs w:val="18"/>
        </w:rPr>
        <w:t>"total"</w:t>
      </w:r>
      <w:r>
        <w:rPr>
          <w:rFonts w:ascii="Consolas" w:hAnsi="Consolas" w:cs="宋体"/>
          <w:color w:val="000000"/>
          <w:sz w:val="18"/>
          <w:szCs w:val="18"/>
        </w:rPr>
        <w:t>: </w:t>
      </w:r>
      <w:r>
        <w:rPr>
          <w:rFonts w:ascii="Consolas" w:hAnsi="Consolas" w:cs="宋体"/>
          <w:color w:val="098658"/>
          <w:sz w:val="18"/>
          <w:szCs w:val="18"/>
        </w:rPr>
        <w:t>2</w:t>
      </w:r>
      <w:r>
        <w:rPr>
          <w:rFonts w:ascii="Consolas" w:hAnsi="Consolas" w:cs="宋体"/>
          <w:color w:val="000000"/>
          <w:sz w:val="18"/>
          <w:szCs w:val="18"/>
        </w:rPr>
        <w:t>,</w:t>
      </w:r>
    </w:p>
    <w:p w14:paraId="1F81FDFF" w14:textId="77777777" w:rsidR="00FB6D3D" w:rsidRDefault="00D22A15">
      <w:pPr>
        <w:shd w:val="clear" w:color="auto" w:fill="FFFFFE"/>
        <w:spacing w:line="270" w:lineRule="atLeast"/>
        <w:ind w:firstLineChars="0" w:firstLine="0"/>
        <w:rPr>
          <w:rFonts w:ascii="Consolas" w:hAnsi="Consolas" w:cs="宋体"/>
          <w:color w:val="000000"/>
          <w:sz w:val="18"/>
          <w:szCs w:val="18"/>
        </w:rPr>
      </w:pPr>
      <w:r>
        <w:rPr>
          <w:rFonts w:ascii="Consolas" w:hAnsi="Consolas" w:cs="宋体"/>
          <w:color w:val="000000"/>
          <w:sz w:val="18"/>
          <w:szCs w:val="18"/>
        </w:rPr>
        <w:t>    </w:t>
      </w:r>
      <w:r>
        <w:rPr>
          <w:rFonts w:ascii="Consolas" w:hAnsi="Consolas" w:cs="宋体"/>
          <w:color w:val="A31515"/>
          <w:sz w:val="18"/>
          <w:szCs w:val="18"/>
        </w:rPr>
        <w:t>"code"</w:t>
      </w:r>
      <w:r>
        <w:rPr>
          <w:rFonts w:ascii="Consolas" w:hAnsi="Consolas" w:cs="宋体"/>
          <w:color w:val="000000"/>
          <w:sz w:val="18"/>
          <w:szCs w:val="18"/>
        </w:rPr>
        <w:t>: </w:t>
      </w:r>
      <w:r>
        <w:rPr>
          <w:rFonts w:ascii="Consolas" w:hAnsi="Consolas" w:cs="宋体"/>
          <w:color w:val="098658"/>
          <w:sz w:val="18"/>
          <w:szCs w:val="18"/>
        </w:rPr>
        <w:t>200</w:t>
      </w:r>
      <w:r>
        <w:rPr>
          <w:rFonts w:ascii="Consolas" w:hAnsi="Consolas" w:cs="宋体"/>
          <w:color w:val="000000"/>
          <w:sz w:val="18"/>
          <w:szCs w:val="18"/>
        </w:rPr>
        <w:t>,</w:t>
      </w:r>
    </w:p>
    <w:p w14:paraId="58F9E3AC" w14:textId="77777777" w:rsidR="00FB6D3D" w:rsidRDefault="00D22A15">
      <w:pPr>
        <w:shd w:val="clear" w:color="auto" w:fill="FFFFFE"/>
        <w:spacing w:line="270" w:lineRule="atLeast"/>
        <w:ind w:firstLineChars="0" w:firstLine="0"/>
        <w:rPr>
          <w:rFonts w:ascii="Consolas" w:hAnsi="Consolas" w:cs="宋体"/>
          <w:color w:val="000000"/>
          <w:sz w:val="18"/>
          <w:szCs w:val="18"/>
        </w:rPr>
      </w:pPr>
      <w:r>
        <w:rPr>
          <w:rFonts w:ascii="Consolas" w:hAnsi="Consolas" w:cs="宋体"/>
          <w:color w:val="000000"/>
          <w:sz w:val="18"/>
          <w:szCs w:val="18"/>
        </w:rPr>
        <w:t>    </w:t>
      </w:r>
      <w:r>
        <w:rPr>
          <w:rFonts w:ascii="Consolas" w:hAnsi="Consolas" w:cs="宋体"/>
          <w:color w:val="A31515"/>
          <w:sz w:val="18"/>
          <w:szCs w:val="18"/>
        </w:rPr>
        <w:t>"msg"</w:t>
      </w:r>
      <w:r>
        <w:rPr>
          <w:rFonts w:ascii="Consolas" w:hAnsi="Consolas" w:cs="宋体"/>
          <w:color w:val="000000"/>
          <w:sz w:val="18"/>
          <w:szCs w:val="18"/>
        </w:rPr>
        <w:t>: </w:t>
      </w:r>
      <w:r>
        <w:rPr>
          <w:rFonts w:ascii="Consolas" w:hAnsi="Consolas" w:cs="宋体"/>
          <w:color w:val="0451A5"/>
          <w:sz w:val="18"/>
          <w:szCs w:val="18"/>
        </w:rPr>
        <w:t>"success"</w:t>
      </w:r>
    </w:p>
    <w:p w14:paraId="05A014A1" w14:textId="77777777" w:rsidR="00FB6D3D" w:rsidRDefault="00D22A15">
      <w:pPr>
        <w:shd w:val="clear" w:color="auto" w:fill="FFFFFE"/>
        <w:spacing w:line="270" w:lineRule="atLeast"/>
        <w:ind w:firstLineChars="0" w:firstLine="360"/>
        <w:rPr>
          <w:rFonts w:ascii="Consolas" w:hAnsi="Consolas" w:cs="宋体"/>
          <w:color w:val="000000"/>
          <w:sz w:val="18"/>
          <w:szCs w:val="18"/>
        </w:rPr>
      </w:pPr>
      <w:r>
        <w:rPr>
          <w:rFonts w:ascii="Consolas" w:hAnsi="Consolas" w:cs="宋体"/>
          <w:color w:val="000000"/>
          <w:sz w:val="18"/>
          <w:szCs w:val="18"/>
        </w:rPr>
        <w:lastRenderedPageBreak/>
        <w:t>}</w:t>
      </w:r>
    </w:p>
    <w:p w14:paraId="6944217A" w14:textId="77777777" w:rsidR="00FB6D3D" w:rsidRDefault="00FB6D3D">
      <w:pPr>
        <w:shd w:val="clear" w:color="auto" w:fill="FFFFFE"/>
        <w:spacing w:line="270" w:lineRule="atLeast"/>
        <w:ind w:firstLineChars="0" w:firstLine="360"/>
        <w:rPr>
          <w:rFonts w:ascii="Consolas" w:hAnsi="Consolas" w:cs="宋体"/>
          <w:color w:val="000000"/>
          <w:sz w:val="18"/>
          <w:szCs w:val="18"/>
        </w:rPr>
      </w:pPr>
    </w:p>
    <w:tbl>
      <w:tblPr>
        <w:tblStyle w:val="af2"/>
        <w:tblW w:w="9503" w:type="dxa"/>
        <w:jc w:val="center"/>
        <w:tblLayout w:type="fixed"/>
        <w:tblLook w:val="04A0" w:firstRow="1" w:lastRow="0" w:firstColumn="1" w:lastColumn="0" w:noHBand="0" w:noVBand="1"/>
      </w:tblPr>
      <w:tblGrid>
        <w:gridCol w:w="2405"/>
        <w:gridCol w:w="1418"/>
        <w:gridCol w:w="2703"/>
        <w:gridCol w:w="2977"/>
      </w:tblGrid>
      <w:tr w:rsidR="00FB6D3D" w14:paraId="3E9CB9CA" w14:textId="77777777">
        <w:trPr>
          <w:jc w:val="center"/>
        </w:trPr>
        <w:tc>
          <w:tcPr>
            <w:tcW w:w="2405" w:type="dxa"/>
          </w:tcPr>
          <w:p w14:paraId="75C53FFA" w14:textId="77777777" w:rsidR="00FB6D3D" w:rsidRDefault="00D22A15">
            <w:pPr>
              <w:ind w:firstLine="480"/>
            </w:pPr>
            <w:r>
              <w:rPr>
                <w:rFonts w:hint="eastAsia"/>
              </w:rPr>
              <w:t>参数</w:t>
            </w:r>
          </w:p>
        </w:tc>
        <w:tc>
          <w:tcPr>
            <w:tcW w:w="1418" w:type="dxa"/>
          </w:tcPr>
          <w:p w14:paraId="2B3440EC" w14:textId="77777777" w:rsidR="00FB6D3D" w:rsidRDefault="00D22A15">
            <w:pPr>
              <w:ind w:firstLineChars="0" w:firstLine="0"/>
            </w:pPr>
            <w:r>
              <w:rPr>
                <w:rFonts w:hint="eastAsia"/>
              </w:rPr>
              <w:t>参数类型</w:t>
            </w:r>
          </w:p>
        </w:tc>
        <w:tc>
          <w:tcPr>
            <w:tcW w:w="2703" w:type="dxa"/>
          </w:tcPr>
          <w:p w14:paraId="0EAB752E" w14:textId="77777777" w:rsidR="00FB6D3D" w:rsidRDefault="00D22A15">
            <w:pPr>
              <w:ind w:firstLine="480"/>
            </w:pPr>
            <w:r>
              <w:rPr>
                <w:rFonts w:hint="eastAsia"/>
              </w:rPr>
              <w:t>说明</w:t>
            </w:r>
          </w:p>
        </w:tc>
        <w:tc>
          <w:tcPr>
            <w:tcW w:w="2977" w:type="dxa"/>
          </w:tcPr>
          <w:p w14:paraId="62BB1836" w14:textId="77777777" w:rsidR="00FB6D3D" w:rsidRDefault="00D22A15">
            <w:pPr>
              <w:ind w:firstLine="480"/>
            </w:pPr>
            <w:r>
              <w:rPr>
                <w:rFonts w:hint="eastAsia"/>
              </w:rPr>
              <w:t>示例值</w:t>
            </w:r>
          </w:p>
        </w:tc>
      </w:tr>
      <w:tr w:rsidR="00FB6D3D" w14:paraId="6A71BBEC" w14:textId="77777777">
        <w:trPr>
          <w:jc w:val="center"/>
        </w:trPr>
        <w:tc>
          <w:tcPr>
            <w:tcW w:w="2405" w:type="dxa"/>
          </w:tcPr>
          <w:p w14:paraId="1D9062FC" w14:textId="77777777" w:rsidR="00FB6D3D" w:rsidRDefault="00D22A15">
            <w:pPr>
              <w:ind w:firstLineChars="0" w:firstLine="0"/>
            </w:pPr>
            <w:r>
              <w:rPr>
                <w:rFonts w:hint="eastAsia"/>
                <w:color w:val="262626"/>
                <w:spacing w:val="12"/>
                <w:szCs w:val="21"/>
              </w:rPr>
              <w:t>code</w:t>
            </w:r>
          </w:p>
        </w:tc>
        <w:tc>
          <w:tcPr>
            <w:tcW w:w="1418" w:type="dxa"/>
          </w:tcPr>
          <w:p w14:paraId="473226E7" w14:textId="77777777" w:rsidR="00FB6D3D" w:rsidRDefault="00D22A15">
            <w:pPr>
              <w:ind w:firstLineChars="83" w:firstLine="199"/>
            </w:pPr>
            <w:r>
              <w:rPr>
                <w:rFonts w:hint="eastAsia"/>
              </w:rPr>
              <w:t>int</w:t>
            </w:r>
          </w:p>
        </w:tc>
        <w:tc>
          <w:tcPr>
            <w:tcW w:w="2703" w:type="dxa"/>
          </w:tcPr>
          <w:p w14:paraId="6A0B3F16" w14:textId="77777777" w:rsidR="00FB6D3D" w:rsidRDefault="00D22A15">
            <w:pPr>
              <w:ind w:firstLineChars="0" w:firstLine="0"/>
            </w:pPr>
            <w:r>
              <w:rPr>
                <w:rFonts w:hint="eastAsia"/>
              </w:rPr>
              <w:t>返回码</w:t>
            </w:r>
          </w:p>
        </w:tc>
        <w:tc>
          <w:tcPr>
            <w:tcW w:w="2977" w:type="dxa"/>
          </w:tcPr>
          <w:p w14:paraId="4C8020A8" w14:textId="77777777" w:rsidR="00FB6D3D" w:rsidRDefault="00D22A15">
            <w:pPr>
              <w:ind w:firstLineChars="0" w:firstLine="0"/>
            </w:pPr>
            <w:r>
              <w:t>20</w:t>
            </w:r>
            <w:r>
              <w:rPr>
                <w:rFonts w:hint="eastAsia"/>
              </w:rPr>
              <w:t>0</w:t>
            </w:r>
            <w:r>
              <w:rPr>
                <w:rFonts w:hint="eastAsia"/>
              </w:rPr>
              <w:t>为成功；</w:t>
            </w:r>
            <w:r>
              <w:rPr>
                <w:rFonts w:hint="eastAsia"/>
              </w:rPr>
              <w:t>4</w:t>
            </w:r>
            <w:r>
              <w:t>00</w:t>
            </w:r>
            <w:r>
              <w:rPr>
                <w:rFonts w:hint="eastAsia"/>
              </w:rPr>
              <w:t>为失败</w:t>
            </w:r>
          </w:p>
        </w:tc>
      </w:tr>
      <w:tr w:rsidR="00FB6D3D" w14:paraId="68236F6C" w14:textId="77777777">
        <w:trPr>
          <w:jc w:val="center"/>
        </w:trPr>
        <w:tc>
          <w:tcPr>
            <w:tcW w:w="2405" w:type="dxa"/>
          </w:tcPr>
          <w:p w14:paraId="28434658" w14:textId="77777777" w:rsidR="00FB6D3D" w:rsidRDefault="00D22A15">
            <w:pPr>
              <w:ind w:firstLineChars="0" w:firstLine="0"/>
            </w:pPr>
            <w:r>
              <w:rPr>
                <w:color w:val="262626"/>
                <w:spacing w:val="12"/>
                <w:szCs w:val="21"/>
              </w:rPr>
              <w:t>msg</w:t>
            </w:r>
          </w:p>
        </w:tc>
        <w:tc>
          <w:tcPr>
            <w:tcW w:w="1418" w:type="dxa"/>
          </w:tcPr>
          <w:p w14:paraId="37EE703E" w14:textId="77777777" w:rsidR="00FB6D3D" w:rsidRDefault="00D22A15">
            <w:pPr>
              <w:ind w:firstLineChars="83" w:firstLine="199"/>
            </w:pPr>
            <w:r>
              <w:rPr>
                <w:rFonts w:hint="eastAsia"/>
              </w:rPr>
              <w:t>string</w:t>
            </w:r>
          </w:p>
        </w:tc>
        <w:tc>
          <w:tcPr>
            <w:tcW w:w="2703" w:type="dxa"/>
          </w:tcPr>
          <w:p w14:paraId="5154BEEF" w14:textId="77777777" w:rsidR="00FB6D3D" w:rsidRDefault="00D22A15">
            <w:pPr>
              <w:ind w:firstLineChars="0" w:firstLine="0"/>
            </w:pPr>
            <w:r>
              <w:t>对返回码的文本描述内容</w:t>
            </w:r>
          </w:p>
        </w:tc>
        <w:tc>
          <w:tcPr>
            <w:tcW w:w="2977" w:type="dxa"/>
          </w:tcPr>
          <w:p w14:paraId="3B2DAA72" w14:textId="77777777" w:rsidR="00FB6D3D" w:rsidRDefault="00D22A15">
            <w:pPr>
              <w:ind w:firstLineChars="0" w:firstLine="0"/>
            </w:pPr>
            <w:r>
              <w:t>“success”</w:t>
            </w:r>
            <w:r>
              <w:t>表示</w:t>
            </w:r>
            <w:r>
              <w:rPr>
                <w:rFonts w:hint="eastAsia"/>
              </w:rPr>
              <w:t>接收</w:t>
            </w:r>
            <w:r>
              <w:t>成功</w:t>
            </w:r>
          </w:p>
          <w:p w14:paraId="61F0A629" w14:textId="77777777" w:rsidR="00FB6D3D" w:rsidRDefault="00D22A15">
            <w:pPr>
              <w:ind w:firstLineChars="0" w:firstLine="0"/>
            </w:pPr>
            <w:r>
              <w:t>”error”</w:t>
            </w:r>
            <w:r>
              <w:t>表示</w:t>
            </w:r>
            <w:r>
              <w:rPr>
                <w:rFonts w:hint="eastAsia"/>
              </w:rPr>
              <w:t>接收失败</w:t>
            </w:r>
          </w:p>
        </w:tc>
      </w:tr>
      <w:tr w:rsidR="00FB6D3D" w14:paraId="071F10E3" w14:textId="77777777">
        <w:trPr>
          <w:jc w:val="center"/>
        </w:trPr>
        <w:tc>
          <w:tcPr>
            <w:tcW w:w="2405" w:type="dxa"/>
          </w:tcPr>
          <w:p w14:paraId="32767E18" w14:textId="77777777" w:rsidR="00FB6D3D" w:rsidRDefault="00D22A15">
            <w:pPr>
              <w:ind w:firstLineChars="0" w:firstLine="0"/>
              <w:rPr>
                <w:color w:val="262626"/>
                <w:spacing w:val="12"/>
                <w:szCs w:val="21"/>
              </w:rPr>
            </w:pPr>
            <w:r>
              <w:rPr>
                <w:color w:val="262626"/>
                <w:spacing w:val="12"/>
                <w:szCs w:val="21"/>
              </w:rPr>
              <w:t>t</w:t>
            </w:r>
            <w:r>
              <w:rPr>
                <w:rFonts w:hint="eastAsia"/>
                <w:color w:val="262626"/>
                <w:spacing w:val="12"/>
                <w:szCs w:val="21"/>
              </w:rPr>
              <w:t>otal</w:t>
            </w:r>
          </w:p>
        </w:tc>
        <w:tc>
          <w:tcPr>
            <w:tcW w:w="1418" w:type="dxa"/>
          </w:tcPr>
          <w:p w14:paraId="06D01BDD" w14:textId="77777777" w:rsidR="00FB6D3D" w:rsidRDefault="00D22A15">
            <w:pPr>
              <w:ind w:firstLineChars="83" w:firstLine="199"/>
            </w:pPr>
            <w:r>
              <w:rPr>
                <w:rFonts w:hint="eastAsia"/>
              </w:rPr>
              <w:t>int</w:t>
            </w:r>
          </w:p>
        </w:tc>
        <w:tc>
          <w:tcPr>
            <w:tcW w:w="2703" w:type="dxa"/>
          </w:tcPr>
          <w:p w14:paraId="78C9A926" w14:textId="77777777" w:rsidR="00FB6D3D" w:rsidRDefault="00D22A15">
            <w:pPr>
              <w:ind w:firstLineChars="0" w:firstLine="0"/>
            </w:pPr>
            <w:r>
              <w:rPr>
                <w:rFonts w:hint="eastAsia"/>
              </w:rPr>
              <w:t>记录总条数</w:t>
            </w:r>
          </w:p>
        </w:tc>
        <w:tc>
          <w:tcPr>
            <w:tcW w:w="2977" w:type="dxa"/>
          </w:tcPr>
          <w:p w14:paraId="6B6B1C06" w14:textId="77777777" w:rsidR="00FB6D3D" w:rsidRDefault="00FB6D3D">
            <w:pPr>
              <w:ind w:firstLine="480"/>
            </w:pPr>
          </w:p>
        </w:tc>
      </w:tr>
      <w:tr w:rsidR="00FB6D3D" w14:paraId="05DF8EFA" w14:textId="77777777">
        <w:trPr>
          <w:jc w:val="center"/>
        </w:trPr>
        <w:tc>
          <w:tcPr>
            <w:tcW w:w="2405" w:type="dxa"/>
          </w:tcPr>
          <w:p w14:paraId="4DD78DEF" w14:textId="77777777" w:rsidR="00FB6D3D" w:rsidRDefault="00D22A15">
            <w:pPr>
              <w:ind w:firstLineChars="0" w:firstLine="0"/>
              <w:rPr>
                <w:color w:val="262626"/>
                <w:spacing w:val="12"/>
                <w:szCs w:val="21"/>
              </w:rPr>
            </w:pPr>
            <w:r>
              <w:rPr>
                <w:color w:val="262626"/>
                <w:spacing w:val="12"/>
                <w:szCs w:val="21"/>
              </w:rPr>
              <w:t>task_no</w:t>
            </w:r>
          </w:p>
        </w:tc>
        <w:tc>
          <w:tcPr>
            <w:tcW w:w="1418" w:type="dxa"/>
          </w:tcPr>
          <w:p w14:paraId="616CEFE0" w14:textId="77777777" w:rsidR="00FB6D3D" w:rsidRDefault="00D22A15">
            <w:pPr>
              <w:ind w:firstLineChars="83" w:firstLine="199"/>
            </w:pPr>
            <w:r>
              <w:rPr>
                <w:rFonts w:hint="eastAsia"/>
              </w:rPr>
              <w:t>string</w:t>
            </w:r>
          </w:p>
        </w:tc>
        <w:tc>
          <w:tcPr>
            <w:tcW w:w="2703" w:type="dxa"/>
          </w:tcPr>
          <w:p w14:paraId="2B3B4D5A" w14:textId="77777777" w:rsidR="00FB6D3D" w:rsidRDefault="00D22A15">
            <w:pPr>
              <w:ind w:firstLineChars="0" w:firstLine="0"/>
            </w:pPr>
            <w:r>
              <w:rPr>
                <w:rFonts w:hint="eastAsia"/>
              </w:rPr>
              <w:t>钢板或任务号</w:t>
            </w:r>
          </w:p>
        </w:tc>
        <w:tc>
          <w:tcPr>
            <w:tcW w:w="2977" w:type="dxa"/>
          </w:tcPr>
          <w:p w14:paraId="1D133B88" w14:textId="77777777" w:rsidR="00FB6D3D" w:rsidRDefault="00FB6D3D">
            <w:pPr>
              <w:ind w:firstLine="480"/>
            </w:pPr>
          </w:p>
        </w:tc>
      </w:tr>
      <w:tr w:rsidR="00FB6D3D" w14:paraId="41241D46" w14:textId="77777777">
        <w:trPr>
          <w:jc w:val="center"/>
        </w:trPr>
        <w:tc>
          <w:tcPr>
            <w:tcW w:w="2405" w:type="dxa"/>
          </w:tcPr>
          <w:p w14:paraId="6C7CB3A1" w14:textId="77777777" w:rsidR="00FB6D3D" w:rsidRDefault="00D22A15">
            <w:pPr>
              <w:ind w:firstLineChars="0" w:firstLine="0"/>
              <w:rPr>
                <w:color w:val="262626"/>
                <w:spacing w:val="12"/>
                <w:szCs w:val="21"/>
              </w:rPr>
            </w:pPr>
            <w:r>
              <w:rPr>
                <w:color w:val="262626"/>
                <w:spacing w:val="12"/>
                <w:szCs w:val="21"/>
              </w:rPr>
              <w:t>d</w:t>
            </w:r>
            <w:r>
              <w:rPr>
                <w:rFonts w:hint="eastAsia"/>
                <w:color w:val="262626"/>
                <w:spacing w:val="12"/>
                <w:szCs w:val="21"/>
              </w:rPr>
              <w:t>raw</w:t>
            </w:r>
            <w:r>
              <w:rPr>
                <w:color w:val="262626"/>
                <w:spacing w:val="12"/>
                <w:szCs w:val="21"/>
              </w:rPr>
              <w:t>_code</w:t>
            </w:r>
          </w:p>
        </w:tc>
        <w:tc>
          <w:tcPr>
            <w:tcW w:w="1418" w:type="dxa"/>
          </w:tcPr>
          <w:p w14:paraId="07042B24" w14:textId="77777777" w:rsidR="00FB6D3D" w:rsidRDefault="00D22A15">
            <w:pPr>
              <w:ind w:firstLineChars="83" w:firstLine="199"/>
            </w:pPr>
            <w:r>
              <w:rPr>
                <w:rFonts w:hint="eastAsia"/>
              </w:rPr>
              <w:t>string</w:t>
            </w:r>
          </w:p>
        </w:tc>
        <w:tc>
          <w:tcPr>
            <w:tcW w:w="2703" w:type="dxa"/>
          </w:tcPr>
          <w:p w14:paraId="45F7BD19" w14:textId="77777777" w:rsidR="00FB6D3D" w:rsidRDefault="00D22A15">
            <w:pPr>
              <w:ind w:firstLineChars="0" w:firstLine="0"/>
            </w:pPr>
            <w:r>
              <w:rPr>
                <w:rFonts w:hint="eastAsia"/>
              </w:rPr>
              <w:t>套料图编号</w:t>
            </w:r>
          </w:p>
        </w:tc>
        <w:tc>
          <w:tcPr>
            <w:tcW w:w="2977" w:type="dxa"/>
          </w:tcPr>
          <w:p w14:paraId="4C1E4AB0" w14:textId="77777777" w:rsidR="00FB6D3D" w:rsidRDefault="00FB6D3D">
            <w:pPr>
              <w:ind w:firstLine="480"/>
            </w:pPr>
          </w:p>
        </w:tc>
      </w:tr>
      <w:tr w:rsidR="00FB6D3D" w14:paraId="406F0A5D" w14:textId="77777777">
        <w:trPr>
          <w:jc w:val="center"/>
        </w:trPr>
        <w:tc>
          <w:tcPr>
            <w:tcW w:w="2405" w:type="dxa"/>
          </w:tcPr>
          <w:p w14:paraId="2183F061" w14:textId="77777777" w:rsidR="00FB6D3D" w:rsidRDefault="00D22A15">
            <w:pPr>
              <w:ind w:firstLineChars="0" w:firstLine="0"/>
              <w:rPr>
                <w:color w:val="262626"/>
                <w:spacing w:val="12"/>
                <w:szCs w:val="21"/>
              </w:rPr>
            </w:pPr>
            <w:r>
              <w:rPr>
                <w:color w:val="262626"/>
                <w:spacing w:val="12"/>
                <w:szCs w:val="21"/>
              </w:rPr>
              <w:t>f</w:t>
            </w:r>
            <w:r>
              <w:rPr>
                <w:rFonts w:hint="eastAsia"/>
                <w:color w:val="262626"/>
                <w:spacing w:val="12"/>
                <w:szCs w:val="21"/>
              </w:rPr>
              <w:t>ile</w:t>
            </w:r>
            <w:r>
              <w:rPr>
                <w:color w:val="262626"/>
                <w:spacing w:val="12"/>
                <w:szCs w:val="21"/>
              </w:rPr>
              <w:t>_name</w:t>
            </w:r>
          </w:p>
        </w:tc>
        <w:tc>
          <w:tcPr>
            <w:tcW w:w="1418" w:type="dxa"/>
          </w:tcPr>
          <w:p w14:paraId="5DA98CEF" w14:textId="77777777" w:rsidR="00FB6D3D" w:rsidRDefault="00D22A15">
            <w:pPr>
              <w:ind w:firstLineChars="83" w:firstLine="199"/>
            </w:pPr>
            <w:r>
              <w:rPr>
                <w:rFonts w:hint="eastAsia"/>
              </w:rPr>
              <w:t>string</w:t>
            </w:r>
          </w:p>
        </w:tc>
        <w:tc>
          <w:tcPr>
            <w:tcW w:w="2703" w:type="dxa"/>
          </w:tcPr>
          <w:p w14:paraId="4C90828B" w14:textId="77777777" w:rsidR="00FB6D3D" w:rsidRDefault="00D22A15">
            <w:pPr>
              <w:ind w:firstLineChars="0" w:firstLine="0"/>
            </w:pPr>
            <w:r>
              <w:rPr>
                <w:rFonts w:hint="eastAsia"/>
              </w:rPr>
              <w:t>文件名称</w:t>
            </w:r>
          </w:p>
        </w:tc>
        <w:tc>
          <w:tcPr>
            <w:tcW w:w="2977" w:type="dxa"/>
          </w:tcPr>
          <w:p w14:paraId="5EECE08A" w14:textId="77777777" w:rsidR="00FB6D3D" w:rsidRDefault="00FB6D3D">
            <w:pPr>
              <w:ind w:firstLine="480"/>
            </w:pPr>
          </w:p>
        </w:tc>
      </w:tr>
      <w:tr w:rsidR="00FB6D3D" w14:paraId="29FE6874" w14:textId="77777777">
        <w:trPr>
          <w:jc w:val="center"/>
        </w:trPr>
        <w:tc>
          <w:tcPr>
            <w:tcW w:w="2405" w:type="dxa"/>
          </w:tcPr>
          <w:p w14:paraId="7EED71C4" w14:textId="77777777" w:rsidR="00FB6D3D" w:rsidRDefault="00D22A15">
            <w:pPr>
              <w:ind w:firstLineChars="0" w:firstLine="0"/>
              <w:rPr>
                <w:color w:val="262626"/>
                <w:spacing w:val="12"/>
                <w:szCs w:val="21"/>
              </w:rPr>
            </w:pPr>
            <w:r>
              <w:rPr>
                <w:color w:val="262626"/>
                <w:spacing w:val="12"/>
                <w:szCs w:val="21"/>
              </w:rPr>
              <w:t>file_path</w:t>
            </w:r>
          </w:p>
        </w:tc>
        <w:tc>
          <w:tcPr>
            <w:tcW w:w="1418" w:type="dxa"/>
          </w:tcPr>
          <w:p w14:paraId="76326030" w14:textId="77777777" w:rsidR="00FB6D3D" w:rsidRDefault="00D22A15">
            <w:pPr>
              <w:ind w:firstLineChars="83" w:firstLine="199"/>
            </w:pPr>
            <w:r>
              <w:rPr>
                <w:rFonts w:hint="eastAsia"/>
              </w:rPr>
              <w:t>string</w:t>
            </w:r>
          </w:p>
        </w:tc>
        <w:tc>
          <w:tcPr>
            <w:tcW w:w="2703" w:type="dxa"/>
          </w:tcPr>
          <w:p w14:paraId="05A11889" w14:textId="77777777" w:rsidR="00FB6D3D" w:rsidRDefault="00D22A15">
            <w:pPr>
              <w:ind w:firstLineChars="0" w:firstLine="0"/>
            </w:pPr>
            <w:r>
              <w:rPr>
                <w:rFonts w:hint="eastAsia"/>
              </w:rPr>
              <w:t>文件解析路径</w:t>
            </w:r>
          </w:p>
        </w:tc>
        <w:tc>
          <w:tcPr>
            <w:tcW w:w="2977" w:type="dxa"/>
          </w:tcPr>
          <w:p w14:paraId="1037066E" w14:textId="77777777" w:rsidR="00FB6D3D" w:rsidRDefault="00FB6D3D">
            <w:pPr>
              <w:ind w:firstLine="480"/>
            </w:pPr>
          </w:p>
        </w:tc>
      </w:tr>
      <w:tr w:rsidR="00FB6D3D" w14:paraId="0F4F20F1" w14:textId="77777777">
        <w:trPr>
          <w:jc w:val="center"/>
        </w:trPr>
        <w:tc>
          <w:tcPr>
            <w:tcW w:w="2405" w:type="dxa"/>
          </w:tcPr>
          <w:p w14:paraId="1FF9F05A" w14:textId="77777777" w:rsidR="00FB6D3D" w:rsidRDefault="00D22A15">
            <w:pPr>
              <w:ind w:firstLineChars="0" w:firstLine="0"/>
              <w:rPr>
                <w:color w:val="262626"/>
                <w:spacing w:val="12"/>
                <w:szCs w:val="21"/>
              </w:rPr>
            </w:pPr>
            <w:r>
              <w:rPr>
                <w:color w:val="262626"/>
                <w:spacing w:val="12"/>
                <w:szCs w:val="21"/>
              </w:rPr>
              <w:t>file_down_path</w:t>
            </w:r>
          </w:p>
        </w:tc>
        <w:tc>
          <w:tcPr>
            <w:tcW w:w="1418" w:type="dxa"/>
          </w:tcPr>
          <w:p w14:paraId="528667BD" w14:textId="77777777" w:rsidR="00FB6D3D" w:rsidRDefault="00D22A15">
            <w:pPr>
              <w:ind w:firstLineChars="83" w:firstLine="199"/>
            </w:pPr>
            <w:r>
              <w:rPr>
                <w:rFonts w:hint="eastAsia"/>
              </w:rPr>
              <w:t>string</w:t>
            </w:r>
          </w:p>
        </w:tc>
        <w:tc>
          <w:tcPr>
            <w:tcW w:w="2703" w:type="dxa"/>
          </w:tcPr>
          <w:p w14:paraId="09469C99" w14:textId="77777777" w:rsidR="00FB6D3D" w:rsidRDefault="00D22A15">
            <w:pPr>
              <w:ind w:firstLineChars="0" w:firstLine="0"/>
            </w:pPr>
            <w:r>
              <w:rPr>
                <w:rFonts w:hint="eastAsia"/>
              </w:rPr>
              <w:t>DXF</w:t>
            </w:r>
            <w:r>
              <w:rPr>
                <w:rFonts w:hint="eastAsia"/>
              </w:rPr>
              <w:t>文件路径</w:t>
            </w:r>
          </w:p>
        </w:tc>
        <w:tc>
          <w:tcPr>
            <w:tcW w:w="2977" w:type="dxa"/>
          </w:tcPr>
          <w:p w14:paraId="74F25260" w14:textId="77777777" w:rsidR="00FB6D3D" w:rsidRDefault="00FB6D3D">
            <w:pPr>
              <w:ind w:firstLine="480"/>
            </w:pPr>
          </w:p>
        </w:tc>
      </w:tr>
      <w:tr w:rsidR="00FB6D3D" w14:paraId="1C45E133" w14:textId="77777777">
        <w:trPr>
          <w:jc w:val="center"/>
        </w:trPr>
        <w:tc>
          <w:tcPr>
            <w:tcW w:w="2405" w:type="dxa"/>
          </w:tcPr>
          <w:p w14:paraId="69AF7EF6" w14:textId="77777777" w:rsidR="00FB6D3D" w:rsidRDefault="00D22A15">
            <w:pPr>
              <w:ind w:firstLineChars="0" w:firstLine="0"/>
              <w:rPr>
                <w:color w:val="262626"/>
                <w:spacing w:val="12"/>
                <w:szCs w:val="21"/>
              </w:rPr>
            </w:pPr>
            <w:r>
              <w:rPr>
                <w:color w:val="262626"/>
                <w:spacing w:val="12"/>
                <w:szCs w:val="21"/>
              </w:rPr>
              <w:t>rece_time</w:t>
            </w:r>
          </w:p>
        </w:tc>
        <w:tc>
          <w:tcPr>
            <w:tcW w:w="1418" w:type="dxa"/>
          </w:tcPr>
          <w:p w14:paraId="0CA6932A" w14:textId="77777777" w:rsidR="00FB6D3D" w:rsidRDefault="00D22A15">
            <w:pPr>
              <w:ind w:firstLineChars="83" w:firstLine="199"/>
            </w:pPr>
            <w:r>
              <w:rPr>
                <w:rFonts w:hint="eastAsia"/>
              </w:rPr>
              <w:t>string</w:t>
            </w:r>
          </w:p>
        </w:tc>
        <w:tc>
          <w:tcPr>
            <w:tcW w:w="2703" w:type="dxa"/>
          </w:tcPr>
          <w:p w14:paraId="6D686608" w14:textId="77777777" w:rsidR="00FB6D3D" w:rsidRDefault="00D22A15">
            <w:pPr>
              <w:ind w:firstLineChars="0" w:firstLine="0"/>
            </w:pPr>
            <w:r>
              <w:rPr>
                <w:rFonts w:hint="eastAsia"/>
              </w:rPr>
              <w:t>接收时间</w:t>
            </w:r>
          </w:p>
        </w:tc>
        <w:tc>
          <w:tcPr>
            <w:tcW w:w="2977" w:type="dxa"/>
          </w:tcPr>
          <w:p w14:paraId="591F2E73" w14:textId="77777777" w:rsidR="00FB6D3D" w:rsidRDefault="00FB6D3D">
            <w:pPr>
              <w:ind w:firstLine="480"/>
            </w:pPr>
          </w:p>
        </w:tc>
      </w:tr>
      <w:tr w:rsidR="00FB6D3D" w14:paraId="41F0C355" w14:textId="77777777">
        <w:trPr>
          <w:jc w:val="center"/>
        </w:trPr>
        <w:tc>
          <w:tcPr>
            <w:tcW w:w="2405" w:type="dxa"/>
          </w:tcPr>
          <w:p w14:paraId="3FDD18D3" w14:textId="77777777" w:rsidR="00FB6D3D" w:rsidRDefault="00D22A15">
            <w:pPr>
              <w:ind w:firstLineChars="0" w:firstLine="0"/>
              <w:rPr>
                <w:color w:val="262626"/>
                <w:spacing w:val="12"/>
                <w:szCs w:val="21"/>
              </w:rPr>
            </w:pPr>
            <w:r>
              <w:rPr>
                <w:color w:val="262626"/>
                <w:spacing w:val="12"/>
                <w:szCs w:val="21"/>
              </w:rPr>
              <w:t>resolve_start_time</w:t>
            </w:r>
          </w:p>
        </w:tc>
        <w:tc>
          <w:tcPr>
            <w:tcW w:w="1418" w:type="dxa"/>
          </w:tcPr>
          <w:p w14:paraId="200E3271" w14:textId="77777777" w:rsidR="00FB6D3D" w:rsidRDefault="00D22A15">
            <w:pPr>
              <w:ind w:firstLineChars="83" w:firstLine="199"/>
            </w:pPr>
            <w:r>
              <w:rPr>
                <w:rFonts w:hint="eastAsia"/>
              </w:rPr>
              <w:t>s</w:t>
            </w:r>
            <w:r>
              <w:t>tring</w:t>
            </w:r>
          </w:p>
        </w:tc>
        <w:tc>
          <w:tcPr>
            <w:tcW w:w="2703" w:type="dxa"/>
          </w:tcPr>
          <w:p w14:paraId="5BB1E015" w14:textId="77777777" w:rsidR="00FB6D3D" w:rsidRDefault="00D22A15">
            <w:pPr>
              <w:ind w:firstLineChars="0" w:firstLine="0"/>
            </w:pPr>
            <w:r>
              <w:rPr>
                <w:rFonts w:hint="eastAsia"/>
              </w:rPr>
              <w:t>解析开始时间</w:t>
            </w:r>
          </w:p>
        </w:tc>
        <w:tc>
          <w:tcPr>
            <w:tcW w:w="2977" w:type="dxa"/>
          </w:tcPr>
          <w:p w14:paraId="51EE66F6" w14:textId="77777777" w:rsidR="00FB6D3D" w:rsidRDefault="00FB6D3D">
            <w:pPr>
              <w:ind w:firstLine="480"/>
            </w:pPr>
          </w:p>
        </w:tc>
      </w:tr>
      <w:tr w:rsidR="00FB6D3D" w14:paraId="271EEA90" w14:textId="77777777">
        <w:trPr>
          <w:jc w:val="center"/>
        </w:trPr>
        <w:tc>
          <w:tcPr>
            <w:tcW w:w="2405" w:type="dxa"/>
          </w:tcPr>
          <w:p w14:paraId="4C827729" w14:textId="77777777" w:rsidR="00FB6D3D" w:rsidRDefault="00D22A15">
            <w:pPr>
              <w:ind w:firstLineChars="0" w:firstLine="0"/>
              <w:rPr>
                <w:color w:val="262626"/>
                <w:spacing w:val="12"/>
                <w:szCs w:val="21"/>
              </w:rPr>
            </w:pPr>
            <w:r>
              <w:rPr>
                <w:color w:val="262626"/>
                <w:spacing w:val="12"/>
                <w:szCs w:val="21"/>
              </w:rPr>
              <w:t>r</w:t>
            </w:r>
            <w:r>
              <w:rPr>
                <w:rFonts w:hint="eastAsia"/>
                <w:color w:val="262626"/>
                <w:spacing w:val="12"/>
                <w:szCs w:val="21"/>
              </w:rPr>
              <w:t>esolve_end_time</w:t>
            </w:r>
          </w:p>
        </w:tc>
        <w:tc>
          <w:tcPr>
            <w:tcW w:w="1418" w:type="dxa"/>
          </w:tcPr>
          <w:p w14:paraId="44222D38" w14:textId="77777777" w:rsidR="00FB6D3D" w:rsidRDefault="00D22A15">
            <w:pPr>
              <w:ind w:firstLineChars="83" w:firstLine="199"/>
            </w:pPr>
            <w:r>
              <w:rPr>
                <w:rFonts w:hint="eastAsia"/>
              </w:rPr>
              <w:t>s</w:t>
            </w:r>
            <w:r>
              <w:t>tring</w:t>
            </w:r>
          </w:p>
        </w:tc>
        <w:tc>
          <w:tcPr>
            <w:tcW w:w="2703" w:type="dxa"/>
          </w:tcPr>
          <w:p w14:paraId="6E2DA890" w14:textId="77777777" w:rsidR="00FB6D3D" w:rsidRDefault="00D22A15">
            <w:pPr>
              <w:ind w:firstLineChars="0" w:firstLine="0"/>
            </w:pPr>
            <w:r>
              <w:rPr>
                <w:rFonts w:hint="eastAsia"/>
              </w:rPr>
              <w:t>解析结束时间</w:t>
            </w:r>
          </w:p>
        </w:tc>
        <w:tc>
          <w:tcPr>
            <w:tcW w:w="2977" w:type="dxa"/>
          </w:tcPr>
          <w:p w14:paraId="68A899BE" w14:textId="77777777" w:rsidR="00FB6D3D" w:rsidRDefault="00FB6D3D">
            <w:pPr>
              <w:ind w:firstLine="480"/>
            </w:pPr>
          </w:p>
        </w:tc>
      </w:tr>
      <w:tr w:rsidR="00FB6D3D" w14:paraId="2AD6513C" w14:textId="77777777">
        <w:trPr>
          <w:jc w:val="center"/>
        </w:trPr>
        <w:tc>
          <w:tcPr>
            <w:tcW w:w="2405" w:type="dxa"/>
          </w:tcPr>
          <w:p w14:paraId="6819564D" w14:textId="77777777" w:rsidR="00FB6D3D" w:rsidRDefault="00D22A15">
            <w:pPr>
              <w:ind w:firstLineChars="0" w:firstLine="0"/>
              <w:rPr>
                <w:color w:val="262626"/>
                <w:spacing w:val="12"/>
                <w:szCs w:val="21"/>
              </w:rPr>
            </w:pPr>
            <w:r>
              <w:rPr>
                <w:color w:val="262626"/>
                <w:spacing w:val="12"/>
                <w:szCs w:val="21"/>
              </w:rPr>
              <w:t>r</w:t>
            </w:r>
            <w:r>
              <w:rPr>
                <w:rFonts w:hint="eastAsia"/>
                <w:color w:val="262626"/>
                <w:spacing w:val="12"/>
                <w:szCs w:val="21"/>
              </w:rPr>
              <w:t>esolve_code</w:t>
            </w:r>
          </w:p>
        </w:tc>
        <w:tc>
          <w:tcPr>
            <w:tcW w:w="1418" w:type="dxa"/>
          </w:tcPr>
          <w:p w14:paraId="2F10A675" w14:textId="77777777" w:rsidR="00FB6D3D" w:rsidRDefault="00D22A15">
            <w:pPr>
              <w:ind w:firstLineChars="83" w:firstLine="199"/>
            </w:pPr>
            <w:r>
              <w:rPr>
                <w:rFonts w:hint="eastAsia"/>
              </w:rPr>
              <w:t>s</w:t>
            </w:r>
            <w:r>
              <w:t>tring</w:t>
            </w:r>
          </w:p>
        </w:tc>
        <w:tc>
          <w:tcPr>
            <w:tcW w:w="2703" w:type="dxa"/>
          </w:tcPr>
          <w:p w14:paraId="2CCEB238" w14:textId="77777777" w:rsidR="00FB6D3D" w:rsidRDefault="00D22A15">
            <w:pPr>
              <w:ind w:firstLineChars="0" w:firstLine="0"/>
            </w:pPr>
            <w:r>
              <w:rPr>
                <w:rFonts w:hint="eastAsia"/>
              </w:rPr>
              <w:t>解析结果</w:t>
            </w:r>
          </w:p>
        </w:tc>
        <w:tc>
          <w:tcPr>
            <w:tcW w:w="2977" w:type="dxa"/>
          </w:tcPr>
          <w:p w14:paraId="1097CE69" w14:textId="77777777" w:rsidR="00FB6D3D" w:rsidRDefault="00D22A15">
            <w:pPr>
              <w:ind w:firstLineChars="0" w:firstLine="0"/>
            </w:pPr>
            <w:r>
              <w:rPr>
                <w:rFonts w:hint="eastAsia"/>
              </w:rPr>
              <w:t>0</w:t>
            </w:r>
            <w:r>
              <w:rPr>
                <w:rFonts w:hint="eastAsia"/>
              </w:rPr>
              <w:t>：正常，</w:t>
            </w:r>
            <w:r>
              <w:rPr>
                <w:rFonts w:hint="eastAsia"/>
              </w:rPr>
              <w:t>1</w:t>
            </w:r>
            <w:r>
              <w:rPr>
                <w:rFonts w:hint="eastAsia"/>
              </w:rPr>
              <w:t>：解析异常</w:t>
            </w:r>
          </w:p>
        </w:tc>
      </w:tr>
    </w:tbl>
    <w:p w14:paraId="7AF74263" w14:textId="77777777" w:rsidR="00FB6D3D" w:rsidRDefault="00D22A15">
      <w:pPr>
        <w:pStyle w:val="2"/>
        <w:spacing w:before="120"/>
        <w:ind w:left="425"/>
        <w:rPr>
          <w:rFonts w:ascii="宋体" w:eastAsia="宋体" w:hAnsi="宋体"/>
          <w:szCs w:val="30"/>
        </w:rPr>
      </w:pPr>
      <w:bookmarkStart w:id="96" w:name="_Toc5576"/>
      <w:r>
        <w:rPr>
          <w:rFonts w:ascii="宋体" w:eastAsia="宋体" w:hAnsi="宋体" w:hint="eastAsia"/>
          <w:szCs w:val="30"/>
          <w:lang w:val="en-US"/>
        </w:rPr>
        <w:t>12.15</w:t>
      </w:r>
      <w:r>
        <w:rPr>
          <w:rFonts w:ascii="宋体" w:eastAsia="宋体" w:hAnsi="宋体" w:hint="eastAsia"/>
          <w:szCs w:val="30"/>
        </w:rPr>
        <w:t>查询</w:t>
      </w:r>
      <w:r>
        <w:rPr>
          <w:rFonts w:ascii="宋体" w:eastAsia="宋体" w:hAnsi="宋体" w:hint="eastAsia"/>
          <w:szCs w:val="30"/>
          <w:lang w:val="en-US"/>
        </w:rPr>
        <w:t>信号</w:t>
      </w:r>
      <w:r>
        <w:rPr>
          <w:rFonts w:ascii="宋体" w:eastAsia="宋体" w:hAnsi="宋体" w:hint="eastAsia"/>
          <w:szCs w:val="30"/>
        </w:rPr>
        <w:t>数据</w:t>
      </w:r>
      <w:bookmarkEnd w:id="96"/>
    </w:p>
    <w:p w14:paraId="7ABAB6C3" w14:textId="77777777" w:rsidR="00FB6D3D" w:rsidRDefault="00D22A15">
      <w:pPr>
        <w:pStyle w:val="af6"/>
        <w:ind w:left="420" w:firstLineChars="0" w:firstLine="0"/>
        <w:rPr>
          <w:b/>
          <w:bCs/>
        </w:rPr>
      </w:pPr>
      <w:r>
        <w:rPr>
          <w:b/>
          <w:bCs/>
        </w:rPr>
        <w:t>请求方式：</w:t>
      </w:r>
      <w:r>
        <w:rPr>
          <w:b/>
          <w:bCs/>
        </w:rPr>
        <w:t>POST</w:t>
      </w:r>
      <w:r>
        <w:rPr>
          <w:b/>
          <w:bCs/>
        </w:rPr>
        <w:t>（</w:t>
      </w:r>
      <w:r>
        <w:rPr>
          <w:b/>
          <w:bCs/>
        </w:rPr>
        <w:t>HTTP</w:t>
      </w:r>
      <w:r>
        <w:rPr>
          <w:b/>
          <w:bCs/>
        </w:rPr>
        <w:t>）</w:t>
      </w:r>
    </w:p>
    <w:p w14:paraId="68025F22" w14:textId="77777777" w:rsidR="00FB6D3D" w:rsidRDefault="00D22A15">
      <w:pPr>
        <w:pStyle w:val="af6"/>
        <w:spacing w:line="360" w:lineRule="atLeast"/>
        <w:ind w:left="420" w:firstLineChars="0" w:firstLine="0"/>
        <w:rPr>
          <w:rFonts w:ascii="Times New Roman" w:hAnsi="Times New Roman" w:cs="Times New Roman"/>
          <w:color w:val="262626"/>
          <w:spacing w:val="12"/>
          <w:szCs w:val="21"/>
        </w:rPr>
      </w:pPr>
      <w:r>
        <w:rPr>
          <w:rFonts w:ascii="Times New Roman" w:hAnsi="Times New Roman" w:cs="Times New Roman"/>
          <w:b/>
          <w:bCs/>
          <w:color w:val="262626"/>
          <w:spacing w:val="12"/>
          <w:szCs w:val="21"/>
        </w:rPr>
        <w:t>请求地址</w:t>
      </w:r>
      <w:r>
        <w:rPr>
          <w:rFonts w:ascii="Times New Roman" w:hAnsi="Times New Roman" w:cs="Times New Roman"/>
          <w:color w:val="262626"/>
          <w:spacing w:val="12"/>
          <w:szCs w:val="21"/>
        </w:rPr>
        <w:t>：</w:t>
      </w:r>
      <w:hyperlink r:id="rId33" w:history="1">
        <w:r>
          <w:rPr>
            <w:rStyle w:val="af4"/>
            <w:rFonts w:ascii="Times New Roman" w:hAnsi="Times New Roman" w:cs="Times New Roman"/>
            <w:spacing w:val="12"/>
            <w:szCs w:val="24"/>
          </w:rPr>
          <w:t>http://</w:t>
        </w:r>
        <w:r>
          <w:rPr>
            <w:rStyle w:val="af4"/>
            <w:rFonts w:ascii="Times New Roman" w:hAnsi="Times New Roman" w:cs="Times New Roman" w:hint="eastAsia"/>
            <w:spacing w:val="12"/>
            <w:szCs w:val="24"/>
          </w:rPr>
          <w:t>ip</w:t>
        </w:r>
        <w:r>
          <w:rPr>
            <w:rStyle w:val="af4"/>
            <w:rFonts w:ascii="Times New Roman" w:hAnsi="Times New Roman" w:cs="Times New Roman"/>
            <w:spacing w:val="12"/>
            <w:szCs w:val="24"/>
          </w:rPr>
          <w:t>:port</w:t>
        </w:r>
        <w:r>
          <w:rPr>
            <w:rStyle w:val="af4"/>
            <w:rFonts w:ascii="Times New Roman" w:hAnsi="Times New Roman" w:cs="Times New Roman" w:hint="eastAsia"/>
            <w:spacing w:val="12"/>
            <w:szCs w:val="24"/>
          </w:rPr>
          <w:t>/</w:t>
        </w:r>
      </w:hyperlink>
      <w:r>
        <w:t>control/data/getSigalData</w:t>
      </w:r>
    </w:p>
    <w:p w14:paraId="3E0884C7" w14:textId="77777777" w:rsidR="00FB6D3D" w:rsidRDefault="00D22A15">
      <w:pPr>
        <w:pStyle w:val="af6"/>
        <w:spacing w:line="360" w:lineRule="atLeast"/>
        <w:ind w:left="420" w:firstLineChars="0" w:firstLine="0"/>
        <w:rPr>
          <w:rFonts w:ascii="Times New Roman" w:hAnsi="Times New Roman" w:cs="Times New Roman"/>
          <w:b/>
          <w:color w:val="262626"/>
          <w:spacing w:val="12"/>
          <w:szCs w:val="21"/>
        </w:rPr>
      </w:pPr>
      <w:r>
        <w:rPr>
          <w:rFonts w:ascii="Times New Roman" w:hAnsi="Times New Roman" w:cs="Times New Roman" w:hint="eastAsia"/>
          <w:b/>
          <w:color w:val="262626"/>
          <w:spacing w:val="12"/>
          <w:szCs w:val="21"/>
        </w:rPr>
        <w:t>接口说明：</w:t>
      </w:r>
    </w:p>
    <w:p w14:paraId="67DA8F92" w14:textId="77777777" w:rsidR="00FB6D3D" w:rsidRDefault="00D22A15">
      <w:pPr>
        <w:spacing w:line="360" w:lineRule="atLeast"/>
        <w:ind w:firstLine="480"/>
      </w:pPr>
      <w:r>
        <w:rPr>
          <w:rFonts w:hint="eastAsia"/>
        </w:rPr>
        <w:t>该接口用于</w:t>
      </w:r>
      <w:r>
        <w:rPr>
          <w:rFonts w:hint="eastAsia"/>
        </w:rPr>
        <w:t>W</w:t>
      </w:r>
      <w:r>
        <w:t>EB</w:t>
      </w:r>
      <w:r>
        <w:rPr>
          <w:rFonts w:hint="eastAsia"/>
        </w:rPr>
        <w:t>向总控查询</w:t>
      </w:r>
      <w:r>
        <w:rPr>
          <w:rFonts w:hint="eastAsia"/>
        </w:rPr>
        <w:t>信号和响应</w:t>
      </w:r>
      <w:r>
        <w:rPr>
          <w:rFonts w:hint="eastAsia"/>
        </w:rPr>
        <w:t>数据。</w:t>
      </w:r>
    </w:p>
    <w:p w14:paraId="46C2C69B" w14:textId="77777777" w:rsidR="00FB6D3D" w:rsidRDefault="00D22A15">
      <w:pPr>
        <w:spacing w:line="360" w:lineRule="atLeast"/>
        <w:ind w:firstLine="506"/>
        <w:rPr>
          <w:color w:val="262626"/>
          <w:spacing w:val="12"/>
          <w:szCs w:val="21"/>
        </w:rPr>
      </w:pPr>
      <w:r>
        <w:rPr>
          <w:b/>
          <w:bCs/>
          <w:color w:val="262626"/>
          <w:spacing w:val="12"/>
          <w:szCs w:val="21"/>
        </w:rPr>
        <w:t>请求包结构体</w:t>
      </w:r>
      <w:r>
        <w:rPr>
          <w:color w:val="262626"/>
          <w:spacing w:val="12"/>
          <w:szCs w:val="21"/>
        </w:rPr>
        <w:t>：</w:t>
      </w:r>
    </w:p>
    <w:p w14:paraId="3949F7BC" w14:textId="77777777" w:rsidR="00FB6D3D" w:rsidRDefault="00D22A15">
      <w:pPr>
        <w:shd w:val="clear" w:color="auto" w:fill="FFFFFE"/>
        <w:spacing w:line="270" w:lineRule="atLeast"/>
        <w:ind w:leftChars="200" w:left="480" w:firstLineChars="0" w:firstLine="0"/>
        <w:rPr>
          <w:rFonts w:ascii="Consolas" w:hAnsi="Consolas" w:cs="宋体"/>
          <w:color w:val="000000"/>
          <w:sz w:val="18"/>
          <w:szCs w:val="18"/>
        </w:rPr>
      </w:pPr>
      <w:r>
        <w:rPr>
          <w:rFonts w:ascii="Consolas" w:hAnsi="Consolas" w:cs="宋体"/>
          <w:color w:val="000000"/>
          <w:sz w:val="18"/>
          <w:szCs w:val="18"/>
        </w:rPr>
        <w:t>{</w:t>
      </w:r>
    </w:p>
    <w:p w14:paraId="65B1AF73" w14:textId="77777777" w:rsidR="00FB6D3D" w:rsidRDefault="00D22A15">
      <w:pPr>
        <w:shd w:val="clear" w:color="auto" w:fill="FFFFFE"/>
        <w:spacing w:line="270" w:lineRule="atLeast"/>
        <w:ind w:leftChars="200" w:left="480" w:firstLineChars="0" w:firstLine="395"/>
        <w:rPr>
          <w:rFonts w:ascii="Consolas" w:hAnsi="Consolas" w:cs="宋体"/>
          <w:color w:val="000000"/>
          <w:sz w:val="18"/>
          <w:szCs w:val="18"/>
        </w:rPr>
      </w:pPr>
      <w:r>
        <w:rPr>
          <w:rFonts w:ascii="Consolas" w:hAnsi="Consolas" w:cs="宋体"/>
          <w:color w:val="A31515"/>
          <w:sz w:val="18"/>
          <w:szCs w:val="18"/>
        </w:rPr>
        <w:t>"keyWord"</w:t>
      </w:r>
      <w:r>
        <w:rPr>
          <w:rFonts w:ascii="Consolas" w:hAnsi="Consolas" w:cs="宋体"/>
          <w:color w:val="000000"/>
          <w:sz w:val="18"/>
          <w:szCs w:val="18"/>
        </w:rPr>
        <w:t>: </w:t>
      </w:r>
      <w:r>
        <w:rPr>
          <w:rFonts w:ascii="Consolas" w:hAnsi="Consolas" w:cs="宋体"/>
          <w:color w:val="0451A5"/>
          <w:sz w:val="18"/>
          <w:szCs w:val="18"/>
        </w:rPr>
        <w:t>"</w:t>
      </w:r>
      <w:r>
        <w:rPr>
          <w:rFonts w:ascii="Consolas" w:hAnsi="Consolas" w:cs="宋体" w:hint="eastAsia"/>
          <w:color w:val="0451A5"/>
          <w:sz w:val="18"/>
          <w:szCs w:val="18"/>
        </w:rPr>
        <w:t>1</w:t>
      </w:r>
      <w:r>
        <w:rPr>
          <w:rFonts w:ascii="Consolas" w:hAnsi="Consolas" w:cs="宋体"/>
          <w:color w:val="0451A5"/>
          <w:sz w:val="18"/>
          <w:szCs w:val="18"/>
        </w:rPr>
        <w:t>"</w:t>
      </w:r>
      <w:r>
        <w:rPr>
          <w:rFonts w:ascii="Consolas" w:hAnsi="Consolas" w:cs="宋体"/>
          <w:color w:val="000000"/>
          <w:sz w:val="18"/>
          <w:szCs w:val="18"/>
        </w:rPr>
        <w:t>,</w:t>
      </w:r>
    </w:p>
    <w:p w14:paraId="6CA4CBE8" w14:textId="77777777" w:rsidR="00FB6D3D" w:rsidRDefault="00D22A15">
      <w:pPr>
        <w:shd w:val="clear" w:color="auto" w:fill="FFFFFE"/>
        <w:spacing w:line="270" w:lineRule="atLeast"/>
        <w:ind w:firstLineChars="500" w:firstLine="900"/>
        <w:rPr>
          <w:rFonts w:ascii="Consolas" w:hAnsi="Consolas" w:cs="宋体"/>
          <w:color w:val="000000"/>
          <w:sz w:val="18"/>
          <w:szCs w:val="18"/>
        </w:rPr>
      </w:pPr>
      <w:r>
        <w:rPr>
          <w:rFonts w:ascii="Consolas" w:hAnsi="Consolas" w:cs="宋体"/>
          <w:color w:val="A31515"/>
          <w:sz w:val="18"/>
          <w:szCs w:val="18"/>
        </w:rPr>
        <w:t>"key</w:t>
      </w:r>
      <w:r>
        <w:rPr>
          <w:rFonts w:ascii="Consolas" w:hAnsi="Consolas" w:cs="宋体" w:hint="eastAsia"/>
          <w:color w:val="A31515"/>
          <w:sz w:val="18"/>
          <w:szCs w:val="18"/>
        </w:rPr>
        <w:t>Sub</w:t>
      </w:r>
      <w:r>
        <w:rPr>
          <w:rFonts w:ascii="Consolas" w:hAnsi="Consolas" w:cs="宋体"/>
          <w:color w:val="A31515"/>
          <w:sz w:val="18"/>
          <w:szCs w:val="18"/>
        </w:rPr>
        <w:t>Word"</w:t>
      </w:r>
      <w:r>
        <w:rPr>
          <w:rFonts w:ascii="Consolas" w:hAnsi="Consolas" w:cs="宋体"/>
          <w:color w:val="000000"/>
          <w:sz w:val="18"/>
          <w:szCs w:val="18"/>
        </w:rPr>
        <w:t>: </w:t>
      </w:r>
      <w:r>
        <w:rPr>
          <w:rFonts w:ascii="Consolas" w:hAnsi="Consolas" w:cs="宋体"/>
          <w:color w:val="0451A5"/>
          <w:sz w:val="18"/>
          <w:szCs w:val="18"/>
        </w:rPr>
        <w:t>"</w:t>
      </w:r>
      <w:r>
        <w:rPr>
          <w:rFonts w:ascii="Consolas" w:hAnsi="Consolas" w:cs="宋体" w:hint="eastAsia"/>
          <w:color w:val="0451A5"/>
          <w:sz w:val="18"/>
          <w:szCs w:val="18"/>
        </w:rPr>
        <w:t>1</w:t>
      </w:r>
      <w:r>
        <w:rPr>
          <w:rFonts w:ascii="Consolas" w:hAnsi="Consolas" w:cs="宋体"/>
          <w:color w:val="0451A5"/>
          <w:sz w:val="18"/>
          <w:szCs w:val="18"/>
        </w:rPr>
        <w:t>"</w:t>
      </w:r>
      <w:r>
        <w:rPr>
          <w:rFonts w:ascii="Consolas" w:hAnsi="Consolas" w:cs="宋体"/>
          <w:color w:val="000000"/>
          <w:sz w:val="18"/>
          <w:szCs w:val="18"/>
        </w:rPr>
        <w:t>,</w:t>
      </w:r>
    </w:p>
    <w:p w14:paraId="092F6A29" w14:textId="77777777" w:rsidR="00FB6D3D" w:rsidRDefault="00D22A15">
      <w:pPr>
        <w:shd w:val="clear" w:color="auto" w:fill="FFFFFE"/>
        <w:spacing w:line="270" w:lineRule="atLeast"/>
        <w:ind w:leftChars="200" w:left="480" w:firstLineChars="0" w:firstLine="0"/>
        <w:rPr>
          <w:rFonts w:ascii="Consolas" w:hAnsi="Consolas" w:cs="宋体"/>
          <w:color w:val="000000"/>
          <w:sz w:val="18"/>
          <w:szCs w:val="18"/>
        </w:rPr>
      </w:pPr>
      <w:r>
        <w:rPr>
          <w:rFonts w:ascii="Consolas" w:hAnsi="Consolas" w:cs="宋体"/>
          <w:color w:val="000000"/>
          <w:sz w:val="18"/>
          <w:szCs w:val="18"/>
        </w:rPr>
        <w:t>    </w:t>
      </w:r>
      <w:r>
        <w:rPr>
          <w:rFonts w:ascii="Consolas" w:hAnsi="Consolas" w:cs="宋体"/>
          <w:color w:val="A31515"/>
          <w:sz w:val="18"/>
          <w:szCs w:val="18"/>
        </w:rPr>
        <w:t>"beginTime"</w:t>
      </w:r>
      <w:r>
        <w:rPr>
          <w:rFonts w:ascii="Consolas" w:hAnsi="Consolas" w:cs="宋体"/>
          <w:color w:val="000000"/>
          <w:sz w:val="18"/>
          <w:szCs w:val="18"/>
        </w:rPr>
        <w:t>:</w:t>
      </w:r>
      <w:r>
        <w:rPr>
          <w:rFonts w:ascii="Consolas" w:hAnsi="Consolas" w:cs="宋体"/>
          <w:color w:val="0451A5"/>
          <w:sz w:val="18"/>
          <w:szCs w:val="18"/>
        </w:rPr>
        <w:t>"2021-04-22 01:20:20"</w:t>
      </w:r>
      <w:r>
        <w:rPr>
          <w:rFonts w:ascii="Consolas" w:hAnsi="Consolas" w:cs="宋体"/>
          <w:color w:val="000000"/>
          <w:sz w:val="18"/>
          <w:szCs w:val="18"/>
        </w:rPr>
        <w:t>,</w:t>
      </w:r>
    </w:p>
    <w:p w14:paraId="7B086981" w14:textId="77777777" w:rsidR="00FB6D3D" w:rsidRDefault="00D22A15">
      <w:pPr>
        <w:shd w:val="clear" w:color="auto" w:fill="FFFFFE"/>
        <w:spacing w:line="270" w:lineRule="atLeast"/>
        <w:ind w:leftChars="200" w:left="480" w:firstLineChars="0" w:firstLine="0"/>
        <w:rPr>
          <w:rFonts w:ascii="Consolas" w:hAnsi="Consolas" w:cs="宋体"/>
          <w:color w:val="000000"/>
          <w:sz w:val="18"/>
          <w:szCs w:val="18"/>
        </w:rPr>
      </w:pPr>
      <w:r>
        <w:rPr>
          <w:rFonts w:ascii="Consolas" w:hAnsi="Consolas" w:cs="宋体"/>
          <w:color w:val="000000"/>
          <w:sz w:val="18"/>
          <w:szCs w:val="18"/>
        </w:rPr>
        <w:t>    </w:t>
      </w:r>
      <w:r>
        <w:rPr>
          <w:rFonts w:ascii="Consolas" w:hAnsi="Consolas" w:cs="宋体"/>
          <w:color w:val="A31515"/>
          <w:sz w:val="18"/>
          <w:szCs w:val="18"/>
        </w:rPr>
        <w:t>"endTime"</w:t>
      </w:r>
      <w:r>
        <w:rPr>
          <w:rFonts w:ascii="Consolas" w:hAnsi="Consolas" w:cs="宋体"/>
          <w:color w:val="000000"/>
          <w:sz w:val="18"/>
          <w:szCs w:val="18"/>
        </w:rPr>
        <w:t>:</w:t>
      </w:r>
      <w:r>
        <w:rPr>
          <w:rFonts w:ascii="Consolas" w:hAnsi="Consolas" w:cs="宋体"/>
          <w:color w:val="0451A5"/>
          <w:sz w:val="18"/>
          <w:szCs w:val="18"/>
        </w:rPr>
        <w:t>"2021-04-22 20:20:20"</w:t>
      </w:r>
      <w:r>
        <w:rPr>
          <w:rFonts w:ascii="Consolas" w:hAnsi="Consolas" w:cs="宋体"/>
          <w:color w:val="000000"/>
          <w:sz w:val="18"/>
          <w:szCs w:val="18"/>
        </w:rPr>
        <w:t>,</w:t>
      </w:r>
    </w:p>
    <w:p w14:paraId="0CC46610" w14:textId="77777777" w:rsidR="00FB6D3D" w:rsidRDefault="00D22A15">
      <w:pPr>
        <w:shd w:val="clear" w:color="auto" w:fill="FFFFFE"/>
        <w:spacing w:line="270" w:lineRule="atLeast"/>
        <w:ind w:leftChars="200" w:left="480" w:firstLineChars="0" w:firstLine="0"/>
        <w:rPr>
          <w:rFonts w:ascii="Consolas" w:hAnsi="Consolas" w:cs="宋体"/>
          <w:color w:val="000000"/>
          <w:sz w:val="18"/>
          <w:szCs w:val="18"/>
        </w:rPr>
      </w:pPr>
      <w:r>
        <w:rPr>
          <w:rFonts w:ascii="Consolas" w:hAnsi="Consolas" w:cs="宋体"/>
          <w:color w:val="000000"/>
          <w:sz w:val="18"/>
          <w:szCs w:val="18"/>
        </w:rPr>
        <w:lastRenderedPageBreak/>
        <w:t>    </w:t>
      </w:r>
      <w:r>
        <w:rPr>
          <w:rFonts w:ascii="Consolas" w:hAnsi="Consolas" w:cs="宋体"/>
          <w:color w:val="A31515"/>
          <w:sz w:val="18"/>
          <w:szCs w:val="18"/>
        </w:rPr>
        <w:t>"pageNum"</w:t>
      </w:r>
      <w:r>
        <w:rPr>
          <w:rFonts w:ascii="Consolas" w:hAnsi="Consolas" w:cs="宋体"/>
          <w:color w:val="000000"/>
          <w:sz w:val="18"/>
          <w:szCs w:val="18"/>
        </w:rPr>
        <w:t>:</w:t>
      </w:r>
      <w:r>
        <w:rPr>
          <w:rFonts w:ascii="Consolas" w:hAnsi="Consolas" w:cs="宋体"/>
          <w:color w:val="0451A5"/>
          <w:sz w:val="18"/>
          <w:szCs w:val="18"/>
        </w:rPr>
        <w:t>"1"</w:t>
      </w:r>
      <w:r>
        <w:rPr>
          <w:rFonts w:ascii="Consolas" w:hAnsi="Consolas" w:cs="宋体"/>
          <w:color w:val="000000"/>
          <w:sz w:val="18"/>
          <w:szCs w:val="18"/>
        </w:rPr>
        <w:t>,</w:t>
      </w:r>
    </w:p>
    <w:p w14:paraId="658C3260" w14:textId="77777777" w:rsidR="00FB6D3D" w:rsidRDefault="00D22A15">
      <w:pPr>
        <w:shd w:val="clear" w:color="auto" w:fill="FFFFFE"/>
        <w:spacing w:line="270" w:lineRule="atLeast"/>
        <w:ind w:leftChars="200" w:left="480" w:firstLineChars="0" w:firstLine="0"/>
        <w:rPr>
          <w:rFonts w:ascii="Consolas" w:hAnsi="Consolas" w:cs="宋体"/>
          <w:color w:val="000000"/>
          <w:sz w:val="18"/>
          <w:szCs w:val="18"/>
        </w:rPr>
      </w:pPr>
      <w:r>
        <w:rPr>
          <w:rFonts w:ascii="Consolas" w:hAnsi="Consolas" w:cs="宋体"/>
          <w:color w:val="000000"/>
          <w:sz w:val="18"/>
          <w:szCs w:val="18"/>
        </w:rPr>
        <w:t>    </w:t>
      </w:r>
      <w:r>
        <w:rPr>
          <w:rFonts w:ascii="Consolas" w:hAnsi="Consolas" w:cs="宋体"/>
          <w:color w:val="A31515"/>
          <w:sz w:val="18"/>
          <w:szCs w:val="18"/>
        </w:rPr>
        <w:t>"pageSize"</w:t>
      </w:r>
      <w:r>
        <w:rPr>
          <w:rFonts w:ascii="Consolas" w:hAnsi="Consolas" w:cs="宋体"/>
          <w:color w:val="000000"/>
          <w:sz w:val="18"/>
          <w:szCs w:val="18"/>
        </w:rPr>
        <w:t>:</w:t>
      </w:r>
      <w:r>
        <w:rPr>
          <w:rFonts w:ascii="Consolas" w:hAnsi="Consolas" w:cs="宋体"/>
          <w:color w:val="0451A5"/>
          <w:sz w:val="18"/>
          <w:szCs w:val="18"/>
        </w:rPr>
        <w:t>"10"</w:t>
      </w:r>
    </w:p>
    <w:p w14:paraId="4E75806A" w14:textId="77777777" w:rsidR="00FB6D3D" w:rsidRDefault="00D22A15">
      <w:pPr>
        <w:shd w:val="clear" w:color="auto" w:fill="FFFFFE"/>
        <w:spacing w:line="270" w:lineRule="atLeast"/>
        <w:ind w:leftChars="200" w:left="480" w:firstLineChars="0" w:firstLine="0"/>
        <w:rPr>
          <w:rFonts w:ascii="Consolas" w:hAnsi="Consolas" w:cs="宋体"/>
          <w:color w:val="000000"/>
          <w:sz w:val="18"/>
          <w:szCs w:val="18"/>
        </w:rPr>
      </w:pPr>
      <w:r>
        <w:rPr>
          <w:rFonts w:ascii="Consolas" w:hAnsi="Consolas" w:cs="宋体"/>
          <w:color w:val="000000"/>
          <w:sz w:val="18"/>
          <w:szCs w:val="18"/>
        </w:rPr>
        <w:t>}</w:t>
      </w:r>
    </w:p>
    <w:p w14:paraId="0CCC3FCC" w14:textId="77777777" w:rsidR="00FB6D3D" w:rsidRDefault="00D22A15">
      <w:pPr>
        <w:spacing w:line="360" w:lineRule="atLeast"/>
        <w:ind w:firstLine="506"/>
        <w:rPr>
          <w:b/>
          <w:bCs/>
          <w:color w:val="262626"/>
          <w:spacing w:val="12"/>
          <w:szCs w:val="21"/>
        </w:rPr>
      </w:pPr>
      <w:r>
        <w:rPr>
          <w:rFonts w:hint="eastAsia"/>
          <w:b/>
          <w:bCs/>
          <w:color w:val="262626"/>
          <w:spacing w:val="12"/>
          <w:szCs w:val="21"/>
        </w:rPr>
        <w:t>参数说明</w:t>
      </w:r>
      <w:r>
        <w:rPr>
          <w:rFonts w:hint="eastAsia"/>
          <w:b/>
          <w:bCs/>
          <w:color w:val="262626"/>
          <w:spacing w:val="12"/>
          <w:szCs w:val="21"/>
        </w:rPr>
        <w:t>:</w:t>
      </w:r>
    </w:p>
    <w:p w14:paraId="12B82E0F" w14:textId="77777777" w:rsidR="00FB6D3D" w:rsidRDefault="00FB6D3D">
      <w:pPr>
        <w:spacing w:line="360" w:lineRule="atLeast"/>
        <w:ind w:firstLine="506"/>
        <w:rPr>
          <w:b/>
          <w:bCs/>
          <w:color w:val="262626"/>
          <w:spacing w:val="12"/>
          <w:szCs w:val="21"/>
        </w:rPr>
      </w:pPr>
    </w:p>
    <w:tbl>
      <w:tblPr>
        <w:tblStyle w:val="af2"/>
        <w:tblW w:w="9214" w:type="dxa"/>
        <w:jc w:val="center"/>
        <w:tblLayout w:type="fixed"/>
        <w:tblLook w:val="04A0" w:firstRow="1" w:lastRow="0" w:firstColumn="1" w:lastColumn="0" w:noHBand="0" w:noVBand="1"/>
      </w:tblPr>
      <w:tblGrid>
        <w:gridCol w:w="1980"/>
        <w:gridCol w:w="1701"/>
        <w:gridCol w:w="1843"/>
        <w:gridCol w:w="3690"/>
      </w:tblGrid>
      <w:tr w:rsidR="00FB6D3D" w14:paraId="40C4C40B" w14:textId="77777777">
        <w:trPr>
          <w:jc w:val="center"/>
        </w:trPr>
        <w:tc>
          <w:tcPr>
            <w:tcW w:w="1980" w:type="dxa"/>
          </w:tcPr>
          <w:p w14:paraId="3ECBAAB9" w14:textId="77777777" w:rsidR="00FB6D3D" w:rsidRDefault="00D22A15">
            <w:pPr>
              <w:ind w:firstLine="480"/>
            </w:pPr>
            <w:r>
              <w:rPr>
                <w:rFonts w:hint="eastAsia"/>
              </w:rPr>
              <w:t>参数</w:t>
            </w:r>
          </w:p>
        </w:tc>
        <w:tc>
          <w:tcPr>
            <w:tcW w:w="1701" w:type="dxa"/>
          </w:tcPr>
          <w:p w14:paraId="26615AAB" w14:textId="77777777" w:rsidR="00FB6D3D" w:rsidRDefault="00D22A15">
            <w:pPr>
              <w:ind w:firstLineChars="83" w:firstLine="199"/>
            </w:pPr>
            <w:r>
              <w:rPr>
                <w:rFonts w:hint="eastAsia"/>
              </w:rPr>
              <w:t>参数类型</w:t>
            </w:r>
          </w:p>
        </w:tc>
        <w:tc>
          <w:tcPr>
            <w:tcW w:w="1843" w:type="dxa"/>
          </w:tcPr>
          <w:p w14:paraId="7FE01554" w14:textId="77777777" w:rsidR="00FB6D3D" w:rsidRDefault="00D22A15">
            <w:pPr>
              <w:ind w:firstLine="480"/>
            </w:pPr>
            <w:r>
              <w:rPr>
                <w:rFonts w:hint="eastAsia"/>
              </w:rPr>
              <w:t>说明</w:t>
            </w:r>
          </w:p>
        </w:tc>
        <w:tc>
          <w:tcPr>
            <w:tcW w:w="3690" w:type="dxa"/>
          </w:tcPr>
          <w:p w14:paraId="529F3518" w14:textId="77777777" w:rsidR="00FB6D3D" w:rsidRDefault="00D22A15">
            <w:pPr>
              <w:ind w:firstLine="480"/>
            </w:pPr>
            <w:r>
              <w:rPr>
                <w:rFonts w:hint="eastAsia"/>
              </w:rPr>
              <w:t>示例值</w:t>
            </w:r>
          </w:p>
        </w:tc>
      </w:tr>
      <w:tr w:rsidR="00FB6D3D" w14:paraId="5966B3CF" w14:textId="77777777">
        <w:trPr>
          <w:jc w:val="center"/>
        </w:trPr>
        <w:tc>
          <w:tcPr>
            <w:tcW w:w="1980" w:type="dxa"/>
          </w:tcPr>
          <w:p w14:paraId="57A1AA2B" w14:textId="77777777" w:rsidR="00FB6D3D" w:rsidRDefault="00D22A15">
            <w:pPr>
              <w:ind w:firstLineChars="79" w:firstLine="199"/>
              <w:rPr>
                <w:color w:val="262626"/>
                <w:spacing w:val="12"/>
                <w:szCs w:val="21"/>
              </w:rPr>
            </w:pPr>
            <w:r>
              <w:rPr>
                <w:color w:val="262626"/>
                <w:spacing w:val="12"/>
                <w:szCs w:val="21"/>
              </w:rPr>
              <w:t>keyword</w:t>
            </w:r>
          </w:p>
        </w:tc>
        <w:tc>
          <w:tcPr>
            <w:tcW w:w="1701" w:type="dxa"/>
          </w:tcPr>
          <w:p w14:paraId="700A1B18" w14:textId="77777777" w:rsidR="00FB6D3D" w:rsidRDefault="00D22A15">
            <w:pPr>
              <w:ind w:firstLine="480"/>
            </w:pPr>
            <w:r>
              <w:t>string</w:t>
            </w:r>
          </w:p>
        </w:tc>
        <w:tc>
          <w:tcPr>
            <w:tcW w:w="1843" w:type="dxa"/>
          </w:tcPr>
          <w:p w14:paraId="4EBE6200" w14:textId="77777777" w:rsidR="00FB6D3D" w:rsidRDefault="00D22A15">
            <w:pPr>
              <w:ind w:firstLineChars="0" w:firstLine="0"/>
            </w:pPr>
            <w:r>
              <w:rPr>
                <w:rFonts w:hint="eastAsia"/>
              </w:rPr>
              <w:t>分区编号</w:t>
            </w:r>
          </w:p>
        </w:tc>
        <w:tc>
          <w:tcPr>
            <w:tcW w:w="3690" w:type="dxa"/>
          </w:tcPr>
          <w:p w14:paraId="78C2849F" w14:textId="77777777" w:rsidR="00FB6D3D" w:rsidRDefault="00FB6D3D">
            <w:pPr>
              <w:ind w:firstLineChars="0" w:firstLine="0"/>
            </w:pPr>
          </w:p>
        </w:tc>
      </w:tr>
      <w:tr w:rsidR="00FB6D3D" w14:paraId="370BD994" w14:textId="77777777">
        <w:trPr>
          <w:jc w:val="center"/>
        </w:trPr>
        <w:tc>
          <w:tcPr>
            <w:tcW w:w="1980" w:type="dxa"/>
          </w:tcPr>
          <w:p w14:paraId="540CE357" w14:textId="77777777" w:rsidR="00FB6D3D" w:rsidRDefault="00D22A15">
            <w:pPr>
              <w:ind w:firstLineChars="79" w:firstLine="199"/>
              <w:rPr>
                <w:color w:val="262626"/>
                <w:spacing w:val="12"/>
                <w:szCs w:val="21"/>
              </w:rPr>
            </w:pPr>
            <w:r>
              <w:rPr>
                <w:rFonts w:hint="eastAsia"/>
                <w:color w:val="262626"/>
                <w:spacing w:val="12"/>
                <w:szCs w:val="21"/>
              </w:rPr>
              <w:t>keySubWord</w:t>
            </w:r>
          </w:p>
        </w:tc>
        <w:tc>
          <w:tcPr>
            <w:tcW w:w="1701" w:type="dxa"/>
          </w:tcPr>
          <w:p w14:paraId="0D7A63F7" w14:textId="77777777" w:rsidR="00FB6D3D" w:rsidRDefault="00D22A15">
            <w:pPr>
              <w:ind w:firstLine="480"/>
            </w:pPr>
            <w:r>
              <w:rPr>
                <w:rFonts w:hint="eastAsia"/>
              </w:rPr>
              <w:t>string</w:t>
            </w:r>
          </w:p>
        </w:tc>
        <w:tc>
          <w:tcPr>
            <w:tcW w:w="1843" w:type="dxa"/>
          </w:tcPr>
          <w:p w14:paraId="2B59A8AA" w14:textId="77777777" w:rsidR="00FB6D3D" w:rsidRDefault="00D22A15">
            <w:pPr>
              <w:ind w:firstLineChars="0" w:firstLine="0"/>
            </w:pPr>
            <w:r>
              <w:rPr>
                <w:rFonts w:hint="eastAsia"/>
              </w:rPr>
              <w:t>信号类型</w:t>
            </w:r>
          </w:p>
        </w:tc>
        <w:tc>
          <w:tcPr>
            <w:tcW w:w="3690" w:type="dxa"/>
          </w:tcPr>
          <w:p w14:paraId="29A8427F" w14:textId="77777777" w:rsidR="00FB6D3D" w:rsidRDefault="00FB6D3D">
            <w:pPr>
              <w:ind w:firstLineChars="0" w:firstLine="0"/>
            </w:pPr>
          </w:p>
        </w:tc>
      </w:tr>
      <w:tr w:rsidR="00FB6D3D" w14:paraId="7A05D671" w14:textId="77777777">
        <w:trPr>
          <w:jc w:val="center"/>
        </w:trPr>
        <w:tc>
          <w:tcPr>
            <w:tcW w:w="1980" w:type="dxa"/>
          </w:tcPr>
          <w:p w14:paraId="5CA6DBA1" w14:textId="77777777" w:rsidR="00FB6D3D" w:rsidRDefault="00D22A15">
            <w:pPr>
              <w:ind w:firstLineChars="79" w:firstLine="199"/>
              <w:rPr>
                <w:color w:val="262626"/>
                <w:spacing w:val="12"/>
                <w:szCs w:val="21"/>
              </w:rPr>
            </w:pPr>
            <w:r>
              <w:rPr>
                <w:color w:val="262626"/>
                <w:spacing w:val="12"/>
                <w:szCs w:val="21"/>
              </w:rPr>
              <w:t>b</w:t>
            </w:r>
            <w:r>
              <w:rPr>
                <w:rFonts w:hint="eastAsia"/>
                <w:color w:val="262626"/>
                <w:spacing w:val="12"/>
                <w:szCs w:val="21"/>
              </w:rPr>
              <w:t>eginTime</w:t>
            </w:r>
          </w:p>
        </w:tc>
        <w:tc>
          <w:tcPr>
            <w:tcW w:w="1701" w:type="dxa"/>
          </w:tcPr>
          <w:p w14:paraId="084499AA" w14:textId="77777777" w:rsidR="00FB6D3D" w:rsidRDefault="00D22A15">
            <w:pPr>
              <w:ind w:firstLine="480"/>
            </w:pPr>
            <w:r>
              <w:t>string</w:t>
            </w:r>
          </w:p>
        </w:tc>
        <w:tc>
          <w:tcPr>
            <w:tcW w:w="1843" w:type="dxa"/>
          </w:tcPr>
          <w:p w14:paraId="4AC7D0FE" w14:textId="77777777" w:rsidR="00FB6D3D" w:rsidRDefault="00D22A15">
            <w:pPr>
              <w:ind w:firstLineChars="0" w:firstLine="0"/>
            </w:pPr>
            <w:r>
              <w:rPr>
                <w:rFonts w:hint="eastAsia"/>
              </w:rPr>
              <w:t>起始时间</w:t>
            </w:r>
          </w:p>
        </w:tc>
        <w:tc>
          <w:tcPr>
            <w:tcW w:w="3690" w:type="dxa"/>
          </w:tcPr>
          <w:p w14:paraId="6EA98FFD" w14:textId="77777777" w:rsidR="00FB6D3D" w:rsidRDefault="00FB6D3D">
            <w:pPr>
              <w:ind w:firstLineChars="0" w:firstLine="0"/>
            </w:pPr>
          </w:p>
        </w:tc>
      </w:tr>
      <w:tr w:rsidR="00FB6D3D" w14:paraId="2EE1B11F" w14:textId="77777777">
        <w:trPr>
          <w:jc w:val="center"/>
        </w:trPr>
        <w:tc>
          <w:tcPr>
            <w:tcW w:w="1980" w:type="dxa"/>
          </w:tcPr>
          <w:p w14:paraId="4D009EDE" w14:textId="77777777" w:rsidR="00FB6D3D" w:rsidRDefault="00D22A15">
            <w:pPr>
              <w:ind w:firstLineChars="79" w:firstLine="199"/>
              <w:rPr>
                <w:color w:val="262626"/>
                <w:spacing w:val="12"/>
                <w:szCs w:val="21"/>
              </w:rPr>
            </w:pPr>
            <w:r>
              <w:rPr>
                <w:rFonts w:hint="eastAsia"/>
                <w:color w:val="262626"/>
                <w:spacing w:val="12"/>
                <w:szCs w:val="21"/>
              </w:rPr>
              <w:t>endTime</w:t>
            </w:r>
          </w:p>
        </w:tc>
        <w:tc>
          <w:tcPr>
            <w:tcW w:w="1701" w:type="dxa"/>
          </w:tcPr>
          <w:p w14:paraId="2BDB8131" w14:textId="77777777" w:rsidR="00FB6D3D" w:rsidRDefault="00D22A15">
            <w:pPr>
              <w:ind w:firstLine="480"/>
            </w:pPr>
            <w:r>
              <w:rPr>
                <w:rFonts w:hint="eastAsia"/>
              </w:rPr>
              <w:t>s</w:t>
            </w:r>
            <w:r>
              <w:t>tring</w:t>
            </w:r>
          </w:p>
        </w:tc>
        <w:tc>
          <w:tcPr>
            <w:tcW w:w="1843" w:type="dxa"/>
          </w:tcPr>
          <w:p w14:paraId="1EF806C6" w14:textId="77777777" w:rsidR="00FB6D3D" w:rsidRDefault="00D22A15">
            <w:pPr>
              <w:ind w:firstLineChars="0" w:firstLine="0"/>
            </w:pPr>
            <w:r>
              <w:rPr>
                <w:rFonts w:hint="eastAsia"/>
              </w:rPr>
              <w:t>结束时间</w:t>
            </w:r>
          </w:p>
        </w:tc>
        <w:tc>
          <w:tcPr>
            <w:tcW w:w="3690" w:type="dxa"/>
          </w:tcPr>
          <w:p w14:paraId="2C28A8D5" w14:textId="77777777" w:rsidR="00FB6D3D" w:rsidRDefault="00FB6D3D">
            <w:pPr>
              <w:ind w:firstLineChars="0" w:firstLine="0"/>
            </w:pPr>
          </w:p>
        </w:tc>
      </w:tr>
      <w:tr w:rsidR="00FB6D3D" w14:paraId="3D600FEF" w14:textId="77777777">
        <w:trPr>
          <w:jc w:val="center"/>
        </w:trPr>
        <w:tc>
          <w:tcPr>
            <w:tcW w:w="1980" w:type="dxa"/>
          </w:tcPr>
          <w:p w14:paraId="2354BF84" w14:textId="77777777" w:rsidR="00FB6D3D" w:rsidRDefault="00D22A15">
            <w:pPr>
              <w:ind w:firstLineChars="79" w:firstLine="199"/>
              <w:rPr>
                <w:color w:val="262626"/>
                <w:spacing w:val="12"/>
                <w:szCs w:val="21"/>
              </w:rPr>
            </w:pPr>
            <w:r>
              <w:rPr>
                <w:color w:val="262626"/>
                <w:spacing w:val="12"/>
                <w:szCs w:val="21"/>
              </w:rPr>
              <w:t>p</w:t>
            </w:r>
            <w:r>
              <w:rPr>
                <w:rFonts w:hint="eastAsia"/>
                <w:color w:val="262626"/>
                <w:spacing w:val="12"/>
                <w:szCs w:val="21"/>
              </w:rPr>
              <w:t>age</w:t>
            </w:r>
            <w:r>
              <w:rPr>
                <w:color w:val="262626"/>
                <w:spacing w:val="12"/>
                <w:szCs w:val="21"/>
              </w:rPr>
              <w:t>Num</w:t>
            </w:r>
          </w:p>
        </w:tc>
        <w:tc>
          <w:tcPr>
            <w:tcW w:w="1701" w:type="dxa"/>
          </w:tcPr>
          <w:p w14:paraId="0543E8D9" w14:textId="77777777" w:rsidR="00FB6D3D" w:rsidRDefault="00D22A15">
            <w:pPr>
              <w:ind w:firstLine="480"/>
            </w:pPr>
            <w:r>
              <w:t>string</w:t>
            </w:r>
          </w:p>
        </w:tc>
        <w:tc>
          <w:tcPr>
            <w:tcW w:w="1843" w:type="dxa"/>
          </w:tcPr>
          <w:p w14:paraId="194881A9" w14:textId="77777777" w:rsidR="00FB6D3D" w:rsidRDefault="00D22A15">
            <w:pPr>
              <w:ind w:firstLineChars="0" w:firstLine="0"/>
            </w:pPr>
            <w:r>
              <w:rPr>
                <w:rFonts w:hint="eastAsia"/>
              </w:rPr>
              <w:t>当前页数</w:t>
            </w:r>
          </w:p>
        </w:tc>
        <w:tc>
          <w:tcPr>
            <w:tcW w:w="3690" w:type="dxa"/>
          </w:tcPr>
          <w:p w14:paraId="0DA2E60C" w14:textId="77777777" w:rsidR="00FB6D3D" w:rsidRDefault="00FB6D3D">
            <w:pPr>
              <w:ind w:firstLineChars="0" w:firstLine="0"/>
            </w:pPr>
          </w:p>
        </w:tc>
      </w:tr>
      <w:tr w:rsidR="00FB6D3D" w14:paraId="621548F7" w14:textId="77777777">
        <w:trPr>
          <w:jc w:val="center"/>
        </w:trPr>
        <w:tc>
          <w:tcPr>
            <w:tcW w:w="1980" w:type="dxa"/>
          </w:tcPr>
          <w:p w14:paraId="295018CB" w14:textId="77777777" w:rsidR="00FB6D3D" w:rsidRDefault="00D22A15">
            <w:pPr>
              <w:ind w:firstLineChars="79" w:firstLine="199"/>
              <w:rPr>
                <w:color w:val="262626"/>
                <w:spacing w:val="12"/>
                <w:szCs w:val="21"/>
              </w:rPr>
            </w:pPr>
            <w:r>
              <w:rPr>
                <w:color w:val="262626"/>
                <w:spacing w:val="12"/>
                <w:szCs w:val="21"/>
              </w:rPr>
              <w:t>p</w:t>
            </w:r>
            <w:r>
              <w:rPr>
                <w:rFonts w:hint="eastAsia"/>
                <w:color w:val="262626"/>
                <w:spacing w:val="12"/>
                <w:szCs w:val="21"/>
              </w:rPr>
              <w:t>age</w:t>
            </w:r>
            <w:r>
              <w:rPr>
                <w:color w:val="262626"/>
                <w:spacing w:val="12"/>
                <w:szCs w:val="21"/>
              </w:rPr>
              <w:t>Size</w:t>
            </w:r>
          </w:p>
        </w:tc>
        <w:tc>
          <w:tcPr>
            <w:tcW w:w="1701" w:type="dxa"/>
          </w:tcPr>
          <w:p w14:paraId="00D3FCD7" w14:textId="77777777" w:rsidR="00FB6D3D" w:rsidRDefault="00D22A15">
            <w:pPr>
              <w:ind w:firstLine="480"/>
            </w:pPr>
            <w:r>
              <w:t>string</w:t>
            </w:r>
          </w:p>
        </w:tc>
        <w:tc>
          <w:tcPr>
            <w:tcW w:w="1843" w:type="dxa"/>
          </w:tcPr>
          <w:p w14:paraId="5F977675" w14:textId="77777777" w:rsidR="00FB6D3D" w:rsidRDefault="00D22A15">
            <w:pPr>
              <w:ind w:firstLineChars="0" w:firstLine="0"/>
            </w:pPr>
            <w:r>
              <w:rPr>
                <w:rFonts w:hint="eastAsia"/>
              </w:rPr>
              <w:t>每页显示条数</w:t>
            </w:r>
          </w:p>
        </w:tc>
        <w:tc>
          <w:tcPr>
            <w:tcW w:w="3690" w:type="dxa"/>
          </w:tcPr>
          <w:p w14:paraId="50A842BE" w14:textId="77777777" w:rsidR="00FB6D3D" w:rsidRDefault="00FB6D3D">
            <w:pPr>
              <w:ind w:firstLineChars="0" w:firstLine="0"/>
            </w:pPr>
          </w:p>
        </w:tc>
      </w:tr>
    </w:tbl>
    <w:p w14:paraId="659D12AE" w14:textId="77777777" w:rsidR="00FB6D3D" w:rsidRDefault="00FB6D3D">
      <w:pPr>
        <w:spacing w:line="360" w:lineRule="atLeast"/>
        <w:ind w:firstLine="480"/>
      </w:pPr>
    </w:p>
    <w:p w14:paraId="55E28D14" w14:textId="77777777" w:rsidR="00FB6D3D" w:rsidRDefault="00D22A15">
      <w:pPr>
        <w:pStyle w:val="af6"/>
        <w:ind w:left="420" w:firstLineChars="0" w:firstLine="0"/>
        <w:rPr>
          <w:rStyle w:val="af3"/>
        </w:rPr>
      </w:pPr>
      <w:r>
        <w:rPr>
          <w:rStyle w:val="af3"/>
          <w:rFonts w:hint="eastAsia"/>
        </w:rPr>
        <w:t>返回结果：</w:t>
      </w:r>
    </w:p>
    <w:p w14:paraId="6F4B195F" w14:textId="77777777" w:rsidR="00FB6D3D" w:rsidRDefault="00D22A15">
      <w:pPr>
        <w:shd w:val="clear" w:color="auto" w:fill="FFFFFE"/>
        <w:spacing w:line="216" w:lineRule="atLeast"/>
        <w:ind w:firstLine="400"/>
        <w:rPr>
          <w:rFonts w:ascii="Consolas" w:eastAsia="Consolas" w:hAnsi="Consolas" w:cs="Consolas"/>
          <w:color w:val="000000"/>
          <w:sz w:val="20"/>
          <w:szCs w:val="20"/>
        </w:rPr>
      </w:pPr>
      <w:r>
        <w:rPr>
          <w:rFonts w:ascii="Consolas" w:eastAsia="Consolas" w:hAnsi="Consolas" w:cs="Consolas"/>
          <w:color w:val="000000"/>
          <w:sz w:val="20"/>
          <w:szCs w:val="20"/>
          <w:shd w:val="clear" w:color="auto" w:fill="FFFFFE"/>
          <w:lang w:bidi="ar"/>
        </w:rPr>
        <w:t>{</w:t>
      </w:r>
    </w:p>
    <w:p w14:paraId="2F193AF0" w14:textId="77777777" w:rsidR="00FB6D3D" w:rsidRDefault="00D22A15">
      <w:pPr>
        <w:shd w:val="clear" w:color="auto" w:fill="FFFFFE"/>
        <w:spacing w:line="216" w:lineRule="atLeast"/>
        <w:ind w:firstLine="400"/>
        <w:rPr>
          <w:rFonts w:ascii="Consolas" w:eastAsia="Consolas" w:hAnsi="Consolas" w:cs="Consolas"/>
          <w:color w:val="000000"/>
          <w:sz w:val="20"/>
          <w:szCs w:val="20"/>
        </w:rPr>
      </w:pPr>
      <w:r>
        <w:rPr>
          <w:rFonts w:ascii="Consolas" w:eastAsia="Consolas" w:hAnsi="Consolas" w:cs="Consolas"/>
          <w:color w:val="000000"/>
          <w:sz w:val="20"/>
          <w:szCs w:val="20"/>
          <w:shd w:val="clear" w:color="auto" w:fill="FFFFFE"/>
          <w:lang w:bidi="ar"/>
        </w:rPr>
        <w:t>    </w:t>
      </w:r>
      <w:r>
        <w:rPr>
          <w:rFonts w:ascii="Consolas" w:eastAsia="Consolas" w:hAnsi="Consolas" w:cs="Consolas"/>
          <w:color w:val="A31515"/>
          <w:sz w:val="20"/>
          <w:szCs w:val="20"/>
          <w:shd w:val="clear" w:color="auto" w:fill="FFFFFE"/>
          <w:lang w:bidi="ar"/>
        </w:rPr>
        <w:t>"rows"</w:t>
      </w:r>
      <w:r>
        <w:rPr>
          <w:rFonts w:ascii="Consolas" w:eastAsia="Consolas" w:hAnsi="Consolas" w:cs="Consolas"/>
          <w:color w:val="000000"/>
          <w:sz w:val="20"/>
          <w:szCs w:val="20"/>
          <w:shd w:val="clear" w:color="auto" w:fill="FFFFFE"/>
          <w:lang w:bidi="ar"/>
        </w:rPr>
        <w:t>: [</w:t>
      </w:r>
    </w:p>
    <w:p w14:paraId="75F6D28A" w14:textId="77777777" w:rsidR="00FB6D3D" w:rsidRDefault="00D22A15">
      <w:pPr>
        <w:shd w:val="clear" w:color="auto" w:fill="FFFFFE"/>
        <w:spacing w:line="216" w:lineRule="atLeast"/>
        <w:ind w:firstLine="400"/>
        <w:rPr>
          <w:rFonts w:ascii="Consolas" w:eastAsia="Consolas" w:hAnsi="Consolas" w:cs="Consolas"/>
          <w:color w:val="000000"/>
          <w:sz w:val="20"/>
          <w:szCs w:val="20"/>
        </w:rPr>
      </w:pPr>
      <w:r>
        <w:rPr>
          <w:rFonts w:ascii="Consolas" w:eastAsia="Consolas" w:hAnsi="Consolas" w:cs="Consolas"/>
          <w:color w:val="000000"/>
          <w:sz w:val="20"/>
          <w:szCs w:val="20"/>
          <w:shd w:val="clear" w:color="auto" w:fill="FFFFFE"/>
          <w:lang w:bidi="ar"/>
        </w:rPr>
        <w:t>        {</w:t>
      </w:r>
    </w:p>
    <w:p w14:paraId="18F7F1AB" w14:textId="77777777" w:rsidR="00FB6D3D" w:rsidRDefault="00D22A15">
      <w:pPr>
        <w:shd w:val="clear" w:color="auto" w:fill="FFFFFE"/>
        <w:spacing w:line="216" w:lineRule="atLeast"/>
        <w:ind w:firstLine="400"/>
        <w:rPr>
          <w:rFonts w:ascii="Consolas" w:eastAsia="Consolas" w:hAnsi="Consolas" w:cs="Consolas"/>
          <w:color w:val="000000"/>
          <w:sz w:val="20"/>
          <w:szCs w:val="20"/>
        </w:rPr>
      </w:pPr>
      <w:r>
        <w:rPr>
          <w:rFonts w:ascii="Consolas" w:eastAsia="Consolas" w:hAnsi="Consolas" w:cs="Consolas"/>
          <w:color w:val="000000"/>
          <w:sz w:val="20"/>
          <w:szCs w:val="20"/>
          <w:shd w:val="clear" w:color="auto" w:fill="FFFFFE"/>
          <w:lang w:bidi="ar"/>
        </w:rPr>
        <w:t>            </w:t>
      </w:r>
      <w:r>
        <w:rPr>
          <w:rFonts w:ascii="Consolas" w:eastAsia="Consolas" w:hAnsi="Consolas" w:cs="Consolas"/>
          <w:color w:val="A31515"/>
          <w:sz w:val="20"/>
          <w:szCs w:val="20"/>
          <w:shd w:val="clear" w:color="auto" w:fill="FFFFFE"/>
          <w:lang w:bidi="ar"/>
        </w:rPr>
        <w:t>"id"</w:t>
      </w:r>
      <w:r>
        <w:rPr>
          <w:rFonts w:ascii="Consolas" w:eastAsia="Consolas" w:hAnsi="Consolas" w:cs="Consolas"/>
          <w:color w:val="000000"/>
          <w:sz w:val="20"/>
          <w:szCs w:val="20"/>
          <w:shd w:val="clear" w:color="auto" w:fill="FFFFFE"/>
          <w:lang w:bidi="ar"/>
        </w:rPr>
        <w:t>: </w:t>
      </w:r>
      <w:r>
        <w:rPr>
          <w:rFonts w:ascii="Consolas" w:eastAsia="Consolas" w:hAnsi="Consolas" w:cs="Consolas"/>
          <w:b/>
          <w:bCs/>
          <w:color w:val="0451A5"/>
          <w:sz w:val="20"/>
          <w:szCs w:val="20"/>
          <w:shd w:val="clear" w:color="auto" w:fill="FFFFFE"/>
          <w:lang w:bidi="ar"/>
        </w:rPr>
        <w:t>null</w:t>
      </w:r>
      <w:r>
        <w:rPr>
          <w:rFonts w:ascii="Consolas" w:eastAsia="Consolas" w:hAnsi="Consolas" w:cs="Consolas"/>
          <w:color w:val="000000"/>
          <w:sz w:val="20"/>
          <w:szCs w:val="20"/>
          <w:shd w:val="clear" w:color="auto" w:fill="FFFFFE"/>
          <w:lang w:bidi="ar"/>
        </w:rPr>
        <w:t>,</w:t>
      </w:r>
    </w:p>
    <w:p w14:paraId="7AFEF892" w14:textId="77777777" w:rsidR="00FB6D3D" w:rsidRDefault="00D22A15">
      <w:pPr>
        <w:shd w:val="clear" w:color="auto" w:fill="FFFFFE"/>
        <w:spacing w:line="216" w:lineRule="atLeast"/>
        <w:ind w:firstLine="400"/>
        <w:rPr>
          <w:rFonts w:ascii="Consolas" w:eastAsia="Consolas" w:hAnsi="Consolas" w:cs="Consolas"/>
          <w:color w:val="000000"/>
          <w:sz w:val="20"/>
          <w:szCs w:val="20"/>
        </w:rPr>
      </w:pPr>
      <w:r>
        <w:rPr>
          <w:rFonts w:ascii="Consolas" w:eastAsia="Consolas" w:hAnsi="Consolas" w:cs="Consolas"/>
          <w:color w:val="000000"/>
          <w:sz w:val="20"/>
          <w:szCs w:val="20"/>
          <w:shd w:val="clear" w:color="auto" w:fill="FFFFFE"/>
          <w:lang w:bidi="ar"/>
        </w:rPr>
        <w:t>            </w:t>
      </w:r>
      <w:r>
        <w:rPr>
          <w:rFonts w:ascii="Consolas" w:eastAsia="Consolas" w:hAnsi="Consolas" w:cs="Consolas"/>
          <w:color w:val="A31515"/>
          <w:sz w:val="20"/>
          <w:szCs w:val="20"/>
          <w:shd w:val="clear" w:color="auto" w:fill="FFFFFE"/>
          <w:lang w:bidi="ar"/>
        </w:rPr>
        <w:t>"area_code"</w:t>
      </w:r>
      <w:r>
        <w:rPr>
          <w:rFonts w:ascii="Consolas" w:eastAsia="Consolas" w:hAnsi="Consolas" w:cs="Consolas"/>
          <w:color w:val="000000"/>
          <w:sz w:val="20"/>
          <w:szCs w:val="20"/>
          <w:shd w:val="clear" w:color="auto" w:fill="FFFFFE"/>
          <w:lang w:bidi="ar"/>
        </w:rPr>
        <w:t>: </w:t>
      </w:r>
      <w:r>
        <w:rPr>
          <w:rFonts w:ascii="Consolas" w:eastAsia="Consolas" w:hAnsi="Consolas" w:cs="Consolas"/>
          <w:color w:val="0451A5"/>
          <w:sz w:val="20"/>
          <w:szCs w:val="20"/>
          <w:shd w:val="clear" w:color="auto" w:fill="FFFFFE"/>
          <w:lang w:bidi="ar"/>
        </w:rPr>
        <w:t>"1"</w:t>
      </w:r>
      <w:r>
        <w:rPr>
          <w:rFonts w:ascii="Consolas" w:eastAsia="Consolas" w:hAnsi="Consolas" w:cs="Consolas"/>
          <w:color w:val="000000"/>
          <w:sz w:val="20"/>
          <w:szCs w:val="20"/>
          <w:shd w:val="clear" w:color="auto" w:fill="FFFFFE"/>
          <w:lang w:bidi="ar"/>
        </w:rPr>
        <w:t>,</w:t>
      </w:r>
    </w:p>
    <w:p w14:paraId="2292F5DF" w14:textId="77777777" w:rsidR="00FB6D3D" w:rsidRDefault="00D22A15">
      <w:pPr>
        <w:shd w:val="clear" w:color="auto" w:fill="FFFFFE"/>
        <w:spacing w:line="216" w:lineRule="atLeast"/>
        <w:ind w:firstLine="400"/>
        <w:rPr>
          <w:rFonts w:ascii="Consolas" w:eastAsia="Consolas" w:hAnsi="Consolas" w:cs="Consolas"/>
          <w:color w:val="000000"/>
          <w:sz w:val="20"/>
          <w:szCs w:val="20"/>
        </w:rPr>
      </w:pPr>
      <w:r>
        <w:rPr>
          <w:rFonts w:ascii="Consolas" w:eastAsia="Consolas" w:hAnsi="Consolas" w:cs="Consolas"/>
          <w:color w:val="000000"/>
          <w:sz w:val="20"/>
          <w:szCs w:val="20"/>
          <w:shd w:val="clear" w:color="auto" w:fill="FFFFFE"/>
          <w:lang w:bidi="ar"/>
        </w:rPr>
        <w:t>            </w:t>
      </w:r>
      <w:r>
        <w:rPr>
          <w:rFonts w:ascii="Consolas" w:eastAsia="Consolas" w:hAnsi="Consolas" w:cs="Consolas"/>
          <w:color w:val="A31515"/>
          <w:sz w:val="20"/>
          <w:szCs w:val="20"/>
          <w:shd w:val="clear" w:color="auto" w:fill="FFFFFE"/>
          <w:lang w:bidi="ar"/>
        </w:rPr>
        <w:t>"sort_line"</w:t>
      </w:r>
      <w:r>
        <w:rPr>
          <w:rFonts w:ascii="Consolas" w:eastAsia="Consolas" w:hAnsi="Consolas" w:cs="Consolas"/>
          <w:color w:val="000000"/>
          <w:sz w:val="20"/>
          <w:szCs w:val="20"/>
          <w:shd w:val="clear" w:color="auto" w:fill="FFFFFE"/>
          <w:lang w:bidi="ar"/>
        </w:rPr>
        <w:t>: </w:t>
      </w:r>
      <w:r>
        <w:rPr>
          <w:rFonts w:ascii="Consolas" w:eastAsia="Consolas" w:hAnsi="Consolas" w:cs="Consolas"/>
          <w:color w:val="0451A5"/>
          <w:sz w:val="20"/>
          <w:szCs w:val="20"/>
          <w:shd w:val="clear" w:color="auto" w:fill="FFFFFE"/>
          <w:lang w:bidi="ar"/>
        </w:rPr>
        <w:t>"1"</w:t>
      </w:r>
      <w:r>
        <w:rPr>
          <w:rFonts w:ascii="Consolas" w:eastAsia="Consolas" w:hAnsi="Consolas" w:cs="Consolas"/>
          <w:color w:val="000000"/>
          <w:sz w:val="20"/>
          <w:szCs w:val="20"/>
          <w:shd w:val="clear" w:color="auto" w:fill="FFFFFE"/>
          <w:lang w:bidi="ar"/>
        </w:rPr>
        <w:t>,</w:t>
      </w:r>
    </w:p>
    <w:p w14:paraId="7AEF3729" w14:textId="77777777" w:rsidR="00FB6D3D" w:rsidRDefault="00D22A15">
      <w:pPr>
        <w:shd w:val="clear" w:color="auto" w:fill="FFFFFE"/>
        <w:spacing w:line="216" w:lineRule="atLeast"/>
        <w:ind w:firstLine="400"/>
        <w:rPr>
          <w:rFonts w:ascii="Consolas" w:eastAsia="Consolas" w:hAnsi="Consolas" w:cs="Consolas"/>
          <w:color w:val="000000"/>
          <w:sz w:val="20"/>
          <w:szCs w:val="20"/>
        </w:rPr>
      </w:pPr>
      <w:r>
        <w:rPr>
          <w:rFonts w:ascii="Consolas" w:eastAsia="Consolas" w:hAnsi="Consolas" w:cs="Consolas"/>
          <w:color w:val="000000"/>
          <w:sz w:val="20"/>
          <w:szCs w:val="20"/>
          <w:shd w:val="clear" w:color="auto" w:fill="FFFFFE"/>
          <w:lang w:bidi="ar"/>
        </w:rPr>
        <w:t>            </w:t>
      </w:r>
      <w:r>
        <w:rPr>
          <w:rFonts w:ascii="Consolas" w:eastAsia="Consolas" w:hAnsi="Consolas" w:cs="Consolas"/>
          <w:color w:val="A31515"/>
          <w:sz w:val="20"/>
          <w:szCs w:val="20"/>
          <w:shd w:val="clear" w:color="auto" w:fill="FFFFFE"/>
          <w:lang w:bidi="ar"/>
        </w:rPr>
        <w:t>"location"</w:t>
      </w:r>
      <w:r>
        <w:rPr>
          <w:rFonts w:ascii="Consolas" w:eastAsia="Consolas" w:hAnsi="Consolas" w:cs="Consolas"/>
          <w:color w:val="000000"/>
          <w:sz w:val="20"/>
          <w:szCs w:val="20"/>
          <w:shd w:val="clear" w:color="auto" w:fill="FFFFFE"/>
          <w:lang w:bidi="ar"/>
        </w:rPr>
        <w:t>: </w:t>
      </w:r>
      <w:r>
        <w:rPr>
          <w:rFonts w:ascii="Consolas" w:eastAsia="Consolas" w:hAnsi="Consolas" w:cs="Consolas"/>
          <w:color w:val="0451A5"/>
          <w:sz w:val="20"/>
          <w:szCs w:val="20"/>
          <w:shd w:val="clear" w:color="auto" w:fill="FFFFFE"/>
          <w:lang w:bidi="ar"/>
        </w:rPr>
        <w:t>"1"</w:t>
      </w:r>
      <w:r>
        <w:rPr>
          <w:rFonts w:ascii="Consolas" w:eastAsia="Consolas" w:hAnsi="Consolas" w:cs="Consolas"/>
          <w:color w:val="000000"/>
          <w:sz w:val="20"/>
          <w:szCs w:val="20"/>
          <w:shd w:val="clear" w:color="auto" w:fill="FFFFFE"/>
          <w:lang w:bidi="ar"/>
        </w:rPr>
        <w:t>,</w:t>
      </w:r>
    </w:p>
    <w:p w14:paraId="46242737" w14:textId="77777777" w:rsidR="00FB6D3D" w:rsidRDefault="00D22A15">
      <w:pPr>
        <w:shd w:val="clear" w:color="auto" w:fill="FFFFFE"/>
        <w:spacing w:line="216" w:lineRule="atLeast"/>
        <w:ind w:firstLine="400"/>
        <w:rPr>
          <w:rFonts w:ascii="Consolas" w:eastAsia="Consolas" w:hAnsi="Consolas" w:cs="Consolas"/>
          <w:color w:val="000000"/>
          <w:sz w:val="20"/>
          <w:szCs w:val="20"/>
        </w:rPr>
      </w:pPr>
      <w:r>
        <w:rPr>
          <w:rFonts w:ascii="Consolas" w:eastAsia="Consolas" w:hAnsi="Consolas" w:cs="Consolas"/>
          <w:color w:val="000000"/>
          <w:sz w:val="20"/>
          <w:szCs w:val="20"/>
          <w:shd w:val="clear" w:color="auto" w:fill="FFFFFE"/>
          <w:lang w:bidi="ar"/>
        </w:rPr>
        <w:t>            </w:t>
      </w:r>
      <w:r>
        <w:rPr>
          <w:rFonts w:ascii="Consolas" w:eastAsia="Consolas" w:hAnsi="Consolas" w:cs="Consolas"/>
          <w:color w:val="A31515"/>
          <w:sz w:val="20"/>
          <w:szCs w:val="20"/>
          <w:shd w:val="clear" w:color="auto" w:fill="FFFFFE"/>
          <w:lang w:bidi="ar"/>
        </w:rPr>
        <w:t>"sigal_type"</w:t>
      </w:r>
      <w:r>
        <w:rPr>
          <w:rFonts w:ascii="Consolas" w:eastAsia="Consolas" w:hAnsi="Consolas" w:cs="Consolas"/>
          <w:color w:val="000000"/>
          <w:sz w:val="20"/>
          <w:szCs w:val="20"/>
          <w:shd w:val="clear" w:color="auto" w:fill="FFFFFE"/>
          <w:lang w:bidi="ar"/>
        </w:rPr>
        <w:t>: </w:t>
      </w:r>
      <w:r>
        <w:rPr>
          <w:rFonts w:ascii="Consolas" w:eastAsia="Consolas" w:hAnsi="Consolas" w:cs="Consolas"/>
          <w:color w:val="098658"/>
          <w:sz w:val="20"/>
          <w:szCs w:val="20"/>
          <w:shd w:val="clear" w:color="auto" w:fill="FFFFFE"/>
          <w:lang w:bidi="ar"/>
        </w:rPr>
        <w:t>1</w:t>
      </w:r>
      <w:r>
        <w:rPr>
          <w:rFonts w:ascii="Consolas" w:eastAsia="Consolas" w:hAnsi="Consolas" w:cs="Consolas"/>
          <w:color w:val="000000"/>
          <w:sz w:val="20"/>
          <w:szCs w:val="20"/>
          <w:shd w:val="clear" w:color="auto" w:fill="FFFFFE"/>
          <w:lang w:bidi="ar"/>
        </w:rPr>
        <w:t>,</w:t>
      </w:r>
    </w:p>
    <w:p w14:paraId="7401449D" w14:textId="77777777" w:rsidR="00FB6D3D" w:rsidRDefault="00D22A15">
      <w:pPr>
        <w:shd w:val="clear" w:color="auto" w:fill="FFFFFE"/>
        <w:spacing w:line="216" w:lineRule="atLeast"/>
        <w:ind w:firstLine="400"/>
        <w:rPr>
          <w:rFonts w:ascii="Consolas" w:eastAsia="Consolas" w:hAnsi="Consolas" w:cs="Consolas"/>
          <w:color w:val="000000"/>
          <w:sz w:val="20"/>
          <w:szCs w:val="20"/>
        </w:rPr>
      </w:pPr>
      <w:r>
        <w:rPr>
          <w:rFonts w:ascii="Consolas" w:eastAsia="Consolas" w:hAnsi="Consolas" w:cs="Consolas"/>
          <w:color w:val="000000"/>
          <w:sz w:val="20"/>
          <w:szCs w:val="20"/>
          <w:shd w:val="clear" w:color="auto" w:fill="FFFFFE"/>
          <w:lang w:bidi="ar"/>
        </w:rPr>
        <w:t>            </w:t>
      </w:r>
      <w:r>
        <w:rPr>
          <w:rFonts w:ascii="Consolas" w:eastAsia="Consolas" w:hAnsi="Consolas" w:cs="Consolas"/>
          <w:color w:val="A31515"/>
          <w:sz w:val="20"/>
          <w:szCs w:val="20"/>
          <w:shd w:val="clear" w:color="auto" w:fill="FFFFFE"/>
          <w:lang w:bidi="ar"/>
        </w:rPr>
        <w:t>"rece_request_time"</w:t>
      </w:r>
      <w:r>
        <w:rPr>
          <w:rFonts w:ascii="Consolas" w:eastAsia="Consolas" w:hAnsi="Consolas" w:cs="Consolas"/>
          <w:color w:val="000000"/>
          <w:sz w:val="20"/>
          <w:szCs w:val="20"/>
          <w:shd w:val="clear" w:color="auto" w:fill="FFFFFE"/>
          <w:lang w:bidi="ar"/>
        </w:rPr>
        <w:t>: </w:t>
      </w:r>
      <w:r>
        <w:rPr>
          <w:rFonts w:ascii="Consolas" w:eastAsia="Consolas" w:hAnsi="Consolas" w:cs="Consolas"/>
          <w:color w:val="0451A5"/>
          <w:sz w:val="20"/>
          <w:szCs w:val="20"/>
          <w:shd w:val="clear" w:color="auto" w:fill="FFFFFE"/>
          <w:lang w:bidi="ar"/>
        </w:rPr>
        <w:t>"2021-06-28 23:20:20"</w:t>
      </w:r>
      <w:r>
        <w:rPr>
          <w:rFonts w:ascii="Consolas" w:eastAsia="Consolas" w:hAnsi="Consolas" w:cs="Consolas"/>
          <w:color w:val="000000"/>
          <w:sz w:val="20"/>
          <w:szCs w:val="20"/>
          <w:shd w:val="clear" w:color="auto" w:fill="FFFFFE"/>
          <w:lang w:bidi="ar"/>
        </w:rPr>
        <w:t>,</w:t>
      </w:r>
    </w:p>
    <w:p w14:paraId="6FB240DB" w14:textId="77777777" w:rsidR="00FB6D3D" w:rsidRDefault="00D22A15">
      <w:pPr>
        <w:shd w:val="clear" w:color="auto" w:fill="FFFFFE"/>
        <w:spacing w:line="216" w:lineRule="atLeast"/>
        <w:ind w:firstLine="400"/>
        <w:rPr>
          <w:rFonts w:ascii="Consolas" w:eastAsia="Consolas" w:hAnsi="Consolas" w:cs="Consolas"/>
          <w:color w:val="000000"/>
          <w:sz w:val="20"/>
          <w:szCs w:val="20"/>
        </w:rPr>
      </w:pPr>
      <w:r>
        <w:rPr>
          <w:rFonts w:ascii="Consolas" w:eastAsia="Consolas" w:hAnsi="Consolas" w:cs="Consolas"/>
          <w:color w:val="000000"/>
          <w:sz w:val="20"/>
          <w:szCs w:val="20"/>
          <w:shd w:val="clear" w:color="auto" w:fill="FFFFFE"/>
          <w:lang w:bidi="ar"/>
        </w:rPr>
        <w:t>            </w:t>
      </w:r>
      <w:r>
        <w:rPr>
          <w:rFonts w:ascii="Consolas" w:eastAsia="Consolas" w:hAnsi="Consolas" w:cs="Consolas"/>
          <w:color w:val="A31515"/>
          <w:sz w:val="20"/>
          <w:szCs w:val="20"/>
          <w:shd w:val="clear" w:color="auto" w:fill="FFFFFE"/>
          <w:lang w:bidi="ar"/>
        </w:rPr>
        <w:t>"rece_response_time"</w:t>
      </w:r>
      <w:r>
        <w:rPr>
          <w:rFonts w:ascii="Consolas" w:eastAsia="Consolas" w:hAnsi="Consolas" w:cs="Consolas"/>
          <w:color w:val="000000"/>
          <w:sz w:val="20"/>
          <w:szCs w:val="20"/>
          <w:shd w:val="clear" w:color="auto" w:fill="FFFFFE"/>
          <w:lang w:bidi="ar"/>
        </w:rPr>
        <w:t>: </w:t>
      </w:r>
      <w:r>
        <w:rPr>
          <w:rFonts w:ascii="Consolas" w:eastAsia="Consolas" w:hAnsi="Consolas" w:cs="Consolas"/>
          <w:color w:val="0451A5"/>
          <w:sz w:val="20"/>
          <w:szCs w:val="20"/>
          <w:shd w:val="clear" w:color="auto" w:fill="FFFFFE"/>
          <w:lang w:bidi="ar"/>
        </w:rPr>
        <w:t>"2021-06-28 23:20:20"</w:t>
      </w:r>
      <w:r>
        <w:rPr>
          <w:rFonts w:ascii="Consolas" w:eastAsia="Consolas" w:hAnsi="Consolas" w:cs="Consolas"/>
          <w:color w:val="000000"/>
          <w:sz w:val="20"/>
          <w:szCs w:val="20"/>
          <w:shd w:val="clear" w:color="auto" w:fill="FFFFFE"/>
          <w:lang w:bidi="ar"/>
        </w:rPr>
        <w:t>,</w:t>
      </w:r>
    </w:p>
    <w:p w14:paraId="246EFB49" w14:textId="77777777" w:rsidR="00FB6D3D" w:rsidRDefault="00D22A15">
      <w:pPr>
        <w:shd w:val="clear" w:color="auto" w:fill="FFFFFE"/>
        <w:spacing w:line="216" w:lineRule="atLeast"/>
        <w:ind w:firstLine="400"/>
        <w:rPr>
          <w:rFonts w:ascii="Consolas" w:eastAsia="Consolas" w:hAnsi="Consolas" w:cs="Consolas"/>
          <w:color w:val="000000"/>
          <w:sz w:val="20"/>
          <w:szCs w:val="20"/>
        </w:rPr>
      </w:pPr>
      <w:r>
        <w:rPr>
          <w:rFonts w:ascii="Consolas" w:eastAsia="Consolas" w:hAnsi="Consolas" w:cs="Consolas"/>
          <w:color w:val="000000"/>
          <w:sz w:val="20"/>
          <w:szCs w:val="20"/>
          <w:shd w:val="clear" w:color="auto" w:fill="FFFFFE"/>
          <w:lang w:bidi="ar"/>
        </w:rPr>
        <w:t>            </w:t>
      </w:r>
      <w:r>
        <w:rPr>
          <w:rFonts w:ascii="Consolas" w:eastAsia="Consolas" w:hAnsi="Consolas" w:cs="Consolas"/>
          <w:color w:val="A31515"/>
          <w:sz w:val="20"/>
          <w:szCs w:val="20"/>
          <w:shd w:val="clear" w:color="auto" w:fill="FFFFFE"/>
          <w:lang w:bidi="ar"/>
        </w:rPr>
        <w:t>"json_request_content"</w:t>
      </w:r>
      <w:r>
        <w:rPr>
          <w:rFonts w:ascii="Consolas" w:eastAsia="Consolas" w:hAnsi="Consolas" w:cs="Consolas"/>
          <w:color w:val="000000"/>
          <w:sz w:val="20"/>
          <w:szCs w:val="20"/>
          <w:shd w:val="clear" w:color="auto" w:fill="FFFFFE"/>
          <w:lang w:bidi="ar"/>
        </w:rPr>
        <w:t>: </w:t>
      </w:r>
      <w:r>
        <w:rPr>
          <w:rFonts w:ascii="Consolas" w:eastAsia="Consolas" w:hAnsi="Consolas" w:cs="Consolas"/>
          <w:color w:val="0451A5"/>
          <w:sz w:val="20"/>
          <w:szCs w:val="20"/>
          <w:shd w:val="clear" w:color="auto" w:fill="FFFFFE"/>
          <w:lang w:bidi="ar"/>
        </w:rPr>
        <w:t>"xxxx"</w:t>
      </w:r>
      <w:r>
        <w:rPr>
          <w:rFonts w:ascii="Consolas" w:eastAsia="Consolas" w:hAnsi="Consolas" w:cs="Consolas"/>
          <w:color w:val="000000"/>
          <w:sz w:val="20"/>
          <w:szCs w:val="20"/>
          <w:shd w:val="clear" w:color="auto" w:fill="FFFFFE"/>
          <w:lang w:bidi="ar"/>
        </w:rPr>
        <w:t>,</w:t>
      </w:r>
    </w:p>
    <w:p w14:paraId="50AADE62" w14:textId="77777777" w:rsidR="00FB6D3D" w:rsidRDefault="00D22A15">
      <w:pPr>
        <w:shd w:val="clear" w:color="auto" w:fill="FFFFFE"/>
        <w:spacing w:line="216" w:lineRule="atLeast"/>
        <w:ind w:firstLine="400"/>
        <w:rPr>
          <w:rFonts w:ascii="Consolas" w:eastAsia="Consolas" w:hAnsi="Consolas" w:cs="Consolas"/>
          <w:color w:val="000000"/>
          <w:sz w:val="20"/>
          <w:szCs w:val="20"/>
        </w:rPr>
      </w:pPr>
      <w:r>
        <w:rPr>
          <w:rFonts w:ascii="Consolas" w:eastAsia="Consolas" w:hAnsi="Consolas" w:cs="Consolas"/>
          <w:color w:val="000000"/>
          <w:sz w:val="20"/>
          <w:szCs w:val="20"/>
          <w:shd w:val="clear" w:color="auto" w:fill="FFFFFE"/>
          <w:lang w:bidi="ar"/>
        </w:rPr>
        <w:t>            </w:t>
      </w:r>
      <w:r>
        <w:rPr>
          <w:rFonts w:ascii="Consolas" w:eastAsia="Consolas" w:hAnsi="Consolas" w:cs="Consolas"/>
          <w:color w:val="A31515"/>
          <w:sz w:val="20"/>
          <w:szCs w:val="20"/>
          <w:shd w:val="clear" w:color="auto" w:fill="FFFFFE"/>
          <w:lang w:bidi="ar"/>
        </w:rPr>
        <w:t>"json_response_content"</w:t>
      </w:r>
      <w:r>
        <w:rPr>
          <w:rFonts w:ascii="Consolas" w:eastAsia="Consolas" w:hAnsi="Consolas" w:cs="Consolas"/>
          <w:color w:val="000000"/>
          <w:sz w:val="20"/>
          <w:szCs w:val="20"/>
          <w:shd w:val="clear" w:color="auto" w:fill="FFFFFE"/>
          <w:lang w:bidi="ar"/>
        </w:rPr>
        <w:t>: </w:t>
      </w:r>
      <w:r>
        <w:rPr>
          <w:rFonts w:ascii="Consolas" w:eastAsia="Consolas" w:hAnsi="Consolas" w:cs="Consolas"/>
          <w:color w:val="0451A5"/>
          <w:sz w:val="20"/>
          <w:szCs w:val="20"/>
          <w:shd w:val="clear" w:color="auto" w:fill="FFFFFE"/>
          <w:lang w:bidi="ar"/>
        </w:rPr>
        <w:t>"2222"</w:t>
      </w:r>
    </w:p>
    <w:p w14:paraId="46223EA7" w14:textId="77777777" w:rsidR="00FB6D3D" w:rsidRDefault="00D22A15">
      <w:pPr>
        <w:shd w:val="clear" w:color="auto" w:fill="FFFFFE"/>
        <w:spacing w:line="216" w:lineRule="atLeast"/>
        <w:ind w:firstLine="400"/>
        <w:rPr>
          <w:rFonts w:ascii="Consolas" w:eastAsia="Consolas" w:hAnsi="Consolas" w:cs="Consolas"/>
          <w:color w:val="000000"/>
          <w:sz w:val="20"/>
          <w:szCs w:val="20"/>
        </w:rPr>
      </w:pPr>
      <w:r>
        <w:rPr>
          <w:rFonts w:ascii="Consolas" w:eastAsia="Consolas" w:hAnsi="Consolas" w:cs="Consolas"/>
          <w:color w:val="000000"/>
          <w:sz w:val="20"/>
          <w:szCs w:val="20"/>
          <w:shd w:val="clear" w:color="auto" w:fill="FFFFFE"/>
          <w:lang w:bidi="ar"/>
        </w:rPr>
        <w:t>        }</w:t>
      </w:r>
    </w:p>
    <w:p w14:paraId="2ACA5979" w14:textId="77777777" w:rsidR="00FB6D3D" w:rsidRDefault="00D22A15">
      <w:pPr>
        <w:shd w:val="clear" w:color="auto" w:fill="FFFFFE"/>
        <w:spacing w:line="216" w:lineRule="atLeast"/>
        <w:ind w:firstLine="400"/>
        <w:rPr>
          <w:rFonts w:ascii="Consolas" w:eastAsia="Consolas" w:hAnsi="Consolas" w:cs="Consolas"/>
          <w:color w:val="000000"/>
          <w:sz w:val="20"/>
          <w:szCs w:val="20"/>
        </w:rPr>
      </w:pPr>
      <w:r>
        <w:rPr>
          <w:rFonts w:ascii="Consolas" w:eastAsia="Consolas" w:hAnsi="Consolas" w:cs="Consolas"/>
          <w:color w:val="000000"/>
          <w:sz w:val="20"/>
          <w:szCs w:val="20"/>
          <w:shd w:val="clear" w:color="auto" w:fill="FFFFFE"/>
          <w:lang w:bidi="ar"/>
        </w:rPr>
        <w:t>    ],</w:t>
      </w:r>
    </w:p>
    <w:p w14:paraId="2FD73167" w14:textId="77777777" w:rsidR="00FB6D3D" w:rsidRDefault="00D22A15">
      <w:pPr>
        <w:shd w:val="clear" w:color="auto" w:fill="FFFFFE"/>
        <w:spacing w:line="216" w:lineRule="atLeast"/>
        <w:ind w:firstLine="400"/>
        <w:rPr>
          <w:rFonts w:ascii="Consolas" w:eastAsia="Consolas" w:hAnsi="Consolas" w:cs="Consolas"/>
          <w:color w:val="000000"/>
          <w:sz w:val="20"/>
          <w:szCs w:val="20"/>
        </w:rPr>
      </w:pPr>
      <w:r>
        <w:rPr>
          <w:rFonts w:ascii="Consolas" w:eastAsia="Consolas" w:hAnsi="Consolas" w:cs="Consolas"/>
          <w:color w:val="000000"/>
          <w:sz w:val="20"/>
          <w:szCs w:val="20"/>
          <w:shd w:val="clear" w:color="auto" w:fill="FFFFFE"/>
          <w:lang w:bidi="ar"/>
        </w:rPr>
        <w:t>    </w:t>
      </w:r>
      <w:r>
        <w:rPr>
          <w:rFonts w:ascii="Consolas" w:eastAsia="Consolas" w:hAnsi="Consolas" w:cs="Consolas"/>
          <w:color w:val="A31515"/>
          <w:sz w:val="20"/>
          <w:szCs w:val="20"/>
          <w:shd w:val="clear" w:color="auto" w:fill="FFFFFE"/>
          <w:lang w:bidi="ar"/>
        </w:rPr>
        <w:t>"total"</w:t>
      </w:r>
      <w:r>
        <w:rPr>
          <w:rFonts w:ascii="Consolas" w:eastAsia="Consolas" w:hAnsi="Consolas" w:cs="Consolas"/>
          <w:color w:val="000000"/>
          <w:sz w:val="20"/>
          <w:szCs w:val="20"/>
          <w:shd w:val="clear" w:color="auto" w:fill="FFFFFE"/>
          <w:lang w:bidi="ar"/>
        </w:rPr>
        <w:t>: </w:t>
      </w:r>
      <w:r>
        <w:rPr>
          <w:rFonts w:ascii="Consolas" w:eastAsia="Consolas" w:hAnsi="Consolas" w:cs="Consolas"/>
          <w:color w:val="098658"/>
          <w:sz w:val="20"/>
          <w:szCs w:val="20"/>
          <w:shd w:val="clear" w:color="auto" w:fill="FFFFFE"/>
          <w:lang w:bidi="ar"/>
        </w:rPr>
        <w:t>1</w:t>
      </w:r>
      <w:r>
        <w:rPr>
          <w:rFonts w:ascii="Consolas" w:eastAsia="Consolas" w:hAnsi="Consolas" w:cs="Consolas"/>
          <w:color w:val="000000"/>
          <w:sz w:val="20"/>
          <w:szCs w:val="20"/>
          <w:shd w:val="clear" w:color="auto" w:fill="FFFFFE"/>
          <w:lang w:bidi="ar"/>
        </w:rPr>
        <w:t>,</w:t>
      </w:r>
    </w:p>
    <w:p w14:paraId="6D8F09F7" w14:textId="77777777" w:rsidR="00FB6D3D" w:rsidRDefault="00D22A15">
      <w:pPr>
        <w:shd w:val="clear" w:color="auto" w:fill="FFFFFE"/>
        <w:spacing w:line="216" w:lineRule="atLeast"/>
        <w:ind w:firstLine="400"/>
        <w:rPr>
          <w:rFonts w:ascii="Consolas" w:eastAsia="Consolas" w:hAnsi="Consolas" w:cs="Consolas"/>
          <w:color w:val="000000"/>
          <w:sz w:val="20"/>
          <w:szCs w:val="20"/>
        </w:rPr>
      </w:pPr>
      <w:r>
        <w:rPr>
          <w:rFonts w:ascii="Consolas" w:eastAsia="Consolas" w:hAnsi="Consolas" w:cs="Consolas"/>
          <w:color w:val="000000"/>
          <w:sz w:val="20"/>
          <w:szCs w:val="20"/>
          <w:shd w:val="clear" w:color="auto" w:fill="FFFFFE"/>
          <w:lang w:bidi="ar"/>
        </w:rPr>
        <w:t>    </w:t>
      </w:r>
      <w:r>
        <w:rPr>
          <w:rFonts w:ascii="Consolas" w:eastAsia="Consolas" w:hAnsi="Consolas" w:cs="Consolas"/>
          <w:color w:val="A31515"/>
          <w:sz w:val="20"/>
          <w:szCs w:val="20"/>
          <w:shd w:val="clear" w:color="auto" w:fill="FFFFFE"/>
          <w:lang w:bidi="ar"/>
        </w:rPr>
        <w:t>"code"</w:t>
      </w:r>
      <w:r>
        <w:rPr>
          <w:rFonts w:ascii="Consolas" w:eastAsia="Consolas" w:hAnsi="Consolas" w:cs="Consolas"/>
          <w:color w:val="000000"/>
          <w:sz w:val="20"/>
          <w:szCs w:val="20"/>
          <w:shd w:val="clear" w:color="auto" w:fill="FFFFFE"/>
          <w:lang w:bidi="ar"/>
        </w:rPr>
        <w:t>: </w:t>
      </w:r>
      <w:r>
        <w:rPr>
          <w:rFonts w:ascii="Consolas" w:eastAsia="Consolas" w:hAnsi="Consolas" w:cs="Consolas"/>
          <w:color w:val="098658"/>
          <w:sz w:val="20"/>
          <w:szCs w:val="20"/>
          <w:shd w:val="clear" w:color="auto" w:fill="FFFFFE"/>
          <w:lang w:bidi="ar"/>
        </w:rPr>
        <w:t>200</w:t>
      </w:r>
      <w:r>
        <w:rPr>
          <w:rFonts w:ascii="Consolas" w:eastAsia="Consolas" w:hAnsi="Consolas" w:cs="Consolas"/>
          <w:color w:val="000000"/>
          <w:sz w:val="20"/>
          <w:szCs w:val="20"/>
          <w:shd w:val="clear" w:color="auto" w:fill="FFFFFE"/>
          <w:lang w:bidi="ar"/>
        </w:rPr>
        <w:t>,</w:t>
      </w:r>
    </w:p>
    <w:p w14:paraId="237E48DC" w14:textId="77777777" w:rsidR="00FB6D3D" w:rsidRDefault="00D22A15">
      <w:pPr>
        <w:shd w:val="clear" w:color="auto" w:fill="FFFFFE"/>
        <w:spacing w:line="216" w:lineRule="atLeast"/>
        <w:ind w:firstLine="400"/>
        <w:rPr>
          <w:rFonts w:ascii="Consolas" w:eastAsia="Consolas" w:hAnsi="Consolas" w:cs="Consolas"/>
          <w:color w:val="000000"/>
          <w:sz w:val="20"/>
          <w:szCs w:val="20"/>
        </w:rPr>
      </w:pPr>
      <w:r>
        <w:rPr>
          <w:rFonts w:ascii="Consolas" w:eastAsia="Consolas" w:hAnsi="Consolas" w:cs="Consolas"/>
          <w:color w:val="000000"/>
          <w:sz w:val="20"/>
          <w:szCs w:val="20"/>
          <w:shd w:val="clear" w:color="auto" w:fill="FFFFFE"/>
          <w:lang w:bidi="ar"/>
        </w:rPr>
        <w:t>    </w:t>
      </w:r>
      <w:r>
        <w:rPr>
          <w:rFonts w:ascii="Consolas" w:eastAsia="Consolas" w:hAnsi="Consolas" w:cs="Consolas"/>
          <w:color w:val="A31515"/>
          <w:sz w:val="20"/>
          <w:szCs w:val="20"/>
          <w:shd w:val="clear" w:color="auto" w:fill="FFFFFE"/>
          <w:lang w:bidi="ar"/>
        </w:rPr>
        <w:t>"msg"</w:t>
      </w:r>
      <w:r>
        <w:rPr>
          <w:rFonts w:ascii="Consolas" w:eastAsia="Consolas" w:hAnsi="Consolas" w:cs="Consolas"/>
          <w:color w:val="000000"/>
          <w:sz w:val="20"/>
          <w:szCs w:val="20"/>
          <w:shd w:val="clear" w:color="auto" w:fill="FFFFFE"/>
          <w:lang w:bidi="ar"/>
        </w:rPr>
        <w:t>: </w:t>
      </w:r>
      <w:r>
        <w:rPr>
          <w:rFonts w:ascii="Consolas" w:eastAsia="Consolas" w:hAnsi="Consolas" w:cs="Consolas"/>
          <w:color w:val="0451A5"/>
          <w:sz w:val="20"/>
          <w:szCs w:val="20"/>
          <w:shd w:val="clear" w:color="auto" w:fill="FFFFFE"/>
          <w:lang w:bidi="ar"/>
        </w:rPr>
        <w:t>"success"</w:t>
      </w:r>
    </w:p>
    <w:p w14:paraId="3EBDEAC7" w14:textId="77777777" w:rsidR="00FB6D3D" w:rsidRDefault="00D22A15">
      <w:pPr>
        <w:shd w:val="clear" w:color="auto" w:fill="FFFFFE"/>
        <w:spacing w:line="216" w:lineRule="atLeast"/>
        <w:ind w:firstLine="400"/>
        <w:rPr>
          <w:rFonts w:ascii="Consolas" w:eastAsia="Consolas" w:hAnsi="Consolas" w:cs="Consolas"/>
          <w:color w:val="000000"/>
          <w:sz w:val="20"/>
          <w:szCs w:val="20"/>
        </w:rPr>
      </w:pPr>
      <w:r>
        <w:rPr>
          <w:rFonts w:ascii="Consolas" w:eastAsia="Consolas" w:hAnsi="Consolas" w:cs="Consolas"/>
          <w:color w:val="000000"/>
          <w:sz w:val="20"/>
          <w:szCs w:val="20"/>
          <w:shd w:val="clear" w:color="auto" w:fill="FFFFFE"/>
          <w:lang w:bidi="ar"/>
        </w:rPr>
        <w:t>}</w:t>
      </w:r>
    </w:p>
    <w:p w14:paraId="16E49961" w14:textId="77777777" w:rsidR="00FB6D3D" w:rsidRDefault="00FB6D3D">
      <w:pPr>
        <w:shd w:val="clear" w:color="auto" w:fill="FFFFFE"/>
        <w:spacing w:line="270" w:lineRule="atLeast"/>
        <w:ind w:firstLineChars="0" w:firstLine="360"/>
        <w:rPr>
          <w:rFonts w:ascii="Consolas" w:hAnsi="Consolas" w:cs="宋体"/>
          <w:color w:val="000000"/>
          <w:sz w:val="18"/>
          <w:szCs w:val="18"/>
        </w:rPr>
      </w:pPr>
    </w:p>
    <w:tbl>
      <w:tblPr>
        <w:tblStyle w:val="af2"/>
        <w:tblW w:w="9503" w:type="dxa"/>
        <w:jc w:val="center"/>
        <w:tblLayout w:type="fixed"/>
        <w:tblLook w:val="04A0" w:firstRow="1" w:lastRow="0" w:firstColumn="1" w:lastColumn="0" w:noHBand="0" w:noVBand="1"/>
      </w:tblPr>
      <w:tblGrid>
        <w:gridCol w:w="2876"/>
        <w:gridCol w:w="1178"/>
        <w:gridCol w:w="2472"/>
        <w:gridCol w:w="2977"/>
      </w:tblGrid>
      <w:tr w:rsidR="00FB6D3D" w14:paraId="2567BD8D" w14:textId="77777777">
        <w:trPr>
          <w:jc w:val="center"/>
        </w:trPr>
        <w:tc>
          <w:tcPr>
            <w:tcW w:w="2876" w:type="dxa"/>
          </w:tcPr>
          <w:p w14:paraId="5ADCE3D8" w14:textId="77777777" w:rsidR="00FB6D3D" w:rsidRDefault="00D22A15">
            <w:pPr>
              <w:ind w:firstLine="480"/>
            </w:pPr>
            <w:r>
              <w:rPr>
                <w:rFonts w:hint="eastAsia"/>
              </w:rPr>
              <w:t>参数</w:t>
            </w:r>
          </w:p>
        </w:tc>
        <w:tc>
          <w:tcPr>
            <w:tcW w:w="1178" w:type="dxa"/>
          </w:tcPr>
          <w:p w14:paraId="671DCBDA" w14:textId="77777777" w:rsidR="00FB6D3D" w:rsidRDefault="00D22A15">
            <w:pPr>
              <w:ind w:firstLineChars="0" w:firstLine="0"/>
            </w:pPr>
            <w:r>
              <w:rPr>
                <w:rFonts w:hint="eastAsia"/>
              </w:rPr>
              <w:t>参数类型</w:t>
            </w:r>
          </w:p>
        </w:tc>
        <w:tc>
          <w:tcPr>
            <w:tcW w:w="2472" w:type="dxa"/>
          </w:tcPr>
          <w:p w14:paraId="7D226A18" w14:textId="77777777" w:rsidR="00FB6D3D" w:rsidRDefault="00D22A15">
            <w:pPr>
              <w:ind w:firstLine="480"/>
            </w:pPr>
            <w:r>
              <w:rPr>
                <w:rFonts w:hint="eastAsia"/>
              </w:rPr>
              <w:t>说明</w:t>
            </w:r>
          </w:p>
        </w:tc>
        <w:tc>
          <w:tcPr>
            <w:tcW w:w="2977" w:type="dxa"/>
          </w:tcPr>
          <w:p w14:paraId="2C4D1D3F" w14:textId="77777777" w:rsidR="00FB6D3D" w:rsidRDefault="00D22A15">
            <w:pPr>
              <w:ind w:firstLine="480"/>
            </w:pPr>
            <w:r>
              <w:rPr>
                <w:rFonts w:hint="eastAsia"/>
              </w:rPr>
              <w:t>示例值</w:t>
            </w:r>
          </w:p>
        </w:tc>
      </w:tr>
      <w:tr w:rsidR="00FB6D3D" w14:paraId="2A2633E5" w14:textId="77777777">
        <w:trPr>
          <w:jc w:val="center"/>
        </w:trPr>
        <w:tc>
          <w:tcPr>
            <w:tcW w:w="2876" w:type="dxa"/>
          </w:tcPr>
          <w:p w14:paraId="17DF7E86" w14:textId="77777777" w:rsidR="00FB6D3D" w:rsidRDefault="00D22A15">
            <w:pPr>
              <w:ind w:firstLineChars="0" w:firstLine="0"/>
            </w:pPr>
            <w:r>
              <w:rPr>
                <w:rFonts w:hint="eastAsia"/>
                <w:color w:val="262626"/>
                <w:spacing w:val="12"/>
                <w:szCs w:val="21"/>
              </w:rPr>
              <w:t>code</w:t>
            </w:r>
          </w:p>
        </w:tc>
        <w:tc>
          <w:tcPr>
            <w:tcW w:w="1178" w:type="dxa"/>
          </w:tcPr>
          <w:p w14:paraId="7405AC46" w14:textId="77777777" w:rsidR="00FB6D3D" w:rsidRDefault="00D22A15">
            <w:pPr>
              <w:ind w:firstLineChars="83" w:firstLine="199"/>
            </w:pPr>
            <w:r>
              <w:rPr>
                <w:rFonts w:hint="eastAsia"/>
              </w:rPr>
              <w:t>int</w:t>
            </w:r>
          </w:p>
        </w:tc>
        <w:tc>
          <w:tcPr>
            <w:tcW w:w="2472" w:type="dxa"/>
          </w:tcPr>
          <w:p w14:paraId="18AEF238" w14:textId="77777777" w:rsidR="00FB6D3D" w:rsidRDefault="00D22A15">
            <w:pPr>
              <w:ind w:firstLineChars="0" w:firstLine="0"/>
            </w:pPr>
            <w:r>
              <w:rPr>
                <w:rFonts w:hint="eastAsia"/>
              </w:rPr>
              <w:t>返回码</w:t>
            </w:r>
          </w:p>
        </w:tc>
        <w:tc>
          <w:tcPr>
            <w:tcW w:w="2977" w:type="dxa"/>
          </w:tcPr>
          <w:p w14:paraId="0A8EFA55" w14:textId="77777777" w:rsidR="00FB6D3D" w:rsidRDefault="00D22A15">
            <w:pPr>
              <w:ind w:firstLineChars="0" w:firstLine="0"/>
            </w:pPr>
            <w:r>
              <w:t>20</w:t>
            </w:r>
            <w:r>
              <w:rPr>
                <w:rFonts w:hint="eastAsia"/>
              </w:rPr>
              <w:t>0</w:t>
            </w:r>
            <w:r>
              <w:rPr>
                <w:rFonts w:hint="eastAsia"/>
              </w:rPr>
              <w:t>为成功；</w:t>
            </w:r>
            <w:r>
              <w:rPr>
                <w:rFonts w:hint="eastAsia"/>
              </w:rPr>
              <w:t>4</w:t>
            </w:r>
            <w:r>
              <w:t>00</w:t>
            </w:r>
            <w:r>
              <w:rPr>
                <w:rFonts w:hint="eastAsia"/>
              </w:rPr>
              <w:t>为失败</w:t>
            </w:r>
          </w:p>
        </w:tc>
      </w:tr>
      <w:tr w:rsidR="00FB6D3D" w14:paraId="121B9566" w14:textId="77777777">
        <w:trPr>
          <w:jc w:val="center"/>
        </w:trPr>
        <w:tc>
          <w:tcPr>
            <w:tcW w:w="2876" w:type="dxa"/>
          </w:tcPr>
          <w:p w14:paraId="16A1A7B1" w14:textId="77777777" w:rsidR="00FB6D3D" w:rsidRDefault="00D22A15">
            <w:pPr>
              <w:ind w:firstLineChars="0" w:firstLine="0"/>
            </w:pPr>
            <w:r>
              <w:rPr>
                <w:color w:val="262626"/>
                <w:spacing w:val="12"/>
                <w:szCs w:val="21"/>
              </w:rPr>
              <w:lastRenderedPageBreak/>
              <w:t>msg</w:t>
            </w:r>
          </w:p>
        </w:tc>
        <w:tc>
          <w:tcPr>
            <w:tcW w:w="1178" w:type="dxa"/>
          </w:tcPr>
          <w:p w14:paraId="52AB006D" w14:textId="77777777" w:rsidR="00FB6D3D" w:rsidRDefault="00D22A15">
            <w:pPr>
              <w:ind w:firstLineChars="83" w:firstLine="199"/>
            </w:pPr>
            <w:r>
              <w:rPr>
                <w:rFonts w:hint="eastAsia"/>
              </w:rPr>
              <w:t>string</w:t>
            </w:r>
          </w:p>
        </w:tc>
        <w:tc>
          <w:tcPr>
            <w:tcW w:w="2472" w:type="dxa"/>
          </w:tcPr>
          <w:p w14:paraId="053C283F" w14:textId="77777777" w:rsidR="00FB6D3D" w:rsidRDefault="00D22A15">
            <w:pPr>
              <w:ind w:firstLineChars="0" w:firstLine="0"/>
            </w:pPr>
            <w:r>
              <w:t>对返回码的文本描述内容</w:t>
            </w:r>
          </w:p>
        </w:tc>
        <w:tc>
          <w:tcPr>
            <w:tcW w:w="2977" w:type="dxa"/>
          </w:tcPr>
          <w:p w14:paraId="6FE0B9C6" w14:textId="77777777" w:rsidR="00FB6D3D" w:rsidRDefault="00D22A15">
            <w:pPr>
              <w:ind w:firstLineChars="0" w:firstLine="0"/>
            </w:pPr>
            <w:r>
              <w:t>“success”</w:t>
            </w:r>
            <w:r>
              <w:t>表示</w:t>
            </w:r>
            <w:r>
              <w:rPr>
                <w:rFonts w:hint="eastAsia"/>
              </w:rPr>
              <w:t>接收</w:t>
            </w:r>
            <w:r>
              <w:t>成功</w:t>
            </w:r>
          </w:p>
          <w:p w14:paraId="1B43C64F" w14:textId="77777777" w:rsidR="00FB6D3D" w:rsidRDefault="00D22A15">
            <w:pPr>
              <w:ind w:firstLineChars="0" w:firstLine="0"/>
            </w:pPr>
            <w:r>
              <w:t>”error”</w:t>
            </w:r>
            <w:r>
              <w:t>表示</w:t>
            </w:r>
            <w:r>
              <w:rPr>
                <w:rFonts w:hint="eastAsia"/>
              </w:rPr>
              <w:t>接收失败</w:t>
            </w:r>
          </w:p>
        </w:tc>
      </w:tr>
      <w:tr w:rsidR="00FB6D3D" w14:paraId="346B302D" w14:textId="77777777">
        <w:trPr>
          <w:jc w:val="center"/>
        </w:trPr>
        <w:tc>
          <w:tcPr>
            <w:tcW w:w="2876" w:type="dxa"/>
          </w:tcPr>
          <w:p w14:paraId="473F3595" w14:textId="77777777" w:rsidR="00FB6D3D" w:rsidRDefault="00D22A15">
            <w:pPr>
              <w:ind w:firstLineChars="0" w:firstLine="0"/>
              <w:rPr>
                <w:color w:val="262626"/>
                <w:spacing w:val="12"/>
                <w:szCs w:val="21"/>
              </w:rPr>
            </w:pPr>
            <w:r>
              <w:rPr>
                <w:color w:val="262626"/>
                <w:spacing w:val="12"/>
                <w:szCs w:val="21"/>
              </w:rPr>
              <w:t>t</w:t>
            </w:r>
            <w:r>
              <w:rPr>
                <w:rFonts w:hint="eastAsia"/>
                <w:color w:val="262626"/>
                <w:spacing w:val="12"/>
                <w:szCs w:val="21"/>
              </w:rPr>
              <w:t>otal</w:t>
            </w:r>
          </w:p>
        </w:tc>
        <w:tc>
          <w:tcPr>
            <w:tcW w:w="1178" w:type="dxa"/>
          </w:tcPr>
          <w:p w14:paraId="5EF77290" w14:textId="77777777" w:rsidR="00FB6D3D" w:rsidRDefault="00D22A15">
            <w:pPr>
              <w:ind w:firstLineChars="83" w:firstLine="199"/>
            </w:pPr>
            <w:r>
              <w:rPr>
                <w:rFonts w:hint="eastAsia"/>
              </w:rPr>
              <w:t>int</w:t>
            </w:r>
          </w:p>
        </w:tc>
        <w:tc>
          <w:tcPr>
            <w:tcW w:w="2472" w:type="dxa"/>
          </w:tcPr>
          <w:p w14:paraId="55F2EB8F" w14:textId="77777777" w:rsidR="00FB6D3D" w:rsidRDefault="00D22A15">
            <w:pPr>
              <w:ind w:firstLineChars="0" w:firstLine="0"/>
            </w:pPr>
            <w:r>
              <w:rPr>
                <w:rFonts w:hint="eastAsia"/>
              </w:rPr>
              <w:t>记录总条数</w:t>
            </w:r>
          </w:p>
        </w:tc>
        <w:tc>
          <w:tcPr>
            <w:tcW w:w="2977" w:type="dxa"/>
          </w:tcPr>
          <w:p w14:paraId="6343A058" w14:textId="77777777" w:rsidR="00FB6D3D" w:rsidRDefault="00FB6D3D">
            <w:pPr>
              <w:ind w:firstLine="480"/>
            </w:pPr>
          </w:p>
        </w:tc>
      </w:tr>
      <w:tr w:rsidR="00FB6D3D" w14:paraId="1AEEC490" w14:textId="77777777">
        <w:trPr>
          <w:jc w:val="center"/>
        </w:trPr>
        <w:tc>
          <w:tcPr>
            <w:tcW w:w="2876" w:type="dxa"/>
          </w:tcPr>
          <w:p w14:paraId="0F2410E2" w14:textId="77777777" w:rsidR="00FB6D3D" w:rsidRDefault="00D22A15">
            <w:pPr>
              <w:ind w:firstLineChars="0" w:firstLine="0"/>
              <w:rPr>
                <w:color w:val="262626"/>
                <w:spacing w:val="12"/>
                <w:szCs w:val="21"/>
              </w:rPr>
            </w:pPr>
            <w:r>
              <w:rPr>
                <w:rFonts w:hint="eastAsia"/>
                <w:color w:val="262626"/>
                <w:spacing w:val="12"/>
                <w:szCs w:val="21"/>
              </w:rPr>
              <w:t>area_code</w:t>
            </w:r>
          </w:p>
        </w:tc>
        <w:tc>
          <w:tcPr>
            <w:tcW w:w="1178" w:type="dxa"/>
          </w:tcPr>
          <w:p w14:paraId="75A85C1B" w14:textId="77777777" w:rsidR="00FB6D3D" w:rsidRDefault="00D22A15">
            <w:pPr>
              <w:ind w:firstLineChars="83" w:firstLine="199"/>
            </w:pPr>
            <w:r>
              <w:rPr>
                <w:rFonts w:hint="eastAsia"/>
              </w:rPr>
              <w:t>string</w:t>
            </w:r>
          </w:p>
        </w:tc>
        <w:tc>
          <w:tcPr>
            <w:tcW w:w="2472" w:type="dxa"/>
          </w:tcPr>
          <w:p w14:paraId="56E265E1" w14:textId="77777777" w:rsidR="00FB6D3D" w:rsidRDefault="00D22A15">
            <w:pPr>
              <w:ind w:firstLineChars="0" w:firstLine="0"/>
            </w:pPr>
            <w:r>
              <w:rPr>
                <w:rFonts w:hint="eastAsia"/>
              </w:rPr>
              <w:t>分区编号</w:t>
            </w:r>
          </w:p>
        </w:tc>
        <w:tc>
          <w:tcPr>
            <w:tcW w:w="2977" w:type="dxa"/>
          </w:tcPr>
          <w:p w14:paraId="466B3C22" w14:textId="77777777" w:rsidR="00FB6D3D" w:rsidRDefault="00D22A15">
            <w:pPr>
              <w:ind w:firstLineChars="0" w:firstLine="0"/>
            </w:pPr>
            <w:r>
              <w:rPr>
                <w:rFonts w:hint="eastAsia"/>
              </w:rPr>
              <w:t>转义请参见</w:t>
            </w:r>
            <w:r>
              <w:rPr>
                <w:rFonts w:hint="eastAsia"/>
              </w:rPr>
              <w:t>3.1</w:t>
            </w:r>
          </w:p>
        </w:tc>
      </w:tr>
      <w:tr w:rsidR="00FB6D3D" w14:paraId="60503B6A" w14:textId="77777777">
        <w:trPr>
          <w:jc w:val="center"/>
        </w:trPr>
        <w:tc>
          <w:tcPr>
            <w:tcW w:w="2876" w:type="dxa"/>
          </w:tcPr>
          <w:p w14:paraId="54F7847B" w14:textId="77777777" w:rsidR="00FB6D3D" w:rsidRDefault="00D22A15">
            <w:pPr>
              <w:ind w:firstLineChars="0" w:firstLine="0"/>
              <w:rPr>
                <w:color w:val="262626"/>
                <w:spacing w:val="12"/>
                <w:szCs w:val="21"/>
              </w:rPr>
            </w:pPr>
            <w:r>
              <w:rPr>
                <w:rFonts w:hint="eastAsia"/>
                <w:color w:val="262626"/>
                <w:spacing w:val="12"/>
                <w:szCs w:val="21"/>
              </w:rPr>
              <w:t>sort_line</w:t>
            </w:r>
          </w:p>
        </w:tc>
        <w:tc>
          <w:tcPr>
            <w:tcW w:w="1178" w:type="dxa"/>
          </w:tcPr>
          <w:p w14:paraId="36A2370E" w14:textId="77777777" w:rsidR="00FB6D3D" w:rsidRDefault="00D22A15">
            <w:pPr>
              <w:ind w:firstLineChars="83" w:firstLine="199"/>
            </w:pPr>
            <w:r>
              <w:rPr>
                <w:rFonts w:hint="eastAsia"/>
              </w:rPr>
              <w:t>string</w:t>
            </w:r>
          </w:p>
        </w:tc>
        <w:tc>
          <w:tcPr>
            <w:tcW w:w="2472" w:type="dxa"/>
          </w:tcPr>
          <w:p w14:paraId="0826DBCC" w14:textId="77777777" w:rsidR="00FB6D3D" w:rsidRDefault="00D22A15">
            <w:pPr>
              <w:ind w:firstLineChars="0" w:firstLine="0"/>
            </w:pPr>
            <w:r>
              <w:rPr>
                <w:rFonts w:hint="eastAsia"/>
              </w:rPr>
              <w:t>分拣线编号</w:t>
            </w:r>
          </w:p>
        </w:tc>
        <w:tc>
          <w:tcPr>
            <w:tcW w:w="2977" w:type="dxa"/>
          </w:tcPr>
          <w:p w14:paraId="55CACE11" w14:textId="77777777" w:rsidR="00FB6D3D" w:rsidRDefault="00D22A15">
            <w:pPr>
              <w:ind w:firstLineChars="0" w:firstLine="0"/>
            </w:pPr>
            <w:r>
              <w:rPr>
                <w:rFonts w:hint="eastAsia"/>
              </w:rPr>
              <w:t>默认为</w:t>
            </w:r>
            <w:r>
              <w:rPr>
                <w:rFonts w:hint="eastAsia"/>
              </w:rPr>
              <w:t>1</w:t>
            </w:r>
            <w:r>
              <w:rPr>
                <w:rFonts w:hint="eastAsia"/>
              </w:rPr>
              <w:t>，暂不显示</w:t>
            </w:r>
          </w:p>
        </w:tc>
      </w:tr>
      <w:tr w:rsidR="00FB6D3D" w14:paraId="00F599B9" w14:textId="77777777">
        <w:trPr>
          <w:jc w:val="center"/>
        </w:trPr>
        <w:tc>
          <w:tcPr>
            <w:tcW w:w="2876" w:type="dxa"/>
          </w:tcPr>
          <w:p w14:paraId="0104382A" w14:textId="77777777" w:rsidR="00FB6D3D" w:rsidRDefault="00D22A15">
            <w:pPr>
              <w:ind w:firstLineChars="0" w:firstLine="0"/>
              <w:rPr>
                <w:color w:val="262626"/>
                <w:spacing w:val="12"/>
                <w:szCs w:val="21"/>
              </w:rPr>
            </w:pPr>
            <w:r>
              <w:rPr>
                <w:rFonts w:hint="eastAsia"/>
                <w:color w:val="262626"/>
                <w:spacing w:val="12"/>
                <w:szCs w:val="21"/>
              </w:rPr>
              <w:t>location</w:t>
            </w:r>
          </w:p>
        </w:tc>
        <w:tc>
          <w:tcPr>
            <w:tcW w:w="1178" w:type="dxa"/>
          </w:tcPr>
          <w:p w14:paraId="19EB50E4" w14:textId="77777777" w:rsidR="00FB6D3D" w:rsidRDefault="00D22A15">
            <w:pPr>
              <w:ind w:firstLineChars="83" w:firstLine="199"/>
            </w:pPr>
            <w:r>
              <w:rPr>
                <w:rFonts w:hint="eastAsia"/>
              </w:rPr>
              <w:t>string</w:t>
            </w:r>
          </w:p>
        </w:tc>
        <w:tc>
          <w:tcPr>
            <w:tcW w:w="2472" w:type="dxa"/>
          </w:tcPr>
          <w:p w14:paraId="738B060E" w14:textId="77777777" w:rsidR="00FB6D3D" w:rsidRDefault="00D22A15">
            <w:pPr>
              <w:ind w:firstLineChars="0" w:firstLine="0"/>
            </w:pPr>
            <w:r>
              <w:rPr>
                <w:rFonts w:hint="eastAsia"/>
              </w:rPr>
              <w:t>分区编号</w:t>
            </w:r>
          </w:p>
        </w:tc>
        <w:tc>
          <w:tcPr>
            <w:tcW w:w="2977" w:type="dxa"/>
          </w:tcPr>
          <w:p w14:paraId="37743A84" w14:textId="77777777" w:rsidR="00FB6D3D" w:rsidRDefault="00FB6D3D">
            <w:pPr>
              <w:ind w:firstLine="480"/>
            </w:pPr>
          </w:p>
        </w:tc>
      </w:tr>
      <w:tr w:rsidR="00FB6D3D" w14:paraId="6CE8D1C4" w14:textId="77777777">
        <w:trPr>
          <w:jc w:val="center"/>
        </w:trPr>
        <w:tc>
          <w:tcPr>
            <w:tcW w:w="2876" w:type="dxa"/>
          </w:tcPr>
          <w:p w14:paraId="6916F16C" w14:textId="77777777" w:rsidR="00FB6D3D" w:rsidRDefault="00D22A15">
            <w:pPr>
              <w:ind w:firstLineChars="0" w:firstLine="0"/>
              <w:rPr>
                <w:color w:val="262626"/>
                <w:spacing w:val="12"/>
                <w:szCs w:val="21"/>
              </w:rPr>
            </w:pPr>
            <w:r>
              <w:rPr>
                <w:rFonts w:hint="eastAsia"/>
                <w:color w:val="262626"/>
                <w:spacing w:val="12"/>
                <w:szCs w:val="21"/>
              </w:rPr>
              <w:t>sigal_type</w:t>
            </w:r>
          </w:p>
        </w:tc>
        <w:tc>
          <w:tcPr>
            <w:tcW w:w="1178" w:type="dxa"/>
          </w:tcPr>
          <w:p w14:paraId="3038A450" w14:textId="77777777" w:rsidR="00FB6D3D" w:rsidRDefault="00D22A15">
            <w:pPr>
              <w:ind w:firstLineChars="83" w:firstLine="199"/>
            </w:pPr>
            <w:r>
              <w:rPr>
                <w:rFonts w:hint="eastAsia"/>
              </w:rPr>
              <w:t>string</w:t>
            </w:r>
          </w:p>
        </w:tc>
        <w:tc>
          <w:tcPr>
            <w:tcW w:w="2472" w:type="dxa"/>
          </w:tcPr>
          <w:p w14:paraId="08045B78" w14:textId="77777777" w:rsidR="00FB6D3D" w:rsidRDefault="00D22A15">
            <w:pPr>
              <w:ind w:firstLineChars="0" w:firstLine="0"/>
            </w:pPr>
            <w:r>
              <w:rPr>
                <w:rFonts w:hint="eastAsia"/>
              </w:rPr>
              <w:t>信号类型</w:t>
            </w:r>
          </w:p>
        </w:tc>
        <w:tc>
          <w:tcPr>
            <w:tcW w:w="2977" w:type="dxa"/>
          </w:tcPr>
          <w:p w14:paraId="2A35CC3C" w14:textId="77777777" w:rsidR="00FB6D3D" w:rsidRDefault="00D22A15">
            <w:pPr>
              <w:ind w:firstLineChars="0" w:firstLine="0"/>
            </w:pPr>
            <w:r>
              <w:rPr>
                <w:rFonts w:hint="eastAsia"/>
              </w:rPr>
              <w:t>信号类型，</w:t>
            </w:r>
            <w:r>
              <w:rPr>
                <w:rFonts w:hint="eastAsia"/>
              </w:rPr>
              <w:t>0</w:t>
            </w:r>
            <w:r>
              <w:rPr>
                <w:rFonts w:hint="eastAsia"/>
              </w:rPr>
              <w:t>：钢板到位，</w:t>
            </w:r>
            <w:r>
              <w:rPr>
                <w:rFonts w:hint="eastAsia"/>
              </w:rPr>
              <w:t>1</w:t>
            </w:r>
            <w:r>
              <w:rPr>
                <w:rFonts w:hint="eastAsia"/>
              </w:rPr>
              <w:t>：大件流料，</w:t>
            </w:r>
            <w:r>
              <w:rPr>
                <w:rFonts w:hint="eastAsia"/>
              </w:rPr>
              <w:t>2</w:t>
            </w:r>
            <w:r>
              <w:rPr>
                <w:rFonts w:hint="eastAsia"/>
              </w:rPr>
              <w:t>：喷码就绪，</w:t>
            </w:r>
            <w:r>
              <w:rPr>
                <w:rFonts w:hint="eastAsia"/>
              </w:rPr>
              <w:t>3</w:t>
            </w:r>
            <w:r>
              <w:rPr>
                <w:rFonts w:hint="eastAsia"/>
              </w:rPr>
              <w:t>：料框</w:t>
            </w:r>
            <w:r>
              <w:rPr>
                <w:rFonts w:hint="eastAsia"/>
              </w:rPr>
              <w:t>90%</w:t>
            </w:r>
            <w:r>
              <w:rPr>
                <w:rFonts w:hint="eastAsia"/>
              </w:rPr>
              <w:t>，</w:t>
            </w:r>
            <w:r>
              <w:rPr>
                <w:rFonts w:hint="eastAsia"/>
              </w:rPr>
              <w:t>4</w:t>
            </w:r>
            <w:r>
              <w:rPr>
                <w:rFonts w:hint="eastAsia"/>
              </w:rPr>
              <w:t>：料框</w:t>
            </w:r>
            <w:r>
              <w:rPr>
                <w:rFonts w:hint="eastAsia"/>
              </w:rPr>
              <w:t>100%</w:t>
            </w:r>
            <w:r>
              <w:rPr>
                <w:rFonts w:hint="eastAsia"/>
              </w:rPr>
              <w:t>；</w:t>
            </w:r>
            <w:r>
              <w:rPr>
                <w:rFonts w:hint="eastAsia"/>
              </w:rPr>
              <w:t>5</w:t>
            </w:r>
            <w:r>
              <w:rPr>
                <w:rFonts w:hint="eastAsia"/>
              </w:rPr>
              <w:t>、空框到位，</w:t>
            </w:r>
            <w:r>
              <w:rPr>
                <w:rFonts w:hint="eastAsia"/>
              </w:rPr>
              <w:t>6</w:t>
            </w:r>
            <w:r>
              <w:rPr>
                <w:rFonts w:hint="eastAsia"/>
              </w:rPr>
              <w:t>：混拣完成，</w:t>
            </w:r>
            <w:r>
              <w:rPr>
                <w:rFonts w:hint="eastAsia"/>
              </w:rPr>
              <w:t>7</w:t>
            </w:r>
            <w:r>
              <w:rPr>
                <w:rFonts w:hint="eastAsia"/>
              </w:rPr>
              <w:t>、大件完成，</w:t>
            </w:r>
            <w:r>
              <w:rPr>
                <w:rFonts w:hint="eastAsia"/>
              </w:rPr>
              <w:t>8</w:t>
            </w:r>
            <w:r>
              <w:rPr>
                <w:rFonts w:hint="eastAsia"/>
              </w:rPr>
              <w:t>：强制结束；</w:t>
            </w:r>
            <w:r>
              <w:rPr>
                <w:rFonts w:hint="eastAsia"/>
              </w:rPr>
              <w:t>9</w:t>
            </w:r>
            <w:r>
              <w:rPr>
                <w:rFonts w:hint="eastAsia"/>
              </w:rPr>
              <w:t>：套料图</w:t>
            </w:r>
            <w:r>
              <w:rPr>
                <w:rFonts w:hint="eastAsia"/>
              </w:rPr>
              <w:t>下发</w:t>
            </w:r>
          </w:p>
        </w:tc>
      </w:tr>
      <w:tr w:rsidR="00FB6D3D" w14:paraId="71C5B599" w14:textId="77777777">
        <w:trPr>
          <w:jc w:val="center"/>
        </w:trPr>
        <w:tc>
          <w:tcPr>
            <w:tcW w:w="2876" w:type="dxa"/>
          </w:tcPr>
          <w:p w14:paraId="3AC44058" w14:textId="77777777" w:rsidR="00FB6D3D" w:rsidRDefault="00D22A15">
            <w:pPr>
              <w:ind w:firstLineChars="0" w:firstLine="0"/>
              <w:rPr>
                <w:color w:val="262626"/>
                <w:spacing w:val="12"/>
                <w:szCs w:val="21"/>
              </w:rPr>
            </w:pPr>
            <w:r>
              <w:rPr>
                <w:color w:val="262626"/>
                <w:spacing w:val="12"/>
                <w:szCs w:val="21"/>
              </w:rPr>
              <w:t>rece_request_time</w:t>
            </w:r>
          </w:p>
        </w:tc>
        <w:tc>
          <w:tcPr>
            <w:tcW w:w="1178" w:type="dxa"/>
          </w:tcPr>
          <w:p w14:paraId="15E5386D" w14:textId="77777777" w:rsidR="00FB6D3D" w:rsidRDefault="00D22A15">
            <w:pPr>
              <w:ind w:firstLineChars="83" w:firstLine="199"/>
            </w:pPr>
            <w:r>
              <w:rPr>
                <w:rFonts w:hint="eastAsia"/>
              </w:rPr>
              <w:t>string</w:t>
            </w:r>
          </w:p>
        </w:tc>
        <w:tc>
          <w:tcPr>
            <w:tcW w:w="2472" w:type="dxa"/>
          </w:tcPr>
          <w:p w14:paraId="15B279E1" w14:textId="77777777" w:rsidR="00FB6D3D" w:rsidRDefault="00D22A15">
            <w:pPr>
              <w:ind w:firstLineChars="0" w:firstLine="0"/>
            </w:pPr>
            <w:r>
              <w:rPr>
                <w:rFonts w:hint="eastAsia"/>
              </w:rPr>
              <w:t>请求时间</w:t>
            </w:r>
          </w:p>
        </w:tc>
        <w:tc>
          <w:tcPr>
            <w:tcW w:w="2977" w:type="dxa"/>
          </w:tcPr>
          <w:p w14:paraId="7AFA5CC4" w14:textId="77777777" w:rsidR="00FB6D3D" w:rsidRDefault="00FB6D3D">
            <w:pPr>
              <w:ind w:firstLine="480"/>
            </w:pPr>
          </w:p>
        </w:tc>
      </w:tr>
      <w:tr w:rsidR="00FB6D3D" w14:paraId="5297E6B7" w14:textId="77777777">
        <w:trPr>
          <w:jc w:val="center"/>
        </w:trPr>
        <w:tc>
          <w:tcPr>
            <w:tcW w:w="2876" w:type="dxa"/>
          </w:tcPr>
          <w:p w14:paraId="48D4AC16" w14:textId="77777777" w:rsidR="00FB6D3D" w:rsidRDefault="00D22A15">
            <w:pPr>
              <w:ind w:firstLineChars="0" w:firstLine="0"/>
              <w:rPr>
                <w:color w:val="262626"/>
                <w:spacing w:val="12"/>
                <w:szCs w:val="21"/>
              </w:rPr>
            </w:pPr>
            <w:r>
              <w:rPr>
                <w:color w:val="262626"/>
                <w:spacing w:val="12"/>
                <w:szCs w:val="21"/>
              </w:rPr>
              <w:t>rece_response_time</w:t>
            </w:r>
          </w:p>
        </w:tc>
        <w:tc>
          <w:tcPr>
            <w:tcW w:w="1178" w:type="dxa"/>
          </w:tcPr>
          <w:p w14:paraId="21DAAB6D" w14:textId="77777777" w:rsidR="00FB6D3D" w:rsidRDefault="00D22A15">
            <w:pPr>
              <w:ind w:firstLineChars="83" w:firstLine="199"/>
            </w:pPr>
            <w:r>
              <w:rPr>
                <w:rFonts w:hint="eastAsia"/>
              </w:rPr>
              <w:t>string</w:t>
            </w:r>
          </w:p>
        </w:tc>
        <w:tc>
          <w:tcPr>
            <w:tcW w:w="2472" w:type="dxa"/>
          </w:tcPr>
          <w:p w14:paraId="5CEF297F" w14:textId="77777777" w:rsidR="00FB6D3D" w:rsidRDefault="00D22A15">
            <w:pPr>
              <w:ind w:firstLineChars="0" w:firstLine="0"/>
            </w:pPr>
            <w:r>
              <w:rPr>
                <w:rFonts w:hint="eastAsia"/>
              </w:rPr>
              <w:t>响应</w:t>
            </w:r>
            <w:r>
              <w:rPr>
                <w:rFonts w:hint="eastAsia"/>
              </w:rPr>
              <w:t>时间</w:t>
            </w:r>
          </w:p>
        </w:tc>
        <w:tc>
          <w:tcPr>
            <w:tcW w:w="2977" w:type="dxa"/>
          </w:tcPr>
          <w:p w14:paraId="5E17D01E" w14:textId="77777777" w:rsidR="00FB6D3D" w:rsidRDefault="00FB6D3D">
            <w:pPr>
              <w:ind w:firstLine="480"/>
            </w:pPr>
          </w:p>
        </w:tc>
      </w:tr>
      <w:tr w:rsidR="00FB6D3D" w14:paraId="6D962980" w14:textId="77777777">
        <w:trPr>
          <w:jc w:val="center"/>
        </w:trPr>
        <w:tc>
          <w:tcPr>
            <w:tcW w:w="2876" w:type="dxa"/>
          </w:tcPr>
          <w:p w14:paraId="287ACFD3" w14:textId="77777777" w:rsidR="00FB6D3D" w:rsidRDefault="00D22A15">
            <w:pPr>
              <w:ind w:firstLineChars="0" w:firstLine="0"/>
              <w:rPr>
                <w:color w:val="262626"/>
                <w:spacing w:val="12"/>
                <w:szCs w:val="21"/>
              </w:rPr>
            </w:pPr>
            <w:r>
              <w:rPr>
                <w:color w:val="262626"/>
                <w:spacing w:val="12"/>
                <w:szCs w:val="21"/>
              </w:rPr>
              <w:t>json_request_content</w:t>
            </w:r>
          </w:p>
        </w:tc>
        <w:tc>
          <w:tcPr>
            <w:tcW w:w="1178" w:type="dxa"/>
          </w:tcPr>
          <w:p w14:paraId="0A83A739" w14:textId="77777777" w:rsidR="00FB6D3D" w:rsidRDefault="00D22A15">
            <w:pPr>
              <w:ind w:firstLineChars="83" w:firstLine="199"/>
            </w:pPr>
            <w:r>
              <w:rPr>
                <w:rFonts w:hint="eastAsia"/>
              </w:rPr>
              <w:t>s</w:t>
            </w:r>
            <w:r>
              <w:t>tring</w:t>
            </w:r>
          </w:p>
        </w:tc>
        <w:tc>
          <w:tcPr>
            <w:tcW w:w="2472" w:type="dxa"/>
          </w:tcPr>
          <w:p w14:paraId="77B2F9D0" w14:textId="77777777" w:rsidR="00FB6D3D" w:rsidRDefault="00D22A15">
            <w:pPr>
              <w:ind w:firstLineChars="0" w:firstLine="0"/>
            </w:pPr>
            <w:r>
              <w:rPr>
                <w:rFonts w:hint="eastAsia"/>
              </w:rPr>
              <w:t>请求内容</w:t>
            </w:r>
          </w:p>
        </w:tc>
        <w:tc>
          <w:tcPr>
            <w:tcW w:w="2977" w:type="dxa"/>
          </w:tcPr>
          <w:p w14:paraId="2826A50A" w14:textId="77777777" w:rsidR="00FB6D3D" w:rsidRDefault="00FB6D3D">
            <w:pPr>
              <w:ind w:firstLine="480"/>
            </w:pPr>
          </w:p>
        </w:tc>
      </w:tr>
      <w:tr w:rsidR="00FB6D3D" w14:paraId="1E436499" w14:textId="77777777">
        <w:trPr>
          <w:jc w:val="center"/>
        </w:trPr>
        <w:tc>
          <w:tcPr>
            <w:tcW w:w="2876" w:type="dxa"/>
          </w:tcPr>
          <w:p w14:paraId="34C30E89" w14:textId="77777777" w:rsidR="00FB6D3D" w:rsidRDefault="00D22A15">
            <w:pPr>
              <w:ind w:firstLineChars="0" w:firstLine="0"/>
              <w:rPr>
                <w:color w:val="262626"/>
                <w:spacing w:val="12"/>
                <w:szCs w:val="21"/>
              </w:rPr>
            </w:pPr>
            <w:r>
              <w:rPr>
                <w:color w:val="262626"/>
                <w:spacing w:val="12"/>
                <w:szCs w:val="21"/>
              </w:rPr>
              <w:t>json_response_content</w:t>
            </w:r>
          </w:p>
        </w:tc>
        <w:tc>
          <w:tcPr>
            <w:tcW w:w="1178" w:type="dxa"/>
          </w:tcPr>
          <w:p w14:paraId="3A115B23" w14:textId="77777777" w:rsidR="00FB6D3D" w:rsidRDefault="00D22A15">
            <w:pPr>
              <w:ind w:firstLineChars="83" w:firstLine="199"/>
            </w:pPr>
            <w:r>
              <w:rPr>
                <w:rFonts w:hint="eastAsia"/>
              </w:rPr>
              <w:t>s</w:t>
            </w:r>
            <w:r>
              <w:t>tring</w:t>
            </w:r>
          </w:p>
        </w:tc>
        <w:tc>
          <w:tcPr>
            <w:tcW w:w="2472" w:type="dxa"/>
          </w:tcPr>
          <w:p w14:paraId="46E21E7D" w14:textId="77777777" w:rsidR="00FB6D3D" w:rsidRDefault="00D22A15">
            <w:pPr>
              <w:ind w:firstLineChars="0" w:firstLine="0"/>
            </w:pPr>
            <w:r>
              <w:rPr>
                <w:rFonts w:hint="eastAsia"/>
              </w:rPr>
              <w:t>响应内容</w:t>
            </w:r>
          </w:p>
        </w:tc>
        <w:tc>
          <w:tcPr>
            <w:tcW w:w="2977" w:type="dxa"/>
          </w:tcPr>
          <w:p w14:paraId="6BB873E7" w14:textId="77777777" w:rsidR="00FB6D3D" w:rsidRDefault="00FB6D3D">
            <w:pPr>
              <w:ind w:firstLine="480"/>
            </w:pPr>
          </w:p>
        </w:tc>
      </w:tr>
    </w:tbl>
    <w:p w14:paraId="1A7708D7" w14:textId="77777777" w:rsidR="00FB6D3D" w:rsidRDefault="00FB6D3D">
      <w:pPr>
        <w:ind w:firstLine="480"/>
      </w:pPr>
    </w:p>
    <w:p w14:paraId="639AEFFA" w14:textId="77777777" w:rsidR="00FB6D3D" w:rsidRDefault="00D22A15">
      <w:pPr>
        <w:pStyle w:val="2"/>
        <w:spacing w:before="120"/>
        <w:ind w:left="425"/>
        <w:rPr>
          <w:rFonts w:ascii="宋体" w:eastAsia="宋体" w:hAnsi="宋体"/>
          <w:szCs w:val="30"/>
        </w:rPr>
      </w:pPr>
      <w:bookmarkStart w:id="97" w:name="_Toc19594"/>
      <w:r>
        <w:rPr>
          <w:rFonts w:ascii="宋体" w:eastAsia="宋体" w:hAnsi="宋体" w:hint="eastAsia"/>
          <w:szCs w:val="30"/>
          <w:lang w:val="en-US"/>
        </w:rPr>
        <w:t>12.16</w:t>
      </w:r>
      <w:r>
        <w:rPr>
          <w:rFonts w:ascii="宋体" w:eastAsia="宋体" w:hAnsi="宋体" w:hint="eastAsia"/>
          <w:szCs w:val="30"/>
          <w:lang w:val="en-US"/>
        </w:rPr>
        <w:tab/>
      </w:r>
      <w:r>
        <w:rPr>
          <w:rFonts w:ascii="宋体" w:eastAsia="宋体" w:hAnsi="宋体" w:hint="eastAsia"/>
          <w:szCs w:val="30"/>
        </w:rPr>
        <w:t>大件分拣区获取带有编号的图片</w:t>
      </w:r>
      <w:bookmarkEnd w:id="97"/>
    </w:p>
    <w:p w14:paraId="49F53BC9" w14:textId="77777777" w:rsidR="00FB6D3D" w:rsidRDefault="00D22A15">
      <w:pPr>
        <w:pStyle w:val="af6"/>
        <w:ind w:left="420" w:firstLineChars="0" w:firstLine="0"/>
      </w:pPr>
      <w:r>
        <w:rPr>
          <w:rFonts w:ascii="宋体" w:hAnsi="宋体"/>
          <w:szCs w:val="30"/>
        </w:rPr>
        <w:t xml:space="preserve">    </w:t>
      </w:r>
      <w:r>
        <w:rPr>
          <w:b/>
          <w:bCs/>
        </w:rPr>
        <w:t>请求方式</w:t>
      </w:r>
      <w:r>
        <w:t>：</w:t>
      </w:r>
      <w:r>
        <w:t>POST</w:t>
      </w:r>
      <w:r>
        <w:t>（</w:t>
      </w:r>
      <w:r>
        <w:t>HTTP</w:t>
      </w:r>
      <w:r>
        <w:t>）</w:t>
      </w:r>
    </w:p>
    <w:p w14:paraId="6003726C" w14:textId="77777777" w:rsidR="00FB6D3D" w:rsidRDefault="00D22A15">
      <w:pPr>
        <w:pStyle w:val="af6"/>
        <w:ind w:left="420" w:firstLine="506"/>
        <w:rPr>
          <w:rFonts w:ascii="Times New Roman" w:hAnsi="Times New Roman" w:cs="Times New Roman"/>
          <w:color w:val="262626"/>
          <w:spacing w:val="12"/>
          <w:szCs w:val="21"/>
        </w:rPr>
      </w:pPr>
      <w:r>
        <w:rPr>
          <w:rFonts w:ascii="Times New Roman" w:hAnsi="Times New Roman" w:cs="Times New Roman"/>
          <w:b/>
          <w:bCs/>
          <w:color w:val="262626"/>
          <w:spacing w:val="12"/>
          <w:szCs w:val="21"/>
        </w:rPr>
        <w:t>请求地址</w:t>
      </w:r>
      <w:r>
        <w:rPr>
          <w:rFonts w:ascii="Times New Roman" w:hAnsi="Times New Roman" w:cs="Times New Roman"/>
          <w:color w:val="262626"/>
          <w:spacing w:val="12"/>
          <w:szCs w:val="21"/>
        </w:rPr>
        <w:t>：</w:t>
      </w:r>
      <w:r>
        <w:rPr>
          <w:rFonts w:ascii="Times New Roman" w:hAnsi="Times New Roman" w:cs="Times New Roman"/>
          <w:color w:val="262626"/>
          <w:spacing w:val="12"/>
          <w:szCs w:val="24"/>
        </w:rPr>
        <w:t>http://</w:t>
      </w:r>
      <w:r>
        <w:rPr>
          <w:rFonts w:ascii="Times New Roman" w:hAnsi="Times New Roman" w:cs="Times New Roman" w:hint="eastAsia"/>
          <w:color w:val="262626"/>
          <w:spacing w:val="12"/>
          <w:szCs w:val="24"/>
        </w:rPr>
        <w:t>ip</w:t>
      </w:r>
      <w:r>
        <w:rPr>
          <w:rFonts w:ascii="Times New Roman" w:hAnsi="Times New Roman" w:cs="Times New Roman"/>
          <w:color w:val="262626"/>
          <w:spacing w:val="12"/>
          <w:szCs w:val="24"/>
        </w:rPr>
        <w:t>:port</w:t>
      </w:r>
      <w:r>
        <w:rPr>
          <w:rFonts w:ascii="Times New Roman" w:hAnsi="Times New Roman" w:cs="Times New Roman" w:hint="eastAsia"/>
          <w:color w:val="262626"/>
          <w:spacing w:val="12"/>
          <w:szCs w:val="24"/>
        </w:rPr>
        <w:t>/</w:t>
      </w:r>
      <w:r>
        <w:rPr>
          <w:rFonts w:ascii="Times New Roman" w:hAnsi="Times New Roman" w:cs="Times New Roman"/>
          <w:color w:val="262626"/>
          <w:spacing w:val="12"/>
          <w:szCs w:val="24"/>
        </w:rPr>
        <w:t>web/data/getCurrentLargeImage</w:t>
      </w:r>
    </w:p>
    <w:p w14:paraId="7F49825B" w14:textId="77777777" w:rsidR="00FB6D3D" w:rsidRDefault="00D22A15">
      <w:pPr>
        <w:pStyle w:val="af6"/>
        <w:ind w:left="420" w:firstLine="506"/>
        <w:rPr>
          <w:rFonts w:ascii="Times New Roman" w:hAnsi="Times New Roman" w:cs="Times New Roman"/>
          <w:b/>
          <w:color w:val="262626"/>
          <w:spacing w:val="12"/>
          <w:szCs w:val="21"/>
        </w:rPr>
      </w:pPr>
      <w:r>
        <w:rPr>
          <w:rFonts w:ascii="Times New Roman" w:hAnsi="Times New Roman" w:cs="Times New Roman" w:hint="eastAsia"/>
          <w:b/>
          <w:color w:val="262626"/>
          <w:spacing w:val="12"/>
          <w:szCs w:val="21"/>
        </w:rPr>
        <w:t>接口说明：</w:t>
      </w:r>
    </w:p>
    <w:p w14:paraId="421AD731" w14:textId="77777777" w:rsidR="00FB6D3D" w:rsidRDefault="00D22A15">
      <w:pPr>
        <w:ind w:left="206" w:firstLineChars="0" w:firstLine="720"/>
      </w:pPr>
      <w:r>
        <w:rPr>
          <w:rFonts w:hint="eastAsia"/>
        </w:rPr>
        <w:t>该接口用于</w:t>
      </w:r>
      <w:r>
        <w:rPr>
          <w:rFonts w:hint="eastAsia"/>
        </w:rPr>
        <w:t>WEB</w:t>
      </w:r>
      <w:r>
        <w:rPr>
          <w:rFonts w:hint="eastAsia"/>
        </w:rPr>
        <w:t>向总控查询</w:t>
      </w:r>
      <w:r>
        <w:rPr>
          <w:rFonts w:hint="eastAsia"/>
        </w:rPr>
        <w:t>大件分拣区带有零件编码的图片</w:t>
      </w:r>
      <w:r>
        <w:rPr>
          <w:rFonts w:hint="eastAsia"/>
        </w:rPr>
        <w:t>。</w:t>
      </w:r>
    </w:p>
    <w:p w14:paraId="1ABE4FA4" w14:textId="77777777" w:rsidR="00FB6D3D" w:rsidRDefault="00D22A15">
      <w:pPr>
        <w:ind w:firstLineChars="400" w:firstLine="1012"/>
        <w:rPr>
          <w:rFonts w:ascii="Times New Roman" w:hAnsi="Times New Roman" w:cs="Times New Roman"/>
          <w:color w:val="262626"/>
          <w:spacing w:val="12"/>
          <w:szCs w:val="21"/>
        </w:rPr>
      </w:pPr>
      <w:r>
        <w:rPr>
          <w:rFonts w:ascii="Times New Roman" w:hAnsi="Times New Roman" w:cs="Times New Roman"/>
          <w:b/>
          <w:bCs/>
          <w:color w:val="262626"/>
          <w:spacing w:val="12"/>
          <w:szCs w:val="21"/>
        </w:rPr>
        <w:t>请求包结构体</w:t>
      </w:r>
      <w:r>
        <w:rPr>
          <w:rFonts w:ascii="Times New Roman" w:hAnsi="Times New Roman" w:cs="Times New Roman"/>
          <w:color w:val="262626"/>
          <w:spacing w:val="12"/>
          <w:szCs w:val="21"/>
        </w:rPr>
        <w:t>：</w:t>
      </w:r>
    </w:p>
    <w:p w14:paraId="1201FC14" w14:textId="77777777" w:rsidR="00FB6D3D" w:rsidRDefault="00D22A15">
      <w:pPr>
        <w:ind w:firstLineChars="285" w:firstLine="718"/>
        <w:rPr>
          <w:rFonts w:ascii="Times New Roman" w:hAnsi="Times New Roman" w:cs="Times New Roman"/>
          <w:color w:val="262626"/>
          <w:spacing w:val="12"/>
          <w:szCs w:val="21"/>
        </w:rPr>
      </w:pPr>
      <w:r>
        <w:rPr>
          <w:rFonts w:ascii="Times New Roman" w:hAnsi="Times New Roman" w:cs="Times New Roman" w:hint="eastAsia"/>
          <w:color w:val="262626"/>
          <w:spacing w:val="12"/>
          <w:szCs w:val="21"/>
        </w:rPr>
        <w:lastRenderedPageBreak/>
        <w:t>{</w:t>
      </w:r>
    </w:p>
    <w:p w14:paraId="71305943" w14:textId="77777777" w:rsidR="00FB6D3D" w:rsidRDefault="00D22A15">
      <w:pPr>
        <w:ind w:leftChars="100" w:left="240" w:firstLineChars="285" w:firstLine="718"/>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location</w:t>
      </w:r>
      <w:r>
        <w:rPr>
          <w:rFonts w:ascii="Times New Roman" w:hAnsi="Times New Roman" w:cs="Times New Roman" w:hint="eastAsia"/>
          <w:color w:val="262626"/>
          <w:spacing w:val="12"/>
          <w:szCs w:val="21"/>
        </w:rPr>
        <w:t>”</w:t>
      </w:r>
      <w:r>
        <w:rPr>
          <w:rFonts w:ascii="Times New Roman" w:hAnsi="Times New Roman" w:cs="Times New Roman" w:hint="eastAsia"/>
          <w:color w:val="262626"/>
          <w:spacing w:val="12"/>
          <w:szCs w:val="21"/>
        </w:rPr>
        <w:t>:</w:t>
      </w:r>
      <w:r>
        <w:rPr>
          <w:rFonts w:ascii="Times New Roman" w:hAnsi="Times New Roman" w:cs="Times New Roman"/>
          <w:color w:val="262626"/>
          <w:spacing w:val="12"/>
          <w:szCs w:val="21"/>
        </w:rPr>
        <w:t xml:space="preserve"> ”1”,</w:t>
      </w:r>
    </w:p>
    <w:p w14:paraId="66DD62E9" w14:textId="77777777" w:rsidR="00FB6D3D" w:rsidRDefault="00D22A15">
      <w:pPr>
        <w:ind w:leftChars="100" w:left="240" w:firstLineChars="285" w:firstLine="718"/>
        <w:rPr>
          <w:rFonts w:ascii="Times New Roman" w:hAnsi="Times New Roman" w:cs="Times New Roman"/>
          <w:color w:val="262626"/>
          <w:spacing w:val="12"/>
          <w:szCs w:val="21"/>
        </w:rPr>
      </w:pPr>
      <w:r>
        <w:rPr>
          <w:rFonts w:ascii="Times New Roman" w:hAnsi="Times New Roman" w:cs="Times New Roman"/>
          <w:color w:val="262626"/>
          <w:spacing w:val="12"/>
          <w:szCs w:val="21"/>
        </w:rPr>
        <w:t>“area_code</w:t>
      </w:r>
      <w:r>
        <w:rPr>
          <w:rFonts w:ascii="Times New Roman" w:hAnsi="Times New Roman" w:cs="Times New Roman" w:hint="eastAsia"/>
          <w:color w:val="262626"/>
          <w:spacing w:val="12"/>
          <w:szCs w:val="21"/>
        </w:rPr>
        <w:t>”</w:t>
      </w:r>
      <w:r>
        <w:rPr>
          <w:rFonts w:ascii="Times New Roman" w:hAnsi="Times New Roman" w:cs="Times New Roman" w:hint="eastAsia"/>
          <w:color w:val="262626"/>
          <w:spacing w:val="12"/>
          <w:szCs w:val="21"/>
        </w:rPr>
        <w:t>:</w:t>
      </w:r>
      <w:r>
        <w:rPr>
          <w:rFonts w:ascii="Times New Roman" w:hAnsi="Times New Roman" w:cs="Times New Roman"/>
          <w:color w:val="262626"/>
          <w:spacing w:val="12"/>
          <w:szCs w:val="21"/>
        </w:rPr>
        <w:t xml:space="preserve"> ”</w:t>
      </w:r>
      <w:r>
        <w:rPr>
          <w:rFonts w:ascii="Times New Roman" w:hAnsi="Times New Roman" w:cs="Times New Roman" w:hint="eastAsia"/>
          <w:color w:val="262626"/>
          <w:spacing w:val="12"/>
          <w:szCs w:val="21"/>
        </w:rPr>
        <w:t>2</w:t>
      </w:r>
      <w:r>
        <w:rPr>
          <w:rFonts w:ascii="Times New Roman" w:hAnsi="Times New Roman" w:cs="Times New Roman"/>
          <w:color w:val="262626"/>
          <w:spacing w:val="12"/>
          <w:szCs w:val="21"/>
        </w:rPr>
        <w:t>”</w:t>
      </w:r>
    </w:p>
    <w:p w14:paraId="56288359" w14:textId="77777777" w:rsidR="00FB6D3D" w:rsidRDefault="00D22A15">
      <w:pPr>
        <w:ind w:firstLineChars="290" w:firstLine="731"/>
        <w:rPr>
          <w:rFonts w:ascii="Times New Roman" w:hAnsi="Times New Roman" w:cs="Times New Roman"/>
          <w:color w:val="262626"/>
          <w:spacing w:val="12"/>
          <w:szCs w:val="21"/>
        </w:rPr>
      </w:pPr>
      <w:r>
        <w:rPr>
          <w:rFonts w:ascii="Times New Roman" w:hAnsi="Times New Roman" w:cs="Times New Roman" w:hint="eastAsia"/>
          <w:color w:val="262626"/>
          <w:spacing w:val="12"/>
          <w:szCs w:val="21"/>
        </w:rPr>
        <w:t>}</w:t>
      </w:r>
    </w:p>
    <w:p w14:paraId="6B43CD17" w14:textId="77777777" w:rsidR="00FB6D3D" w:rsidRDefault="00D22A15">
      <w:pPr>
        <w:ind w:leftChars="200" w:left="480" w:firstLine="506"/>
        <w:rPr>
          <w:rFonts w:ascii="Times New Roman" w:hAnsi="Times New Roman" w:cs="Times New Roman"/>
          <w:b/>
          <w:bCs/>
          <w:color w:val="262626"/>
          <w:spacing w:val="12"/>
          <w:szCs w:val="21"/>
        </w:rPr>
      </w:pPr>
      <w:r>
        <w:rPr>
          <w:rFonts w:ascii="Times New Roman" w:hAnsi="Times New Roman" w:cs="Times New Roman" w:hint="eastAsia"/>
          <w:b/>
          <w:bCs/>
          <w:color w:val="262626"/>
          <w:spacing w:val="12"/>
          <w:szCs w:val="21"/>
        </w:rPr>
        <w:t>参数说明</w:t>
      </w:r>
      <w:r>
        <w:rPr>
          <w:rFonts w:ascii="Times New Roman" w:hAnsi="Times New Roman" w:cs="Times New Roman" w:hint="eastAsia"/>
          <w:b/>
          <w:bCs/>
          <w:color w:val="262626"/>
          <w:spacing w:val="12"/>
          <w:szCs w:val="21"/>
        </w:rPr>
        <w:t>:</w:t>
      </w:r>
    </w:p>
    <w:tbl>
      <w:tblPr>
        <w:tblStyle w:val="af2"/>
        <w:tblW w:w="8642" w:type="dxa"/>
        <w:jc w:val="center"/>
        <w:tblLayout w:type="fixed"/>
        <w:tblLook w:val="04A0" w:firstRow="1" w:lastRow="0" w:firstColumn="1" w:lastColumn="0" w:noHBand="0" w:noVBand="1"/>
      </w:tblPr>
      <w:tblGrid>
        <w:gridCol w:w="1838"/>
        <w:gridCol w:w="1276"/>
        <w:gridCol w:w="3118"/>
        <w:gridCol w:w="2410"/>
      </w:tblGrid>
      <w:tr w:rsidR="00FB6D3D" w14:paraId="58229E8D" w14:textId="77777777">
        <w:trPr>
          <w:jc w:val="center"/>
        </w:trPr>
        <w:tc>
          <w:tcPr>
            <w:tcW w:w="1838" w:type="dxa"/>
          </w:tcPr>
          <w:p w14:paraId="231FCA71" w14:textId="77777777" w:rsidR="00FB6D3D" w:rsidRDefault="00D22A15">
            <w:pPr>
              <w:ind w:firstLineChars="0" w:firstLine="0"/>
            </w:pPr>
            <w:r>
              <w:rPr>
                <w:rFonts w:hint="eastAsia"/>
              </w:rPr>
              <w:t>参数</w:t>
            </w:r>
          </w:p>
        </w:tc>
        <w:tc>
          <w:tcPr>
            <w:tcW w:w="1276" w:type="dxa"/>
          </w:tcPr>
          <w:p w14:paraId="15A617DC" w14:textId="77777777" w:rsidR="00FB6D3D" w:rsidRDefault="00D22A15">
            <w:pPr>
              <w:ind w:firstLineChars="0" w:firstLine="0"/>
            </w:pPr>
            <w:r>
              <w:rPr>
                <w:rFonts w:hint="eastAsia"/>
              </w:rPr>
              <w:t>参数类型</w:t>
            </w:r>
          </w:p>
        </w:tc>
        <w:tc>
          <w:tcPr>
            <w:tcW w:w="3118" w:type="dxa"/>
          </w:tcPr>
          <w:p w14:paraId="1FEE1F5A" w14:textId="77777777" w:rsidR="00FB6D3D" w:rsidRDefault="00D22A15">
            <w:pPr>
              <w:ind w:firstLineChars="0" w:firstLine="0"/>
            </w:pPr>
            <w:r>
              <w:rPr>
                <w:rFonts w:hint="eastAsia"/>
              </w:rPr>
              <w:t>说明</w:t>
            </w:r>
          </w:p>
        </w:tc>
        <w:tc>
          <w:tcPr>
            <w:tcW w:w="2410" w:type="dxa"/>
          </w:tcPr>
          <w:p w14:paraId="0D357DAA" w14:textId="77777777" w:rsidR="00FB6D3D" w:rsidRDefault="00D22A15">
            <w:pPr>
              <w:ind w:firstLineChars="0" w:firstLine="0"/>
            </w:pPr>
            <w:r>
              <w:rPr>
                <w:rFonts w:hint="eastAsia"/>
              </w:rPr>
              <w:t>示例值</w:t>
            </w:r>
          </w:p>
        </w:tc>
      </w:tr>
      <w:tr w:rsidR="00FB6D3D" w14:paraId="18D41D2B" w14:textId="77777777">
        <w:trPr>
          <w:jc w:val="center"/>
        </w:trPr>
        <w:tc>
          <w:tcPr>
            <w:tcW w:w="1838" w:type="dxa"/>
          </w:tcPr>
          <w:p w14:paraId="43295F1D" w14:textId="77777777" w:rsidR="00FB6D3D" w:rsidRDefault="00D22A15">
            <w:pPr>
              <w:ind w:firstLineChars="0" w:firstLine="0"/>
              <w:rPr>
                <w:rFonts w:ascii="Times New Roman" w:hAnsi="Times New Roman" w:cs="Times New Roman"/>
                <w:color w:val="262626"/>
                <w:spacing w:val="12"/>
                <w:szCs w:val="21"/>
              </w:rPr>
            </w:pPr>
            <w:r>
              <w:rPr>
                <w:rFonts w:ascii="Times New Roman" w:hAnsi="Times New Roman" w:cs="Times New Roman" w:hint="eastAsia"/>
                <w:color w:val="262626"/>
                <w:spacing w:val="12"/>
                <w:szCs w:val="21"/>
              </w:rPr>
              <w:t>location</w:t>
            </w:r>
          </w:p>
        </w:tc>
        <w:tc>
          <w:tcPr>
            <w:tcW w:w="1276" w:type="dxa"/>
          </w:tcPr>
          <w:p w14:paraId="2532B7D9" w14:textId="77777777" w:rsidR="00FB6D3D" w:rsidRDefault="00D22A15">
            <w:pPr>
              <w:ind w:firstLineChars="0" w:firstLine="0"/>
            </w:pPr>
            <w:r>
              <w:t>string</w:t>
            </w:r>
          </w:p>
        </w:tc>
        <w:tc>
          <w:tcPr>
            <w:tcW w:w="3118" w:type="dxa"/>
          </w:tcPr>
          <w:p w14:paraId="25C3D148" w14:textId="77777777" w:rsidR="00FB6D3D" w:rsidRDefault="00D22A15">
            <w:pPr>
              <w:ind w:firstLineChars="0" w:firstLine="0"/>
            </w:pPr>
            <w:r>
              <w:rPr>
                <w:rFonts w:hint="eastAsia"/>
              </w:rPr>
              <w:t>分区</w:t>
            </w:r>
          </w:p>
        </w:tc>
        <w:tc>
          <w:tcPr>
            <w:tcW w:w="2410" w:type="dxa"/>
          </w:tcPr>
          <w:p w14:paraId="64407BA4" w14:textId="77777777" w:rsidR="00FB6D3D" w:rsidRDefault="00FB6D3D">
            <w:pPr>
              <w:ind w:firstLineChars="0" w:firstLine="0"/>
            </w:pPr>
          </w:p>
        </w:tc>
      </w:tr>
      <w:tr w:rsidR="00FB6D3D" w14:paraId="6E517520" w14:textId="77777777">
        <w:trPr>
          <w:jc w:val="center"/>
        </w:trPr>
        <w:tc>
          <w:tcPr>
            <w:tcW w:w="1838" w:type="dxa"/>
          </w:tcPr>
          <w:p w14:paraId="1C6FC541" w14:textId="77777777" w:rsidR="00FB6D3D" w:rsidRDefault="00D22A15">
            <w:pPr>
              <w:ind w:firstLineChars="0" w:firstLine="0"/>
              <w:rPr>
                <w:rFonts w:ascii="Times New Roman" w:hAnsi="Times New Roman" w:cs="Times New Roman"/>
                <w:color w:val="262626"/>
                <w:spacing w:val="12"/>
                <w:szCs w:val="21"/>
              </w:rPr>
            </w:pPr>
            <w:r>
              <w:rPr>
                <w:rFonts w:ascii="Times New Roman" w:hAnsi="Times New Roman" w:cs="Times New Roman"/>
                <w:color w:val="262626"/>
                <w:spacing w:val="12"/>
                <w:szCs w:val="21"/>
              </w:rPr>
              <w:t>area_code</w:t>
            </w:r>
          </w:p>
        </w:tc>
        <w:tc>
          <w:tcPr>
            <w:tcW w:w="1276" w:type="dxa"/>
          </w:tcPr>
          <w:p w14:paraId="06EEFECC" w14:textId="77777777" w:rsidR="00FB6D3D" w:rsidRDefault="00D22A15">
            <w:pPr>
              <w:ind w:firstLineChars="0" w:firstLine="0"/>
            </w:pPr>
            <w:r>
              <w:t>string</w:t>
            </w:r>
          </w:p>
        </w:tc>
        <w:tc>
          <w:tcPr>
            <w:tcW w:w="3118" w:type="dxa"/>
          </w:tcPr>
          <w:p w14:paraId="19B183B8" w14:textId="77777777" w:rsidR="00FB6D3D" w:rsidRDefault="00D22A15">
            <w:pPr>
              <w:ind w:firstLineChars="0" w:firstLine="0"/>
            </w:pPr>
            <w:r>
              <w:rPr>
                <w:rFonts w:hint="eastAsia"/>
              </w:rPr>
              <w:t>分区编码</w:t>
            </w:r>
          </w:p>
        </w:tc>
        <w:tc>
          <w:tcPr>
            <w:tcW w:w="2410" w:type="dxa"/>
          </w:tcPr>
          <w:p w14:paraId="4A16F8BE" w14:textId="77777777" w:rsidR="00FB6D3D" w:rsidRDefault="00D22A15">
            <w:pPr>
              <w:ind w:firstLineChars="0" w:firstLine="0"/>
            </w:pPr>
            <w:r>
              <w:rPr>
                <w:rFonts w:hint="eastAsia"/>
              </w:rPr>
              <w:t>默认值为</w:t>
            </w:r>
            <w:r>
              <w:rPr>
                <w:rFonts w:hint="eastAsia"/>
              </w:rPr>
              <w:t>2</w:t>
            </w:r>
          </w:p>
        </w:tc>
      </w:tr>
    </w:tbl>
    <w:p w14:paraId="4607403D" w14:textId="77777777" w:rsidR="00FB6D3D" w:rsidRDefault="00FB6D3D">
      <w:pPr>
        <w:spacing w:line="360" w:lineRule="atLeast"/>
        <w:ind w:firstLineChars="0" w:firstLine="0"/>
      </w:pPr>
    </w:p>
    <w:p w14:paraId="1F38487E" w14:textId="77777777" w:rsidR="00FB6D3D" w:rsidRDefault="00D22A15">
      <w:pPr>
        <w:ind w:left="720" w:firstLineChars="100" w:firstLine="241"/>
        <w:rPr>
          <w:rStyle w:val="af3"/>
        </w:rPr>
      </w:pPr>
      <w:r>
        <w:rPr>
          <w:rStyle w:val="af3"/>
          <w:rFonts w:hint="eastAsia"/>
        </w:rPr>
        <w:t>返回结果：</w:t>
      </w:r>
    </w:p>
    <w:p w14:paraId="4D41C591" w14:textId="77777777" w:rsidR="00FB6D3D" w:rsidRDefault="00D22A15">
      <w:pPr>
        <w:ind w:firstLineChars="350" w:firstLine="882"/>
        <w:rPr>
          <w:rFonts w:ascii="Times New Roman" w:hAnsi="Times New Roman" w:cs="Times New Roman"/>
          <w:color w:val="262626"/>
          <w:spacing w:val="12"/>
          <w:szCs w:val="21"/>
        </w:rPr>
      </w:pPr>
      <w:r>
        <w:rPr>
          <w:rFonts w:ascii="Times New Roman" w:hAnsi="Times New Roman" w:cs="Times New Roman" w:hint="eastAsia"/>
          <w:color w:val="262626"/>
          <w:spacing w:val="12"/>
          <w:szCs w:val="21"/>
        </w:rPr>
        <w:t>{</w:t>
      </w:r>
    </w:p>
    <w:p w14:paraId="6F452390" w14:textId="77777777" w:rsidR="00FB6D3D" w:rsidRDefault="00D22A15">
      <w:pPr>
        <w:ind w:leftChars="300" w:left="720" w:firstLineChars="0" w:firstLine="480"/>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code</w:t>
      </w: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 xml:space="preserve">: </w:t>
      </w:r>
      <w:r>
        <w:rPr>
          <w:rFonts w:ascii="Times New Roman" w:hAnsi="Times New Roman" w:cs="Times New Roman"/>
          <w:color w:val="262626"/>
          <w:spacing w:val="12"/>
          <w:szCs w:val="21"/>
        </w:rPr>
        <w:t>20</w:t>
      </w:r>
      <w:r>
        <w:rPr>
          <w:rFonts w:ascii="Times New Roman" w:hAnsi="Times New Roman" w:cs="Times New Roman" w:hint="eastAsia"/>
          <w:color w:val="262626"/>
          <w:spacing w:val="12"/>
          <w:szCs w:val="21"/>
        </w:rPr>
        <w:t>0,</w:t>
      </w:r>
    </w:p>
    <w:p w14:paraId="4A724DFD" w14:textId="77777777" w:rsidR="00FB6D3D" w:rsidRDefault="00D22A15">
      <w:pPr>
        <w:ind w:leftChars="300" w:left="720" w:firstLineChars="0" w:firstLine="480"/>
        <w:rPr>
          <w:rFonts w:ascii="Times New Roman" w:hAnsi="Times New Roman" w:cs="Times New Roman"/>
          <w:color w:val="262626"/>
          <w:spacing w:val="12"/>
          <w:szCs w:val="21"/>
        </w:rPr>
      </w:pPr>
      <w:r>
        <w:rPr>
          <w:rFonts w:ascii="Times New Roman" w:hAnsi="Times New Roman" w:cs="Times New Roman"/>
          <w:color w:val="262626"/>
          <w:spacing w:val="12"/>
          <w:szCs w:val="21"/>
        </w:rPr>
        <w:t>“msg”</w:t>
      </w:r>
      <w:r>
        <w:rPr>
          <w:rFonts w:ascii="Times New Roman" w:hAnsi="Times New Roman" w:cs="Times New Roman" w:hint="eastAsia"/>
          <w:color w:val="262626"/>
          <w:spacing w:val="12"/>
          <w:szCs w:val="21"/>
        </w:rPr>
        <w:t xml:space="preserve">: </w:t>
      </w: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success</w:t>
      </w: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w:t>
      </w:r>
    </w:p>
    <w:p w14:paraId="1E26B45C" w14:textId="77777777" w:rsidR="00FB6D3D" w:rsidRDefault="00D22A15">
      <w:pPr>
        <w:shd w:val="clear" w:color="auto" w:fill="FFFFFE"/>
        <w:spacing w:line="216" w:lineRule="atLeast"/>
        <w:ind w:firstLineChars="500" w:firstLine="1260"/>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data</w:t>
      </w:r>
      <w:r>
        <w:rPr>
          <w:rFonts w:ascii="Times New Roman" w:hAnsi="Times New Roman" w:cs="Times New Roman" w:hint="eastAsia"/>
          <w:color w:val="262626"/>
          <w:spacing w:val="12"/>
          <w:szCs w:val="21"/>
        </w:rPr>
        <w:t>”</w:t>
      </w:r>
      <w:r>
        <w:rPr>
          <w:rFonts w:ascii="Times New Roman" w:hAnsi="Times New Roman" w:cs="Times New Roman" w:hint="eastAsia"/>
          <w:color w:val="262626"/>
          <w:spacing w:val="12"/>
          <w:szCs w:val="21"/>
        </w:rPr>
        <w:t xml:space="preserve">: </w:t>
      </w:r>
      <w:r>
        <w:rPr>
          <w:rFonts w:ascii="Times New Roman" w:hAnsi="Times New Roman" w:cs="Times New Roman"/>
          <w:color w:val="262626"/>
          <w:spacing w:val="12"/>
          <w:szCs w:val="21"/>
        </w:rPr>
        <w:t>“http://192.168.10.10:2019/M210708610L8A57_part.png</w:t>
      </w:r>
      <w:r>
        <w:rPr>
          <w:rFonts w:ascii="Times New Roman" w:hAnsi="Times New Roman" w:cs="Times New Roman" w:hint="eastAsia"/>
          <w:color w:val="262626"/>
          <w:spacing w:val="12"/>
          <w:szCs w:val="21"/>
        </w:rPr>
        <w:t>”</w:t>
      </w:r>
    </w:p>
    <w:p w14:paraId="4DE1F1E8" w14:textId="77777777" w:rsidR="00FB6D3D" w:rsidRDefault="00D22A15">
      <w:pPr>
        <w:ind w:firstLineChars="385" w:firstLine="970"/>
        <w:rPr>
          <w:rFonts w:ascii="Times New Roman" w:hAnsi="Times New Roman" w:cs="Times New Roman"/>
          <w:color w:val="262626"/>
          <w:spacing w:val="12"/>
          <w:szCs w:val="21"/>
        </w:rPr>
      </w:pPr>
      <w:r>
        <w:rPr>
          <w:rFonts w:ascii="Times New Roman" w:hAnsi="Times New Roman" w:cs="Times New Roman" w:hint="eastAsia"/>
          <w:color w:val="262626"/>
          <w:spacing w:val="12"/>
          <w:szCs w:val="21"/>
        </w:rPr>
        <w:t>}</w:t>
      </w:r>
    </w:p>
    <w:tbl>
      <w:tblPr>
        <w:tblStyle w:val="af2"/>
        <w:tblW w:w="8642" w:type="dxa"/>
        <w:jc w:val="center"/>
        <w:tblLayout w:type="fixed"/>
        <w:tblLook w:val="04A0" w:firstRow="1" w:lastRow="0" w:firstColumn="1" w:lastColumn="0" w:noHBand="0" w:noVBand="1"/>
      </w:tblPr>
      <w:tblGrid>
        <w:gridCol w:w="1413"/>
        <w:gridCol w:w="1276"/>
        <w:gridCol w:w="2976"/>
        <w:gridCol w:w="2977"/>
      </w:tblGrid>
      <w:tr w:rsidR="00FB6D3D" w14:paraId="4DA365B2" w14:textId="77777777">
        <w:trPr>
          <w:jc w:val="center"/>
        </w:trPr>
        <w:tc>
          <w:tcPr>
            <w:tcW w:w="1413" w:type="dxa"/>
          </w:tcPr>
          <w:p w14:paraId="700A2BDE" w14:textId="77777777" w:rsidR="00FB6D3D" w:rsidRDefault="00D22A15">
            <w:pPr>
              <w:ind w:firstLineChars="0" w:firstLine="0"/>
            </w:pPr>
            <w:r>
              <w:rPr>
                <w:rFonts w:hint="eastAsia"/>
              </w:rPr>
              <w:t>参数</w:t>
            </w:r>
          </w:p>
        </w:tc>
        <w:tc>
          <w:tcPr>
            <w:tcW w:w="1276" w:type="dxa"/>
          </w:tcPr>
          <w:p w14:paraId="5141D4A4" w14:textId="77777777" w:rsidR="00FB6D3D" w:rsidRDefault="00D22A15">
            <w:pPr>
              <w:ind w:firstLineChars="0" w:firstLine="0"/>
            </w:pPr>
            <w:r>
              <w:rPr>
                <w:rFonts w:hint="eastAsia"/>
              </w:rPr>
              <w:t>参数类型</w:t>
            </w:r>
          </w:p>
        </w:tc>
        <w:tc>
          <w:tcPr>
            <w:tcW w:w="2976" w:type="dxa"/>
          </w:tcPr>
          <w:p w14:paraId="65876E1E" w14:textId="77777777" w:rsidR="00FB6D3D" w:rsidRDefault="00D22A15">
            <w:pPr>
              <w:ind w:firstLineChars="0" w:firstLine="0"/>
            </w:pPr>
            <w:r>
              <w:rPr>
                <w:rFonts w:hint="eastAsia"/>
              </w:rPr>
              <w:t>说明</w:t>
            </w:r>
          </w:p>
        </w:tc>
        <w:tc>
          <w:tcPr>
            <w:tcW w:w="2977" w:type="dxa"/>
          </w:tcPr>
          <w:p w14:paraId="17986D3C" w14:textId="77777777" w:rsidR="00FB6D3D" w:rsidRDefault="00D22A15">
            <w:pPr>
              <w:ind w:firstLineChars="0" w:firstLine="0"/>
            </w:pPr>
            <w:r>
              <w:rPr>
                <w:rFonts w:hint="eastAsia"/>
              </w:rPr>
              <w:t>示例值</w:t>
            </w:r>
          </w:p>
        </w:tc>
      </w:tr>
      <w:tr w:rsidR="00FB6D3D" w14:paraId="6BDAC790" w14:textId="77777777">
        <w:trPr>
          <w:jc w:val="center"/>
        </w:trPr>
        <w:tc>
          <w:tcPr>
            <w:tcW w:w="1413" w:type="dxa"/>
          </w:tcPr>
          <w:p w14:paraId="108141C5" w14:textId="77777777" w:rsidR="00FB6D3D" w:rsidRDefault="00D22A15">
            <w:pPr>
              <w:ind w:firstLineChars="0" w:firstLine="0"/>
              <w:rPr>
                <w:rFonts w:ascii="Times New Roman" w:hAnsi="Times New Roman" w:cs="Times New Roman"/>
              </w:rPr>
            </w:pPr>
            <w:r>
              <w:rPr>
                <w:rFonts w:ascii="Times New Roman" w:hAnsi="Times New Roman" w:cs="Times New Roman" w:hint="eastAsia"/>
                <w:color w:val="262626"/>
                <w:spacing w:val="12"/>
                <w:szCs w:val="21"/>
              </w:rPr>
              <w:t>code</w:t>
            </w:r>
          </w:p>
        </w:tc>
        <w:tc>
          <w:tcPr>
            <w:tcW w:w="1276" w:type="dxa"/>
          </w:tcPr>
          <w:p w14:paraId="49C4EFD1" w14:textId="77777777" w:rsidR="00FB6D3D" w:rsidRDefault="00D22A15">
            <w:pPr>
              <w:ind w:firstLineChars="0" w:firstLine="0"/>
            </w:pPr>
            <w:r>
              <w:rPr>
                <w:rFonts w:hint="eastAsia"/>
              </w:rPr>
              <w:t>int</w:t>
            </w:r>
          </w:p>
        </w:tc>
        <w:tc>
          <w:tcPr>
            <w:tcW w:w="2976" w:type="dxa"/>
          </w:tcPr>
          <w:p w14:paraId="2331092F" w14:textId="77777777" w:rsidR="00FB6D3D" w:rsidRDefault="00D22A15">
            <w:pPr>
              <w:ind w:firstLineChars="0" w:firstLine="0"/>
            </w:pPr>
            <w:r>
              <w:rPr>
                <w:rFonts w:hint="eastAsia"/>
              </w:rPr>
              <w:t>返回码</w:t>
            </w:r>
          </w:p>
        </w:tc>
        <w:tc>
          <w:tcPr>
            <w:tcW w:w="2977" w:type="dxa"/>
          </w:tcPr>
          <w:p w14:paraId="2B3A04E6" w14:textId="77777777" w:rsidR="00FB6D3D" w:rsidRDefault="00D22A15">
            <w:pPr>
              <w:ind w:firstLineChars="0" w:firstLine="0"/>
            </w:pPr>
            <w:r>
              <w:t>20</w:t>
            </w:r>
            <w:r>
              <w:rPr>
                <w:rFonts w:hint="eastAsia"/>
              </w:rPr>
              <w:t>0</w:t>
            </w:r>
            <w:r>
              <w:rPr>
                <w:rFonts w:hint="eastAsia"/>
              </w:rPr>
              <w:t>为成功；</w:t>
            </w:r>
            <w:r>
              <w:rPr>
                <w:rFonts w:hint="eastAsia"/>
              </w:rPr>
              <w:t>4</w:t>
            </w:r>
            <w:r>
              <w:t>00</w:t>
            </w:r>
            <w:r>
              <w:rPr>
                <w:rFonts w:hint="eastAsia"/>
              </w:rPr>
              <w:t>为失败</w:t>
            </w:r>
          </w:p>
        </w:tc>
      </w:tr>
      <w:tr w:rsidR="00FB6D3D" w14:paraId="6662C3FF" w14:textId="77777777">
        <w:trPr>
          <w:jc w:val="center"/>
        </w:trPr>
        <w:tc>
          <w:tcPr>
            <w:tcW w:w="1413" w:type="dxa"/>
          </w:tcPr>
          <w:p w14:paraId="4326E19D" w14:textId="77777777" w:rsidR="00FB6D3D" w:rsidRDefault="00D22A15">
            <w:pPr>
              <w:ind w:firstLineChars="0" w:firstLine="0"/>
              <w:rPr>
                <w:rFonts w:ascii="Times New Roman" w:hAnsi="Times New Roman" w:cs="Times New Roman"/>
              </w:rPr>
            </w:pPr>
            <w:r>
              <w:rPr>
                <w:rFonts w:ascii="Times New Roman" w:hAnsi="Times New Roman" w:cs="Times New Roman"/>
                <w:color w:val="262626"/>
                <w:spacing w:val="12"/>
                <w:szCs w:val="21"/>
              </w:rPr>
              <w:t>msg</w:t>
            </w:r>
          </w:p>
        </w:tc>
        <w:tc>
          <w:tcPr>
            <w:tcW w:w="1276" w:type="dxa"/>
          </w:tcPr>
          <w:p w14:paraId="45AA1914" w14:textId="77777777" w:rsidR="00FB6D3D" w:rsidRDefault="00D22A15">
            <w:pPr>
              <w:ind w:firstLineChars="0" w:firstLine="0"/>
            </w:pPr>
            <w:r>
              <w:rPr>
                <w:rFonts w:hint="eastAsia"/>
              </w:rPr>
              <w:t>string</w:t>
            </w:r>
          </w:p>
        </w:tc>
        <w:tc>
          <w:tcPr>
            <w:tcW w:w="2976" w:type="dxa"/>
          </w:tcPr>
          <w:p w14:paraId="2990F453" w14:textId="77777777" w:rsidR="00FB6D3D" w:rsidRDefault="00D22A15">
            <w:pPr>
              <w:ind w:firstLineChars="0" w:firstLine="0"/>
            </w:pPr>
            <w:r>
              <w:rPr>
                <w:rFonts w:hint="eastAsia"/>
              </w:rPr>
              <w:t>对返回码的文本描述内容。若返回码不为</w:t>
            </w:r>
            <w:r>
              <w:rPr>
                <w:rFonts w:hint="eastAsia"/>
              </w:rPr>
              <w:t>200</w:t>
            </w:r>
            <w:r>
              <w:rPr>
                <w:rFonts w:hint="eastAsia"/>
              </w:rPr>
              <w:t>，则返回错误描述信息</w:t>
            </w:r>
          </w:p>
        </w:tc>
        <w:tc>
          <w:tcPr>
            <w:tcW w:w="2977" w:type="dxa"/>
          </w:tcPr>
          <w:p w14:paraId="38F9E8BF" w14:textId="77777777" w:rsidR="00FB6D3D" w:rsidRDefault="00D22A15">
            <w:pPr>
              <w:ind w:firstLineChars="0" w:firstLine="0"/>
              <w:rPr>
                <w:rFonts w:ascii="Times New Roman" w:hAnsi="Times New Roman" w:cs="Times New Roman"/>
              </w:rPr>
            </w:pPr>
            <w:r>
              <w:rPr>
                <w:rFonts w:ascii="Times New Roman" w:hAnsi="Times New Roman" w:cs="Times New Roman"/>
              </w:rPr>
              <w:t>“</w:t>
            </w:r>
            <w:r>
              <w:rPr>
                <w:rFonts w:ascii="Times New Roman" w:hAnsi="Times New Roman" w:cs="Times New Roman" w:hint="eastAsia"/>
              </w:rPr>
              <w:t>success</w:t>
            </w:r>
            <w:r>
              <w:rPr>
                <w:rFonts w:ascii="Times New Roman" w:hAnsi="Times New Roman" w:cs="Times New Roman" w:hint="eastAsia"/>
              </w:rPr>
              <w:t>”表示请求成功，请求失败时（</w:t>
            </w:r>
            <w:r>
              <w:rPr>
                <w:rFonts w:ascii="Times New Roman" w:hAnsi="Times New Roman" w:cs="Times New Roman" w:hint="eastAsia"/>
              </w:rPr>
              <w:t>code</w:t>
            </w:r>
            <w:r>
              <w:rPr>
                <w:rFonts w:ascii="Times New Roman" w:hAnsi="Times New Roman" w:cs="Times New Roman" w:hint="eastAsia"/>
              </w:rPr>
              <w:t>非</w:t>
            </w:r>
            <w:r>
              <w:rPr>
                <w:rFonts w:ascii="Times New Roman" w:hAnsi="Times New Roman" w:cs="Times New Roman" w:hint="eastAsia"/>
              </w:rPr>
              <w:t>200</w:t>
            </w:r>
            <w:r>
              <w:rPr>
                <w:rFonts w:ascii="Times New Roman" w:hAnsi="Times New Roman" w:cs="Times New Roman" w:hint="eastAsia"/>
              </w:rPr>
              <w:t>）返回详细错误描述信息</w:t>
            </w:r>
          </w:p>
        </w:tc>
      </w:tr>
      <w:tr w:rsidR="00FB6D3D" w14:paraId="0F6FEF2C" w14:textId="77777777">
        <w:trPr>
          <w:jc w:val="center"/>
        </w:trPr>
        <w:tc>
          <w:tcPr>
            <w:tcW w:w="1413" w:type="dxa"/>
          </w:tcPr>
          <w:p w14:paraId="7605FAF4" w14:textId="77777777" w:rsidR="00FB6D3D" w:rsidRDefault="00D22A15">
            <w:pPr>
              <w:ind w:firstLineChars="0" w:firstLine="0"/>
              <w:rPr>
                <w:rFonts w:ascii="Times New Roman" w:hAnsi="Times New Roman" w:cs="Times New Roman"/>
                <w:color w:val="262626"/>
                <w:spacing w:val="12"/>
                <w:szCs w:val="21"/>
              </w:rPr>
            </w:pPr>
            <w:r>
              <w:rPr>
                <w:rFonts w:ascii="Times New Roman" w:hAnsi="Times New Roman" w:cs="Times New Roman"/>
                <w:color w:val="262626"/>
                <w:spacing w:val="12"/>
                <w:szCs w:val="21"/>
              </w:rPr>
              <w:t>data</w:t>
            </w:r>
          </w:p>
        </w:tc>
        <w:tc>
          <w:tcPr>
            <w:tcW w:w="1276" w:type="dxa"/>
          </w:tcPr>
          <w:p w14:paraId="5E79635E" w14:textId="77777777" w:rsidR="00FB6D3D" w:rsidRDefault="00D22A15">
            <w:pPr>
              <w:ind w:firstLineChars="0" w:firstLine="0"/>
            </w:pPr>
            <w:r>
              <w:rPr>
                <w:rFonts w:hint="eastAsia"/>
              </w:rPr>
              <w:t>string</w:t>
            </w:r>
          </w:p>
        </w:tc>
        <w:tc>
          <w:tcPr>
            <w:tcW w:w="2976" w:type="dxa"/>
          </w:tcPr>
          <w:p w14:paraId="71E5E962" w14:textId="77777777" w:rsidR="00FB6D3D" w:rsidRDefault="00D22A15">
            <w:pPr>
              <w:ind w:firstLineChars="0" w:firstLine="0"/>
            </w:pPr>
            <w:r>
              <w:rPr>
                <w:rFonts w:hint="eastAsia"/>
              </w:rPr>
              <w:t>数据区，如过没有数据返回，则为空</w:t>
            </w:r>
          </w:p>
        </w:tc>
        <w:tc>
          <w:tcPr>
            <w:tcW w:w="2977" w:type="dxa"/>
          </w:tcPr>
          <w:p w14:paraId="1C374572" w14:textId="77777777" w:rsidR="00FB6D3D" w:rsidRDefault="00D22A15">
            <w:pPr>
              <w:ind w:firstLineChars="0" w:firstLine="0"/>
              <w:rPr>
                <w:rFonts w:ascii="Times New Roman" w:hAnsi="Times New Roman" w:cs="Times New Roman"/>
              </w:rPr>
            </w:pPr>
            <w:r>
              <w:rPr>
                <w:rFonts w:ascii="Times New Roman" w:hAnsi="Times New Roman" w:cs="Times New Roman" w:hint="eastAsia"/>
              </w:rPr>
              <w:t>返回</w:t>
            </w:r>
            <w:r>
              <w:rPr>
                <w:rFonts w:ascii="Times New Roman" w:hAnsi="Times New Roman" w:cs="Times New Roman" w:hint="eastAsia"/>
              </w:rPr>
              <w:t>带有零件信息的钢板图片路径</w:t>
            </w:r>
          </w:p>
        </w:tc>
      </w:tr>
    </w:tbl>
    <w:p w14:paraId="54372CC5" w14:textId="77777777" w:rsidR="00FB6D3D" w:rsidRDefault="00D22A15">
      <w:pPr>
        <w:pStyle w:val="2"/>
        <w:spacing w:before="120"/>
        <w:ind w:left="425"/>
        <w:rPr>
          <w:rFonts w:ascii="宋体" w:eastAsia="宋体" w:hAnsi="宋体"/>
          <w:szCs w:val="30"/>
          <w:lang w:val="en-US"/>
        </w:rPr>
      </w:pPr>
      <w:bookmarkStart w:id="98" w:name="_Toc24062"/>
      <w:r>
        <w:rPr>
          <w:rFonts w:ascii="宋体" w:eastAsia="宋体" w:hAnsi="宋体" w:hint="eastAsia"/>
          <w:szCs w:val="30"/>
          <w:lang w:val="en-US"/>
        </w:rPr>
        <w:t>12.17</w:t>
      </w:r>
      <w:r>
        <w:rPr>
          <w:rFonts w:ascii="宋体" w:eastAsia="宋体" w:hAnsi="宋体" w:hint="eastAsia"/>
          <w:szCs w:val="30"/>
          <w:lang w:val="en-US"/>
        </w:rPr>
        <w:tab/>
      </w:r>
      <w:r>
        <w:rPr>
          <w:rFonts w:ascii="宋体" w:eastAsia="宋体" w:hAnsi="宋体" w:hint="eastAsia"/>
          <w:szCs w:val="30"/>
        </w:rPr>
        <w:t>大件分拣区获取</w:t>
      </w:r>
      <w:r>
        <w:rPr>
          <w:rFonts w:ascii="宋体" w:eastAsia="宋体" w:hAnsi="宋体" w:hint="eastAsia"/>
          <w:szCs w:val="30"/>
          <w:lang w:val="en-US"/>
        </w:rPr>
        <w:t>零件信息</w:t>
      </w:r>
      <w:bookmarkEnd w:id="98"/>
    </w:p>
    <w:p w14:paraId="63BD6DD6" w14:textId="77777777" w:rsidR="00FB6D3D" w:rsidRDefault="00D22A15">
      <w:pPr>
        <w:pStyle w:val="af6"/>
        <w:ind w:left="420" w:firstLineChars="0" w:firstLine="0"/>
      </w:pPr>
      <w:r>
        <w:rPr>
          <w:rFonts w:ascii="宋体" w:hAnsi="宋体"/>
          <w:szCs w:val="30"/>
        </w:rPr>
        <w:t xml:space="preserve">    </w:t>
      </w:r>
      <w:r>
        <w:rPr>
          <w:b/>
          <w:bCs/>
        </w:rPr>
        <w:t>请求方式</w:t>
      </w:r>
      <w:r>
        <w:t>：</w:t>
      </w:r>
      <w:r>
        <w:t>POST</w:t>
      </w:r>
      <w:r>
        <w:t>（</w:t>
      </w:r>
      <w:r>
        <w:t>HTTP</w:t>
      </w:r>
      <w:r>
        <w:t>）</w:t>
      </w:r>
    </w:p>
    <w:p w14:paraId="752B96A3" w14:textId="77777777" w:rsidR="00FB6D3D" w:rsidRDefault="00D22A15">
      <w:pPr>
        <w:pStyle w:val="af6"/>
        <w:ind w:left="420" w:firstLine="506"/>
        <w:rPr>
          <w:rFonts w:ascii="Times New Roman" w:hAnsi="Times New Roman" w:cs="Times New Roman"/>
          <w:color w:val="262626"/>
          <w:spacing w:val="12"/>
          <w:szCs w:val="21"/>
        </w:rPr>
      </w:pPr>
      <w:r>
        <w:rPr>
          <w:rFonts w:ascii="Times New Roman" w:hAnsi="Times New Roman" w:cs="Times New Roman"/>
          <w:b/>
          <w:bCs/>
          <w:color w:val="262626"/>
          <w:spacing w:val="12"/>
          <w:szCs w:val="21"/>
        </w:rPr>
        <w:lastRenderedPageBreak/>
        <w:t>请求地址</w:t>
      </w:r>
      <w:r>
        <w:rPr>
          <w:rFonts w:ascii="Times New Roman" w:hAnsi="Times New Roman" w:cs="Times New Roman"/>
          <w:color w:val="262626"/>
          <w:spacing w:val="12"/>
          <w:szCs w:val="21"/>
        </w:rPr>
        <w:t>：</w:t>
      </w:r>
      <w:r>
        <w:rPr>
          <w:rFonts w:ascii="Times New Roman" w:hAnsi="Times New Roman" w:cs="Times New Roman"/>
          <w:color w:val="262626"/>
          <w:spacing w:val="12"/>
          <w:szCs w:val="24"/>
        </w:rPr>
        <w:t>http://</w:t>
      </w:r>
      <w:r>
        <w:rPr>
          <w:rFonts w:ascii="Times New Roman" w:hAnsi="Times New Roman" w:cs="Times New Roman" w:hint="eastAsia"/>
          <w:color w:val="262626"/>
          <w:spacing w:val="12"/>
          <w:szCs w:val="24"/>
        </w:rPr>
        <w:t>ip</w:t>
      </w:r>
      <w:r>
        <w:rPr>
          <w:rFonts w:ascii="Times New Roman" w:hAnsi="Times New Roman" w:cs="Times New Roman"/>
          <w:color w:val="262626"/>
          <w:spacing w:val="12"/>
          <w:szCs w:val="24"/>
        </w:rPr>
        <w:t>:port</w:t>
      </w:r>
      <w:r>
        <w:rPr>
          <w:rFonts w:ascii="Times New Roman" w:hAnsi="Times New Roman" w:cs="Times New Roman" w:hint="eastAsia"/>
          <w:color w:val="262626"/>
          <w:spacing w:val="12"/>
          <w:szCs w:val="24"/>
        </w:rPr>
        <w:t>/</w:t>
      </w:r>
      <w:r>
        <w:rPr>
          <w:rFonts w:ascii="Times New Roman" w:hAnsi="Times New Roman" w:cs="Times New Roman"/>
          <w:color w:val="262626"/>
          <w:spacing w:val="12"/>
          <w:szCs w:val="24"/>
        </w:rPr>
        <w:t>web/data/getCurrent</w:t>
      </w:r>
      <w:r>
        <w:rPr>
          <w:rFonts w:ascii="Times New Roman" w:hAnsi="Times New Roman" w:cs="Times New Roman" w:hint="eastAsia"/>
          <w:color w:val="262626"/>
          <w:spacing w:val="12"/>
          <w:szCs w:val="24"/>
        </w:rPr>
        <w:t>Plate</w:t>
      </w:r>
      <w:r>
        <w:rPr>
          <w:rFonts w:ascii="Times New Roman" w:hAnsi="Times New Roman" w:cs="Times New Roman"/>
          <w:color w:val="262626"/>
          <w:spacing w:val="12"/>
          <w:szCs w:val="24"/>
        </w:rPr>
        <w:t>Large</w:t>
      </w:r>
      <w:r>
        <w:rPr>
          <w:rFonts w:ascii="Times New Roman" w:hAnsi="Times New Roman" w:cs="Times New Roman" w:hint="eastAsia"/>
          <w:color w:val="262626"/>
          <w:spacing w:val="12"/>
          <w:szCs w:val="24"/>
        </w:rPr>
        <w:t>Part</w:t>
      </w:r>
    </w:p>
    <w:p w14:paraId="243EDAA3" w14:textId="77777777" w:rsidR="00FB6D3D" w:rsidRDefault="00D22A15">
      <w:pPr>
        <w:pStyle w:val="af6"/>
        <w:ind w:left="420" w:firstLine="506"/>
        <w:rPr>
          <w:rFonts w:ascii="Times New Roman" w:hAnsi="Times New Roman" w:cs="Times New Roman"/>
          <w:b/>
          <w:color w:val="262626"/>
          <w:spacing w:val="12"/>
          <w:szCs w:val="21"/>
        </w:rPr>
      </w:pPr>
      <w:r>
        <w:rPr>
          <w:rFonts w:ascii="Times New Roman" w:hAnsi="Times New Roman" w:cs="Times New Roman" w:hint="eastAsia"/>
          <w:b/>
          <w:color w:val="262626"/>
          <w:spacing w:val="12"/>
          <w:szCs w:val="21"/>
        </w:rPr>
        <w:t>接口说明：</w:t>
      </w:r>
    </w:p>
    <w:p w14:paraId="1A565697" w14:textId="77777777" w:rsidR="00FB6D3D" w:rsidRDefault="00D22A15">
      <w:pPr>
        <w:ind w:left="206" w:firstLineChars="0" w:firstLine="720"/>
      </w:pPr>
      <w:r>
        <w:rPr>
          <w:rFonts w:hint="eastAsia"/>
        </w:rPr>
        <w:t>该接口用于</w:t>
      </w:r>
      <w:r>
        <w:rPr>
          <w:rFonts w:hint="eastAsia"/>
        </w:rPr>
        <w:t>WEB</w:t>
      </w:r>
      <w:r>
        <w:rPr>
          <w:rFonts w:hint="eastAsia"/>
        </w:rPr>
        <w:t>向总控查询</w:t>
      </w:r>
      <w:r>
        <w:rPr>
          <w:rFonts w:hint="eastAsia"/>
        </w:rPr>
        <w:t>大件分拣区当前钢板的大件；</w:t>
      </w:r>
    </w:p>
    <w:p w14:paraId="7D449B3F" w14:textId="77777777" w:rsidR="00FB6D3D" w:rsidRDefault="00D22A15">
      <w:pPr>
        <w:ind w:firstLineChars="400" w:firstLine="1012"/>
        <w:rPr>
          <w:rFonts w:ascii="Times New Roman" w:hAnsi="Times New Roman" w:cs="Times New Roman"/>
          <w:color w:val="262626"/>
          <w:spacing w:val="12"/>
          <w:szCs w:val="21"/>
        </w:rPr>
      </w:pPr>
      <w:r>
        <w:rPr>
          <w:rFonts w:ascii="Times New Roman" w:hAnsi="Times New Roman" w:cs="Times New Roman"/>
          <w:b/>
          <w:bCs/>
          <w:color w:val="262626"/>
          <w:spacing w:val="12"/>
          <w:szCs w:val="21"/>
        </w:rPr>
        <w:t>请求包结构体</w:t>
      </w:r>
      <w:r>
        <w:rPr>
          <w:rFonts w:ascii="Times New Roman" w:hAnsi="Times New Roman" w:cs="Times New Roman"/>
          <w:color w:val="262626"/>
          <w:spacing w:val="12"/>
          <w:szCs w:val="21"/>
        </w:rPr>
        <w:t>：</w:t>
      </w:r>
    </w:p>
    <w:p w14:paraId="4C04A929" w14:textId="77777777" w:rsidR="00FB6D3D" w:rsidRDefault="00D22A15">
      <w:pPr>
        <w:ind w:firstLineChars="285" w:firstLine="718"/>
        <w:rPr>
          <w:rFonts w:ascii="Times New Roman" w:hAnsi="Times New Roman" w:cs="Times New Roman"/>
          <w:color w:val="262626"/>
          <w:spacing w:val="12"/>
          <w:szCs w:val="21"/>
        </w:rPr>
      </w:pPr>
      <w:r>
        <w:rPr>
          <w:rFonts w:ascii="Times New Roman" w:hAnsi="Times New Roman" w:cs="Times New Roman" w:hint="eastAsia"/>
          <w:color w:val="262626"/>
          <w:spacing w:val="12"/>
          <w:szCs w:val="21"/>
        </w:rPr>
        <w:t>{</w:t>
      </w:r>
    </w:p>
    <w:p w14:paraId="69DA6BAC" w14:textId="77777777" w:rsidR="00FB6D3D" w:rsidRDefault="00D22A15">
      <w:pPr>
        <w:ind w:leftChars="100" w:left="240" w:firstLineChars="285" w:firstLine="718"/>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location</w:t>
      </w:r>
      <w:r>
        <w:rPr>
          <w:rFonts w:ascii="Times New Roman" w:hAnsi="Times New Roman" w:cs="Times New Roman" w:hint="eastAsia"/>
          <w:color w:val="262626"/>
          <w:spacing w:val="12"/>
          <w:szCs w:val="21"/>
        </w:rPr>
        <w:t>”</w:t>
      </w:r>
      <w:r>
        <w:rPr>
          <w:rFonts w:ascii="Times New Roman" w:hAnsi="Times New Roman" w:cs="Times New Roman" w:hint="eastAsia"/>
          <w:color w:val="262626"/>
          <w:spacing w:val="12"/>
          <w:szCs w:val="21"/>
        </w:rPr>
        <w:t>:</w:t>
      </w:r>
      <w:r>
        <w:rPr>
          <w:rFonts w:ascii="Times New Roman" w:hAnsi="Times New Roman" w:cs="Times New Roman"/>
          <w:color w:val="262626"/>
          <w:spacing w:val="12"/>
          <w:szCs w:val="21"/>
        </w:rPr>
        <w:t xml:space="preserve"> ”1”,</w:t>
      </w:r>
    </w:p>
    <w:p w14:paraId="7B61A742" w14:textId="77777777" w:rsidR="00FB6D3D" w:rsidRDefault="00D22A15">
      <w:pPr>
        <w:ind w:leftChars="100" w:left="240" w:firstLineChars="285" w:firstLine="718"/>
        <w:rPr>
          <w:rFonts w:ascii="Times New Roman" w:hAnsi="Times New Roman" w:cs="Times New Roman"/>
          <w:color w:val="262626"/>
          <w:spacing w:val="12"/>
          <w:szCs w:val="21"/>
        </w:rPr>
      </w:pPr>
      <w:r>
        <w:rPr>
          <w:rFonts w:ascii="Times New Roman" w:hAnsi="Times New Roman" w:cs="Times New Roman"/>
          <w:color w:val="262626"/>
          <w:spacing w:val="12"/>
          <w:szCs w:val="21"/>
        </w:rPr>
        <w:t>“area_code</w:t>
      </w:r>
      <w:r>
        <w:rPr>
          <w:rFonts w:ascii="Times New Roman" w:hAnsi="Times New Roman" w:cs="Times New Roman" w:hint="eastAsia"/>
          <w:color w:val="262626"/>
          <w:spacing w:val="12"/>
          <w:szCs w:val="21"/>
        </w:rPr>
        <w:t>”</w:t>
      </w:r>
      <w:r>
        <w:rPr>
          <w:rFonts w:ascii="Times New Roman" w:hAnsi="Times New Roman" w:cs="Times New Roman" w:hint="eastAsia"/>
          <w:color w:val="262626"/>
          <w:spacing w:val="12"/>
          <w:szCs w:val="21"/>
        </w:rPr>
        <w:t>:</w:t>
      </w:r>
      <w:r>
        <w:rPr>
          <w:rFonts w:ascii="Times New Roman" w:hAnsi="Times New Roman" w:cs="Times New Roman"/>
          <w:color w:val="262626"/>
          <w:spacing w:val="12"/>
          <w:szCs w:val="21"/>
        </w:rPr>
        <w:t xml:space="preserve"> ”</w:t>
      </w:r>
      <w:r>
        <w:rPr>
          <w:rFonts w:ascii="Times New Roman" w:hAnsi="Times New Roman" w:cs="Times New Roman" w:hint="eastAsia"/>
          <w:color w:val="262626"/>
          <w:spacing w:val="12"/>
          <w:szCs w:val="21"/>
        </w:rPr>
        <w:t>2</w:t>
      </w:r>
      <w:r>
        <w:rPr>
          <w:rFonts w:ascii="Times New Roman" w:hAnsi="Times New Roman" w:cs="Times New Roman"/>
          <w:color w:val="262626"/>
          <w:spacing w:val="12"/>
          <w:szCs w:val="21"/>
        </w:rPr>
        <w:t>”</w:t>
      </w:r>
    </w:p>
    <w:p w14:paraId="6C5A7FE4" w14:textId="77777777" w:rsidR="00FB6D3D" w:rsidRDefault="00D22A15">
      <w:pPr>
        <w:ind w:firstLineChars="290" w:firstLine="731"/>
        <w:rPr>
          <w:rFonts w:ascii="Times New Roman" w:hAnsi="Times New Roman" w:cs="Times New Roman"/>
          <w:color w:val="262626"/>
          <w:spacing w:val="12"/>
          <w:szCs w:val="21"/>
        </w:rPr>
      </w:pPr>
      <w:r>
        <w:rPr>
          <w:rFonts w:ascii="Times New Roman" w:hAnsi="Times New Roman" w:cs="Times New Roman" w:hint="eastAsia"/>
          <w:color w:val="262626"/>
          <w:spacing w:val="12"/>
          <w:szCs w:val="21"/>
        </w:rPr>
        <w:t>}</w:t>
      </w:r>
    </w:p>
    <w:p w14:paraId="66E943D7" w14:textId="77777777" w:rsidR="00FB6D3D" w:rsidRDefault="00D22A15">
      <w:pPr>
        <w:ind w:leftChars="200" w:left="480" w:firstLine="506"/>
        <w:rPr>
          <w:rFonts w:ascii="Times New Roman" w:hAnsi="Times New Roman" w:cs="Times New Roman"/>
          <w:b/>
          <w:bCs/>
          <w:color w:val="262626"/>
          <w:spacing w:val="12"/>
          <w:szCs w:val="21"/>
        </w:rPr>
      </w:pPr>
      <w:r>
        <w:rPr>
          <w:rFonts w:ascii="Times New Roman" w:hAnsi="Times New Roman" w:cs="Times New Roman" w:hint="eastAsia"/>
          <w:b/>
          <w:bCs/>
          <w:color w:val="262626"/>
          <w:spacing w:val="12"/>
          <w:szCs w:val="21"/>
        </w:rPr>
        <w:t>参数说明</w:t>
      </w:r>
      <w:r>
        <w:rPr>
          <w:rFonts w:ascii="Times New Roman" w:hAnsi="Times New Roman" w:cs="Times New Roman" w:hint="eastAsia"/>
          <w:b/>
          <w:bCs/>
          <w:color w:val="262626"/>
          <w:spacing w:val="12"/>
          <w:szCs w:val="21"/>
        </w:rPr>
        <w:t>:</w:t>
      </w:r>
    </w:p>
    <w:tbl>
      <w:tblPr>
        <w:tblStyle w:val="af2"/>
        <w:tblW w:w="8642" w:type="dxa"/>
        <w:jc w:val="center"/>
        <w:tblLayout w:type="fixed"/>
        <w:tblLook w:val="04A0" w:firstRow="1" w:lastRow="0" w:firstColumn="1" w:lastColumn="0" w:noHBand="0" w:noVBand="1"/>
      </w:tblPr>
      <w:tblGrid>
        <w:gridCol w:w="1838"/>
        <w:gridCol w:w="1276"/>
        <w:gridCol w:w="3118"/>
        <w:gridCol w:w="2410"/>
      </w:tblGrid>
      <w:tr w:rsidR="00FB6D3D" w14:paraId="1A645E82" w14:textId="77777777">
        <w:trPr>
          <w:jc w:val="center"/>
        </w:trPr>
        <w:tc>
          <w:tcPr>
            <w:tcW w:w="1838" w:type="dxa"/>
          </w:tcPr>
          <w:p w14:paraId="1DDC6C3E" w14:textId="77777777" w:rsidR="00FB6D3D" w:rsidRDefault="00D22A15">
            <w:pPr>
              <w:ind w:firstLineChars="0" w:firstLine="0"/>
            </w:pPr>
            <w:r>
              <w:rPr>
                <w:rFonts w:hint="eastAsia"/>
              </w:rPr>
              <w:t>参数</w:t>
            </w:r>
          </w:p>
        </w:tc>
        <w:tc>
          <w:tcPr>
            <w:tcW w:w="1276" w:type="dxa"/>
          </w:tcPr>
          <w:p w14:paraId="2C3157E6" w14:textId="77777777" w:rsidR="00FB6D3D" w:rsidRDefault="00D22A15">
            <w:pPr>
              <w:ind w:firstLineChars="0" w:firstLine="0"/>
            </w:pPr>
            <w:r>
              <w:rPr>
                <w:rFonts w:hint="eastAsia"/>
              </w:rPr>
              <w:t>参数类型</w:t>
            </w:r>
          </w:p>
        </w:tc>
        <w:tc>
          <w:tcPr>
            <w:tcW w:w="3118" w:type="dxa"/>
          </w:tcPr>
          <w:p w14:paraId="7C05D011" w14:textId="77777777" w:rsidR="00FB6D3D" w:rsidRDefault="00D22A15">
            <w:pPr>
              <w:ind w:firstLineChars="0" w:firstLine="0"/>
            </w:pPr>
            <w:r>
              <w:rPr>
                <w:rFonts w:hint="eastAsia"/>
              </w:rPr>
              <w:t>说明</w:t>
            </w:r>
          </w:p>
        </w:tc>
        <w:tc>
          <w:tcPr>
            <w:tcW w:w="2410" w:type="dxa"/>
          </w:tcPr>
          <w:p w14:paraId="060C2141" w14:textId="77777777" w:rsidR="00FB6D3D" w:rsidRDefault="00D22A15">
            <w:pPr>
              <w:ind w:firstLineChars="0" w:firstLine="0"/>
            </w:pPr>
            <w:r>
              <w:rPr>
                <w:rFonts w:hint="eastAsia"/>
              </w:rPr>
              <w:t>示例值</w:t>
            </w:r>
          </w:p>
        </w:tc>
      </w:tr>
      <w:tr w:rsidR="00FB6D3D" w14:paraId="64BA67D5" w14:textId="77777777">
        <w:trPr>
          <w:jc w:val="center"/>
        </w:trPr>
        <w:tc>
          <w:tcPr>
            <w:tcW w:w="1838" w:type="dxa"/>
          </w:tcPr>
          <w:p w14:paraId="178A54EE" w14:textId="77777777" w:rsidR="00FB6D3D" w:rsidRDefault="00D22A15">
            <w:pPr>
              <w:ind w:firstLineChars="0" w:firstLine="0"/>
              <w:rPr>
                <w:rFonts w:ascii="Times New Roman" w:hAnsi="Times New Roman" w:cs="Times New Roman"/>
                <w:color w:val="262626"/>
                <w:spacing w:val="12"/>
                <w:szCs w:val="21"/>
              </w:rPr>
            </w:pPr>
            <w:r>
              <w:rPr>
                <w:rFonts w:ascii="Times New Roman" w:hAnsi="Times New Roman" w:cs="Times New Roman" w:hint="eastAsia"/>
                <w:color w:val="262626"/>
                <w:spacing w:val="12"/>
                <w:szCs w:val="21"/>
              </w:rPr>
              <w:t>location</w:t>
            </w:r>
          </w:p>
        </w:tc>
        <w:tc>
          <w:tcPr>
            <w:tcW w:w="1276" w:type="dxa"/>
          </w:tcPr>
          <w:p w14:paraId="30E8EEAD" w14:textId="77777777" w:rsidR="00FB6D3D" w:rsidRDefault="00D22A15">
            <w:pPr>
              <w:ind w:firstLineChars="0" w:firstLine="0"/>
            </w:pPr>
            <w:r>
              <w:t>string</w:t>
            </w:r>
          </w:p>
        </w:tc>
        <w:tc>
          <w:tcPr>
            <w:tcW w:w="3118" w:type="dxa"/>
          </w:tcPr>
          <w:p w14:paraId="73192FDF" w14:textId="77777777" w:rsidR="00FB6D3D" w:rsidRDefault="00D22A15">
            <w:pPr>
              <w:ind w:firstLineChars="0" w:firstLine="0"/>
            </w:pPr>
            <w:r>
              <w:rPr>
                <w:rFonts w:hint="eastAsia"/>
              </w:rPr>
              <w:t>分区</w:t>
            </w:r>
          </w:p>
        </w:tc>
        <w:tc>
          <w:tcPr>
            <w:tcW w:w="2410" w:type="dxa"/>
          </w:tcPr>
          <w:p w14:paraId="284E73BA" w14:textId="77777777" w:rsidR="00FB6D3D" w:rsidRDefault="00FB6D3D">
            <w:pPr>
              <w:ind w:firstLineChars="0" w:firstLine="0"/>
            </w:pPr>
          </w:p>
        </w:tc>
      </w:tr>
      <w:tr w:rsidR="00FB6D3D" w14:paraId="41AA38E6" w14:textId="77777777">
        <w:trPr>
          <w:jc w:val="center"/>
        </w:trPr>
        <w:tc>
          <w:tcPr>
            <w:tcW w:w="1838" w:type="dxa"/>
          </w:tcPr>
          <w:p w14:paraId="5E2E383C" w14:textId="77777777" w:rsidR="00FB6D3D" w:rsidRDefault="00D22A15">
            <w:pPr>
              <w:ind w:firstLineChars="0" w:firstLine="0"/>
              <w:rPr>
                <w:rFonts w:ascii="Times New Roman" w:hAnsi="Times New Roman" w:cs="Times New Roman"/>
                <w:color w:val="262626"/>
                <w:spacing w:val="12"/>
                <w:szCs w:val="21"/>
              </w:rPr>
            </w:pPr>
            <w:r>
              <w:rPr>
                <w:rFonts w:ascii="Times New Roman" w:hAnsi="Times New Roman" w:cs="Times New Roman"/>
                <w:color w:val="262626"/>
                <w:spacing w:val="12"/>
                <w:szCs w:val="21"/>
              </w:rPr>
              <w:t>area_code</w:t>
            </w:r>
          </w:p>
        </w:tc>
        <w:tc>
          <w:tcPr>
            <w:tcW w:w="1276" w:type="dxa"/>
          </w:tcPr>
          <w:p w14:paraId="2E30382E" w14:textId="77777777" w:rsidR="00FB6D3D" w:rsidRDefault="00D22A15">
            <w:pPr>
              <w:ind w:firstLineChars="0" w:firstLine="0"/>
            </w:pPr>
            <w:r>
              <w:t>string</w:t>
            </w:r>
          </w:p>
        </w:tc>
        <w:tc>
          <w:tcPr>
            <w:tcW w:w="3118" w:type="dxa"/>
          </w:tcPr>
          <w:p w14:paraId="0AE80326" w14:textId="77777777" w:rsidR="00FB6D3D" w:rsidRDefault="00D22A15">
            <w:pPr>
              <w:ind w:firstLineChars="0" w:firstLine="0"/>
            </w:pPr>
            <w:r>
              <w:rPr>
                <w:rFonts w:hint="eastAsia"/>
              </w:rPr>
              <w:t>分区编码</w:t>
            </w:r>
          </w:p>
        </w:tc>
        <w:tc>
          <w:tcPr>
            <w:tcW w:w="2410" w:type="dxa"/>
          </w:tcPr>
          <w:p w14:paraId="01CD7265" w14:textId="77777777" w:rsidR="00FB6D3D" w:rsidRDefault="00D22A15">
            <w:pPr>
              <w:ind w:firstLineChars="0" w:firstLine="0"/>
            </w:pPr>
            <w:r>
              <w:rPr>
                <w:rFonts w:hint="eastAsia"/>
              </w:rPr>
              <w:t>默认值为</w:t>
            </w:r>
            <w:r>
              <w:rPr>
                <w:rFonts w:hint="eastAsia"/>
              </w:rPr>
              <w:t>2</w:t>
            </w:r>
          </w:p>
        </w:tc>
      </w:tr>
    </w:tbl>
    <w:p w14:paraId="3A55AFD7" w14:textId="77777777" w:rsidR="00FB6D3D" w:rsidRDefault="00FB6D3D">
      <w:pPr>
        <w:spacing w:line="360" w:lineRule="atLeast"/>
        <w:ind w:firstLineChars="0" w:firstLine="0"/>
      </w:pPr>
    </w:p>
    <w:p w14:paraId="0447A540" w14:textId="77777777" w:rsidR="00FB6D3D" w:rsidRDefault="00D22A15">
      <w:pPr>
        <w:ind w:left="720" w:firstLineChars="100" w:firstLine="241"/>
        <w:rPr>
          <w:rStyle w:val="af3"/>
        </w:rPr>
      </w:pPr>
      <w:r>
        <w:rPr>
          <w:rStyle w:val="af3"/>
          <w:rFonts w:hint="eastAsia"/>
        </w:rPr>
        <w:t>返回结果：</w:t>
      </w:r>
    </w:p>
    <w:p w14:paraId="4B9B2911" w14:textId="77777777" w:rsidR="00FB6D3D" w:rsidRDefault="00D22A15">
      <w:pPr>
        <w:ind w:left="720" w:firstLineChars="100" w:firstLine="240"/>
        <w:rPr>
          <w:rStyle w:val="af3"/>
          <w:b w:val="0"/>
          <w:bCs w:val="0"/>
        </w:rPr>
      </w:pPr>
      <w:r>
        <w:rPr>
          <w:rStyle w:val="af3"/>
          <w:rFonts w:hint="eastAsia"/>
          <w:b w:val="0"/>
          <w:bCs w:val="0"/>
        </w:rPr>
        <w:t>{</w:t>
      </w:r>
    </w:p>
    <w:p w14:paraId="1A836072" w14:textId="77777777" w:rsidR="00FB6D3D" w:rsidRDefault="00D22A15">
      <w:pPr>
        <w:ind w:left="720" w:firstLineChars="100" w:firstLine="240"/>
        <w:rPr>
          <w:rStyle w:val="af3"/>
          <w:b w:val="0"/>
          <w:bCs w:val="0"/>
        </w:rPr>
      </w:pPr>
      <w:r>
        <w:rPr>
          <w:rStyle w:val="af3"/>
          <w:rFonts w:hint="eastAsia"/>
          <w:b w:val="0"/>
          <w:bCs w:val="0"/>
        </w:rPr>
        <w:t>    "msg": "success",</w:t>
      </w:r>
    </w:p>
    <w:p w14:paraId="3D17C523" w14:textId="77777777" w:rsidR="00FB6D3D" w:rsidRDefault="00D22A15">
      <w:pPr>
        <w:ind w:left="720" w:firstLineChars="100" w:firstLine="240"/>
        <w:rPr>
          <w:rStyle w:val="af3"/>
          <w:b w:val="0"/>
          <w:bCs w:val="0"/>
        </w:rPr>
      </w:pPr>
      <w:r>
        <w:rPr>
          <w:rStyle w:val="af3"/>
          <w:rFonts w:hint="eastAsia"/>
          <w:b w:val="0"/>
          <w:bCs w:val="0"/>
        </w:rPr>
        <w:t>    "code": 200,</w:t>
      </w:r>
    </w:p>
    <w:p w14:paraId="53F2B3BE" w14:textId="77777777" w:rsidR="00FB6D3D" w:rsidRDefault="00D22A15">
      <w:pPr>
        <w:ind w:left="720" w:firstLineChars="100" w:firstLine="240"/>
        <w:rPr>
          <w:rStyle w:val="af3"/>
          <w:b w:val="0"/>
          <w:bCs w:val="0"/>
        </w:rPr>
      </w:pPr>
      <w:r>
        <w:rPr>
          <w:rStyle w:val="af3"/>
          <w:rFonts w:hint="eastAsia"/>
          <w:b w:val="0"/>
          <w:bCs w:val="0"/>
        </w:rPr>
        <w:t>    "data": {</w:t>
      </w:r>
    </w:p>
    <w:p w14:paraId="20E66CAC" w14:textId="77777777" w:rsidR="00FB6D3D" w:rsidRDefault="00D22A15">
      <w:pPr>
        <w:ind w:left="720" w:firstLineChars="100" w:firstLine="240"/>
        <w:rPr>
          <w:rStyle w:val="af3"/>
          <w:b w:val="0"/>
          <w:bCs w:val="0"/>
        </w:rPr>
      </w:pPr>
      <w:r>
        <w:rPr>
          <w:rStyle w:val="af3"/>
          <w:rFonts w:hint="eastAsia"/>
          <w:b w:val="0"/>
          <w:bCs w:val="0"/>
        </w:rPr>
        <w:t>        "</w:t>
      </w:r>
      <w:r>
        <w:rPr>
          <w:rStyle w:val="af3"/>
          <w:rFonts w:hint="eastAsia"/>
          <w:b w:val="0"/>
          <w:bCs w:val="0"/>
        </w:rPr>
        <w:t>plate_id</w:t>
      </w:r>
      <w:r>
        <w:rPr>
          <w:rStyle w:val="af3"/>
          <w:rFonts w:hint="eastAsia"/>
          <w:b w:val="0"/>
          <w:bCs w:val="0"/>
        </w:rPr>
        <w:t>": "MO20210720190206001",</w:t>
      </w:r>
    </w:p>
    <w:p w14:paraId="42E3C47F" w14:textId="77777777" w:rsidR="00FB6D3D" w:rsidRDefault="00D22A15">
      <w:pPr>
        <w:ind w:left="720" w:firstLineChars="100" w:firstLine="240"/>
        <w:rPr>
          <w:rStyle w:val="af3"/>
          <w:b w:val="0"/>
          <w:bCs w:val="0"/>
        </w:rPr>
      </w:pPr>
      <w:r>
        <w:rPr>
          <w:rStyle w:val="af3"/>
          <w:rFonts w:hint="eastAsia"/>
          <w:b w:val="0"/>
          <w:bCs w:val="0"/>
        </w:rPr>
        <w:t>        "part_infos": [</w:t>
      </w:r>
    </w:p>
    <w:p w14:paraId="36F616F3" w14:textId="77777777" w:rsidR="00FB6D3D" w:rsidRDefault="00D22A15">
      <w:pPr>
        <w:ind w:left="720" w:firstLineChars="100" w:firstLine="240"/>
        <w:rPr>
          <w:rStyle w:val="af3"/>
          <w:b w:val="0"/>
          <w:bCs w:val="0"/>
        </w:rPr>
      </w:pPr>
      <w:r>
        <w:rPr>
          <w:rStyle w:val="af3"/>
          <w:rFonts w:hint="eastAsia"/>
          <w:b w:val="0"/>
          <w:bCs w:val="0"/>
        </w:rPr>
        <w:t>            {</w:t>
      </w:r>
    </w:p>
    <w:p w14:paraId="19DB47D0" w14:textId="77777777" w:rsidR="00FB6D3D" w:rsidRDefault="00D22A15">
      <w:pPr>
        <w:ind w:left="720" w:firstLineChars="100" w:firstLine="240"/>
        <w:rPr>
          <w:rStyle w:val="af3"/>
          <w:b w:val="0"/>
          <w:bCs w:val="0"/>
        </w:rPr>
      </w:pPr>
      <w:r>
        <w:rPr>
          <w:rStyle w:val="af3"/>
          <w:rFonts w:hint="eastAsia"/>
          <w:b w:val="0"/>
          <w:bCs w:val="0"/>
        </w:rPr>
        <w:t>                "station_code": "FJ_V_DJ_823",</w:t>
      </w:r>
    </w:p>
    <w:p w14:paraId="0C5EC0BF" w14:textId="77777777" w:rsidR="00FB6D3D" w:rsidRDefault="00D22A15">
      <w:pPr>
        <w:ind w:left="720" w:firstLineChars="100" w:firstLine="240"/>
        <w:rPr>
          <w:rStyle w:val="af3"/>
          <w:b w:val="0"/>
          <w:bCs w:val="0"/>
        </w:rPr>
      </w:pPr>
      <w:r>
        <w:rPr>
          <w:rStyle w:val="af3"/>
          <w:rFonts w:hint="eastAsia"/>
          <w:b w:val="0"/>
          <w:bCs w:val="0"/>
        </w:rPr>
        <w:t>                "part_code": "GJB004657916L",</w:t>
      </w:r>
    </w:p>
    <w:p w14:paraId="2A150C1F" w14:textId="77777777" w:rsidR="00FB6D3D" w:rsidRDefault="00D22A15">
      <w:pPr>
        <w:ind w:left="720" w:firstLineChars="100" w:firstLine="240"/>
        <w:rPr>
          <w:rStyle w:val="af3"/>
          <w:b w:val="0"/>
          <w:bCs w:val="0"/>
        </w:rPr>
      </w:pPr>
      <w:r>
        <w:rPr>
          <w:rStyle w:val="af3"/>
          <w:rFonts w:hint="eastAsia"/>
          <w:b w:val="0"/>
          <w:bCs w:val="0"/>
        </w:rPr>
        <w:t>                "part_type": "3",</w:t>
      </w:r>
    </w:p>
    <w:p w14:paraId="047EC59A" w14:textId="77777777" w:rsidR="00FB6D3D" w:rsidRDefault="00D22A15">
      <w:pPr>
        <w:ind w:left="720" w:firstLineChars="100" w:firstLine="240"/>
        <w:rPr>
          <w:rStyle w:val="af3"/>
          <w:b w:val="0"/>
          <w:bCs w:val="0"/>
        </w:rPr>
      </w:pPr>
      <w:r>
        <w:rPr>
          <w:rStyle w:val="af3"/>
          <w:rFonts w:hint="eastAsia"/>
          <w:b w:val="0"/>
          <w:bCs w:val="0"/>
        </w:rPr>
        <w:t>                "part_width": "301.99993896484375",</w:t>
      </w:r>
    </w:p>
    <w:p w14:paraId="0E6F4B3D" w14:textId="77777777" w:rsidR="00FB6D3D" w:rsidRDefault="00D22A15">
      <w:pPr>
        <w:ind w:left="720" w:firstLineChars="100" w:firstLine="240"/>
        <w:rPr>
          <w:rStyle w:val="af3"/>
          <w:b w:val="0"/>
          <w:bCs w:val="0"/>
        </w:rPr>
      </w:pPr>
      <w:r>
        <w:rPr>
          <w:rStyle w:val="af3"/>
          <w:rFonts w:hint="eastAsia"/>
          <w:b w:val="0"/>
          <w:bCs w:val="0"/>
        </w:rPr>
        <w:lastRenderedPageBreak/>
        <w:t>                "part_length": "1598.999755859375",</w:t>
      </w:r>
    </w:p>
    <w:p w14:paraId="5EA60FAB" w14:textId="77777777" w:rsidR="00FB6D3D" w:rsidRDefault="00D22A15">
      <w:pPr>
        <w:ind w:left="720" w:firstLineChars="100" w:firstLine="240"/>
        <w:rPr>
          <w:rStyle w:val="af3"/>
          <w:b w:val="0"/>
          <w:bCs w:val="0"/>
        </w:rPr>
      </w:pPr>
      <w:r>
        <w:rPr>
          <w:rStyle w:val="af3"/>
          <w:rFonts w:hint="eastAsia"/>
          <w:b w:val="0"/>
          <w:bCs w:val="0"/>
        </w:rPr>
        <w:t>                "part_thickness": "8.0",</w:t>
      </w:r>
    </w:p>
    <w:p w14:paraId="23B3E8EB" w14:textId="77777777" w:rsidR="00FB6D3D" w:rsidRDefault="00D22A15">
      <w:pPr>
        <w:ind w:left="720" w:firstLineChars="100" w:firstLine="240"/>
        <w:rPr>
          <w:rStyle w:val="af3"/>
          <w:b w:val="0"/>
          <w:bCs w:val="0"/>
        </w:rPr>
      </w:pPr>
      <w:r>
        <w:rPr>
          <w:rStyle w:val="af3"/>
          <w:rFonts w:hint="eastAsia"/>
          <w:b w:val="0"/>
          <w:bCs w:val="0"/>
        </w:rPr>
        <w:t>                "next_process":</w:t>
      </w:r>
      <w:r>
        <w:rPr>
          <w:rStyle w:val="af3"/>
          <w:rFonts w:hint="eastAsia"/>
          <w:b w:val="0"/>
          <w:bCs w:val="0"/>
        </w:rPr>
        <w:t> ""</w:t>
      </w:r>
    </w:p>
    <w:p w14:paraId="47FB3206" w14:textId="77777777" w:rsidR="00FB6D3D" w:rsidRDefault="00D22A15">
      <w:pPr>
        <w:ind w:left="720" w:firstLineChars="100" w:firstLine="240"/>
        <w:rPr>
          <w:rStyle w:val="af3"/>
          <w:b w:val="0"/>
          <w:bCs w:val="0"/>
        </w:rPr>
      </w:pPr>
      <w:r>
        <w:rPr>
          <w:rStyle w:val="af3"/>
          <w:rFonts w:hint="eastAsia"/>
          <w:b w:val="0"/>
          <w:bCs w:val="0"/>
        </w:rPr>
        <w:t>            }</w:t>
      </w:r>
    </w:p>
    <w:p w14:paraId="0ABAE1EE" w14:textId="77777777" w:rsidR="00FB6D3D" w:rsidRDefault="00D22A15">
      <w:pPr>
        <w:ind w:firstLineChars="498" w:firstLine="1195"/>
        <w:rPr>
          <w:rStyle w:val="af3"/>
          <w:b w:val="0"/>
          <w:bCs w:val="0"/>
        </w:rPr>
      </w:pPr>
      <w:r>
        <w:rPr>
          <w:rStyle w:val="af3"/>
          <w:rFonts w:hint="eastAsia"/>
          <w:b w:val="0"/>
          <w:bCs w:val="0"/>
        </w:rPr>
        <w:t>}</w:t>
      </w:r>
    </w:p>
    <w:p w14:paraId="3E7A2175" w14:textId="77777777" w:rsidR="00FB6D3D" w:rsidRDefault="00D22A15">
      <w:pPr>
        <w:ind w:firstLineChars="300" w:firstLine="720"/>
        <w:rPr>
          <w:rStyle w:val="af3"/>
          <w:b w:val="0"/>
          <w:bCs w:val="0"/>
        </w:rPr>
      </w:pPr>
      <w:r>
        <w:rPr>
          <w:rStyle w:val="af3"/>
          <w:rFonts w:hint="eastAsia"/>
          <w:b w:val="0"/>
          <w:bCs w:val="0"/>
        </w:rPr>
        <w:t>}</w:t>
      </w:r>
    </w:p>
    <w:tbl>
      <w:tblPr>
        <w:tblStyle w:val="af2"/>
        <w:tblW w:w="9248" w:type="dxa"/>
        <w:jc w:val="center"/>
        <w:tblLayout w:type="fixed"/>
        <w:tblLook w:val="04A0" w:firstRow="1" w:lastRow="0" w:firstColumn="1" w:lastColumn="0" w:noHBand="0" w:noVBand="1"/>
      </w:tblPr>
      <w:tblGrid>
        <w:gridCol w:w="2019"/>
        <w:gridCol w:w="1276"/>
        <w:gridCol w:w="2976"/>
        <w:gridCol w:w="2977"/>
      </w:tblGrid>
      <w:tr w:rsidR="00FB6D3D" w14:paraId="3A0FE20E" w14:textId="77777777">
        <w:trPr>
          <w:jc w:val="center"/>
        </w:trPr>
        <w:tc>
          <w:tcPr>
            <w:tcW w:w="2019" w:type="dxa"/>
          </w:tcPr>
          <w:p w14:paraId="6E624F9B" w14:textId="77777777" w:rsidR="00FB6D3D" w:rsidRDefault="00D22A15">
            <w:pPr>
              <w:ind w:firstLineChars="0" w:firstLine="0"/>
            </w:pPr>
            <w:r>
              <w:rPr>
                <w:rFonts w:hint="eastAsia"/>
              </w:rPr>
              <w:t>参数</w:t>
            </w:r>
          </w:p>
        </w:tc>
        <w:tc>
          <w:tcPr>
            <w:tcW w:w="1276" w:type="dxa"/>
          </w:tcPr>
          <w:p w14:paraId="4C94DFCC" w14:textId="77777777" w:rsidR="00FB6D3D" w:rsidRDefault="00D22A15">
            <w:pPr>
              <w:ind w:firstLineChars="0" w:firstLine="0"/>
            </w:pPr>
            <w:r>
              <w:rPr>
                <w:rFonts w:hint="eastAsia"/>
              </w:rPr>
              <w:t>参数类型</w:t>
            </w:r>
          </w:p>
        </w:tc>
        <w:tc>
          <w:tcPr>
            <w:tcW w:w="2976" w:type="dxa"/>
          </w:tcPr>
          <w:p w14:paraId="065A83EF" w14:textId="77777777" w:rsidR="00FB6D3D" w:rsidRDefault="00D22A15">
            <w:pPr>
              <w:ind w:firstLineChars="0" w:firstLine="0"/>
            </w:pPr>
            <w:r>
              <w:rPr>
                <w:rFonts w:hint="eastAsia"/>
              </w:rPr>
              <w:t>说明</w:t>
            </w:r>
          </w:p>
        </w:tc>
        <w:tc>
          <w:tcPr>
            <w:tcW w:w="2977" w:type="dxa"/>
          </w:tcPr>
          <w:p w14:paraId="59840DBD" w14:textId="77777777" w:rsidR="00FB6D3D" w:rsidRDefault="00D22A15">
            <w:pPr>
              <w:ind w:firstLineChars="0" w:firstLine="0"/>
            </w:pPr>
            <w:r>
              <w:rPr>
                <w:rFonts w:hint="eastAsia"/>
              </w:rPr>
              <w:t>示例值</w:t>
            </w:r>
          </w:p>
        </w:tc>
      </w:tr>
      <w:tr w:rsidR="00FB6D3D" w14:paraId="453D66E2" w14:textId="77777777">
        <w:trPr>
          <w:jc w:val="center"/>
        </w:trPr>
        <w:tc>
          <w:tcPr>
            <w:tcW w:w="2019" w:type="dxa"/>
          </w:tcPr>
          <w:p w14:paraId="0E5FF720" w14:textId="77777777" w:rsidR="00FB6D3D" w:rsidRDefault="00D22A15">
            <w:pPr>
              <w:ind w:firstLineChars="0" w:firstLine="0"/>
              <w:rPr>
                <w:rFonts w:ascii="Times New Roman" w:hAnsi="Times New Roman" w:cs="Times New Roman"/>
              </w:rPr>
            </w:pPr>
            <w:r>
              <w:rPr>
                <w:rFonts w:ascii="Times New Roman" w:hAnsi="Times New Roman" w:cs="Times New Roman" w:hint="eastAsia"/>
                <w:color w:val="262626"/>
                <w:spacing w:val="12"/>
                <w:szCs w:val="21"/>
              </w:rPr>
              <w:t>code</w:t>
            </w:r>
          </w:p>
        </w:tc>
        <w:tc>
          <w:tcPr>
            <w:tcW w:w="1276" w:type="dxa"/>
          </w:tcPr>
          <w:p w14:paraId="12983768" w14:textId="77777777" w:rsidR="00FB6D3D" w:rsidRDefault="00D22A15">
            <w:pPr>
              <w:ind w:firstLineChars="0" w:firstLine="0"/>
            </w:pPr>
            <w:r>
              <w:rPr>
                <w:rFonts w:hint="eastAsia"/>
              </w:rPr>
              <w:t>int</w:t>
            </w:r>
          </w:p>
        </w:tc>
        <w:tc>
          <w:tcPr>
            <w:tcW w:w="2976" w:type="dxa"/>
          </w:tcPr>
          <w:p w14:paraId="74924DC5" w14:textId="77777777" w:rsidR="00FB6D3D" w:rsidRDefault="00D22A15">
            <w:pPr>
              <w:ind w:firstLineChars="0" w:firstLine="0"/>
            </w:pPr>
            <w:r>
              <w:rPr>
                <w:rFonts w:hint="eastAsia"/>
              </w:rPr>
              <w:t>返回码</w:t>
            </w:r>
          </w:p>
        </w:tc>
        <w:tc>
          <w:tcPr>
            <w:tcW w:w="2977" w:type="dxa"/>
          </w:tcPr>
          <w:p w14:paraId="2BBE793A" w14:textId="77777777" w:rsidR="00FB6D3D" w:rsidRDefault="00D22A15">
            <w:pPr>
              <w:ind w:firstLineChars="0" w:firstLine="0"/>
            </w:pPr>
            <w:r>
              <w:t>20</w:t>
            </w:r>
            <w:r>
              <w:rPr>
                <w:rFonts w:hint="eastAsia"/>
              </w:rPr>
              <w:t>0</w:t>
            </w:r>
            <w:r>
              <w:rPr>
                <w:rFonts w:hint="eastAsia"/>
              </w:rPr>
              <w:t>为成功；</w:t>
            </w:r>
            <w:r>
              <w:rPr>
                <w:rFonts w:hint="eastAsia"/>
              </w:rPr>
              <w:t>4</w:t>
            </w:r>
            <w:r>
              <w:t>00</w:t>
            </w:r>
            <w:r>
              <w:rPr>
                <w:rFonts w:hint="eastAsia"/>
              </w:rPr>
              <w:t>为失败</w:t>
            </w:r>
          </w:p>
        </w:tc>
      </w:tr>
      <w:tr w:rsidR="00FB6D3D" w14:paraId="452D30F6" w14:textId="77777777">
        <w:trPr>
          <w:jc w:val="center"/>
        </w:trPr>
        <w:tc>
          <w:tcPr>
            <w:tcW w:w="2019" w:type="dxa"/>
          </w:tcPr>
          <w:p w14:paraId="5FA0CA82" w14:textId="77777777" w:rsidR="00FB6D3D" w:rsidRDefault="00D22A15">
            <w:pPr>
              <w:ind w:firstLineChars="0" w:firstLine="0"/>
              <w:rPr>
                <w:rFonts w:ascii="Times New Roman" w:hAnsi="Times New Roman" w:cs="Times New Roman"/>
              </w:rPr>
            </w:pPr>
            <w:r>
              <w:rPr>
                <w:rFonts w:ascii="Times New Roman" w:hAnsi="Times New Roman" w:cs="Times New Roman"/>
                <w:color w:val="262626"/>
                <w:spacing w:val="12"/>
                <w:szCs w:val="21"/>
              </w:rPr>
              <w:t>msg</w:t>
            </w:r>
          </w:p>
        </w:tc>
        <w:tc>
          <w:tcPr>
            <w:tcW w:w="1276" w:type="dxa"/>
          </w:tcPr>
          <w:p w14:paraId="3685D856" w14:textId="77777777" w:rsidR="00FB6D3D" w:rsidRDefault="00D22A15">
            <w:pPr>
              <w:ind w:firstLineChars="0" w:firstLine="0"/>
            </w:pPr>
            <w:r>
              <w:rPr>
                <w:rFonts w:hint="eastAsia"/>
              </w:rPr>
              <w:t>string</w:t>
            </w:r>
          </w:p>
        </w:tc>
        <w:tc>
          <w:tcPr>
            <w:tcW w:w="2976" w:type="dxa"/>
          </w:tcPr>
          <w:p w14:paraId="47C91F6D" w14:textId="77777777" w:rsidR="00FB6D3D" w:rsidRDefault="00D22A15">
            <w:pPr>
              <w:ind w:firstLineChars="0" w:firstLine="0"/>
            </w:pPr>
            <w:r>
              <w:rPr>
                <w:rFonts w:hint="eastAsia"/>
              </w:rPr>
              <w:t>对返回码的文本描述内容。若返回码不为</w:t>
            </w:r>
            <w:r>
              <w:rPr>
                <w:rFonts w:hint="eastAsia"/>
              </w:rPr>
              <w:t>200</w:t>
            </w:r>
            <w:r>
              <w:rPr>
                <w:rFonts w:hint="eastAsia"/>
              </w:rPr>
              <w:t>，则返回错误描述信息</w:t>
            </w:r>
          </w:p>
        </w:tc>
        <w:tc>
          <w:tcPr>
            <w:tcW w:w="2977" w:type="dxa"/>
          </w:tcPr>
          <w:p w14:paraId="09C77DAE" w14:textId="77777777" w:rsidR="00FB6D3D" w:rsidRDefault="00D22A15">
            <w:pPr>
              <w:ind w:firstLineChars="0" w:firstLine="0"/>
              <w:rPr>
                <w:rFonts w:ascii="Times New Roman" w:hAnsi="Times New Roman" w:cs="Times New Roman"/>
              </w:rPr>
            </w:pPr>
            <w:r>
              <w:rPr>
                <w:rFonts w:ascii="Times New Roman" w:hAnsi="Times New Roman" w:cs="Times New Roman"/>
              </w:rPr>
              <w:t>“</w:t>
            </w:r>
            <w:r>
              <w:rPr>
                <w:rFonts w:ascii="Times New Roman" w:hAnsi="Times New Roman" w:cs="Times New Roman" w:hint="eastAsia"/>
              </w:rPr>
              <w:t>success</w:t>
            </w:r>
            <w:r>
              <w:rPr>
                <w:rFonts w:ascii="Times New Roman" w:hAnsi="Times New Roman" w:cs="Times New Roman" w:hint="eastAsia"/>
              </w:rPr>
              <w:t>”表示请求成功，请求失败时（</w:t>
            </w:r>
            <w:r>
              <w:rPr>
                <w:rFonts w:ascii="Times New Roman" w:hAnsi="Times New Roman" w:cs="Times New Roman" w:hint="eastAsia"/>
              </w:rPr>
              <w:t>code</w:t>
            </w:r>
            <w:r>
              <w:rPr>
                <w:rFonts w:ascii="Times New Roman" w:hAnsi="Times New Roman" w:cs="Times New Roman" w:hint="eastAsia"/>
              </w:rPr>
              <w:t>非</w:t>
            </w:r>
            <w:r>
              <w:rPr>
                <w:rFonts w:ascii="Times New Roman" w:hAnsi="Times New Roman" w:cs="Times New Roman" w:hint="eastAsia"/>
              </w:rPr>
              <w:t>200</w:t>
            </w:r>
            <w:r>
              <w:rPr>
                <w:rFonts w:ascii="Times New Roman" w:hAnsi="Times New Roman" w:cs="Times New Roman" w:hint="eastAsia"/>
              </w:rPr>
              <w:t>）返回详细错误描述信息</w:t>
            </w:r>
          </w:p>
        </w:tc>
      </w:tr>
      <w:tr w:rsidR="00FB6D3D" w14:paraId="5C2DA022" w14:textId="77777777">
        <w:trPr>
          <w:jc w:val="center"/>
        </w:trPr>
        <w:tc>
          <w:tcPr>
            <w:tcW w:w="2019" w:type="dxa"/>
          </w:tcPr>
          <w:p w14:paraId="71BC2268" w14:textId="77777777" w:rsidR="00FB6D3D" w:rsidRDefault="00D22A15">
            <w:pPr>
              <w:ind w:firstLineChars="0" w:firstLine="0"/>
              <w:rPr>
                <w:rFonts w:ascii="Times New Roman" w:hAnsi="Times New Roman" w:cs="Times New Roman"/>
                <w:color w:val="262626"/>
                <w:spacing w:val="12"/>
                <w:szCs w:val="21"/>
              </w:rPr>
            </w:pPr>
            <w:r>
              <w:rPr>
                <w:rFonts w:ascii="Times New Roman" w:hAnsi="Times New Roman" w:cs="Times New Roman"/>
                <w:color w:val="262626"/>
                <w:spacing w:val="12"/>
                <w:szCs w:val="21"/>
              </w:rPr>
              <w:t>data</w:t>
            </w:r>
          </w:p>
        </w:tc>
        <w:tc>
          <w:tcPr>
            <w:tcW w:w="1276" w:type="dxa"/>
          </w:tcPr>
          <w:p w14:paraId="5980F634" w14:textId="77777777" w:rsidR="00FB6D3D" w:rsidRDefault="00D22A15">
            <w:pPr>
              <w:ind w:firstLineChars="0" w:firstLine="0"/>
            </w:pPr>
            <w:r>
              <w:rPr>
                <w:rFonts w:hint="eastAsia"/>
              </w:rPr>
              <w:t>string</w:t>
            </w:r>
          </w:p>
        </w:tc>
        <w:tc>
          <w:tcPr>
            <w:tcW w:w="2976" w:type="dxa"/>
          </w:tcPr>
          <w:p w14:paraId="4371FDA2" w14:textId="77777777" w:rsidR="00FB6D3D" w:rsidRDefault="00D22A15">
            <w:pPr>
              <w:ind w:firstLineChars="0" w:firstLine="0"/>
            </w:pPr>
            <w:r>
              <w:rPr>
                <w:rFonts w:hint="eastAsia"/>
              </w:rPr>
              <w:t>数据区，如过没有数据返回，则为空</w:t>
            </w:r>
          </w:p>
        </w:tc>
        <w:tc>
          <w:tcPr>
            <w:tcW w:w="2977" w:type="dxa"/>
          </w:tcPr>
          <w:p w14:paraId="071C1A67" w14:textId="77777777" w:rsidR="00FB6D3D" w:rsidRDefault="00D22A15">
            <w:pPr>
              <w:ind w:firstLineChars="0" w:firstLine="0"/>
              <w:rPr>
                <w:rFonts w:ascii="Times New Roman" w:hAnsi="Times New Roman" w:cs="Times New Roman"/>
              </w:rPr>
            </w:pPr>
            <w:r>
              <w:rPr>
                <w:rFonts w:ascii="Times New Roman" w:hAnsi="Times New Roman" w:cs="Times New Roman" w:hint="eastAsia"/>
              </w:rPr>
              <w:t>返回</w:t>
            </w:r>
            <w:r>
              <w:rPr>
                <w:rFonts w:ascii="Times New Roman" w:hAnsi="Times New Roman" w:cs="Times New Roman" w:hint="eastAsia"/>
              </w:rPr>
              <w:t>当前工位的钢板的大件零件；</w:t>
            </w:r>
          </w:p>
        </w:tc>
      </w:tr>
      <w:tr w:rsidR="00FB6D3D" w14:paraId="71782CF9" w14:textId="77777777">
        <w:trPr>
          <w:jc w:val="center"/>
        </w:trPr>
        <w:tc>
          <w:tcPr>
            <w:tcW w:w="2019" w:type="dxa"/>
          </w:tcPr>
          <w:p w14:paraId="5D651377" w14:textId="77777777" w:rsidR="00FB6D3D" w:rsidRDefault="00D22A15">
            <w:pPr>
              <w:ind w:firstLineChars="0" w:firstLine="0"/>
              <w:rPr>
                <w:rFonts w:ascii="Times New Roman" w:hAnsi="Times New Roman" w:cs="Times New Roman"/>
                <w:color w:val="262626"/>
                <w:spacing w:val="12"/>
                <w:szCs w:val="21"/>
              </w:rPr>
            </w:pPr>
            <w:r>
              <w:rPr>
                <w:rFonts w:ascii="Times New Roman" w:hAnsi="Times New Roman" w:cs="Times New Roman" w:hint="eastAsia"/>
                <w:color w:val="262626"/>
                <w:spacing w:val="12"/>
                <w:szCs w:val="21"/>
              </w:rPr>
              <w:t>plate_id</w:t>
            </w:r>
          </w:p>
        </w:tc>
        <w:tc>
          <w:tcPr>
            <w:tcW w:w="1276" w:type="dxa"/>
          </w:tcPr>
          <w:p w14:paraId="09A89147" w14:textId="77777777" w:rsidR="00FB6D3D" w:rsidRDefault="00D22A15">
            <w:pPr>
              <w:ind w:firstLineChars="0" w:firstLine="0"/>
            </w:pPr>
            <w:r>
              <w:rPr>
                <w:rFonts w:hint="eastAsia"/>
              </w:rPr>
              <w:t>string</w:t>
            </w:r>
          </w:p>
        </w:tc>
        <w:tc>
          <w:tcPr>
            <w:tcW w:w="2976" w:type="dxa"/>
          </w:tcPr>
          <w:p w14:paraId="22DA0A7D" w14:textId="77777777" w:rsidR="00FB6D3D" w:rsidRDefault="00D22A15">
            <w:pPr>
              <w:ind w:firstLineChars="0" w:firstLine="0"/>
            </w:pPr>
            <w:r>
              <w:rPr>
                <w:rFonts w:hint="eastAsia"/>
              </w:rPr>
              <w:t>钢板编号</w:t>
            </w:r>
          </w:p>
        </w:tc>
        <w:tc>
          <w:tcPr>
            <w:tcW w:w="2977" w:type="dxa"/>
          </w:tcPr>
          <w:p w14:paraId="21D13202" w14:textId="77777777" w:rsidR="00FB6D3D" w:rsidRDefault="00FB6D3D">
            <w:pPr>
              <w:ind w:firstLineChars="0" w:firstLine="0"/>
              <w:rPr>
                <w:rFonts w:ascii="Times New Roman" w:hAnsi="Times New Roman" w:cs="Times New Roman"/>
              </w:rPr>
            </w:pPr>
          </w:p>
        </w:tc>
      </w:tr>
      <w:tr w:rsidR="00FB6D3D" w14:paraId="060532E4" w14:textId="77777777">
        <w:trPr>
          <w:jc w:val="center"/>
        </w:trPr>
        <w:tc>
          <w:tcPr>
            <w:tcW w:w="2019" w:type="dxa"/>
          </w:tcPr>
          <w:p w14:paraId="2A6239C7" w14:textId="77777777" w:rsidR="00FB6D3D" w:rsidRDefault="00D22A15">
            <w:pPr>
              <w:ind w:firstLineChars="0" w:firstLine="0"/>
              <w:rPr>
                <w:rFonts w:ascii="Times New Roman" w:hAnsi="Times New Roman" w:cs="Times New Roman"/>
                <w:color w:val="262626"/>
                <w:spacing w:val="12"/>
                <w:szCs w:val="21"/>
              </w:rPr>
            </w:pPr>
            <w:r>
              <w:rPr>
                <w:rFonts w:ascii="Times New Roman" w:hAnsi="Times New Roman" w:cs="Times New Roman"/>
                <w:color w:val="262626"/>
                <w:spacing w:val="12"/>
                <w:szCs w:val="21"/>
              </w:rPr>
              <w:t>part_code</w:t>
            </w:r>
          </w:p>
        </w:tc>
        <w:tc>
          <w:tcPr>
            <w:tcW w:w="1276" w:type="dxa"/>
          </w:tcPr>
          <w:p w14:paraId="154F61BC" w14:textId="77777777" w:rsidR="00FB6D3D" w:rsidRDefault="00D22A15">
            <w:pPr>
              <w:ind w:firstLine="480"/>
            </w:pPr>
            <w:r>
              <w:rPr>
                <w:rFonts w:hint="eastAsia"/>
              </w:rPr>
              <w:t>string</w:t>
            </w:r>
          </w:p>
        </w:tc>
        <w:tc>
          <w:tcPr>
            <w:tcW w:w="2976" w:type="dxa"/>
          </w:tcPr>
          <w:p w14:paraId="216525FE" w14:textId="77777777" w:rsidR="00FB6D3D" w:rsidRDefault="00D22A15">
            <w:pPr>
              <w:ind w:firstLineChars="0" w:firstLine="0"/>
            </w:pPr>
            <w:r>
              <w:rPr>
                <w:rFonts w:hint="eastAsia"/>
              </w:rPr>
              <w:t>零件编码</w:t>
            </w:r>
          </w:p>
        </w:tc>
        <w:tc>
          <w:tcPr>
            <w:tcW w:w="2977" w:type="dxa"/>
          </w:tcPr>
          <w:p w14:paraId="406F39B2" w14:textId="77777777" w:rsidR="00FB6D3D" w:rsidRDefault="00FB6D3D">
            <w:pPr>
              <w:ind w:firstLineChars="0" w:firstLine="0"/>
              <w:rPr>
                <w:rFonts w:ascii="Times New Roman" w:hAnsi="Times New Roman" w:cs="Times New Roman"/>
              </w:rPr>
            </w:pPr>
          </w:p>
        </w:tc>
      </w:tr>
      <w:tr w:rsidR="00FB6D3D" w14:paraId="74A4B930" w14:textId="77777777">
        <w:trPr>
          <w:jc w:val="center"/>
        </w:trPr>
        <w:tc>
          <w:tcPr>
            <w:tcW w:w="2019" w:type="dxa"/>
          </w:tcPr>
          <w:p w14:paraId="107E0469" w14:textId="77777777" w:rsidR="00FB6D3D" w:rsidRDefault="00D22A15">
            <w:pPr>
              <w:ind w:firstLineChars="0" w:firstLine="0"/>
              <w:rPr>
                <w:rFonts w:ascii="Times New Roman" w:hAnsi="Times New Roman" w:cs="Times New Roman"/>
                <w:color w:val="262626"/>
                <w:spacing w:val="12"/>
                <w:szCs w:val="21"/>
              </w:rPr>
            </w:pPr>
            <w:r>
              <w:rPr>
                <w:rFonts w:ascii="Times New Roman" w:hAnsi="Times New Roman" w:cs="Times New Roman"/>
                <w:color w:val="262626"/>
                <w:spacing w:val="12"/>
                <w:szCs w:val="21"/>
              </w:rPr>
              <w:t>part_type</w:t>
            </w:r>
          </w:p>
        </w:tc>
        <w:tc>
          <w:tcPr>
            <w:tcW w:w="1276" w:type="dxa"/>
          </w:tcPr>
          <w:p w14:paraId="4D7BF0BB" w14:textId="77777777" w:rsidR="00FB6D3D" w:rsidRDefault="00D22A15">
            <w:pPr>
              <w:ind w:firstLine="480"/>
            </w:pPr>
            <w:r>
              <w:rPr>
                <w:rFonts w:hint="eastAsia"/>
              </w:rPr>
              <w:t>string</w:t>
            </w:r>
          </w:p>
        </w:tc>
        <w:tc>
          <w:tcPr>
            <w:tcW w:w="2976" w:type="dxa"/>
          </w:tcPr>
          <w:p w14:paraId="26CF25CE" w14:textId="77777777" w:rsidR="00FB6D3D" w:rsidRDefault="00D22A15">
            <w:pPr>
              <w:ind w:firstLineChars="0" w:firstLine="0"/>
            </w:pPr>
            <w:r>
              <w:rPr>
                <w:rFonts w:hint="eastAsia"/>
              </w:rPr>
              <w:t>零件类型</w:t>
            </w:r>
          </w:p>
        </w:tc>
        <w:tc>
          <w:tcPr>
            <w:tcW w:w="2977" w:type="dxa"/>
          </w:tcPr>
          <w:p w14:paraId="73EA0A94" w14:textId="77777777" w:rsidR="00FB6D3D" w:rsidRDefault="00D22A15">
            <w:pPr>
              <w:ind w:firstLineChars="0" w:firstLine="0"/>
              <w:rPr>
                <w:rFonts w:ascii="Times New Roman" w:hAnsi="Times New Roman" w:cs="Times New Roman"/>
              </w:rPr>
            </w:pPr>
            <w:r>
              <w:rPr>
                <w:rFonts w:ascii="Times New Roman" w:hAnsi="Times New Roman" w:cs="Times New Roman" w:hint="eastAsia"/>
              </w:rPr>
              <w:t>2</w:t>
            </w:r>
            <w:r>
              <w:rPr>
                <w:rFonts w:ascii="Times New Roman" w:hAnsi="Times New Roman" w:cs="Times New Roman" w:hint="eastAsia"/>
              </w:rPr>
              <w:t>：大件，</w:t>
            </w:r>
            <w:r>
              <w:rPr>
                <w:rFonts w:ascii="Times New Roman" w:hAnsi="Times New Roman" w:cs="Times New Roman" w:hint="eastAsia"/>
              </w:rPr>
              <w:t>3</w:t>
            </w:r>
            <w:r>
              <w:rPr>
                <w:rFonts w:ascii="Times New Roman" w:hAnsi="Times New Roman" w:cs="Times New Roman" w:hint="eastAsia"/>
              </w:rPr>
              <w:t>：超大件</w:t>
            </w:r>
          </w:p>
        </w:tc>
      </w:tr>
      <w:tr w:rsidR="00FB6D3D" w14:paraId="33FEBBA7" w14:textId="77777777">
        <w:trPr>
          <w:jc w:val="center"/>
        </w:trPr>
        <w:tc>
          <w:tcPr>
            <w:tcW w:w="2019" w:type="dxa"/>
          </w:tcPr>
          <w:p w14:paraId="6E615627" w14:textId="77777777" w:rsidR="00FB6D3D" w:rsidRDefault="00D22A15">
            <w:pPr>
              <w:ind w:firstLineChars="0" w:firstLine="0"/>
              <w:rPr>
                <w:rFonts w:ascii="Times New Roman" w:hAnsi="Times New Roman" w:cs="Times New Roman"/>
                <w:color w:val="262626"/>
                <w:spacing w:val="12"/>
                <w:szCs w:val="21"/>
              </w:rPr>
            </w:pPr>
            <w:r>
              <w:rPr>
                <w:rFonts w:ascii="Times New Roman" w:hAnsi="Times New Roman" w:cs="Times New Roman"/>
                <w:color w:val="262626"/>
                <w:spacing w:val="12"/>
                <w:szCs w:val="21"/>
              </w:rPr>
              <w:t>part_width</w:t>
            </w:r>
          </w:p>
        </w:tc>
        <w:tc>
          <w:tcPr>
            <w:tcW w:w="1276" w:type="dxa"/>
          </w:tcPr>
          <w:p w14:paraId="27330FC7" w14:textId="77777777" w:rsidR="00FB6D3D" w:rsidRDefault="00D22A15">
            <w:pPr>
              <w:ind w:firstLine="480"/>
            </w:pPr>
            <w:r>
              <w:rPr>
                <w:rFonts w:hint="eastAsia"/>
              </w:rPr>
              <w:t>string</w:t>
            </w:r>
          </w:p>
        </w:tc>
        <w:tc>
          <w:tcPr>
            <w:tcW w:w="2976" w:type="dxa"/>
          </w:tcPr>
          <w:p w14:paraId="6CF117A3" w14:textId="77777777" w:rsidR="00FB6D3D" w:rsidRDefault="00D22A15">
            <w:pPr>
              <w:ind w:firstLineChars="0" w:firstLine="0"/>
            </w:pPr>
            <w:r>
              <w:rPr>
                <w:rFonts w:hint="eastAsia"/>
              </w:rPr>
              <w:t>零件宽</w:t>
            </w:r>
          </w:p>
        </w:tc>
        <w:tc>
          <w:tcPr>
            <w:tcW w:w="2977" w:type="dxa"/>
          </w:tcPr>
          <w:p w14:paraId="7824B9F4" w14:textId="77777777" w:rsidR="00FB6D3D" w:rsidRDefault="00FB6D3D">
            <w:pPr>
              <w:ind w:firstLineChars="0" w:firstLine="0"/>
              <w:rPr>
                <w:rFonts w:ascii="Times New Roman" w:hAnsi="Times New Roman" w:cs="Times New Roman"/>
              </w:rPr>
            </w:pPr>
          </w:p>
        </w:tc>
      </w:tr>
      <w:tr w:rsidR="00FB6D3D" w14:paraId="7AA3E9EF" w14:textId="77777777">
        <w:trPr>
          <w:jc w:val="center"/>
        </w:trPr>
        <w:tc>
          <w:tcPr>
            <w:tcW w:w="2019" w:type="dxa"/>
          </w:tcPr>
          <w:p w14:paraId="4E71D2CE" w14:textId="77777777" w:rsidR="00FB6D3D" w:rsidRDefault="00D22A15">
            <w:pPr>
              <w:ind w:firstLineChars="0" w:firstLine="0"/>
              <w:rPr>
                <w:rFonts w:ascii="Times New Roman" w:hAnsi="Times New Roman" w:cs="Times New Roman"/>
                <w:color w:val="262626"/>
                <w:spacing w:val="12"/>
                <w:szCs w:val="21"/>
              </w:rPr>
            </w:pPr>
            <w:r>
              <w:rPr>
                <w:rFonts w:ascii="Times New Roman" w:hAnsi="Times New Roman" w:cs="Times New Roman"/>
                <w:color w:val="262626"/>
                <w:spacing w:val="12"/>
                <w:szCs w:val="21"/>
              </w:rPr>
              <w:t>part_thickness</w:t>
            </w:r>
          </w:p>
        </w:tc>
        <w:tc>
          <w:tcPr>
            <w:tcW w:w="1276" w:type="dxa"/>
          </w:tcPr>
          <w:p w14:paraId="7FB0FA34" w14:textId="77777777" w:rsidR="00FB6D3D" w:rsidRDefault="00D22A15">
            <w:pPr>
              <w:ind w:firstLine="480"/>
            </w:pPr>
            <w:r>
              <w:rPr>
                <w:rFonts w:hint="eastAsia"/>
              </w:rPr>
              <w:t>string</w:t>
            </w:r>
          </w:p>
        </w:tc>
        <w:tc>
          <w:tcPr>
            <w:tcW w:w="2976" w:type="dxa"/>
          </w:tcPr>
          <w:p w14:paraId="437BA722" w14:textId="77777777" w:rsidR="00FB6D3D" w:rsidRDefault="00D22A15">
            <w:pPr>
              <w:ind w:firstLineChars="0" w:firstLine="0"/>
            </w:pPr>
            <w:r>
              <w:rPr>
                <w:rFonts w:hint="eastAsia"/>
              </w:rPr>
              <w:t>零件长</w:t>
            </w:r>
          </w:p>
        </w:tc>
        <w:tc>
          <w:tcPr>
            <w:tcW w:w="2977" w:type="dxa"/>
          </w:tcPr>
          <w:p w14:paraId="79C7A222" w14:textId="77777777" w:rsidR="00FB6D3D" w:rsidRDefault="00FB6D3D">
            <w:pPr>
              <w:ind w:firstLineChars="0" w:firstLine="0"/>
              <w:rPr>
                <w:rFonts w:ascii="Times New Roman" w:hAnsi="Times New Roman" w:cs="Times New Roman"/>
              </w:rPr>
            </w:pPr>
          </w:p>
        </w:tc>
      </w:tr>
      <w:tr w:rsidR="00FB6D3D" w14:paraId="236A7652" w14:textId="77777777">
        <w:trPr>
          <w:jc w:val="center"/>
        </w:trPr>
        <w:tc>
          <w:tcPr>
            <w:tcW w:w="2019" w:type="dxa"/>
          </w:tcPr>
          <w:p w14:paraId="7D527220" w14:textId="77777777" w:rsidR="00FB6D3D" w:rsidRDefault="00D22A15">
            <w:pPr>
              <w:ind w:firstLineChars="0" w:firstLine="0"/>
              <w:rPr>
                <w:rFonts w:ascii="Times New Roman" w:hAnsi="Times New Roman" w:cs="Times New Roman"/>
                <w:color w:val="262626"/>
                <w:spacing w:val="12"/>
                <w:szCs w:val="21"/>
              </w:rPr>
            </w:pPr>
            <w:r>
              <w:rPr>
                <w:rFonts w:ascii="Times New Roman" w:hAnsi="Times New Roman" w:cs="Times New Roman"/>
                <w:color w:val="262626"/>
                <w:spacing w:val="12"/>
                <w:szCs w:val="21"/>
              </w:rPr>
              <w:t>part_length</w:t>
            </w:r>
          </w:p>
        </w:tc>
        <w:tc>
          <w:tcPr>
            <w:tcW w:w="1276" w:type="dxa"/>
          </w:tcPr>
          <w:p w14:paraId="5EF14303" w14:textId="77777777" w:rsidR="00FB6D3D" w:rsidRDefault="00D22A15">
            <w:pPr>
              <w:ind w:firstLine="480"/>
            </w:pPr>
            <w:r>
              <w:rPr>
                <w:rFonts w:hint="eastAsia"/>
              </w:rPr>
              <w:t>string</w:t>
            </w:r>
          </w:p>
        </w:tc>
        <w:tc>
          <w:tcPr>
            <w:tcW w:w="2976" w:type="dxa"/>
          </w:tcPr>
          <w:p w14:paraId="68A4C100" w14:textId="77777777" w:rsidR="00FB6D3D" w:rsidRDefault="00D22A15">
            <w:pPr>
              <w:ind w:firstLineChars="0" w:firstLine="0"/>
            </w:pPr>
            <w:r>
              <w:rPr>
                <w:rFonts w:hint="eastAsia"/>
              </w:rPr>
              <w:t>零件厚</w:t>
            </w:r>
          </w:p>
        </w:tc>
        <w:tc>
          <w:tcPr>
            <w:tcW w:w="2977" w:type="dxa"/>
          </w:tcPr>
          <w:p w14:paraId="138D00F5" w14:textId="77777777" w:rsidR="00FB6D3D" w:rsidRDefault="00FB6D3D">
            <w:pPr>
              <w:ind w:firstLineChars="0" w:firstLine="0"/>
              <w:rPr>
                <w:rFonts w:ascii="Times New Roman" w:hAnsi="Times New Roman" w:cs="Times New Roman"/>
              </w:rPr>
            </w:pPr>
          </w:p>
        </w:tc>
      </w:tr>
    </w:tbl>
    <w:p w14:paraId="4649EDEC" w14:textId="77777777" w:rsidR="00FB6D3D" w:rsidRDefault="00D22A15">
      <w:pPr>
        <w:pStyle w:val="2"/>
        <w:spacing w:before="120"/>
        <w:ind w:left="425"/>
        <w:rPr>
          <w:rFonts w:ascii="宋体" w:eastAsia="宋体" w:hAnsi="宋体"/>
          <w:szCs w:val="30"/>
          <w:lang w:val="en-US"/>
        </w:rPr>
      </w:pPr>
      <w:bookmarkStart w:id="99" w:name="_Toc8996"/>
      <w:r>
        <w:rPr>
          <w:rFonts w:ascii="宋体" w:eastAsia="宋体" w:hAnsi="宋体" w:hint="eastAsia"/>
          <w:szCs w:val="30"/>
          <w:lang w:val="en-US"/>
        </w:rPr>
        <w:t>12.18</w:t>
      </w:r>
      <w:r>
        <w:rPr>
          <w:rFonts w:ascii="宋体" w:eastAsia="宋体" w:hAnsi="宋体" w:hint="eastAsia"/>
          <w:szCs w:val="30"/>
          <w:lang w:val="en-US"/>
        </w:rPr>
        <w:t>板链线物料信息修改</w:t>
      </w:r>
      <w:bookmarkEnd w:id="99"/>
    </w:p>
    <w:p w14:paraId="1D39512D" w14:textId="77777777" w:rsidR="00FB6D3D" w:rsidRDefault="00D22A15">
      <w:pPr>
        <w:pStyle w:val="af6"/>
        <w:ind w:left="0" w:firstLineChars="0" w:firstLine="720"/>
      </w:pPr>
      <w:r>
        <w:rPr>
          <w:b/>
          <w:bCs/>
        </w:rPr>
        <w:t>请求方式</w:t>
      </w:r>
      <w:r>
        <w:t>：</w:t>
      </w:r>
      <w:r>
        <w:t>POST</w:t>
      </w:r>
      <w:r>
        <w:t>（</w:t>
      </w:r>
      <w:r>
        <w:t>HTTP</w:t>
      </w:r>
      <w:r>
        <w:t>）</w:t>
      </w:r>
    </w:p>
    <w:p w14:paraId="3AEBE80A" w14:textId="77777777" w:rsidR="00FB6D3D" w:rsidRDefault="00D22A15">
      <w:pPr>
        <w:pStyle w:val="af6"/>
        <w:spacing w:line="360" w:lineRule="atLeast"/>
        <w:ind w:left="0" w:firstLineChars="0" w:firstLine="720"/>
        <w:rPr>
          <w:rFonts w:ascii="Times New Roman" w:hAnsi="Times New Roman" w:cs="Times New Roman"/>
          <w:color w:val="262626"/>
          <w:spacing w:val="12"/>
          <w:szCs w:val="21"/>
        </w:rPr>
      </w:pPr>
      <w:r>
        <w:rPr>
          <w:rFonts w:ascii="Times New Roman" w:hAnsi="Times New Roman" w:cs="Times New Roman"/>
          <w:b/>
          <w:bCs/>
          <w:color w:val="262626"/>
          <w:spacing w:val="12"/>
          <w:szCs w:val="21"/>
        </w:rPr>
        <w:t>请求地址</w:t>
      </w:r>
      <w:r>
        <w:rPr>
          <w:rFonts w:ascii="Times New Roman" w:hAnsi="Times New Roman" w:cs="Times New Roman"/>
          <w:color w:val="262626"/>
          <w:spacing w:val="12"/>
          <w:szCs w:val="21"/>
        </w:rPr>
        <w:t>：</w:t>
      </w:r>
      <w:hyperlink r:id="rId34" w:history="1">
        <w:r>
          <w:rPr>
            <w:rStyle w:val="af4"/>
            <w:rFonts w:ascii="Times New Roman" w:hAnsi="Times New Roman" w:cs="Times New Roman"/>
            <w:color w:val="262626"/>
            <w:spacing w:val="12"/>
            <w:szCs w:val="24"/>
          </w:rPr>
          <w:t>http://xxx</w:t>
        </w:r>
        <w:r>
          <w:rPr>
            <w:rStyle w:val="af4"/>
            <w:rFonts w:ascii="Times New Roman" w:hAnsi="Times New Roman" w:cs="Times New Roman" w:hint="eastAsia"/>
            <w:color w:val="262626"/>
            <w:spacing w:val="12"/>
            <w:szCs w:val="24"/>
          </w:rPr>
          <w:t>/</w:t>
        </w:r>
        <w:r>
          <w:rPr>
            <w:rStyle w:val="af4"/>
            <w:rFonts w:ascii="Times New Roman" w:hAnsi="Times New Roman" w:cs="Times New Roman"/>
            <w:color w:val="262626"/>
            <w:spacing w:val="12"/>
            <w:szCs w:val="24"/>
          </w:rPr>
          <w:t>web/data/uptLargeLineData</w:t>
        </w:r>
      </w:hyperlink>
      <w:r>
        <w:rPr>
          <w:rStyle w:val="af4"/>
          <w:rFonts w:ascii="Times New Roman" w:hAnsi="Times New Roman" w:cs="Times New Roman" w:hint="eastAsia"/>
          <w:color w:val="262626"/>
          <w:spacing w:val="12"/>
          <w:szCs w:val="24"/>
        </w:rPr>
        <w:tab/>
      </w:r>
    </w:p>
    <w:p w14:paraId="0731A66C" w14:textId="77777777" w:rsidR="00FB6D3D" w:rsidRDefault="00D22A15">
      <w:pPr>
        <w:pStyle w:val="af6"/>
        <w:spacing w:line="360" w:lineRule="atLeast"/>
        <w:ind w:left="0" w:firstLineChars="0" w:firstLine="720"/>
        <w:rPr>
          <w:rFonts w:ascii="Times New Roman" w:hAnsi="Times New Roman" w:cs="Times New Roman"/>
          <w:b/>
          <w:color w:val="262626"/>
          <w:spacing w:val="12"/>
          <w:szCs w:val="21"/>
        </w:rPr>
      </w:pPr>
      <w:r>
        <w:rPr>
          <w:rFonts w:ascii="Times New Roman" w:hAnsi="Times New Roman" w:cs="Times New Roman" w:hint="eastAsia"/>
          <w:b/>
          <w:color w:val="262626"/>
          <w:spacing w:val="12"/>
          <w:szCs w:val="21"/>
        </w:rPr>
        <w:t>接口说明：</w:t>
      </w:r>
    </w:p>
    <w:p w14:paraId="16CA2819" w14:textId="77777777" w:rsidR="00FB6D3D" w:rsidRDefault="00D22A15">
      <w:pPr>
        <w:spacing w:line="360" w:lineRule="atLeast"/>
        <w:ind w:firstLineChars="498" w:firstLine="1195"/>
      </w:pPr>
      <w:r>
        <w:rPr>
          <w:rFonts w:hint="eastAsia"/>
        </w:rPr>
        <w:lastRenderedPageBreak/>
        <w:t>该接口用于</w:t>
      </w:r>
      <w:r>
        <w:rPr>
          <w:rFonts w:hint="eastAsia"/>
        </w:rPr>
        <w:t>WEB</w:t>
      </w:r>
      <w:r>
        <w:rPr>
          <w:rFonts w:hint="eastAsia"/>
        </w:rPr>
        <w:t>修改板链线上是否有料操作</w:t>
      </w:r>
    </w:p>
    <w:p w14:paraId="6470F6A9" w14:textId="77777777" w:rsidR="00FB6D3D" w:rsidRDefault="00D22A15">
      <w:pPr>
        <w:spacing w:line="360" w:lineRule="atLeast"/>
        <w:ind w:firstLineChars="300" w:firstLine="759"/>
        <w:rPr>
          <w:color w:val="262626"/>
          <w:spacing w:val="12"/>
          <w:szCs w:val="21"/>
        </w:rPr>
      </w:pPr>
      <w:r>
        <w:rPr>
          <w:b/>
          <w:bCs/>
          <w:color w:val="262626"/>
          <w:spacing w:val="12"/>
          <w:szCs w:val="21"/>
        </w:rPr>
        <w:t>请求包结构体</w:t>
      </w:r>
      <w:r>
        <w:rPr>
          <w:color w:val="262626"/>
          <w:spacing w:val="12"/>
          <w:szCs w:val="21"/>
        </w:rPr>
        <w:t>：</w:t>
      </w:r>
    </w:p>
    <w:p w14:paraId="5CB39858" w14:textId="77777777" w:rsidR="00FB6D3D" w:rsidRDefault="00D22A15">
      <w:pPr>
        <w:spacing w:line="360" w:lineRule="atLeast"/>
        <w:ind w:firstLineChars="300" w:firstLine="756"/>
        <w:rPr>
          <w:color w:val="262626"/>
          <w:spacing w:val="12"/>
          <w:szCs w:val="21"/>
        </w:rPr>
      </w:pPr>
      <w:r>
        <w:rPr>
          <w:rFonts w:hint="eastAsia"/>
          <w:color w:val="262626"/>
          <w:spacing w:val="12"/>
          <w:szCs w:val="21"/>
        </w:rPr>
        <w:t>{</w:t>
      </w:r>
    </w:p>
    <w:p w14:paraId="70E857D6" w14:textId="77777777" w:rsidR="00FB6D3D" w:rsidRDefault="00D22A15">
      <w:pPr>
        <w:ind w:firstLineChars="517" w:firstLine="1303"/>
        <w:rPr>
          <w:color w:val="262626"/>
          <w:spacing w:val="12"/>
          <w:szCs w:val="21"/>
        </w:rPr>
      </w:pPr>
      <w:r>
        <w:rPr>
          <w:color w:val="262626"/>
          <w:spacing w:val="12"/>
          <w:szCs w:val="21"/>
        </w:rPr>
        <w:t>“</w:t>
      </w:r>
      <w:r>
        <w:rPr>
          <w:rFonts w:hint="eastAsia"/>
          <w:color w:val="262626"/>
          <w:spacing w:val="12"/>
          <w:szCs w:val="21"/>
        </w:rPr>
        <w:t>plan_no</w:t>
      </w:r>
      <w:r>
        <w:rPr>
          <w:color w:val="262626"/>
          <w:spacing w:val="12"/>
          <w:szCs w:val="21"/>
        </w:rPr>
        <w:t>”: “1”</w:t>
      </w:r>
      <w:r>
        <w:rPr>
          <w:rFonts w:hint="eastAsia"/>
          <w:color w:val="262626"/>
          <w:spacing w:val="12"/>
          <w:szCs w:val="21"/>
        </w:rPr>
        <w:t>，</w:t>
      </w:r>
    </w:p>
    <w:p w14:paraId="1C7E8DDA" w14:textId="77777777" w:rsidR="00FB6D3D" w:rsidRDefault="00D22A15">
      <w:pPr>
        <w:ind w:firstLineChars="517" w:firstLine="1303"/>
        <w:rPr>
          <w:color w:val="262626"/>
          <w:spacing w:val="12"/>
          <w:szCs w:val="21"/>
        </w:rPr>
      </w:pPr>
      <w:r>
        <w:rPr>
          <w:color w:val="262626"/>
          <w:spacing w:val="12"/>
          <w:szCs w:val="21"/>
        </w:rPr>
        <w:t>“</w:t>
      </w:r>
      <w:r>
        <w:rPr>
          <w:rFonts w:hint="eastAsia"/>
          <w:color w:val="262626"/>
          <w:spacing w:val="12"/>
          <w:szCs w:val="21"/>
        </w:rPr>
        <w:t>is_material</w:t>
      </w:r>
      <w:r>
        <w:rPr>
          <w:color w:val="262626"/>
          <w:spacing w:val="12"/>
          <w:szCs w:val="21"/>
        </w:rPr>
        <w:t>”</w:t>
      </w:r>
      <w:r>
        <w:rPr>
          <w:rFonts w:hint="eastAsia"/>
          <w:color w:val="262626"/>
          <w:spacing w:val="12"/>
          <w:szCs w:val="21"/>
        </w:rPr>
        <w:t>:</w:t>
      </w:r>
      <w:r>
        <w:rPr>
          <w:color w:val="262626"/>
          <w:spacing w:val="12"/>
          <w:szCs w:val="21"/>
        </w:rPr>
        <w:t xml:space="preserve"> “1”</w:t>
      </w:r>
    </w:p>
    <w:p w14:paraId="3E14A742" w14:textId="77777777" w:rsidR="00FB6D3D" w:rsidRDefault="00D22A15">
      <w:pPr>
        <w:spacing w:line="360" w:lineRule="atLeast"/>
        <w:ind w:firstLineChars="300" w:firstLine="756"/>
        <w:rPr>
          <w:color w:val="262626"/>
          <w:spacing w:val="12"/>
          <w:szCs w:val="21"/>
        </w:rPr>
      </w:pPr>
      <w:r>
        <w:rPr>
          <w:rFonts w:hint="eastAsia"/>
          <w:color w:val="262626"/>
          <w:spacing w:val="12"/>
          <w:szCs w:val="21"/>
        </w:rPr>
        <w:t>}</w:t>
      </w:r>
    </w:p>
    <w:p w14:paraId="39615842" w14:textId="77777777" w:rsidR="00FB6D3D" w:rsidRDefault="00D22A15">
      <w:pPr>
        <w:spacing w:line="360" w:lineRule="atLeast"/>
        <w:ind w:firstLineChars="400" w:firstLine="1012"/>
        <w:rPr>
          <w:b/>
          <w:bCs/>
          <w:color w:val="262626"/>
          <w:spacing w:val="12"/>
          <w:szCs w:val="21"/>
        </w:rPr>
      </w:pPr>
      <w:r>
        <w:rPr>
          <w:rFonts w:hint="eastAsia"/>
          <w:b/>
          <w:bCs/>
          <w:color w:val="262626"/>
          <w:spacing w:val="12"/>
          <w:szCs w:val="21"/>
        </w:rPr>
        <w:t>参数说明</w:t>
      </w:r>
      <w:r>
        <w:rPr>
          <w:rFonts w:hint="eastAsia"/>
          <w:b/>
          <w:bCs/>
          <w:color w:val="262626"/>
          <w:spacing w:val="12"/>
          <w:szCs w:val="21"/>
        </w:rPr>
        <w:t>:</w:t>
      </w:r>
    </w:p>
    <w:tbl>
      <w:tblPr>
        <w:tblStyle w:val="af2"/>
        <w:tblW w:w="8642" w:type="dxa"/>
        <w:jc w:val="center"/>
        <w:tblLayout w:type="fixed"/>
        <w:tblLook w:val="04A0" w:firstRow="1" w:lastRow="0" w:firstColumn="1" w:lastColumn="0" w:noHBand="0" w:noVBand="1"/>
      </w:tblPr>
      <w:tblGrid>
        <w:gridCol w:w="1761"/>
        <w:gridCol w:w="1335"/>
        <w:gridCol w:w="2382"/>
        <w:gridCol w:w="3164"/>
      </w:tblGrid>
      <w:tr w:rsidR="00FB6D3D" w14:paraId="5449B82B" w14:textId="77777777">
        <w:trPr>
          <w:jc w:val="center"/>
        </w:trPr>
        <w:tc>
          <w:tcPr>
            <w:tcW w:w="1761" w:type="dxa"/>
          </w:tcPr>
          <w:p w14:paraId="6683A82D" w14:textId="77777777" w:rsidR="00FB6D3D" w:rsidRDefault="00D22A15">
            <w:pPr>
              <w:ind w:firstLineChars="0" w:firstLine="0"/>
            </w:pPr>
            <w:r>
              <w:rPr>
                <w:rFonts w:hint="eastAsia"/>
              </w:rPr>
              <w:t>参数</w:t>
            </w:r>
          </w:p>
        </w:tc>
        <w:tc>
          <w:tcPr>
            <w:tcW w:w="1335" w:type="dxa"/>
          </w:tcPr>
          <w:p w14:paraId="63D7BC22" w14:textId="77777777" w:rsidR="00FB6D3D" w:rsidRDefault="00D22A15">
            <w:pPr>
              <w:ind w:firstLineChars="0" w:firstLine="0"/>
            </w:pPr>
            <w:r>
              <w:rPr>
                <w:rFonts w:hint="eastAsia"/>
              </w:rPr>
              <w:t>参数类型</w:t>
            </w:r>
          </w:p>
        </w:tc>
        <w:tc>
          <w:tcPr>
            <w:tcW w:w="2382" w:type="dxa"/>
          </w:tcPr>
          <w:p w14:paraId="665952DE" w14:textId="77777777" w:rsidR="00FB6D3D" w:rsidRDefault="00D22A15">
            <w:pPr>
              <w:ind w:firstLine="480"/>
            </w:pPr>
            <w:r>
              <w:rPr>
                <w:rFonts w:hint="eastAsia"/>
              </w:rPr>
              <w:t>说明</w:t>
            </w:r>
          </w:p>
        </w:tc>
        <w:tc>
          <w:tcPr>
            <w:tcW w:w="3164" w:type="dxa"/>
          </w:tcPr>
          <w:p w14:paraId="0BCD0BC8" w14:textId="77777777" w:rsidR="00FB6D3D" w:rsidRDefault="00D22A15">
            <w:pPr>
              <w:ind w:firstLine="480"/>
            </w:pPr>
            <w:r>
              <w:rPr>
                <w:rFonts w:hint="eastAsia"/>
              </w:rPr>
              <w:t>示例值</w:t>
            </w:r>
          </w:p>
        </w:tc>
      </w:tr>
      <w:tr w:rsidR="00FB6D3D" w14:paraId="75B8A7B4" w14:textId="77777777">
        <w:trPr>
          <w:jc w:val="center"/>
        </w:trPr>
        <w:tc>
          <w:tcPr>
            <w:tcW w:w="1761" w:type="dxa"/>
          </w:tcPr>
          <w:p w14:paraId="2B2B3286" w14:textId="77777777" w:rsidR="00FB6D3D" w:rsidRDefault="00D22A15">
            <w:pPr>
              <w:ind w:firstLineChars="0" w:firstLine="0"/>
            </w:pPr>
            <w:r>
              <w:rPr>
                <w:rFonts w:hint="eastAsia"/>
                <w:color w:val="262626"/>
                <w:spacing w:val="12"/>
                <w:szCs w:val="21"/>
              </w:rPr>
              <w:t>plan_no</w:t>
            </w:r>
          </w:p>
        </w:tc>
        <w:tc>
          <w:tcPr>
            <w:tcW w:w="1335" w:type="dxa"/>
          </w:tcPr>
          <w:p w14:paraId="333DFD8C" w14:textId="77777777" w:rsidR="00FB6D3D" w:rsidRDefault="00D22A15">
            <w:pPr>
              <w:ind w:firstLineChars="0" w:firstLine="0"/>
            </w:pPr>
            <w:r>
              <w:rPr>
                <w:rFonts w:hint="eastAsia"/>
              </w:rPr>
              <w:t>s</w:t>
            </w:r>
            <w:r>
              <w:t>tring</w:t>
            </w:r>
          </w:p>
        </w:tc>
        <w:tc>
          <w:tcPr>
            <w:tcW w:w="2382" w:type="dxa"/>
          </w:tcPr>
          <w:p w14:paraId="6C34A68B" w14:textId="77777777" w:rsidR="00FB6D3D" w:rsidRDefault="00D22A15">
            <w:pPr>
              <w:ind w:firstLineChars="0" w:firstLine="0"/>
            </w:pPr>
            <w:r>
              <w:rPr>
                <w:rFonts w:hint="eastAsia"/>
              </w:rPr>
              <w:t>大件板链线工位号</w:t>
            </w:r>
          </w:p>
        </w:tc>
        <w:tc>
          <w:tcPr>
            <w:tcW w:w="3164" w:type="dxa"/>
          </w:tcPr>
          <w:p w14:paraId="3AE615A9" w14:textId="77777777" w:rsidR="00FB6D3D" w:rsidRDefault="00D22A15">
            <w:pPr>
              <w:ind w:firstLineChars="0" w:firstLine="0"/>
            </w:pPr>
            <w:r>
              <w:rPr>
                <w:rFonts w:hint="eastAsia"/>
              </w:rPr>
              <w:t>板链线工位</w:t>
            </w:r>
            <w:r>
              <w:rPr>
                <w:rFonts w:hint="eastAsia"/>
              </w:rPr>
              <w:t>1</w:t>
            </w:r>
            <w:r>
              <w:rPr>
                <w:rFonts w:hint="eastAsia"/>
              </w:rPr>
              <w:t>号</w:t>
            </w:r>
            <w:r>
              <w:rPr>
                <w:rFonts w:hint="eastAsia"/>
              </w:rPr>
              <w:t>....7</w:t>
            </w:r>
            <w:r>
              <w:rPr>
                <w:rFonts w:hint="eastAsia"/>
              </w:rPr>
              <w:t>号：</w:t>
            </w:r>
          </w:p>
          <w:p w14:paraId="27D9D547" w14:textId="77777777" w:rsidR="00FB6D3D" w:rsidRDefault="00D22A15">
            <w:pPr>
              <w:ind w:firstLineChars="0" w:firstLine="0"/>
            </w:pPr>
            <w:r>
              <w:rPr>
                <w:rFonts w:hint="eastAsia"/>
              </w:rPr>
              <w:t>值为</w:t>
            </w:r>
            <w:r>
              <w:rPr>
                <w:rFonts w:hint="eastAsia"/>
              </w:rPr>
              <w:t>1</w:t>
            </w:r>
            <w:r>
              <w:rPr>
                <w:rFonts w:hint="eastAsia"/>
              </w:rPr>
              <w:t>：</w:t>
            </w:r>
            <w:r>
              <w:rPr>
                <w:rFonts w:hint="eastAsia"/>
              </w:rPr>
              <w:t>1</w:t>
            </w:r>
            <w:r>
              <w:rPr>
                <w:rFonts w:hint="eastAsia"/>
              </w:rPr>
              <w:t>号工位板链线</w:t>
            </w:r>
          </w:p>
          <w:p w14:paraId="6AD7D94F" w14:textId="77777777" w:rsidR="00FB6D3D" w:rsidRDefault="00D22A15">
            <w:pPr>
              <w:ind w:firstLineChars="0" w:firstLine="0"/>
            </w:pPr>
            <w:r>
              <w:rPr>
                <w:rFonts w:hint="eastAsia"/>
              </w:rPr>
              <w:t>值为</w:t>
            </w:r>
            <w:r>
              <w:rPr>
                <w:rFonts w:hint="eastAsia"/>
              </w:rPr>
              <w:t>2</w:t>
            </w:r>
            <w:r>
              <w:rPr>
                <w:rFonts w:hint="eastAsia"/>
              </w:rPr>
              <w:t>：</w:t>
            </w:r>
            <w:r>
              <w:rPr>
                <w:rFonts w:hint="eastAsia"/>
              </w:rPr>
              <w:t>2</w:t>
            </w:r>
            <w:r>
              <w:rPr>
                <w:rFonts w:hint="eastAsia"/>
              </w:rPr>
              <w:t>号工位板链线</w:t>
            </w:r>
          </w:p>
        </w:tc>
      </w:tr>
      <w:tr w:rsidR="00FB6D3D" w14:paraId="292142AC" w14:textId="77777777">
        <w:trPr>
          <w:jc w:val="center"/>
        </w:trPr>
        <w:tc>
          <w:tcPr>
            <w:tcW w:w="1761" w:type="dxa"/>
          </w:tcPr>
          <w:p w14:paraId="480695E8" w14:textId="77777777" w:rsidR="00FB6D3D" w:rsidRDefault="00D22A15">
            <w:pPr>
              <w:ind w:firstLineChars="0" w:firstLine="0"/>
              <w:rPr>
                <w:color w:val="262626"/>
                <w:spacing w:val="12"/>
                <w:szCs w:val="21"/>
              </w:rPr>
            </w:pPr>
            <w:r>
              <w:rPr>
                <w:rFonts w:hint="eastAsia"/>
                <w:color w:val="262626"/>
                <w:spacing w:val="12"/>
                <w:szCs w:val="21"/>
              </w:rPr>
              <w:t>is_material</w:t>
            </w:r>
          </w:p>
        </w:tc>
        <w:tc>
          <w:tcPr>
            <w:tcW w:w="1335" w:type="dxa"/>
          </w:tcPr>
          <w:p w14:paraId="3FB1C650" w14:textId="77777777" w:rsidR="00FB6D3D" w:rsidRDefault="00D22A15">
            <w:pPr>
              <w:ind w:firstLineChars="0" w:firstLine="0"/>
            </w:pPr>
            <w:r>
              <w:t>string</w:t>
            </w:r>
          </w:p>
        </w:tc>
        <w:tc>
          <w:tcPr>
            <w:tcW w:w="2382" w:type="dxa"/>
          </w:tcPr>
          <w:p w14:paraId="2211CD85" w14:textId="77777777" w:rsidR="00FB6D3D" w:rsidRDefault="00D22A15">
            <w:pPr>
              <w:ind w:firstLine="480"/>
            </w:pPr>
            <w:r>
              <w:rPr>
                <w:rFonts w:hint="eastAsia"/>
              </w:rPr>
              <w:t>是否有料</w:t>
            </w:r>
          </w:p>
        </w:tc>
        <w:tc>
          <w:tcPr>
            <w:tcW w:w="3164" w:type="dxa"/>
          </w:tcPr>
          <w:p w14:paraId="200634B8" w14:textId="77777777" w:rsidR="00FB6D3D" w:rsidRDefault="00D22A15">
            <w:pPr>
              <w:ind w:firstLineChars="0" w:firstLine="0"/>
            </w:pPr>
            <w:r>
              <w:rPr>
                <w:rFonts w:hint="eastAsia"/>
              </w:rPr>
              <w:t>0</w:t>
            </w:r>
            <w:r>
              <w:rPr>
                <w:rFonts w:hint="eastAsia"/>
              </w:rPr>
              <w:t>：无料</w:t>
            </w:r>
            <w:r>
              <w:rPr>
                <w:rFonts w:hint="eastAsia"/>
              </w:rPr>
              <w:t>1</w:t>
            </w:r>
            <w:r>
              <w:rPr>
                <w:rFonts w:hint="eastAsia"/>
              </w:rPr>
              <w:t>：有料</w:t>
            </w:r>
          </w:p>
        </w:tc>
      </w:tr>
    </w:tbl>
    <w:p w14:paraId="7C07936D" w14:textId="77777777" w:rsidR="00FB6D3D" w:rsidRDefault="00D22A15">
      <w:pPr>
        <w:pStyle w:val="af6"/>
        <w:ind w:left="0" w:firstLineChars="0" w:firstLine="720"/>
        <w:rPr>
          <w:rStyle w:val="af3"/>
        </w:rPr>
      </w:pPr>
      <w:r>
        <w:rPr>
          <w:rStyle w:val="af3"/>
          <w:rFonts w:hint="eastAsia"/>
        </w:rPr>
        <w:t>返回结果：</w:t>
      </w:r>
    </w:p>
    <w:p w14:paraId="49AFBFB9" w14:textId="77777777" w:rsidR="00FB6D3D" w:rsidRDefault="00D22A15">
      <w:pPr>
        <w:pStyle w:val="af6"/>
        <w:ind w:left="0" w:firstLineChars="0" w:firstLine="720"/>
        <w:rPr>
          <w:rFonts w:ascii="Times New Roman" w:hAnsi="Times New Roman" w:cs="Times New Roman"/>
          <w:color w:val="262626"/>
          <w:spacing w:val="12"/>
          <w:szCs w:val="21"/>
        </w:rPr>
      </w:pPr>
      <w:r>
        <w:rPr>
          <w:rFonts w:ascii="Times New Roman" w:hAnsi="Times New Roman" w:cs="Times New Roman" w:hint="eastAsia"/>
          <w:color w:val="262626"/>
          <w:spacing w:val="12"/>
          <w:szCs w:val="21"/>
        </w:rPr>
        <w:t>{</w:t>
      </w:r>
    </w:p>
    <w:p w14:paraId="765AF13F" w14:textId="77777777" w:rsidR="00FB6D3D" w:rsidRDefault="00D22A15">
      <w:pPr>
        <w:pStyle w:val="af6"/>
        <w:ind w:left="0" w:firstLineChars="0" w:firstLine="1136"/>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code</w:t>
      </w: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 xml:space="preserve">: </w:t>
      </w:r>
      <w:r>
        <w:rPr>
          <w:rFonts w:ascii="Times New Roman" w:hAnsi="Times New Roman" w:cs="Times New Roman"/>
          <w:color w:val="262626"/>
          <w:spacing w:val="12"/>
          <w:szCs w:val="21"/>
        </w:rPr>
        <w:t>20</w:t>
      </w:r>
      <w:r>
        <w:rPr>
          <w:rFonts w:ascii="Times New Roman" w:hAnsi="Times New Roman" w:cs="Times New Roman" w:hint="eastAsia"/>
          <w:color w:val="262626"/>
          <w:spacing w:val="12"/>
          <w:szCs w:val="21"/>
        </w:rPr>
        <w:t>0,</w:t>
      </w:r>
    </w:p>
    <w:p w14:paraId="19E60450" w14:textId="77777777" w:rsidR="00FB6D3D" w:rsidRDefault="00D22A15">
      <w:pPr>
        <w:pStyle w:val="af6"/>
        <w:ind w:left="0" w:firstLineChars="0" w:firstLine="1136"/>
        <w:rPr>
          <w:rFonts w:ascii="Times New Roman" w:hAnsi="Times New Roman" w:cs="Times New Roman"/>
          <w:color w:val="262626"/>
          <w:spacing w:val="12"/>
          <w:szCs w:val="21"/>
        </w:rPr>
      </w:pPr>
      <w:r>
        <w:rPr>
          <w:rFonts w:ascii="Times New Roman" w:hAnsi="Times New Roman" w:cs="Times New Roman"/>
          <w:color w:val="262626"/>
          <w:spacing w:val="12"/>
          <w:szCs w:val="21"/>
        </w:rPr>
        <w:t>“msg”</w:t>
      </w:r>
      <w:r>
        <w:rPr>
          <w:rFonts w:ascii="Times New Roman" w:hAnsi="Times New Roman" w:cs="Times New Roman" w:hint="eastAsia"/>
          <w:color w:val="262626"/>
          <w:spacing w:val="12"/>
          <w:szCs w:val="21"/>
        </w:rPr>
        <w:t xml:space="preserve">: </w:t>
      </w: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success</w:t>
      </w: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w:t>
      </w:r>
    </w:p>
    <w:p w14:paraId="28401F72" w14:textId="77777777" w:rsidR="00FB6D3D" w:rsidRDefault="00D22A15">
      <w:pPr>
        <w:pStyle w:val="af6"/>
        <w:ind w:left="0" w:firstLineChars="0" w:firstLine="1136"/>
        <w:rPr>
          <w:rFonts w:ascii="Times New Roman" w:hAnsi="Times New Roman" w:cs="Times New Roman"/>
          <w:color w:val="262626"/>
          <w:spacing w:val="12"/>
          <w:szCs w:val="21"/>
        </w:rPr>
      </w:pP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data</w:t>
      </w: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 xml:space="preserve">: </w:t>
      </w:r>
      <w:r>
        <w:rPr>
          <w:rFonts w:ascii="Times New Roman" w:hAnsi="Times New Roman" w:cs="Times New Roman"/>
          <w:color w:val="262626"/>
          <w:spacing w:val="12"/>
          <w:szCs w:val="21"/>
        </w:rPr>
        <w:t>“</w:t>
      </w:r>
      <w:r>
        <w:rPr>
          <w:rFonts w:ascii="Times New Roman" w:hAnsi="Times New Roman" w:cs="Times New Roman" w:hint="eastAsia"/>
          <w:color w:val="262626"/>
          <w:spacing w:val="12"/>
          <w:szCs w:val="21"/>
        </w:rPr>
        <w:t>ok</w:t>
      </w:r>
      <w:r>
        <w:rPr>
          <w:rFonts w:ascii="Times New Roman" w:hAnsi="Times New Roman" w:cs="Times New Roman"/>
          <w:color w:val="262626"/>
          <w:spacing w:val="12"/>
          <w:szCs w:val="21"/>
        </w:rPr>
        <w:t>/no”</w:t>
      </w:r>
    </w:p>
    <w:p w14:paraId="3F031C99" w14:textId="77777777" w:rsidR="00FB6D3D" w:rsidRDefault="00D22A15">
      <w:pPr>
        <w:ind w:firstLineChars="300" w:firstLine="756"/>
        <w:rPr>
          <w:color w:val="262626"/>
          <w:spacing w:val="12"/>
          <w:szCs w:val="21"/>
        </w:rPr>
      </w:pPr>
      <w:r>
        <w:rPr>
          <w:rFonts w:hint="eastAsia"/>
          <w:color w:val="262626"/>
          <w:spacing w:val="12"/>
          <w:szCs w:val="21"/>
        </w:rPr>
        <w:t>}</w:t>
      </w:r>
    </w:p>
    <w:tbl>
      <w:tblPr>
        <w:tblStyle w:val="af2"/>
        <w:tblW w:w="8642" w:type="dxa"/>
        <w:jc w:val="center"/>
        <w:tblLayout w:type="fixed"/>
        <w:tblLook w:val="04A0" w:firstRow="1" w:lastRow="0" w:firstColumn="1" w:lastColumn="0" w:noHBand="0" w:noVBand="1"/>
      </w:tblPr>
      <w:tblGrid>
        <w:gridCol w:w="1413"/>
        <w:gridCol w:w="1276"/>
        <w:gridCol w:w="2976"/>
        <w:gridCol w:w="2977"/>
      </w:tblGrid>
      <w:tr w:rsidR="00FB6D3D" w14:paraId="79F88F16" w14:textId="77777777">
        <w:trPr>
          <w:jc w:val="center"/>
        </w:trPr>
        <w:tc>
          <w:tcPr>
            <w:tcW w:w="1413" w:type="dxa"/>
          </w:tcPr>
          <w:p w14:paraId="756CFEA8" w14:textId="77777777" w:rsidR="00FB6D3D" w:rsidRDefault="00D22A15">
            <w:pPr>
              <w:ind w:firstLine="480"/>
            </w:pPr>
            <w:r>
              <w:rPr>
                <w:rFonts w:hint="eastAsia"/>
              </w:rPr>
              <w:t>参数</w:t>
            </w:r>
          </w:p>
        </w:tc>
        <w:tc>
          <w:tcPr>
            <w:tcW w:w="1276" w:type="dxa"/>
          </w:tcPr>
          <w:p w14:paraId="71727481" w14:textId="77777777" w:rsidR="00FB6D3D" w:rsidRDefault="00D22A15">
            <w:pPr>
              <w:ind w:firstLineChars="0" w:firstLine="0"/>
            </w:pPr>
            <w:r>
              <w:rPr>
                <w:rFonts w:hint="eastAsia"/>
              </w:rPr>
              <w:t>参数类型</w:t>
            </w:r>
          </w:p>
        </w:tc>
        <w:tc>
          <w:tcPr>
            <w:tcW w:w="2976" w:type="dxa"/>
          </w:tcPr>
          <w:p w14:paraId="4EEC7445" w14:textId="77777777" w:rsidR="00FB6D3D" w:rsidRDefault="00D22A15">
            <w:pPr>
              <w:ind w:firstLine="480"/>
            </w:pPr>
            <w:r>
              <w:rPr>
                <w:rFonts w:hint="eastAsia"/>
              </w:rPr>
              <w:t>说明</w:t>
            </w:r>
          </w:p>
        </w:tc>
        <w:tc>
          <w:tcPr>
            <w:tcW w:w="2977" w:type="dxa"/>
          </w:tcPr>
          <w:p w14:paraId="60355B33" w14:textId="77777777" w:rsidR="00FB6D3D" w:rsidRDefault="00D22A15">
            <w:pPr>
              <w:ind w:firstLine="480"/>
            </w:pPr>
            <w:r>
              <w:rPr>
                <w:rFonts w:hint="eastAsia"/>
              </w:rPr>
              <w:t>示例值</w:t>
            </w:r>
          </w:p>
        </w:tc>
      </w:tr>
      <w:tr w:rsidR="00FB6D3D" w14:paraId="48A83014" w14:textId="77777777">
        <w:trPr>
          <w:jc w:val="center"/>
        </w:trPr>
        <w:tc>
          <w:tcPr>
            <w:tcW w:w="1413" w:type="dxa"/>
          </w:tcPr>
          <w:p w14:paraId="4F963DD8" w14:textId="77777777" w:rsidR="00FB6D3D" w:rsidRDefault="00D22A15">
            <w:pPr>
              <w:ind w:firstLine="504"/>
            </w:pPr>
            <w:r>
              <w:rPr>
                <w:rFonts w:hint="eastAsia"/>
                <w:color w:val="262626"/>
                <w:spacing w:val="12"/>
                <w:szCs w:val="21"/>
              </w:rPr>
              <w:t>code</w:t>
            </w:r>
          </w:p>
        </w:tc>
        <w:tc>
          <w:tcPr>
            <w:tcW w:w="1276" w:type="dxa"/>
          </w:tcPr>
          <w:p w14:paraId="51CF753D" w14:textId="77777777" w:rsidR="00FB6D3D" w:rsidRDefault="00D22A15">
            <w:pPr>
              <w:ind w:firstLineChars="0" w:firstLine="0"/>
            </w:pPr>
            <w:r>
              <w:rPr>
                <w:rFonts w:hint="eastAsia"/>
              </w:rPr>
              <w:t>int</w:t>
            </w:r>
          </w:p>
        </w:tc>
        <w:tc>
          <w:tcPr>
            <w:tcW w:w="2976" w:type="dxa"/>
          </w:tcPr>
          <w:p w14:paraId="1ED182F9" w14:textId="77777777" w:rsidR="00FB6D3D" w:rsidRDefault="00D22A15">
            <w:pPr>
              <w:ind w:firstLine="480"/>
            </w:pPr>
            <w:r>
              <w:rPr>
                <w:rFonts w:hint="eastAsia"/>
              </w:rPr>
              <w:t>返回码</w:t>
            </w:r>
          </w:p>
        </w:tc>
        <w:tc>
          <w:tcPr>
            <w:tcW w:w="2977" w:type="dxa"/>
          </w:tcPr>
          <w:p w14:paraId="669A4DD1" w14:textId="77777777" w:rsidR="00FB6D3D" w:rsidRDefault="00D22A15">
            <w:pPr>
              <w:ind w:firstLineChars="0" w:firstLine="0"/>
            </w:pPr>
            <w:r>
              <w:t>20</w:t>
            </w:r>
            <w:r>
              <w:rPr>
                <w:rFonts w:hint="eastAsia"/>
              </w:rPr>
              <w:t>0</w:t>
            </w:r>
            <w:r>
              <w:rPr>
                <w:rFonts w:hint="eastAsia"/>
              </w:rPr>
              <w:t>为成功；</w:t>
            </w:r>
            <w:r>
              <w:rPr>
                <w:rFonts w:hint="eastAsia"/>
              </w:rPr>
              <w:t>4</w:t>
            </w:r>
            <w:r>
              <w:t>00</w:t>
            </w:r>
            <w:r>
              <w:rPr>
                <w:rFonts w:hint="eastAsia"/>
              </w:rPr>
              <w:t>为失败</w:t>
            </w:r>
          </w:p>
        </w:tc>
      </w:tr>
      <w:tr w:rsidR="00FB6D3D" w14:paraId="118F6555" w14:textId="77777777">
        <w:trPr>
          <w:jc w:val="center"/>
        </w:trPr>
        <w:tc>
          <w:tcPr>
            <w:tcW w:w="1413" w:type="dxa"/>
          </w:tcPr>
          <w:p w14:paraId="77495158" w14:textId="77777777" w:rsidR="00FB6D3D" w:rsidRDefault="00D22A15">
            <w:pPr>
              <w:ind w:firstLine="504"/>
            </w:pPr>
            <w:r>
              <w:rPr>
                <w:color w:val="262626"/>
                <w:spacing w:val="12"/>
                <w:szCs w:val="21"/>
              </w:rPr>
              <w:t>msg</w:t>
            </w:r>
          </w:p>
        </w:tc>
        <w:tc>
          <w:tcPr>
            <w:tcW w:w="1276" w:type="dxa"/>
          </w:tcPr>
          <w:p w14:paraId="52C29441" w14:textId="77777777" w:rsidR="00FB6D3D" w:rsidRDefault="00D22A15">
            <w:pPr>
              <w:ind w:firstLineChars="0" w:firstLine="0"/>
            </w:pPr>
            <w:r>
              <w:rPr>
                <w:rFonts w:hint="eastAsia"/>
              </w:rPr>
              <w:t>string</w:t>
            </w:r>
          </w:p>
        </w:tc>
        <w:tc>
          <w:tcPr>
            <w:tcW w:w="2976" w:type="dxa"/>
          </w:tcPr>
          <w:p w14:paraId="0DBE620D" w14:textId="77777777" w:rsidR="00FB6D3D" w:rsidRDefault="00D22A15">
            <w:pPr>
              <w:ind w:firstLineChars="0" w:firstLine="0"/>
            </w:pPr>
            <w:r>
              <w:rPr>
                <w:rFonts w:hint="eastAsia"/>
              </w:rPr>
              <w:t>对返回码的文本描述内容。若返回码不为</w:t>
            </w:r>
            <w:r>
              <w:rPr>
                <w:rFonts w:hint="eastAsia"/>
              </w:rPr>
              <w:t>200</w:t>
            </w:r>
            <w:r>
              <w:rPr>
                <w:rFonts w:hint="eastAsia"/>
              </w:rPr>
              <w:t>，则返回错误描述信息</w:t>
            </w:r>
          </w:p>
        </w:tc>
        <w:tc>
          <w:tcPr>
            <w:tcW w:w="2977" w:type="dxa"/>
          </w:tcPr>
          <w:p w14:paraId="5BC4376E" w14:textId="77777777" w:rsidR="00FB6D3D" w:rsidRDefault="00D22A15">
            <w:pPr>
              <w:ind w:firstLineChars="0" w:firstLine="0"/>
            </w:pPr>
            <w:r>
              <w:t>“</w:t>
            </w:r>
            <w:r>
              <w:rPr>
                <w:rFonts w:hint="eastAsia"/>
              </w:rPr>
              <w:t>success</w:t>
            </w:r>
            <w:r>
              <w:rPr>
                <w:rFonts w:hint="eastAsia"/>
              </w:rPr>
              <w:t>”表示请求成功，请求失败时（</w:t>
            </w:r>
            <w:r>
              <w:rPr>
                <w:rFonts w:hint="eastAsia"/>
              </w:rPr>
              <w:t>code</w:t>
            </w:r>
            <w:r>
              <w:rPr>
                <w:rFonts w:hint="eastAsia"/>
              </w:rPr>
              <w:t>非</w:t>
            </w:r>
            <w:r>
              <w:rPr>
                <w:rFonts w:hint="eastAsia"/>
              </w:rPr>
              <w:t>200</w:t>
            </w:r>
            <w:r>
              <w:rPr>
                <w:rFonts w:hint="eastAsia"/>
              </w:rPr>
              <w:t>）返回详细错误描述信息</w:t>
            </w:r>
          </w:p>
        </w:tc>
      </w:tr>
      <w:tr w:rsidR="00FB6D3D" w14:paraId="672F2696" w14:textId="77777777">
        <w:trPr>
          <w:jc w:val="center"/>
        </w:trPr>
        <w:tc>
          <w:tcPr>
            <w:tcW w:w="1413" w:type="dxa"/>
          </w:tcPr>
          <w:p w14:paraId="452F36B6" w14:textId="77777777" w:rsidR="00FB6D3D" w:rsidRDefault="00D22A15">
            <w:pPr>
              <w:ind w:firstLine="504"/>
              <w:rPr>
                <w:color w:val="262626"/>
                <w:spacing w:val="12"/>
                <w:szCs w:val="21"/>
              </w:rPr>
            </w:pPr>
            <w:r>
              <w:rPr>
                <w:color w:val="262626"/>
                <w:spacing w:val="12"/>
                <w:szCs w:val="21"/>
              </w:rPr>
              <w:lastRenderedPageBreak/>
              <w:t>data</w:t>
            </w:r>
          </w:p>
        </w:tc>
        <w:tc>
          <w:tcPr>
            <w:tcW w:w="1276" w:type="dxa"/>
          </w:tcPr>
          <w:p w14:paraId="3F52ACDF" w14:textId="77777777" w:rsidR="00FB6D3D" w:rsidRDefault="00D22A15">
            <w:pPr>
              <w:ind w:firstLineChars="0" w:firstLine="0"/>
            </w:pPr>
            <w:r>
              <w:rPr>
                <w:rFonts w:hint="eastAsia"/>
              </w:rPr>
              <w:t>string</w:t>
            </w:r>
          </w:p>
        </w:tc>
        <w:tc>
          <w:tcPr>
            <w:tcW w:w="2976" w:type="dxa"/>
          </w:tcPr>
          <w:p w14:paraId="61BECF29" w14:textId="77777777" w:rsidR="00FB6D3D" w:rsidRDefault="00D22A15">
            <w:pPr>
              <w:ind w:firstLineChars="0" w:firstLine="0"/>
            </w:pPr>
            <w:r>
              <w:rPr>
                <w:rFonts w:hint="eastAsia"/>
              </w:rPr>
              <w:t>数据区，如过没有数据返回，则为空</w:t>
            </w:r>
          </w:p>
        </w:tc>
        <w:tc>
          <w:tcPr>
            <w:tcW w:w="2977" w:type="dxa"/>
          </w:tcPr>
          <w:p w14:paraId="701E442A" w14:textId="77777777" w:rsidR="00FB6D3D" w:rsidRDefault="00D22A15">
            <w:pPr>
              <w:ind w:firstLineChars="0" w:firstLine="0"/>
            </w:pPr>
            <w:r>
              <w:rPr>
                <w:rFonts w:hint="eastAsia"/>
              </w:rPr>
              <w:t>“</w:t>
            </w:r>
            <w:r>
              <w:rPr>
                <w:rFonts w:hint="eastAsia"/>
              </w:rPr>
              <w:t>ok</w:t>
            </w:r>
            <w:r>
              <w:rPr>
                <w:rFonts w:hint="eastAsia"/>
              </w:rPr>
              <w:t>”表示</w:t>
            </w:r>
            <w:r>
              <w:rPr>
                <w:rFonts w:hint="eastAsia"/>
              </w:rPr>
              <w:t>修改成功</w:t>
            </w:r>
          </w:p>
          <w:p w14:paraId="5429EB27" w14:textId="77777777" w:rsidR="00FB6D3D" w:rsidRDefault="00D22A15">
            <w:pPr>
              <w:ind w:firstLineChars="0" w:firstLine="0"/>
            </w:pPr>
            <w:r>
              <w:rPr>
                <w:rFonts w:hint="eastAsia"/>
              </w:rPr>
              <w:t>“</w:t>
            </w:r>
            <w:r>
              <w:rPr>
                <w:rFonts w:hint="eastAsia"/>
              </w:rPr>
              <w:t>no</w:t>
            </w:r>
            <w:r>
              <w:rPr>
                <w:rFonts w:hint="eastAsia"/>
              </w:rPr>
              <w:t>”表示</w:t>
            </w:r>
            <w:r>
              <w:rPr>
                <w:rFonts w:hint="eastAsia"/>
              </w:rPr>
              <w:t>修改失败</w:t>
            </w:r>
          </w:p>
        </w:tc>
      </w:tr>
    </w:tbl>
    <w:p w14:paraId="16E82628" w14:textId="77777777" w:rsidR="00FB6D3D" w:rsidRDefault="00D22A15">
      <w:pPr>
        <w:pStyle w:val="2"/>
        <w:spacing w:before="120"/>
        <w:ind w:left="425"/>
        <w:rPr>
          <w:rFonts w:ascii="宋体" w:eastAsia="宋体" w:hAnsi="宋体"/>
          <w:szCs w:val="30"/>
          <w:lang w:val="en-US"/>
        </w:rPr>
      </w:pPr>
      <w:bookmarkStart w:id="100" w:name="_Toc11268"/>
      <w:r>
        <w:rPr>
          <w:rFonts w:ascii="宋体" w:eastAsia="宋体" w:hAnsi="宋体" w:hint="eastAsia"/>
          <w:szCs w:val="30"/>
          <w:lang w:val="en-US"/>
        </w:rPr>
        <w:t>12.19</w:t>
      </w:r>
      <w:r>
        <w:rPr>
          <w:rFonts w:ascii="宋体" w:eastAsia="宋体" w:hAnsi="宋体" w:hint="eastAsia"/>
          <w:szCs w:val="30"/>
          <w:lang w:val="en-US"/>
        </w:rPr>
        <w:t>查询大件板链线是否有料信息</w:t>
      </w:r>
      <w:bookmarkEnd w:id="100"/>
    </w:p>
    <w:p w14:paraId="630C81F4" w14:textId="77777777" w:rsidR="00FB6D3D" w:rsidRDefault="00D22A15">
      <w:pPr>
        <w:pStyle w:val="af6"/>
        <w:ind w:left="0" w:firstLineChars="0" w:firstLine="720"/>
      </w:pPr>
      <w:r>
        <w:rPr>
          <w:b/>
          <w:bCs/>
        </w:rPr>
        <w:t>请求方式</w:t>
      </w:r>
      <w:r>
        <w:t>：</w:t>
      </w:r>
      <w:r>
        <w:rPr>
          <w:rFonts w:hint="eastAsia"/>
        </w:rPr>
        <w:t>POST</w:t>
      </w:r>
      <w:r>
        <w:t>（</w:t>
      </w:r>
      <w:r>
        <w:t>HTTP</w:t>
      </w:r>
      <w:r>
        <w:t>）</w:t>
      </w:r>
    </w:p>
    <w:p w14:paraId="71E25B09" w14:textId="77777777" w:rsidR="00FB6D3D" w:rsidRDefault="00D22A15">
      <w:pPr>
        <w:pStyle w:val="af6"/>
        <w:spacing w:line="360" w:lineRule="atLeast"/>
        <w:ind w:left="0" w:firstLineChars="0" w:firstLine="720"/>
        <w:rPr>
          <w:rFonts w:ascii="Times New Roman" w:hAnsi="Times New Roman" w:cs="Times New Roman"/>
          <w:color w:val="262626"/>
          <w:spacing w:val="12"/>
          <w:szCs w:val="21"/>
        </w:rPr>
      </w:pPr>
      <w:r>
        <w:rPr>
          <w:rFonts w:ascii="Times New Roman" w:hAnsi="Times New Roman" w:cs="Times New Roman"/>
          <w:b/>
          <w:bCs/>
          <w:color w:val="262626"/>
          <w:spacing w:val="12"/>
          <w:szCs w:val="21"/>
        </w:rPr>
        <w:t>请求地址</w:t>
      </w:r>
      <w:r>
        <w:rPr>
          <w:rFonts w:ascii="Times New Roman" w:hAnsi="Times New Roman" w:cs="Times New Roman"/>
          <w:color w:val="262626"/>
          <w:spacing w:val="12"/>
          <w:szCs w:val="21"/>
        </w:rPr>
        <w:t>：</w:t>
      </w:r>
      <w:hyperlink r:id="rId35" w:history="1">
        <w:r>
          <w:rPr>
            <w:rStyle w:val="af4"/>
            <w:rFonts w:ascii="Times New Roman" w:hAnsi="Times New Roman" w:cs="Times New Roman"/>
            <w:color w:val="262626"/>
            <w:spacing w:val="12"/>
            <w:szCs w:val="24"/>
          </w:rPr>
          <w:t>http://xxx</w:t>
        </w:r>
        <w:r>
          <w:rPr>
            <w:rStyle w:val="af4"/>
            <w:rFonts w:ascii="Times New Roman" w:hAnsi="Times New Roman" w:cs="Times New Roman" w:hint="eastAsia"/>
            <w:color w:val="262626"/>
            <w:spacing w:val="12"/>
            <w:szCs w:val="24"/>
          </w:rPr>
          <w:t>/</w:t>
        </w:r>
        <w:r>
          <w:rPr>
            <w:rStyle w:val="af4"/>
            <w:rFonts w:ascii="Times New Roman" w:hAnsi="Times New Roman" w:cs="Times New Roman"/>
            <w:color w:val="262626"/>
            <w:spacing w:val="12"/>
            <w:szCs w:val="24"/>
          </w:rPr>
          <w:t>web/data/queryLargeLineData</w:t>
        </w:r>
      </w:hyperlink>
      <w:r>
        <w:rPr>
          <w:rStyle w:val="af4"/>
          <w:rFonts w:ascii="Times New Roman" w:hAnsi="Times New Roman" w:cs="Times New Roman" w:hint="eastAsia"/>
          <w:color w:val="262626"/>
          <w:spacing w:val="12"/>
          <w:szCs w:val="24"/>
        </w:rPr>
        <w:tab/>
      </w:r>
    </w:p>
    <w:p w14:paraId="13CB499B" w14:textId="77777777" w:rsidR="00FB6D3D" w:rsidRDefault="00D22A15">
      <w:pPr>
        <w:pStyle w:val="af6"/>
        <w:spacing w:line="360" w:lineRule="atLeast"/>
        <w:ind w:left="0" w:firstLineChars="0" w:firstLine="720"/>
        <w:rPr>
          <w:rFonts w:ascii="Times New Roman" w:hAnsi="Times New Roman" w:cs="Times New Roman"/>
          <w:b/>
          <w:color w:val="262626"/>
          <w:spacing w:val="12"/>
          <w:szCs w:val="21"/>
        </w:rPr>
      </w:pPr>
      <w:r>
        <w:rPr>
          <w:rFonts w:ascii="Times New Roman" w:hAnsi="Times New Roman" w:cs="Times New Roman" w:hint="eastAsia"/>
          <w:b/>
          <w:color w:val="262626"/>
          <w:spacing w:val="12"/>
          <w:szCs w:val="21"/>
        </w:rPr>
        <w:t>接口说明：</w:t>
      </w:r>
    </w:p>
    <w:p w14:paraId="78D370FC" w14:textId="77777777" w:rsidR="00FB6D3D" w:rsidRDefault="00D22A15">
      <w:pPr>
        <w:spacing w:line="360" w:lineRule="atLeast"/>
        <w:ind w:firstLineChars="498" w:firstLine="1195"/>
      </w:pPr>
      <w:r>
        <w:rPr>
          <w:rFonts w:hint="eastAsia"/>
        </w:rPr>
        <w:t>该接口用于视比特</w:t>
      </w:r>
      <w:r>
        <w:rPr>
          <w:rFonts w:hint="eastAsia"/>
        </w:rPr>
        <w:t>查询大件板链线上是否有料</w:t>
      </w:r>
    </w:p>
    <w:p w14:paraId="62A25DCB" w14:textId="77777777" w:rsidR="00FB6D3D" w:rsidRDefault="00D22A15">
      <w:pPr>
        <w:spacing w:line="360" w:lineRule="atLeast"/>
        <w:ind w:firstLineChars="518" w:firstLine="1310"/>
        <w:rPr>
          <w:color w:val="262626"/>
          <w:spacing w:val="12"/>
          <w:szCs w:val="21"/>
        </w:rPr>
      </w:pPr>
      <w:r>
        <w:rPr>
          <w:b/>
          <w:bCs/>
          <w:color w:val="262626"/>
          <w:spacing w:val="12"/>
          <w:szCs w:val="21"/>
        </w:rPr>
        <w:t>请求包结构体</w:t>
      </w:r>
      <w:r>
        <w:rPr>
          <w:color w:val="262626"/>
          <w:spacing w:val="12"/>
          <w:szCs w:val="21"/>
        </w:rPr>
        <w:t>：</w:t>
      </w:r>
      <w:r>
        <w:rPr>
          <w:rFonts w:hint="eastAsia"/>
          <w:color w:val="262626"/>
          <w:spacing w:val="12"/>
          <w:szCs w:val="21"/>
        </w:rPr>
        <w:t>无</w:t>
      </w:r>
    </w:p>
    <w:p w14:paraId="09F52478" w14:textId="77777777" w:rsidR="00FB6D3D" w:rsidRDefault="00D22A15">
      <w:pPr>
        <w:pStyle w:val="af6"/>
        <w:ind w:left="0" w:firstLineChars="0" w:firstLine="720"/>
        <w:rPr>
          <w:b/>
          <w:bCs/>
          <w:color w:val="262626"/>
          <w:spacing w:val="12"/>
          <w:szCs w:val="21"/>
        </w:rPr>
      </w:pPr>
      <w:r>
        <w:rPr>
          <w:rFonts w:hint="eastAsia"/>
          <w:b/>
          <w:bCs/>
          <w:color w:val="262626"/>
          <w:spacing w:val="12"/>
          <w:szCs w:val="21"/>
        </w:rPr>
        <w:t>参数说明</w:t>
      </w:r>
      <w:r>
        <w:rPr>
          <w:rFonts w:hint="eastAsia"/>
          <w:b/>
          <w:bCs/>
          <w:color w:val="262626"/>
          <w:spacing w:val="12"/>
          <w:szCs w:val="21"/>
        </w:rPr>
        <w:t>:</w:t>
      </w:r>
      <w:r>
        <w:rPr>
          <w:rFonts w:hint="eastAsia"/>
          <w:b/>
          <w:bCs/>
          <w:color w:val="262626"/>
          <w:spacing w:val="12"/>
          <w:szCs w:val="21"/>
        </w:rPr>
        <w:t xml:space="preserve"> </w:t>
      </w:r>
      <w:r>
        <w:rPr>
          <w:rFonts w:hint="eastAsia"/>
          <w:color w:val="262626"/>
          <w:spacing w:val="12"/>
          <w:szCs w:val="21"/>
        </w:rPr>
        <w:t>无</w:t>
      </w:r>
    </w:p>
    <w:p w14:paraId="1C84BC67" w14:textId="77777777" w:rsidR="00FB6D3D" w:rsidRDefault="00D22A15">
      <w:pPr>
        <w:pStyle w:val="af6"/>
        <w:ind w:left="0" w:firstLineChars="0" w:firstLine="720"/>
        <w:rPr>
          <w:rStyle w:val="af3"/>
        </w:rPr>
      </w:pPr>
      <w:r>
        <w:rPr>
          <w:rStyle w:val="af3"/>
          <w:rFonts w:hint="eastAsia"/>
        </w:rPr>
        <w:t>返回结果：</w:t>
      </w:r>
    </w:p>
    <w:p w14:paraId="2B3C86B9" w14:textId="77777777" w:rsidR="00FB6D3D" w:rsidRDefault="00D22A15">
      <w:pPr>
        <w:ind w:firstLine="504"/>
        <w:rPr>
          <w:rFonts w:ascii="Times New Roman" w:hAnsi="Times New Roman" w:cs="Times New Roman"/>
          <w:color w:val="262626"/>
          <w:spacing w:val="12"/>
          <w:szCs w:val="21"/>
        </w:rPr>
      </w:pPr>
      <w:r>
        <w:rPr>
          <w:rFonts w:ascii="Times New Roman" w:hAnsi="Times New Roman" w:cs="Times New Roman" w:hint="eastAsia"/>
          <w:color w:val="262626"/>
          <w:spacing w:val="12"/>
          <w:szCs w:val="21"/>
        </w:rPr>
        <w:t>{</w:t>
      </w:r>
    </w:p>
    <w:p w14:paraId="4C092FBD" w14:textId="77777777" w:rsidR="00FB6D3D" w:rsidRDefault="00D22A15">
      <w:pPr>
        <w:ind w:firstLine="504"/>
        <w:rPr>
          <w:rFonts w:ascii="Times New Roman" w:hAnsi="Times New Roman" w:cs="Times New Roman"/>
          <w:color w:val="262626"/>
          <w:spacing w:val="12"/>
          <w:szCs w:val="21"/>
        </w:rPr>
      </w:pPr>
      <w:r>
        <w:rPr>
          <w:rFonts w:ascii="Times New Roman" w:hAnsi="Times New Roman" w:cs="Times New Roman" w:hint="eastAsia"/>
          <w:color w:val="262626"/>
          <w:spacing w:val="12"/>
          <w:szCs w:val="21"/>
        </w:rPr>
        <w:t xml:space="preserve">  "msg": "success",</w:t>
      </w:r>
    </w:p>
    <w:p w14:paraId="177938E9" w14:textId="77777777" w:rsidR="00FB6D3D" w:rsidRDefault="00D22A15">
      <w:pPr>
        <w:ind w:firstLine="504"/>
        <w:rPr>
          <w:rFonts w:ascii="Times New Roman" w:hAnsi="Times New Roman" w:cs="Times New Roman"/>
          <w:color w:val="262626"/>
          <w:spacing w:val="12"/>
          <w:szCs w:val="21"/>
        </w:rPr>
      </w:pPr>
      <w:r>
        <w:rPr>
          <w:rFonts w:ascii="Times New Roman" w:hAnsi="Times New Roman" w:cs="Times New Roman" w:hint="eastAsia"/>
          <w:color w:val="262626"/>
          <w:spacing w:val="12"/>
          <w:szCs w:val="21"/>
        </w:rPr>
        <w:t xml:space="preserve">  "data": {</w:t>
      </w:r>
    </w:p>
    <w:p w14:paraId="2088EE8E" w14:textId="77777777" w:rsidR="00FB6D3D" w:rsidRDefault="00D22A15">
      <w:pPr>
        <w:ind w:firstLine="504"/>
        <w:rPr>
          <w:rFonts w:ascii="Times New Roman" w:hAnsi="Times New Roman" w:cs="Times New Roman"/>
          <w:color w:val="262626"/>
          <w:spacing w:val="12"/>
          <w:szCs w:val="21"/>
        </w:rPr>
      </w:pPr>
      <w:r>
        <w:rPr>
          <w:rFonts w:ascii="Times New Roman" w:hAnsi="Times New Roman" w:cs="Times New Roman" w:hint="eastAsia"/>
          <w:color w:val="262626"/>
          <w:spacing w:val="12"/>
          <w:szCs w:val="21"/>
        </w:rPr>
        <w:t xml:space="preserve">    "</w:t>
      </w:r>
      <w:r>
        <w:rPr>
          <w:rFonts w:ascii="Times New Roman" w:hAnsi="Times New Roman" w:cs="Times New Roman" w:hint="eastAsia"/>
          <w:color w:val="262626"/>
          <w:spacing w:val="12"/>
          <w:szCs w:val="21"/>
        </w:rPr>
        <w:t>1</w:t>
      </w:r>
      <w:r>
        <w:rPr>
          <w:rFonts w:ascii="Times New Roman" w:hAnsi="Times New Roman" w:cs="Times New Roman" w:hint="eastAsia"/>
          <w:color w:val="262626"/>
          <w:spacing w:val="12"/>
          <w:szCs w:val="21"/>
        </w:rPr>
        <w:t>": "0",</w:t>
      </w:r>
    </w:p>
    <w:p w14:paraId="403481FF" w14:textId="77777777" w:rsidR="00FB6D3D" w:rsidRDefault="00D22A15">
      <w:pPr>
        <w:ind w:firstLine="504"/>
        <w:rPr>
          <w:rFonts w:ascii="Times New Roman" w:hAnsi="Times New Roman" w:cs="Times New Roman"/>
          <w:color w:val="262626"/>
          <w:spacing w:val="12"/>
          <w:szCs w:val="21"/>
        </w:rPr>
      </w:pPr>
      <w:r>
        <w:rPr>
          <w:rFonts w:ascii="Times New Roman" w:hAnsi="Times New Roman" w:cs="Times New Roman" w:hint="eastAsia"/>
          <w:color w:val="262626"/>
          <w:spacing w:val="12"/>
          <w:szCs w:val="21"/>
        </w:rPr>
        <w:t xml:space="preserve">    "</w:t>
      </w:r>
      <w:r>
        <w:rPr>
          <w:rFonts w:ascii="Times New Roman" w:hAnsi="Times New Roman" w:cs="Times New Roman" w:hint="eastAsia"/>
          <w:color w:val="262626"/>
          <w:spacing w:val="12"/>
          <w:szCs w:val="21"/>
        </w:rPr>
        <w:t>2</w:t>
      </w:r>
      <w:r>
        <w:rPr>
          <w:rFonts w:ascii="Times New Roman" w:hAnsi="Times New Roman" w:cs="Times New Roman" w:hint="eastAsia"/>
          <w:color w:val="262626"/>
          <w:spacing w:val="12"/>
          <w:szCs w:val="21"/>
        </w:rPr>
        <w:t>": "1",</w:t>
      </w:r>
    </w:p>
    <w:p w14:paraId="396BE742" w14:textId="77777777" w:rsidR="00FB6D3D" w:rsidRDefault="00D22A15">
      <w:pPr>
        <w:ind w:firstLine="504"/>
        <w:rPr>
          <w:rFonts w:ascii="Times New Roman" w:hAnsi="Times New Roman" w:cs="Times New Roman"/>
          <w:color w:val="262626"/>
          <w:spacing w:val="12"/>
          <w:szCs w:val="21"/>
        </w:rPr>
      </w:pPr>
      <w:r>
        <w:rPr>
          <w:rFonts w:ascii="Times New Roman" w:hAnsi="Times New Roman" w:cs="Times New Roman" w:hint="eastAsia"/>
          <w:color w:val="262626"/>
          <w:spacing w:val="12"/>
          <w:szCs w:val="21"/>
        </w:rPr>
        <w:t xml:space="preserve">    "</w:t>
      </w:r>
      <w:r>
        <w:rPr>
          <w:rFonts w:ascii="Times New Roman" w:hAnsi="Times New Roman" w:cs="Times New Roman" w:hint="eastAsia"/>
          <w:color w:val="262626"/>
          <w:spacing w:val="12"/>
          <w:szCs w:val="21"/>
        </w:rPr>
        <w:t>3</w:t>
      </w:r>
      <w:r>
        <w:rPr>
          <w:rFonts w:ascii="Times New Roman" w:hAnsi="Times New Roman" w:cs="Times New Roman" w:hint="eastAsia"/>
          <w:color w:val="262626"/>
          <w:spacing w:val="12"/>
          <w:szCs w:val="21"/>
        </w:rPr>
        <w:t>": "1",</w:t>
      </w:r>
    </w:p>
    <w:p w14:paraId="7B939DB9" w14:textId="77777777" w:rsidR="00FB6D3D" w:rsidRDefault="00D22A15">
      <w:pPr>
        <w:ind w:firstLine="504"/>
        <w:rPr>
          <w:rFonts w:ascii="Times New Roman" w:hAnsi="Times New Roman" w:cs="Times New Roman"/>
          <w:color w:val="262626"/>
          <w:spacing w:val="12"/>
          <w:szCs w:val="21"/>
        </w:rPr>
      </w:pPr>
      <w:r>
        <w:rPr>
          <w:rFonts w:ascii="Times New Roman" w:hAnsi="Times New Roman" w:cs="Times New Roman" w:hint="eastAsia"/>
          <w:color w:val="262626"/>
          <w:spacing w:val="12"/>
          <w:szCs w:val="21"/>
        </w:rPr>
        <w:t xml:space="preserve">    "</w:t>
      </w:r>
      <w:r>
        <w:rPr>
          <w:rFonts w:ascii="Times New Roman" w:hAnsi="Times New Roman" w:cs="Times New Roman" w:hint="eastAsia"/>
          <w:color w:val="262626"/>
          <w:spacing w:val="12"/>
          <w:szCs w:val="21"/>
        </w:rPr>
        <w:t>4</w:t>
      </w:r>
      <w:r>
        <w:rPr>
          <w:rFonts w:ascii="Times New Roman" w:hAnsi="Times New Roman" w:cs="Times New Roman" w:hint="eastAsia"/>
          <w:color w:val="262626"/>
          <w:spacing w:val="12"/>
          <w:szCs w:val="21"/>
        </w:rPr>
        <w:t xml:space="preserve">": </w:t>
      </w:r>
      <w:r>
        <w:rPr>
          <w:rFonts w:ascii="Times New Roman" w:hAnsi="Times New Roman" w:cs="Times New Roman" w:hint="eastAsia"/>
          <w:color w:val="262626"/>
          <w:spacing w:val="12"/>
          <w:szCs w:val="21"/>
        </w:rPr>
        <w:t>"0",</w:t>
      </w:r>
    </w:p>
    <w:p w14:paraId="6916BEBC" w14:textId="77777777" w:rsidR="00FB6D3D" w:rsidRDefault="00D22A15">
      <w:pPr>
        <w:ind w:firstLine="504"/>
        <w:rPr>
          <w:rFonts w:ascii="Times New Roman" w:hAnsi="Times New Roman" w:cs="Times New Roman"/>
          <w:color w:val="262626"/>
          <w:spacing w:val="12"/>
          <w:szCs w:val="21"/>
        </w:rPr>
      </w:pPr>
      <w:r>
        <w:rPr>
          <w:rFonts w:ascii="Times New Roman" w:hAnsi="Times New Roman" w:cs="Times New Roman" w:hint="eastAsia"/>
          <w:color w:val="262626"/>
          <w:spacing w:val="12"/>
          <w:szCs w:val="21"/>
        </w:rPr>
        <w:t xml:space="preserve">    "</w:t>
      </w:r>
      <w:r>
        <w:rPr>
          <w:rFonts w:ascii="Times New Roman" w:hAnsi="Times New Roman" w:cs="Times New Roman" w:hint="eastAsia"/>
          <w:color w:val="262626"/>
          <w:spacing w:val="12"/>
          <w:szCs w:val="21"/>
        </w:rPr>
        <w:t>5</w:t>
      </w:r>
      <w:r>
        <w:rPr>
          <w:rFonts w:ascii="Times New Roman" w:hAnsi="Times New Roman" w:cs="Times New Roman" w:hint="eastAsia"/>
          <w:color w:val="262626"/>
          <w:spacing w:val="12"/>
          <w:szCs w:val="21"/>
        </w:rPr>
        <w:t>": "1",</w:t>
      </w:r>
    </w:p>
    <w:p w14:paraId="28A02E4E" w14:textId="77777777" w:rsidR="00FB6D3D" w:rsidRDefault="00D22A15">
      <w:pPr>
        <w:ind w:firstLine="504"/>
        <w:rPr>
          <w:rFonts w:ascii="Times New Roman" w:hAnsi="Times New Roman" w:cs="Times New Roman"/>
          <w:color w:val="262626"/>
          <w:spacing w:val="12"/>
          <w:szCs w:val="21"/>
        </w:rPr>
      </w:pPr>
      <w:r>
        <w:rPr>
          <w:rFonts w:ascii="Times New Roman" w:hAnsi="Times New Roman" w:cs="Times New Roman" w:hint="eastAsia"/>
          <w:color w:val="262626"/>
          <w:spacing w:val="12"/>
          <w:szCs w:val="21"/>
        </w:rPr>
        <w:t xml:space="preserve">    "</w:t>
      </w:r>
      <w:r>
        <w:rPr>
          <w:rFonts w:ascii="Times New Roman" w:hAnsi="Times New Roman" w:cs="Times New Roman" w:hint="eastAsia"/>
          <w:color w:val="262626"/>
          <w:spacing w:val="12"/>
          <w:szCs w:val="21"/>
        </w:rPr>
        <w:t>6</w:t>
      </w:r>
      <w:r>
        <w:rPr>
          <w:rFonts w:ascii="Times New Roman" w:hAnsi="Times New Roman" w:cs="Times New Roman" w:hint="eastAsia"/>
          <w:color w:val="262626"/>
          <w:spacing w:val="12"/>
          <w:szCs w:val="21"/>
        </w:rPr>
        <w:t>": "0",</w:t>
      </w:r>
    </w:p>
    <w:p w14:paraId="241D316B" w14:textId="77777777" w:rsidR="00FB6D3D" w:rsidRDefault="00D22A15">
      <w:pPr>
        <w:ind w:firstLine="504"/>
        <w:rPr>
          <w:rFonts w:ascii="Times New Roman" w:hAnsi="Times New Roman" w:cs="Times New Roman"/>
          <w:color w:val="262626"/>
          <w:spacing w:val="12"/>
          <w:szCs w:val="21"/>
        </w:rPr>
      </w:pPr>
      <w:r>
        <w:rPr>
          <w:rFonts w:ascii="Times New Roman" w:hAnsi="Times New Roman" w:cs="Times New Roman" w:hint="eastAsia"/>
          <w:color w:val="262626"/>
          <w:spacing w:val="12"/>
          <w:szCs w:val="21"/>
        </w:rPr>
        <w:t xml:space="preserve">    "</w:t>
      </w:r>
      <w:r>
        <w:rPr>
          <w:rFonts w:ascii="Times New Roman" w:hAnsi="Times New Roman" w:cs="Times New Roman" w:hint="eastAsia"/>
          <w:color w:val="262626"/>
          <w:spacing w:val="12"/>
          <w:szCs w:val="21"/>
        </w:rPr>
        <w:t>7</w:t>
      </w:r>
      <w:r>
        <w:rPr>
          <w:rFonts w:ascii="Times New Roman" w:hAnsi="Times New Roman" w:cs="Times New Roman" w:hint="eastAsia"/>
          <w:color w:val="262626"/>
          <w:spacing w:val="12"/>
          <w:szCs w:val="21"/>
        </w:rPr>
        <w:t>": "1"</w:t>
      </w:r>
    </w:p>
    <w:p w14:paraId="0EFD8980" w14:textId="77777777" w:rsidR="00FB6D3D" w:rsidRDefault="00D22A15">
      <w:pPr>
        <w:ind w:firstLine="504"/>
        <w:rPr>
          <w:rFonts w:ascii="Times New Roman" w:hAnsi="Times New Roman" w:cs="Times New Roman"/>
          <w:color w:val="262626"/>
          <w:spacing w:val="12"/>
          <w:szCs w:val="21"/>
        </w:rPr>
      </w:pPr>
      <w:r>
        <w:rPr>
          <w:rFonts w:ascii="Times New Roman" w:hAnsi="Times New Roman" w:cs="Times New Roman" w:hint="eastAsia"/>
          <w:color w:val="262626"/>
          <w:spacing w:val="12"/>
          <w:szCs w:val="21"/>
        </w:rPr>
        <w:t xml:space="preserve">  },</w:t>
      </w:r>
    </w:p>
    <w:p w14:paraId="2F90ACBF" w14:textId="77777777" w:rsidR="00FB6D3D" w:rsidRDefault="00D22A15">
      <w:pPr>
        <w:ind w:firstLine="504"/>
        <w:rPr>
          <w:rFonts w:ascii="Times New Roman" w:hAnsi="Times New Roman" w:cs="Times New Roman"/>
          <w:color w:val="262626"/>
          <w:spacing w:val="12"/>
          <w:szCs w:val="21"/>
        </w:rPr>
      </w:pPr>
      <w:r>
        <w:rPr>
          <w:rFonts w:ascii="Times New Roman" w:hAnsi="Times New Roman" w:cs="Times New Roman" w:hint="eastAsia"/>
          <w:color w:val="262626"/>
          <w:spacing w:val="12"/>
          <w:szCs w:val="21"/>
        </w:rPr>
        <w:t xml:space="preserve">  "code": 200</w:t>
      </w:r>
    </w:p>
    <w:p w14:paraId="5C3FEC88" w14:textId="77777777" w:rsidR="00FB6D3D" w:rsidRDefault="00D22A15">
      <w:pPr>
        <w:ind w:firstLine="504"/>
        <w:rPr>
          <w:color w:val="262626"/>
          <w:spacing w:val="12"/>
          <w:szCs w:val="21"/>
        </w:rPr>
      </w:pPr>
      <w:r>
        <w:rPr>
          <w:rFonts w:ascii="Times New Roman" w:hAnsi="Times New Roman" w:cs="Times New Roman" w:hint="eastAsia"/>
          <w:color w:val="262626"/>
          <w:spacing w:val="12"/>
          <w:szCs w:val="21"/>
        </w:rPr>
        <w:t>}</w:t>
      </w:r>
    </w:p>
    <w:tbl>
      <w:tblPr>
        <w:tblStyle w:val="af2"/>
        <w:tblW w:w="9603" w:type="dxa"/>
        <w:jc w:val="center"/>
        <w:tblLayout w:type="fixed"/>
        <w:tblLook w:val="04A0" w:firstRow="1" w:lastRow="0" w:firstColumn="1" w:lastColumn="0" w:noHBand="0" w:noVBand="1"/>
      </w:tblPr>
      <w:tblGrid>
        <w:gridCol w:w="1242"/>
        <w:gridCol w:w="1523"/>
        <w:gridCol w:w="2326"/>
        <w:gridCol w:w="4512"/>
      </w:tblGrid>
      <w:tr w:rsidR="00FB6D3D" w14:paraId="55BE42A0" w14:textId="77777777">
        <w:trPr>
          <w:jc w:val="center"/>
        </w:trPr>
        <w:tc>
          <w:tcPr>
            <w:tcW w:w="1242" w:type="dxa"/>
          </w:tcPr>
          <w:p w14:paraId="1B6212BF" w14:textId="77777777" w:rsidR="00FB6D3D" w:rsidRDefault="00D22A15">
            <w:pPr>
              <w:ind w:firstLineChars="0" w:firstLine="0"/>
            </w:pPr>
            <w:r>
              <w:rPr>
                <w:rFonts w:hint="eastAsia"/>
              </w:rPr>
              <w:t>参数</w:t>
            </w:r>
          </w:p>
        </w:tc>
        <w:tc>
          <w:tcPr>
            <w:tcW w:w="1523" w:type="dxa"/>
          </w:tcPr>
          <w:p w14:paraId="1C75EE19" w14:textId="77777777" w:rsidR="00FB6D3D" w:rsidRDefault="00D22A15">
            <w:pPr>
              <w:ind w:firstLineChars="0" w:firstLine="0"/>
            </w:pPr>
            <w:r>
              <w:rPr>
                <w:rFonts w:hint="eastAsia"/>
              </w:rPr>
              <w:t>参数类型</w:t>
            </w:r>
          </w:p>
        </w:tc>
        <w:tc>
          <w:tcPr>
            <w:tcW w:w="2326" w:type="dxa"/>
          </w:tcPr>
          <w:p w14:paraId="733BFE36" w14:textId="77777777" w:rsidR="00FB6D3D" w:rsidRDefault="00D22A15">
            <w:pPr>
              <w:ind w:firstLine="480"/>
            </w:pPr>
            <w:r>
              <w:rPr>
                <w:rFonts w:hint="eastAsia"/>
              </w:rPr>
              <w:t>说明</w:t>
            </w:r>
          </w:p>
        </w:tc>
        <w:tc>
          <w:tcPr>
            <w:tcW w:w="4512" w:type="dxa"/>
          </w:tcPr>
          <w:p w14:paraId="5F94423F" w14:textId="77777777" w:rsidR="00FB6D3D" w:rsidRDefault="00D22A15">
            <w:pPr>
              <w:ind w:firstLine="480"/>
            </w:pPr>
            <w:r>
              <w:rPr>
                <w:rFonts w:hint="eastAsia"/>
              </w:rPr>
              <w:t>示例值</w:t>
            </w:r>
          </w:p>
        </w:tc>
      </w:tr>
      <w:tr w:rsidR="00FB6D3D" w14:paraId="6C802594" w14:textId="77777777">
        <w:trPr>
          <w:jc w:val="center"/>
        </w:trPr>
        <w:tc>
          <w:tcPr>
            <w:tcW w:w="1242" w:type="dxa"/>
          </w:tcPr>
          <w:p w14:paraId="7F0EE8DC" w14:textId="77777777" w:rsidR="00FB6D3D" w:rsidRDefault="00D22A15">
            <w:pPr>
              <w:ind w:firstLineChars="0" w:firstLine="0"/>
            </w:pPr>
            <w:r>
              <w:rPr>
                <w:rFonts w:hint="eastAsia"/>
                <w:color w:val="262626"/>
                <w:spacing w:val="12"/>
                <w:szCs w:val="21"/>
              </w:rPr>
              <w:t>code</w:t>
            </w:r>
          </w:p>
        </w:tc>
        <w:tc>
          <w:tcPr>
            <w:tcW w:w="1523" w:type="dxa"/>
          </w:tcPr>
          <w:p w14:paraId="7A083FF9" w14:textId="77777777" w:rsidR="00FB6D3D" w:rsidRDefault="00D22A15">
            <w:pPr>
              <w:ind w:firstLineChars="0" w:firstLine="0"/>
            </w:pPr>
            <w:r>
              <w:rPr>
                <w:rFonts w:hint="eastAsia"/>
              </w:rPr>
              <w:t>int</w:t>
            </w:r>
          </w:p>
        </w:tc>
        <w:tc>
          <w:tcPr>
            <w:tcW w:w="2326" w:type="dxa"/>
          </w:tcPr>
          <w:p w14:paraId="298B1DA2" w14:textId="77777777" w:rsidR="00FB6D3D" w:rsidRDefault="00D22A15">
            <w:pPr>
              <w:ind w:firstLineChars="0" w:firstLine="0"/>
            </w:pPr>
            <w:r>
              <w:rPr>
                <w:rFonts w:hint="eastAsia"/>
              </w:rPr>
              <w:t>返回码</w:t>
            </w:r>
          </w:p>
        </w:tc>
        <w:tc>
          <w:tcPr>
            <w:tcW w:w="4512" w:type="dxa"/>
          </w:tcPr>
          <w:p w14:paraId="58FC9229" w14:textId="77777777" w:rsidR="00FB6D3D" w:rsidRDefault="00D22A15">
            <w:pPr>
              <w:ind w:firstLine="480"/>
            </w:pPr>
            <w:r>
              <w:t>20</w:t>
            </w:r>
            <w:r>
              <w:rPr>
                <w:rFonts w:hint="eastAsia"/>
              </w:rPr>
              <w:t>0</w:t>
            </w:r>
            <w:r>
              <w:rPr>
                <w:rFonts w:hint="eastAsia"/>
              </w:rPr>
              <w:t>为成功；</w:t>
            </w:r>
            <w:r>
              <w:rPr>
                <w:rFonts w:hint="eastAsia"/>
              </w:rPr>
              <w:t>4</w:t>
            </w:r>
            <w:r>
              <w:t>00</w:t>
            </w:r>
            <w:r>
              <w:rPr>
                <w:rFonts w:hint="eastAsia"/>
              </w:rPr>
              <w:t>为失败</w:t>
            </w:r>
          </w:p>
        </w:tc>
      </w:tr>
      <w:tr w:rsidR="00FB6D3D" w14:paraId="672D0A4F" w14:textId="77777777">
        <w:trPr>
          <w:jc w:val="center"/>
        </w:trPr>
        <w:tc>
          <w:tcPr>
            <w:tcW w:w="1242" w:type="dxa"/>
          </w:tcPr>
          <w:p w14:paraId="0B2E942F" w14:textId="77777777" w:rsidR="00FB6D3D" w:rsidRDefault="00D22A15">
            <w:pPr>
              <w:ind w:firstLineChars="0" w:firstLine="0"/>
            </w:pPr>
            <w:r>
              <w:rPr>
                <w:color w:val="262626"/>
                <w:spacing w:val="12"/>
                <w:szCs w:val="21"/>
              </w:rPr>
              <w:lastRenderedPageBreak/>
              <w:t>msg</w:t>
            </w:r>
          </w:p>
        </w:tc>
        <w:tc>
          <w:tcPr>
            <w:tcW w:w="1523" w:type="dxa"/>
          </w:tcPr>
          <w:p w14:paraId="14F77477" w14:textId="77777777" w:rsidR="00FB6D3D" w:rsidRDefault="00D22A15">
            <w:pPr>
              <w:ind w:firstLineChars="0" w:firstLine="0"/>
            </w:pPr>
            <w:r>
              <w:rPr>
                <w:rFonts w:hint="eastAsia"/>
              </w:rPr>
              <w:t>string</w:t>
            </w:r>
          </w:p>
        </w:tc>
        <w:tc>
          <w:tcPr>
            <w:tcW w:w="2326" w:type="dxa"/>
          </w:tcPr>
          <w:p w14:paraId="743BC534" w14:textId="77777777" w:rsidR="00FB6D3D" w:rsidRDefault="00D22A15">
            <w:pPr>
              <w:ind w:firstLineChars="0" w:firstLine="0"/>
            </w:pPr>
            <w:r>
              <w:rPr>
                <w:rFonts w:hint="eastAsia"/>
              </w:rPr>
              <w:t>对返回码的文本描述内容。若返回码不为</w:t>
            </w:r>
            <w:r>
              <w:rPr>
                <w:rFonts w:hint="eastAsia"/>
              </w:rPr>
              <w:t>200</w:t>
            </w:r>
            <w:r>
              <w:rPr>
                <w:rFonts w:hint="eastAsia"/>
              </w:rPr>
              <w:t>，则返回错误描述信息</w:t>
            </w:r>
          </w:p>
        </w:tc>
        <w:tc>
          <w:tcPr>
            <w:tcW w:w="4512" w:type="dxa"/>
          </w:tcPr>
          <w:p w14:paraId="34096323" w14:textId="77777777" w:rsidR="00FB6D3D" w:rsidRDefault="00D22A15">
            <w:pPr>
              <w:ind w:firstLineChars="0" w:firstLine="0"/>
            </w:pPr>
            <w:r>
              <w:t>“</w:t>
            </w:r>
            <w:r>
              <w:rPr>
                <w:rFonts w:hint="eastAsia"/>
              </w:rPr>
              <w:t>success</w:t>
            </w:r>
            <w:r>
              <w:rPr>
                <w:rFonts w:hint="eastAsia"/>
              </w:rPr>
              <w:t>”表示请求成功，请求失败时（</w:t>
            </w:r>
            <w:r>
              <w:rPr>
                <w:rFonts w:hint="eastAsia"/>
              </w:rPr>
              <w:t>code</w:t>
            </w:r>
            <w:r>
              <w:rPr>
                <w:rFonts w:hint="eastAsia"/>
              </w:rPr>
              <w:t>非</w:t>
            </w:r>
            <w:r>
              <w:rPr>
                <w:rFonts w:hint="eastAsia"/>
              </w:rPr>
              <w:t>200</w:t>
            </w:r>
            <w:r>
              <w:rPr>
                <w:rFonts w:hint="eastAsia"/>
              </w:rPr>
              <w:t>）返回详细错误描述信息</w:t>
            </w:r>
          </w:p>
        </w:tc>
      </w:tr>
      <w:tr w:rsidR="00FB6D3D" w14:paraId="3725FD70" w14:textId="77777777">
        <w:trPr>
          <w:jc w:val="center"/>
        </w:trPr>
        <w:tc>
          <w:tcPr>
            <w:tcW w:w="1242" w:type="dxa"/>
          </w:tcPr>
          <w:p w14:paraId="45F15550" w14:textId="77777777" w:rsidR="00FB6D3D" w:rsidRDefault="00D22A15">
            <w:pPr>
              <w:ind w:firstLineChars="0" w:firstLine="0"/>
              <w:rPr>
                <w:color w:val="262626"/>
                <w:spacing w:val="12"/>
                <w:szCs w:val="21"/>
              </w:rPr>
            </w:pPr>
            <w:r>
              <w:rPr>
                <w:color w:val="262626"/>
                <w:spacing w:val="12"/>
                <w:szCs w:val="21"/>
              </w:rPr>
              <w:t>data</w:t>
            </w:r>
          </w:p>
        </w:tc>
        <w:tc>
          <w:tcPr>
            <w:tcW w:w="1523" w:type="dxa"/>
          </w:tcPr>
          <w:p w14:paraId="5662A505" w14:textId="77777777" w:rsidR="00FB6D3D" w:rsidRDefault="00D22A15">
            <w:pPr>
              <w:ind w:firstLineChars="0" w:firstLine="0"/>
            </w:pPr>
            <w:r>
              <w:rPr>
                <w:rFonts w:hint="eastAsia"/>
              </w:rPr>
              <w:t>string</w:t>
            </w:r>
          </w:p>
        </w:tc>
        <w:tc>
          <w:tcPr>
            <w:tcW w:w="2326" w:type="dxa"/>
          </w:tcPr>
          <w:p w14:paraId="21618B2F" w14:textId="77777777" w:rsidR="00FB6D3D" w:rsidRDefault="00D22A15">
            <w:pPr>
              <w:ind w:firstLineChars="0" w:firstLine="0"/>
            </w:pPr>
            <w:r>
              <w:rPr>
                <w:rFonts w:hint="eastAsia"/>
              </w:rPr>
              <w:t>数据区，如过没有数据返回，则为空</w:t>
            </w:r>
          </w:p>
        </w:tc>
        <w:tc>
          <w:tcPr>
            <w:tcW w:w="4512" w:type="dxa"/>
          </w:tcPr>
          <w:p w14:paraId="36253FCC" w14:textId="77777777" w:rsidR="00FB6D3D" w:rsidRDefault="00D22A15">
            <w:pPr>
              <w:ind w:firstLineChars="0" w:firstLine="0"/>
              <w:rPr>
                <w:rFonts w:cs="Times New Roman"/>
                <w:color w:val="262626"/>
                <w:spacing w:val="12"/>
                <w:sz w:val="18"/>
                <w:szCs w:val="18"/>
              </w:rPr>
            </w:pPr>
            <w:r>
              <w:rPr>
                <w:rFonts w:ascii="Times New Roman" w:hAnsi="Times New Roman" w:cs="Times New Roman" w:hint="eastAsia"/>
                <w:color w:val="262626"/>
                <w:spacing w:val="12"/>
                <w:sz w:val="18"/>
                <w:szCs w:val="18"/>
              </w:rPr>
              <w:t>1</w:t>
            </w:r>
            <w:r>
              <w:rPr>
                <w:rFonts w:cs="Times New Roman" w:hint="eastAsia"/>
                <w:color w:val="262626"/>
                <w:spacing w:val="12"/>
                <w:sz w:val="18"/>
                <w:szCs w:val="18"/>
              </w:rPr>
              <w:t>（</w:t>
            </w:r>
            <w:r>
              <w:rPr>
                <w:rFonts w:cs="Times New Roman" w:hint="eastAsia"/>
                <w:color w:val="262626"/>
                <w:spacing w:val="12"/>
                <w:sz w:val="18"/>
                <w:szCs w:val="18"/>
              </w:rPr>
              <w:t>一号板链线</w:t>
            </w:r>
            <w:r>
              <w:rPr>
                <w:rFonts w:cs="Times New Roman" w:hint="eastAsia"/>
                <w:color w:val="262626"/>
                <w:spacing w:val="12"/>
                <w:sz w:val="18"/>
                <w:szCs w:val="18"/>
              </w:rPr>
              <w:t>）：</w:t>
            </w:r>
            <w:r>
              <w:rPr>
                <w:rFonts w:cs="Times New Roman" w:hint="eastAsia"/>
                <w:color w:val="262626"/>
                <w:spacing w:val="12"/>
                <w:sz w:val="18"/>
                <w:szCs w:val="18"/>
              </w:rPr>
              <w:t>0</w:t>
            </w:r>
            <w:r>
              <w:rPr>
                <w:rFonts w:cs="Times New Roman" w:hint="eastAsia"/>
                <w:color w:val="262626"/>
                <w:spacing w:val="12"/>
                <w:sz w:val="18"/>
                <w:szCs w:val="18"/>
              </w:rPr>
              <w:t>（</w:t>
            </w:r>
            <w:r>
              <w:rPr>
                <w:rFonts w:cs="Times New Roman" w:hint="eastAsia"/>
                <w:color w:val="262626"/>
                <w:spacing w:val="12"/>
                <w:sz w:val="18"/>
                <w:szCs w:val="18"/>
              </w:rPr>
              <w:t>0</w:t>
            </w:r>
            <w:r>
              <w:rPr>
                <w:rFonts w:cs="Times New Roman" w:hint="eastAsia"/>
                <w:color w:val="262626"/>
                <w:spacing w:val="12"/>
                <w:sz w:val="18"/>
                <w:szCs w:val="18"/>
              </w:rPr>
              <w:t>：无料，</w:t>
            </w:r>
            <w:r>
              <w:rPr>
                <w:rFonts w:cs="Times New Roman" w:hint="eastAsia"/>
                <w:color w:val="262626"/>
                <w:spacing w:val="12"/>
                <w:sz w:val="18"/>
                <w:szCs w:val="18"/>
              </w:rPr>
              <w:t>1</w:t>
            </w:r>
            <w:r>
              <w:rPr>
                <w:rFonts w:cs="Times New Roman" w:hint="eastAsia"/>
                <w:color w:val="262626"/>
                <w:spacing w:val="12"/>
                <w:sz w:val="18"/>
                <w:szCs w:val="18"/>
              </w:rPr>
              <w:t>：有料）</w:t>
            </w:r>
          </w:p>
          <w:p w14:paraId="4E0D5804" w14:textId="77777777" w:rsidR="00FB6D3D" w:rsidRDefault="00D22A15">
            <w:pPr>
              <w:ind w:firstLineChars="0" w:firstLine="0"/>
              <w:rPr>
                <w:rFonts w:cs="Times New Roman"/>
                <w:color w:val="262626"/>
                <w:spacing w:val="12"/>
                <w:sz w:val="18"/>
                <w:szCs w:val="18"/>
              </w:rPr>
            </w:pPr>
            <w:r>
              <w:rPr>
                <w:rFonts w:cs="Times New Roman" w:hint="eastAsia"/>
                <w:color w:val="262626"/>
                <w:spacing w:val="12"/>
                <w:sz w:val="18"/>
                <w:szCs w:val="18"/>
              </w:rPr>
              <w:t>2</w:t>
            </w:r>
            <w:r>
              <w:rPr>
                <w:rFonts w:cs="Times New Roman" w:hint="eastAsia"/>
                <w:color w:val="262626"/>
                <w:spacing w:val="12"/>
                <w:sz w:val="18"/>
                <w:szCs w:val="18"/>
              </w:rPr>
              <w:t>（</w:t>
            </w:r>
            <w:r>
              <w:rPr>
                <w:rFonts w:cs="Times New Roman" w:hint="eastAsia"/>
                <w:color w:val="262626"/>
                <w:spacing w:val="12"/>
                <w:sz w:val="18"/>
                <w:szCs w:val="18"/>
              </w:rPr>
              <w:t>二号板链线</w:t>
            </w:r>
            <w:r>
              <w:rPr>
                <w:rFonts w:cs="Times New Roman" w:hint="eastAsia"/>
                <w:color w:val="262626"/>
                <w:spacing w:val="12"/>
                <w:sz w:val="18"/>
                <w:szCs w:val="18"/>
              </w:rPr>
              <w:t>）：</w:t>
            </w:r>
            <w:r>
              <w:rPr>
                <w:rFonts w:cs="Times New Roman" w:hint="eastAsia"/>
                <w:color w:val="262626"/>
                <w:spacing w:val="12"/>
                <w:sz w:val="18"/>
                <w:szCs w:val="18"/>
              </w:rPr>
              <w:t>0</w:t>
            </w:r>
            <w:r>
              <w:rPr>
                <w:rFonts w:cs="Times New Roman" w:hint="eastAsia"/>
                <w:color w:val="262626"/>
                <w:spacing w:val="12"/>
                <w:sz w:val="18"/>
                <w:szCs w:val="18"/>
              </w:rPr>
              <w:t>（</w:t>
            </w:r>
            <w:r>
              <w:rPr>
                <w:rFonts w:cs="Times New Roman" w:hint="eastAsia"/>
                <w:color w:val="262626"/>
                <w:spacing w:val="12"/>
                <w:sz w:val="18"/>
                <w:szCs w:val="18"/>
              </w:rPr>
              <w:t>0</w:t>
            </w:r>
            <w:r>
              <w:rPr>
                <w:rFonts w:cs="Times New Roman" w:hint="eastAsia"/>
                <w:color w:val="262626"/>
                <w:spacing w:val="12"/>
                <w:sz w:val="18"/>
                <w:szCs w:val="18"/>
              </w:rPr>
              <w:t>：无料，</w:t>
            </w:r>
            <w:r>
              <w:rPr>
                <w:rFonts w:cs="Times New Roman" w:hint="eastAsia"/>
                <w:color w:val="262626"/>
                <w:spacing w:val="12"/>
                <w:sz w:val="18"/>
                <w:szCs w:val="18"/>
              </w:rPr>
              <w:t>1</w:t>
            </w:r>
            <w:r>
              <w:rPr>
                <w:rFonts w:cs="Times New Roman" w:hint="eastAsia"/>
                <w:color w:val="262626"/>
                <w:spacing w:val="12"/>
                <w:sz w:val="18"/>
                <w:szCs w:val="18"/>
              </w:rPr>
              <w:t>：有料）</w:t>
            </w:r>
          </w:p>
          <w:p w14:paraId="70F6624C" w14:textId="77777777" w:rsidR="00FB6D3D" w:rsidRDefault="00D22A15">
            <w:pPr>
              <w:ind w:firstLineChars="0" w:firstLine="0"/>
              <w:rPr>
                <w:rFonts w:cs="Times New Roman"/>
                <w:color w:val="262626"/>
                <w:spacing w:val="12"/>
                <w:sz w:val="18"/>
                <w:szCs w:val="18"/>
              </w:rPr>
            </w:pPr>
            <w:r>
              <w:rPr>
                <w:rFonts w:cs="Times New Roman" w:hint="eastAsia"/>
                <w:color w:val="262626"/>
                <w:spacing w:val="12"/>
                <w:sz w:val="18"/>
                <w:szCs w:val="18"/>
              </w:rPr>
              <w:t>以此类推</w:t>
            </w:r>
          </w:p>
        </w:tc>
      </w:tr>
    </w:tbl>
    <w:p w14:paraId="47788708" w14:textId="77777777" w:rsidR="00FB6D3D" w:rsidRDefault="00D22A15">
      <w:pPr>
        <w:pStyle w:val="2"/>
        <w:spacing w:before="120"/>
        <w:ind w:left="425"/>
        <w:rPr>
          <w:rFonts w:ascii="宋体" w:eastAsia="宋体" w:hAnsi="宋体"/>
          <w:szCs w:val="30"/>
          <w:lang w:val="en-US"/>
        </w:rPr>
      </w:pPr>
      <w:bookmarkStart w:id="101" w:name="_Toc20779"/>
      <w:r>
        <w:rPr>
          <w:rFonts w:ascii="宋体" w:eastAsia="宋体" w:hAnsi="宋体" w:hint="eastAsia"/>
          <w:szCs w:val="30"/>
          <w:lang w:val="en-US"/>
        </w:rPr>
        <w:t xml:space="preserve">12.20 </w:t>
      </w:r>
      <w:r>
        <w:rPr>
          <w:rFonts w:ascii="宋体" w:eastAsia="宋体" w:hAnsi="宋体" w:hint="eastAsia"/>
          <w:szCs w:val="30"/>
          <w:lang w:val="en-US"/>
        </w:rPr>
        <w:t>上传套料图，重新触发解析程序</w:t>
      </w:r>
      <w:bookmarkEnd w:id="101"/>
    </w:p>
    <w:p w14:paraId="75E11379" w14:textId="77777777" w:rsidR="00FB6D3D" w:rsidRDefault="00D22A15">
      <w:pPr>
        <w:pStyle w:val="af6"/>
        <w:ind w:left="0" w:firstLineChars="0" w:firstLine="720"/>
      </w:pPr>
      <w:r>
        <w:rPr>
          <w:b/>
          <w:bCs/>
        </w:rPr>
        <w:t>请求方式</w:t>
      </w:r>
      <w:r>
        <w:t>：</w:t>
      </w:r>
      <w:r>
        <w:rPr>
          <w:rFonts w:hint="eastAsia"/>
        </w:rPr>
        <w:t>POST</w:t>
      </w:r>
      <w:r>
        <w:t>（</w:t>
      </w:r>
      <w:r>
        <w:t>HTTP</w:t>
      </w:r>
      <w:r>
        <w:t>）</w:t>
      </w:r>
    </w:p>
    <w:p w14:paraId="56B4F36E" w14:textId="77777777" w:rsidR="00FB6D3D" w:rsidRDefault="00D22A15">
      <w:pPr>
        <w:pStyle w:val="af6"/>
        <w:spacing w:line="360" w:lineRule="atLeast"/>
        <w:ind w:left="0" w:firstLineChars="0" w:firstLine="720"/>
        <w:rPr>
          <w:rFonts w:ascii="Times New Roman" w:hAnsi="Times New Roman" w:cs="Times New Roman"/>
          <w:color w:val="262626"/>
          <w:spacing w:val="12"/>
          <w:szCs w:val="21"/>
        </w:rPr>
      </w:pPr>
      <w:r>
        <w:rPr>
          <w:rFonts w:ascii="Times New Roman" w:hAnsi="Times New Roman" w:cs="Times New Roman"/>
          <w:b/>
          <w:bCs/>
          <w:color w:val="262626"/>
          <w:spacing w:val="12"/>
          <w:szCs w:val="21"/>
        </w:rPr>
        <w:t>请求地址</w:t>
      </w:r>
      <w:r>
        <w:rPr>
          <w:rFonts w:ascii="Times New Roman" w:hAnsi="Times New Roman" w:cs="Times New Roman"/>
          <w:color w:val="262626"/>
          <w:spacing w:val="12"/>
          <w:szCs w:val="21"/>
        </w:rPr>
        <w:t>：</w:t>
      </w:r>
      <w:hyperlink r:id="rId36" w:history="1">
        <w:r>
          <w:rPr>
            <w:rStyle w:val="af4"/>
            <w:rFonts w:ascii="Times New Roman" w:hAnsi="Times New Roman" w:cs="Times New Roman"/>
            <w:color w:val="262626"/>
            <w:spacing w:val="12"/>
            <w:szCs w:val="24"/>
          </w:rPr>
          <w:t>http://xxx</w:t>
        </w:r>
        <w:r>
          <w:rPr>
            <w:rStyle w:val="af4"/>
            <w:rFonts w:ascii="Times New Roman" w:hAnsi="Times New Roman" w:cs="Times New Roman" w:hint="eastAsia"/>
            <w:color w:val="262626"/>
            <w:spacing w:val="12"/>
            <w:szCs w:val="24"/>
          </w:rPr>
          <w:t>/</w:t>
        </w:r>
        <w:r>
          <w:rPr>
            <w:rStyle w:val="af4"/>
            <w:rFonts w:ascii="Times New Roman" w:hAnsi="Times New Roman" w:cs="Times New Roman"/>
            <w:color w:val="262626"/>
            <w:spacing w:val="12"/>
            <w:szCs w:val="24"/>
          </w:rPr>
          <w:t>web/data/</w:t>
        </w:r>
        <w:r>
          <w:rPr>
            <w:rStyle w:val="af4"/>
            <w:rFonts w:ascii="Times New Roman" w:hAnsi="Times New Roman" w:cs="Times New Roman" w:hint="eastAsia"/>
            <w:color w:val="262626"/>
            <w:spacing w:val="12"/>
            <w:szCs w:val="24"/>
          </w:rPr>
          <w:t>u</w:t>
        </w:r>
      </w:hyperlink>
      <w:r>
        <w:rPr>
          <w:rStyle w:val="af4"/>
          <w:rFonts w:ascii="Times New Roman" w:hAnsi="Times New Roman" w:cs="Times New Roman" w:hint="eastAsia"/>
          <w:color w:val="262626"/>
          <w:spacing w:val="12"/>
          <w:szCs w:val="24"/>
        </w:rPr>
        <w:t>ploadUptMapFileInfo</w:t>
      </w:r>
      <w:r>
        <w:rPr>
          <w:rStyle w:val="af4"/>
          <w:rFonts w:ascii="Times New Roman" w:hAnsi="Times New Roman" w:cs="Times New Roman" w:hint="eastAsia"/>
          <w:color w:val="262626"/>
          <w:spacing w:val="12"/>
          <w:szCs w:val="24"/>
        </w:rPr>
        <w:tab/>
      </w:r>
    </w:p>
    <w:p w14:paraId="76EBA125" w14:textId="77777777" w:rsidR="00FB6D3D" w:rsidRDefault="00D22A15">
      <w:pPr>
        <w:pStyle w:val="af6"/>
        <w:spacing w:line="360" w:lineRule="atLeast"/>
        <w:ind w:left="0" w:firstLineChars="0" w:firstLine="720"/>
        <w:rPr>
          <w:rFonts w:ascii="Times New Roman" w:hAnsi="Times New Roman" w:cs="Times New Roman"/>
          <w:b/>
          <w:color w:val="262626"/>
          <w:spacing w:val="12"/>
          <w:szCs w:val="21"/>
        </w:rPr>
      </w:pPr>
      <w:r>
        <w:rPr>
          <w:rFonts w:ascii="Times New Roman" w:hAnsi="Times New Roman" w:cs="Times New Roman" w:hint="eastAsia"/>
          <w:b/>
          <w:color w:val="262626"/>
          <w:spacing w:val="12"/>
          <w:szCs w:val="21"/>
        </w:rPr>
        <w:t>接口说明：</w:t>
      </w:r>
    </w:p>
    <w:p w14:paraId="4891EEA5" w14:textId="77777777" w:rsidR="00FB6D3D" w:rsidRDefault="00D22A15">
      <w:pPr>
        <w:spacing w:line="360" w:lineRule="atLeast"/>
        <w:ind w:firstLineChars="498" w:firstLine="1195"/>
      </w:pPr>
      <w:r>
        <w:rPr>
          <w:rFonts w:hint="eastAsia"/>
        </w:rPr>
        <w:t>该接口用于</w:t>
      </w:r>
      <w:r>
        <w:rPr>
          <w:rFonts w:hint="eastAsia"/>
        </w:rPr>
        <w:t>web</w:t>
      </w:r>
      <w:r>
        <w:rPr>
          <w:rFonts w:hint="eastAsia"/>
        </w:rPr>
        <w:t>重新上传套料图文件，来更新套料图数据；</w:t>
      </w:r>
    </w:p>
    <w:p w14:paraId="217D007E" w14:textId="77777777" w:rsidR="00FB6D3D" w:rsidRDefault="00D22A15">
      <w:pPr>
        <w:spacing w:line="360" w:lineRule="atLeast"/>
        <w:ind w:firstLineChars="300" w:firstLine="759"/>
        <w:rPr>
          <w:color w:val="262626"/>
          <w:spacing w:val="12"/>
          <w:szCs w:val="21"/>
        </w:rPr>
      </w:pPr>
      <w:r>
        <w:rPr>
          <w:b/>
          <w:bCs/>
          <w:color w:val="262626"/>
          <w:spacing w:val="12"/>
          <w:szCs w:val="21"/>
        </w:rPr>
        <w:t>请求包结构体</w:t>
      </w:r>
      <w:r>
        <w:rPr>
          <w:color w:val="262626"/>
          <w:spacing w:val="12"/>
          <w:szCs w:val="21"/>
        </w:rPr>
        <w:t>：</w:t>
      </w:r>
    </w:p>
    <w:p w14:paraId="53889F5D" w14:textId="77777777" w:rsidR="00FB6D3D" w:rsidRDefault="00D22A15">
      <w:pPr>
        <w:spacing w:line="360" w:lineRule="atLeast"/>
        <w:ind w:firstLineChars="300" w:firstLine="756"/>
        <w:rPr>
          <w:color w:val="262626"/>
          <w:spacing w:val="12"/>
          <w:szCs w:val="21"/>
        </w:rPr>
      </w:pPr>
      <w:r>
        <w:rPr>
          <w:rFonts w:hint="eastAsia"/>
          <w:color w:val="262626"/>
          <w:spacing w:val="12"/>
          <w:szCs w:val="21"/>
        </w:rPr>
        <w:t>{</w:t>
      </w:r>
    </w:p>
    <w:p w14:paraId="3B569877" w14:textId="77777777" w:rsidR="00FB6D3D" w:rsidRDefault="00D22A15">
      <w:pPr>
        <w:ind w:firstLineChars="517" w:firstLine="1303"/>
        <w:rPr>
          <w:color w:val="262626"/>
          <w:spacing w:val="12"/>
          <w:szCs w:val="21"/>
        </w:rPr>
      </w:pPr>
      <w:r>
        <w:rPr>
          <w:color w:val="262626"/>
          <w:spacing w:val="12"/>
          <w:szCs w:val="21"/>
        </w:rPr>
        <w:t>“</w:t>
      </w:r>
      <w:r>
        <w:rPr>
          <w:rFonts w:hint="eastAsia"/>
          <w:color w:val="262626"/>
          <w:spacing w:val="12"/>
          <w:szCs w:val="21"/>
        </w:rPr>
        <w:t>task_inner</w:t>
      </w:r>
      <w:r>
        <w:rPr>
          <w:rFonts w:hint="eastAsia"/>
          <w:color w:val="262626"/>
          <w:spacing w:val="12"/>
          <w:szCs w:val="21"/>
        </w:rPr>
        <w:t>_no</w:t>
      </w:r>
      <w:r>
        <w:rPr>
          <w:color w:val="262626"/>
          <w:spacing w:val="12"/>
          <w:szCs w:val="21"/>
        </w:rPr>
        <w:t>”: “1”</w:t>
      </w:r>
      <w:r>
        <w:rPr>
          <w:rFonts w:hint="eastAsia"/>
          <w:color w:val="262626"/>
          <w:spacing w:val="12"/>
          <w:szCs w:val="21"/>
        </w:rPr>
        <w:t>，</w:t>
      </w:r>
    </w:p>
    <w:p w14:paraId="0423D35E" w14:textId="77777777" w:rsidR="00FB6D3D" w:rsidRDefault="00D22A15">
      <w:pPr>
        <w:ind w:firstLineChars="517" w:firstLine="1303"/>
        <w:rPr>
          <w:color w:val="262626"/>
          <w:spacing w:val="12"/>
          <w:szCs w:val="21"/>
        </w:rPr>
      </w:pPr>
      <w:r>
        <w:rPr>
          <w:color w:val="262626"/>
          <w:spacing w:val="12"/>
          <w:szCs w:val="21"/>
        </w:rPr>
        <w:t>“</w:t>
      </w:r>
      <w:r>
        <w:rPr>
          <w:rFonts w:hint="eastAsia"/>
          <w:color w:val="262626"/>
          <w:spacing w:val="12"/>
          <w:szCs w:val="21"/>
        </w:rPr>
        <w:t>file_id</w:t>
      </w:r>
      <w:r>
        <w:rPr>
          <w:color w:val="262626"/>
          <w:spacing w:val="12"/>
          <w:szCs w:val="21"/>
        </w:rPr>
        <w:t>”</w:t>
      </w:r>
      <w:r>
        <w:rPr>
          <w:rFonts w:hint="eastAsia"/>
          <w:color w:val="262626"/>
          <w:spacing w:val="12"/>
          <w:szCs w:val="21"/>
        </w:rPr>
        <w:t>:</w:t>
      </w:r>
      <w:r>
        <w:rPr>
          <w:color w:val="262626"/>
          <w:spacing w:val="12"/>
          <w:szCs w:val="21"/>
        </w:rPr>
        <w:t xml:space="preserve"> “</w:t>
      </w:r>
      <w:r>
        <w:rPr>
          <w:rFonts w:hint="eastAsia"/>
          <w:color w:val="262626"/>
          <w:spacing w:val="12"/>
          <w:szCs w:val="21"/>
        </w:rPr>
        <w:t>x</w:t>
      </w:r>
      <w:r>
        <w:rPr>
          <w:color w:val="262626"/>
          <w:spacing w:val="12"/>
          <w:szCs w:val="21"/>
        </w:rPr>
        <w:t>”</w:t>
      </w:r>
    </w:p>
    <w:p w14:paraId="6D707139" w14:textId="77777777" w:rsidR="00FB6D3D" w:rsidRDefault="00D22A15">
      <w:pPr>
        <w:ind w:firstLineChars="300" w:firstLine="756"/>
        <w:rPr>
          <w:color w:val="262626"/>
          <w:spacing w:val="12"/>
          <w:szCs w:val="21"/>
        </w:rPr>
      </w:pPr>
      <w:r>
        <w:rPr>
          <w:rFonts w:hint="eastAsia"/>
          <w:color w:val="262626"/>
          <w:spacing w:val="12"/>
          <w:szCs w:val="21"/>
        </w:rPr>
        <w:t>}</w:t>
      </w:r>
    </w:p>
    <w:p w14:paraId="0DB47AC4" w14:textId="77777777" w:rsidR="00FB6D3D" w:rsidRDefault="00D22A15">
      <w:pPr>
        <w:pStyle w:val="af6"/>
        <w:ind w:left="0" w:firstLineChars="300" w:firstLine="759"/>
        <w:rPr>
          <w:b/>
          <w:bCs/>
          <w:color w:val="262626"/>
          <w:spacing w:val="12"/>
          <w:szCs w:val="21"/>
        </w:rPr>
      </w:pPr>
      <w:r>
        <w:rPr>
          <w:rFonts w:hint="eastAsia"/>
          <w:b/>
          <w:bCs/>
          <w:color w:val="262626"/>
          <w:spacing w:val="12"/>
          <w:szCs w:val="21"/>
        </w:rPr>
        <w:t>参数说明</w:t>
      </w:r>
      <w:r>
        <w:rPr>
          <w:rFonts w:hint="eastAsia"/>
          <w:b/>
          <w:bCs/>
          <w:color w:val="262626"/>
          <w:spacing w:val="12"/>
          <w:szCs w:val="21"/>
        </w:rPr>
        <w:t>:</w:t>
      </w:r>
      <w:r>
        <w:rPr>
          <w:rFonts w:hint="eastAsia"/>
          <w:b/>
          <w:bCs/>
          <w:color w:val="262626"/>
          <w:spacing w:val="12"/>
          <w:szCs w:val="21"/>
        </w:rPr>
        <w:t xml:space="preserve"> </w:t>
      </w:r>
    </w:p>
    <w:tbl>
      <w:tblPr>
        <w:tblStyle w:val="af2"/>
        <w:tblW w:w="9603" w:type="dxa"/>
        <w:jc w:val="center"/>
        <w:tblLayout w:type="fixed"/>
        <w:tblLook w:val="04A0" w:firstRow="1" w:lastRow="0" w:firstColumn="1" w:lastColumn="0" w:noHBand="0" w:noVBand="1"/>
      </w:tblPr>
      <w:tblGrid>
        <w:gridCol w:w="2281"/>
        <w:gridCol w:w="1775"/>
        <w:gridCol w:w="2777"/>
        <w:gridCol w:w="2770"/>
      </w:tblGrid>
      <w:tr w:rsidR="00FB6D3D" w14:paraId="2057B7D9" w14:textId="77777777">
        <w:trPr>
          <w:jc w:val="center"/>
        </w:trPr>
        <w:tc>
          <w:tcPr>
            <w:tcW w:w="2281" w:type="dxa"/>
          </w:tcPr>
          <w:p w14:paraId="5FD669C6" w14:textId="77777777" w:rsidR="00FB6D3D" w:rsidRDefault="00D22A15">
            <w:pPr>
              <w:ind w:firstLineChars="0" w:firstLine="0"/>
            </w:pPr>
            <w:r>
              <w:rPr>
                <w:rFonts w:hint="eastAsia"/>
              </w:rPr>
              <w:t>参数</w:t>
            </w:r>
          </w:p>
        </w:tc>
        <w:tc>
          <w:tcPr>
            <w:tcW w:w="1775" w:type="dxa"/>
          </w:tcPr>
          <w:p w14:paraId="3FA4B017" w14:textId="77777777" w:rsidR="00FB6D3D" w:rsidRDefault="00D22A15">
            <w:pPr>
              <w:ind w:firstLineChars="0" w:firstLine="0"/>
            </w:pPr>
            <w:r>
              <w:rPr>
                <w:rFonts w:hint="eastAsia"/>
              </w:rPr>
              <w:t>参数类型</w:t>
            </w:r>
          </w:p>
        </w:tc>
        <w:tc>
          <w:tcPr>
            <w:tcW w:w="2777" w:type="dxa"/>
          </w:tcPr>
          <w:p w14:paraId="2C04300F" w14:textId="77777777" w:rsidR="00FB6D3D" w:rsidRDefault="00D22A15">
            <w:pPr>
              <w:ind w:firstLine="480"/>
            </w:pPr>
            <w:r>
              <w:rPr>
                <w:rFonts w:hint="eastAsia"/>
              </w:rPr>
              <w:t>说明</w:t>
            </w:r>
          </w:p>
        </w:tc>
        <w:tc>
          <w:tcPr>
            <w:tcW w:w="2770" w:type="dxa"/>
          </w:tcPr>
          <w:p w14:paraId="37B470CA" w14:textId="77777777" w:rsidR="00FB6D3D" w:rsidRDefault="00D22A15">
            <w:pPr>
              <w:ind w:firstLine="480"/>
            </w:pPr>
            <w:r>
              <w:rPr>
                <w:rFonts w:hint="eastAsia"/>
              </w:rPr>
              <w:t>示例值</w:t>
            </w:r>
          </w:p>
        </w:tc>
      </w:tr>
      <w:tr w:rsidR="00FB6D3D" w14:paraId="5FF11DF7" w14:textId="77777777">
        <w:trPr>
          <w:jc w:val="center"/>
        </w:trPr>
        <w:tc>
          <w:tcPr>
            <w:tcW w:w="2281" w:type="dxa"/>
          </w:tcPr>
          <w:p w14:paraId="6034B7BA" w14:textId="77777777" w:rsidR="00FB6D3D" w:rsidRDefault="00D22A15">
            <w:pPr>
              <w:ind w:firstLineChars="0" w:firstLine="0"/>
            </w:pPr>
            <w:r>
              <w:rPr>
                <w:rFonts w:hint="eastAsia"/>
                <w:color w:val="262626"/>
                <w:spacing w:val="12"/>
                <w:szCs w:val="21"/>
              </w:rPr>
              <w:t>task_inner_no</w:t>
            </w:r>
          </w:p>
        </w:tc>
        <w:tc>
          <w:tcPr>
            <w:tcW w:w="1775" w:type="dxa"/>
          </w:tcPr>
          <w:p w14:paraId="617947BD" w14:textId="77777777" w:rsidR="00FB6D3D" w:rsidRDefault="00D22A15">
            <w:pPr>
              <w:ind w:firstLineChars="0" w:firstLine="0"/>
            </w:pPr>
            <w:r>
              <w:rPr>
                <w:rFonts w:hint="eastAsia"/>
              </w:rPr>
              <w:t>string</w:t>
            </w:r>
          </w:p>
        </w:tc>
        <w:tc>
          <w:tcPr>
            <w:tcW w:w="2777" w:type="dxa"/>
          </w:tcPr>
          <w:p w14:paraId="04C21074" w14:textId="77777777" w:rsidR="00FB6D3D" w:rsidRDefault="00D22A15">
            <w:pPr>
              <w:ind w:firstLineChars="0" w:firstLine="0"/>
            </w:pPr>
            <w:r>
              <w:rPr>
                <w:rFonts w:hint="eastAsia"/>
              </w:rPr>
              <w:t>唯一的任务编号</w:t>
            </w:r>
          </w:p>
        </w:tc>
        <w:tc>
          <w:tcPr>
            <w:tcW w:w="2770" w:type="dxa"/>
          </w:tcPr>
          <w:p w14:paraId="23FDF01C" w14:textId="77777777" w:rsidR="00FB6D3D" w:rsidRDefault="00FB6D3D">
            <w:pPr>
              <w:ind w:firstLineChars="0" w:firstLine="0"/>
            </w:pPr>
          </w:p>
        </w:tc>
      </w:tr>
      <w:tr w:rsidR="00FB6D3D" w14:paraId="7C9DEA4C" w14:textId="77777777">
        <w:trPr>
          <w:jc w:val="center"/>
        </w:trPr>
        <w:tc>
          <w:tcPr>
            <w:tcW w:w="2281" w:type="dxa"/>
          </w:tcPr>
          <w:p w14:paraId="4017649F" w14:textId="77777777" w:rsidR="00FB6D3D" w:rsidRDefault="00D22A15">
            <w:pPr>
              <w:ind w:firstLineChars="0" w:firstLine="0"/>
            </w:pPr>
            <w:r>
              <w:rPr>
                <w:rFonts w:hint="eastAsia"/>
                <w:color w:val="262626"/>
                <w:spacing w:val="12"/>
                <w:szCs w:val="21"/>
              </w:rPr>
              <w:t>file_id</w:t>
            </w:r>
          </w:p>
        </w:tc>
        <w:tc>
          <w:tcPr>
            <w:tcW w:w="1775" w:type="dxa"/>
          </w:tcPr>
          <w:p w14:paraId="5C7C0412" w14:textId="77777777" w:rsidR="00FB6D3D" w:rsidRDefault="00D22A15">
            <w:pPr>
              <w:ind w:firstLineChars="0" w:firstLine="0"/>
            </w:pPr>
            <w:r>
              <w:rPr>
                <w:rFonts w:hint="eastAsia"/>
              </w:rPr>
              <w:t>string</w:t>
            </w:r>
          </w:p>
        </w:tc>
        <w:tc>
          <w:tcPr>
            <w:tcW w:w="2777" w:type="dxa"/>
          </w:tcPr>
          <w:p w14:paraId="1CB51E5A" w14:textId="77777777" w:rsidR="00FB6D3D" w:rsidRDefault="00D22A15">
            <w:pPr>
              <w:ind w:firstLineChars="0" w:firstLine="0"/>
            </w:pPr>
            <w:r>
              <w:rPr>
                <w:rFonts w:hint="eastAsia"/>
              </w:rPr>
              <w:t>文件</w:t>
            </w:r>
            <w:r>
              <w:rPr>
                <w:rFonts w:hint="eastAsia"/>
              </w:rPr>
              <w:t>ID</w:t>
            </w:r>
          </w:p>
        </w:tc>
        <w:tc>
          <w:tcPr>
            <w:tcW w:w="2770" w:type="dxa"/>
          </w:tcPr>
          <w:p w14:paraId="6B5A272D" w14:textId="77777777" w:rsidR="00FB6D3D" w:rsidRDefault="00FB6D3D">
            <w:pPr>
              <w:ind w:firstLineChars="0" w:firstLine="0"/>
            </w:pPr>
          </w:p>
        </w:tc>
      </w:tr>
    </w:tbl>
    <w:p w14:paraId="513256AD" w14:textId="77777777" w:rsidR="00FB6D3D" w:rsidRDefault="00D22A15">
      <w:pPr>
        <w:pStyle w:val="af6"/>
        <w:ind w:left="0" w:firstLineChars="0" w:firstLine="720"/>
        <w:rPr>
          <w:rStyle w:val="af3"/>
        </w:rPr>
      </w:pPr>
      <w:r>
        <w:rPr>
          <w:rStyle w:val="af3"/>
          <w:rFonts w:hint="eastAsia"/>
        </w:rPr>
        <w:t>返回结果：</w:t>
      </w:r>
    </w:p>
    <w:p w14:paraId="13340870" w14:textId="77777777" w:rsidR="00FB6D3D" w:rsidRDefault="00D22A15">
      <w:pPr>
        <w:ind w:firstLine="504"/>
        <w:rPr>
          <w:rFonts w:ascii="Times New Roman" w:hAnsi="Times New Roman" w:cs="Times New Roman"/>
          <w:color w:val="262626"/>
          <w:spacing w:val="12"/>
          <w:szCs w:val="21"/>
        </w:rPr>
      </w:pPr>
      <w:r>
        <w:rPr>
          <w:rFonts w:ascii="Times New Roman" w:hAnsi="Times New Roman" w:cs="Times New Roman" w:hint="eastAsia"/>
          <w:color w:val="262626"/>
          <w:spacing w:val="12"/>
          <w:szCs w:val="21"/>
        </w:rPr>
        <w:t>{</w:t>
      </w:r>
    </w:p>
    <w:p w14:paraId="4E345F24" w14:textId="77777777" w:rsidR="00FB6D3D" w:rsidRDefault="00D22A15">
      <w:pPr>
        <w:ind w:firstLine="504"/>
        <w:rPr>
          <w:rFonts w:ascii="Times New Roman" w:hAnsi="Times New Roman" w:cs="Times New Roman"/>
          <w:color w:val="262626"/>
          <w:spacing w:val="12"/>
          <w:szCs w:val="21"/>
        </w:rPr>
      </w:pPr>
      <w:r>
        <w:rPr>
          <w:rFonts w:ascii="Times New Roman" w:hAnsi="Times New Roman" w:cs="Times New Roman" w:hint="eastAsia"/>
          <w:color w:val="262626"/>
          <w:spacing w:val="12"/>
          <w:szCs w:val="21"/>
        </w:rPr>
        <w:t xml:space="preserve">  "msg": "success",</w:t>
      </w:r>
    </w:p>
    <w:p w14:paraId="4A32D998" w14:textId="77777777" w:rsidR="00FB6D3D" w:rsidRDefault="00D22A15">
      <w:pPr>
        <w:ind w:firstLine="504"/>
        <w:rPr>
          <w:rFonts w:ascii="Times New Roman" w:hAnsi="Times New Roman" w:cs="Times New Roman"/>
          <w:color w:val="262626"/>
          <w:spacing w:val="12"/>
          <w:szCs w:val="21"/>
        </w:rPr>
      </w:pPr>
      <w:r>
        <w:rPr>
          <w:rFonts w:ascii="Times New Roman" w:hAnsi="Times New Roman" w:cs="Times New Roman" w:hint="eastAsia"/>
          <w:color w:val="262626"/>
          <w:spacing w:val="12"/>
          <w:szCs w:val="21"/>
        </w:rPr>
        <w:t xml:space="preserve">  "data": </w:t>
      </w:r>
      <w:r>
        <w:rPr>
          <w:rFonts w:ascii="Times New Roman" w:hAnsi="Times New Roman" w:cs="Times New Roman" w:hint="eastAsia"/>
          <w:color w:val="262626"/>
          <w:spacing w:val="12"/>
          <w:szCs w:val="21"/>
        </w:rPr>
        <w:t>null</w:t>
      </w:r>
      <w:r>
        <w:rPr>
          <w:rFonts w:ascii="Times New Roman" w:hAnsi="Times New Roman" w:cs="Times New Roman" w:hint="eastAsia"/>
          <w:color w:val="262626"/>
          <w:spacing w:val="12"/>
          <w:szCs w:val="21"/>
        </w:rPr>
        <w:t>,</w:t>
      </w:r>
    </w:p>
    <w:p w14:paraId="1BD27D2E" w14:textId="77777777" w:rsidR="00FB6D3D" w:rsidRDefault="00D22A15">
      <w:pPr>
        <w:ind w:firstLine="504"/>
        <w:rPr>
          <w:rFonts w:ascii="Times New Roman" w:hAnsi="Times New Roman" w:cs="Times New Roman"/>
          <w:color w:val="262626"/>
          <w:spacing w:val="12"/>
          <w:szCs w:val="21"/>
        </w:rPr>
      </w:pPr>
      <w:r>
        <w:rPr>
          <w:rFonts w:ascii="Times New Roman" w:hAnsi="Times New Roman" w:cs="Times New Roman" w:hint="eastAsia"/>
          <w:color w:val="262626"/>
          <w:spacing w:val="12"/>
          <w:szCs w:val="21"/>
        </w:rPr>
        <w:t xml:space="preserve">  "code": 200</w:t>
      </w:r>
    </w:p>
    <w:p w14:paraId="751902D5" w14:textId="77777777" w:rsidR="00FB6D3D" w:rsidRDefault="00D22A15">
      <w:pPr>
        <w:ind w:firstLine="504"/>
        <w:rPr>
          <w:color w:val="262626"/>
          <w:spacing w:val="12"/>
          <w:szCs w:val="21"/>
        </w:rPr>
      </w:pPr>
      <w:r>
        <w:rPr>
          <w:rFonts w:ascii="Times New Roman" w:hAnsi="Times New Roman" w:cs="Times New Roman" w:hint="eastAsia"/>
          <w:color w:val="262626"/>
          <w:spacing w:val="12"/>
          <w:szCs w:val="21"/>
        </w:rPr>
        <w:lastRenderedPageBreak/>
        <w:t>}</w:t>
      </w:r>
    </w:p>
    <w:tbl>
      <w:tblPr>
        <w:tblStyle w:val="af2"/>
        <w:tblW w:w="9603" w:type="dxa"/>
        <w:jc w:val="center"/>
        <w:tblLayout w:type="fixed"/>
        <w:tblLook w:val="04A0" w:firstRow="1" w:lastRow="0" w:firstColumn="1" w:lastColumn="0" w:noHBand="0" w:noVBand="1"/>
      </w:tblPr>
      <w:tblGrid>
        <w:gridCol w:w="1242"/>
        <w:gridCol w:w="1523"/>
        <w:gridCol w:w="2945"/>
        <w:gridCol w:w="3893"/>
      </w:tblGrid>
      <w:tr w:rsidR="00FB6D3D" w14:paraId="59CB0E62" w14:textId="77777777">
        <w:trPr>
          <w:jc w:val="center"/>
        </w:trPr>
        <w:tc>
          <w:tcPr>
            <w:tcW w:w="1242" w:type="dxa"/>
          </w:tcPr>
          <w:p w14:paraId="5B8E9D43" w14:textId="77777777" w:rsidR="00FB6D3D" w:rsidRDefault="00D22A15">
            <w:pPr>
              <w:ind w:firstLineChars="0" w:firstLine="0"/>
            </w:pPr>
            <w:r>
              <w:rPr>
                <w:rFonts w:hint="eastAsia"/>
              </w:rPr>
              <w:t>参数</w:t>
            </w:r>
          </w:p>
        </w:tc>
        <w:tc>
          <w:tcPr>
            <w:tcW w:w="1523" w:type="dxa"/>
          </w:tcPr>
          <w:p w14:paraId="09340529" w14:textId="77777777" w:rsidR="00FB6D3D" w:rsidRDefault="00D22A15">
            <w:pPr>
              <w:ind w:firstLineChars="0" w:firstLine="0"/>
            </w:pPr>
            <w:r>
              <w:rPr>
                <w:rFonts w:hint="eastAsia"/>
              </w:rPr>
              <w:t>参数类型</w:t>
            </w:r>
          </w:p>
        </w:tc>
        <w:tc>
          <w:tcPr>
            <w:tcW w:w="2945" w:type="dxa"/>
          </w:tcPr>
          <w:p w14:paraId="2BB6A600" w14:textId="77777777" w:rsidR="00FB6D3D" w:rsidRDefault="00D22A15">
            <w:pPr>
              <w:ind w:firstLine="480"/>
            </w:pPr>
            <w:r>
              <w:rPr>
                <w:rFonts w:hint="eastAsia"/>
              </w:rPr>
              <w:t>说明</w:t>
            </w:r>
          </w:p>
        </w:tc>
        <w:tc>
          <w:tcPr>
            <w:tcW w:w="3893" w:type="dxa"/>
          </w:tcPr>
          <w:p w14:paraId="190B1902" w14:textId="77777777" w:rsidR="00FB6D3D" w:rsidRDefault="00D22A15">
            <w:pPr>
              <w:ind w:firstLine="480"/>
            </w:pPr>
            <w:r>
              <w:rPr>
                <w:rFonts w:hint="eastAsia"/>
              </w:rPr>
              <w:t>示例值</w:t>
            </w:r>
          </w:p>
        </w:tc>
      </w:tr>
      <w:tr w:rsidR="00FB6D3D" w14:paraId="02EEFDAA" w14:textId="77777777">
        <w:trPr>
          <w:jc w:val="center"/>
        </w:trPr>
        <w:tc>
          <w:tcPr>
            <w:tcW w:w="1242" w:type="dxa"/>
          </w:tcPr>
          <w:p w14:paraId="5DF3A954" w14:textId="77777777" w:rsidR="00FB6D3D" w:rsidRDefault="00D22A15">
            <w:pPr>
              <w:ind w:firstLineChars="0" w:firstLine="0"/>
            </w:pPr>
            <w:r>
              <w:rPr>
                <w:rFonts w:hint="eastAsia"/>
                <w:color w:val="262626"/>
                <w:spacing w:val="12"/>
                <w:szCs w:val="21"/>
              </w:rPr>
              <w:t>code</w:t>
            </w:r>
          </w:p>
        </w:tc>
        <w:tc>
          <w:tcPr>
            <w:tcW w:w="1523" w:type="dxa"/>
          </w:tcPr>
          <w:p w14:paraId="67B3F2A6" w14:textId="77777777" w:rsidR="00FB6D3D" w:rsidRDefault="00D22A15">
            <w:pPr>
              <w:ind w:firstLineChars="0" w:firstLine="0"/>
            </w:pPr>
            <w:r>
              <w:rPr>
                <w:rFonts w:hint="eastAsia"/>
              </w:rPr>
              <w:t>int</w:t>
            </w:r>
          </w:p>
        </w:tc>
        <w:tc>
          <w:tcPr>
            <w:tcW w:w="2945" w:type="dxa"/>
          </w:tcPr>
          <w:p w14:paraId="7D70C329" w14:textId="77777777" w:rsidR="00FB6D3D" w:rsidRDefault="00D22A15">
            <w:pPr>
              <w:ind w:firstLineChars="0" w:firstLine="0"/>
            </w:pPr>
            <w:r>
              <w:rPr>
                <w:rFonts w:hint="eastAsia"/>
              </w:rPr>
              <w:t>返回码</w:t>
            </w:r>
          </w:p>
        </w:tc>
        <w:tc>
          <w:tcPr>
            <w:tcW w:w="3893" w:type="dxa"/>
          </w:tcPr>
          <w:p w14:paraId="69FBFB92" w14:textId="77777777" w:rsidR="00FB6D3D" w:rsidRDefault="00D22A15">
            <w:pPr>
              <w:ind w:firstLine="480"/>
            </w:pPr>
            <w:r>
              <w:t>20</w:t>
            </w:r>
            <w:r>
              <w:rPr>
                <w:rFonts w:hint="eastAsia"/>
              </w:rPr>
              <w:t>0</w:t>
            </w:r>
            <w:r>
              <w:rPr>
                <w:rFonts w:hint="eastAsia"/>
              </w:rPr>
              <w:t>为成功；</w:t>
            </w:r>
            <w:r>
              <w:rPr>
                <w:rFonts w:hint="eastAsia"/>
              </w:rPr>
              <w:t>4</w:t>
            </w:r>
            <w:r>
              <w:t>00</w:t>
            </w:r>
            <w:r>
              <w:rPr>
                <w:rFonts w:hint="eastAsia"/>
              </w:rPr>
              <w:t>为失败</w:t>
            </w:r>
          </w:p>
        </w:tc>
      </w:tr>
      <w:tr w:rsidR="00FB6D3D" w14:paraId="081FB20B" w14:textId="77777777">
        <w:trPr>
          <w:jc w:val="center"/>
        </w:trPr>
        <w:tc>
          <w:tcPr>
            <w:tcW w:w="1242" w:type="dxa"/>
          </w:tcPr>
          <w:p w14:paraId="25860C45" w14:textId="77777777" w:rsidR="00FB6D3D" w:rsidRDefault="00D22A15">
            <w:pPr>
              <w:ind w:firstLineChars="0" w:firstLine="0"/>
            </w:pPr>
            <w:r>
              <w:rPr>
                <w:color w:val="262626"/>
                <w:spacing w:val="12"/>
                <w:szCs w:val="21"/>
              </w:rPr>
              <w:t>msg</w:t>
            </w:r>
          </w:p>
        </w:tc>
        <w:tc>
          <w:tcPr>
            <w:tcW w:w="1523" w:type="dxa"/>
          </w:tcPr>
          <w:p w14:paraId="22917EAC" w14:textId="77777777" w:rsidR="00FB6D3D" w:rsidRDefault="00D22A15">
            <w:pPr>
              <w:ind w:firstLineChars="0" w:firstLine="0"/>
            </w:pPr>
            <w:r>
              <w:rPr>
                <w:rFonts w:hint="eastAsia"/>
              </w:rPr>
              <w:t>string</w:t>
            </w:r>
          </w:p>
        </w:tc>
        <w:tc>
          <w:tcPr>
            <w:tcW w:w="2945" w:type="dxa"/>
          </w:tcPr>
          <w:p w14:paraId="42B56187" w14:textId="77777777" w:rsidR="00FB6D3D" w:rsidRDefault="00D22A15">
            <w:pPr>
              <w:ind w:firstLineChars="0" w:firstLine="0"/>
            </w:pPr>
            <w:r>
              <w:rPr>
                <w:rFonts w:hint="eastAsia"/>
              </w:rPr>
              <w:t>对返回码的文本描述内容。若返回码不为</w:t>
            </w:r>
            <w:r>
              <w:rPr>
                <w:rFonts w:hint="eastAsia"/>
              </w:rPr>
              <w:t>200</w:t>
            </w:r>
            <w:r>
              <w:rPr>
                <w:rFonts w:hint="eastAsia"/>
              </w:rPr>
              <w:t>，则返回错误描述信息</w:t>
            </w:r>
          </w:p>
        </w:tc>
        <w:tc>
          <w:tcPr>
            <w:tcW w:w="3893" w:type="dxa"/>
          </w:tcPr>
          <w:p w14:paraId="436B581A" w14:textId="77777777" w:rsidR="00FB6D3D" w:rsidRDefault="00D22A15">
            <w:pPr>
              <w:ind w:firstLineChars="0" w:firstLine="0"/>
            </w:pPr>
            <w:r>
              <w:t>“</w:t>
            </w:r>
            <w:r>
              <w:rPr>
                <w:rFonts w:hint="eastAsia"/>
              </w:rPr>
              <w:t>success</w:t>
            </w:r>
            <w:r>
              <w:rPr>
                <w:rFonts w:hint="eastAsia"/>
              </w:rPr>
              <w:t>”表示请求成功，请求失败时（</w:t>
            </w:r>
            <w:r>
              <w:rPr>
                <w:rFonts w:hint="eastAsia"/>
              </w:rPr>
              <w:t>code</w:t>
            </w:r>
            <w:r>
              <w:rPr>
                <w:rFonts w:hint="eastAsia"/>
              </w:rPr>
              <w:t>非</w:t>
            </w:r>
            <w:r>
              <w:rPr>
                <w:rFonts w:hint="eastAsia"/>
              </w:rPr>
              <w:t>200</w:t>
            </w:r>
            <w:r>
              <w:rPr>
                <w:rFonts w:hint="eastAsia"/>
              </w:rPr>
              <w:t>）返回详细错误描述信息</w:t>
            </w:r>
          </w:p>
        </w:tc>
      </w:tr>
      <w:tr w:rsidR="00FB6D3D" w14:paraId="7DF9F422" w14:textId="77777777">
        <w:trPr>
          <w:jc w:val="center"/>
        </w:trPr>
        <w:tc>
          <w:tcPr>
            <w:tcW w:w="1242" w:type="dxa"/>
          </w:tcPr>
          <w:p w14:paraId="42FE063F" w14:textId="77777777" w:rsidR="00FB6D3D" w:rsidRDefault="00D22A15">
            <w:pPr>
              <w:ind w:firstLineChars="0" w:firstLine="0"/>
              <w:rPr>
                <w:color w:val="262626"/>
                <w:spacing w:val="12"/>
                <w:szCs w:val="21"/>
              </w:rPr>
            </w:pPr>
            <w:r>
              <w:rPr>
                <w:color w:val="262626"/>
                <w:spacing w:val="12"/>
                <w:szCs w:val="21"/>
              </w:rPr>
              <w:t>data</w:t>
            </w:r>
          </w:p>
        </w:tc>
        <w:tc>
          <w:tcPr>
            <w:tcW w:w="1523" w:type="dxa"/>
          </w:tcPr>
          <w:p w14:paraId="264265D9" w14:textId="77777777" w:rsidR="00FB6D3D" w:rsidRDefault="00D22A15">
            <w:pPr>
              <w:ind w:firstLineChars="0" w:firstLine="0"/>
            </w:pPr>
            <w:r>
              <w:rPr>
                <w:rFonts w:hint="eastAsia"/>
              </w:rPr>
              <w:t>string</w:t>
            </w:r>
          </w:p>
        </w:tc>
        <w:tc>
          <w:tcPr>
            <w:tcW w:w="2945" w:type="dxa"/>
          </w:tcPr>
          <w:p w14:paraId="5C49E9D5" w14:textId="77777777" w:rsidR="00FB6D3D" w:rsidRDefault="00D22A15">
            <w:pPr>
              <w:ind w:firstLineChars="0" w:firstLine="0"/>
            </w:pPr>
            <w:r>
              <w:rPr>
                <w:rFonts w:hint="eastAsia"/>
              </w:rPr>
              <w:t>数据区，如过没有数据返回，则为空</w:t>
            </w:r>
          </w:p>
        </w:tc>
        <w:tc>
          <w:tcPr>
            <w:tcW w:w="3893" w:type="dxa"/>
          </w:tcPr>
          <w:p w14:paraId="1A9C6C78" w14:textId="77777777" w:rsidR="00FB6D3D" w:rsidRDefault="00FB6D3D">
            <w:pPr>
              <w:ind w:firstLineChars="0" w:firstLine="0"/>
              <w:rPr>
                <w:rFonts w:cs="Times New Roman"/>
                <w:color w:val="262626"/>
                <w:spacing w:val="12"/>
                <w:sz w:val="18"/>
                <w:szCs w:val="18"/>
              </w:rPr>
            </w:pPr>
          </w:p>
        </w:tc>
      </w:tr>
    </w:tbl>
    <w:p w14:paraId="7917B38F" w14:textId="77777777" w:rsidR="00FB6D3D" w:rsidRDefault="00FB6D3D">
      <w:pPr>
        <w:ind w:firstLineChars="0" w:firstLine="0"/>
      </w:pPr>
    </w:p>
    <w:sectPr w:rsidR="00FB6D3D">
      <w:headerReference w:type="even" r:id="rId37"/>
      <w:headerReference w:type="default" r:id="rId38"/>
      <w:footerReference w:type="even" r:id="rId39"/>
      <w:footerReference w:type="default" r:id="rId40"/>
      <w:headerReference w:type="first" r:id="rId41"/>
      <w:footerReference w:type="first" r:id="rId42"/>
      <w:pgSz w:w="12240" w:h="15840"/>
      <w:pgMar w:top="720" w:right="720" w:bottom="720" w:left="720" w:header="10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63" w:author="風" w:date="2021-06-24T16:48:00Z" w:initials="">
    <w:p w14:paraId="33957A0A" w14:textId="77777777" w:rsidR="00FB6D3D" w:rsidRDefault="00D22A15">
      <w:pPr>
        <w:pStyle w:val="a4"/>
        <w:ind w:firstLine="480"/>
      </w:pPr>
      <w:r>
        <w:rPr>
          <w:rFonts w:hint="eastAsia"/>
        </w:rPr>
        <w:t>若返回失败，不允许进行喷码</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3957A0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3957A0A" w16cid:durableId="24F97AA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72E8DA" w14:textId="77777777" w:rsidR="00D22A15" w:rsidRDefault="00D22A15">
      <w:pPr>
        <w:spacing w:line="240" w:lineRule="auto"/>
        <w:ind w:firstLine="480"/>
      </w:pPr>
      <w:r>
        <w:separator/>
      </w:r>
    </w:p>
  </w:endnote>
  <w:endnote w:type="continuationSeparator" w:id="0">
    <w:p w14:paraId="1CB52BE4" w14:textId="77777777" w:rsidR="00D22A15" w:rsidRDefault="00D22A15">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default"/>
    <w:sig w:usb0="00000000" w:usb1="00000000"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微软雅黑 Light">
    <w:panose1 w:val="020B0502040204020203"/>
    <w:charset w:val="86"/>
    <w:family w:val="swiss"/>
    <w:pitch w:val="variable"/>
    <w:sig w:usb0="80000287" w:usb1="2ACF001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06896F" w14:textId="77777777" w:rsidR="00FB6D3D" w:rsidRDefault="00FB6D3D">
    <w:pPr>
      <w:pStyle w:val="aa"/>
      <w:ind w:firstLine="48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af2"/>
      <w:tblW w:w="10790" w:type="dxa"/>
      <w:tblInd w:w="-5" w:type="dxa"/>
      <w:tblLayout w:type="fixed"/>
      <w:tblLook w:val="04A0" w:firstRow="1" w:lastRow="0" w:firstColumn="1" w:lastColumn="0" w:noHBand="0" w:noVBand="1"/>
    </w:tblPr>
    <w:tblGrid>
      <w:gridCol w:w="5395"/>
      <w:gridCol w:w="5395"/>
    </w:tblGrid>
    <w:tr w:rsidR="00FB6D3D" w14:paraId="1243245B" w14:textId="77777777">
      <w:trPr>
        <w:trHeight w:val="561"/>
      </w:trPr>
      <w:tc>
        <w:tcPr>
          <w:tcW w:w="5395" w:type="dxa"/>
          <w:vAlign w:val="center"/>
        </w:tcPr>
        <w:p w14:paraId="58B01EE7" w14:textId="77777777" w:rsidR="00FB6D3D" w:rsidRDefault="00D22A15">
          <w:pPr>
            <w:pStyle w:val="aa"/>
            <w:ind w:firstLine="480"/>
          </w:pPr>
          <w:r>
            <w:rPr>
              <w:rFonts w:hint="eastAsia"/>
            </w:rPr>
            <w:t>湖南视比特机器人有限公司</w:t>
          </w:r>
        </w:p>
      </w:tc>
      <w:tc>
        <w:tcPr>
          <w:tcW w:w="5395" w:type="dxa"/>
          <w:vAlign w:val="center"/>
        </w:tcPr>
        <w:p w14:paraId="779E62D9" w14:textId="77777777" w:rsidR="00FB6D3D" w:rsidRDefault="00D22A15">
          <w:pPr>
            <w:pStyle w:val="aa"/>
            <w:ind w:firstLine="480"/>
            <w:jc w:val="right"/>
          </w:pPr>
          <w:r>
            <w:rPr>
              <w:rFonts w:hint="eastAsia"/>
            </w:rPr>
            <w:t>文件负责人：彭思远</w:t>
          </w:r>
        </w:p>
      </w:tc>
    </w:tr>
  </w:tbl>
  <w:p w14:paraId="34D684E9" w14:textId="77777777" w:rsidR="00FB6D3D" w:rsidRDefault="00FB6D3D">
    <w:pPr>
      <w:pStyle w:val="aa"/>
      <w:ind w:firstLine="48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CD66A0" w14:textId="77777777" w:rsidR="00FB6D3D" w:rsidRDefault="00FB6D3D">
    <w:pPr>
      <w:pStyle w:val="aa"/>
      <w:ind w:firstLine="48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D05B20" w14:textId="77777777" w:rsidR="00D22A15" w:rsidRDefault="00D22A15">
      <w:pPr>
        <w:ind w:firstLine="480"/>
      </w:pPr>
      <w:r>
        <w:separator/>
      </w:r>
    </w:p>
  </w:footnote>
  <w:footnote w:type="continuationSeparator" w:id="0">
    <w:p w14:paraId="40146A33" w14:textId="77777777" w:rsidR="00D22A15" w:rsidRDefault="00D22A15">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DDF0F4" w14:textId="77777777" w:rsidR="00FB6D3D" w:rsidRDefault="00FB6D3D">
    <w:pPr>
      <w:pStyle w:val="ac"/>
      <w:ind w:firstLine="48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af2"/>
      <w:tblW w:w="8205" w:type="dxa"/>
      <w:jc w:val="right"/>
      <w:tblLayout w:type="fixed"/>
      <w:tblLook w:val="04A0" w:firstRow="1" w:lastRow="0" w:firstColumn="1" w:lastColumn="0" w:noHBand="0" w:noVBand="1"/>
    </w:tblPr>
    <w:tblGrid>
      <w:gridCol w:w="4678"/>
      <w:gridCol w:w="1275"/>
      <w:gridCol w:w="2252"/>
    </w:tblGrid>
    <w:tr w:rsidR="00FB6D3D" w14:paraId="7BCA487E" w14:textId="77777777">
      <w:trPr>
        <w:jc w:val="right"/>
      </w:trPr>
      <w:tc>
        <w:tcPr>
          <w:tcW w:w="4678" w:type="dxa"/>
          <w:vMerge w:val="restart"/>
          <w:vAlign w:val="center"/>
        </w:tcPr>
        <w:p w14:paraId="58571A46" w14:textId="77777777" w:rsidR="00FB6D3D" w:rsidRDefault="00D22A15">
          <w:pPr>
            <w:pStyle w:val="ac"/>
            <w:ind w:firstLineChars="0" w:firstLine="0"/>
            <w:jc w:val="center"/>
            <w:rPr>
              <w:rFonts w:ascii="微软雅黑" w:eastAsia="微软雅黑" w:hAnsi="微软雅黑"/>
              <w:color w:val="7F7F7F" w:themeColor="text1" w:themeTint="80"/>
            </w:rPr>
          </w:pPr>
          <w:r>
            <w:rPr>
              <w:rFonts w:ascii="微软雅黑" w:eastAsia="微软雅黑" w:hAnsi="微软雅黑" w:hint="eastAsia"/>
              <w:color w:val="000000" w:themeColor="text1"/>
              <w:sz w:val="28"/>
              <w:szCs w:val="15"/>
            </w:rPr>
            <w:t>视比特智能制造功能接口文档</w:t>
          </w:r>
        </w:p>
      </w:tc>
      <w:tc>
        <w:tcPr>
          <w:tcW w:w="1275" w:type="dxa"/>
          <w:vAlign w:val="center"/>
        </w:tcPr>
        <w:p w14:paraId="2097D75C" w14:textId="77777777" w:rsidR="00FB6D3D" w:rsidRDefault="00D22A15">
          <w:pPr>
            <w:pStyle w:val="ac"/>
            <w:ind w:firstLine="480"/>
            <w:jc w:val="right"/>
            <w:rPr>
              <w:rFonts w:ascii="微软雅黑 Light" w:eastAsia="微软雅黑 Light" w:hAnsi="微软雅黑 Light"/>
              <w:color w:val="000000" w:themeColor="text1"/>
            </w:rPr>
          </w:pPr>
          <w:r>
            <w:rPr>
              <w:rFonts w:ascii="微软雅黑 Light" w:eastAsia="微软雅黑 Light" w:hAnsi="微软雅黑 Light" w:hint="eastAsia"/>
              <w:color w:val="000000" w:themeColor="text1"/>
            </w:rPr>
            <w:t>版本</w:t>
          </w:r>
        </w:p>
      </w:tc>
      <w:tc>
        <w:tcPr>
          <w:tcW w:w="2252" w:type="dxa"/>
          <w:vAlign w:val="center"/>
        </w:tcPr>
        <w:p w14:paraId="7C2D956C" w14:textId="77777777" w:rsidR="00FB6D3D" w:rsidRDefault="00FB6D3D">
          <w:pPr>
            <w:pStyle w:val="ac"/>
            <w:ind w:firstLine="480"/>
            <w:jc w:val="right"/>
            <w:rPr>
              <w:rFonts w:ascii="微软雅黑 Light" w:eastAsia="微软雅黑 Light" w:hAnsi="微软雅黑 Light"/>
              <w:color w:val="000000" w:themeColor="text1"/>
            </w:rPr>
          </w:pPr>
        </w:p>
      </w:tc>
    </w:tr>
    <w:tr w:rsidR="00FB6D3D" w14:paraId="0FD6971E" w14:textId="77777777">
      <w:trPr>
        <w:jc w:val="right"/>
      </w:trPr>
      <w:tc>
        <w:tcPr>
          <w:tcW w:w="4678" w:type="dxa"/>
          <w:vMerge/>
        </w:tcPr>
        <w:p w14:paraId="1A4BF825" w14:textId="77777777" w:rsidR="00FB6D3D" w:rsidRDefault="00FB6D3D">
          <w:pPr>
            <w:pStyle w:val="ac"/>
            <w:ind w:firstLine="480"/>
            <w:jc w:val="right"/>
            <w:rPr>
              <w:color w:val="7F7F7F" w:themeColor="text1" w:themeTint="80"/>
            </w:rPr>
          </w:pPr>
        </w:p>
      </w:tc>
      <w:tc>
        <w:tcPr>
          <w:tcW w:w="1275" w:type="dxa"/>
          <w:vAlign w:val="center"/>
        </w:tcPr>
        <w:p w14:paraId="6F7B6C58" w14:textId="77777777" w:rsidR="00FB6D3D" w:rsidRDefault="00D22A15">
          <w:pPr>
            <w:pStyle w:val="ac"/>
            <w:ind w:firstLine="480"/>
            <w:jc w:val="right"/>
            <w:rPr>
              <w:rFonts w:ascii="微软雅黑 Light" w:eastAsia="微软雅黑 Light" w:hAnsi="微软雅黑 Light"/>
              <w:color w:val="000000" w:themeColor="text1"/>
            </w:rPr>
          </w:pPr>
          <w:r>
            <w:rPr>
              <w:rFonts w:ascii="微软雅黑 Light" w:eastAsia="微软雅黑 Light" w:hAnsi="微软雅黑 Light" w:hint="eastAsia"/>
              <w:color w:val="000000" w:themeColor="text1"/>
            </w:rPr>
            <w:t>编号</w:t>
          </w:r>
        </w:p>
      </w:tc>
      <w:tc>
        <w:tcPr>
          <w:tcW w:w="2252" w:type="dxa"/>
          <w:vAlign w:val="center"/>
        </w:tcPr>
        <w:p w14:paraId="6CF8620E" w14:textId="77777777" w:rsidR="00FB6D3D" w:rsidRDefault="00FB6D3D">
          <w:pPr>
            <w:pStyle w:val="ac"/>
            <w:ind w:firstLine="480"/>
            <w:jc w:val="right"/>
            <w:rPr>
              <w:rFonts w:ascii="微软雅黑 Light" w:eastAsia="微软雅黑 Light" w:hAnsi="微软雅黑 Light"/>
              <w:color w:val="000000" w:themeColor="text1"/>
            </w:rPr>
          </w:pPr>
        </w:p>
      </w:tc>
    </w:tr>
    <w:tr w:rsidR="00FB6D3D" w14:paraId="360F7193" w14:textId="77777777">
      <w:trPr>
        <w:jc w:val="right"/>
      </w:trPr>
      <w:tc>
        <w:tcPr>
          <w:tcW w:w="4678" w:type="dxa"/>
          <w:vMerge/>
        </w:tcPr>
        <w:p w14:paraId="36702042" w14:textId="77777777" w:rsidR="00FB6D3D" w:rsidRDefault="00FB6D3D">
          <w:pPr>
            <w:pStyle w:val="ac"/>
            <w:ind w:firstLine="480"/>
            <w:jc w:val="right"/>
            <w:rPr>
              <w:color w:val="7F7F7F" w:themeColor="text1" w:themeTint="80"/>
            </w:rPr>
          </w:pPr>
        </w:p>
      </w:tc>
      <w:tc>
        <w:tcPr>
          <w:tcW w:w="1275" w:type="dxa"/>
          <w:vAlign w:val="center"/>
        </w:tcPr>
        <w:p w14:paraId="06924CF6" w14:textId="77777777" w:rsidR="00FB6D3D" w:rsidRDefault="00D22A15">
          <w:pPr>
            <w:pStyle w:val="ac"/>
            <w:ind w:firstLine="480"/>
            <w:jc w:val="right"/>
            <w:rPr>
              <w:rFonts w:ascii="微软雅黑 Light" w:eastAsia="微软雅黑 Light" w:hAnsi="微软雅黑 Light"/>
              <w:color w:val="000000" w:themeColor="text1"/>
            </w:rPr>
          </w:pPr>
          <w:r>
            <w:rPr>
              <w:rFonts w:ascii="微软雅黑 Light" w:eastAsia="微软雅黑 Light" w:hAnsi="微软雅黑 Light" w:hint="eastAsia"/>
              <w:color w:val="000000" w:themeColor="text1"/>
            </w:rPr>
            <w:t>页码</w:t>
          </w:r>
        </w:p>
      </w:tc>
      <w:tc>
        <w:tcPr>
          <w:tcW w:w="2252" w:type="dxa"/>
          <w:vAlign w:val="center"/>
        </w:tcPr>
        <w:p w14:paraId="359F29B2" w14:textId="77777777" w:rsidR="00FB6D3D" w:rsidRDefault="00D22A15">
          <w:pPr>
            <w:pStyle w:val="ac"/>
            <w:ind w:firstLineChars="0" w:firstLine="0"/>
            <w:jc w:val="both"/>
            <w:rPr>
              <w:rFonts w:ascii="微软雅黑 Light" w:eastAsia="微软雅黑 Light" w:hAnsi="微软雅黑 Light"/>
              <w:color w:val="000000" w:themeColor="text1"/>
            </w:rPr>
          </w:pPr>
          <w:r>
            <w:rPr>
              <w:rFonts w:ascii="微软雅黑 Light" w:eastAsia="微软雅黑 Light" w:hAnsi="微软雅黑 Light" w:hint="eastAsia"/>
              <w:bCs/>
              <w:color w:val="000000" w:themeColor="text1"/>
            </w:rPr>
            <w:t>第</w:t>
          </w:r>
          <w:r>
            <w:rPr>
              <w:rFonts w:ascii="微软雅黑 Light" w:eastAsia="微软雅黑 Light" w:hAnsi="微软雅黑 Light"/>
              <w:bCs/>
              <w:color w:val="000000" w:themeColor="text1"/>
            </w:rPr>
            <w:fldChar w:fldCharType="begin"/>
          </w:r>
          <w:r>
            <w:rPr>
              <w:rFonts w:ascii="微软雅黑 Light" w:eastAsia="微软雅黑 Light" w:hAnsi="微软雅黑 Light"/>
              <w:bCs/>
              <w:color w:val="000000" w:themeColor="text1"/>
            </w:rPr>
            <w:instrText xml:space="preserve"> PAGE  \* Arabic  \* MERGEFORMAT </w:instrText>
          </w:r>
          <w:r>
            <w:rPr>
              <w:rFonts w:ascii="微软雅黑 Light" w:eastAsia="微软雅黑 Light" w:hAnsi="微软雅黑 Light"/>
              <w:bCs/>
              <w:color w:val="000000" w:themeColor="text1"/>
            </w:rPr>
            <w:fldChar w:fldCharType="separate"/>
          </w:r>
          <w:r>
            <w:rPr>
              <w:rFonts w:ascii="微软雅黑 Light" w:eastAsia="微软雅黑 Light" w:hAnsi="微软雅黑 Light"/>
              <w:bCs/>
              <w:color w:val="000000" w:themeColor="text1"/>
            </w:rPr>
            <w:t>5</w:t>
          </w:r>
          <w:r>
            <w:rPr>
              <w:rFonts w:ascii="微软雅黑 Light" w:eastAsia="微软雅黑 Light" w:hAnsi="微软雅黑 Light"/>
              <w:bCs/>
              <w:color w:val="000000" w:themeColor="text1"/>
            </w:rPr>
            <w:fldChar w:fldCharType="end"/>
          </w:r>
          <w:r>
            <w:rPr>
              <w:rFonts w:ascii="微软雅黑 Light" w:eastAsia="微软雅黑 Light" w:hAnsi="微软雅黑 Light" w:hint="eastAsia"/>
              <w:bCs/>
              <w:color w:val="000000" w:themeColor="text1"/>
            </w:rPr>
            <w:t>页</w:t>
          </w:r>
          <w:r>
            <w:rPr>
              <w:rFonts w:ascii="微软雅黑 Light" w:eastAsia="微软雅黑 Light" w:hAnsi="微软雅黑 Light"/>
              <w:color w:val="000000" w:themeColor="text1"/>
            </w:rPr>
            <w:t xml:space="preserve">  </w:t>
          </w:r>
          <w:r>
            <w:rPr>
              <w:rFonts w:ascii="微软雅黑 Light" w:eastAsia="微软雅黑 Light" w:hAnsi="微软雅黑 Light" w:hint="eastAsia"/>
              <w:color w:val="000000" w:themeColor="text1"/>
            </w:rPr>
            <w:t>共</w:t>
          </w:r>
          <w:r>
            <w:rPr>
              <w:rFonts w:ascii="微软雅黑 Light" w:eastAsia="微软雅黑 Light" w:hAnsi="微软雅黑 Light"/>
              <w:bCs/>
              <w:color w:val="000000" w:themeColor="text1"/>
            </w:rPr>
            <w:fldChar w:fldCharType="begin"/>
          </w:r>
          <w:r>
            <w:rPr>
              <w:rFonts w:ascii="微软雅黑 Light" w:eastAsia="微软雅黑 Light" w:hAnsi="微软雅黑 Light"/>
              <w:bCs/>
              <w:color w:val="000000" w:themeColor="text1"/>
            </w:rPr>
            <w:instrText xml:space="preserve"> NUMPAGES  \* Arabic  \* MERGEFORMAT </w:instrText>
          </w:r>
          <w:r>
            <w:rPr>
              <w:rFonts w:ascii="微软雅黑 Light" w:eastAsia="微软雅黑 Light" w:hAnsi="微软雅黑 Light"/>
              <w:bCs/>
              <w:color w:val="000000" w:themeColor="text1"/>
            </w:rPr>
            <w:fldChar w:fldCharType="separate"/>
          </w:r>
          <w:r>
            <w:rPr>
              <w:rFonts w:ascii="微软雅黑 Light" w:eastAsia="微软雅黑 Light" w:hAnsi="微软雅黑 Light"/>
              <w:bCs/>
              <w:color w:val="000000" w:themeColor="text1"/>
            </w:rPr>
            <w:t>21</w:t>
          </w:r>
          <w:r>
            <w:rPr>
              <w:rFonts w:ascii="微软雅黑 Light" w:eastAsia="微软雅黑 Light" w:hAnsi="微软雅黑 Light"/>
              <w:bCs/>
              <w:color w:val="000000" w:themeColor="text1"/>
            </w:rPr>
            <w:fldChar w:fldCharType="end"/>
          </w:r>
          <w:r>
            <w:rPr>
              <w:rFonts w:ascii="微软雅黑 Light" w:eastAsia="微软雅黑 Light" w:hAnsi="微软雅黑 Light" w:hint="eastAsia"/>
              <w:bCs/>
              <w:color w:val="000000" w:themeColor="text1"/>
            </w:rPr>
            <w:t>页</w:t>
          </w:r>
        </w:p>
      </w:tc>
    </w:tr>
  </w:tbl>
  <w:p w14:paraId="0984DB10" w14:textId="77777777" w:rsidR="00FB6D3D" w:rsidRDefault="00FB6D3D">
    <w:pPr>
      <w:pStyle w:val="ac"/>
      <w:ind w:firstLine="480"/>
      <w:jc w:val="right"/>
      <w:rPr>
        <w:color w:val="7F7F7F" w:themeColor="text1" w:themeTint="80"/>
      </w:rPr>
    </w:pPr>
  </w:p>
  <w:p w14:paraId="48D4B34D" w14:textId="77777777" w:rsidR="00FB6D3D" w:rsidRDefault="00D22A15">
    <w:pPr>
      <w:pStyle w:val="ac"/>
      <w:ind w:firstLine="480"/>
      <w:jc w:val="right"/>
      <w:rPr>
        <w:color w:val="7F7F7F" w:themeColor="text1" w:themeTint="80"/>
      </w:rPr>
    </w:pPr>
    <w:r>
      <w:rPr>
        <w:rFonts w:asciiTheme="minorEastAsia" w:hAnsiTheme="minorEastAsia" w:hint="eastAsia"/>
        <w:noProof/>
        <w:szCs w:val="24"/>
      </w:rPr>
      <w:drawing>
        <wp:anchor distT="0" distB="0" distL="114300" distR="114300" simplePos="0" relativeHeight="251659264" behindDoc="0" locked="0" layoutInCell="1" allowOverlap="1" wp14:anchorId="004E7A26" wp14:editId="5DB0C61D">
          <wp:simplePos x="0" y="0"/>
          <wp:positionH relativeFrom="margin">
            <wp:posOffset>-12065</wp:posOffset>
          </wp:positionH>
          <wp:positionV relativeFrom="paragraph">
            <wp:posOffset>-714375</wp:posOffset>
          </wp:positionV>
          <wp:extent cx="1527810" cy="660400"/>
          <wp:effectExtent l="0" t="0" r="0" b="6350"/>
          <wp:wrapThrough wrapText="bothSides">
            <wp:wrapPolygon edited="0">
              <wp:start x="0" y="0"/>
              <wp:lineTo x="0" y="21185"/>
              <wp:lineTo x="21277" y="21185"/>
              <wp:lineTo x="21277" y="0"/>
              <wp:lineTo x="0" y="0"/>
            </wp:wrapPolygon>
          </wp:wrapThrough>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527810" cy="660400"/>
                  </a:xfrm>
                  <a:prstGeom prst="rect">
                    <a:avLst/>
                  </a:prstGeom>
                  <a:noFill/>
                  <a:ln>
                    <a:noFill/>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E864C9" w14:textId="77777777" w:rsidR="00FB6D3D" w:rsidRDefault="00FB6D3D">
    <w:pPr>
      <w:pStyle w:val="ac"/>
      <w:ind w:firstLine="48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FCDE979"/>
    <w:multiLevelType w:val="singleLevel"/>
    <w:tmpl w:val="9FCDE979"/>
    <w:lvl w:ilvl="0">
      <w:start w:val="1"/>
      <w:numFmt w:val="decimal"/>
      <w:suff w:val="nothing"/>
      <w:lvlText w:val="%1、"/>
      <w:lvlJc w:val="left"/>
    </w:lvl>
  </w:abstractNum>
  <w:abstractNum w:abstractNumId="1" w15:restartNumberingAfterBreak="0">
    <w:nsid w:val="0895723C"/>
    <w:multiLevelType w:val="multilevel"/>
    <w:tmpl w:val="0895723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0EE516EA"/>
    <w:multiLevelType w:val="multilevel"/>
    <w:tmpl w:val="0EE516EA"/>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175CA0E6"/>
    <w:multiLevelType w:val="singleLevel"/>
    <w:tmpl w:val="175CA0E6"/>
    <w:lvl w:ilvl="0">
      <w:start w:val="1"/>
      <w:numFmt w:val="decimal"/>
      <w:suff w:val="nothing"/>
      <w:lvlText w:val="%1、"/>
      <w:lvlJc w:val="left"/>
    </w:lvl>
  </w:abstractNum>
  <w:abstractNum w:abstractNumId="4" w15:restartNumberingAfterBreak="0">
    <w:nsid w:val="182B61FB"/>
    <w:multiLevelType w:val="multilevel"/>
    <w:tmpl w:val="182B61FB"/>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18966879"/>
    <w:multiLevelType w:val="multilevel"/>
    <w:tmpl w:val="18966879"/>
    <w:lvl w:ilvl="0">
      <w:start w:val="4"/>
      <w:numFmt w:val="decimal"/>
      <w:lvlText w:val="%1"/>
      <w:lvlJc w:val="left"/>
      <w:pPr>
        <w:ind w:left="492" w:hanging="492"/>
      </w:pPr>
      <w:rPr>
        <w:rFonts w:hint="default"/>
      </w:rPr>
    </w:lvl>
    <w:lvl w:ilvl="1">
      <w:start w:val="1"/>
      <w:numFmt w:val="decimal"/>
      <w:lvlText w:val="%1.%2"/>
      <w:lvlJc w:val="left"/>
      <w:pPr>
        <w:ind w:left="1140" w:hanging="720"/>
      </w:pPr>
      <w:rPr>
        <w:rFonts w:hint="default"/>
      </w:rPr>
    </w:lvl>
    <w:lvl w:ilvl="2">
      <w:start w:val="1"/>
      <w:numFmt w:val="decimal"/>
      <w:lvlText w:val="%1.%2.%3"/>
      <w:lvlJc w:val="left"/>
      <w:pPr>
        <w:ind w:left="1920" w:hanging="108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3120" w:hanging="1440"/>
      </w:pPr>
      <w:rPr>
        <w:rFonts w:hint="default"/>
      </w:rPr>
    </w:lvl>
    <w:lvl w:ilvl="5">
      <w:start w:val="1"/>
      <w:numFmt w:val="decimal"/>
      <w:lvlText w:val="%1.%2.%3.%4.%5.%6"/>
      <w:lvlJc w:val="left"/>
      <w:pPr>
        <w:ind w:left="3900" w:hanging="1800"/>
      </w:pPr>
      <w:rPr>
        <w:rFonts w:hint="default"/>
      </w:rPr>
    </w:lvl>
    <w:lvl w:ilvl="6">
      <w:start w:val="1"/>
      <w:numFmt w:val="decimal"/>
      <w:lvlText w:val="%1.%2.%3.%4.%5.%6.%7"/>
      <w:lvlJc w:val="left"/>
      <w:pPr>
        <w:ind w:left="4680" w:hanging="2160"/>
      </w:pPr>
      <w:rPr>
        <w:rFonts w:hint="default"/>
      </w:rPr>
    </w:lvl>
    <w:lvl w:ilvl="7">
      <w:start w:val="1"/>
      <w:numFmt w:val="decimal"/>
      <w:lvlText w:val="%1.%2.%3.%4.%5.%6.%7.%8"/>
      <w:lvlJc w:val="left"/>
      <w:pPr>
        <w:ind w:left="5460" w:hanging="2520"/>
      </w:pPr>
      <w:rPr>
        <w:rFonts w:hint="default"/>
      </w:rPr>
    </w:lvl>
    <w:lvl w:ilvl="8">
      <w:start w:val="1"/>
      <w:numFmt w:val="decimal"/>
      <w:lvlText w:val="%1.%2.%3.%4.%5.%6.%7.%8.%9"/>
      <w:lvlJc w:val="left"/>
      <w:pPr>
        <w:ind w:left="6240" w:hanging="2880"/>
      </w:pPr>
      <w:rPr>
        <w:rFonts w:hint="default"/>
      </w:rPr>
    </w:lvl>
  </w:abstractNum>
  <w:abstractNum w:abstractNumId="6" w15:restartNumberingAfterBreak="0">
    <w:nsid w:val="18A931D3"/>
    <w:multiLevelType w:val="multilevel"/>
    <w:tmpl w:val="18A931D3"/>
    <w:lvl w:ilvl="0">
      <w:start w:val="3"/>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7" w15:restartNumberingAfterBreak="0">
    <w:nsid w:val="22874AFE"/>
    <w:multiLevelType w:val="multilevel"/>
    <w:tmpl w:val="22874AFE"/>
    <w:lvl w:ilvl="0">
      <w:start w:val="7"/>
      <w:numFmt w:val="decimal"/>
      <w:lvlText w:val="%1"/>
      <w:lvlJc w:val="left"/>
      <w:pPr>
        <w:ind w:left="492" w:hanging="492"/>
      </w:pPr>
      <w:rPr>
        <w:rFonts w:hint="default"/>
      </w:rPr>
    </w:lvl>
    <w:lvl w:ilvl="1">
      <w:start w:val="2"/>
      <w:numFmt w:val="decimal"/>
      <w:lvlText w:val="%1.%2"/>
      <w:lvlJc w:val="left"/>
      <w:pPr>
        <w:ind w:left="1140" w:hanging="720"/>
      </w:pPr>
      <w:rPr>
        <w:rFonts w:hint="default"/>
      </w:rPr>
    </w:lvl>
    <w:lvl w:ilvl="2">
      <w:start w:val="1"/>
      <w:numFmt w:val="decimal"/>
      <w:lvlText w:val="%1.%2.%3"/>
      <w:lvlJc w:val="left"/>
      <w:pPr>
        <w:ind w:left="1920" w:hanging="108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3120" w:hanging="1440"/>
      </w:pPr>
      <w:rPr>
        <w:rFonts w:hint="default"/>
      </w:rPr>
    </w:lvl>
    <w:lvl w:ilvl="5">
      <w:start w:val="1"/>
      <w:numFmt w:val="decimal"/>
      <w:lvlText w:val="%1.%2.%3.%4.%5.%6"/>
      <w:lvlJc w:val="left"/>
      <w:pPr>
        <w:ind w:left="3900" w:hanging="1800"/>
      </w:pPr>
      <w:rPr>
        <w:rFonts w:hint="default"/>
      </w:rPr>
    </w:lvl>
    <w:lvl w:ilvl="6">
      <w:start w:val="1"/>
      <w:numFmt w:val="decimal"/>
      <w:lvlText w:val="%1.%2.%3.%4.%5.%6.%7"/>
      <w:lvlJc w:val="left"/>
      <w:pPr>
        <w:ind w:left="4680" w:hanging="2160"/>
      </w:pPr>
      <w:rPr>
        <w:rFonts w:hint="default"/>
      </w:rPr>
    </w:lvl>
    <w:lvl w:ilvl="7">
      <w:start w:val="1"/>
      <w:numFmt w:val="decimal"/>
      <w:lvlText w:val="%1.%2.%3.%4.%5.%6.%7.%8"/>
      <w:lvlJc w:val="left"/>
      <w:pPr>
        <w:ind w:left="5460" w:hanging="2520"/>
      </w:pPr>
      <w:rPr>
        <w:rFonts w:hint="default"/>
      </w:rPr>
    </w:lvl>
    <w:lvl w:ilvl="8">
      <w:start w:val="1"/>
      <w:numFmt w:val="decimal"/>
      <w:lvlText w:val="%1.%2.%3.%4.%5.%6.%7.%8.%9"/>
      <w:lvlJc w:val="left"/>
      <w:pPr>
        <w:ind w:left="6240" w:hanging="2880"/>
      </w:pPr>
      <w:rPr>
        <w:rFonts w:hint="default"/>
      </w:rPr>
    </w:lvl>
  </w:abstractNum>
  <w:abstractNum w:abstractNumId="8" w15:restartNumberingAfterBreak="0">
    <w:nsid w:val="337F5CE4"/>
    <w:multiLevelType w:val="multilevel"/>
    <w:tmpl w:val="337F5CE4"/>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9" w15:restartNumberingAfterBreak="0">
    <w:nsid w:val="3C665F66"/>
    <w:multiLevelType w:val="multilevel"/>
    <w:tmpl w:val="3C665F66"/>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0" w15:restartNumberingAfterBreak="0">
    <w:nsid w:val="3E4C181D"/>
    <w:multiLevelType w:val="multilevel"/>
    <w:tmpl w:val="3E4C181D"/>
    <w:lvl w:ilvl="0">
      <w:start w:val="1"/>
      <w:numFmt w:val="bullet"/>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abstractNum w:abstractNumId="11" w15:restartNumberingAfterBreak="0">
    <w:nsid w:val="3E52229D"/>
    <w:multiLevelType w:val="multilevel"/>
    <w:tmpl w:val="3E52229D"/>
    <w:lvl w:ilvl="0">
      <w:start w:val="10"/>
      <w:numFmt w:val="decimal"/>
      <w:lvlText w:val="%1"/>
      <w:lvlJc w:val="left"/>
      <w:pPr>
        <w:ind w:left="636" w:hanging="636"/>
      </w:pPr>
      <w:rPr>
        <w:rFonts w:hint="default"/>
      </w:rPr>
    </w:lvl>
    <w:lvl w:ilvl="1">
      <w:start w:val="1"/>
      <w:numFmt w:val="decimal"/>
      <w:lvlText w:val="%1.%2"/>
      <w:lvlJc w:val="left"/>
      <w:pPr>
        <w:ind w:left="1137" w:hanging="720"/>
      </w:pPr>
      <w:rPr>
        <w:rFonts w:hint="default"/>
      </w:rPr>
    </w:lvl>
    <w:lvl w:ilvl="2">
      <w:start w:val="1"/>
      <w:numFmt w:val="decimal"/>
      <w:lvlText w:val="%1.%2.%3"/>
      <w:lvlJc w:val="left"/>
      <w:pPr>
        <w:ind w:left="1914" w:hanging="1080"/>
      </w:pPr>
      <w:rPr>
        <w:rFonts w:hint="default"/>
      </w:rPr>
    </w:lvl>
    <w:lvl w:ilvl="3">
      <w:start w:val="1"/>
      <w:numFmt w:val="decimal"/>
      <w:lvlText w:val="%1.%2.%3.%4"/>
      <w:lvlJc w:val="left"/>
      <w:pPr>
        <w:ind w:left="2331" w:hanging="1080"/>
      </w:pPr>
      <w:rPr>
        <w:rFonts w:hint="default"/>
      </w:rPr>
    </w:lvl>
    <w:lvl w:ilvl="4">
      <w:start w:val="1"/>
      <w:numFmt w:val="decimal"/>
      <w:lvlText w:val="%1.%2.%3.%4.%5"/>
      <w:lvlJc w:val="left"/>
      <w:pPr>
        <w:ind w:left="3108" w:hanging="1440"/>
      </w:pPr>
      <w:rPr>
        <w:rFonts w:hint="default"/>
      </w:rPr>
    </w:lvl>
    <w:lvl w:ilvl="5">
      <w:start w:val="1"/>
      <w:numFmt w:val="decimal"/>
      <w:lvlText w:val="%1.%2.%3.%4.%5.%6"/>
      <w:lvlJc w:val="left"/>
      <w:pPr>
        <w:ind w:left="3885" w:hanging="1800"/>
      </w:pPr>
      <w:rPr>
        <w:rFonts w:hint="default"/>
      </w:rPr>
    </w:lvl>
    <w:lvl w:ilvl="6">
      <w:start w:val="1"/>
      <w:numFmt w:val="decimal"/>
      <w:lvlText w:val="%1.%2.%3.%4.%5.%6.%7"/>
      <w:lvlJc w:val="left"/>
      <w:pPr>
        <w:ind w:left="4662" w:hanging="2160"/>
      </w:pPr>
      <w:rPr>
        <w:rFonts w:hint="default"/>
      </w:rPr>
    </w:lvl>
    <w:lvl w:ilvl="7">
      <w:start w:val="1"/>
      <w:numFmt w:val="decimal"/>
      <w:lvlText w:val="%1.%2.%3.%4.%5.%6.%7.%8"/>
      <w:lvlJc w:val="left"/>
      <w:pPr>
        <w:ind w:left="5439" w:hanging="2520"/>
      </w:pPr>
      <w:rPr>
        <w:rFonts w:hint="default"/>
      </w:rPr>
    </w:lvl>
    <w:lvl w:ilvl="8">
      <w:start w:val="1"/>
      <w:numFmt w:val="decimal"/>
      <w:lvlText w:val="%1.%2.%3.%4.%5.%6.%7.%8.%9"/>
      <w:lvlJc w:val="left"/>
      <w:pPr>
        <w:ind w:left="6216" w:hanging="2880"/>
      </w:pPr>
      <w:rPr>
        <w:rFonts w:hint="default"/>
      </w:rPr>
    </w:lvl>
  </w:abstractNum>
  <w:abstractNum w:abstractNumId="12" w15:restartNumberingAfterBreak="0">
    <w:nsid w:val="3F9D3C22"/>
    <w:multiLevelType w:val="multilevel"/>
    <w:tmpl w:val="3F9D3C22"/>
    <w:lvl w:ilvl="0">
      <w:start w:val="1"/>
      <w:numFmt w:val="chineseCountingThousand"/>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 w15:restartNumberingAfterBreak="0">
    <w:nsid w:val="44053FAB"/>
    <w:multiLevelType w:val="multilevel"/>
    <w:tmpl w:val="44053FAB"/>
    <w:lvl w:ilvl="0">
      <w:start w:val="8"/>
      <w:numFmt w:val="decimal"/>
      <w:lvlText w:val="%1"/>
      <w:lvlJc w:val="left"/>
      <w:pPr>
        <w:ind w:left="492" w:hanging="492"/>
      </w:pPr>
      <w:rPr>
        <w:rFonts w:hint="default"/>
      </w:rPr>
    </w:lvl>
    <w:lvl w:ilvl="1">
      <w:start w:val="1"/>
      <w:numFmt w:val="decimal"/>
      <w:lvlText w:val="%1.%2"/>
      <w:lvlJc w:val="left"/>
      <w:pPr>
        <w:ind w:left="1140" w:hanging="720"/>
      </w:pPr>
      <w:rPr>
        <w:rFonts w:hint="default"/>
      </w:rPr>
    </w:lvl>
    <w:lvl w:ilvl="2">
      <w:start w:val="1"/>
      <w:numFmt w:val="decimal"/>
      <w:lvlText w:val="%1.%2.%3"/>
      <w:lvlJc w:val="left"/>
      <w:pPr>
        <w:ind w:left="1920" w:hanging="108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3120" w:hanging="1440"/>
      </w:pPr>
      <w:rPr>
        <w:rFonts w:hint="default"/>
      </w:rPr>
    </w:lvl>
    <w:lvl w:ilvl="5">
      <w:start w:val="1"/>
      <w:numFmt w:val="decimal"/>
      <w:lvlText w:val="%1.%2.%3.%4.%5.%6"/>
      <w:lvlJc w:val="left"/>
      <w:pPr>
        <w:ind w:left="3900" w:hanging="1800"/>
      </w:pPr>
      <w:rPr>
        <w:rFonts w:hint="default"/>
      </w:rPr>
    </w:lvl>
    <w:lvl w:ilvl="6">
      <w:start w:val="1"/>
      <w:numFmt w:val="decimal"/>
      <w:lvlText w:val="%1.%2.%3.%4.%5.%6.%7"/>
      <w:lvlJc w:val="left"/>
      <w:pPr>
        <w:ind w:left="4680" w:hanging="2160"/>
      </w:pPr>
      <w:rPr>
        <w:rFonts w:hint="default"/>
      </w:rPr>
    </w:lvl>
    <w:lvl w:ilvl="7">
      <w:start w:val="1"/>
      <w:numFmt w:val="decimal"/>
      <w:lvlText w:val="%1.%2.%3.%4.%5.%6.%7.%8"/>
      <w:lvlJc w:val="left"/>
      <w:pPr>
        <w:ind w:left="5460" w:hanging="2520"/>
      </w:pPr>
      <w:rPr>
        <w:rFonts w:hint="default"/>
      </w:rPr>
    </w:lvl>
    <w:lvl w:ilvl="8">
      <w:start w:val="1"/>
      <w:numFmt w:val="decimal"/>
      <w:lvlText w:val="%1.%2.%3.%4.%5.%6.%7.%8.%9"/>
      <w:lvlJc w:val="left"/>
      <w:pPr>
        <w:ind w:left="6240" w:hanging="2880"/>
      </w:pPr>
      <w:rPr>
        <w:rFonts w:hint="default"/>
      </w:rPr>
    </w:lvl>
  </w:abstractNum>
  <w:abstractNum w:abstractNumId="14" w15:restartNumberingAfterBreak="0">
    <w:nsid w:val="48BE6C7B"/>
    <w:multiLevelType w:val="multilevel"/>
    <w:tmpl w:val="48BE6C7B"/>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15:restartNumberingAfterBreak="0">
    <w:nsid w:val="4F681BF9"/>
    <w:multiLevelType w:val="multilevel"/>
    <w:tmpl w:val="4F681BF9"/>
    <w:lvl w:ilvl="0">
      <w:start w:val="1"/>
      <w:numFmt w:val="bullet"/>
      <w:lvlText w:val=""/>
      <w:lvlJc w:val="left"/>
      <w:pPr>
        <w:ind w:left="1140" w:hanging="420"/>
      </w:pPr>
      <w:rPr>
        <w:rFonts w:ascii="Wingdings" w:hAnsi="Wingdings" w:hint="default"/>
      </w:rPr>
    </w:lvl>
    <w:lvl w:ilvl="1">
      <w:start w:val="1"/>
      <w:numFmt w:val="bullet"/>
      <w:lvlText w:val=""/>
      <w:lvlJc w:val="left"/>
      <w:pPr>
        <w:ind w:left="1560" w:hanging="420"/>
      </w:pPr>
      <w:rPr>
        <w:rFonts w:ascii="Wingdings" w:hAnsi="Wingdings" w:hint="default"/>
      </w:rPr>
    </w:lvl>
    <w:lvl w:ilvl="2">
      <w:start w:val="1"/>
      <w:numFmt w:val="bullet"/>
      <w:lvlText w:val=""/>
      <w:lvlJc w:val="left"/>
      <w:pPr>
        <w:ind w:left="1980" w:hanging="420"/>
      </w:pPr>
      <w:rPr>
        <w:rFonts w:ascii="Wingdings" w:hAnsi="Wingdings" w:hint="default"/>
      </w:rPr>
    </w:lvl>
    <w:lvl w:ilvl="3">
      <w:start w:val="1"/>
      <w:numFmt w:val="bullet"/>
      <w:lvlText w:val=""/>
      <w:lvlJc w:val="left"/>
      <w:pPr>
        <w:ind w:left="2400" w:hanging="420"/>
      </w:pPr>
      <w:rPr>
        <w:rFonts w:ascii="Wingdings" w:hAnsi="Wingdings" w:hint="default"/>
      </w:rPr>
    </w:lvl>
    <w:lvl w:ilvl="4">
      <w:start w:val="1"/>
      <w:numFmt w:val="bullet"/>
      <w:lvlText w:val=""/>
      <w:lvlJc w:val="left"/>
      <w:pPr>
        <w:ind w:left="2820" w:hanging="420"/>
      </w:pPr>
      <w:rPr>
        <w:rFonts w:ascii="Wingdings" w:hAnsi="Wingdings" w:hint="default"/>
      </w:rPr>
    </w:lvl>
    <w:lvl w:ilvl="5">
      <w:start w:val="1"/>
      <w:numFmt w:val="bullet"/>
      <w:lvlText w:val=""/>
      <w:lvlJc w:val="left"/>
      <w:pPr>
        <w:ind w:left="3240" w:hanging="420"/>
      </w:pPr>
      <w:rPr>
        <w:rFonts w:ascii="Wingdings" w:hAnsi="Wingdings" w:hint="default"/>
      </w:rPr>
    </w:lvl>
    <w:lvl w:ilvl="6">
      <w:start w:val="1"/>
      <w:numFmt w:val="bullet"/>
      <w:lvlText w:val=""/>
      <w:lvlJc w:val="left"/>
      <w:pPr>
        <w:ind w:left="3660" w:hanging="420"/>
      </w:pPr>
      <w:rPr>
        <w:rFonts w:ascii="Wingdings" w:hAnsi="Wingdings" w:hint="default"/>
      </w:rPr>
    </w:lvl>
    <w:lvl w:ilvl="7">
      <w:start w:val="1"/>
      <w:numFmt w:val="bullet"/>
      <w:lvlText w:val=""/>
      <w:lvlJc w:val="left"/>
      <w:pPr>
        <w:ind w:left="4080" w:hanging="420"/>
      </w:pPr>
      <w:rPr>
        <w:rFonts w:ascii="Wingdings" w:hAnsi="Wingdings" w:hint="default"/>
      </w:rPr>
    </w:lvl>
    <w:lvl w:ilvl="8">
      <w:start w:val="1"/>
      <w:numFmt w:val="bullet"/>
      <w:lvlText w:val=""/>
      <w:lvlJc w:val="left"/>
      <w:pPr>
        <w:ind w:left="4500" w:hanging="420"/>
      </w:pPr>
      <w:rPr>
        <w:rFonts w:ascii="Wingdings" w:hAnsi="Wingdings" w:hint="default"/>
      </w:rPr>
    </w:lvl>
  </w:abstractNum>
  <w:abstractNum w:abstractNumId="16" w15:restartNumberingAfterBreak="0">
    <w:nsid w:val="522E655F"/>
    <w:multiLevelType w:val="multilevel"/>
    <w:tmpl w:val="522E655F"/>
    <w:lvl w:ilvl="0">
      <w:start w:val="6"/>
      <w:numFmt w:val="decimal"/>
      <w:lvlText w:val="%1"/>
      <w:lvlJc w:val="left"/>
      <w:pPr>
        <w:ind w:left="492" w:hanging="492"/>
      </w:pPr>
      <w:rPr>
        <w:rFonts w:hint="default"/>
      </w:rPr>
    </w:lvl>
    <w:lvl w:ilvl="1">
      <w:start w:val="1"/>
      <w:numFmt w:val="decimal"/>
      <w:lvlText w:val="%1.%2"/>
      <w:lvlJc w:val="left"/>
      <w:pPr>
        <w:ind w:left="1145" w:hanging="720"/>
      </w:pPr>
      <w:rPr>
        <w:rFonts w:hint="default"/>
      </w:rPr>
    </w:lvl>
    <w:lvl w:ilvl="2">
      <w:start w:val="1"/>
      <w:numFmt w:val="decimal"/>
      <w:lvlText w:val="%1.%2.%3"/>
      <w:lvlJc w:val="left"/>
      <w:pPr>
        <w:ind w:left="1930" w:hanging="1080"/>
      </w:pPr>
      <w:rPr>
        <w:rFonts w:hint="default"/>
      </w:rPr>
    </w:lvl>
    <w:lvl w:ilvl="3">
      <w:start w:val="1"/>
      <w:numFmt w:val="decimal"/>
      <w:lvlText w:val="%1.%2.%3.%4"/>
      <w:lvlJc w:val="left"/>
      <w:pPr>
        <w:ind w:left="2355" w:hanging="1080"/>
      </w:pPr>
      <w:rPr>
        <w:rFonts w:hint="default"/>
      </w:rPr>
    </w:lvl>
    <w:lvl w:ilvl="4">
      <w:start w:val="1"/>
      <w:numFmt w:val="decimal"/>
      <w:lvlText w:val="%1.%2.%3.%4.%5"/>
      <w:lvlJc w:val="left"/>
      <w:pPr>
        <w:ind w:left="3140" w:hanging="1440"/>
      </w:pPr>
      <w:rPr>
        <w:rFonts w:hint="default"/>
      </w:rPr>
    </w:lvl>
    <w:lvl w:ilvl="5">
      <w:start w:val="1"/>
      <w:numFmt w:val="decimal"/>
      <w:lvlText w:val="%1.%2.%3.%4.%5.%6"/>
      <w:lvlJc w:val="left"/>
      <w:pPr>
        <w:ind w:left="3925" w:hanging="1800"/>
      </w:pPr>
      <w:rPr>
        <w:rFonts w:hint="default"/>
      </w:rPr>
    </w:lvl>
    <w:lvl w:ilvl="6">
      <w:start w:val="1"/>
      <w:numFmt w:val="decimal"/>
      <w:lvlText w:val="%1.%2.%3.%4.%5.%6.%7"/>
      <w:lvlJc w:val="left"/>
      <w:pPr>
        <w:ind w:left="4710" w:hanging="2160"/>
      </w:pPr>
      <w:rPr>
        <w:rFonts w:hint="default"/>
      </w:rPr>
    </w:lvl>
    <w:lvl w:ilvl="7">
      <w:start w:val="1"/>
      <w:numFmt w:val="decimal"/>
      <w:lvlText w:val="%1.%2.%3.%4.%5.%6.%7.%8"/>
      <w:lvlJc w:val="left"/>
      <w:pPr>
        <w:ind w:left="5495" w:hanging="2520"/>
      </w:pPr>
      <w:rPr>
        <w:rFonts w:hint="default"/>
      </w:rPr>
    </w:lvl>
    <w:lvl w:ilvl="8">
      <w:start w:val="1"/>
      <w:numFmt w:val="decimal"/>
      <w:lvlText w:val="%1.%2.%3.%4.%5.%6.%7.%8.%9"/>
      <w:lvlJc w:val="left"/>
      <w:pPr>
        <w:ind w:left="6280" w:hanging="2880"/>
      </w:pPr>
      <w:rPr>
        <w:rFonts w:hint="default"/>
      </w:rPr>
    </w:lvl>
  </w:abstractNum>
  <w:abstractNum w:abstractNumId="17" w15:restartNumberingAfterBreak="0">
    <w:nsid w:val="5B2D0C51"/>
    <w:multiLevelType w:val="multilevel"/>
    <w:tmpl w:val="5B2D0C51"/>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8" w15:restartNumberingAfterBreak="0">
    <w:nsid w:val="5B5173AB"/>
    <w:multiLevelType w:val="multilevel"/>
    <w:tmpl w:val="5B5173AB"/>
    <w:lvl w:ilvl="0">
      <w:start w:val="1"/>
      <w:numFmt w:val="bullet"/>
      <w:lvlText w:val=""/>
      <w:lvlJc w:val="left"/>
      <w:pPr>
        <w:ind w:left="845" w:hanging="420"/>
      </w:pPr>
      <w:rPr>
        <w:rFonts w:ascii="Wingdings" w:hAnsi="Wingdings" w:hint="default"/>
      </w:rPr>
    </w:lvl>
    <w:lvl w:ilvl="1">
      <w:start w:val="1"/>
      <w:numFmt w:val="bullet"/>
      <w:lvlText w:val=""/>
      <w:lvlJc w:val="left"/>
      <w:pPr>
        <w:ind w:left="1265" w:hanging="420"/>
      </w:pPr>
      <w:rPr>
        <w:rFonts w:ascii="Wingdings" w:hAnsi="Wingdings" w:hint="default"/>
      </w:rPr>
    </w:lvl>
    <w:lvl w:ilvl="2">
      <w:start w:val="1"/>
      <w:numFmt w:val="bullet"/>
      <w:lvlText w:val=""/>
      <w:lvlJc w:val="left"/>
      <w:pPr>
        <w:ind w:left="1685" w:hanging="420"/>
      </w:pPr>
      <w:rPr>
        <w:rFonts w:ascii="Wingdings" w:hAnsi="Wingdings" w:hint="default"/>
      </w:rPr>
    </w:lvl>
    <w:lvl w:ilvl="3">
      <w:start w:val="1"/>
      <w:numFmt w:val="bullet"/>
      <w:lvlText w:val=""/>
      <w:lvlJc w:val="left"/>
      <w:pPr>
        <w:ind w:left="2105" w:hanging="420"/>
      </w:pPr>
      <w:rPr>
        <w:rFonts w:ascii="Wingdings" w:hAnsi="Wingdings" w:hint="default"/>
      </w:rPr>
    </w:lvl>
    <w:lvl w:ilvl="4">
      <w:start w:val="1"/>
      <w:numFmt w:val="bullet"/>
      <w:lvlText w:val=""/>
      <w:lvlJc w:val="left"/>
      <w:pPr>
        <w:ind w:left="2525" w:hanging="420"/>
      </w:pPr>
      <w:rPr>
        <w:rFonts w:ascii="Wingdings" w:hAnsi="Wingdings" w:hint="default"/>
      </w:rPr>
    </w:lvl>
    <w:lvl w:ilvl="5">
      <w:start w:val="1"/>
      <w:numFmt w:val="bullet"/>
      <w:lvlText w:val=""/>
      <w:lvlJc w:val="left"/>
      <w:pPr>
        <w:ind w:left="2945" w:hanging="420"/>
      </w:pPr>
      <w:rPr>
        <w:rFonts w:ascii="Wingdings" w:hAnsi="Wingdings" w:hint="default"/>
      </w:rPr>
    </w:lvl>
    <w:lvl w:ilvl="6">
      <w:start w:val="1"/>
      <w:numFmt w:val="bullet"/>
      <w:lvlText w:val=""/>
      <w:lvlJc w:val="left"/>
      <w:pPr>
        <w:ind w:left="3365" w:hanging="420"/>
      </w:pPr>
      <w:rPr>
        <w:rFonts w:ascii="Wingdings" w:hAnsi="Wingdings" w:hint="default"/>
      </w:rPr>
    </w:lvl>
    <w:lvl w:ilvl="7">
      <w:start w:val="1"/>
      <w:numFmt w:val="bullet"/>
      <w:lvlText w:val=""/>
      <w:lvlJc w:val="left"/>
      <w:pPr>
        <w:ind w:left="3785" w:hanging="420"/>
      </w:pPr>
      <w:rPr>
        <w:rFonts w:ascii="Wingdings" w:hAnsi="Wingdings" w:hint="default"/>
      </w:rPr>
    </w:lvl>
    <w:lvl w:ilvl="8">
      <w:start w:val="1"/>
      <w:numFmt w:val="bullet"/>
      <w:lvlText w:val=""/>
      <w:lvlJc w:val="left"/>
      <w:pPr>
        <w:ind w:left="4205" w:hanging="420"/>
      </w:pPr>
      <w:rPr>
        <w:rFonts w:ascii="Wingdings" w:hAnsi="Wingdings" w:hint="default"/>
      </w:rPr>
    </w:lvl>
  </w:abstractNum>
  <w:abstractNum w:abstractNumId="19" w15:restartNumberingAfterBreak="0">
    <w:nsid w:val="6CB82AF2"/>
    <w:multiLevelType w:val="multilevel"/>
    <w:tmpl w:val="6CB82AF2"/>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20" w15:restartNumberingAfterBreak="0">
    <w:nsid w:val="745368C9"/>
    <w:multiLevelType w:val="multilevel"/>
    <w:tmpl w:val="745368C9"/>
    <w:lvl w:ilvl="0">
      <w:start w:val="5"/>
      <w:numFmt w:val="decimal"/>
      <w:lvlText w:val="%1"/>
      <w:lvlJc w:val="left"/>
      <w:pPr>
        <w:ind w:left="492" w:hanging="492"/>
      </w:pPr>
      <w:rPr>
        <w:rFonts w:hint="default"/>
      </w:rPr>
    </w:lvl>
    <w:lvl w:ilvl="1">
      <w:start w:val="1"/>
      <w:numFmt w:val="decimal"/>
      <w:lvlText w:val="%1.%2"/>
      <w:lvlJc w:val="left"/>
      <w:pPr>
        <w:ind w:left="1145" w:hanging="720"/>
      </w:pPr>
      <w:rPr>
        <w:rFonts w:hint="default"/>
      </w:rPr>
    </w:lvl>
    <w:lvl w:ilvl="2">
      <w:start w:val="1"/>
      <w:numFmt w:val="decimal"/>
      <w:lvlText w:val="%1.%2.%3"/>
      <w:lvlJc w:val="left"/>
      <w:pPr>
        <w:ind w:left="1920" w:hanging="108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3120" w:hanging="1440"/>
      </w:pPr>
      <w:rPr>
        <w:rFonts w:hint="default"/>
      </w:rPr>
    </w:lvl>
    <w:lvl w:ilvl="5">
      <w:start w:val="1"/>
      <w:numFmt w:val="decimal"/>
      <w:lvlText w:val="%1.%2.%3.%4.%5.%6"/>
      <w:lvlJc w:val="left"/>
      <w:pPr>
        <w:ind w:left="3900" w:hanging="1800"/>
      </w:pPr>
      <w:rPr>
        <w:rFonts w:hint="default"/>
      </w:rPr>
    </w:lvl>
    <w:lvl w:ilvl="6">
      <w:start w:val="1"/>
      <w:numFmt w:val="decimal"/>
      <w:lvlText w:val="%1.%2.%3.%4.%5.%6.%7"/>
      <w:lvlJc w:val="left"/>
      <w:pPr>
        <w:ind w:left="4680" w:hanging="2160"/>
      </w:pPr>
      <w:rPr>
        <w:rFonts w:hint="default"/>
      </w:rPr>
    </w:lvl>
    <w:lvl w:ilvl="7">
      <w:start w:val="1"/>
      <w:numFmt w:val="decimal"/>
      <w:lvlText w:val="%1.%2.%3.%4.%5.%6.%7.%8"/>
      <w:lvlJc w:val="left"/>
      <w:pPr>
        <w:ind w:left="5460" w:hanging="2520"/>
      </w:pPr>
      <w:rPr>
        <w:rFonts w:hint="default"/>
      </w:rPr>
    </w:lvl>
    <w:lvl w:ilvl="8">
      <w:start w:val="1"/>
      <w:numFmt w:val="decimal"/>
      <w:lvlText w:val="%1.%2.%3.%4.%5.%6.%7.%8.%9"/>
      <w:lvlJc w:val="left"/>
      <w:pPr>
        <w:ind w:left="6240" w:hanging="2880"/>
      </w:pPr>
      <w:rPr>
        <w:rFonts w:hint="default"/>
      </w:rPr>
    </w:lvl>
  </w:abstractNum>
  <w:abstractNum w:abstractNumId="21" w15:restartNumberingAfterBreak="0">
    <w:nsid w:val="7E28281B"/>
    <w:multiLevelType w:val="multilevel"/>
    <w:tmpl w:val="7E28281B"/>
    <w:lvl w:ilvl="0">
      <w:start w:val="9"/>
      <w:numFmt w:val="decimal"/>
      <w:lvlText w:val="%1"/>
      <w:lvlJc w:val="left"/>
      <w:pPr>
        <w:ind w:left="492" w:hanging="492"/>
      </w:pPr>
      <w:rPr>
        <w:rFonts w:hint="default"/>
      </w:rPr>
    </w:lvl>
    <w:lvl w:ilvl="1">
      <w:start w:val="1"/>
      <w:numFmt w:val="decimal"/>
      <w:lvlText w:val="%1.%2"/>
      <w:lvlJc w:val="left"/>
      <w:pPr>
        <w:ind w:left="1145" w:hanging="720"/>
      </w:pPr>
      <w:rPr>
        <w:rFonts w:hint="default"/>
      </w:rPr>
    </w:lvl>
    <w:lvl w:ilvl="2">
      <w:start w:val="1"/>
      <w:numFmt w:val="decimal"/>
      <w:lvlText w:val="%1.%2.%3"/>
      <w:lvlJc w:val="left"/>
      <w:pPr>
        <w:ind w:left="1930" w:hanging="1080"/>
      </w:pPr>
      <w:rPr>
        <w:rFonts w:hint="default"/>
      </w:rPr>
    </w:lvl>
    <w:lvl w:ilvl="3">
      <w:start w:val="1"/>
      <w:numFmt w:val="decimal"/>
      <w:lvlText w:val="%1.%2.%3.%4"/>
      <w:lvlJc w:val="left"/>
      <w:pPr>
        <w:ind w:left="2355" w:hanging="1080"/>
      </w:pPr>
      <w:rPr>
        <w:rFonts w:hint="default"/>
      </w:rPr>
    </w:lvl>
    <w:lvl w:ilvl="4">
      <w:start w:val="1"/>
      <w:numFmt w:val="decimal"/>
      <w:lvlText w:val="%1.%2.%3.%4.%5"/>
      <w:lvlJc w:val="left"/>
      <w:pPr>
        <w:ind w:left="3140" w:hanging="1440"/>
      </w:pPr>
      <w:rPr>
        <w:rFonts w:hint="default"/>
      </w:rPr>
    </w:lvl>
    <w:lvl w:ilvl="5">
      <w:start w:val="1"/>
      <w:numFmt w:val="decimal"/>
      <w:lvlText w:val="%1.%2.%3.%4.%5.%6"/>
      <w:lvlJc w:val="left"/>
      <w:pPr>
        <w:ind w:left="3925" w:hanging="1800"/>
      </w:pPr>
      <w:rPr>
        <w:rFonts w:hint="default"/>
      </w:rPr>
    </w:lvl>
    <w:lvl w:ilvl="6">
      <w:start w:val="1"/>
      <w:numFmt w:val="decimal"/>
      <w:lvlText w:val="%1.%2.%3.%4.%5.%6.%7"/>
      <w:lvlJc w:val="left"/>
      <w:pPr>
        <w:ind w:left="4710" w:hanging="2160"/>
      </w:pPr>
      <w:rPr>
        <w:rFonts w:hint="default"/>
      </w:rPr>
    </w:lvl>
    <w:lvl w:ilvl="7">
      <w:start w:val="1"/>
      <w:numFmt w:val="decimal"/>
      <w:lvlText w:val="%1.%2.%3.%4.%5.%6.%7.%8"/>
      <w:lvlJc w:val="left"/>
      <w:pPr>
        <w:ind w:left="5495" w:hanging="2520"/>
      </w:pPr>
      <w:rPr>
        <w:rFonts w:hint="default"/>
      </w:rPr>
    </w:lvl>
    <w:lvl w:ilvl="8">
      <w:start w:val="1"/>
      <w:numFmt w:val="decimal"/>
      <w:lvlText w:val="%1.%2.%3.%4.%5.%6.%7.%8.%9"/>
      <w:lvlJc w:val="left"/>
      <w:pPr>
        <w:ind w:left="6280" w:hanging="2880"/>
      </w:pPr>
      <w:rPr>
        <w:rFonts w:hint="default"/>
      </w:rPr>
    </w:lvl>
  </w:abstractNum>
  <w:abstractNum w:abstractNumId="22" w15:restartNumberingAfterBreak="0">
    <w:nsid w:val="7F2925FA"/>
    <w:multiLevelType w:val="multilevel"/>
    <w:tmpl w:val="7F2925FA"/>
    <w:lvl w:ilvl="0">
      <w:start w:val="1"/>
      <w:numFmt w:val="bullet"/>
      <w:lvlText w:val=""/>
      <w:lvlJc w:val="left"/>
      <w:pPr>
        <w:ind w:left="1260" w:hanging="420"/>
      </w:pPr>
      <w:rPr>
        <w:rFonts w:ascii="Wingdings" w:hAnsi="Wingdings" w:hint="default"/>
      </w:rPr>
    </w:lvl>
    <w:lvl w:ilvl="1">
      <w:start w:val="1"/>
      <w:numFmt w:val="bullet"/>
      <w:lvlText w:val=""/>
      <w:lvlJc w:val="left"/>
      <w:pPr>
        <w:ind w:left="1680" w:hanging="420"/>
      </w:pPr>
      <w:rPr>
        <w:rFonts w:ascii="Wingdings" w:hAnsi="Wingdings" w:hint="default"/>
      </w:rPr>
    </w:lvl>
    <w:lvl w:ilvl="2">
      <w:start w:val="1"/>
      <w:numFmt w:val="bullet"/>
      <w:lvlText w:val=""/>
      <w:lvlJc w:val="left"/>
      <w:pPr>
        <w:ind w:left="2100" w:hanging="420"/>
      </w:pPr>
      <w:rPr>
        <w:rFonts w:ascii="Wingdings" w:hAnsi="Wingdings" w:hint="default"/>
      </w:rPr>
    </w:lvl>
    <w:lvl w:ilvl="3">
      <w:start w:val="1"/>
      <w:numFmt w:val="bullet"/>
      <w:lvlText w:val=""/>
      <w:lvlJc w:val="left"/>
      <w:pPr>
        <w:ind w:left="2520" w:hanging="420"/>
      </w:pPr>
      <w:rPr>
        <w:rFonts w:ascii="Wingdings" w:hAnsi="Wingdings" w:hint="default"/>
      </w:rPr>
    </w:lvl>
    <w:lvl w:ilvl="4">
      <w:start w:val="1"/>
      <w:numFmt w:val="bullet"/>
      <w:lvlText w:val=""/>
      <w:lvlJc w:val="left"/>
      <w:pPr>
        <w:ind w:left="2940" w:hanging="420"/>
      </w:pPr>
      <w:rPr>
        <w:rFonts w:ascii="Wingdings" w:hAnsi="Wingdings" w:hint="default"/>
      </w:rPr>
    </w:lvl>
    <w:lvl w:ilvl="5">
      <w:start w:val="1"/>
      <w:numFmt w:val="bullet"/>
      <w:lvlText w:val=""/>
      <w:lvlJc w:val="left"/>
      <w:pPr>
        <w:ind w:left="3360" w:hanging="420"/>
      </w:pPr>
      <w:rPr>
        <w:rFonts w:ascii="Wingdings" w:hAnsi="Wingdings" w:hint="default"/>
      </w:rPr>
    </w:lvl>
    <w:lvl w:ilvl="6">
      <w:start w:val="1"/>
      <w:numFmt w:val="bullet"/>
      <w:lvlText w:val=""/>
      <w:lvlJc w:val="left"/>
      <w:pPr>
        <w:ind w:left="3780" w:hanging="420"/>
      </w:pPr>
      <w:rPr>
        <w:rFonts w:ascii="Wingdings" w:hAnsi="Wingdings" w:hint="default"/>
      </w:rPr>
    </w:lvl>
    <w:lvl w:ilvl="7">
      <w:start w:val="1"/>
      <w:numFmt w:val="bullet"/>
      <w:lvlText w:val=""/>
      <w:lvlJc w:val="left"/>
      <w:pPr>
        <w:ind w:left="4200" w:hanging="420"/>
      </w:pPr>
      <w:rPr>
        <w:rFonts w:ascii="Wingdings" w:hAnsi="Wingdings" w:hint="default"/>
      </w:rPr>
    </w:lvl>
    <w:lvl w:ilvl="8">
      <w:start w:val="1"/>
      <w:numFmt w:val="bullet"/>
      <w:lvlText w:val=""/>
      <w:lvlJc w:val="left"/>
      <w:pPr>
        <w:ind w:left="4620" w:hanging="420"/>
      </w:pPr>
      <w:rPr>
        <w:rFonts w:ascii="Wingdings" w:hAnsi="Wingdings" w:hint="default"/>
      </w:rPr>
    </w:lvl>
  </w:abstractNum>
  <w:num w:numId="1">
    <w:abstractNumId w:val="14"/>
  </w:num>
  <w:num w:numId="2">
    <w:abstractNumId w:val="1"/>
  </w:num>
  <w:num w:numId="3">
    <w:abstractNumId w:val="2"/>
  </w:num>
  <w:num w:numId="4">
    <w:abstractNumId w:val="17"/>
  </w:num>
  <w:num w:numId="5">
    <w:abstractNumId w:val="0"/>
  </w:num>
  <w:num w:numId="6">
    <w:abstractNumId w:val="3"/>
  </w:num>
  <w:num w:numId="7">
    <w:abstractNumId w:val="12"/>
  </w:num>
  <w:num w:numId="8">
    <w:abstractNumId w:val="9"/>
  </w:num>
  <w:num w:numId="9">
    <w:abstractNumId w:val="8"/>
  </w:num>
  <w:num w:numId="10">
    <w:abstractNumId w:val="19"/>
  </w:num>
  <w:num w:numId="11">
    <w:abstractNumId w:val="6"/>
  </w:num>
  <w:num w:numId="12">
    <w:abstractNumId w:val="18"/>
  </w:num>
  <w:num w:numId="13">
    <w:abstractNumId w:val="15"/>
  </w:num>
  <w:num w:numId="14">
    <w:abstractNumId w:val="22"/>
  </w:num>
  <w:num w:numId="15">
    <w:abstractNumId w:val="5"/>
  </w:num>
  <w:num w:numId="16">
    <w:abstractNumId w:val="20"/>
  </w:num>
  <w:num w:numId="17">
    <w:abstractNumId w:val="4"/>
  </w:num>
  <w:num w:numId="18">
    <w:abstractNumId w:val="10"/>
  </w:num>
  <w:num w:numId="19">
    <w:abstractNumId w:val="16"/>
  </w:num>
  <w:num w:numId="20">
    <w:abstractNumId w:val="7"/>
  </w:num>
  <w:num w:numId="21">
    <w:abstractNumId w:val="13"/>
  </w:num>
  <w:num w:numId="22">
    <w:abstractNumId w:val="21"/>
  </w:num>
  <w:num w:numId="23">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eng yuxian">
    <w15:presenceInfo w15:providerId="Windows Live" w15:userId="f64c3812ee674b5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493A"/>
    <w:rsid w:val="B9F5E872"/>
    <w:rsid w:val="BAFE28DB"/>
    <w:rsid w:val="BE7D9870"/>
    <w:rsid w:val="C7B8861C"/>
    <w:rsid w:val="CD7B912E"/>
    <w:rsid w:val="CEFD9D67"/>
    <w:rsid w:val="D9AFCC8F"/>
    <w:rsid w:val="EFD93478"/>
    <w:rsid w:val="F6F8E48E"/>
    <w:rsid w:val="F8DFE4EC"/>
    <w:rsid w:val="FA371BED"/>
    <w:rsid w:val="FB7F964A"/>
    <w:rsid w:val="FBF55AEA"/>
    <w:rsid w:val="FD6C0458"/>
    <w:rsid w:val="FDF79C79"/>
    <w:rsid w:val="FEFAD7DF"/>
    <w:rsid w:val="FF2F0A99"/>
    <w:rsid w:val="00000574"/>
    <w:rsid w:val="00000BC8"/>
    <w:rsid w:val="0000328D"/>
    <w:rsid w:val="0000329A"/>
    <w:rsid w:val="00003743"/>
    <w:rsid w:val="000052D4"/>
    <w:rsid w:val="0000623D"/>
    <w:rsid w:val="00006E49"/>
    <w:rsid w:val="000072E2"/>
    <w:rsid w:val="000116B5"/>
    <w:rsid w:val="000123E1"/>
    <w:rsid w:val="00013049"/>
    <w:rsid w:val="00013D4F"/>
    <w:rsid w:val="00017B69"/>
    <w:rsid w:val="0002097F"/>
    <w:rsid w:val="00020C59"/>
    <w:rsid w:val="00020D19"/>
    <w:rsid w:val="00021007"/>
    <w:rsid w:val="00021B01"/>
    <w:rsid w:val="000221DB"/>
    <w:rsid w:val="000232C8"/>
    <w:rsid w:val="00024E75"/>
    <w:rsid w:val="00025163"/>
    <w:rsid w:val="000263B6"/>
    <w:rsid w:val="00026A71"/>
    <w:rsid w:val="00027D27"/>
    <w:rsid w:val="00030024"/>
    <w:rsid w:val="0003020C"/>
    <w:rsid w:val="00030424"/>
    <w:rsid w:val="00031097"/>
    <w:rsid w:val="0003150A"/>
    <w:rsid w:val="00031A57"/>
    <w:rsid w:val="00032478"/>
    <w:rsid w:val="00033426"/>
    <w:rsid w:val="00033442"/>
    <w:rsid w:val="0003395D"/>
    <w:rsid w:val="00033EE4"/>
    <w:rsid w:val="0003410F"/>
    <w:rsid w:val="0003470F"/>
    <w:rsid w:val="00034E68"/>
    <w:rsid w:val="000352C5"/>
    <w:rsid w:val="000353F0"/>
    <w:rsid w:val="0003674F"/>
    <w:rsid w:val="00036A87"/>
    <w:rsid w:val="00037F3F"/>
    <w:rsid w:val="000407E9"/>
    <w:rsid w:val="00041053"/>
    <w:rsid w:val="00041571"/>
    <w:rsid w:val="000420A0"/>
    <w:rsid w:val="00042F84"/>
    <w:rsid w:val="000462D1"/>
    <w:rsid w:val="000466ED"/>
    <w:rsid w:val="0004695A"/>
    <w:rsid w:val="0005007B"/>
    <w:rsid w:val="00050636"/>
    <w:rsid w:val="000511C9"/>
    <w:rsid w:val="0005167D"/>
    <w:rsid w:val="00051F32"/>
    <w:rsid w:val="000522F7"/>
    <w:rsid w:val="00052DEE"/>
    <w:rsid w:val="00053618"/>
    <w:rsid w:val="00054635"/>
    <w:rsid w:val="000546D0"/>
    <w:rsid w:val="00054B91"/>
    <w:rsid w:val="000550F0"/>
    <w:rsid w:val="00056B1A"/>
    <w:rsid w:val="0005750F"/>
    <w:rsid w:val="00060594"/>
    <w:rsid w:val="00062877"/>
    <w:rsid w:val="0006339F"/>
    <w:rsid w:val="00063E57"/>
    <w:rsid w:val="00063EDC"/>
    <w:rsid w:val="0006406B"/>
    <w:rsid w:val="00064371"/>
    <w:rsid w:val="00064420"/>
    <w:rsid w:val="00064733"/>
    <w:rsid w:val="0006549A"/>
    <w:rsid w:val="00065607"/>
    <w:rsid w:val="00065D16"/>
    <w:rsid w:val="00065DC7"/>
    <w:rsid w:val="00067A72"/>
    <w:rsid w:val="00070684"/>
    <w:rsid w:val="0007135B"/>
    <w:rsid w:val="00071B7E"/>
    <w:rsid w:val="00071CAD"/>
    <w:rsid w:val="000736DB"/>
    <w:rsid w:val="00074333"/>
    <w:rsid w:val="0007565B"/>
    <w:rsid w:val="00075C34"/>
    <w:rsid w:val="00077407"/>
    <w:rsid w:val="000776CF"/>
    <w:rsid w:val="00077A75"/>
    <w:rsid w:val="00077F79"/>
    <w:rsid w:val="00080E83"/>
    <w:rsid w:val="0008189B"/>
    <w:rsid w:val="000819E9"/>
    <w:rsid w:val="0008214D"/>
    <w:rsid w:val="00082C10"/>
    <w:rsid w:val="00083273"/>
    <w:rsid w:val="00083989"/>
    <w:rsid w:val="00083CE7"/>
    <w:rsid w:val="00084068"/>
    <w:rsid w:val="000857A2"/>
    <w:rsid w:val="000857E8"/>
    <w:rsid w:val="00085DFB"/>
    <w:rsid w:val="00085ECE"/>
    <w:rsid w:val="000878F7"/>
    <w:rsid w:val="00087B36"/>
    <w:rsid w:val="00087C78"/>
    <w:rsid w:val="0009039A"/>
    <w:rsid w:val="00090649"/>
    <w:rsid w:val="00090F4F"/>
    <w:rsid w:val="00090F79"/>
    <w:rsid w:val="000910B4"/>
    <w:rsid w:val="0009167B"/>
    <w:rsid w:val="00091DF7"/>
    <w:rsid w:val="00092570"/>
    <w:rsid w:val="0009394D"/>
    <w:rsid w:val="00093CE3"/>
    <w:rsid w:val="00093F95"/>
    <w:rsid w:val="000943E6"/>
    <w:rsid w:val="0009443B"/>
    <w:rsid w:val="00094A68"/>
    <w:rsid w:val="00094B9F"/>
    <w:rsid w:val="000951B9"/>
    <w:rsid w:val="00095601"/>
    <w:rsid w:val="00095680"/>
    <w:rsid w:val="00095FDE"/>
    <w:rsid w:val="00096424"/>
    <w:rsid w:val="00096D92"/>
    <w:rsid w:val="000A0D74"/>
    <w:rsid w:val="000A19DB"/>
    <w:rsid w:val="000A1C06"/>
    <w:rsid w:val="000A2F29"/>
    <w:rsid w:val="000A3122"/>
    <w:rsid w:val="000A4301"/>
    <w:rsid w:val="000A4493"/>
    <w:rsid w:val="000A46CA"/>
    <w:rsid w:val="000A49C2"/>
    <w:rsid w:val="000A55FD"/>
    <w:rsid w:val="000A5604"/>
    <w:rsid w:val="000A583F"/>
    <w:rsid w:val="000A67DD"/>
    <w:rsid w:val="000A682A"/>
    <w:rsid w:val="000A7E8F"/>
    <w:rsid w:val="000A7F04"/>
    <w:rsid w:val="000B03E8"/>
    <w:rsid w:val="000B162F"/>
    <w:rsid w:val="000B18BB"/>
    <w:rsid w:val="000B280E"/>
    <w:rsid w:val="000B29D2"/>
    <w:rsid w:val="000B2ECC"/>
    <w:rsid w:val="000B3480"/>
    <w:rsid w:val="000B35C3"/>
    <w:rsid w:val="000B4741"/>
    <w:rsid w:val="000B486E"/>
    <w:rsid w:val="000B4BAD"/>
    <w:rsid w:val="000B53BC"/>
    <w:rsid w:val="000B5AAC"/>
    <w:rsid w:val="000B61B2"/>
    <w:rsid w:val="000B647B"/>
    <w:rsid w:val="000B6EA7"/>
    <w:rsid w:val="000C0314"/>
    <w:rsid w:val="000C0CA4"/>
    <w:rsid w:val="000C13F4"/>
    <w:rsid w:val="000C382B"/>
    <w:rsid w:val="000C3B8D"/>
    <w:rsid w:val="000C3D99"/>
    <w:rsid w:val="000C4557"/>
    <w:rsid w:val="000C5217"/>
    <w:rsid w:val="000C52FD"/>
    <w:rsid w:val="000C5AA6"/>
    <w:rsid w:val="000C5B00"/>
    <w:rsid w:val="000C6B34"/>
    <w:rsid w:val="000C7884"/>
    <w:rsid w:val="000D0C83"/>
    <w:rsid w:val="000D0F82"/>
    <w:rsid w:val="000D149E"/>
    <w:rsid w:val="000D1F7C"/>
    <w:rsid w:val="000D25C4"/>
    <w:rsid w:val="000D2B92"/>
    <w:rsid w:val="000D3CEF"/>
    <w:rsid w:val="000D3DA2"/>
    <w:rsid w:val="000D413E"/>
    <w:rsid w:val="000D443F"/>
    <w:rsid w:val="000D48F8"/>
    <w:rsid w:val="000D4DF5"/>
    <w:rsid w:val="000D52E1"/>
    <w:rsid w:val="000D55EC"/>
    <w:rsid w:val="000D564D"/>
    <w:rsid w:val="000D5DA6"/>
    <w:rsid w:val="000D6176"/>
    <w:rsid w:val="000D74CB"/>
    <w:rsid w:val="000D74ED"/>
    <w:rsid w:val="000D7CF7"/>
    <w:rsid w:val="000E100D"/>
    <w:rsid w:val="000E1B23"/>
    <w:rsid w:val="000E2541"/>
    <w:rsid w:val="000E2659"/>
    <w:rsid w:val="000E299F"/>
    <w:rsid w:val="000E2F73"/>
    <w:rsid w:val="000E2FBD"/>
    <w:rsid w:val="000E46FF"/>
    <w:rsid w:val="000E4D9C"/>
    <w:rsid w:val="000E5413"/>
    <w:rsid w:val="000E773A"/>
    <w:rsid w:val="000F0494"/>
    <w:rsid w:val="000F0B7F"/>
    <w:rsid w:val="000F17C5"/>
    <w:rsid w:val="000F19D9"/>
    <w:rsid w:val="000F1F07"/>
    <w:rsid w:val="000F2217"/>
    <w:rsid w:val="000F23EF"/>
    <w:rsid w:val="000F2CC7"/>
    <w:rsid w:val="000F3CD2"/>
    <w:rsid w:val="000F3F51"/>
    <w:rsid w:val="000F4C15"/>
    <w:rsid w:val="000F4FF0"/>
    <w:rsid w:val="000F50B6"/>
    <w:rsid w:val="000F5660"/>
    <w:rsid w:val="000F57A1"/>
    <w:rsid w:val="000F58A9"/>
    <w:rsid w:val="000F6933"/>
    <w:rsid w:val="00100213"/>
    <w:rsid w:val="00100E92"/>
    <w:rsid w:val="00100EF9"/>
    <w:rsid w:val="00101E33"/>
    <w:rsid w:val="00101FBC"/>
    <w:rsid w:val="001020C4"/>
    <w:rsid w:val="00102587"/>
    <w:rsid w:val="00102684"/>
    <w:rsid w:val="00103817"/>
    <w:rsid w:val="00103953"/>
    <w:rsid w:val="00103F9C"/>
    <w:rsid w:val="0010426E"/>
    <w:rsid w:val="00104BAF"/>
    <w:rsid w:val="001050F2"/>
    <w:rsid w:val="0010580C"/>
    <w:rsid w:val="0010631B"/>
    <w:rsid w:val="00106A5D"/>
    <w:rsid w:val="00106FFD"/>
    <w:rsid w:val="001077F7"/>
    <w:rsid w:val="001103DE"/>
    <w:rsid w:val="001114BA"/>
    <w:rsid w:val="0011167C"/>
    <w:rsid w:val="00111E1A"/>
    <w:rsid w:val="00112227"/>
    <w:rsid w:val="00113BD0"/>
    <w:rsid w:val="00113DFE"/>
    <w:rsid w:val="00114FB0"/>
    <w:rsid w:val="00117088"/>
    <w:rsid w:val="001176AC"/>
    <w:rsid w:val="00120514"/>
    <w:rsid w:val="001211AB"/>
    <w:rsid w:val="00121542"/>
    <w:rsid w:val="00122150"/>
    <w:rsid w:val="00122AF1"/>
    <w:rsid w:val="00122E9B"/>
    <w:rsid w:val="0012325C"/>
    <w:rsid w:val="00123CFE"/>
    <w:rsid w:val="00123FB1"/>
    <w:rsid w:val="00124ACA"/>
    <w:rsid w:val="00124FCF"/>
    <w:rsid w:val="001256A4"/>
    <w:rsid w:val="00126B17"/>
    <w:rsid w:val="00127D3C"/>
    <w:rsid w:val="0013123B"/>
    <w:rsid w:val="00131C83"/>
    <w:rsid w:val="001322BB"/>
    <w:rsid w:val="001323BF"/>
    <w:rsid w:val="00132B6B"/>
    <w:rsid w:val="00132FAC"/>
    <w:rsid w:val="001349B9"/>
    <w:rsid w:val="00134DDF"/>
    <w:rsid w:val="00135F6E"/>
    <w:rsid w:val="0013659B"/>
    <w:rsid w:val="00136B9F"/>
    <w:rsid w:val="00136EC0"/>
    <w:rsid w:val="00137A64"/>
    <w:rsid w:val="00140CA8"/>
    <w:rsid w:val="00140CC7"/>
    <w:rsid w:val="001418C1"/>
    <w:rsid w:val="00141E58"/>
    <w:rsid w:val="001425C9"/>
    <w:rsid w:val="0014499B"/>
    <w:rsid w:val="00144DF1"/>
    <w:rsid w:val="00145F72"/>
    <w:rsid w:val="0014772A"/>
    <w:rsid w:val="00150064"/>
    <w:rsid w:val="001502AB"/>
    <w:rsid w:val="00150D7D"/>
    <w:rsid w:val="00152330"/>
    <w:rsid w:val="00152D2F"/>
    <w:rsid w:val="001530AC"/>
    <w:rsid w:val="00153A7D"/>
    <w:rsid w:val="00153F25"/>
    <w:rsid w:val="00154024"/>
    <w:rsid w:val="0015501E"/>
    <w:rsid w:val="001554ED"/>
    <w:rsid w:val="00155CBF"/>
    <w:rsid w:val="00156768"/>
    <w:rsid w:val="00156B33"/>
    <w:rsid w:val="00157A26"/>
    <w:rsid w:val="001605C0"/>
    <w:rsid w:val="00161867"/>
    <w:rsid w:val="001622ED"/>
    <w:rsid w:val="00162E8E"/>
    <w:rsid w:val="0016321D"/>
    <w:rsid w:val="001640D9"/>
    <w:rsid w:val="0016483A"/>
    <w:rsid w:val="00164C39"/>
    <w:rsid w:val="00164C72"/>
    <w:rsid w:val="00164CB6"/>
    <w:rsid w:val="00165E4E"/>
    <w:rsid w:val="00165F42"/>
    <w:rsid w:val="00166F38"/>
    <w:rsid w:val="001703A8"/>
    <w:rsid w:val="00170A30"/>
    <w:rsid w:val="00173C5E"/>
    <w:rsid w:val="0017416D"/>
    <w:rsid w:val="00174F8B"/>
    <w:rsid w:val="001752B6"/>
    <w:rsid w:val="001758AF"/>
    <w:rsid w:val="0017592C"/>
    <w:rsid w:val="00175E3E"/>
    <w:rsid w:val="00175E69"/>
    <w:rsid w:val="001766BD"/>
    <w:rsid w:val="00176BFB"/>
    <w:rsid w:val="00176F78"/>
    <w:rsid w:val="00177565"/>
    <w:rsid w:val="00177C87"/>
    <w:rsid w:val="001808C6"/>
    <w:rsid w:val="00180C65"/>
    <w:rsid w:val="001818E9"/>
    <w:rsid w:val="00182262"/>
    <w:rsid w:val="00182274"/>
    <w:rsid w:val="00182CE6"/>
    <w:rsid w:val="00183DCB"/>
    <w:rsid w:val="0018505E"/>
    <w:rsid w:val="001859DF"/>
    <w:rsid w:val="00186FD8"/>
    <w:rsid w:val="001939AC"/>
    <w:rsid w:val="00193A53"/>
    <w:rsid w:val="00194F4B"/>
    <w:rsid w:val="00195A17"/>
    <w:rsid w:val="00196135"/>
    <w:rsid w:val="00196F59"/>
    <w:rsid w:val="001A025D"/>
    <w:rsid w:val="001A22F9"/>
    <w:rsid w:val="001A28A9"/>
    <w:rsid w:val="001A2E7F"/>
    <w:rsid w:val="001A3FC5"/>
    <w:rsid w:val="001A4A72"/>
    <w:rsid w:val="001A5177"/>
    <w:rsid w:val="001A6DFC"/>
    <w:rsid w:val="001B039C"/>
    <w:rsid w:val="001B0795"/>
    <w:rsid w:val="001B16BF"/>
    <w:rsid w:val="001B179E"/>
    <w:rsid w:val="001B18B6"/>
    <w:rsid w:val="001B220B"/>
    <w:rsid w:val="001B63B2"/>
    <w:rsid w:val="001B77B8"/>
    <w:rsid w:val="001C014C"/>
    <w:rsid w:val="001C0923"/>
    <w:rsid w:val="001C1634"/>
    <w:rsid w:val="001C1953"/>
    <w:rsid w:val="001C28AB"/>
    <w:rsid w:val="001C4150"/>
    <w:rsid w:val="001C4B21"/>
    <w:rsid w:val="001C4EE9"/>
    <w:rsid w:val="001C589C"/>
    <w:rsid w:val="001C74CB"/>
    <w:rsid w:val="001C7514"/>
    <w:rsid w:val="001D02CE"/>
    <w:rsid w:val="001D0596"/>
    <w:rsid w:val="001D36B8"/>
    <w:rsid w:val="001D3E33"/>
    <w:rsid w:val="001D4073"/>
    <w:rsid w:val="001D4F3A"/>
    <w:rsid w:val="001D505F"/>
    <w:rsid w:val="001D63C8"/>
    <w:rsid w:val="001D6945"/>
    <w:rsid w:val="001D6B30"/>
    <w:rsid w:val="001D7790"/>
    <w:rsid w:val="001E0B8E"/>
    <w:rsid w:val="001E1156"/>
    <w:rsid w:val="001E1D08"/>
    <w:rsid w:val="001E48EA"/>
    <w:rsid w:val="001E49EF"/>
    <w:rsid w:val="001E4B2C"/>
    <w:rsid w:val="001E4C50"/>
    <w:rsid w:val="001E4C84"/>
    <w:rsid w:val="001E4D83"/>
    <w:rsid w:val="001E5095"/>
    <w:rsid w:val="001E5577"/>
    <w:rsid w:val="001E5A71"/>
    <w:rsid w:val="001E5AB1"/>
    <w:rsid w:val="001E5B2E"/>
    <w:rsid w:val="001E5EDD"/>
    <w:rsid w:val="001E5FA0"/>
    <w:rsid w:val="001E64D0"/>
    <w:rsid w:val="001E6829"/>
    <w:rsid w:val="001E7387"/>
    <w:rsid w:val="001E7906"/>
    <w:rsid w:val="001F0377"/>
    <w:rsid w:val="001F18EA"/>
    <w:rsid w:val="001F1C4D"/>
    <w:rsid w:val="001F1C98"/>
    <w:rsid w:val="001F2087"/>
    <w:rsid w:val="001F3213"/>
    <w:rsid w:val="001F3727"/>
    <w:rsid w:val="001F405C"/>
    <w:rsid w:val="001F479D"/>
    <w:rsid w:val="001F496A"/>
    <w:rsid w:val="001F4A1E"/>
    <w:rsid w:val="001F4F90"/>
    <w:rsid w:val="001F50DA"/>
    <w:rsid w:val="001F5B2A"/>
    <w:rsid w:val="001F62DE"/>
    <w:rsid w:val="001F7CAE"/>
    <w:rsid w:val="00200F2B"/>
    <w:rsid w:val="00201179"/>
    <w:rsid w:val="0020118B"/>
    <w:rsid w:val="00201561"/>
    <w:rsid w:val="0020223B"/>
    <w:rsid w:val="002022AA"/>
    <w:rsid w:val="00202558"/>
    <w:rsid w:val="002040B0"/>
    <w:rsid w:val="00204783"/>
    <w:rsid w:val="00205546"/>
    <w:rsid w:val="00206620"/>
    <w:rsid w:val="00210B35"/>
    <w:rsid w:val="002110FC"/>
    <w:rsid w:val="0021133C"/>
    <w:rsid w:val="00211684"/>
    <w:rsid w:val="002117E6"/>
    <w:rsid w:val="002118F2"/>
    <w:rsid w:val="0021214F"/>
    <w:rsid w:val="002122E5"/>
    <w:rsid w:val="0021231C"/>
    <w:rsid w:val="00212561"/>
    <w:rsid w:val="002132A0"/>
    <w:rsid w:val="0021359E"/>
    <w:rsid w:val="002146E4"/>
    <w:rsid w:val="00215351"/>
    <w:rsid w:val="00215A82"/>
    <w:rsid w:val="002165B1"/>
    <w:rsid w:val="00216756"/>
    <w:rsid w:val="00217BF2"/>
    <w:rsid w:val="002206BB"/>
    <w:rsid w:val="002209AC"/>
    <w:rsid w:val="00220A55"/>
    <w:rsid w:val="00220FE3"/>
    <w:rsid w:val="002212FE"/>
    <w:rsid w:val="00221E65"/>
    <w:rsid w:val="00222B0A"/>
    <w:rsid w:val="00222B1D"/>
    <w:rsid w:val="00222C36"/>
    <w:rsid w:val="00222CC4"/>
    <w:rsid w:val="00224185"/>
    <w:rsid w:val="00225127"/>
    <w:rsid w:val="00225235"/>
    <w:rsid w:val="00225B9C"/>
    <w:rsid w:val="00225CB0"/>
    <w:rsid w:val="002265A9"/>
    <w:rsid w:val="00227D67"/>
    <w:rsid w:val="00230A0E"/>
    <w:rsid w:val="0023177A"/>
    <w:rsid w:val="00232E35"/>
    <w:rsid w:val="00233D49"/>
    <w:rsid w:val="00234A6F"/>
    <w:rsid w:val="00236006"/>
    <w:rsid w:val="002373AE"/>
    <w:rsid w:val="002375E0"/>
    <w:rsid w:val="00240392"/>
    <w:rsid w:val="002404C0"/>
    <w:rsid w:val="00240CAD"/>
    <w:rsid w:val="00240DB6"/>
    <w:rsid w:val="00241012"/>
    <w:rsid w:val="00241488"/>
    <w:rsid w:val="002416C0"/>
    <w:rsid w:val="002418A5"/>
    <w:rsid w:val="00241942"/>
    <w:rsid w:val="00243503"/>
    <w:rsid w:val="00243D6F"/>
    <w:rsid w:val="002477AA"/>
    <w:rsid w:val="00247C98"/>
    <w:rsid w:val="00251E85"/>
    <w:rsid w:val="0025205E"/>
    <w:rsid w:val="0025497C"/>
    <w:rsid w:val="00255D6B"/>
    <w:rsid w:val="002561FD"/>
    <w:rsid w:val="002566DC"/>
    <w:rsid w:val="002609F4"/>
    <w:rsid w:val="00260A41"/>
    <w:rsid w:val="00261E33"/>
    <w:rsid w:val="00261EE1"/>
    <w:rsid w:val="00262697"/>
    <w:rsid w:val="00262CF1"/>
    <w:rsid w:val="00262E8A"/>
    <w:rsid w:val="002636C6"/>
    <w:rsid w:val="00263891"/>
    <w:rsid w:val="0026480F"/>
    <w:rsid w:val="00264FD1"/>
    <w:rsid w:val="00265656"/>
    <w:rsid w:val="00265834"/>
    <w:rsid w:val="00265F8D"/>
    <w:rsid w:val="0026733D"/>
    <w:rsid w:val="002674FD"/>
    <w:rsid w:val="00267692"/>
    <w:rsid w:val="00270EA2"/>
    <w:rsid w:val="00271B6F"/>
    <w:rsid w:val="002730A4"/>
    <w:rsid w:val="00273533"/>
    <w:rsid w:val="00274708"/>
    <w:rsid w:val="0027650A"/>
    <w:rsid w:val="00276A7B"/>
    <w:rsid w:val="0027784D"/>
    <w:rsid w:val="00277E66"/>
    <w:rsid w:val="00277EE7"/>
    <w:rsid w:val="002818EE"/>
    <w:rsid w:val="00282600"/>
    <w:rsid w:val="00282888"/>
    <w:rsid w:val="00282BC5"/>
    <w:rsid w:val="0028396F"/>
    <w:rsid w:val="00284254"/>
    <w:rsid w:val="002844FE"/>
    <w:rsid w:val="00284EF8"/>
    <w:rsid w:val="0028538D"/>
    <w:rsid w:val="00285DF2"/>
    <w:rsid w:val="002867F6"/>
    <w:rsid w:val="00290C9C"/>
    <w:rsid w:val="002916BF"/>
    <w:rsid w:val="0029201B"/>
    <w:rsid w:val="0029253B"/>
    <w:rsid w:val="0029259C"/>
    <w:rsid w:val="00292896"/>
    <w:rsid w:val="00292E61"/>
    <w:rsid w:val="00292FD9"/>
    <w:rsid w:val="002932F7"/>
    <w:rsid w:val="0029386B"/>
    <w:rsid w:val="002939E2"/>
    <w:rsid w:val="00293DC8"/>
    <w:rsid w:val="0029515C"/>
    <w:rsid w:val="00295495"/>
    <w:rsid w:val="00295EB0"/>
    <w:rsid w:val="00297240"/>
    <w:rsid w:val="0029754E"/>
    <w:rsid w:val="00297B6B"/>
    <w:rsid w:val="002A06DF"/>
    <w:rsid w:val="002A0A7A"/>
    <w:rsid w:val="002A0D6A"/>
    <w:rsid w:val="002A1AD3"/>
    <w:rsid w:val="002A360D"/>
    <w:rsid w:val="002A5E09"/>
    <w:rsid w:val="002A5F72"/>
    <w:rsid w:val="002A6834"/>
    <w:rsid w:val="002A6D3C"/>
    <w:rsid w:val="002B0D26"/>
    <w:rsid w:val="002B0F70"/>
    <w:rsid w:val="002B1A9F"/>
    <w:rsid w:val="002B2AA2"/>
    <w:rsid w:val="002B370C"/>
    <w:rsid w:val="002B39EF"/>
    <w:rsid w:val="002B4020"/>
    <w:rsid w:val="002B5DDB"/>
    <w:rsid w:val="002B6378"/>
    <w:rsid w:val="002B7179"/>
    <w:rsid w:val="002B7330"/>
    <w:rsid w:val="002B7475"/>
    <w:rsid w:val="002B7553"/>
    <w:rsid w:val="002C0D47"/>
    <w:rsid w:val="002C1476"/>
    <w:rsid w:val="002C1561"/>
    <w:rsid w:val="002C1851"/>
    <w:rsid w:val="002C18F9"/>
    <w:rsid w:val="002C19C5"/>
    <w:rsid w:val="002C1F56"/>
    <w:rsid w:val="002C2B7F"/>
    <w:rsid w:val="002C30D5"/>
    <w:rsid w:val="002C3BD0"/>
    <w:rsid w:val="002C5095"/>
    <w:rsid w:val="002C56B3"/>
    <w:rsid w:val="002C58B6"/>
    <w:rsid w:val="002C5F78"/>
    <w:rsid w:val="002C645B"/>
    <w:rsid w:val="002C652A"/>
    <w:rsid w:val="002C6579"/>
    <w:rsid w:val="002C6F71"/>
    <w:rsid w:val="002C6F8C"/>
    <w:rsid w:val="002C71B8"/>
    <w:rsid w:val="002D0ABF"/>
    <w:rsid w:val="002D0EB7"/>
    <w:rsid w:val="002D1C3D"/>
    <w:rsid w:val="002D1DA7"/>
    <w:rsid w:val="002D330E"/>
    <w:rsid w:val="002D3AF9"/>
    <w:rsid w:val="002D3B4F"/>
    <w:rsid w:val="002D3DCD"/>
    <w:rsid w:val="002D6109"/>
    <w:rsid w:val="002D693D"/>
    <w:rsid w:val="002D738B"/>
    <w:rsid w:val="002D76AB"/>
    <w:rsid w:val="002D7824"/>
    <w:rsid w:val="002E19BE"/>
    <w:rsid w:val="002E2C36"/>
    <w:rsid w:val="002E2C88"/>
    <w:rsid w:val="002E2CBE"/>
    <w:rsid w:val="002E337E"/>
    <w:rsid w:val="002E3536"/>
    <w:rsid w:val="002E384F"/>
    <w:rsid w:val="002E4776"/>
    <w:rsid w:val="002E4E3A"/>
    <w:rsid w:val="002E5575"/>
    <w:rsid w:val="002E5B3F"/>
    <w:rsid w:val="002E7783"/>
    <w:rsid w:val="002E7EAA"/>
    <w:rsid w:val="002E7F19"/>
    <w:rsid w:val="002F1431"/>
    <w:rsid w:val="002F335C"/>
    <w:rsid w:val="002F34B2"/>
    <w:rsid w:val="002F46AA"/>
    <w:rsid w:val="002F4C48"/>
    <w:rsid w:val="002F5399"/>
    <w:rsid w:val="002F6595"/>
    <w:rsid w:val="002F65AE"/>
    <w:rsid w:val="00300CB4"/>
    <w:rsid w:val="00300FD1"/>
    <w:rsid w:val="0030127F"/>
    <w:rsid w:val="003016D3"/>
    <w:rsid w:val="0030171F"/>
    <w:rsid w:val="00301EEB"/>
    <w:rsid w:val="0030227A"/>
    <w:rsid w:val="0030247F"/>
    <w:rsid w:val="00302C29"/>
    <w:rsid w:val="00302D3F"/>
    <w:rsid w:val="00303535"/>
    <w:rsid w:val="00304051"/>
    <w:rsid w:val="00304415"/>
    <w:rsid w:val="00304F71"/>
    <w:rsid w:val="00305D47"/>
    <w:rsid w:val="003069F4"/>
    <w:rsid w:val="00306C89"/>
    <w:rsid w:val="003070B2"/>
    <w:rsid w:val="003075FF"/>
    <w:rsid w:val="00307646"/>
    <w:rsid w:val="00307BB1"/>
    <w:rsid w:val="0031054D"/>
    <w:rsid w:val="003106D2"/>
    <w:rsid w:val="00310C5B"/>
    <w:rsid w:val="003117F0"/>
    <w:rsid w:val="00311E93"/>
    <w:rsid w:val="00312677"/>
    <w:rsid w:val="0031407F"/>
    <w:rsid w:val="00314346"/>
    <w:rsid w:val="00314734"/>
    <w:rsid w:val="003167AB"/>
    <w:rsid w:val="003177D9"/>
    <w:rsid w:val="00317E75"/>
    <w:rsid w:val="0032067F"/>
    <w:rsid w:val="00320ABC"/>
    <w:rsid w:val="003217C2"/>
    <w:rsid w:val="00321BCC"/>
    <w:rsid w:val="0032401C"/>
    <w:rsid w:val="00324302"/>
    <w:rsid w:val="003248F2"/>
    <w:rsid w:val="00324924"/>
    <w:rsid w:val="00326770"/>
    <w:rsid w:val="00330445"/>
    <w:rsid w:val="00331EDB"/>
    <w:rsid w:val="0033256C"/>
    <w:rsid w:val="00332EF9"/>
    <w:rsid w:val="003330CB"/>
    <w:rsid w:val="003331A2"/>
    <w:rsid w:val="003334AD"/>
    <w:rsid w:val="003335EF"/>
    <w:rsid w:val="00333C14"/>
    <w:rsid w:val="003341B9"/>
    <w:rsid w:val="003348EC"/>
    <w:rsid w:val="00334E8F"/>
    <w:rsid w:val="00334F80"/>
    <w:rsid w:val="00335399"/>
    <w:rsid w:val="003360B3"/>
    <w:rsid w:val="0034011D"/>
    <w:rsid w:val="00341003"/>
    <w:rsid w:val="003412C5"/>
    <w:rsid w:val="00341BB6"/>
    <w:rsid w:val="00341CC7"/>
    <w:rsid w:val="0034292A"/>
    <w:rsid w:val="003429F3"/>
    <w:rsid w:val="00342DC3"/>
    <w:rsid w:val="00343DA6"/>
    <w:rsid w:val="0034402E"/>
    <w:rsid w:val="0034415B"/>
    <w:rsid w:val="00344164"/>
    <w:rsid w:val="0034429B"/>
    <w:rsid w:val="003442B8"/>
    <w:rsid w:val="00344364"/>
    <w:rsid w:val="003447BF"/>
    <w:rsid w:val="00344D1F"/>
    <w:rsid w:val="00345C86"/>
    <w:rsid w:val="00346B7A"/>
    <w:rsid w:val="00346ED8"/>
    <w:rsid w:val="0034730A"/>
    <w:rsid w:val="003476D5"/>
    <w:rsid w:val="00347810"/>
    <w:rsid w:val="003504A7"/>
    <w:rsid w:val="003505FD"/>
    <w:rsid w:val="00350AC3"/>
    <w:rsid w:val="00351BF7"/>
    <w:rsid w:val="00351DA4"/>
    <w:rsid w:val="003532D0"/>
    <w:rsid w:val="003533F7"/>
    <w:rsid w:val="00353466"/>
    <w:rsid w:val="00353E14"/>
    <w:rsid w:val="00353F21"/>
    <w:rsid w:val="003540ED"/>
    <w:rsid w:val="00354630"/>
    <w:rsid w:val="0035530D"/>
    <w:rsid w:val="00355FD9"/>
    <w:rsid w:val="003563AA"/>
    <w:rsid w:val="00356CAF"/>
    <w:rsid w:val="003578A0"/>
    <w:rsid w:val="00357CD8"/>
    <w:rsid w:val="00361B1F"/>
    <w:rsid w:val="00361EE4"/>
    <w:rsid w:val="00362A06"/>
    <w:rsid w:val="00362CAD"/>
    <w:rsid w:val="00363127"/>
    <w:rsid w:val="003634BA"/>
    <w:rsid w:val="0036378F"/>
    <w:rsid w:val="00363BBB"/>
    <w:rsid w:val="0036529E"/>
    <w:rsid w:val="00365C99"/>
    <w:rsid w:val="00366617"/>
    <w:rsid w:val="0036681D"/>
    <w:rsid w:val="00366B34"/>
    <w:rsid w:val="00367C17"/>
    <w:rsid w:val="00367C46"/>
    <w:rsid w:val="0037071E"/>
    <w:rsid w:val="00370DC3"/>
    <w:rsid w:val="003711FF"/>
    <w:rsid w:val="0037157B"/>
    <w:rsid w:val="0037190C"/>
    <w:rsid w:val="00373834"/>
    <w:rsid w:val="003739EB"/>
    <w:rsid w:val="00373D57"/>
    <w:rsid w:val="00374DA0"/>
    <w:rsid w:val="0037577F"/>
    <w:rsid w:val="00376101"/>
    <w:rsid w:val="003763DF"/>
    <w:rsid w:val="00376DA9"/>
    <w:rsid w:val="00376EB2"/>
    <w:rsid w:val="00377579"/>
    <w:rsid w:val="00380E75"/>
    <w:rsid w:val="003810C3"/>
    <w:rsid w:val="00382451"/>
    <w:rsid w:val="00382C9B"/>
    <w:rsid w:val="00384CE7"/>
    <w:rsid w:val="00384DF7"/>
    <w:rsid w:val="00386118"/>
    <w:rsid w:val="00387251"/>
    <w:rsid w:val="003873C4"/>
    <w:rsid w:val="003874DF"/>
    <w:rsid w:val="00390883"/>
    <w:rsid w:val="00392B4E"/>
    <w:rsid w:val="00393688"/>
    <w:rsid w:val="003947B7"/>
    <w:rsid w:val="00395919"/>
    <w:rsid w:val="00395E5A"/>
    <w:rsid w:val="00397CFC"/>
    <w:rsid w:val="003A056E"/>
    <w:rsid w:val="003A0B15"/>
    <w:rsid w:val="003A1384"/>
    <w:rsid w:val="003A2675"/>
    <w:rsid w:val="003A2E78"/>
    <w:rsid w:val="003A3BCD"/>
    <w:rsid w:val="003A3EB2"/>
    <w:rsid w:val="003A42F6"/>
    <w:rsid w:val="003A47F9"/>
    <w:rsid w:val="003A5DE8"/>
    <w:rsid w:val="003A67E4"/>
    <w:rsid w:val="003A7A94"/>
    <w:rsid w:val="003B0119"/>
    <w:rsid w:val="003B2116"/>
    <w:rsid w:val="003B2849"/>
    <w:rsid w:val="003B2E1A"/>
    <w:rsid w:val="003B3077"/>
    <w:rsid w:val="003B40CD"/>
    <w:rsid w:val="003B5AD7"/>
    <w:rsid w:val="003B6CD5"/>
    <w:rsid w:val="003B702F"/>
    <w:rsid w:val="003B710E"/>
    <w:rsid w:val="003B7EAC"/>
    <w:rsid w:val="003C0C8B"/>
    <w:rsid w:val="003C0DDA"/>
    <w:rsid w:val="003C11D3"/>
    <w:rsid w:val="003C1391"/>
    <w:rsid w:val="003C13CE"/>
    <w:rsid w:val="003C19B6"/>
    <w:rsid w:val="003C1A2E"/>
    <w:rsid w:val="003C1A7E"/>
    <w:rsid w:val="003C24F6"/>
    <w:rsid w:val="003C2769"/>
    <w:rsid w:val="003C29C5"/>
    <w:rsid w:val="003C2B60"/>
    <w:rsid w:val="003C3077"/>
    <w:rsid w:val="003C408D"/>
    <w:rsid w:val="003C678E"/>
    <w:rsid w:val="003C7CF0"/>
    <w:rsid w:val="003D0BF0"/>
    <w:rsid w:val="003D0EE9"/>
    <w:rsid w:val="003D11BD"/>
    <w:rsid w:val="003D1E08"/>
    <w:rsid w:val="003D4701"/>
    <w:rsid w:val="003D503A"/>
    <w:rsid w:val="003D5260"/>
    <w:rsid w:val="003D5D85"/>
    <w:rsid w:val="003D61FF"/>
    <w:rsid w:val="003D65A5"/>
    <w:rsid w:val="003D6A17"/>
    <w:rsid w:val="003D717E"/>
    <w:rsid w:val="003D7834"/>
    <w:rsid w:val="003D7BD4"/>
    <w:rsid w:val="003D7F2E"/>
    <w:rsid w:val="003E0307"/>
    <w:rsid w:val="003E0955"/>
    <w:rsid w:val="003E0C5C"/>
    <w:rsid w:val="003E0F7D"/>
    <w:rsid w:val="003E1490"/>
    <w:rsid w:val="003E26E0"/>
    <w:rsid w:val="003E31C1"/>
    <w:rsid w:val="003E31FC"/>
    <w:rsid w:val="003E4C74"/>
    <w:rsid w:val="003E5403"/>
    <w:rsid w:val="003E5483"/>
    <w:rsid w:val="003E629D"/>
    <w:rsid w:val="003E65B5"/>
    <w:rsid w:val="003E6986"/>
    <w:rsid w:val="003E6ED7"/>
    <w:rsid w:val="003E71F3"/>
    <w:rsid w:val="003E77E9"/>
    <w:rsid w:val="003E790B"/>
    <w:rsid w:val="003F0617"/>
    <w:rsid w:val="003F0A27"/>
    <w:rsid w:val="003F0F06"/>
    <w:rsid w:val="003F1B80"/>
    <w:rsid w:val="003F1F09"/>
    <w:rsid w:val="003F21D6"/>
    <w:rsid w:val="003F2637"/>
    <w:rsid w:val="003F27E6"/>
    <w:rsid w:val="003F3FB5"/>
    <w:rsid w:val="003F458F"/>
    <w:rsid w:val="003F65A5"/>
    <w:rsid w:val="003F6D83"/>
    <w:rsid w:val="003F76A6"/>
    <w:rsid w:val="004010AB"/>
    <w:rsid w:val="004010E0"/>
    <w:rsid w:val="004012A9"/>
    <w:rsid w:val="0040146E"/>
    <w:rsid w:val="00402468"/>
    <w:rsid w:val="004035BC"/>
    <w:rsid w:val="00403709"/>
    <w:rsid w:val="00403AD2"/>
    <w:rsid w:val="00403E51"/>
    <w:rsid w:val="0040516A"/>
    <w:rsid w:val="004055CB"/>
    <w:rsid w:val="004074EF"/>
    <w:rsid w:val="0041131A"/>
    <w:rsid w:val="00411D73"/>
    <w:rsid w:val="00411F9A"/>
    <w:rsid w:val="0041256D"/>
    <w:rsid w:val="00413192"/>
    <w:rsid w:val="004134AF"/>
    <w:rsid w:val="00415C92"/>
    <w:rsid w:val="004162BE"/>
    <w:rsid w:val="004167D7"/>
    <w:rsid w:val="00417076"/>
    <w:rsid w:val="0042125E"/>
    <w:rsid w:val="0042143F"/>
    <w:rsid w:val="00421CE5"/>
    <w:rsid w:val="00423F51"/>
    <w:rsid w:val="0042414D"/>
    <w:rsid w:val="00424975"/>
    <w:rsid w:val="00424EDC"/>
    <w:rsid w:val="00424F25"/>
    <w:rsid w:val="004255E6"/>
    <w:rsid w:val="00425735"/>
    <w:rsid w:val="004268A9"/>
    <w:rsid w:val="00426A80"/>
    <w:rsid w:val="00426A88"/>
    <w:rsid w:val="00426A8C"/>
    <w:rsid w:val="00427814"/>
    <w:rsid w:val="00431423"/>
    <w:rsid w:val="00431F79"/>
    <w:rsid w:val="00433944"/>
    <w:rsid w:val="004342A6"/>
    <w:rsid w:val="004364B7"/>
    <w:rsid w:val="004368DE"/>
    <w:rsid w:val="0043747A"/>
    <w:rsid w:val="0044014E"/>
    <w:rsid w:val="0044024B"/>
    <w:rsid w:val="004402CF"/>
    <w:rsid w:val="004405C0"/>
    <w:rsid w:val="004409F5"/>
    <w:rsid w:val="004435D1"/>
    <w:rsid w:val="00443D61"/>
    <w:rsid w:val="00444E5E"/>
    <w:rsid w:val="00445417"/>
    <w:rsid w:val="00445C12"/>
    <w:rsid w:val="00446350"/>
    <w:rsid w:val="00446AB5"/>
    <w:rsid w:val="00447CC8"/>
    <w:rsid w:val="00447E69"/>
    <w:rsid w:val="004500CC"/>
    <w:rsid w:val="00450FF1"/>
    <w:rsid w:val="00451677"/>
    <w:rsid w:val="00451FAE"/>
    <w:rsid w:val="00452108"/>
    <w:rsid w:val="00452280"/>
    <w:rsid w:val="004525E2"/>
    <w:rsid w:val="00453878"/>
    <w:rsid w:val="00453A23"/>
    <w:rsid w:val="004545F7"/>
    <w:rsid w:val="00455181"/>
    <w:rsid w:val="0045533D"/>
    <w:rsid w:val="00455C6F"/>
    <w:rsid w:val="004560C0"/>
    <w:rsid w:val="0045617A"/>
    <w:rsid w:val="00456890"/>
    <w:rsid w:val="00457D27"/>
    <w:rsid w:val="004613C5"/>
    <w:rsid w:val="004614A5"/>
    <w:rsid w:val="004633A6"/>
    <w:rsid w:val="00465008"/>
    <w:rsid w:val="004654DE"/>
    <w:rsid w:val="004657E1"/>
    <w:rsid w:val="00465E25"/>
    <w:rsid w:val="004668B6"/>
    <w:rsid w:val="004671D1"/>
    <w:rsid w:val="00467B8A"/>
    <w:rsid w:val="00470344"/>
    <w:rsid w:val="00470FB8"/>
    <w:rsid w:val="0047110F"/>
    <w:rsid w:val="0047129A"/>
    <w:rsid w:val="00471AB4"/>
    <w:rsid w:val="00472363"/>
    <w:rsid w:val="00472481"/>
    <w:rsid w:val="00472685"/>
    <w:rsid w:val="00472C5A"/>
    <w:rsid w:val="00473532"/>
    <w:rsid w:val="00473C1D"/>
    <w:rsid w:val="00474193"/>
    <w:rsid w:val="00474857"/>
    <w:rsid w:val="00475597"/>
    <w:rsid w:val="00475989"/>
    <w:rsid w:val="00475E2C"/>
    <w:rsid w:val="00476056"/>
    <w:rsid w:val="0047677B"/>
    <w:rsid w:val="00476A43"/>
    <w:rsid w:val="00477B6D"/>
    <w:rsid w:val="00477D3E"/>
    <w:rsid w:val="0048069F"/>
    <w:rsid w:val="00480E9D"/>
    <w:rsid w:val="004816C9"/>
    <w:rsid w:val="004818E9"/>
    <w:rsid w:val="0048222E"/>
    <w:rsid w:val="00482D93"/>
    <w:rsid w:val="00483AC1"/>
    <w:rsid w:val="004841C3"/>
    <w:rsid w:val="004842FF"/>
    <w:rsid w:val="00484903"/>
    <w:rsid w:val="00484CBD"/>
    <w:rsid w:val="004854F3"/>
    <w:rsid w:val="00485656"/>
    <w:rsid w:val="0048577D"/>
    <w:rsid w:val="00486FB5"/>
    <w:rsid w:val="004870D0"/>
    <w:rsid w:val="0049040C"/>
    <w:rsid w:val="00490DBF"/>
    <w:rsid w:val="00491295"/>
    <w:rsid w:val="0049201F"/>
    <w:rsid w:val="00492D84"/>
    <w:rsid w:val="004935DE"/>
    <w:rsid w:val="00494190"/>
    <w:rsid w:val="00494571"/>
    <w:rsid w:val="00494DEE"/>
    <w:rsid w:val="004956CF"/>
    <w:rsid w:val="004959F2"/>
    <w:rsid w:val="00496190"/>
    <w:rsid w:val="00496BD1"/>
    <w:rsid w:val="0049786A"/>
    <w:rsid w:val="004A0ACB"/>
    <w:rsid w:val="004A0D53"/>
    <w:rsid w:val="004A1606"/>
    <w:rsid w:val="004A22AB"/>
    <w:rsid w:val="004A2B8A"/>
    <w:rsid w:val="004A3A9A"/>
    <w:rsid w:val="004A3DBF"/>
    <w:rsid w:val="004A3E62"/>
    <w:rsid w:val="004A3F69"/>
    <w:rsid w:val="004A411D"/>
    <w:rsid w:val="004A4EE7"/>
    <w:rsid w:val="004A5A0F"/>
    <w:rsid w:val="004A5D60"/>
    <w:rsid w:val="004A6FBA"/>
    <w:rsid w:val="004A733E"/>
    <w:rsid w:val="004A77B2"/>
    <w:rsid w:val="004A7D09"/>
    <w:rsid w:val="004B08A7"/>
    <w:rsid w:val="004B27F8"/>
    <w:rsid w:val="004B3851"/>
    <w:rsid w:val="004B3B1F"/>
    <w:rsid w:val="004B49BB"/>
    <w:rsid w:val="004B4D0B"/>
    <w:rsid w:val="004B4D73"/>
    <w:rsid w:val="004B6630"/>
    <w:rsid w:val="004B66A4"/>
    <w:rsid w:val="004C0990"/>
    <w:rsid w:val="004C0D2F"/>
    <w:rsid w:val="004C2D7A"/>
    <w:rsid w:val="004C42B1"/>
    <w:rsid w:val="004C5A6F"/>
    <w:rsid w:val="004C6467"/>
    <w:rsid w:val="004C6C15"/>
    <w:rsid w:val="004C6E9E"/>
    <w:rsid w:val="004C7A95"/>
    <w:rsid w:val="004D0774"/>
    <w:rsid w:val="004D0DA0"/>
    <w:rsid w:val="004D1E0B"/>
    <w:rsid w:val="004D37C8"/>
    <w:rsid w:val="004D4600"/>
    <w:rsid w:val="004D46E7"/>
    <w:rsid w:val="004D48BB"/>
    <w:rsid w:val="004D4D18"/>
    <w:rsid w:val="004D5862"/>
    <w:rsid w:val="004D5C6C"/>
    <w:rsid w:val="004D5C8E"/>
    <w:rsid w:val="004D5ED0"/>
    <w:rsid w:val="004D66FC"/>
    <w:rsid w:val="004D6903"/>
    <w:rsid w:val="004D73AE"/>
    <w:rsid w:val="004E02E1"/>
    <w:rsid w:val="004E1065"/>
    <w:rsid w:val="004E1750"/>
    <w:rsid w:val="004E1AB0"/>
    <w:rsid w:val="004E239D"/>
    <w:rsid w:val="004E2640"/>
    <w:rsid w:val="004E2E60"/>
    <w:rsid w:val="004E2F55"/>
    <w:rsid w:val="004E40F4"/>
    <w:rsid w:val="004E413C"/>
    <w:rsid w:val="004E461A"/>
    <w:rsid w:val="004E4EFA"/>
    <w:rsid w:val="004E4F5E"/>
    <w:rsid w:val="004E5593"/>
    <w:rsid w:val="004E76A8"/>
    <w:rsid w:val="004F01A5"/>
    <w:rsid w:val="004F1188"/>
    <w:rsid w:val="004F22CA"/>
    <w:rsid w:val="004F2B65"/>
    <w:rsid w:val="004F2CEB"/>
    <w:rsid w:val="004F3001"/>
    <w:rsid w:val="004F30A4"/>
    <w:rsid w:val="004F3346"/>
    <w:rsid w:val="004F4612"/>
    <w:rsid w:val="004F6A78"/>
    <w:rsid w:val="004F6AE9"/>
    <w:rsid w:val="00500684"/>
    <w:rsid w:val="00501247"/>
    <w:rsid w:val="00501459"/>
    <w:rsid w:val="00503FFC"/>
    <w:rsid w:val="005048E9"/>
    <w:rsid w:val="005059D4"/>
    <w:rsid w:val="00505CB5"/>
    <w:rsid w:val="0050690C"/>
    <w:rsid w:val="00506D69"/>
    <w:rsid w:val="005070B7"/>
    <w:rsid w:val="00507728"/>
    <w:rsid w:val="005078C2"/>
    <w:rsid w:val="00510547"/>
    <w:rsid w:val="005110ED"/>
    <w:rsid w:val="005113FA"/>
    <w:rsid w:val="00511632"/>
    <w:rsid w:val="00512D3B"/>
    <w:rsid w:val="005141EC"/>
    <w:rsid w:val="00514F45"/>
    <w:rsid w:val="00515183"/>
    <w:rsid w:val="005157D8"/>
    <w:rsid w:val="00516678"/>
    <w:rsid w:val="00516A50"/>
    <w:rsid w:val="00517C3B"/>
    <w:rsid w:val="00517FE1"/>
    <w:rsid w:val="0052165F"/>
    <w:rsid w:val="00521935"/>
    <w:rsid w:val="005219C1"/>
    <w:rsid w:val="00522E34"/>
    <w:rsid w:val="00523D1F"/>
    <w:rsid w:val="00523D52"/>
    <w:rsid w:val="005246CE"/>
    <w:rsid w:val="00524AA5"/>
    <w:rsid w:val="00524B1C"/>
    <w:rsid w:val="00524F3A"/>
    <w:rsid w:val="00530864"/>
    <w:rsid w:val="00530AF9"/>
    <w:rsid w:val="005313D1"/>
    <w:rsid w:val="005337C5"/>
    <w:rsid w:val="0053389C"/>
    <w:rsid w:val="005338F4"/>
    <w:rsid w:val="0053397D"/>
    <w:rsid w:val="0053452D"/>
    <w:rsid w:val="00534ADA"/>
    <w:rsid w:val="00534AF5"/>
    <w:rsid w:val="00534C46"/>
    <w:rsid w:val="0053508B"/>
    <w:rsid w:val="0053568E"/>
    <w:rsid w:val="00535878"/>
    <w:rsid w:val="0053638D"/>
    <w:rsid w:val="00536E49"/>
    <w:rsid w:val="005372FC"/>
    <w:rsid w:val="00537B5E"/>
    <w:rsid w:val="00537CB5"/>
    <w:rsid w:val="00540E48"/>
    <w:rsid w:val="00541FE2"/>
    <w:rsid w:val="00542155"/>
    <w:rsid w:val="00542851"/>
    <w:rsid w:val="00542D6B"/>
    <w:rsid w:val="00543679"/>
    <w:rsid w:val="005440D8"/>
    <w:rsid w:val="00544E6C"/>
    <w:rsid w:val="00545095"/>
    <w:rsid w:val="005451BE"/>
    <w:rsid w:val="005453FC"/>
    <w:rsid w:val="00545B23"/>
    <w:rsid w:val="005467CE"/>
    <w:rsid w:val="00546C87"/>
    <w:rsid w:val="00546C89"/>
    <w:rsid w:val="005473F7"/>
    <w:rsid w:val="005500BD"/>
    <w:rsid w:val="005501D3"/>
    <w:rsid w:val="00550A2D"/>
    <w:rsid w:val="00550E65"/>
    <w:rsid w:val="00551CF2"/>
    <w:rsid w:val="00552476"/>
    <w:rsid w:val="00552C8B"/>
    <w:rsid w:val="00552DD6"/>
    <w:rsid w:val="00552FE0"/>
    <w:rsid w:val="00553B05"/>
    <w:rsid w:val="00554748"/>
    <w:rsid w:val="00554DA6"/>
    <w:rsid w:val="00555C68"/>
    <w:rsid w:val="00556688"/>
    <w:rsid w:val="005569BF"/>
    <w:rsid w:val="00557D61"/>
    <w:rsid w:val="0056132F"/>
    <w:rsid w:val="00561D6D"/>
    <w:rsid w:val="0056354F"/>
    <w:rsid w:val="0056395D"/>
    <w:rsid w:val="005643DA"/>
    <w:rsid w:val="00564734"/>
    <w:rsid w:val="00564C8C"/>
    <w:rsid w:val="00564F2F"/>
    <w:rsid w:val="005656E0"/>
    <w:rsid w:val="00565F01"/>
    <w:rsid w:val="00567455"/>
    <w:rsid w:val="005710C8"/>
    <w:rsid w:val="0057113B"/>
    <w:rsid w:val="00571162"/>
    <w:rsid w:val="005719A4"/>
    <w:rsid w:val="00572961"/>
    <w:rsid w:val="0057312E"/>
    <w:rsid w:val="005731FD"/>
    <w:rsid w:val="00574286"/>
    <w:rsid w:val="0057453A"/>
    <w:rsid w:val="005747CA"/>
    <w:rsid w:val="00574D45"/>
    <w:rsid w:val="005754BB"/>
    <w:rsid w:val="005755ED"/>
    <w:rsid w:val="00575CF7"/>
    <w:rsid w:val="0057648F"/>
    <w:rsid w:val="0057785E"/>
    <w:rsid w:val="00580C88"/>
    <w:rsid w:val="00580DDA"/>
    <w:rsid w:val="00580DF3"/>
    <w:rsid w:val="005812BA"/>
    <w:rsid w:val="00581A72"/>
    <w:rsid w:val="00583D9D"/>
    <w:rsid w:val="00583EDB"/>
    <w:rsid w:val="00584562"/>
    <w:rsid w:val="00584B0E"/>
    <w:rsid w:val="005857F4"/>
    <w:rsid w:val="00586E9C"/>
    <w:rsid w:val="00586F04"/>
    <w:rsid w:val="005905D7"/>
    <w:rsid w:val="00591382"/>
    <w:rsid w:val="0059140D"/>
    <w:rsid w:val="005917F4"/>
    <w:rsid w:val="00591E28"/>
    <w:rsid w:val="00591F87"/>
    <w:rsid w:val="00594A9E"/>
    <w:rsid w:val="00595571"/>
    <w:rsid w:val="0059557A"/>
    <w:rsid w:val="00596645"/>
    <w:rsid w:val="00597D18"/>
    <w:rsid w:val="005A04D4"/>
    <w:rsid w:val="005A10C5"/>
    <w:rsid w:val="005A1A10"/>
    <w:rsid w:val="005A2000"/>
    <w:rsid w:val="005A3100"/>
    <w:rsid w:val="005A4741"/>
    <w:rsid w:val="005A542A"/>
    <w:rsid w:val="005A5583"/>
    <w:rsid w:val="005A5BC3"/>
    <w:rsid w:val="005A5D47"/>
    <w:rsid w:val="005A5E1D"/>
    <w:rsid w:val="005A623F"/>
    <w:rsid w:val="005A6A8F"/>
    <w:rsid w:val="005A7275"/>
    <w:rsid w:val="005B04CD"/>
    <w:rsid w:val="005B0A66"/>
    <w:rsid w:val="005B0BCC"/>
    <w:rsid w:val="005B0C11"/>
    <w:rsid w:val="005B26DC"/>
    <w:rsid w:val="005B316A"/>
    <w:rsid w:val="005B3571"/>
    <w:rsid w:val="005B38B6"/>
    <w:rsid w:val="005B3E87"/>
    <w:rsid w:val="005B4279"/>
    <w:rsid w:val="005B44C1"/>
    <w:rsid w:val="005B5197"/>
    <w:rsid w:val="005B57CB"/>
    <w:rsid w:val="005B62B9"/>
    <w:rsid w:val="005B6457"/>
    <w:rsid w:val="005B69F5"/>
    <w:rsid w:val="005B6EB3"/>
    <w:rsid w:val="005C0AF2"/>
    <w:rsid w:val="005C1853"/>
    <w:rsid w:val="005C280A"/>
    <w:rsid w:val="005C2ACB"/>
    <w:rsid w:val="005C2B25"/>
    <w:rsid w:val="005C3C70"/>
    <w:rsid w:val="005C40DD"/>
    <w:rsid w:val="005C442F"/>
    <w:rsid w:val="005C493A"/>
    <w:rsid w:val="005C509B"/>
    <w:rsid w:val="005C50BD"/>
    <w:rsid w:val="005C5E47"/>
    <w:rsid w:val="005C7653"/>
    <w:rsid w:val="005D02AB"/>
    <w:rsid w:val="005D0B44"/>
    <w:rsid w:val="005D0C01"/>
    <w:rsid w:val="005D0E36"/>
    <w:rsid w:val="005D1330"/>
    <w:rsid w:val="005D135D"/>
    <w:rsid w:val="005D2ABA"/>
    <w:rsid w:val="005D2CEF"/>
    <w:rsid w:val="005D30AA"/>
    <w:rsid w:val="005D32D8"/>
    <w:rsid w:val="005D34CF"/>
    <w:rsid w:val="005D37E2"/>
    <w:rsid w:val="005D3C15"/>
    <w:rsid w:val="005D3C48"/>
    <w:rsid w:val="005D3C67"/>
    <w:rsid w:val="005D43D6"/>
    <w:rsid w:val="005D541A"/>
    <w:rsid w:val="005D59D6"/>
    <w:rsid w:val="005D5D7F"/>
    <w:rsid w:val="005D62DB"/>
    <w:rsid w:val="005D6957"/>
    <w:rsid w:val="005D6C2D"/>
    <w:rsid w:val="005D71C0"/>
    <w:rsid w:val="005D7D67"/>
    <w:rsid w:val="005E099A"/>
    <w:rsid w:val="005E0A5C"/>
    <w:rsid w:val="005E1680"/>
    <w:rsid w:val="005E2A23"/>
    <w:rsid w:val="005E2B92"/>
    <w:rsid w:val="005E3321"/>
    <w:rsid w:val="005E3507"/>
    <w:rsid w:val="005E367F"/>
    <w:rsid w:val="005E36F9"/>
    <w:rsid w:val="005E379F"/>
    <w:rsid w:val="005E3E63"/>
    <w:rsid w:val="005E4004"/>
    <w:rsid w:val="005E5521"/>
    <w:rsid w:val="005E58E0"/>
    <w:rsid w:val="005E6268"/>
    <w:rsid w:val="005E6C57"/>
    <w:rsid w:val="005F054A"/>
    <w:rsid w:val="005F05E7"/>
    <w:rsid w:val="005F0F05"/>
    <w:rsid w:val="005F1097"/>
    <w:rsid w:val="005F1113"/>
    <w:rsid w:val="005F2517"/>
    <w:rsid w:val="005F334B"/>
    <w:rsid w:val="005F3766"/>
    <w:rsid w:val="005F3A3B"/>
    <w:rsid w:val="005F4E9C"/>
    <w:rsid w:val="005F5930"/>
    <w:rsid w:val="005F5ECB"/>
    <w:rsid w:val="005F5F8E"/>
    <w:rsid w:val="005F7859"/>
    <w:rsid w:val="00600434"/>
    <w:rsid w:val="0060129B"/>
    <w:rsid w:val="00601B61"/>
    <w:rsid w:val="006027BA"/>
    <w:rsid w:val="00602FF6"/>
    <w:rsid w:val="00603CDD"/>
    <w:rsid w:val="0060443D"/>
    <w:rsid w:val="006048A7"/>
    <w:rsid w:val="00604C85"/>
    <w:rsid w:val="006068F8"/>
    <w:rsid w:val="00607095"/>
    <w:rsid w:val="00607330"/>
    <w:rsid w:val="0060774B"/>
    <w:rsid w:val="0061024B"/>
    <w:rsid w:val="00610CAB"/>
    <w:rsid w:val="00611365"/>
    <w:rsid w:val="00612A1A"/>
    <w:rsid w:val="00613311"/>
    <w:rsid w:val="0061417E"/>
    <w:rsid w:val="006145E0"/>
    <w:rsid w:val="006158F2"/>
    <w:rsid w:val="00615A6A"/>
    <w:rsid w:val="00616394"/>
    <w:rsid w:val="00616477"/>
    <w:rsid w:val="0061686C"/>
    <w:rsid w:val="0061761E"/>
    <w:rsid w:val="0061785D"/>
    <w:rsid w:val="006200FB"/>
    <w:rsid w:val="006204E0"/>
    <w:rsid w:val="00620570"/>
    <w:rsid w:val="00621CAB"/>
    <w:rsid w:val="00621F8D"/>
    <w:rsid w:val="0062210B"/>
    <w:rsid w:val="0062248C"/>
    <w:rsid w:val="0062281F"/>
    <w:rsid w:val="00622D6B"/>
    <w:rsid w:val="00623CB8"/>
    <w:rsid w:val="00625654"/>
    <w:rsid w:val="00625FA3"/>
    <w:rsid w:val="00626091"/>
    <w:rsid w:val="00626ABF"/>
    <w:rsid w:val="006279F9"/>
    <w:rsid w:val="00630996"/>
    <w:rsid w:val="00631725"/>
    <w:rsid w:val="00632199"/>
    <w:rsid w:val="00633615"/>
    <w:rsid w:val="00636281"/>
    <w:rsid w:val="006363AE"/>
    <w:rsid w:val="006363D5"/>
    <w:rsid w:val="00636568"/>
    <w:rsid w:val="0063745D"/>
    <w:rsid w:val="0064012C"/>
    <w:rsid w:val="006402D1"/>
    <w:rsid w:val="00640430"/>
    <w:rsid w:val="00641400"/>
    <w:rsid w:val="00642264"/>
    <w:rsid w:val="0064245C"/>
    <w:rsid w:val="00642AAF"/>
    <w:rsid w:val="00642CE7"/>
    <w:rsid w:val="0064341B"/>
    <w:rsid w:val="00643AD6"/>
    <w:rsid w:val="0064439F"/>
    <w:rsid w:val="006444BF"/>
    <w:rsid w:val="00644A1A"/>
    <w:rsid w:val="00644D11"/>
    <w:rsid w:val="00646815"/>
    <w:rsid w:val="00646CCF"/>
    <w:rsid w:val="00647C87"/>
    <w:rsid w:val="00647DDE"/>
    <w:rsid w:val="00650453"/>
    <w:rsid w:val="00651200"/>
    <w:rsid w:val="00651EA1"/>
    <w:rsid w:val="00652983"/>
    <w:rsid w:val="006532D6"/>
    <w:rsid w:val="00653875"/>
    <w:rsid w:val="00655CB0"/>
    <w:rsid w:val="0065636E"/>
    <w:rsid w:val="006577F4"/>
    <w:rsid w:val="006610A2"/>
    <w:rsid w:val="00662288"/>
    <w:rsid w:val="00662393"/>
    <w:rsid w:val="00662F1B"/>
    <w:rsid w:val="00663000"/>
    <w:rsid w:val="00664167"/>
    <w:rsid w:val="00664AF4"/>
    <w:rsid w:val="00665228"/>
    <w:rsid w:val="0066704F"/>
    <w:rsid w:val="00667084"/>
    <w:rsid w:val="00667243"/>
    <w:rsid w:val="006706CD"/>
    <w:rsid w:val="00670C03"/>
    <w:rsid w:val="00671870"/>
    <w:rsid w:val="00672A2A"/>
    <w:rsid w:val="00672E08"/>
    <w:rsid w:val="00672F0E"/>
    <w:rsid w:val="00674D43"/>
    <w:rsid w:val="00677256"/>
    <w:rsid w:val="006772D7"/>
    <w:rsid w:val="00677415"/>
    <w:rsid w:val="0067771E"/>
    <w:rsid w:val="0067796D"/>
    <w:rsid w:val="00681781"/>
    <w:rsid w:val="00682383"/>
    <w:rsid w:val="006835BE"/>
    <w:rsid w:val="00684060"/>
    <w:rsid w:val="00684454"/>
    <w:rsid w:val="00685279"/>
    <w:rsid w:val="00685FB3"/>
    <w:rsid w:val="0068627C"/>
    <w:rsid w:val="0068639E"/>
    <w:rsid w:val="0068663D"/>
    <w:rsid w:val="00686842"/>
    <w:rsid w:val="0069002C"/>
    <w:rsid w:val="0069031B"/>
    <w:rsid w:val="006907D0"/>
    <w:rsid w:val="00690994"/>
    <w:rsid w:val="00692505"/>
    <w:rsid w:val="00692537"/>
    <w:rsid w:val="00692781"/>
    <w:rsid w:val="006936E5"/>
    <w:rsid w:val="0069486D"/>
    <w:rsid w:val="00695411"/>
    <w:rsid w:val="00697ED9"/>
    <w:rsid w:val="006A0702"/>
    <w:rsid w:val="006A09E6"/>
    <w:rsid w:val="006A0A79"/>
    <w:rsid w:val="006A0C6F"/>
    <w:rsid w:val="006A0FEA"/>
    <w:rsid w:val="006A11B1"/>
    <w:rsid w:val="006A1A51"/>
    <w:rsid w:val="006A22E0"/>
    <w:rsid w:val="006A26C6"/>
    <w:rsid w:val="006A2955"/>
    <w:rsid w:val="006A2D35"/>
    <w:rsid w:val="006A3263"/>
    <w:rsid w:val="006A3CCC"/>
    <w:rsid w:val="006A4F63"/>
    <w:rsid w:val="006A575B"/>
    <w:rsid w:val="006A58A9"/>
    <w:rsid w:val="006A5932"/>
    <w:rsid w:val="006A5D27"/>
    <w:rsid w:val="006A62B7"/>
    <w:rsid w:val="006A66AA"/>
    <w:rsid w:val="006A69D2"/>
    <w:rsid w:val="006A7192"/>
    <w:rsid w:val="006A739F"/>
    <w:rsid w:val="006A783C"/>
    <w:rsid w:val="006A7A61"/>
    <w:rsid w:val="006A7D2A"/>
    <w:rsid w:val="006A7EB0"/>
    <w:rsid w:val="006A7F70"/>
    <w:rsid w:val="006B07D2"/>
    <w:rsid w:val="006B16F3"/>
    <w:rsid w:val="006B171C"/>
    <w:rsid w:val="006B1B74"/>
    <w:rsid w:val="006B2AFD"/>
    <w:rsid w:val="006B2E56"/>
    <w:rsid w:val="006B2EAA"/>
    <w:rsid w:val="006B32D6"/>
    <w:rsid w:val="006B3D30"/>
    <w:rsid w:val="006B51EB"/>
    <w:rsid w:val="006B6078"/>
    <w:rsid w:val="006B62F4"/>
    <w:rsid w:val="006B64DF"/>
    <w:rsid w:val="006B64F8"/>
    <w:rsid w:val="006B6BB0"/>
    <w:rsid w:val="006B7770"/>
    <w:rsid w:val="006C0C87"/>
    <w:rsid w:val="006C1168"/>
    <w:rsid w:val="006C1B41"/>
    <w:rsid w:val="006C1EF0"/>
    <w:rsid w:val="006C2D0F"/>
    <w:rsid w:val="006C369B"/>
    <w:rsid w:val="006C3E5F"/>
    <w:rsid w:val="006C3E60"/>
    <w:rsid w:val="006C3F52"/>
    <w:rsid w:val="006C4239"/>
    <w:rsid w:val="006C52A2"/>
    <w:rsid w:val="006C5853"/>
    <w:rsid w:val="006C5B29"/>
    <w:rsid w:val="006C632E"/>
    <w:rsid w:val="006C71BE"/>
    <w:rsid w:val="006C726A"/>
    <w:rsid w:val="006C7814"/>
    <w:rsid w:val="006C7D70"/>
    <w:rsid w:val="006C7E23"/>
    <w:rsid w:val="006D0BF3"/>
    <w:rsid w:val="006D1042"/>
    <w:rsid w:val="006D17BA"/>
    <w:rsid w:val="006D2602"/>
    <w:rsid w:val="006D2E58"/>
    <w:rsid w:val="006D37B0"/>
    <w:rsid w:val="006D39DA"/>
    <w:rsid w:val="006D4B87"/>
    <w:rsid w:val="006D515B"/>
    <w:rsid w:val="006D5286"/>
    <w:rsid w:val="006D6281"/>
    <w:rsid w:val="006D63D7"/>
    <w:rsid w:val="006D68E5"/>
    <w:rsid w:val="006D7E98"/>
    <w:rsid w:val="006E042C"/>
    <w:rsid w:val="006E0662"/>
    <w:rsid w:val="006E0A28"/>
    <w:rsid w:val="006E0EF5"/>
    <w:rsid w:val="006E1BEA"/>
    <w:rsid w:val="006E22DE"/>
    <w:rsid w:val="006E254D"/>
    <w:rsid w:val="006E4B01"/>
    <w:rsid w:val="006E569A"/>
    <w:rsid w:val="006E609A"/>
    <w:rsid w:val="006E634C"/>
    <w:rsid w:val="006E7AD4"/>
    <w:rsid w:val="006F0983"/>
    <w:rsid w:val="006F1E3A"/>
    <w:rsid w:val="006F2631"/>
    <w:rsid w:val="006F2781"/>
    <w:rsid w:val="006F2BAA"/>
    <w:rsid w:val="006F3298"/>
    <w:rsid w:val="006F35EE"/>
    <w:rsid w:val="006F3B55"/>
    <w:rsid w:val="006F57F3"/>
    <w:rsid w:val="006F7278"/>
    <w:rsid w:val="006F768B"/>
    <w:rsid w:val="006F7F05"/>
    <w:rsid w:val="007000AF"/>
    <w:rsid w:val="00700F3B"/>
    <w:rsid w:val="007015B1"/>
    <w:rsid w:val="00701C6C"/>
    <w:rsid w:val="00701D4D"/>
    <w:rsid w:val="0070283F"/>
    <w:rsid w:val="00702BF8"/>
    <w:rsid w:val="00703BC0"/>
    <w:rsid w:val="00704FC1"/>
    <w:rsid w:val="00704FC8"/>
    <w:rsid w:val="0070553F"/>
    <w:rsid w:val="00706CB2"/>
    <w:rsid w:val="00707032"/>
    <w:rsid w:val="0071049F"/>
    <w:rsid w:val="00710627"/>
    <w:rsid w:val="00710937"/>
    <w:rsid w:val="0071149E"/>
    <w:rsid w:val="00711A41"/>
    <w:rsid w:val="007120E5"/>
    <w:rsid w:val="00712839"/>
    <w:rsid w:val="00712B0E"/>
    <w:rsid w:val="00712CF4"/>
    <w:rsid w:val="0071392E"/>
    <w:rsid w:val="00714842"/>
    <w:rsid w:val="0071523F"/>
    <w:rsid w:val="00715E07"/>
    <w:rsid w:val="007161D0"/>
    <w:rsid w:val="00716477"/>
    <w:rsid w:val="00716514"/>
    <w:rsid w:val="00716691"/>
    <w:rsid w:val="00720712"/>
    <w:rsid w:val="00720854"/>
    <w:rsid w:val="0072096D"/>
    <w:rsid w:val="00720D58"/>
    <w:rsid w:val="00721C1B"/>
    <w:rsid w:val="00722275"/>
    <w:rsid w:val="007233A7"/>
    <w:rsid w:val="00723554"/>
    <w:rsid w:val="00723874"/>
    <w:rsid w:val="00723A3F"/>
    <w:rsid w:val="0072411B"/>
    <w:rsid w:val="00725074"/>
    <w:rsid w:val="0072585C"/>
    <w:rsid w:val="007259AE"/>
    <w:rsid w:val="00731081"/>
    <w:rsid w:val="00732608"/>
    <w:rsid w:val="00732735"/>
    <w:rsid w:val="007332DA"/>
    <w:rsid w:val="00735DE2"/>
    <w:rsid w:val="00735F8B"/>
    <w:rsid w:val="007367EC"/>
    <w:rsid w:val="00737830"/>
    <w:rsid w:val="0073792A"/>
    <w:rsid w:val="00737FEB"/>
    <w:rsid w:val="007405FF"/>
    <w:rsid w:val="00740917"/>
    <w:rsid w:val="007421B2"/>
    <w:rsid w:val="007426C7"/>
    <w:rsid w:val="00743611"/>
    <w:rsid w:val="00744211"/>
    <w:rsid w:val="00744F36"/>
    <w:rsid w:val="00744F72"/>
    <w:rsid w:val="007456A9"/>
    <w:rsid w:val="007465C5"/>
    <w:rsid w:val="00746B3A"/>
    <w:rsid w:val="00746DA8"/>
    <w:rsid w:val="00747F5D"/>
    <w:rsid w:val="00750146"/>
    <w:rsid w:val="00750FA8"/>
    <w:rsid w:val="00751273"/>
    <w:rsid w:val="0075145C"/>
    <w:rsid w:val="00752567"/>
    <w:rsid w:val="0075299A"/>
    <w:rsid w:val="00753D0F"/>
    <w:rsid w:val="0075458C"/>
    <w:rsid w:val="00754AE4"/>
    <w:rsid w:val="00755133"/>
    <w:rsid w:val="00755805"/>
    <w:rsid w:val="0075661E"/>
    <w:rsid w:val="00757473"/>
    <w:rsid w:val="00760B23"/>
    <w:rsid w:val="00761F0A"/>
    <w:rsid w:val="00762EE7"/>
    <w:rsid w:val="0076335C"/>
    <w:rsid w:val="007634B5"/>
    <w:rsid w:val="0076361E"/>
    <w:rsid w:val="007642DB"/>
    <w:rsid w:val="007648AC"/>
    <w:rsid w:val="00765748"/>
    <w:rsid w:val="00766AFB"/>
    <w:rsid w:val="00767607"/>
    <w:rsid w:val="007707B5"/>
    <w:rsid w:val="00770D5C"/>
    <w:rsid w:val="0077182B"/>
    <w:rsid w:val="00772174"/>
    <w:rsid w:val="00772671"/>
    <w:rsid w:val="00772CF6"/>
    <w:rsid w:val="00773267"/>
    <w:rsid w:val="0077375F"/>
    <w:rsid w:val="007742D3"/>
    <w:rsid w:val="00774F4A"/>
    <w:rsid w:val="00776C3A"/>
    <w:rsid w:val="00777211"/>
    <w:rsid w:val="00777771"/>
    <w:rsid w:val="007804EC"/>
    <w:rsid w:val="00780588"/>
    <w:rsid w:val="00780B63"/>
    <w:rsid w:val="00780CA0"/>
    <w:rsid w:val="00781211"/>
    <w:rsid w:val="0078147A"/>
    <w:rsid w:val="00781711"/>
    <w:rsid w:val="0078275E"/>
    <w:rsid w:val="00782C51"/>
    <w:rsid w:val="00783581"/>
    <w:rsid w:val="0078363B"/>
    <w:rsid w:val="00783C04"/>
    <w:rsid w:val="00785744"/>
    <w:rsid w:val="00785BD1"/>
    <w:rsid w:val="00786239"/>
    <w:rsid w:val="007865EE"/>
    <w:rsid w:val="007867B9"/>
    <w:rsid w:val="00786AC8"/>
    <w:rsid w:val="00786FE9"/>
    <w:rsid w:val="00787A6C"/>
    <w:rsid w:val="00791C58"/>
    <w:rsid w:val="00791C63"/>
    <w:rsid w:val="00791DAE"/>
    <w:rsid w:val="007931CE"/>
    <w:rsid w:val="007932CB"/>
    <w:rsid w:val="00793F37"/>
    <w:rsid w:val="00794279"/>
    <w:rsid w:val="007943D3"/>
    <w:rsid w:val="0079495C"/>
    <w:rsid w:val="00795AE8"/>
    <w:rsid w:val="00795FDE"/>
    <w:rsid w:val="00796098"/>
    <w:rsid w:val="00796826"/>
    <w:rsid w:val="00797146"/>
    <w:rsid w:val="00797528"/>
    <w:rsid w:val="007975C1"/>
    <w:rsid w:val="007A0852"/>
    <w:rsid w:val="007A0F6F"/>
    <w:rsid w:val="007A1018"/>
    <w:rsid w:val="007A1216"/>
    <w:rsid w:val="007A18B8"/>
    <w:rsid w:val="007A2B81"/>
    <w:rsid w:val="007A2C70"/>
    <w:rsid w:val="007A3471"/>
    <w:rsid w:val="007A4F5B"/>
    <w:rsid w:val="007A5539"/>
    <w:rsid w:val="007A6287"/>
    <w:rsid w:val="007A63F7"/>
    <w:rsid w:val="007B0481"/>
    <w:rsid w:val="007B070E"/>
    <w:rsid w:val="007B0837"/>
    <w:rsid w:val="007B08A3"/>
    <w:rsid w:val="007B0F07"/>
    <w:rsid w:val="007B15E0"/>
    <w:rsid w:val="007B1907"/>
    <w:rsid w:val="007B2162"/>
    <w:rsid w:val="007B29C4"/>
    <w:rsid w:val="007B2D17"/>
    <w:rsid w:val="007B37CD"/>
    <w:rsid w:val="007B493A"/>
    <w:rsid w:val="007B52E9"/>
    <w:rsid w:val="007B5E04"/>
    <w:rsid w:val="007B61C6"/>
    <w:rsid w:val="007B64C0"/>
    <w:rsid w:val="007B6C86"/>
    <w:rsid w:val="007B70CA"/>
    <w:rsid w:val="007B7688"/>
    <w:rsid w:val="007B7F9D"/>
    <w:rsid w:val="007C020E"/>
    <w:rsid w:val="007C0767"/>
    <w:rsid w:val="007C1053"/>
    <w:rsid w:val="007C15C5"/>
    <w:rsid w:val="007C1E83"/>
    <w:rsid w:val="007C2F9D"/>
    <w:rsid w:val="007C49B2"/>
    <w:rsid w:val="007C4A4E"/>
    <w:rsid w:val="007C4CCC"/>
    <w:rsid w:val="007C5161"/>
    <w:rsid w:val="007C63F8"/>
    <w:rsid w:val="007C6B98"/>
    <w:rsid w:val="007C6FDA"/>
    <w:rsid w:val="007C7D4B"/>
    <w:rsid w:val="007D0799"/>
    <w:rsid w:val="007D0A54"/>
    <w:rsid w:val="007D0B3E"/>
    <w:rsid w:val="007D0D59"/>
    <w:rsid w:val="007D0E59"/>
    <w:rsid w:val="007D1008"/>
    <w:rsid w:val="007D1624"/>
    <w:rsid w:val="007D27A0"/>
    <w:rsid w:val="007D2B5F"/>
    <w:rsid w:val="007D2D43"/>
    <w:rsid w:val="007D2E2A"/>
    <w:rsid w:val="007D2E9F"/>
    <w:rsid w:val="007D3525"/>
    <w:rsid w:val="007D399F"/>
    <w:rsid w:val="007D4441"/>
    <w:rsid w:val="007D4735"/>
    <w:rsid w:val="007D487E"/>
    <w:rsid w:val="007D4A85"/>
    <w:rsid w:val="007D4CF3"/>
    <w:rsid w:val="007D4D6E"/>
    <w:rsid w:val="007D4E38"/>
    <w:rsid w:val="007D573A"/>
    <w:rsid w:val="007D59F7"/>
    <w:rsid w:val="007D6954"/>
    <w:rsid w:val="007D6A92"/>
    <w:rsid w:val="007D7A55"/>
    <w:rsid w:val="007E1AF6"/>
    <w:rsid w:val="007E23B4"/>
    <w:rsid w:val="007E2573"/>
    <w:rsid w:val="007E2A72"/>
    <w:rsid w:val="007E3D22"/>
    <w:rsid w:val="007E4069"/>
    <w:rsid w:val="007E41AB"/>
    <w:rsid w:val="007E43C3"/>
    <w:rsid w:val="007E521F"/>
    <w:rsid w:val="007E5915"/>
    <w:rsid w:val="007E643D"/>
    <w:rsid w:val="007E68B3"/>
    <w:rsid w:val="007F0F37"/>
    <w:rsid w:val="007F125A"/>
    <w:rsid w:val="007F176A"/>
    <w:rsid w:val="007F1C84"/>
    <w:rsid w:val="007F2FDD"/>
    <w:rsid w:val="007F310E"/>
    <w:rsid w:val="007F4B35"/>
    <w:rsid w:val="007F6365"/>
    <w:rsid w:val="007F6F88"/>
    <w:rsid w:val="007F7028"/>
    <w:rsid w:val="007F7C6E"/>
    <w:rsid w:val="00800237"/>
    <w:rsid w:val="0080138D"/>
    <w:rsid w:val="00802462"/>
    <w:rsid w:val="008025B4"/>
    <w:rsid w:val="008037E0"/>
    <w:rsid w:val="00804342"/>
    <w:rsid w:val="00804587"/>
    <w:rsid w:val="008053F2"/>
    <w:rsid w:val="00805719"/>
    <w:rsid w:val="00805F74"/>
    <w:rsid w:val="00806460"/>
    <w:rsid w:val="00806893"/>
    <w:rsid w:val="00807BFE"/>
    <w:rsid w:val="00810B1E"/>
    <w:rsid w:val="00811369"/>
    <w:rsid w:val="00811D52"/>
    <w:rsid w:val="00811FCC"/>
    <w:rsid w:val="008127AB"/>
    <w:rsid w:val="008129F2"/>
    <w:rsid w:val="00813147"/>
    <w:rsid w:val="00813A83"/>
    <w:rsid w:val="00814D8D"/>
    <w:rsid w:val="00814E9A"/>
    <w:rsid w:val="00815050"/>
    <w:rsid w:val="00816046"/>
    <w:rsid w:val="0081651B"/>
    <w:rsid w:val="00816D4E"/>
    <w:rsid w:val="00816EE6"/>
    <w:rsid w:val="00820AE5"/>
    <w:rsid w:val="00820F43"/>
    <w:rsid w:val="008211CA"/>
    <w:rsid w:val="0082151F"/>
    <w:rsid w:val="008223A1"/>
    <w:rsid w:val="0082249C"/>
    <w:rsid w:val="0082336C"/>
    <w:rsid w:val="00823E5D"/>
    <w:rsid w:val="008240C1"/>
    <w:rsid w:val="00824281"/>
    <w:rsid w:val="00825358"/>
    <w:rsid w:val="0082545C"/>
    <w:rsid w:val="00825F8B"/>
    <w:rsid w:val="00826BEF"/>
    <w:rsid w:val="00826C03"/>
    <w:rsid w:val="00827D71"/>
    <w:rsid w:val="00830263"/>
    <w:rsid w:val="008302EF"/>
    <w:rsid w:val="008303EC"/>
    <w:rsid w:val="008306DC"/>
    <w:rsid w:val="00830966"/>
    <w:rsid w:val="00830FDC"/>
    <w:rsid w:val="008310BB"/>
    <w:rsid w:val="008315CC"/>
    <w:rsid w:val="00831FD6"/>
    <w:rsid w:val="0083204F"/>
    <w:rsid w:val="00833422"/>
    <w:rsid w:val="0083445B"/>
    <w:rsid w:val="00834B43"/>
    <w:rsid w:val="00834E1A"/>
    <w:rsid w:val="00834E8A"/>
    <w:rsid w:val="00835C2E"/>
    <w:rsid w:val="00835C5D"/>
    <w:rsid w:val="008375FF"/>
    <w:rsid w:val="00837BBC"/>
    <w:rsid w:val="00837F14"/>
    <w:rsid w:val="008401FD"/>
    <w:rsid w:val="0084035C"/>
    <w:rsid w:val="00840D51"/>
    <w:rsid w:val="00840D8E"/>
    <w:rsid w:val="00841358"/>
    <w:rsid w:val="00841DBD"/>
    <w:rsid w:val="00842851"/>
    <w:rsid w:val="00842AB8"/>
    <w:rsid w:val="008439DC"/>
    <w:rsid w:val="00843DAA"/>
    <w:rsid w:val="0084422B"/>
    <w:rsid w:val="00844791"/>
    <w:rsid w:val="00844DA1"/>
    <w:rsid w:val="008450CC"/>
    <w:rsid w:val="0084547A"/>
    <w:rsid w:val="008459E8"/>
    <w:rsid w:val="008468D8"/>
    <w:rsid w:val="00847326"/>
    <w:rsid w:val="00847FBC"/>
    <w:rsid w:val="00850AB0"/>
    <w:rsid w:val="00850AF0"/>
    <w:rsid w:val="00850C5D"/>
    <w:rsid w:val="00851248"/>
    <w:rsid w:val="008529D7"/>
    <w:rsid w:val="0085349C"/>
    <w:rsid w:val="00854B12"/>
    <w:rsid w:val="008557F5"/>
    <w:rsid w:val="00855FF2"/>
    <w:rsid w:val="00856021"/>
    <w:rsid w:val="008565EE"/>
    <w:rsid w:val="00857511"/>
    <w:rsid w:val="00860E13"/>
    <w:rsid w:val="00861869"/>
    <w:rsid w:val="008626E8"/>
    <w:rsid w:val="00862FFB"/>
    <w:rsid w:val="00863174"/>
    <w:rsid w:val="00863464"/>
    <w:rsid w:val="0086588C"/>
    <w:rsid w:val="00865B93"/>
    <w:rsid w:val="0086646F"/>
    <w:rsid w:val="0086672E"/>
    <w:rsid w:val="00866CAD"/>
    <w:rsid w:val="00867D5E"/>
    <w:rsid w:val="00870153"/>
    <w:rsid w:val="00871F2E"/>
    <w:rsid w:val="00872EEF"/>
    <w:rsid w:val="00872FF8"/>
    <w:rsid w:val="00873B41"/>
    <w:rsid w:val="00874FCC"/>
    <w:rsid w:val="00875196"/>
    <w:rsid w:val="00875ECD"/>
    <w:rsid w:val="008769B1"/>
    <w:rsid w:val="00876E1B"/>
    <w:rsid w:val="00876ED0"/>
    <w:rsid w:val="00877E4D"/>
    <w:rsid w:val="0088081E"/>
    <w:rsid w:val="00880B9D"/>
    <w:rsid w:val="00880ECC"/>
    <w:rsid w:val="00881246"/>
    <w:rsid w:val="008814BF"/>
    <w:rsid w:val="00882D99"/>
    <w:rsid w:val="008839AB"/>
    <w:rsid w:val="00883AC2"/>
    <w:rsid w:val="00883D90"/>
    <w:rsid w:val="00883FD0"/>
    <w:rsid w:val="00883FE6"/>
    <w:rsid w:val="00885AC1"/>
    <w:rsid w:val="008860B8"/>
    <w:rsid w:val="00886716"/>
    <w:rsid w:val="0089057A"/>
    <w:rsid w:val="008915D7"/>
    <w:rsid w:val="00893E86"/>
    <w:rsid w:val="0089425F"/>
    <w:rsid w:val="00894596"/>
    <w:rsid w:val="00894F75"/>
    <w:rsid w:val="00894FC0"/>
    <w:rsid w:val="00895468"/>
    <w:rsid w:val="008955AC"/>
    <w:rsid w:val="008955F9"/>
    <w:rsid w:val="008963B4"/>
    <w:rsid w:val="0089648D"/>
    <w:rsid w:val="00896E26"/>
    <w:rsid w:val="008977B0"/>
    <w:rsid w:val="00897824"/>
    <w:rsid w:val="008978E0"/>
    <w:rsid w:val="00897FA6"/>
    <w:rsid w:val="008A017E"/>
    <w:rsid w:val="008A0C0D"/>
    <w:rsid w:val="008A1368"/>
    <w:rsid w:val="008A1A43"/>
    <w:rsid w:val="008A2014"/>
    <w:rsid w:val="008A22A7"/>
    <w:rsid w:val="008A3252"/>
    <w:rsid w:val="008A34C1"/>
    <w:rsid w:val="008A3E12"/>
    <w:rsid w:val="008A404A"/>
    <w:rsid w:val="008A4B50"/>
    <w:rsid w:val="008A4F24"/>
    <w:rsid w:val="008A5A34"/>
    <w:rsid w:val="008A5F88"/>
    <w:rsid w:val="008A620B"/>
    <w:rsid w:val="008A6768"/>
    <w:rsid w:val="008A6F3B"/>
    <w:rsid w:val="008A73D0"/>
    <w:rsid w:val="008A7E12"/>
    <w:rsid w:val="008B0187"/>
    <w:rsid w:val="008B0341"/>
    <w:rsid w:val="008B04A6"/>
    <w:rsid w:val="008B0802"/>
    <w:rsid w:val="008B089C"/>
    <w:rsid w:val="008B1869"/>
    <w:rsid w:val="008B3369"/>
    <w:rsid w:val="008B3CBE"/>
    <w:rsid w:val="008B4A45"/>
    <w:rsid w:val="008B4AD5"/>
    <w:rsid w:val="008B5177"/>
    <w:rsid w:val="008B679B"/>
    <w:rsid w:val="008B7D8F"/>
    <w:rsid w:val="008C00BB"/>
    <w:rsid w:val="008C017A"/>
    <w:rsid w:val="008C0660"/>
    <w:rsid w:val="008C1B27"/>
    <w:rsid w:val="008C1B2D"/>
    <w:rsid w:val="008C1C86"/>
    <w:rsid w:val="008C242A"/>
    <w:rsid w:val="008C26E9"/>
    <w:rsid w:val="008C2889"/>
    <w:rsid w:val="008C294D"/>
    <w:rsid w:val="008C2ECD"/>
    <w:rsid w:val="008C3D74"/>
    <w:rsid w:val="008C432F"/>
    <w:rsid w:val="008C4B8C"/>
    <w:rsid w:val="008C50E8"/>
    <w:rsid w:val="008C5566"/>
    <w:rsid w:val="008C5D4B"/>
    <w:rsid w:val="008C5F1B"/>
    <w:rsid w:val="008C6CBF"/>
    <w:rsid w:val="008C77CA"/>
    <w:rsid w:val="008C7FAE"/>
    <w:rsid w:val="008D0C49"/>
    <w:rsid w:val="008D150D"/>
    <w:rsid w:val="008D3AF3"/>
    <w:rsid w:val="008D445B"/>
    <w:rsid w:val="008D469E"/>
    <w:rsid w:val="008D497B"/>
    <w:rsid w:val="008D4E01"/>
    <w:rsid w:val="008D4F09"/>
    <w:rsid w:val="008D5126"/>
    <w:rsid w:val="008D6B39"/>
    <w:rsid w:val="008D722A"/>
    <w:rsid w:val="008D7283"/>
    <w:rsid w:val="008D789C"/>
    <w:rsid w:val="008E0286"/>
    <w:rsid w:val="008E090B"/>
    <w:rsid w:val="008E13A3"/>
    <w:rsid w:val="008E1470"/>
    <w:rsid w:val="008E157E"/>
    <w:rsid w:val="008E1BEC"/>
    <w:rsid w:val="008E289E"/>
    <w:rsid w:val="008E393B"/>
    <w:rsid w:val="008E50D1"/>
    <w:rsid w:val="008E5866"/>
    <w:rsid w:val="008E6DFD"/>
    <w:rsid w:val="008E6F77"/>
    <w:rsid w:val="008E7725"/>
    <w:rsid w:val="008F0ADD"/>
    <w:rsid w:val="008F0CB9"/>
    <w:rsid w:val="008F2507"/>
    <w:rsid w:val="008F254E"/>
    <w:rsid w:val="008F2F80"/>
    <w:rsid w:val="008F319F"/>
    <w:rsid w:val="008F3910"/>
    <w:rsid w:val="008F456F"/>
    <w:rsid w:val="008F4B77"/>
    <w:rsid w:val="008F514A"/>
    <w:rsid w:val="008F6662"/>
    <w:rsid w:val="008F6A02"/>
    <w:rsid w:val="008F7708"/>
    <w:rsid w:val="008F7B0C"/>
    <w:rsid w:val="0090054D"/>
    <w:rsid w:val="0090057F"/>
    <w:rsid w:val="00900AAE"/>
    <w:rsid w:val="00901113"/>
    <w:rsid w:val="00902C46"/>
    <w:rsid w:val="00904B9D"/>
    <w:rsid w:val="00904BC0"/>
    <w:rsid w:val="0090512D"/>
    <w:rsid w:val="00905D5E"/>
    <w:rsid w:val="009067E4"/>
    <w:rsid w:val="009068AD"/>
    <w:rsid w:val="00906DC1"/>
    <w:rsid w:val="00910243"/>
    <w:rsid w:val="00910EE6"/>
    <w:rsid w:val="009110DD"/>
    <w:rsid w:val="0091143B"/>
    <w:rsid w:val="009118EF"/>
    <w:rsid w:val="0091273B"/>
    <w:rsid w:val="00913192"/>
    <w:rsid w:val="00914059"/>
    <w:rsid w:val="009143C6"/>
    <w:rsid w:val="0091586D"/>
    <w:rsid w:val="00915929"/>
    <w:rsid w:val="00915A20"/>
    <w:rsid w:val="00915D2B"/>
    <w:rsid w:val="00917196"/>
    <w:rsid w:val="009171F4"/>
    <w:rsid w:val="00917473"/>
    <w:rsid w:val="009178C5"/>
    <w:rsid w:val="00920224"/>
    <w:rsid w:val="009272DF"/>
    <w:rsid w:val="00930D09"/>
    <w:rsid w:val="00930F86"/>
    <w:rsid w:val="009318FB"/>
    <w:rsid w:val="00931C69"/>
    <w:rsid w:val="00932A85"/>
    <w:rsid w:val="00933C07"/>
    <w:rsid w:val="009349CA"/>
    <w:rsid w:val="00934D8B"/>
    <w:rsid w:val="009362A9"/>
    <w:rsid w:val="009374BD"/>
    <w:rsid w:val="00940792"/>
    <w:rsid w:val="009411D7"/>
    <w:rsid w:val="0094199E"/>
    <w:rsid w:val="00941E6E"/>
    <w:rsid w:val="009425FD"/>
    <w:rsid w:val="00942DB9"/>
    <w:rsid w:val="00943401"/>
    <w:rsid w:val="0094414C"/>
    <w:rsid w:val="009441BE"/>
    <w:rsid w:val="00944543"/>
    <w:rsid w:val="00945E61"/>
    <w:rsid w:val="00946732"/>
    <w:rsid w:val="00946D58"/>
    <w:rsid w:val="00947C23"/>
    <w:rsid w:val="00951162"/>
    <w:rsid w:val="00951523"/>
    <w:rsid w:val="009519F2"/>
    <w:rsid w:val="00952101"/>
    <w:rsid w:val="00952578"/>
    <w:rsid w:val="00952647"/>
    <w:rsid w:val="00952803"/>
    <w:rsid w:val="009529F4"/>
    <w:rsid w:val="009536D6"/>
    <w:rsid w:val="009538B4"/>
    <w:rsid w:val="009541C3"/>
    <w:rsid w:val="009545E0"/>
    <w:rsid w:val="00954626"/>
    <w:rsid w:val="00954F2A"/>
    <w:rsid w:val="009558C4"/>
    <w:rsid w:val="00956319"/>
    <w:rsid w:val="009569DC"/>
    <w:rsid w:val="0095702D"/>
    <w:rsid w:val="009570FF"/>
    <w:rsid w:val="009573B1"/>
    <w:rsid w:val="009573C9"/>
    <w:rsid w:val="00957D2F"/>
    <w:rsid w:val="00960012"/>
    <w:rsid w:val="009625B7"/>
    <w:rsid w:val="00962655"/>
    <w:rsid w:val="00962953"/>
    <w:rsid w:val="00963C50"/>
    <w:rsid w:val="009644A9"/>
    <w:rsid w:val="00964D29"/>
    <w:rsid w:val="009653BA"/>
    <w:rsid w:val="009665CA"/>
    <w:rsid w:val="009667A9"/>
    <w:rsid w:val="00966D40"/>
    <w:rsid w:val="00967047"/>
    <w:rsid w:val="009703B6"/>
    <w:rsid w:val="00970B08"/>
    <w:rsid w:val="00970D32"/>
    <w:rsid w:val="0097168F"/>
    <w:rsid w:val="009717E7"/>
    <w:rsid w:val="00972168"/>
    <w:rsid w:val="009722EC"/>
    <w:rsid w:val="009738C4"/>
    <w:rsid w:val="00976494"/>
    <w:rsid w:val="009764CC"/>
    <w:rsid w:val="009774A0"/>
    <w:rsid w:val="009777CF"/>
    <w:rsid w:val="0098006C"/>
    <w:rsid w:val="009801E5"/>
    <w:rsid w:val="0098047C"/>
    <w:rsid w:val="00980B65"/>
    <w:rsid w:val="00980B77"/>
    <w:rsid w:val="0098287E"/>
    <w:rsid w:val="00983A1C"/>
    <w:rsid w:val="00983DF3"/>
    <w:rsid w:val="009842B9"/>
    <w:rsid w:val="009861B0"/>
    <w:rsid w:val="00986F6C"/>
    <w:rsid w:val="0098749C"/>
    <w:rsid w:val="00987E0A"/>
    <w:rsid w:val="00990047"/>
    <w:rsid w:val="00990854"/>
    <w:rsid w:val="00990E73"/>
    <w:rsid w:val="00991C86"/>
    <w:rsid w:val="00991D7F"/>
    <w:rsid w:val="00992927"/>
    <w:rsid w:val="00992934"/>
    <w:rsid w:val="00993129"/>
    <w:rsid w:val="00993E87"/>
    <w:rsid w:val="0099415A"/>
    <w:rsid w:val="00994DBE"/>
    <w:rsid w:val="0099593D"/>
    <w:rsid w:val="00996B42"/>
    <w:rsid w:val="00996F18"/>
    <w:rsid w:val="0099716D"/>
    <w:rsid w:val="009973DC"/>
    <w:rsid w:val="0099761B"/>
    <w:rsid w:val="00997E8C"/>
    <w:rsid w:val="009A0677"/>
    <w:rsid w:val="009A0E56"/>
    <w:rsid w:val="009A10B9"/>
    <w:rsid w:val="009A1502"/>
    <w:rsid w:val="009A1634"/>
    <w:rsid w:val="009A2EC5"/>
    <w:rsid w:val="009A2FC4"/>
    <w:rsid w:val="009A3C7F"/>
    <w:rsid w:val="009A4ED3"/>
    <w:rsid w:val="009A6F6A"/>
    <w:rsid w:val="009A6F7C"/>
    <w:rsid w:val="009A740F"/>
    <w:rsid w:val="009A7E2F"/>
    <w:rsid w:val="009B0FF8"/>
    <w:rsid w:val="009B1B4D"/>
    <w:rsid w:val="009B1D41"/>
    <w:rsid w:val="009B23D8"/>
    <w:rsid w:val="009B2C8B"/>
    <w:rsid w:val="009B3221"/>
    <w:rsid w:val="009B36D3"/>
    <w:rsid w:val="009B41D8"/>
    <w:rsid w:val="009B4ABF"/>
    <w:rsid w:val="009B4BCD"/>
    <w:rsid w:val="009B4E5D"/>
    <w:rsid w:val="009B51A5"/>
    <w:rsid w:val="009B5333"/>
    <w:rsid w:val="009B5CE8"/>
    <w:rsid w:val="009B5FDB"/>
    <w:rsid w:val="009B62FA"/>
    <w:rsid w:val="009B6C26"/>
    <w:rsid w:val="009C06CA"/>
    <w:rsid w:val="009C1310"/>
    <w:rsid w:val="009C2C5C"/>
    <w:rsid w:val="009C2E9A"/>
    <w:rsid w:val="009C3E0F"/>
    <w:rsid w:val="009C506E"/>
    <w:rsid w:val="009C56CF"/>
    <w:rsid w:val="009C574C"/>
    <w:rsid w:val="009C5F06"/>
    <w:rsid w:val="009C6327"/>
    <w:rsid w:val="009C63D0"/>
    <w:rsid w:val="009C6906"/>
    <w:rsid w:val="009C6F22"/>
    <w:rsid w:val="009C742F"/>
    <w:rsid w:val="009C793A"/>
    <w:rsid w:val="009C7F4A"/>
    <w:rsid w:val="009D06C4"/>
    <w:rsid w:val="009D100B"/>
    <w:rsid w:val="009D1E93"/>
    <w:rsid w:val="009D299D"/>
    <w:rsid w:val="009D36FE"/>
    <w:rsid w:val="009D3B33"/>
    <w:rsid w:val="009D4326"/>
    <w:rsid w:val="009D4776"/>
    <w:rsid w:val="009D4A4F"/>
    <w:rsid w:val="009D4CA9"/>
    <w:rsid w:val="009D59AF"/>
    <w:rsid w:val="009D5D15"/>
    <w:rsid w:val="009D6292"/>
    <w:rsid w:val="009D6E0B"/>
    <w:rsid w:val="009D7B6E"/>
    <w:rsid w:val="009D7D57"/>
    <w:rsid w:val="009E029F"/>
    <w:rsid w:val="009E060C"/>
    <w:rsid w:val="009E097D"/>
    <w:rsid w:val="009E0D69"/>
    <w:rsid w:val="009E15A7"/>
    <w:rsid w:val="009E2012"/>
    <w:rsid w:val="009E27DE"/>
    <w:rsid w:val="009E3E62"/>
    <w:rsid w:val="009E4311"/>
    <w:rsid w:val="009E4395"/>
    <w:rsid w:val="009E50C7"/>
    <w:rsid w:val="009E5B6C"/>
    <w:rsid w:val="009E7039"/>
    <w:rsid w:val="009E7796"/>
    <w:rsid w:val="009E77B0"/>
    <w:rsid w:val="009E7915"/>
    <w:rsid w:val="009F3188"/>
    <w:rsid w:val="009F340F"/>
    <w:rsid w:val="009F45E3"/>
    <w:rsid w:val="009F4E61"/>
    <w:rsid w:val="009F5C97"/>
    <w:rsid w:val="009F68E0"/>
    <w:rsid w:val="009F76DC"/>
    <w:rsid w:val="009F76F0"/>
    <w:rsid w:val="009F7992"/>
    <w:rsid w:val="009F7E2B"/>
    <w:rsid w:val="00A0016C"/>
    <w:rsid w:val="00A00281"/>
    <w:rsid w:val="00A00C99"/>
    <w:rsid w:val="00A00CAC"/>
    <w:rsid w:val="00A01DE7"/>
    <w:rsid w:val="00A034F7"/>
    <w:rsid w:val="00A03F2C"/>
    <w:rsid w:val="00A0421A"/>
    <w:rsid w:val="00A042F1"/>
    <w:rsid w:val="00A052B5"/>
    <w:rsid w:val="00A05DF3"/>
    <w:rsid w:val="00A05E2E"/>
    <w:rsid w:val="00A05F8F"/>
    <w:rsid w:val="00A06299"/>
    <w:rsid w:val="00A064A9"/>
    <w:rsid w:val="00A06FD8"/>
    <w:rsid w:val="00A0779D"/>
    <w:rsid w:val="00A10A9A"/>
    <w:rsid w:val="00A11FFA"/>
    <w:rsid w:val="00A126F3"/>
    <w:rsid w:val="00A12BF6"/>
    <w:rsid w:val="00A1361B"/>
    <w:rsid w:val="00A13A25"/>
    <w:rsid w:val="00A13A3D"/>
    <w:rsid w:val="00A13C0F"/>
    <w:rsid w:val="00A13CB1"/>
    <w:rsid w:val="00A13D29"/>
    <w:rsid w:val="00A13E12"/>
    <w:rsid w:val="00A14BF8"/>
    <w:rsid w:val="00A171AE"/>
    <w:rsid w:val="00A17723"/>
    <w:rsid w:val="00A17916"/>
    <w:rsid w:val="00A201AF"/>
    <w:rsid w:val="00A2069E"/>
    <w:rsid w:val="00A206AA"/>
    <w:rsid w:val="00A2262A"/>
    <w:rsid w:val="00A22B27"/>
    <w:rsid w:val="00A22CEF"/>
    <w:rsid w:val="00A22E13"/>
    <w:rsid w:val="00A23064"/>
    <w:rsid w:val="00A23C83"/>
    <w:rsid w:val="00A250B1"/>
    <w:rsid w:val="00A306B2"/>
    <w:rsid w:val="00A30711"/>
    <w:rsid w:val="00A30D87"/>
    <w:rsid w:val="00A31597"/>
    <w:rsid w:val="00A31657"/>
    <w:rsid w:val="00A31945"/>
    <w:rsid w:val="00A32DF1"/>
    <w:rsid w:val="00A34134"/>
    <w:rsid w:val="00A3450B"/>
    <w:rsid w:val="00A3461C"/>
    <w:rsid w:val="00A34C89"/>
    <w:rsid w:val="00A35104"/>
    <w:rsid w:val="00A355D1"/>
    <w:rsid w:val="00A35C09"/>
    <w:rsid w:val="00A37CEC"/>
    <w:rsid w:val="00A37EB0"/>
    <w:rsid w:val="00A37FF9"/>
    <w:rsid w:val="00A40649"/>
    <w:rsid w:val="00A407E1"/>
    <w:rsid w:val="00A40BD1"/>
    <w:rsid w:val="00A40CC3"/>
    <w:rsid w:val="00A41682"/>
    <w:rsid w:val="00A42093"/>
    <w:rsid w:val="00A420B4"/>
    <w:rsid w:val="00A423D7"/>
    <w:rsid w:val="00A42ECC"/>
    <w:rsid w:val="00A42F49"/>
    <w:rsid w:val="00A42FA9"/>
    <w:rsid w:val="00A42FB0"/>
    <w:rsid w:val="00A43B95"/>
    <w:rsid w:val="00A4444F"/>
    <w:rsid w:val="00A44E1C"/>
    <w:rsid w:val="00A451C6"/>
    <w:rsid w:val="00A45564"/>
    <w:rsid w:val="00A45779"/>
    <w:rsid w:val="00A4648F"/>
    <w:rsid w:val="00A5156E"/>
    <w:rsid w:val="00A5160E"/>
    <w:rsid w:val="00A51B2B"/>
    <w:rsid w:val="00A521D2"/>
    <w:rsid w:val="00A53512"/>
    <w:rsid w:val="00A536C1"/>
    <w:rsid w:val="00A53FD5"/>
    <w:rsid w:val="00A541DF"/>
    <w:rsid w:val="00A55755"/>
    <w:rsid w:val="00A55CB5"/>
    <w:rsid w:val="00A56076"/>
    <w:rsid w:val="00A56129"/>
    <w:rsid w:val="00A5633B"/>
    <w:rsid w:val="00A57040"/>
    <w:rsid w:val="00A57619"/>
    <w:rsid w:val="00A57FDB"/>
    <w:rsid w:val="00A603E8"/>
    <w:rsid w:val="00A60982"/>
    <w:rsid w:val="00A609E4"/>
    <w:rsid w:val="00A6164C"/>
    <w:rsid w:val="00A61D74"/>
    <w:rsid w:val="00A61D90"/>
    <w:rsid w:val="00A62377"/>
    <w:rsid w:val="00A63960"/>
    <w:rsid w:val="00A63A34"/>
    <w:rsid w:val="00A644B3"/>
    <w:rsid w:val="00A657DA"/>
    <w:rsid w:val="00A66EF6"/>
    <w:rsid w:val="00A67580"/>
    <w:rsid w:val="00A67E89"/>
    <w:rsid w:val="00A7032F"/>
    <w:rsid w:val="00A70E72"/>
    <w:rsid w:val="00A712BC"/>
    <w:rsid w:val="00A71787"/>
    <w:rsid w:val="00A72032"/>
    <w:rsid w:val="00A720F9"/>
    <w:rsid w:val="00A727AB"/>
    <w:rsid w:val="00A72A57"/>
    <w:rsid w:val="00A746FA"/>
    <w:rsid w:val="00A74C93"/>
    <w:rsid w:val="00A74DE2"/>
    <w:rsid w:val="00A755E9"/>
    <w:rsid w:val="00A75613"/>
    <w:rsid w:val="00A75856"/>
    <w:rsid w:val="00A75BC8"/>
    <w:rsid w:val="00A76350"/>
    <w:rsid w:val="00A763EA"/>
    <w:rsid w:val="00A76D5F"/>
    <w:rsid w:val="00A775EA"/>
    <w:rsid w:val="00A801FB"/>
    <w:rsid w:val="00A80656"/>
    <w:rsid w:val="00A84F6B"/>
    <w:rsid w:val="00A84FFC"/>
    <w:rsid w:val="00A8563A"/>
    <w:rsid w:val="00A87EB1"/>
    <w:rsid w:val="00A90652"/>
    <w:rsid w:val="00A90A2A"/>
    <w:rsid w:val="00A91B41"/>
    <w:rsid w:val="00A91D4C"/>
    <w:rsid w:val="00A91FC6"/>
    <w:rsid w:val="00A92B73"/>
    <w:rsid w:val="00A93321"/>
    <w:rsid w:val="00A933DA"/>
    <w:rsid w:val="00A93935"/>
    <w:rsid w:val="00A93CB0"/>
    <w:rsid w:val="00A93ECA"/>
    <w:rsid w:val="00A94721"/>
    <w:rsid w:val="00A95330"/>
    <w:rsid w:val="00A96505"/>
    <w:rsid w:val="00A96691"/>
    <w:rsid w:val="00A96B6D"/>
    <w:rsid w:val="00A97570"/>
    <w:rsid w:val="00AA072C"/>
    <w:rsid w:val="00AA0B2C"/>
    <w:rsid w:val="00AA14BA"/>
    <w:rsid w:val="00AA3736"/>
    <w:rsid w:val="00AA3958"/>
    <w:rsid w:val="00AA3A2E"/>
    <w:rsid w:val="00AA3B99"/>
    <w:rsid w:val="00AA3CE9"/>
    <w:rsid w:val="00AA4AFA"/>
    <w:rsid w:val="00AA537D"/>
    <w:rsid w:val="00AA5ED2"/>
    <w:rsid w:val="00AA61D4"/>
    <w:rsid w:val="00AA6480"/>
    <w:rsid w:val="00AA6AE4"/>
    <w:rsid w:val="00AA6AF1"/>
    <w:rsid w:val="00AA6EF3"/>
    <w:rsid w:val="00AA79CD"/>
    <w:rsid w:val="00AB0649"/>
    <w:rsid w:val="00AB11DC"/>
    <w:rsid w:val="00AB1726"/>
    <w:rsid w:val="00AB24CE"/>
    <w:rsid w:val="00AB25B4"/>
    <w:rsid w:val="00AB3784"/>
    <w:rsid w:val="00AB3EF6"/>
    <w:rsid w:val="00AB46C3"/>
    <w:rsid w:val="00AB58AF"/>
    <w:rsid w:val="00AB6110"/>
    <w:rsid w:val="00AB64EC"/>
    <w:rsid w:val="00AB651E"/>
    <w:rsid w:val="00AB6643"/>
    <w:rsid w:val="00AB776F"/>
    <w:rsid w:val="00AC1002"/>
    <w:rsid w:val="00AC2468"/>
    <w:rsid w:val="00AC3637"/>
    <w:rsid w:val="00AC3AEB"/>
    <w:rsid w:val="00AC585E"/>
    <w:rsid w:val="00AC627C"/>
    <w:rsid w:val="00AC648E"/>
    <w:rsid w:val="00AC6755"/>
    <w:rsid w:val="00AC777E"/>
    <w:rsid w:val="00AC7883"/>
    <w:rsid w:val="00AC7AEF"/>
    <w:rsid w:val="00AD1306"/>
    <w:rsid w:val="00AD147D"/>
    <w:rsid w:val="00AD148F"/>
    <w:rsid w:val="00AD17B2"/>
    <w:rsid w:val="00AD1AE6"/>
    <w:rsid w:val="00AD1F41"/>
    <w:rsid w:val="00AD386C"/>
    <w:rsid w:val="00AD3C29"/>
    <w:rsid w:val="00AD4EEF"/>
    <w:rsid w:val="00AD6270"/>
    <w:rsid w:val="00AD6517"/>
    <w:rsid w:val="00AD6B64"/>
    <w:rsid w:val="00AD6D32"/>
    <w:rsid w:val="00AD79A0"/>
    <w:rsid w:val="00AE0A6D"/>
    <w:rsid w:val="00AE0E8F"/>
    <w:rsid w:val="00AE4326"/>
    <w:rsid w:val="00AE479D"/>
    <w:rsid w:val="00AE5D69"/>
    <w:rsid w:val="00AE6A26"/>
    <w:rsid w:val="00AE70EE"/>
    <w:rsid w:val="00AE79CD"/>
    <w:rsid w:val="00AE7DD8"/>
    <w:rsid w:val="00AF0175"/>
    <w:rsid w:val="00AF1998"/>
    <w:rsid w:val="00AF2268"/>
    <w:rsid w:val="00AF2444"/>
    <w:rsid w:val="00AF2BB5"/>
    <w:rsid w:val="00AF389D"/>
    <w:rsid w:val="00AF3C88"/>
    <w:rsid w:val="00AF4C35"/>
    <w:rsid w:val="00AF57B5"/>
    <w:rsid w:val="00AF5A72"/>
    <w:rsid w:val="00AF5ABD"/>
    <w:rsid w:val="00AF6068"/>
    <w:rsid w:val="00AF76A4"/>
    <w:rsid w:val="00B0044A"/>
    <w:rsid w:val="00B0081C"/>
    <w:rsid w:val="00B0141E"/>
    <w:rsid w:val="00B01DC5"/>
    <w:rsid w:val="00B023BC"/>
    <w:rsid w:val="00B030EC"/>
    <w:rsid w:val="00B038E7"/>
    <w:rsid w:val="00B03E2A"/>
    <w:rsid w:val="00B04242"/>
    <w:rsid w:val="00B046E3"/>
    <w:rsid w:val="00B059E4"/>
    <w:rsid w:val="00B0663E"/>
    <w:rsid w:val="00B06668"/>
    <w:rsid w:val="00B07172"/>
    <w:rsid w:val="00B071F2"/>
    <w:rsid w:val="00B073C1"/>
    <w:rsid w:val="00B077EA"/>
    <w:rsid w:val="00B07C19"/>
    <w:rsid w:val="00B103E1"/>
    <w:rsid w:val="00B114AB"/>
    <w:rsid w:val="00B114AF"/>
    <w:rsid w:val="00B1195F"/>
    <w:rsid w:val="00B11AEF"/>
    <w:rsid w:val="00B11EC0"/>
    <w:rsid w:val="00B12D1B"/>
    <w:rsid w:val="00B12D34"/>
    <w:rsid w:val="00B12F40"/>
    <w:rsid w:val="00B136EF"/>
    <w:rsid w:val="00B141BF"/>
    <w:rsid w:val="00B1593E"/>
    <w:rsid w:val="00B15D31"/>
    <w:rsid w:val="00B16EB7"/>
    <w:rsid w:val="00B1742E"/>
    <w:rsid w:val="00B20EFA"/>
    <w:rsid w:val="00B21594"/>
    <w:rsid w:val="00B21BFD"/>
    <w:rsid w:val="00B233AA"/>
    <w:rsid w:val="00B23B50"/>
    <w:rsid w:val="00B2428A"/>
    <w:rsid w:val="00B26136"/>
    <w:rsid w:val="00B2690F"/>
    <w:rsid w:val="00B26BAF"/>
    <w:rsid w:val="00B26E19"/>
    <w:rsid w:val="00B3179C"/>
    <w:rsid w:val="00B31928"/>
    <w:rsid w:val="00B3404B"/>
    <w:rsid w:val="00B34165"/>
    <w:rsid w:val="00B341E7"/>
    <w:rsid w:val="00B34659"/>
    <w:rsid w:val="00B35EE0"/>
    <w:rsid w:val="00B361C1"/>
    <w:rsid w:val="00B3665E"/>
    <w:rsid w:val="00B36665"/>
    <w:rsid w:val="00B36C98"/>
    <w:rsid w:val="00B36DDA"/>
    <w:rsid w:val="00B36E68"/>
    <w:rsid w:val="00B376BA"/>
    <w:rsid w:val="00B400B1"/>
    <w:rsid w:val="00B41757"/>
    <w:rsid w:val="00B42244"/>
    <w:rsid w:val="00B422C1"/>
    <w:rsid w:val="00B425F6"/>
    <w:rsid w:val="00B42F81"/>
    <w:rsid w:val="00B44271"/>
    <w:rsid w:val="00B44A4E"/>
    <w:rsid w:val="00B44BA9"/>
    <w:rsid w:val="00B44D50"/>
    <w:rsid w:val="00B44F56"/>
    <w:rsid w:val="00B46486"/>
    <w:rsid w:val="00B46B2E"/>
    <w:rsid w:val="00B46F63"/>
    <w:rsid w:val="00B47AFB"/>
    <w:rsid w:val="00B5003D"/>
    <w:rsid w:val="00B507AB"/>
    <w:rsid w:val="00B508E4"/>
    <w:rsid w:val="00B5168E"/>
    <w:rsid w:val="00B518C7"/>
    <w:rsid w:val="00B529F1"/>
    <w:rsid w:val="00B53FB8"/>
    <w:rsid w:val="00B54033"/>
    <w:rsid w:val="00B54948"/>
    <w:rsid w:val="00B55624"/>
    <w:rsid w:val="00B55EF0"/>
    <w:rsid w:val="00B57A9D"/>
    <w:rsid w:val="00B609A4"/>
    <w:rsid w:val="00B616D0"/>
    <w:rsid w:val="00B623A5"/>
    <w:rsid w:val="00B6307B"/>
    <w:rsid w:val="00B6390E"/>
    <w:rsid w:val="00B63A83"/>
    <w:rsid w:val="00B64959"/>
    <w:rsid w:val="00B64ED3"/>
    <w:rsid w:val="00B65010"/>
    <w:rsid w:val="00B6511C"/>
    <w:rsid w:val="00B66A48"/>
    <w:rsid w:val="00B672BB"/>
    <w:rsid w:val="00B67B58"/>
    <w:rsid w:val="00B709CD"/>
    <w:rsid w:val="00B70BD0"/>
    <w:rsid w:val="00B7187E"/>
    <w:rsid w:val="00B72718"/>
    <w:rsid w:val="00B7271F"/>
    <w:rsid w:val="00B72AD8"/>
    <w:rsid w:val="00B730E1"/>
    <w:rsid w:val="00B7322D"/>
    <w:rsid w:val="00B73BD4"/>
    <w:rsid w:val="00B7416F"/>
    <w:rsid w:val="00B7448B"/>
    <w:rsid w:val="00B748D4"/>
    <w:rsid w:val="00B74AD3"/>
    <w:rsid w:val="00B74E37"/>
    <w:rsid w:val="00B74ED5"/>
    <w:rsid w:val="00B76B74"/>
    <w:rsid w:val="00B8032E"/>
    <w:rsid w:val="00B8090E"/>
    <w:rsid w:val="00B80AA4"/>
    <w:rsid w:val="00B818B2"/>
    <w:rsid w:val="00B81C12"/>
    <w:rsid w:val="00B82D02"/>
    <w:rsid w:val="00B839A7"/>
    <w:rsid w:val="00B83D81"/>
    <w:rsid w:val="00B85B91"/>
    <w:rsid w:val="00B863B8"/>
    <w:rsid w:val="00B864D0"/>
    <w:rsid w:val="00B86F3D"/>
    <w:rsid w:val="00B8721A"/>
    <w:rsid w:val="00B87594"/>
    <w:rsid w:val="00B87AE7"/>
    <w:rsid w:val="00B87DBA"/>
    <w:rsid w:val="00B900C0"/>
    <w:rsid w:val="00B905D1"/>
    <w:rsid w:val="00B90845"/>
    <w:rsid w:val="00B90C6A"/>
    <w:rsid w:val="00B9102C"/>
    <w:rsid w:val="00B9260F"/>
    <w:rsid w:val="00B92771"/>
    <w:rsid w:val="00B93185"/>
    <w:rsid w:val="00B9439A"/>
    <w:rsid w:val="00B949B1"/>
    <w:rsid w:val="00B95307"/>
    <w:rsid w:val="00B970DC"/>
    <w:rsid w:val="00BA0ABE"/>
    <w:rsid w:val="00BA1142"/>
    <w:rsid w:val="00BA16D6"/>
    <w:rsid w:val="00BA16DF"/>
    <w:rsid w:val="00BA2775"/>
    <w:rsid w:val="00BA43B2"/>
    <w:rsid w:val="00BA4716"/>
    <w:rsid w:val="00BA4E7E"/>
    <w:rsid w:val="00BA5433"/>
    <w:rsid w:val="00BA5836"/>
    <w:rsid w:val="00BA5ABB"/>
    <w:rsid w:val="00BA622A"/>
    <w:rsid w:val="00BA6B80"/>
    <w:rsid w:val="00BA6BE1"/>
    <w:rsid w:val="00BA7821"/>
    <w:rsid w:val="00BA7CF8"/>
    <w:rsid w:val="00BA7E13"/>
    <w:rsid w:val="00BB13C4"/>
    <w:rsid w:val="00BB1BFA"/>
    <w:rsid w:val="00BB24DB"/>
    <w:rsid w:val="00BB2D17"/>
    <w:rsid w:val="00BB3314"/>
    <w:rsid w:val="00BB3794"/>
    <w:rsid w:val="00BB379A"/>
    <w:rsid w:val="00BB3BDC"/>
    <w:rsid w:val="00BB3E85"/>
    <w:rsid w:val="00BB412A"/>
    <w:rsid w:val="00BB48CA"/>
    <w:rsid w:val="00BB660C"/>
    <w:rsid w:val="00BB6BBC"/>
    <w:rsid w:val="00BB733C"/>
    <w:rsid w:val="00BB7CDE"/>
    <w:rsid w:val="00BB7F89"/>
    <w:rsid w:val="00BC0552"/>
    <w:rsid w:val="00BC1AA5"/>
    <w:rsid w:val="00BC1C23"/>
    <w:rsid w:val="00BC2534"/>
    <w:rsid w:val="00BC33D7"/>
    <w:rsid w:val="00BC36B6"/>
    <w:rsid w:val="00BC3B23"/>
    <w:rsid w:val="00BC3D6F"/>
    <w:rsid w:val="00BC726F"/>
    <w:rsid w:val="00BC7537"/>
    <w:rsid w:val="00BC77F2"/>
    <w:rsid w:val="00BC7A1C"/>
    <w:rsid w:val="00BD015E"/>
    <w:rsid w:val="00BD01C0"/>
    <w:rsid w:val="00BD059B"/>
    <w:rsid w:val="00BD2BFA"/>
    <w:rsid w:val="00BD2E23"/>
    <w:rsid w:val="00BD36AC"/>
    <w:rsid w:val="00BD3D73"/>
    <w:rsid w:val="00BD4E70"/>
    <w:rsid w:val="00BD75BF"/>
    <w:rsid w:val="00BD7654"/>
    <w:rsid w:val="00BD7D9D"/>
    <w:rsid w:val="00BE0176"/>
    <w:rsid w:val="00BE0BB5"/>
    <w:rsid w:val="00BE0E35"/>
    <w:rsid w:val="00BE102B"/>
    <w:rsid w:val="00BE2099"/>
    <w:rsid w:val="00BE332D"/>
    <w:rsid w:val="00BE3443"/>
    <w:rsid w:val="00BE44BC"/>
    <w:rsid w:val="00BE4738"/>
    <w:rsid w:val="00BE4802"/>
    <w:rsid w:val="00BE51B4"/>
    <w:rsid w:val="00BE5424"/>
    <w:rsid w:val="00BE5FFE"/>
    <w:rsid w:val="00BE6A36"/>
    <w:rsid w:val="00BF05E5"/>
    <w:rsid w:val="00BF10C0"/>
    <w:rsid w:val="00BF1D7C"/>
    <w:rsid w:val="00BF43AB"/>
    <w:rsid w:val="00BF513A"/>
    <w:rsid w:val="00BF540D"/>
    <w:rsid w:val="00BF549F"/>
    <w:rsid w:val="00BF5819"/>
    <w:rsid w:val="00BF58FC"/>
    <w:rsid w:val="00BF5BF9"/>
    <w:rsid w:val="00BF60C8"/>
    <w:rsid w:val="00BF6385"/>
    <w:rsid w:val="00BF6667"/>
    <w:rsid w:val="00BF66AD"/>
    <w:rsid w:val="00BF6726"/>
    <w:rsid w:val="00C000B0"/>
    <w:rsid w:val="00C00602"/>
    <w:rsid w:val="00C00771"/>
    <w:rsid w:val="00C008C6"/>
    <w:rsid w:val="00C00B2E"/>
    <w:rsid w:val="00C00DA2"/>
    <w:rsid w:val="00C01605"/>
    <w:rsid w:val="00C01BE3"/>
    <w:rsid w:val="00C01FC5"/>
    <w:rsid w:val="00C03515"/>
    <w:rsid w:val="00C037E0"/>
    <w:rsid w:val="00C03AFD"/>
    <w:rsid w:val="00C03BA3"/>
    <w:rsid w:val="00C03BA7"/>
    <w:rsid w:val="00C04CE0"/>
    <w:rsid w:val="00C053B9"/>
    <w:rsid w:val="00C05A09"/>
    <w:rsid w:val="00C05B95"/>
    <w:rsid w:val="00C05C40"/>
    <w:rsid w:val="00C072F9"/>
    <w:rsid w:val="00C07490"/>
    <w:rsid w:val="00C07675"/>
    <w:rsid w:val="00C07BC7"/>
    <w:rsid w:val="00C1001D"/>
    <w:rsid w:val="00C108EC"/>
    <w:rsid w:val="00C109FA"/>
    <w:rsid w:val="00C11019"/>
    <w:rsid w:val="00C114C0"/>
    <w:rsid w:val="00C1194C"/>
    <w:rsid w:val="00C12BC8"/>
    <w:rsid w:val="00C13686"/>
    <w:rsid w:val="00C13A3F"/>
    <w:rsid w:val="00C14312"/>
    <w:rsid w:val="00C14B64"/>
    <w:rsid w:val="00C1503F"/>
    <w:rsid w:val="00C154CB"/>
    <w:rsid w:val="00C1659B"/>
    <w:rsid w:val="00C16E7F"/>
    <w:rsid w:val="00C17587"/>
    <w:rsid w:val="00C1765E"/>
    <w:rsid w:val="00C17BD8"/>
    <w:rsid w:val="00C17D12"/>
    <w:rsid w:val="00C203D0"/>
    <w:rsid w:val="00C20C4D"/>
    <w:rsid w:val="00C20EDB"/>
    <w:rsid w:val="00C220E9"/>
    <w:rsid w:val="00C2218E"/>
    <w:rsid w:val="00C22A06"/>
    <w:rsid w:val="00C22AD4"/>
    <w:rsid w:val="00C22E0B"/>
    <w:rsid w:val="00C23657"/>
    <w:rsid w:val="00C238C7"/>
    <w:rsid w:val="00C23B22"/>
    <w:rsid w:val="00C24D4D"/>
    <w:rsid w:val="00C2512D"/>
    <w:rsid w:val="00C25839"/>
    <w:rsid w:val="00C2645A"/>
    <w:rsid w:val="00C267C6"/>
    <w:rsid w:val="00C26E10"/>
    <w:rsid w:val="00C2787D"/>
    <w:rsid w:val="00C27BE3"/>
    <w:rsid w:val="00C31171"/>
    <w:rsid w:val="00C31642"/>
    <w:rsid w:val="00C31B8E"/>
    <w:rsid w:val="00C3202C"/>
    <w:rsid w:val="00C32E84"/>
    <w:rsid w:val="00C33FB7"/>
    <w:rsid w:val="00C3420D"/>
    <w:rsid w:val="00C343BC"/>
    <w:rsid w:val="00C348B0"/>
    <w:rsid w:val="00C34AF0"/>
    <w:rsid w:val="00C34DD1"/>
    <w:rsid w:val="00C3536B"/>
    <w:rsid w:val="00C3556B"/>
    <w:rsid w:val="00C361BB"/>
    <w:rsid w:val="00C366B6"/>
    <w:rsid w:val="00C36962"/>
    <w:rsid w:val="00C40195"/>
    <w:rsid w:val="00C40FE5"/>
    <w:rsid w:val="00C410C9"/>
    <w:rsid w:val="00C4147F"/>
    <w:rsid w:val="00C42DD9"/>
    <w:rsid w:val="00C43306"/>
    <w:rsid w:val="00C4533A"/>
    <w:rsid w:val="00C45569"/>
    <w:rsid w:val="00C45789"/>
    <w:rsid w:val="00C45B35"/>
    <w:rsid w:val="00C4684F"/>
    <w:rsid w:val="00C469CE"/>
    <w:rsid w:val="00C470BC"/>
    <w:rsid w:val="00C475D0"/>
    <w:rsid w:val="00C502DA"/>
    <w:rsid w:val="00C517C5"/>
    <w:rsid w:val="00C5183E"/>
    <w:rsid w:val="00C5193E"/>
    <w:rsid w:val="00C527B1"/>
    <w:rsid w:val="00C53517"/>
    <w:rsid w:val="00C53F61"/>
    <w:rsid w:val="00C5434E"/>
    <w:rsid w:val="00C5450B"/>
    <w:rsid w:val="00C564D0"/>
    <w:rsid w:val="00C56BF3"/>
    <w:rsid w:val="00C57ED1"/>
    <w:rsid w:val="00C60360"/>
    <w:rsid w:val="00C609E3"/>
    <w:rsid w:val="00C619E5"/>
    <w:rsid w:val="00C62340"/>
    <w:rsid w:val="00C627F3"/>
    <w:rsid w:val="00C62DE7"/>
    <w:rsid w:val="00C6307C"/>
    <w:rsid w:val="00C6331B"/>
    <w:rsid w:val="00C63C19"/>
    <w:rsid w:val="00C63C92"/>
    <w:rsid w:val="00C63F8F"/>
    <w:rsid w:val="00C64306"/>
    <w:rsid w:val="00C6460E"/>
    <w:rsid w:val="00C64B98"/>
    <w:rsid w:val="00C64C6B"/>
    <w:rsid w:val="00C65CAE"/>
    <w:rsid w:val="00C666BB"/>
    <w:rsid w:val="00C67662"/>
    <w:rsid w:val="00C70155"/>
    <w:rsid w:val="00C728E5"/>
    <w:rsid w:val="00C72A64"/>
    <w:rsid w:val="00C72EC3"/>
    <w:rsid w:val="00C730A4"/>
    <w:rsid w:val="00C732B6"/>
    <w:rsid w:val="00C73B57"/>
    <w:rsid w:val="00C748A5"/>
    <w:rsid w:val="00C74BC6"/>
    <w:rsid w:val="00C74C23"/>
    <w:rsid w:val="00C761B1"/>
    <w:rsid w:val="00C76588"/>
    <w:rsid w:val="00C767DF"/>
    <w:rsid w:val="00C777F1"/>
    <w:rsid w:val="00C77BD5"/>
    <w:rsid w:val="00C81A32"/>
    <w:rsid w:val="00C82920"/>
    <w:rsid w:val="00C8383F"/>
    <w:rsid w:val="00C83970"/>
    <w:rsid w:val="00C83E25"/>
    <w:rsid w:val="00C84123"/>
    <w:rsid w:val="00C84B8A"/>
    <w:rsid w:val="00C856A1"/>
    <w:rsid w:val="00C85C7D"/>
    <w:rsid w:val="00C86549"/>
    <w:rsid w:val="00C86EE2"/>
    <w:rsid w:val="00C874DC"/>
    <w:rsid w:val="00C8750C"/>
    <w:rsid w:val="00C87A85"/>
    <w:rsid w:val="00C90CD7"/>
    <w:rsid w:val="00C91009"/>
    <w:rsid w:val="00C917C2"/>
    <w:rsid w:val="00C923DD"/>
    <w:rsid w:val="00C947ED"/>
    <w:rsid w:val="00C94E50"/>
    <w:rsid w:val="00C94EF2"/>
    <w:rsid w:val="00C951F6"/>
    <w:rsid w:val="00C9664C"/>
    <w:rsid w:val="00CA1841"/>
    <w:rsid w:val="00CA1FFA"/>
    <w:rsid w:val="00CA32BF"/>
    <w:rsid w:val="00CA32FC"/>
    <w:rsid w:val="00CA3885"/>
    <w:rsid w:val="00CA3A1E"/>
    <w:rsid w:val="00CA43C9"/>
    <w:rsid w:val="00CA48E9"/>
    <w:rsid w:val="00CA5A30"/>
    <w:rsid w:val="00CA6615"/>
    <w:rsid w:val="00CB014D"/>
    <w:rsid w:val="00CB0CD5"/>
    <w:rsid w:val="00CB0F4A"/>
    <w:rsid w:val="00CB11A9"/>
    <w:rsid w:val="00CB227E"/>
    <w:rsid w:val="00CB361A"/>
    <w:rsid w:val="00CB46CF"/>
    <w:rsid w:val="00CB5017"/>
    <w:rsid w:val="00CB5E24"/>
    <w:rsid w:val="00CB75FF"/>
    <w:rsid w:val="00CB7ADF"/>
    <w:rsid w:val="00CC0740"/>
    <w:rsid w:val="00CC182B"/>
    <w:rsid w:val="00CC2247"/>
    <w:rsid w:val="00CC22E8"/>
    <w:rsid w:val="00CC295A"/>
    <w:rsid w:val="00CC2C58"/>
    <w:rsid w:val="00CC34CC"/>
    <w:rsid w:val="00CC3BDC"/>
    <w:rsid w:val="00CC3CD8"/>
    <w:rsid w:val="00CC4D69"/>
    <w:rsid w:val="00CC5383"/>
    <w:rsid w:val="00CC5D26"/>
    <w:rsid w:val="00CC5EFA"/>
    <w:rsid w:val="00CC60D2"/>
    <w:rsid w:val="00CC6A81"/>
    <w:rsid w:val="00CC6AEF"/>
    <w:rsid w:val="00CC7CBF"/>
    <w:rsid w:val="00CD1413"/>
    <w:rsid w:val="00CD266E"/>
    <w:rsid w:val="00CD32EC"/>
    <w:rsid w:val="00CD38BF"/>
    <w:rsid w:val="00CD4007"/>
    <w:rsid w:val="00CD4189"/>
    <w:rsid w:val="00CD4ECF"/>
    <w:rsid w:val="00CD5097"/>
    <w:rsid w:val="00CD69EE"/>
    <w:rsid w:val="00CD746F"/>
    <w:rsid w:val="00CD7773"/>
    <w:rsid w:val="00CD7D10"/>
    <w:rsid w:val="00CE0C63"/>
    <w:rsid w:val="00CE0DF7"/>
    <w:rsid w:val="00CE2A92"/>
    <w:rsid w:val="00CE3AAE"/>
    <w:rsid w:val="00CE427F"/>
    <w:rsid w:val="00CE4C90"/>
    <w:rsid w:val="00CE5059"/>
    <w:rsid w:val="00CE5AC7"/>
    <w:rsid w:val="00CE5C1E"/>
    <w:rsid w:val="00CE7D8B"/>
    <w:rsid w:val="00CF0225"/>
    <w:rsid w:val="00CF0766"/>
    <w:rsid w:val="00CF2425"/>
    <w:rsid w:val="00CF29B1"/>
    <w:rsid w:val="00CF30F9"/>
    <w:rsid w:val="00CF376F"/>
    <w:rsid w:val="00CF37B1"/>
    <w:rsid w:val="00CF3E4A"/>
    <w:rsid w:val="00CF3E7E"/>
    <w:rsid w:val="00CF42F6"/>
    <w:rsid w:val="00CF5AAB"/>
    <w:rsid w:val="00CF680E"/>
    <w:rsid w:val="00CF784C"/>
    <w:rsid w:val="00CF7B66"/>
    <w:rsid w:val="00D00375"/>
    <w:rsid w:val="00D01508"/>
    <w:rsid w:val="00D02E80"/>
    <w:rsid w:val="00D030DD"/>
    <w:rsid w:val="00D04DD5"/>
    <w:rsid w:val="00D054DD"/>
    <w:rsid w:val="00D0599F"/>
    <w:rsid w:val="00D05EBD"/>
    <w:rsid w:val="00D10EAC"/>
    <w:rsid w:val="00D117C5"/>
    <w:rsid w:val="00D1181D"/>
    <w:rsid w:val="00D11F49"/>
    <w:rsid w:val="00D12A08"/>
    <w:rsid w:val="00D12B64"/>
    <w:rsid w:val="00D12E66"/>
    <w:rsid w:val="00D13D9A"/>
    <w:rsid w:val="00D146EA"/>
    <w:rsid w:val="00D14A8B"/>
    <w:rsid w:val="00D159C0"/>
    <w:rsid w:val="00D164F2"/>
    <w:rsid w:val="00D16DBE"/>
    <w:rsid w:val="00D20B98"/>
    <w:rsid w:val="00D2198C"/>
    <w:rsid w:val="00D22A15"/>
    <w:rsid w:val="00D23517"/>
    <w:rsid w:val="00D23869"/>
    <w:rsid w:val="00D2435C"/>
    <w:rsid w:val="00D24875"/>
    <w:rsid w:val="00D25079"/>
    <w:rsid w:val="00D25387"/>
    <w:rsid w:val="00D25B3A"/>
    <w:rsid w:val="00D25F8A"/>
    <w:rsid w:val="00D26219"/>
    <w:rsid w:val="00D26991"/>
    <w:rsid w:val="00D26A7C"/>
    <w:rsid w:val="00D30337"/>
    <w:rsid w:val="00D30816"/>
    <w:rsid w:val="00D33CE8"/>
    <w:rsid w:val="00D34DB8"/>
    <w:rsid w:val="00D36539"/>
    <w:rsid w:val="00D3687E"/>
    <w:rsid w:val="00D36BD7"/>
    <w:rsid w:val="00D36F0C"/>
    <w:rsid w:val="00D37427"/>
    <w:rsid w:val="00D3744F"/>
    <w:rsid w:val="00D3747F"/>
    <w:rsid w:val="00D375D1"/>
    <w:rsid w:val="00D37A90"/>
    <w:rsid w:val="00D37AC8"/>
    <w:rsid w:val="00D37BC6"/>
    <w:rsid w:val="00D37DED"/>
    <w:rsid w:val="00D400E1"/>
    <w:rsid w:val="00D40B78"/>
    <w:rsid w:val="00D416BB"/>
    <w:rsid w:val="00D41812"/>
    <w:rsid w:val="00D42404"/>
    <w:rsid w:val="00D42A26"/>
    <w:rsid w:val="00D42C33"/>
    <w:rsid w:val="00D43635"/>
    <w:rsid w:val="00D437A3"/>
    <w:rsid w:val="00D43FF5"/>
    <w:rsid w:val="00D44862"/>
    <w:rsid w:val="00D44C78"/>
    <w:rsid w:val="00D45471"/>
    <w:rsid w:val="00D454C4"/>
    <w:rsid w:val="00D45668"/>
    <w:rsid w:val="00D45E0C"/>
    <w:rsid w:val="00D4651C"/>
    <w:rsid w:val="00D46A9A"/>
    <w:rsid w:val="00D46ECC"/>
    <w:rsid w:val="00D51364"/>
    <w:rsid w:val="00D5171B"/>
    <w:rsid w:val="00D5283A"/>
    <w:rsid w:val="00D5353A"/>
    <w:rsid w:val="00D53A1D"/>
    <w:rsid w:val="00D53B49"/>
    <w:rsid w:val="00D53D5F"/>
    <w:rsid w:val="00D54AD0"/>
    <w:rsid w:val="00D55C07"/>
    <w:rsid w:val="00D56BFD"/>
    <w:rsid w:val="00D57E18"/>
    <w:rsid w:val="00D6018B"/>
    <w:rsid w:val="00D60DD5"/>
    <w:rsid w:val="00D60E50"/>
    <w:rsid w:val="00D6163C"/>
    <w:rsid w:val="00D61AD3"/>
    <w:rsid w:val="00D61F59"/>
    <w:rsid w:val="00D637BC"/>
    <w:rsid w:val="00D63912"/>
    <w:rsid w:val="00D643A9"/>
    <w:rsid w:val="00D6440F"/>
    <w:rsid w:val="00D6447F"/>
    <w:rsid w:val="00D648CB"/>
    <w:rsid w:val="00D6516A"/>
    <w:rsid w:val="00D659BF"/>
    <w:rsid w:val="00D6601C"/>
    <w:rsid w:val="00D66097"/>
    <w:rsid w:val="00D660B6"/>
    <w:rsid w:val="00D6651D"/>
    <w:rsid w:val="00D666B7"/>
    <w:rsid w:val="00D70233"/>
    <w:rsid w:val="00D70CD6"/>
    <w:rsid w:val="00D70FB2"/>
    <w:rsid w:val="00D710DA"/>
    <w:rsid w:val="00D72950"/>
    <w:rsid w:val="00D73769"/>
    <w:rsid w:val="00D73FAA"/>
    <w:rsid w:val="00D746AC"/>
    <w:rsid w:val="00D74F90"/>
    <w:rsid w:val="00D75073"/>
    <w:rsid w:val="00D75139"/>
    <w:rsid w:val="00D7566B"/>
    <w:rsid w:val="00D75C22"/>
    <w:rsid w:val="00D75EB5"/>
    <w:rsid w:val="00D76BE3"/>
    <w:rsid w:val="00D7799A"/>
    <w:rsid w:val="00D8020E"/>
    <w:rsid w:val="00D8069C"/>
    <w:rsid w:val="00D80F28"/>
    <w:rsid w:val="00D80F7E"/>
    <w:rsid w:val="00D81304"/>
    <w:rsid w:val="00D81614"/>
    <w:rsid w:val="00D81F8B"/>
    <w:rsid w:val="00D8202B"/>
    <w:rsid w:val="00D9150D"/>
    <w:rsid w:val="00D92166"/>
    <w:rsid w:val="00D9217A"/>
    <w:rsid w:val="00D9231F"/>
    <w:rsid w:val="00D93763"/>
    <w:rsid w:val="00D93DE1"/>
    <w:rsid w:val="00D95936"/>
    <w:rsid w:val="00D95F26"/>
    <w:rsid w:val="00D96857"/>
    <w:rsid w:val="00D976CF"/>
    <w:rsid w:val="00D97CA8"/>
    <w:rsid w:val="00DA12B8"/>
    <w:rsid w:val="00DA15B1"/>
    <w:rsid w:val="00DA1EFA"/>
    <w:rsid w:val="00DA1FBA"/>
    <w:rsid w:val="00DA375E"/>
    <w:rsid w:val="00DA37EA"/>
    <w:rsid w:val="00DA3A78"/>
    <w:rsid w:val="00DA5B6D"/>
    <w:rsid w:val="00DA5F80"/>
    <w:rsid w:val="00DA61F5"/>
    <w:rsid w:val="00DA66C8"/>
    <w:rsid w:val="00DA6CF3"/>
    <w:rsid w:val="00DA7860"/>
    <w:rsid w:val="00DA7963"/>
    <w:rsid w:val="00DA797C"/>
    <w:rsid w:val="00DB0925"/>
    <w:rsid w:val="00DB0A8A"/>
    <w:rsid w:val="00DB2628"/>
    <w:rsid w:val="00DB2D28"/>
    <w:rsid w:val="00DB519B"/>
    <w:rsid w:val="00DB56BF"/>
    <w:rsid w:val="00DB574E"/>
    <w:rsid w:val="00DB5CD2"/>
    <w:rsid w:val="00DB5CEF"/>
    <w:rsid w:val="00DB6F4D"/>
    <w:rsid w:val="00DB7D28"/>
    <w:rsid w:val="00DB7FFE"/>
    <w:rsid w:val="00DC0263"/>
    <w:rsid w:val="00DC17A5"/>
    <w:rsid w:val="00DC238E"/>
    <w:rsid w:val="00DC2393"/>
    <w:rsid w:val="00DC362E"/>
    <w:rsid w:val="00DC538E"/>
    <w:rsid w:val="00DC5693"/>
    <w:rsid w:val="00DC5910"/>
    <w:rsid w:val="00DC628E"/>
    <w:rsid w:val="00DC62BB"/>
    <w:rsid w:val="00DC7841"/>
    <w:rsid w:val="00DC7D79"/>
    <w:rsid w:val="00DD0114"/>
    <w:rsid w:val="00DD1119"/>
    <w:rsid w:val="00DD17E7"/>
    <w:rsid w:val="00DD1B2A"/>
    <w:rsid w:val="00DD2DC6"/>
    <w:rsid w:val="00DD3D5C"/>
    <w:rsid w:val="00DD472A"/>
    <w:rsid w:val="00DD4759"/>
    <w:rsid w:val="00DD572C"/>
    <w:rsid w:val="00DD587B"/>
    <w:rsid w:val="00DD601F"/>
    <w:rsid w:val="00DD6EAD"/>
    <w:rsid w:val="00DD76EB"/>
    <w:rsid w:val="00DE13F5"/>
    <w:rsid w:val="00DE1505"/>
    <w:rsid w:val="00DE16E1"/>
    <w:rsid w:val="00DE2281"/>
    <w:rsid w:val="00DE23C1"/>
    <w:rsid w:val="00DE2DBB"/>
    <w:rsid w:val="00DE3300"/>
    <w:rsid w:val="00DE3EE9"/>
    <w:rsid w:val="00DE4884"/>
    <w:rsid w:val="00DE5610"/>
    <w:rsid w:val="00DF0EA6"/>
    <w:rsid w:val="00DF1D88"/>
    <w:rsid w:val="00DF2090"/>
    <w:rsid w:val="00DF29D6"/>
    <w:rsid w:val="00DF2C00"/>
    <w:rsid w:val="00DF2F65"/>
    <w:rsid w:val="00DF3BCD"/>
    <w:rsid w:val="00DF4560"/>
    <w:rsid w:val="00DF495C"/>
    <w:rsid w:val="00DF4B52"/>
    <w:rsid w:val="00DF67CB"/>
    <w:rsid w:val="00DF7ACA"/>
    <w:rsid w:val="00E0069F"/>
    <w:rsid w:val="00E01D3A"/>
    <w:rsid w:val="00E02FA4"/>
    <w:rsid w:val="00E034F7"/>
    <w:rsid w:val="00E036B2"/>
    <w:rsid w:val="00E05CFB"/>
    <w:rsid w:val="00E06364"/>
    <w:rsid w:val="00E06BB7"/>
    <w:rsid w:val="00E06D3A"/>
    <w:rsid w:val="00E07D38"/>
    <w:rsid w:val="00E11048"/>
    <w:rsid w:val="00E11CA7"/>
    <w:rsid w:val="00E11D02"/>
    <w:rsid w:val="00E12A17"/>
    <w:rsid w:val="00E13E6E"/>
    <w:rsid w:val="00E1435E"/>
    <w:rsid w:val="00E14F54"/>
    <w:rsid w:val="00E15411"/>
    <w:rsid w:val="00E15BDA"/>
    <w:rsid w:val="00E165FF"/>
    <w:rsid w:val="00E166FA"/>
    <w:rsid w:val="00E16FC8"/>
    <w:rsid w:val="00E179D5"/>
    <w:rsid w:val="00E17F81"/>
    <w:rsid w:val="00E2029D"/>
    <w:rsid w:val="00E20EA3"/>
    <w:rsid w:val="00E21975"/>
    <w:rsid w:val="00E21AFE"/>
    <w:rsid w:val="00E22062"/>
    <w:rsid w:val="00E224C0"/>
    <w:rsid w:val="00E22C0B"/>
    <w:rsid w:val="00E22EB2"/>
    <w:rsid w:val="00E2569E"/>
    <w:rsid w:val="00E26503"/>
    <w:rsid w:val="00E26D57"/>
    <w:rsid w:val="00E26DAE"/>
    <w:rsid w:val="00E26F79"/>
    <w:rsid w:val="00E30B27"/>
    <w:rsid w:val="00E31B43"/>
    <w:rsid w:val="00E31D86"/>
    <w:rsid w:val="00E32DCF"/>
    <w:rsid w:val="00E331FD"/>
    <w:rsid w:val="00E33B93"/>
    <w:rsid w:val="00E33BAB"/>
    <w:rsid w:val="00E33C6A"/>
    <w:rsid w:val="00E33D3C"/>
    <w:rsid w:val="00E347CC"/>
    <w:rsid w:val="00E348B0"/>
    <w:rsid w:val="00E349EA"/>
    <w:rsid w:val="00E3535E"/>
    <w:rsid w:val="00E3568A"/>
    <w:rsid w:val="00E35FDF"/>
    <w:rsid w:val="00E37148"/>
    <w:rsid w:val="00E374CA"/>
    <w:rsid w:val="00E37A30"/>
    <w:rsid w:val="00E37E9B"/>
    <w:rsid w:val="00E41071"/>
    <w:rsid w:val="00E41436"/>
    <w:rsid w:val="00E4163A"/>
    <w:rsid w:val="00E42866"/>
    <w:rsid w:val="00E434E5"/>
    <w:rsid w:val="00E43664"/>
    <w:rsid w:val="00E4432F"/>
    <w:rsid w:val="00E447C0"/>
    <w:rsid w:val="00E4544B"/>
    <w:rsid w:val="00E457EB"/>
    <w:rsid w:val="00E46CD4"/>
    <w:rsid w:val="00E46F37"/>
    <w:rsid w:val="00E47246"/>
    <w:rsid w:val="00E47BF0"/>
    <w:rsid w:val="00E50361"/>
    <w:rsid w:val="00E5088D"/>
    <w:rsid w:val="00E51839"/>
    <w:rsid w:val="00E527C3"/>
    <w:rsid w:val="00E531A3"/>
    <w:rsid w:val="00E53626"/>
    <w:rsid w:val="00E5441A"/>
    <w:rsid w:val="00E5452E"/>
    <w:rsid w:val="00E54BD3"/>
    <w:rsid w:val="00E54CD3"/>
    <w:rsid w:val="00E57586"/>
    <w:rsid w:val="00E60038"/>
    <w:rsid w:val="00E614B1"/>
    <w:rsid w:val="00E61A96"/>
    <w:rsid w:val="00E62A12"/>
    <w:rsid w:val="00E6340D"/>
    <w:rsid w:val="00E63760"/>
    <w:rsid w:val="00E63B12"/>
    <w:rsid w:val="00E63C5F"/>
    <w:rsid w:val="00E63F19"/>
    <w:rsid w:val="00E64159"/>
    <w:rsid w:val="00E6462C"/>
    <w:rsid w:val="00E647D7"/>
    <w:rsid w:val="00E64EA4"/>
    <w:rsid w:val="00E65F90"/>
    <w:rsid w:val="00E6601B"/>
    <w:rsid w:val="00E661CE"/>
    <w:rsid w:val="00E66368"/>
    <w:rsid w:val="00E678AC"/>
    <w:rsid w:val="00E67A55"/>
    <w:rsid w:val="00E70562"/>
    <w:rsid w:val="00E70CEE"/>
    <w:rsid w:val="00E70D60"/>
    <w:rsid w:val="00E712A5"/>
    <w:rsid w:val="00E71E2B"/>
    <w:rsid w:val="00E72E85"/>
    <w:rsid w:val="00E734B2"/>
    <w:rsid w:val="00E73A93"/>
    <w:rsid w:val="00E74B4E"/>
    <w:rsid w:val="00E75576"/>
    <w:rsid w:val="00E76340"/>
    <w:rsid w:val="00E7640A"/>
    <w:rsid w:val="00E766B0"/>
    <w:rsid w:val="00E76BAE"/>
    <w:rsid w:val="00E7769A"/>
    <w:rsid w:val="00E8003B"/>
    <w:rsid w:val="00E80F98"/>
    <w:rsid w:val="00E80FEE"/>
    <w:rsid w:val="00E810CF"/>
    <w:rsid w:val="00E8122F"/>
    <w:rsid w:val="00E81683"/>
    <w:rsid w:val="00E81737"/>
    <w:rsid w:val="00E82411"/>
    <w:rsid w:val="00E82C2F"/>
    <w:rsid w:val="00E8329F"/>
    <w:rsid w:val="00E837DD"/>
    <w:rsid w:val="00E8385A"/>
    <w:rsid w:val="00E841F7"/>
    <w:rsid w:val="00E854FB"/>
    <w:rsid w:val="00E85705"/>
    <w:rsid w:val="00E85A0E"/>
    <w:rsid w:val="00E90392"/>
    <w:rsid w:val="00E90E04"/>
    <w:rsid w:val="00E9117C"/>
    <w:rsid w:val="00E91E3A"/>
    <w:rsid w:val="00E92036"/>
    <w:rsid w:val="00E92983"/>
    <w:rsid w:val="00E93187"/>
    <w:rsid w:val="00E951C2"/>
    <w:rsid w:val="00E956B1"/>
    <w:rsid w:val="00E9573C"/>
    <w:rsid w:val="00E957B1"/>
    <w:rsid w:val="00E96381"/>
    <w:rsid w:val="00E96530"/>
    <w:rsid w:val="00EA0BBB"/>
    <w:rsid w:val="00EA10DB"/>
    <w:rsid w:val="00EA26E5"/>
    <w:rsid w:val="00EA297C"/>
    <w:rsid w:val="00EA333E"/>
    <w:rsid w:val="00EA3C00"/>
    <w:rsid w:val="00EA4625"/>
    <w:rsid w:val="00EA4941"/>
    <w:rsid w:val="00EA5466"/>
    <w:rsid w:val="00EA5F1A"/>
    <w:rsid w:val="00EA7ECD"/>
    <w:rsid w:val="00EB0036"/>
    <w:rsid w:val="00EB1352"/>
    <w:rsid w:val="00EB1932"/>
    <w:rsid w:val="00EB1D0D"/>
    <w:rsid w:val="00EB359E"/>
    <w:rsid w:val="00EB35C5"/>
    <w:rsid w:val="00EB430C"/>
    <w:rsid w:val="00EB45F7"/>
    <w:rsid w:val="00EB517F"/>
    <w:rsid w:val="00EB5436"/>
    <w:rsid w:val="00EB5CA7"/>
    <w:rsid w:val="00EB67EC"/>
    <w:rsid w:val="00EB6B31"/>
    <w:rsid w:val="00EB6D44"/>
    <w:rsid w:val="00EB6EF8"/>
    <w:rsid w:val="00EB71C3"/>
    <w:rsid w:val="00EB7C1A"/>
    <w:rsid w:val="00EC0F9D"/>
    <w:rsid w:val="00EC1698"/>
    <w:rsid w:val="00EC17C2"/>
    <w:rsid w:val="00EC1E9B"/>
    <w:rsid w:val="00EC23A6"/>
    <w:rsid w:val="00EC3589"/>
    <w:rsid w:val="00EC3B11"/>
    <w:rsid w:val="00EC4AED"/>
    <w:rsid w:val="00EC5703"/>
    <w:rsid w:val="00EC57B0"/>
    <w:rsid w:val="00EC6259"/>
    <w:rsid w:val="00EC732C"/>
    <w:rsid w:val="00EC75C0"/>
    <w:rsid w:val="00EC78BB"/>
    <w:rsid w:val="00EC7CC4"/>
    <w:rsid w:val="00ED053F"/>
    <w:rsid w:val="00ED08C6"/>
    <w:rsid w:val="00ED0A7B"/>
    <w:rsid w:val="00ED0C06"/>
    <w:rsid w:val="00ED14CD"/>
    <w:rsid w:val="00ED1620"/>
    <w:rsid w:val="00ED1C8F"/>
    <w:rsid w:val="00ED1F54"/>
    <w:rsid w:val="00ED2C41"/>
    <w:rsid w:val="00ED2D05"/>
    <w:rsid w:val="00ED2DBD"/>
    <w:rsid w:val="00ED2F52"/>
    <w:rsid w:val="00ED2FDE"/>
    <w:rsid w:val="00ED32E3"/>
    <w:rsid w:val="00ED39BB"/>
    <w:rsid w:val="00ED415E"/>
    <w:rsid w:val="00ED6FCD"/>
    <w:rsid w:val="00ED71AC"/>
    <w:rsid w:val="00ED7231"/>
    <w:rsid w:val="00ED7B41"/>
    <w:rsid w:val="00ED7C60"/>
    <w:rsid w:val="00EE0553"/>
    <w:rsid w:val="00EE07E6"/>
    <w:rsid w:val="00EE0BB5"/>
    <w:rsid w:val="00EE1A2A"/>
    <w:rsid w:val="00EE1A4E"/>
    <w:rsid w:val="00EE1ACF"/>
    <w:rsid w:val="00EE2219"/>
    <w:rsid w:val="00EE2C95"/>
    <w:rsid w:val="00EE3C98"/>
    <w:rsid w:val="00EE429F"/>
    <w:rsid w:val="00EE464F"/>
    <w:rsid w:val="00EE575D"/>
    <w:rsid w:val="00EE5B00"/>
    <w:rsid w:val="00EE62EE"/>
    <w:rsid w:val="00EE6E09"/>
    <w:rsid w:val="00EE7297"/>
    <w:rsid w:val="00EE7CC7"/>
    <w:rsid w:val="00EE7D02"/>
    <w:rsid w:val="00EF161E"/>
    <w:rsid w:val="00EF19E5"/>
    <w:rsid w:val="00EF2222"/>
    <w:rsid w:val="00EF229C"/>
    <w:rsid w:val="00EF273F"/>
    <w:rsid w:val="00EF4A1B"/>
    <w:rsid w:val="00EF5BC9"/>
    <w:rsid w:val="00EF6074"/>
    <w:rsid w:val="00EF64AB"/>
    <w:rsid w:val="00EF64AD"/>
    <w:rsid w:val="00EF69AE"/>
    <w:rsid w:val="00EF747D"/>
    <w:rsid w:val="00EF77B4"/>
    <w:rsid w:val="00EF7E75"/>
    <w:rsid w:val="00F00401"/>
    <w:rsid w:val="00F00F0F"/>
    <w:rsid w:val="00F014BC"/>
    <w:rsid w:val="00F02092"/>
    <w:rsid w:val="00F026EC"/>
    <w:rsid w:val="00F02D74"/>
    <w:rsid w:val="00F030CC"/>
    <w:rsid w:val="00F0399F"/>
    <w:rsid w:val="00F03B4A"/>
    <w:rsid w:val="00F0423C"/>
    <w:rsid w:val="00F04476"/>
    <w:rsid w:val="00F05593"/>
    <w:rsid w:val="00F061A7"/>
    <w:rsid w:val="00F06334"/>
    <w:rsid w:val="00F06B00"/>
    <w:rsid w:val="00F06CF1"/>
    <w:rsid w:val="00F07969"/>
    <w:rsid w:val="00F1164E"/>
    <w:rsid w:val="00F1213D"/>
    <w:rsid w:val="00F1222D"/>
    <w:rsid w:val="00F122CF"/>
    <w:rsid w:val="00F12A6E"/>
    <w:rsid w:val="00F13672"/>
    <w:rsid w:val="00F140C6"/>
    <w:rsid w:val="00F14292"/>
    <w:rsid w:val="00F158E2"/>
    <w:rsid w:val="00F160E5"/>
    <w:rsid w:val="00F17188"/>
    <w:rsid w:val="00F179B9"/>
    <w:rsid w:val="00F17EF8"/>
    <w:rsid w:val="00F20B1D"/>
    <w:rsid w:val="00F20F7E"/>
    <w:rsid w:val="00F233A3"/>
    <w:rsid w:val="00F24CD1"/>
    <w:rsid w:val="00F262D9"/>
    <w:rsid w:val="00F2704A"/>
    <w:rsid w:val="00F304D6"/>
    <w:rsid w:val="00F308C6"/>
    <w:rsid w:val="00F31030"/>
    <w:rsid w:val="00F3119B"/>
    <w:rsid w:val="00F31492"/>
    <w:rsid w:val="00F31856"/>
    <w:rsid w:val="00F31F67"/>
    <w:rsid w:val="00F32244"/>
    <w:rsid w:val="00F32600"/>
    <w:rsid w:val="00F328D0"/>
    <w:rsid w:val="00F32C46"/>
    <w:rsid w:val="00F32DCF"/>
    <w:rsid w:val="00F3357E"/>
    <w:rsid w:val="00F337AF"/>
    <w:rsid w:val="00F33D25"/>
    <w:rsid w:val="00F347BD"/>
    <w:rsid w:val="00F34BD5"/>
    <w:rsid w:val="00F34ED8"/>
    <w:rsid w:val="00F351C3"/>
    <w:rsid w:val="00F35343"/>
    <w:rsid w:val="00F35CCE"/>
    <w:rsid w:val="00F35DEA"/>
    <w:rsid w:val="00F363A9"/>
    <w:rsid w:val="00F366F5"/>
    <w:rsid w:val="00F36F30"/>
    <w:rsid w:val="00F40017"/>
    <w:rsid w:val="00F401F9"/>
    <w:rsid w:val="00F42CF5"/>
    <w:rsid w:val="00F431E8"/>
    <w:rsid w:val="00F43DB9"/>
    <w:rsid w:val="00F43EF6"/>
    <w:rsid w:val="00F4409C"/>
    <w:rsid w:val="00F442A1"/>
    <w:rsid w:val="00F444F4"/>
    <w:rsid w:val="00F450BC"/>
    <w:rsid w:val="00F4533F"/>
    <w:rsid w:val="00F453C4"/>
    <w:rsid w:val="00F45757"/>
    <w:rsid w:val="00F45B8B"/>
    <w:rsid w:val="00F46AE5"/>
    <w:rsid w:val="00F47458"/>
    <w:rsid w:val="00F477F3"/>
    <w:rsid w:val="00F50032"/>
    <w:rsid w:val="00F50A83"/>
    <w:rsid w:val="00F50C19"/>
    <w:rsid w:val="00F5135D"/>
    <w:rsid w:val="00F51543"/>
    <w:rsid w:val="00F51E77"/>
    <w:rsid w:val="00F51F6D"/>
    <w:rsid w:val="00F52A72"/>
    <w:rsid w:val="00F52E54"/>
    <w:rsid w:val="00F5301C"/>
    <w:rsid w:val="00F5332F"/>
    <w:rsid w:val="00F55138"/>
    <w:rsid w:val="00F551E8"/>
    <w:rsid w:val="00F55250"/>
    <w:rsid w:val="00F559B3"/>
    <w:rsid w:val="00F559BE"/>
    <w:rsid w:val="00F55A05"/>
    <w:rsid w:val="00F55A86"/>
    <w:rsid w:val="00F56DB8"/>
    <w:rsid w:val="00F5710B"/>
    <w:rsid w:val="00F571C5"/>
    <w:rsid w:val="00F5789B"/>
    <w:rsid w:val="00F602C1"/>
    <w:rsid w:val="00F60583"/>
    <w:rsid w:val="00F6074B"/>
    <w:rsid w:val="00F618D3"/>
    <w:rsid w:val="00F637A3"/>
    <w:rsid w:val="00F64E5C"/>
    <w:rsid w:val="00F66A7D"/>
    <w:rsid w:val="00F717E5"/>
    <w:rsid w:val="00F737B9"/>
    <w:rsid w:val="00F74CD6"/>
    <w:rsid w:val="00F75293"/>
    <w:rsid w:val="00F75BCF"/>
    <w:rsid w:val="00F761F0"/>
    <w:rsid w:val="00F766DD"/>
    <w:rsid w:val="00F771D5"/>
    <w:rsid w:val="00F8084D"/>
    <w:rsid w:val="00F80B36"/>
    <w:rsid w:val="00F81548"/>
    <w:rsid w:val="00F82868"/>
    <w:rsid w:val="00F838C8"/>
    <w:rsid w:val="00F839C3"/>
    <w:rsid w:val="00F83EA5"/>
    <w:rsid w:val="00F84125"/>
    <w:rsid w:val="00F84616"/>
    <w:rsid w:val="00F84808"/>
    <w:rsid w:val="00F85D59"/>
    <w:rsid w:val="00F862AF"/>
    <w:rsid w:val="00F86CFB"/>
    <w:rsid w:val="00F87EDC"/>
    <w:rsid w:val="00F90726"/>
    <w:rsid w:val="00F92D39"/>
    <w:rsid w:val="00F94013"/>
    <w:rsid w:val="00F942ED"/>
    <w:rsid w:val="00F95090"/>
    <w:rsid w:val="00F95CB2"/>
    <w:rsid w:val="00F963EF"/>
    <w:rsid w:val="00F96682"/>
    <w:rsid w:val="00F9726A"/>
    <w:rsid w:val="00F972CD"/>
    <w:rsid w:val="00F97757"/>
    <w:rsid w:val="00FA020B"/>
    <w:rsid w:val="00FA0610"/>
    <w:rsid w:val="00FA0C63"/>
    <w:rsid w:val="00FA1637"/>
    <w:rsid w:val="00FA19F3"/>
    <w:rsid w:val="00FA3002"/>
    <w:rsid w:val="00FA30F8"/>
    <w:rsid w:val="00FA3B52"/>
    <w:rsid w:val="00FA4306"/>
    <w:rsid w:val="00FA4779"/>
    <w:rsid w:val="00FA4930"/>
    <w:rsid w:val="00FA5304"/>
    <w:rsid w:val="00FA64CA"/>
    <w:rsid w:val="00FA664A"/>
    <w:rsid w:val="00FA6DFF"/>
    <w:rsid w:val="00FA72A6"/>
    <w:rsid w:val="00FA77C4"/>
    <w:rsid w:val="00FA7EBA"/>
    <w:rsid w:val="00FB0085"/>
    <w:rsid w:val="00FB0B64"/>
    <w:rsid w:val="00FB224C"/>
    <w:rsid w:val="00FB2678"/>
    <w:rsid w:val="00FB292E"/>
    <w:rsid w:val="00FB2BC4"/>
    <w:rsid w:val="00FB2DB9"/>
    <w:rsid w:val="00FB30F8"/>
    <w:rsid w:val="00FB3AE3"/>
    <w:rsid w:val="00FB4033"/>
    <w:rsid w:val="00FB43FD"/>
    <w:rsid w:val="00FB59CA"/>
    <w:rsid w:val="00FB5E26"/>
    <w:rsid w:val="00FB6D3D"/>
    <w:rsid w:val="00FB794E"/>
    <w:rsid w:val="00FC01F5"/>
    <w:rsid w:val="00FC0784"/>
    <w:rsid w:val="00FC0A3F"/>
    <w:rsid w:val="00FC1663"/>
    <w:rsid w:val="00FC1708"/>
    <w:rsid w:val="00FC29B5"/>
    <w:rsid w:val="00FC3872"/>
    <w:rsid w:val="00FC482E"/>
    <w:rsid w:val="00FC68A6"/>
    <w:rsid w:val="00FC6ABC"/>
    <w:rsid w:val="00FC6EFA"/>
    <w:rsid w:val="00FC7702"/>
    <w:rsid w:val="00FD05BA"/>
    <w:rsid w:val="00FD11CF"/>
    <w:rsid w:val="00FD12C0"/>
    <w:rsid w:val="00FD1482"/>
    <w:rsid w:val="00FD17D0"/>
    <w:rsid w:val="00FD1D9A"/>
    <w:rsid w:val="00FD2D11"/>
    <w:rsid w:val="00FD38BA"/>
    <w:rsid w:val="00FD5670"/>
    <w:rsid w:val="00FD56AB"/>
    <w:rsid w:val="00FD6614"/>
    <w:rsid w:val="00FD720D"/>
    <w:rsid w:val="00FE027E"/>
    <w:rsid w:val="00FE03BE"/>
    <w:rsid w:val="00FE1636"/>
    <w:rsid w:val="00FE1983"/>
    <w:rsid w:val="00FE384B"/>
    <w:rsid w:val="00FE3CE0"/>
    <w:rsid w:val="00FE41A1"/>
    <w:rsid w:val="00FE420E"/>
    <w:rsid w:val="00FE48B7"/>
    <w:rsid w:val="00FE5289"/>
    <w:rsid w:val="00FE5AC8"/>
    <w:rsid w:val="00FE5E10"/>
    <w:rsid w:val="00FE6511"/>
    <w:rsid w:val="00FE6DFC"/>
    <w:rsid w:val="00FF0529"/>
    <w:rsid w:val="00FF3F09"/>
    <w:rsid w:val="00FF424F"/>
    <w:rsid w:val="00FF4758"/>
    <w:rsid w:val="00FF509F"/>
    <w:rsid w:val="00FF7D20"/>
    <w:rsid w:val="011F4968"/>
    <w:rsid w:val="01296902"/>
    <w:rsid w:val="01397066"/>
    <w:rsid w:val="014B76CC"/>
    <w:rsid w:val="01A1097D"/>
    <w:rsid w:val="01C55394"/>
    <w:rsid w:val="021C3627"/>
    <w:rsid w:val="02274E1B"/>
    <w:rsid w:val="022C2A90"/>
    <w:rsid w:val="022C79D3"/>
    <w:rsid w:val="02BF10B5"/>
    <w:rsid w:val="02CB3F67"/>
    <w:rsid w:val="03332447"/>
    <w:rsid w:val="03712E52"/>
    <w:rsid w:val="037669F6"/>
    <w:rsid w:val="037A786D"/>
    <w:rsid w:val="038753B1"/>
    <w:rsid w:val="03F37586"/>
    <w:rsid w:val="04184CC1"/>
    <w:rsid w:val="044A21C5"/>
    <w:rsid w:val="045F2DB9"/>
    <w:rsid w:val="0482018D"/>
    <w:rsid w:val="04C5545D"/>
    <w:rsid w:val="04CE451A"/>
    <w:rsid w:val="04D82C7B"/>
    <w:rsid w:val="05073853"/>
    <w:rsid w:val="051F0334"/>
    <w:rsid w:val="05362626"/>
    <w:rsid w:val="0550772C"/>
    <w:rsid w:val="05D51E3B"/>
    <w:rsid w:val="05DB3DA9"/>
    <w:rsid w:val="06936F6F"/>
    <w:rsid w:val="06F17807"/>
    <w:rsid w:val="06F811FB"/>
    <w:rsid w:val="06FD3D7B"/>
    <w:rsid w:val="078F2F21"/>
    <w:rsid w:val="07D46FAF"/>
    <w:rsid w:val="08006436"/>
    <w:rsid w:val="08480C9E"/>
    <w:rsid w:val="08704725"/>
    <w:rsid w:val="08826A68"/>
    <w:rsid w:val="08CB21B0"/>
    <w:rsid w:val="08EB083E"/>
    <w:rsid w:val="09637E7E"/>
    <w:rsid w:val="097C1973"/>
    <w:rsid w:val="09883A0A"/>
    <w:rsid w:val="09E41978"/>
    <w:rsid w:val="09EF38C7"/>
    <w:rsid w:val="09EF70AB"/>
    <w:rsid w:val="0A426E74"/>
    <w:rsid w:val="0A734912"/>
    <w:rsid w:val="0AA5105D"/>
    <w:rsid w:val="0AAD72E9"/>
    <w:rsid w:val="0AB3162A"/>
    <w:rsid w:val="0ABE3294"/>
    <w:rsid w:val="0B151F47"/>
    <w:rsid w:val="0B204B7F"/>
    <w:rsid w:val="0B2C0E78"/>
    <w:rsid w:val="0BB5213F"/>
    <w:rsid w:val="0C273C3D"/>
    <w:rsid w:val="0C5A3132"/>
    <w:rsid w:val="0C7703FE"/>
    <w:rsid w:val="0CA643AA"/>
    <w:rsid w:val="0D4464DF"/>
    <w:rsid w:val="0D516702"/>
    <w:rsid w:val="0D637C67"/>
    <w:rsid w:val="0D644A70"/>
    <w:rsid w:val="0D81396D"/>
    <w:rsid w:val="0D8901DB"/>
    <w:rsid w:val="0DBE2843"/>
    <w:rsid w:val="0DE719C4"/>
    <w:rsid w:val="0E271C25"/>
    <w:rsid w:val="0ED951F1"/>
    <w:rsid w:val="0F174CF8"/>
    <w:rsid w:val="0F2213B1"/>
    <w:rsid w:val="0F600091"/>
    <w:rsid w:val="0F6161B1"/>
    <w:rsid w:val="0FDA1518"/>
    <w:rsid w:val="0FFA3EE9"/>
    <w:rsid w:val="0FFA6330"/>
    <w:rsid w:val="0FFE388F"/>
    <w:rsid w:val="10180506"/>
    <w:rsid w:val="10385A10"/>
    <w:rsid w:val="103D40F0"/>
    <w:rsid w:val="105532ED"/>
    <w:rsid w:val="106D7AB8"/>
    <w:rsid w:val="10746F49"/>
    <w:rsid w:val="10A47E69"/>
    <w:rsid w:val="10E7228C"/>
    <w:rsid w:val="11141414"/>
    <w:rsid w:val="113F7249"/>
    <w:rsid w:val="1152240A"/>
    <w:rsid w:val="11557BE1"/>
    <w:rsid w:val="117416A8"/>
    <w:rsid w:val="118456EC"/>
    <w:rsid w:val="119C4321"/>
    <w:rsid w:val="11E76C28"/>
    <w:rsid w:val="12084E95"/>
    <w:rsid w:val="12167CE5"/>
    <w:rsid w:val="121C0C72"/>
    <w:rsid w:val="122E4457"/>
    <w:rsid w:val="125E2499"/>
    <w:rsid w:val="12CE710D"/>
    <w:rsid w:val="12E0728D"/>
    <w:rsid w:val="13065416"/>
    <w:rsid w:val="13313860"/>
    <w:rsid w:val="13383E12"/>
    <w:rsid w:val="13772C97"/>
    <w:rsid w:val="13B87A23"/>
    <w:rsid w:val="14130549"/>
    <w:rsid w:val="145A2326"/>
    <w:rsid w:val="1466025D"/>
    <w:rsid w:val="146B5C9B"/>
    <w:rsid w:val="14741626"/>
    <w:rsid w:val="147E3411"/>
    <w:rsid w:val="14C36996"/>
    <w:rsid w:val="154E7C53"/>
    <w:rsid w:val="15C720B1"/>
    <w:rsid w:val="15FC31AD"/>
    <w:rsid w:val="160516C0"/>
    <w:rsid w:val="160542FB"/>
    <w:rsid w:val="16306E1D"/>
    <w:rsid w:val="16425A7C"/>
    <w:rsid w:val="166A7CDF"/>
    <w:rsid w:val="167A431A"/>
    <w:rsid w:val="16950B1B"/>
    <w:rsid w:val="16F60300"/>
    <w:rsid w:val="171D2AD1"/>
    <w:rsid w:val="171D5F9C"/>
    <w:rsid w:val="17290C2C"/>
    <w:rsid w:val="173B08ED"/>
    <w:rsid w:val="173C6A11"/>
    <w:rsid w:val="17584859"/>
    <w:rsid w:val="177F79E1"/>
    <w:rsid w:val="17CC5C14"/>
    <w:rsid w:val="181D1C01"/>
    <w:rsid w:val="183969B0"/>
    <w:rsid w:val="185A09F1"/>
    <w:rsid w:val="188F5B5F"/>
    <w:rsid w:val="18D930A3"/>
    <w:rsid w:val="18E75CFE"/>
    <w:rsid w:val="19901718"/>
    <w:rsid w:val="1A0274B4"/>
    <w:rsid w:val="1A1E454E"/>
    <w:rsid w:val="1A8F6191"/>
    <w:rsid w:val="1ABD3C19"/>
    <w:rsid w:val="1AC33BA6"/>
    <w:rsid w:val="1ACD72E4"/>
    <w:rsid w:val="1AD92A80"/>
    <w:rsid w:val="1AF507B8"/>
    <w:rsid w:val="1AF70C66"/>
    <w:rsid w:val="1B190761"/>
    <w:rsid w:val="1B1A62A4"/>
    <w:rsid w:val="1B525649"/>
    <w:rsid w:val="1B6049CF"/>
    <w:rsid w:val="1B8E2F1D"/>
    <w:rsid w:val="1BAD2E9F"/>
    <w:rsid w:val="1BD6231E"/>
    <w:rsid w:val="1BDD7EF8"/>
    <w:rsid w:val="1C2B7BC0"/>
    <w:rsid w:val="1C3522D5"/>
    <w:rsid w:val="1C3D37C3"/>
    <w:rsid w:val="1C754100"/>
    <w:rsid w:val="1C986D32"/>
    <w:rsid w:val="1CA6652C"/>
    <w:rsid w:val="1CA772F8"/>
    <w:rsid w:val="1CBA4E01"/>
    <w:rsid w:val="1CEA7345"/>
    <w:rsid w:val="1D052BFE"/>
    <w:rsid w:val="1D6401B7"/>
    <w:rsid w:val="1D651191"/>
    <w:rsid w:val="1DB47BD6"/>
    <w:rsid w:val="1DBD3FFF"/>
    <w:rsid w:val="1DBF660C"/>
    <w:rsid w:val="1E1A123B"/>
    <w:rsid w:val="1E324E1A"/>
    <w:rsid w:val="1E6254F9"/>
    <w:rsid w:val="1E7F62D6"/>
    <w:rsid w:val="1F0514DE"/>
    <w:rsid w:val="1F2D2024"/>
    <w:rsid w:val="1F3E0EE3"/>
    <w:rsid w:val="1F9B5ABB"/>
    <w:rsid w:val="1FA54DCC"/>
    <w:rsid w:val="1FE474E4"/>
    <w:rsid w:val="20205639"/>
    <w:rsid w:val="20286C25"/>
    <w:rsid w:val="20293D85"/>
    <w:rsid w:val="205F4093"/>
    <w:rsid w:val="20AC7A47"/>
    <w:rsid w:val="20B12BF6"/>
    <w:rsid w:val="20C628CC"/>
    <w:rsid w:val="211B3866"/>
    <w:rsid w:val="215C076E"/>
    <w:rsid w:val="21692D2D"/>
    <w:rsid w:val="218A46EC"/>
    <w:rsid w:val="21AC0DD0"/>
    <w:rsid w:val="21C10A4F"/>
    <w:rsid w:val="21D928A5"/>
    <w:rsid w:val="21F24402"/>
    <w:rsid w:val="22112C0F"/>
    <w:rsid w:val="2271734D"/>
    <w:rsid w:val="22D744C3"/>
    <w:rsid w:val="22E30C75"/>
    <w:rsid w:val="22EE46A3"/>
    <w:rsid w:val="23024E81"/>
    <w:rsid w:val="233305AC"/>
    <w:rsid w:val="234D13A8"/>
    <w:rsid w:val="23644B82"/>
    <w:rsid w:val="236D4C31"/>
    <w:rsid w:val="237A5215"/>
    <w:rsid w:val="23C04B2A"/>
    <w:rsid w:val="240D3712"/>
    <w:rsid w:val="24103803"/>
    <w:rsid w:val="241A68D5"/>
    <w:rsid w:val="24C11254"/>
    <w:rsid w:val="25304CF0"/>
    <w:rsid w:val="257721FE"/>
    <w:rsid w:val="258F730F"/>
    <w:rsid w:val="2594120A"/>
    <w:rsid w:val="259C48CA"/>
    <w:rsid w:val="25C73034"/>
    <w:rsid w:val="264349B6"/>
    <w:rsid w:val="266A5988"/>
    <w:rsid w:val="26BB0529"/>
    <w:rsid w:val="26D908D8"/>
    <w:rsid w:val="27267EE6"/>
    <w:rsid w:val="27375735"/>
    <w:rsid w:val="274C7844"/>
    <w:rsid w:val="275D405C"/>
    <w:rsid w:val="27796144"/>
    <w:rsid w:val="27A66C18"/>
    <w:rsid w:val="27E43534"/>
    <w:rsid w:val="284A780A"/>
    <w:rsid w:val="28985843"/>
    <w:rsid w:val="28DD3A9E"/>
    <w:rsid w:val="28DF0C2E"/>
    <w:rsid w:val="28EA4FAA"/>
    <w:rsid w:val="28F34229"/>
    <w:rsid w:val="28F976E6"/>
    <w:rsid w:val="29351232"/>
    <w:rsid w:val="29AB4083"/>
    <w:rsid w:val="29C41A23"/>
    <w:rsid w:val="2A172542"/>
    <w:rsid w:val="2A3C21F1"/>
    <w:rsid w:val="2A3E58D1"/>
    <w:rsid w:val="2A473A6C"/>
    <w:rsid w:val="2A582271"/>
    <w:rsid w:val="2A704F4D"/>
    <w:rsid w:val="2ABB6040"/>
    <w:rsid w:val="2ABF38FA"/>
    <w:rsid w:val="2AD2329B"/>
    <w:rsid w:val="2ADC3445"/>
    <w:rsid w:val="2AE7465F"/>
    <w:rsid w:val="2AFE3019"/>
    <w:rsid w:val="2B1A0B7E"/>
    <w:rsid w:val="2BC27676"/>
    <w:rsid w:val="2C76291A"/>
    <w:rsid w:val="2D075AE2"/>
    <w:rsid w:val="2D7A73DE"/>
    <w:rsid w:val="2E3A796A"/>
    <w:rsid w:val="2EBF5197"/>
    <w:rsid w:val="2EFE7185"/>
    <w:rsid w:val="2F0E41BB"/>
    <w:rsid w:val="2F523708"/>
    <w:rsid w:val="2F907D0E"/>
    <w:rsid w:val="2F9A5ADD"/>
    <w:rsid w:val="2F9C4AFA"/>
    <w:rsid w:val="2FC2348C"/>
    <w:rsid w:val="2FEA66F4"/>
    <w:rsid w:val="30010E3E"/>
    <w:rsid w:val="30031FD1"/>
    <w:rsid w:val="300B1352"/>
    <w:rsid w:val="305941C2"/>
    <w:rsid w:val="30736661"/>
    <w:rsid w:val="30C723B8"/>
    <w:rsid w:val="30D4498E"/>
    <w:rsid w:val="30E50A08"/>
    <w:rsid w:val="30EE64E2"/>
    <w:rsid w:val="31200518"/>
    <w:rsid w:val="313735E3"/>
    <w:rsid w:val="314C5078"/>
    <w:rsid w:val="31857DC3"/>
    <w:rsid w:val="31E95A7F"/>
    <w:rsid w:val="32232541"/>
    <w:rsid w:val="32237A2B"/>
    <w:rsid w:val="322A2554"/>
    <w:rsid w:val="327203DE"/>
    <w:rsid w:val="329A63FE"/>
    <w:rsid w:val="32CF6313"/>
    <w:rsid w:val="33331556"/>
    <w:rsid w:val="337026AA"/>
    <w:rsid w:val="337D0590"/>
    <w:rsid w:val="33A4022B"/>
    <w:rsid w:val="33C3275A"/>
    <w:rsid w:val="33E76605"/>
    <w:rsid w:val="34453512"/>
    <w:rsid w:val="3467319E"/>
    <w:rsid w:val="34B76436"/>
    <w:rsid w:val="355F1BD7"/>
    <w:rsid w:val="35723E42"/>
    <w:rsid w:val="35FFF4BD"/>
    <w:rsid w:val="361D7905"/>
    <w:rsid w:val="368E5C2A"/>
    <w:rsid w:val="369765C5"/>
    <w:rsid w:val="37051252"/>
    <w:rsid w:val="37121267"/>
    <w:rsid w:val="373F3C77"/>
    <w:rsid w:val="37620655"/>
    <w:rsid w:val="37781EE8"/>
    <w:rsid w:val="377B3200"/>
    <w:rsid w:val="37D85B27"/>
    <w:rsid w:val="37DC7828"/>
    <w:rsid w:val="3826738A"/>
    <w:rsid w:val="38420F3C"/>
    <w:rsid w:val="388D4A07"/>
    <w:rsid w:val="38A13345"/>
    <w:rsid w:val="38F30AF9"/>
    <w:rsid w:val="390242E9"/>
    <w:rsid w:val="390C57D5"/>
    <w:rsid w:val="392B50A2"/>
    <w:rsid w:val="395D123D"/>
    <w:rsid w:val="39FC4C2D"/>
    <w:rsid w:val="3A2F486D"/>
    <w:rsid w:val="3A36766A"/>
    <w:rsid w:val="3A3C3562"/>
    <w:rsid w:val="3A727717"/>
    <w:rsid w:val="3AB00BDB"/>
    <w:rsid w:val="3AB00F1D"/>
    <w:rsid w:val="3AC525FB"/>
    <w:rsid w:val="3AF505C2"/>
    <w:rsid w:val="3B192500"/>
    <w:rsid w:val="3B3570F4"/>
    <w:rsid w:val="3B511471"/>
    <w:rsid w:val="3B740FA2"/>
    <w:rsid w:val="3BDD2E75"/>
    <w:rsid w:val="3BDF536B"/>
    <w:rsid w:val="3C6D3D7C"/>
    <w:rsid w:val="3C6F5977"/>
    <w:rsid w:val="3CC43F77"/>
    <w:rsid w:val="3CD815EE"/>
    <w:rsid w:val="3CE03A1B"/>
    <w:rsid w:val="3D031EC6"/>
    <w:rsid w:val="3D3B41B9"/>
    <w:rsid w:val="3D674A69"/>
    <w:rsid w:val="3DA97CE4"/>
    <w:rsid w:val="3DDE31FE"/>
    <w:rsid w:val="3DEA4EA8"/>
    <w:rsid w:val="3DF3763E"/>
    <w:rsid w:val="3EAB5547"/>
    <w:rsid w:val="3EEE1ADC"/>
    <w:rsid w:val="3EEE3988"/>
    <w:rsid w:val="3F5F504F"/>
    <w:rsid w:val="3F9356ED"/>
    <w:rsid w:val="3FBB8C88"/>
    <w:rsid w:val="3FD5053D"/>
    <w:rsid w:val="3FF058AF"/>
    <w:rsid w:val="40510ECA"/>
    <w:rsid w:val="405536B6"/>
    <w:rsid w:val="406A361F"/>
    <w:rsid w:val="407C2064"/>
    <w:rsid w:val="40A21C84"/>
    <w:rsid w:val="40D037DD"/>
    <w:rsid w:val="41050D85"/>
    <w:rsid w:val="416D1BF2"/>
    <w:rsid w:val="41730193"/>
    <w:rsid w:val="41800671"/>
    <w:rsid w:val="419C7A0B"/>
    <w:rsid w:val="41BF1369"/>
    <w:rsid w:val="41F03B65"/>
    <w:rsid w:val="41FE2B31"/>
    <w:rsid w:val="42353B1A"/>
    <w:rsid w:val="424370DB"/>
    <w:rsid w:val="424B00A5"/>
    <w:rsid w:val="425A0DBA"/>
    <w:rsid w:val="4276565F"/>
    <w:rsid w:val="42C632FA"/>
    <w:rsid w:val="43721FB1"/>
    <w:rsid w:val="43933EE4"/>
    <w:rsid w:val="4400005A"/>
    <w:rsid w:val="441A760F"/>
    <w:rsid w:val="442260E9"/>
    <w:rsid w:val="44233035"/>
    <w:rsid w:val="445D37A1"/>
    <w:rsid w:val="447B0ED2"/>
    <w:rsid w:val="449A3F8E"/>
    <w:rsid w:val="449F6AD5"/>
    <w:rsid w:val="44A8127A"/>
    <w:rsid w:val="44CC6149"/>
    <w:rsid w:val="44F96677"/>
    <w:rsid w:val="45021BAA"/>
    <w:rsid w:val="455D5DC2"/>
    <w:rsid w:val="45A03FE1"/>
    <w:rsid w:val="462977EF"/>
    <w:rsid w:val="46A23120"/>
    <w:rsid w:val="46ED0244"/>
    <w:rsid w:val="471F1906"/>
    <w:rsid w:val="47BA0255"/>
    <w:rsid w:val="47C65C9A"/>
    <w:rsid w:val="47FB4DB3"/>
    <w:rsid w:val="48CE77B9"/>
    <w:rsid w:val="491E7D89"/>
    <w:rsid w:val="49374D86"/>
    <w:rsid w:val="494059F7"/>
    <w:rsid w:val="49992FB5"/>
    <w:rsid w:val="49C22280"/>
    <w:rsid w:val="49C6155F"/>
    <w:rsid w:val="4A22396A"/>
    <w:rsid w:val="4A403A44"/>
    <w:rsid w:val="4A70779B"/>
    <w:rsid w:val="4AAC7F03"/>
    <w:rsid w:val="4B0B488D"/>
    <w:rsid w:val="4BBF0D9C"/>
    <w:rsid w:val="4BE159B9"/>
    <w:rsid w:val="4BF7375E"/>
    <w:rsid w:val="4C434532"/>
    <w:rsid w:val="4C784D44"/>
    <w:rsid w:val="4C7B286E"/>
    <w:rsid w:val="4C885DC7"/>
    <w:rsid w:val="4D59114A"/>
    <w:rsid w:val="4D6160B0"/>
    <w:rsid w:val="4D939329"/>
    <w:rsid w:val="4DB67AAA"/>
    <w:rsid w:val="4DB9566F"/>
    <w:rsid w:val="4DC235F1"/>
    <w:rsid w:val="4DCE2E86"/>
    <w:rsid w:val="4E147922"/>
    <w:rsid w:val="4E17446A"/>
    <w:rsid w:val="4E1E5355"/>
    <w:rsid w:val="4E5E490D"/>
    <w:rsid w:val="4EB51C2D"/>
    <w:rsid w:val="4EBB532D"/>
    <w:rsid w:val="4EBC19F9"/>
    <w:rsid w:val="4F5D0474"/>
    <w:rsid w:val="4F8E4EFF"/>
    <w:rsid w:val="4FAD3B4B"/>
    <w:rsid w:val="501B39D5"/>
    <w:rsid w:val="50EC03D7"/>
    <w:rsid w:val="50FC132C"/>
    <w:rsid w:val="50FD23B2"/>
    <w:rsid w:val="511A2A14"/>
    <w:rsid w:val="51240FD3"/>
    <w:rsid w:val="51952C47"/>
    <w:rsid w:val="51C75351"/>
    <w:rsid w:val="51D2078F"/>
    <w:rsid w:val="51D462FE"/>
    <w:rsid w:val="51DD729C"/>
    <w:rsid w:val="51F56C96"/>
    <w:rsid w:val="526E4754"/>
    <w:rsid w:val="528645D0"/>
    <w:rsid w:val="52A46F47"/>
    <w:rsid w:val="52BB4C09"/>
    <w:rsid w:val="52CD2FF0"/>
    <w:rsid w:val="52F028B2"/>
    <w:rsid w:val="53445285"/>
    <w:rsid w:val="535A0C32"/>
    <w:rsid w:val="53C07B34"/>
    <w:rsid w:val="53FF7882"/>
    <w:rsid w:val="54310112"/>
    <w:rsid w:val="54431EA5"/>
    <w:rsid w:val="5446060A"/>
    <w:rsid w:val="546B0067"/>
    <w:rsid w:val="54717B64"/>
    <w:rsid w:val="54F0457A"/>
    <w:rsid w:val="5542194F"/>
    <w:rsid w:val="560E0C42"/>
    <w:rsid w:val="560F75EF"/>
    <w:rsid w:val="56350E6D"/>
    <w:rsid w:val="56435F85"/>
    <w:rsid w:val="56773611"/>
    <w:rsid w:val="569A3170"/>
    <w:rsid w:val="56F95BBC"/>
    <w:rsid w:val="57390822"/>
    <w:rsid w:val="574E4B6F"/>
    <w:rsid w:val="57967497"/>
    <w:rsid w:val="579969DD"/>
    <w:rsid w:val="57BA1AB1"/>
    <w:rsid w:val="57F9223F"/>
    <w:rsid w:val="580661CF"/>
    <w:rsid w:val="5807481E"/>
    <w:rsid w:val="581F55A1"/>
    <w:rsid w:val="58240D29"/>
    <w:rsid w:val="583607EF"/>
    <w:rsid w:val="5841332E"/>
    <w:rsid w:val="58442DBE"/>
    <w:rsid w:val="585C2DF0"/>
    <w:rsid w:val="5866051C"/>
    <w:rsid w:val="58A3544C"/>
    <w:rsid w:val="58AA6A19"/>
    <w:rsid w:val="58FE76DA"/>
    <w:rsid w:val="59121A4A"/>
    <w:rsid w:val="59564B7A"/>
    <w:rsid w:val="59624917"/>
    <w:rsid w:val="59741A13"/>
    <w:rsid w:val="59800F51"/>
    <w:rsid w:val="598868BD"/>
    <w:rsid w:val="59992FE7"/>
    <w:rsid w:val="59A8405C"/>
    <w:rsid w:val="59AA6DB9"/>
    <w:rsid w:val="59C934CC"/>
    <w:rsid w:val="59DA22D8"/>
    <w:rsid w:val="59F32A2D"/>
    <w:rsid w:val="59FD0F6F"/>
    <w:rsid w:val="5A1B3D4F"/>
    <w:rsid w:val="5A1B4B71"/>
    <w:rsid w:val="5A5774D7"/>
    <w:rsid w:val="5A7D3EE9"/>
    <w:rsid w:val="5B021560"/>
    <w:rsid w:val="5B75123B"/>
    <w:rsid w:val="5B9A36C0"/>
    <w:rsid w:val="5BFF3AF4"/>
    <w:rsid w:val="5BFFCE41"/>
    <w:rsid w:val="5C0F5433"/>
    <w:rsid w:val="5C2926DE"/>
    <w:rsid w:val="5C9012CD"/>
    <w:rsid w:val="5CC85C1F"/>
    <w:rsid w:val="5CD22CC6"/>
    <w:rsid w:val="5CDD3227"/>
    <w:rsid w:val="5D87026E"/>
    <w:rsid w:val="5DF62208"/>
    <w:rsid w:val="5DF93363"/>
    <w:rsid w:val="5E3700F8"/>
    <w:rsid w:val="5E920AD6"/>
    <w:rsid w:val="5EA40E7C"/>
    <w:rsid w:val="5EC15D2C"/>
    <w:rsid w:val="5EC91669"/>
    <w:rsid w:val="5F020C8A"/>
    <w:rsid w:val="5F1A2070"/>
    <w:rsid w:val="5F3C4744"/>
    <w:rsid w:val="5F6A7859"/>
    <w:rsid w:val="5F8F0F74"/>
    <w:rsid w:val="5FB40FDB"/>
    <w:rsid w:val="5FC7AA40"/>
    <w:rsid w:val="5FD112F5"/>
    <w:rsid w:val="5FD60856"/>
    <w:rsid w:val="5FDF3692"/>
    <w:rsid w:val="60142477"/>
    <w:rsid w:val="609140DE"/>
    <w:rsid w:val="60EB5F4E"/>
    <w:rsid w:val="61186B42"/>
    <w:rsid w:val="611E3B5F"/>
    <w:rsid w:val="614930AF"/>
    <w:rsid w:val="618B410C"/>
    <w:rsid w:val="618C0265"/>
    <w:rsid w:val="61C408EC"/>
    <w:rsid w:val="61CA3F46"/>
    <w:rsid w:val="61D93CEC"/>
    <w:rsid w:val="6204748F"/>
    <w:rsid w:val="62525D46"/>
    <w:rsid w:val="6286790F"/>
    <w:rsid w:val="62DD6213"/>
    <w:rsid w:val="632E0B64"/>
    <w:rsid w:val="63551FEF"/>
    <w:rsid w:val="6356084B"/>
    <w:rsid w:val="6363721A"/>
    <w:rsid w:val="638B6CCA"/>
    <w:rsid w:val="63E30F02"/>
    <w:rsid w:val="64100B1A"/>
    <w:rsid w:val="644D56EF"/>
    <w:rsid w:val="64630EDD"/>
    <w:rsid w:val="64724396"/>
    <w:rsid w:val="6528194D"/>
    <w:rsid w:val="652D2E78"/>
    <w:rsid w:val="653D54EE"/>
    <w:rsid w:val="6568469F"/>
    <w:rsid w:val="65783F23"/>
    <w:rsid w:val="65AE307F"/>
    <w:rsid w:val="65B64902"/>
    <w:rsid w:val="662459B5"/>
    <w:rsid w:val="663227A8"/>
    <w:rsid w:val="664E0379"/>
    <w:rsid w:val="666F1062"/>
    <w:rsid w:val="66844E52"/>
    <w:rsid w:val="668F434D"/>
    <w:rsid w:val="66C1511E"/>
    <w:rsid w:val="66DA5A69"/>
    <w:rsid w:val="66FC5C67"/>
    <w:rsid w:val="66FE1FA1"/>
    <w:rsid w:val="672127E3"/>
    <w:rsid w:val="6727107D"/>
    <w:rsid w:val="673D5309"/>
    <w:rsid w:val="675948BE"/>
    <w:rsid w:val="675A2A6A"/>
    <w:rsid w:val="676A79BB"/>
    <w:rsid w:val="6794036D"/>
    <w:rsid w:val="68043A22"/>
    <w:rsid w:val="68164007"/>
    <w:rsid w:val="688B261B"/>
    <w:rsid w:val="689F1E31"/>
    <w:rsid w:val="69241352"/>
    <w:rsid w:val="69290B08"/>
    <w:rsid w:val="696B04BC"/>
    <w:rsid w:val="697A6C9C"/>
    <w:rsid w:val="697E15FB"/>
    <w:rsid w:val="69B06F7E"/>
    <w:rsid w:val="69E338AD"/>
    <w:rsid w:val="69E342D8"/>
    <w:rsid w:val="6A8B4085"/>
    <w:rsid w:val="6AA04BD0"/>
    <w:rsid w:val="6AA066C0"/>
    <w:rsid w:val="6AAC07C5"/>
    <w:rsid w:val="6AD019D5"/>
    <w:rsid w:val="6AE7074F"/>
    <w:rsid w:val="6AFD0941"/>
    <w:rsid w:val="6B0C1D31"/>
    <w:rsid w:val="6B566615"/>
    <w:rsid w:val="6BE35FBE"/>
    <w:rsid w:val="6C111177"/>
    <w:rsid w:val="6C3269E4"/>
    <w:rsid w:val="6C3D264C"/>
    <w:rsid w:val="6C7D7ADC"/>
    <w:rsid w:val="6CB1664B"/>
    <w:rsid w:val="6CBD2E6C"/>
    <w:rsid w:val="6CCE4DE6"/>
    <w:rsid w:val="6D3D08AA"/>
    <w:rsid w:val="6D8838FC"/>
    <w:rsid w:val="6D990240"/>
    <w:rsid w:val="6D9B46C1"/>
    <w:rsid w:val="6E0F7639"/>
    <w:rsid w:val="6E3568E7"/>
    <w:rsid w:val="6E6B48CF"/>
    <w:rsid w:val="6E8622EC"/>
    <w:rsid w:val="6E9E311E"/>
    <w:rsid w:val="6EB84601"/>
    <w:rsid w:val="6EBE0F57"/>
    <w:rsid w:val="6EF16BB5"/>
    <w:rsid w:val="6EFD371A"/>
    <w:rsid w:val="6F1120CF"/>
    <w:rsid w:val="6F9A7315"/>
    <w:rsid w:val="6FE973E9"/>
    <w:rsid w:val="704F33B4"/>
    <w:rsid w:val="707E34FA"/>
    <w:rsid w:val="70A96F9D"/>
    <w:rsid w:val="71014C25"/>
    <w:rsid w:val="71161F8E"/>
    <w:rsid w:val="71792BBF"/>
    <w:rsid w:val="71B27CB1"/>
    <w:rsid w:val="71C22805"/>
    <w:rsid w:val="71FA415E"/>
    <w:rsid w:val="72402D94"/>
    <w:rsid w:val="72843087"/>
    <w:rsid w:val="7290659F"/>
    <w:rsid w:val="72A3238C"/>
    <w:rsid w:val="72AE6BA5"/>
    <w:rsid w:val="72D10A97"/>
    <w:rsid w:val="72D61715"/>
    <w:rsid w:val="7336095D"/>
    <w:rsid w:val="73C76242"/>
    <w:rsid w:val="73CF571C"/>
    <w:rsid w:val="73D30A00"/>
    <w:rsid w:val="73D726CD"/>
    <w:rsid w:val="74044A02"/>
    <w:rsid w:val="7452111D"/>
    <w:rsid w:val="74825314"/>
    <w:rsid w:val="748568C0"/>
    <w:rsid w:val="74861CEE"/>
    <w:rsid w:val="74A82CCC"/>
    <w:rsid w:val="74AA257F"/>
    <w:rsid w:val="74AF3C5A"/>
    <w:rsid w:val="74AF3DBE"/>
    <w:rsid w:val="74EF186E"/>
    <w:rsid w:val="750247BA"/>
    <w:rsid w:val="750C482D"/>
    <w:rsid w:val="75212289"/>
    <w:rsid w:val="75351D9D"/>
    <w:rsid w:val="75666267"/>
    <w:rsid w:val="75B66566"/>
    <w:rsid w:val="75F50887"/>
    <w:rsid w:val="75FB1529"/>
    <w:rsid w:val="761F06E3"/>
    <w:rsid w:val="76670E5E"/>
    <w:rsid w:val="766B320C"/>
    <w:rsid w:val="76973F0B"/>
    <w:rsid w:val="76B44566"/>
    <w:rsid w:val="76C365CC"/>
    <w:rsid w:val="77161A67"/>
    <w:rsid w:val="77180B16"/>
    <w:rsid w:val="77736AAC"/>
    <w:rsid w:val="77923635"/>
    <w:rsid w:val="77F265C9"/>
    <w:rsid w:val="77FF49D7"/>
    <w:rsid w:val="782A7774"/>
    <w:rsid w:val="783F6964"/>
    <w:rsid w:val="78473DC3"/>
    <w:rsid w:val="786A1F83"/>
    <w:rsid w:val="786B3643"/>
    <w:rsid w:val="78A54EFC"/>
    <w:rsid w:val="78D52496"/>
    <w:rsid w:val="78ED074B"/>
    <w:rsid w:val="78FF6282"/>
    <w:rsid w:val="792A08A6"/>
    <w:rsid w:val="793410D7"/>
    <w:rsid w:val="794B2863"/>
    <w:rsid w:val="79925D87"/>
    <w:rsid w:val="79B71760"/>
    <w:rsid w:val="79CD0DB5"/>
    <w:rsid w:val="79E97E32"/>
    <w:rsid w:val="7A1F79D0"/>
    <w:rsid w:val="7A2321B0"/>
    <w:rsid w:val="7AC266FC"/>
    <w:rsid w:val="7AD72E56"/>
    <w:rsid w:val="7AE15452"/>
    <w:rsid w:val="7AE52D9A"/>
    <w:rsid w:val="7AED66BC"/>
    <w:rsid w:val="7B7A2215"/>
    <w:rsid w:val="7B7D32F0"/>
    <w:rsid w:val="7B985339"/>
    <w:rsid w:val="7BA63C53"/>
    <w:rsid w:val="7BBE7C65"/>
    <w:rsid w:val="7C1B4762"/>
    <w:rsid w:val="7CA65962"/>
    <w:rsid w:val="7CC07537"/>
    <w:rsid w:val="7CC14608"/>
    <w:rsid w:val="7D1521C7"/>
    <w:rsid w:val="7D9641FF"/>
    <w:rsid w:val="7DC70E68"/>
    <w:rsid w:val="7DF63D55"/>
    <w:rsid w:val="7DFB40C2"/>
    <w:rsid w:val="7DFF56CC"/>
    <w:rsid w:val="7E362030"/>
    <w:rsid w:val="7E644EA6"/>
    <w:rsid w:val="7E7EEA1D"/>
    <w:rsid w:val="7E952648"/>
    <w:rsid w:val="7E997465"/>
    <w:rsid w:val="7EAF638A"/>
    <w:rsid w:val="7F304159"/>
    <w:rsid w:val="7F3A79AF"/>
    <w:rsid w:val="7FAE75DD"/>
    <w:rsid w:val="7FCF541B"/>
    <w:rsid w:val="7FDEC939"/>
    <w:rsid w:val="7FDF72EE"/>
    <w:rsid w:val="7FF9D7A3"/>
    <w:rsid w:val="7FFFF6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677B5E8"/>
  <w15:docId w15:val="{C536A4B4-A6D0-4671-A65E-0322F048C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line="360" w:lineRule="auto"/>
      <w:ind w:firstLineChars="200" w:firstLine="200"/>
    </w:pPr>
    <w:rPr>
      <w:rFonts w:asciiTheme="minorHAnsi" w:hAnsiTheme="minorHAnsi" w:cstheme="minorBidi"/>
      <w:sz w:val="24"/>
      <w:szCs w:val="22"/>
    </w:rPr>
  </w:style>
  <w:style w:type="paragraph" w:styleId="1">
    <w:name w:val="heading 1"/>
    <w:basedOn w:val="a"/>
    <w:next w:val="a"/>
    <w:link w:val="10"/>
    <w:uiPriority w:val="9"/>
    <w:qFormat/>
    <w:pPr>
      <w:keepNext/>
      <w:keepLines/>
      <w:spacing w:line="240" w:lineRule="auto"/>
      <w:ind w:firstLineChars="0" w:firstLine="0"/>
      <w:outlineLvl w:val="0"/>
    </w:pPr>
    <w:rPr>
      <w:rFonts w:asciiTheme="majorHAnsi" w:eastAsiaTheme="majorEastAsia" w:hAnsiTheme="majorHAnsi" w:cstheme="majorBidi"/>
      <w:b/>
      <w:bCs/>
      <w:sz w:val="32"/>
      <w:szCs w:val="32"/>
      <w:lang w:val="zh-CN"/>
    </w:rPr>
  </w:style>
  <w:style w:type="paragraph" w:styleId="2">
    <w:name w:val="heading 2"/>
    <w:basedOn w:val="a"/>
    <w:next w:val="a"/>
    <w:link w:val="20"/>
    <w:uiPriority w:val="9"/>
    <w:unhideWhenUsed/>
    <w:qFormat/>
    <w:pPr>
      <w:keepNext/>
      <w:keepLines/>
      <w:spacing w:beforeLines="50" w:before="50"/>
      <w:ind w:firstLineChars="0" w:firstLine="0"/>
      <w:outlineLvl w:val="1"/>
    </w:pPr>
    <w:rPr>
      <w:rFonts w:asciiTheme="majorHAnsi" w:eastAsiaTheme="majorEastAsia" w:hAnsiTheme="majorHAnsi" w:cstheme="majorBidi"/>
      <w:b/>
      <w:bCs/>
      <w:sz w:val="30"/>
      <w:szCs w:val="32"/>
      <w:lang w:val="zh-CN"/>
    </w:rPr>
  </w:style>
  <w:style w:type="paragraph" w:styleId="3">
    <w:name w:val="heading 3"/>
    <w:basedOn w:val="a0"/>
    <w:next w:val="a0"/>
    <w:link w:val="30"/>
    <w:uiPriority w:val="9"/>
    <w:unhideWhenUsed/>
    <w:qFormat/>
    <w:pPr>
      <w:keepNext/>
      <w:keepLines/>
      <w:ind w:firstLineChars="0" w:firstLine="0"/>
      <w:outlineLvl w:val="2"/>
    </w:pPr>
    <w:rPr>
      <w:rFonts w:eastAsia="等线 Light"/>
      <w:b/>
      <w:bCs/>
      <w:sz w:val="30"/>
      <w:szCs w:val="32"/>
    </w:rPr>
  </w:style>
  <w:style w:type="paragraph" w:styleId="4">
    <w:name w:val="heading 4"/>
    <w:basedOn w:val="a"/>
    <w:next w:val="a"/>
    <w:link w:val="40"/>
    <w:uiPriority w:val="9"/>
    <w:unhideWhenUsed/>
    <w:qFormat/>
    <w:pPr>
      <w:keepNext/>
      <w:keepLines/>
      <w:spacing w:before="160" w:after="170" w:line="376" w:lineRule="auto"/>
      <w:outlineLvl w:val="3"/>
    </w:pPr>
    <w:rPr>
      <w:rFonts w:asciiTheme="majorHAnsi" w:eastAsiaTheme="majorEastAsia" w:hAnsiTheme="majorHAnsi" w:cstheme="majorBidi"/>
      <w:b/>
      <w:bCs/>
      <w:sz w:val="28"/>
      <w:szCs w:val="28"/>
    </w:rPr>
  </w:style>
  <w:style w:type="paragraph" w:styleId="5">
    <w:name w:val="heading 5"/>
    <w:basedOn w:val="a"/>
    <w:next w:val="a"/>
    <w:uiPriority w:val="9"/>
    <w:unhideWhenUsed/>
    <w:qFormat/>
    <w:pPr>
      <w:keepNext/>
      <w:keepLines/>
      <w:spacing w:before="40" w:after="50" w:line="372" w:lineRule="auto"/>
      <w:outlineLvl w:val="4"/>
    </w:pPr>
    <w:rPr>
      <w:b/>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20" w:after="120"/>
      <w:ind w:left="2520"/>
    </w:pPr>
    <w:rPr>
      <w:lang w:val="zh-CN"/>
    </w:rPr>
  </w:style>
  <w:style w:type="paragraph" w:styleId="a4">
    <w:name w:val="annotation text"/>
    <w:basedOn w:val="a"/>
    <w:link w:val="a5"/>
    <w:uiPriority w:val="99"/>
    <w:semiHidden/>
    <w:unhideWhenUsed/>
    <w:qFormat/>
  </w:style>
  <w:style w:type="paragraph" w:styleId="TOC3">
    <w:name w:val="toc 3"/>
    <w:basedOn w:val="a"/>
    <w:next w:val="a"/>
    <w:uiPriority w:val="39"/>
    <w:unhideWhenUsed/>
    <w:qFormat/>
    <w:pPr>
      <w:tabs>
        <w:tab w:val="right" w:leader="dot" w:pos="10790"/>
      </w:tabs>
      <w:spacing w:after="100" w:line="240" w:lineRule="auto"/>
      <w:ind w:left="440" w:firstLine="480"/>
    </w:pPr>
    <w:rPr>
      <w:rFonts w:cs="Times New Roman"/>
      <w:lang w:eastAsia="en-US"/>
    </w:rPr>
  </w:style>
  <w:style w:type="paragraph" w:styleId="a6">
    <w:name w:val="Date"/>
    <w:basedOn w:val="a"/>
    <w:next w:val="a"/>
    <w:link w:val="a7"/>
    <w:uiPriority w:val="99"/>
    <w:semiHidden/>
    <w:unhideWhenUsed/>
    <w:qFormat/>
    <w:pPr>
      <w:ind w:leftChars="2500" w:left="100"/>
    </w:pPr>
  </w:style>
  <w:style w:type="paragraph" w:styleId="a8">
    <w:name w:val="Balloon Text"/>
    <w:basedOn w:val="a"/>
    <w:link w:val="a9"/>
    <w:uiPriority w:val="99"/>
    <w:semiHidden/>
    <w:unhideWhenUsed/>
    <w:qFormat/>
    <w:pPr>
      <w:spacing w:line="240" w:lineRule="auto"/>
    </w:pPr>
    <w:rPr>
      <w:rFonts w:ascii="Segoe UI" w:hAnsi="Segoe UI" w:cs="Segoe UI"/>
      <w:sz w:val="18"/>
      <w:szCs w:val="18"/>
    </w:rPr>
  </w:style>
  <w:style w:type="paragraph" w:styleId="aa">
    <w:name w:val="footer"/>
    <w:basedOn w:val="a"/>
    <w:link w:val="ab"/>
    <w:uiPriority w:val="99"/>
    <w:unhideWhenUsed/>
    <w:qFormat/>
    <w:pPr>
      <w:tabs>
        <w:tab w:val="center" w:pos="4320"/>
        <w:tab w:val="right" w:pos="8640"/>
      </w:tabs>
      <w:spacing w:line="240" w:lineRule="auto"/>
    </w:pPr>
  </w:style>
  <w:style w:type="paragraph" w:styleId="ac">
    <w:name w:val="header"/>
    <w:basedOn w:val="a"/>
    <w:link w:val="ad"/>
    <w:uiPriority w:val="99"/>
    <w:unhideWhenUsed/>
    <w:qFormat/>
    <w:pPr>
      <w:tabs>
        <w:tab w:val="center" w:pos="4320"/>
        <w:tab w:val="right" w:pos="8640"/>
      </w:tabs>
      <w:spacing w:line="240" w:lineRule="auto"/>
    </w:pPr>
  </w:style>
  <w:style w:type="paragraph" w:styleId="TOC1">
    <w:name w:val="toc 1"/>
    <w:basedOn w:val="a"/>
    <w:next w:val="a"/>
    <w:uiPriority w:val="39"/>
    <w:unhideWhenUsed/>
    <w:qFormat/>
    <w:pPr>
      <w:spacing w:after="100"/>
    </w:pPr>
  </w:style>
  <w:style w:type="paragraph" w:styleId="TOC2">
    <w:name w:val="toc 2"/>
    <w:basedOn w:val="a"/>
    <w:next w:val="a"/>
    <w:uiPriority w:val="39"/>
    <w:unhideWhenUsed/>
    <w:qFormat/>
    <w:pPr>
      <w:tabs>
        <w:tab w:val="right" w:leader="dot" w:pos="10790"/>
      </w:tabs>
      <w:spacing w:after="100"/>
      <w:ind w:left="220" w:firstLine="480"/>
    </w:pPr>
    <w:rPr>
      <w:rFonts w:cs="Times New Roman"/>
      <w:lang w:eastAsia="en-US"/>
    </w:rPr>
  </w:style>
  <w:style w:type="paragraph" w:styleId="HTML">
    <w:name w:val="HTML Preformatted"/>
    <w:basedOn w:val="a"/>
    <w:uiPriority w:val="99"/>
    <w:semiHidden/>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hAnsi="宋体" w:cs="Times New Roman" w:hint="eastAsia"/>
      <w:szCs w:val="24"/>
    </w:rPr>
  </w:style>
  <w:style w:type="paragraph" w:styleId="ae">
    <w:name w:val="Title"/>
    <w:basedOn w:val="a"/>
    <w:next w:val="a"/>
    <w:link w:val="af"/>
    <w:uiPriority w:val="10"/>
    <w:qFormat/>
    <w:pPr>
      <w:spacing w:line="240" w:lineRule="auto"/>
      <w:contextualSpacing/>
    </w:pPr>
    <w:rPr>
      <w:rFonts w:asciiTheme="majorHAnsi" w:eastAsiaTheme="majorEastAsia" w:hAnsiTheme="majorHAnsi" w:cstheme="majorBidi"/>
      <w:spacing w:val="-10"/>
      <w:kern w:val="28"/>
      <w:sz w:val="56"/>
      <w:szCs w:val="56"/>
    </w:rPr>
  </w:style>
  <w:style w:type="paragraph" w:styleId="af0">
    <w:name w:val="annotation subject"/>
    <w:basedOn w:val="a4"/>
    <w:next w:val="a4"/>
    <w:link w:val="af1"/>
    <w:uiPriority w:val="99"/>
    <w:semiHidden/>
    <w:unhideWhenUsed/>
    <w:qFormat/>
    <w:rPr>
      <w:b/>
      <w:bCs/>
    </w:rPr>
  </w:style>
  <w:style w:type="table" w:styleId="af2">
    <w:name w:val="Table Grid"/>
    <w:basedOn w:val="a2"/>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3">
    <w:name w:val="Strong"/>
    <w:basedOn w:val="a1"/>
    <w:uiPriority w:val="22"/>
    <w:qFormat/>
    <w:rPr>
      <w:b/>
      <w:bCs/>
    </w:rPr>
  </w:style>
  <w:style w:type="character" w:styleId="af4">
    <w:name w:val="Hyperlink"/>
    <w:basedOn w:val="a1"/>
    <w:uiPriority w:val="99"/>
    <w:unhideWhenUsed/>
    <w:qFormat/>
    <w:rPr>
      <w:color w:val="0563C1" w:themeColor="hyperlink"/>
      <w:u w:val="single"/>
    </w:rPr>
  </w:style>
  <w:style w:type="character" w:styleId="af5">
    <w:name w:val="annotation reference"/>
    <w:basedOn w:val="a1"/>
    <w:uiPriority w:val="99"/>
    <w:semiHidden/>
    <w:unhideWhenUsed/>
    <w:qFormat/>
    <w:rPr>
      <w:sz w:val="21"/>
      <w:szCs w:val="21"/>
    </w:rPr>
  </w:style>
  <w:style w:type="character" w:customStyle="1" w:styleId="20">
    <w:name w:val="标题 2 字符"/>
    <w:basedOn w:val="a1"/>
    <w:link w:val="2"/>
    <w:uiPriority w:val="9"/>
    <w:qFormat/>
    <w:rPr>
      <w:rFonts w:asciiTheme="majorHAnsi" w:eastAsiaTheme="majorEastAsia" w:hAnsiTheme="majorHAnsi" w:cstheme="majorBidi"/>
      <w:b/>
      <w:bCs/>
      <w:sz w:val="30"/>
      <w:szCs w:val="32"/>
      <w:lang w:val="zh-CN"/>
    </w:rPr>
  </w:style>
  <w:style w:type="character" w:customStyle="1" w:styleId="ad">
    <w:name w:val="页眉 字符"/>
    <w:basedOn w:val="a1"/>
    <w:link w:val="ac"/>
    <w:uiPriority w:val="99"/>
    <w:qFormat/>
  </w:style>
  <w:style w:type="character" w:customStyle="1" w:styleId="ab">
    <w:name w:val="页脚 字符"/>
    <w:basedOn w:val="a1"/>
    <w:link w:val="aa"/>
    <w:uiPriority w:val="99"/>
    <w:qFormat/>
  </w:style>
  <w:style w:type="character" w:customStyle="1" w:styleId="a9">
    <w:name w:val="批注框文本 字符"/>
    <w:basedOn w:val="a1"/>
    <w:link w:val="a8"/>
    <w:uiPriority w:val="99"/>
    <w:semiHidden/>
    <w:qFormat/>
    <w:rPr>
      <w:rFonts w:ascii="Segoe UI" w:hAnsi="Segoe UI" w:cs="Segoe UI"/>
      <w:sz w:val="18"/>
      <w:szCs w:val="18"/>
    </w:rPr>
  </w:style>
  <w:style w:type="character" w:customStyle="1" w:styleId="af">
    <w:name w:val="标题 字符"/>
    <w:basedOn w:val="a1"/>
    <w:link w:val="ae"/>
    <w:uiPriority w:val="10"/>
    <w:qFormat/>
    <w:rPr>
      <w:rFonts w:asciiTheme="majorHAnsi" w:eastAsiaTheme="majorEastAsia" w:hAnsiTheme="majorHAnsi" w:cstheme="majorBidi"/>
      <w:spacing w:val="-10"/>
      <w:kern w:val="28"/>
      <w:sz w:val="56"/>
      <w:szCs w:val="56"/>
    </w:rPr>
  </w:style>
  <w:style w:type="character" w:customStyle="1" w:styleId="10">
    <w:name w:val="标题 1 字符"/>
    <w:basedOn w:val="a1"/>
    <w:link w:val="1"/>
    <w:uiPriority w:val="9"/>
    <w:qFormat/>
    <w:rPr>
      <w:rFonts w:asciiTheme="majorHAnsi" w:eastAsiaTheme="majorEastAsia" w:hAnsiTheme="majorHAnsi" w:cstheme="majorBidi"/>
      <w:b/>
      <w:bCs/>
      <w:sz w:val="32"/>
      <w:szCs w:val="32"/>
      <w:lang w:val="zh-CN"/>
    </w:rPr>
  </w:style>
  <w:style w:type="paragraph" w:customStyle="1" w:styleId="TOC10">
    <w:name w:val="TOC 标题1"/>
    <w:basedOn w:val="1"/>
    <w:next w:val="a"/>
    <w:uiPriority w:val="39"/>
    <w:unhideWhenUsed/>
    <w:qFormat/>
    <w:pPr>
      <w:outlineLvl w:val="9"/>
    </w:pPr>
    <w:rPr>
      <w:lang w:eastAsia="en-US"/>
    </w:rPr>
  </w:style>
  <w:style w:type="paragraph" w:styleId="af6">
    <w:name w:val="List Paragraph"/>
    <w:basedOn w:val="a"/>
    <w:uiPriority w:val="34"/>
    <w:qFormat/>
    <w:pPr>
      <w:ind w:left="720"/>
      <w:contextualSpacing/>
    </w:pPr>
  </w:style>
  <w:style w:type="character" w:customStyle="1" w:styleId="30">
    <w:name w:val="标题 3 字符"/>
    <w:basedOn w:val="a1"/>
    <w:link w:val="3"/>
    <w:uiPriority w:val="9"/>
    <w:qFormat/>
    <w:rPr>
      <w:rFonts w:asciiTheme="minorHAnsi" w:eastAsia="等线 Light" w:hAnsiTheme="minorHAnsi"/>
      <w:b/>
      <w:bCs/>
      <w:sz w:val="30"/>
      <w:szCs w:val="32"/>
    </w:rPr>
  </w:style>
  <w:style w:type="paragraph" w:styleId="af7">
    <w:name w:val="No Spacing"/>
    <w:uiPriority w:val="1"/>
    <w:qFormat/>
    <w:pPr>
      <w:ind w:firstLineChars="200" w:firstLine="200"/>
    </w:pPr>
    <w:rPr>
      <w:rFonts w:asciiTheme="minorHAnsi" w:hAnsiTheme="minorHAnsi" w:cstheme="minorBidi"/>
      <w:sz w:val="24"/>
      <w:szCs w:val="22"/>
    </w:rPr>
  </w:style>
  <w:style w:type="paragraph" w:customStyle="1" w:styleId="11">
    <w:name w:val="修订1"/>
    <w:hidden/>
    <w:uiPriority w:val="99"/>
    <w:semiHidden/>
    <w:qFormat/>
    <w:rPr>
      <w:rFonts w:asciiTheme="minorHAnsi" w:hAnsiTheme="minorHAnsi" w:cstheme="minorBidi"/>
      <w:sz w:val="24"/>
      <w:szCs w:val="22"/>
    </w:rPr>
  </w:style>
  <w:style w:type="character" w:customStyle="1" w:styleId="a5">
    <w:name w:val="批注文字 字符"/>
    <w:basedOn w:val="a1"/>
    <w:link w:val="a4"/>
    <w:uiPriority w:val="99"/>
    <w:semiHidden/>
    <w:qFormat/>
    <w:rPr>
      <w:rFonts w:eastAsia="宋体"/>
      <w:sz w:val="24"/>
      <w:szCs w:val="22"/>
    </w:rPr>
  </w:style>
  <w:style w:type="character" w:customStyle="1" w:styleId="af1">
    <w:name w:val="批注主题 字符"/>
    <w:basedOn w:val="a5"/>
    <w:link w:val="af0"/>
    <w:uiPriority w:val="99"/>
    <w:semiHidden/>
    <w:qFormat/>
    <w:rPr>
      <w:rFonts w:eastAsia="宋体"/>
      <w:b/>
      <w:bCs/>
      <w:sz w:val="24"/>
      <w:szCs w:val="22"/>
    </w:rPr>
  </w:style>
  <w:style w:type="character" w:customStyle="1" w:styleId="40">
    <w:name w:val="标题 4 字符"/>
    <w:basedOn w:val="a1"/>
    <w:link w:val="4"/>
    <w:uiPriority w:val="9"/>
    <w:qFormat/>
    <w:rPr>
      <w:rFonts w:asciiTheme="majorHAnsi" w:eastAsiaTheme="majorEastAsia" w:hAnsiTheme="majorHAnsi" w:cstheme="majorBidi"/>
      <w:b/>
      <w:bCs/>
      <w:sz w:val="28"/>
      <w:szCs w:val="28"/>
    </w:rPr>
  </w:style>
  <w:style w:type="character" w:customStyle="1" w:styleId="a7">
    <w:name w:val="日期 字符"/>
    <w:basedOn w:val="a1"/>
    <w:link w:val="a6"/>
    <w:uiPriority w:val="99"/>
    <w:semiHidden/>
    <w:qFormat/>
    <w:rPr>
      <w:rFonts w:eastAsia="宋体"/>
      <w:sz w:val="24"/>
      <w:szCs w:val="22"/>
    </w:rPr>
  </w:style>
  <w:style w:type="paragraph" w:customStyle="1" w:styleId="TOC20">
    <w:name w:val="TOC 标题2"/>
    <w:basedOn w:val="1"/>
    <w:next w:val="a"/>
    <w:uiPriority w:val="39"/>
    <w:unhideWhenUsed/>
    <w:qFormat/>
    <w:pPr>
      <w:spacing w:before="240" w:line="259" w:lineRule="auto"/>
      <w:outlineLvl w:val="9"/>
    </w:pPr>
    <w:rPr>
      <w:b w:val="0"/>
      <w:bCs w:val="0"/>
      <w:color w:val="2F5496" w:themeColor="accent1" w:themeShade="BF"/>
      <w:lang w:val="en-US"/>
    </w:rPr>
  </w:style>
  <w:style w:type="paragraph" w:customStyle="1" w:styleId="WPSOffice1">
    <w:name w:val="WPSOffice手动目录 1"/>
    <w:qFormat/>
    <w:rPr>
      <w:rFonts w:asciiTheme="minorHAnsi" w:eastAsiaTheme="minorEastAsia" w:hAnsiTheme="minorHAnsi" w:cstheme="minorBidi"/>
    </w:rPr>
  </w:style>
  <w:style w:type="paragraph" w:customStyle="1" w:styleId="WPSOffice2">
    <w:name w:val="WPSOffice手动目录 2"/>
    <w:qFormat/>
    <w:pPr>
      <w:ind w:leftChars="200" w:left="200"/>
    </w:pPr>
    <w:rPr>
      <w:rFonts w:asciiTheme="minorHAnsi" w:eastAsiaTheme="minorEastAsia" w:hAnsiTheme="minorHAnsi" w:cstheme="minorBidi"/>
    </w:rPr>
  </w:style>
  <w:style w:type="paragraph" w:customStyle="1" w:styleId="WPSOffice3">
    <w:name w:val="WPSOffice手动目录 3"/>
    <w:qFormat/>
    <w:pPr>
      <w:ind w:leftChars="400" w:left="400"/>
    </w:pPr>
    <w:rPr>
      <w:rFonts w:asciiTheme="minorHAnsi" w:eastAsiaTheme="minorEastAsia" w:hAnsiTheme="minorHAnsi" w:cstheme="minorBidi"/>
    </w:rPr>
  </w:style>
  <w:style w:type="paragraph" w:customStyle="1" w:styleId="TOC30">
    <w:name w:val="TOC 标题3"/>
    <w:basedOn w:val="1"/>
    <w:next w:val="a"/>
    <w:uiPriority w:val="39"/>
    <w:unhideWhenUsed/>
    <w:qFormat/>
    <w:pPr>
      <w:spacing w:before="240" w:line="259" w:lineRule="auto"/>
      <w:outlineLvl w:val="9"/>
    </w:pPr>
    <w:rPr>
      <w:b w:val="0"/>
      <w:bCs w:val="0"/>
      <w:color w:val="2F5496" w:themeColor="accent1" w:themeShade="BF"/>
      <w:lang w:val="en-US"/>
    </w:rPr>
  </w:style>
  <w:style w:type="character" w:customStyle="1" w:styleId="12">
    <w:name w:val="未处理的提及1"/>
    <w:basedOn w:val="a1"/>
    <w:uiPriority w:val="99"/>
    <w:semiHidden/>
    <w:unhideWhenUsed/>
    <w:qFormat/>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ip:port/" TargetMode="External"/><Relationship Id="rId18" Type="http://schemas.openxmlformats.org/officeDocument/2006/relationships/image" Target="media/image4.png"/><Relationship Id="rId26" Type="http://schemas.openxmlformats.org/officeDocument/2006/relationships/hyperlink" Target="http://ip:port/" TargetMode="External"/><Relationship Id="rId39" Type="http://schemas.openxmlformats.org/officeDocument/2006/relationships/footer" Target="footer1.xml"/><Relationship Id="rId21" Type="http://schemas.microsoft.com/office/2011/relationships/commentsExtended" Target="commentsExtended.xml"/><Relationship Id="rId34" Type="http://schemas.openxmlformats.org/officeDocument/2006/relationships/hyperlink" Target="http://xxx/aisWebApi/AisCenterWsUpsysCell/planMaterialUpdate" TargetMode="External"/><Relationship Id="rId42" Type="http://schemas.openxmlformats.org/officeDocument/2006/relationships/footer" Target="footer3.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ip:port/SpeedBot/GetPlateInfo" TargetMode="External"/><Relationship Id="rId29" Type="http://schemas.openxmlformats.org/officeDocument/2006/relationships/hyperlink" Target="http://ip:port/"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ip:port/" TargetMode="External"/><Relationship Id="rId24" Type="http://schemas.openxmlformats.org/officeDocument/2006/relationships/image" Target="media/image7.png"/><Relationship Id="rId32" Type="http://schemas.openxmlformats.org/officeDocument/2006/relationships/hyperlink" Target="http://ip:port/" TargetMode="External"/><Relationship Id="rId37" Type="http://schemas.openxmlformats.org/officeDocument/2006/relationships/header" Target="header1.xml"/><Relationship Id="rId40" Type="http://schemas.openxmlformats.org/officeDocument/2006/relationships/footer" Target="footer2.xml"/><Relationship Id="rId45"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image" Target="media/image6.png"/><Relationship Id="rId28" Type="http://schemas.openxmlformats.org/officeDocument/2006/relationships/hyperlink" Target="http://ip:port/" TargetMode="External"/><Relationship Id="rId36" Type="http://schemas.openxmlformats.org/officeDocument/2006/relationships/hyperlink" Target="http://xxx/aisWebApi/AisCenterWsUpsysCell/planMaterialUpdate" TargetMode="External"/><Relationship Id="rId10" Type="http://schemas.openxmlformats.org/officeDocument/2006/relationships/hyperlink" Target="http://ip:port/" TargetMode="External"/><Relationship Id="rId19" Type="http://schemas.openxmlformats.org/officeDocument/2006/relationships/image" Target="media/image5.png"/><Relationship Id="rId31" Type="http://schemas.openxmlformats.org/officeDocument/2006/relationships/hyperlink" Target="http://ip:port/" TargetMode="External"/><Relationship Id="rId44" Type="http://schemas.microsoft.com/office/2011/relationships/people" Target="peop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ip:port/" TargetMode="External"/><Relationship Id="rId22" Type="http://schemas.microsoft.com/office/2016/09/relationships/commentsIds" Target="commentsIds.xml"/><Relationship Id="rId27" Type="http://schemas.openxmlformats.org/officeDocument/2006/relationships/hyperlink" Target="http://ip:port/" TargetMode="External"/><Relationship Id="rId30" Type="http://schemas.openxmlformats.org/officeDocument/2006/relationships/hyperlink" Target="http://ip:port/" TargetMode="External"/><Relationship Id="rId35" Type="http://schemas.openxmlformats.org/officeDocument/2006/relationships/hyperlink" Target="http://xxx/aisWebApi/AisCenterWsUpsysCell/planMaterialUpdate" TargetMode="External"/><Relationship Id="rId43" Type="http://schemas.openxmlformats.org/officeDocument/2006/relationships/fontTable" Target="fontTable.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hyperlink" Target="http://ip:port/" TargetMode="External"/><Relationship Id="rId17" Type="http://schemas.openxmlformats.org/officeDocument/2006/relationships/image" Target="media/image3.png"/><Relationship Id="rId25" Type="http://schemas.openxmlformats.org/officeDocument/2006/relationships/image" Target="media/image8.png"/><Relationship Id="rId33" Type="http://schemas.openxmlformats.org/officeDocument/2006/relationships/hyperlink" Target="http://ip:port/" TargetMode="External"/><Relationship Id="rId38" Type="http://schemas.openxmlformats.org/officeDocument/2006/relationships/header" Target="header2.xml"/><Relationship Id="rId20" Type="http://schemas.openxmlformats.org/officeDocument/2006/relationships/comments" Target="comments.xml"/><Relationship Id="rId41"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 StyleName="" Version="0"/>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964A492A-60AD-4370-BCF6-CE28A304E527}">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74</TotalTime>
  <Pages>133</Pages>
  <Words>10095</Words>
  <Characters>57543</Characters>
  <Application>Microsoft Office Word</Application>
  <DocSecurity>0</DocSecurity>
  <Lines>479</Lines>
  <Paragraphs>135</Paragraphs>
  <ScaleCrop>false</ScaleCrop>
  <Company/>
  <LinksUpToDate>false</LinksUpToDate>
  <CharactersWithSpaces>67503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Chenyang Zhu</dc:creator>
  <cp:lastModifiedBy>peng yuxian</cp:lastModifiedBy>
  <cp:revision>3688</cp:revision>
  <cp:lastPrinted>2020-09-01T10:09:00Z</cp:lastPrinted>
  <dcterms:created xsi:type="dcterms:W3CDTF">2020-09-08T08:27:00Z</dcterms:created>
  <dcterms:modified xsi:type="dcterms:W3CDTF">2021-09-25T02:39:00Z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284BD8FE5052487FAF087BCFCBFA7D0D</vt:lpwstr>
  </property>
</Properties>
</file>